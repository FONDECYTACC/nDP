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6F72A81D" w:rsidR="00D65D45" w:rsidRPr="001D3A58" w:rsidRDefault="1B218D1E" w:rsidP="4A99AEB9">
      <w:pPr>
        <w:spacing w:line="240" w:lineRule="auto"/>
        <w:ind w:left="709" w:hanging="709"/>
        <w:jc w:val="both"/>
        <w:rPr>
          <w:rFonts w:eastAsia="Garamond" w:cs="Times New Roman"/>
          <w:b/>
          <w:bCs/>
        </w:rPr>
      </w:pPr>
      <w:r w:rsidRPr="7BE9DC4A">
        <w:rPr>
          <w:rFonts w:eastAsia="Garamond" w:cs="Times New Roman"/>
          <w:b/>
          <w:bCs/>
        </w:rPr>
        <w:t>T</w:t>
      </w:r>
      <w:r w:rsidR="353298DC" w:rsidRPr="7BE9DC4A">
        <w:rPr>
          <w:rFonts w:eastAsia="Garamond" w:cs="Times New Roman"/>
          <w:b/>
          <w:bCs/>
        </w:rPr>
        <w:t>itle</w:t>
      </w:r>
      <w:r w:rsidRPr="7BE9DC4A">
        <w:rPr>
          <w:rFonts w:eastAsia="Garamond" w:cs="Times New Roman"/>
          <w:b/>
          <w:bCs/>
        </w:rPr>
        <w:t>.</w:t>
      </w:r>
      <w:r w:rsidR="1A609570" w:rsidRPr="7BE9DC4A">
        <w:rPr>
          <w:rFonts w:eastAsia="Garamond" w:cs="Times New Roman"/>
          <w:b/>
          <w:bCs/>
        </w:rPr>
        <w:t xml:space="preserve"> </w:t>
      </w:r>
      <w:r w:rsidR="577831D4" w:rsidRPr="7BE9DC4A">
        <w:rPr>
          <w:rFonts w:eastAsia="Garamond" w:cs="Times New Roman"/>
          <w:b/>
          <w:bCs/>
        </w:rPr>
        <w:t>S</w:t>
      </w:r>
      <w:r w:rsidR="1688811D" w:rsidRPr="7BE9DC4A">
        <w:rPr>
          <w:rFonts w:eastAsia="Garamond" w:cs="Times New Roman"/>
          <w:b/>
          <w:bCs/>
        </w:rPr>
        <w:t>ubstance use treatment</w:t>
      </w:r>
      <w:r w:rsidR="577831D4" w:rsidRPr="7BE9DC4A">
        <w:rPr>
          <w:rFonts w:eastAsia="Garamond" w:cs="Times New Roman"/>
          <w:b/>
          <w:bCs/>
        </w:rPr>
        <w:t xml:space="preserve"> completion and </w:t>
      </w:r>
      <w:r w:rsidR="1688811D" w:rsidRPr="7BE9DC4A">
        <w:rPr>
          <w:rFonts w:eastAsia="Garamond" w:cs="Times New Roman"/>
          <w:b/>
          <w:bCs/>
        </w:rPr>
        <w:t xml:space="preserve">criminal justice system contact in Chile: </w:t>
      </w:r>
      <w:r w:rsidR="2AA10A6A" w:rsidRPr="7BE9DC4A">
        <w:rPr>
          <w:rFonts w:eastAsia="Garamond" w:cs="Times New Roman"/>
          <w:b/>
          <w:bCs/>
        </w:rPr>
        <w:t xml:space="preserve">a retrospective </w:t>
      </w:r>
      <w:r w:rsidR="47A64372" w:rsidRPr="7BE9DC4A">
        <w:rPr>
          <w:rFonts w:eastAsia="Garamond" w:cs="Times New Roman"/>
          <w:b/>
          <w:bCs/>
        </w:rPr>
        <w:t xml:space="preserve">data linked </w:t>
      </w:r>
      <w:r w:rsidR="2AA10A6A" w:rsidRPr="7BE9DC4A">
        <w:rPr>
          <w:rFonts w:eastAsia="Garamond" w:cs="Times New Roman"/>
          <w:b/>
          <w:bCs/>
        </w:rPr>
        <w:t>cohort study</w:t>
      </w:r>
      <w:r w:rsidR="0443C595" w:rsidRPr="7BE9DC4A">
        <w:rPr>
          <w:rFonts w:eastAsia="Garamond" w:cs="Times New Roman"/>
          <w:b/>
          <w:bCs/>
        </w:rPr>
        <w:t>.</w:t>
      </w:r>
    </w:p>
    <w:p w14:paraId="5A586CEB" w14:textId="0D575F7F" w:rsidR="00CE236D" w:rsidRPr="001D3A58" w:rsidRDefault="00CE236D">
      <w:pPr>
        <w:spacing w:line="240" w:lineRule="auto"/>
        <w:jc w:val="both"/>
        <w:rPr>
          <w:rFonts w:eastAsia="Garamond" w:cs="Times New Roman"/>
          <w:szCs w:val="24"/>
        </w:rPr>
      </w:pPr>
    </w:p>
    <w:p w14:paraId="6BF742BB" w14:textId="7EAA1F71" w:rsidR="00CE236D" w:rsidRPr="003B778B" w:rsidRDefault="00B47DA4">
      <w:pPr>
        <w:spacing w:line="240" w:lineRule="auto"/>
        <w:jc w:val="both"/>
        <w:rPr>
          <w:lang w:val="es-CL"/>
        </w:rPr>
      </w:pPr>
      <w:r w:rsidRPr="00B47DA4">
        <w:rPr>
          <w:rFonts w:eastAsia="Garamond" w:cs="Times New Roman"/>
          <w:szCs w:val="24"/>
          <w:lang w:val="es-CL"/>
        </w:rPr>
        <w:t>Mariel Mateo Pinones</w:t>
      </w:r>
      <w:r w:rsidRPr="00B47DA4">
        <w:rPr>
          <w:rFonts w:eastAsia="Garamond" w:cs="Times New Roman"/>
          <w:szCs w:val="24"/>
          <w:vertAlign w:val="superscript"/>
          <w:lang w:val="es-CL"/>
        </w:rPr>
        <w:t>1,2</w:t>
      </w:r>
      <w:r w:rsidRPr="00B47DA4">
        <w:rPr>
          <w:rFonts w:eastAsia="Garamond" w:cs="Times New Roman"/>
          <w:szCs w:val="24"/>
          <w:lang w:val="es-CL"/>
        </w:rPr>
        <w:t xml:space="preserve">, </w:t>
      </w:r>
      <w:r w:rsidRPr="00B47DA4">
        <w:rPr>
          <w:lang w:val="es-CL"/>
        </w:rPr>
        <w:t>Andrés González-Santa Cru</w:t>
      </w:r>
      <w:r>
        <w:rPr>
          <w:lang w:val="es-CL"/>
        </w:rPr>
        <w:t>z</w:t>
      </w:r>
      <w:r w:rsidRPr="00B47DA4">
        <w:rPr>
          <w:vertAlign w:val="superscript"/>
          <w:lang w:val="es-CL"/>
        </w:rPr>
        <w:t>2,3,4</w:t>
      </w:r>
      <w:r>
        <w:rPr>
          <w:lang w:val="es-CL"/>
        </w:rPr>
        <w:t xml:space="preserve">, </w:t>
      </w:r>
      <w:r w:rsidR="003B778B">
        <w:rPr>
          <w:lang w:val="es-CL"/>
        </w:rPr>
        <w:t>Christine Bond</w:t>
      </w:r>
      <w:r w:rsidR="003B778B" w:rsidRPr="003B778B">
        <w:rPr>
          <w:vertAlign w:val="superscript"/>
          <w:lang w:val="es-CL"/>
        </w:rPr>
        <w:t>1</w:t>
      </w:r>
      <w:r w:rsidR="003B778B">
        <w:rPr>
          <w:lang w:val="es-CL"/>
        </w:rPr>
        <w:t>, Tara McGee</w:t>
      </w:r>
      <w:r w:rsidR="003B778B" w:rsidRPr="003B778B">
        <w:rPr>
          <w:vertAlign w:val="superscript"/>
          <w:lang w:val="es-CL"/>
        </w:rPr>
        <w:t>1</w:t>
      </w:r>
      <w:r w:rsidR="003B778B">
        <w:rPr>
          <w:lang w:val="es-CL"/>
        </w:rPr>
        <w:t xml:space="preserve">, </w:t>
      </w:r>
      <w:r w:rsidR="003B778B" w:rsidRPr="003B778B">
        <w:rPr>
          <w:lang w:val="es-CL"/>
        </w:rPr>
        <w:t>Alvaro Castillo-Carniglia</w:t>
      </w:r>
      <w:r w:rsidR="003B778B" w:rsidRPr="003B778B">
        <w:rPr>
          <w:vertAlign w:val="superscript"/>
          <w:lang w:val="es-CL"/>
        </w:rPr>
        <w:t>2,3,4,5</w:t>
      </w:r>
      <w:r w:rsidR="003B778B">
        <w:rPr>
          <w:lang w:val="es-CL"/>
        </w:rPr>
        <w:t>.</w:t>
      </w:r>
    </w:p>
    <w:p w14:paraId="20C4CEE2" w14:textId="39416D1F" w:rsidR="00B47DA4" w:rsidRDefault="00B47DA4">
      <w:pPr>
        <w:spacing w:line="240" w:lineRule="auto"/>
        <w:jc w:val="both"/>
        <w:rPr>
          <w:lang w:val="es-CL"/>
        </w:rPr>
      </w:pPr>
    </w:p>
    <w:p w14:paraId="5C6D0421" w14:textId="344D51D1" w:rsidR="00B47DA4" w:rsidRPr="00B2099B" w:rsidRDefault="00B47DA4" w:rsidP="00B47DA4">
      <w:pPr>
        <w:rPr>
          <w:bCs/>
          <w:lang w:val="en-US"/>
        </w:rPr>
      </w:pPr>
      <w:r w:rsidRPr="00A952B7">
        <w:rPr>
          <w:bCs/>
          <w:vertAlign w:val="superscript"/>
          <w:lang w:val="en-US"/>
        </w:rPr>
        <w:t>1</w:t>
      </w:r>
      <w:r w:rsidRPr="00B2099B">
        <w:rPr>
          <w:bCs/>
          <w:lang w:val="en-US"/>
        </w:rPr>
        <w:t xml:space="preserve"> </w:t>
      </w:r>
      <w:r w:rsidRPr="00B47DA4">
        <w:rPr>
          <w:bCs/>
          <w:lang w:val="en-US"/>
        </w:rPr>
        <w:t>School of Criminology and Criminal Justice</w:t>
      </w:r>
      <w:r>
        <w:rPr>
          <w:bCs/>
          <w:lang w:val="en-US"/>
        </w:rPr>
        <w:t>, Griffith University</w:t>
      </w:r>
      <w:r w:rsidR="003B778B">
        <w:rPr>
          <w:bCs/>
          <w:lang w:val="en-US"/>
        </w:rPr>
        <w:t>, Australia</w:t>
      </w:r>
    </w:p>
    <w:p w14:paraId="5D4458DA" w14:textId="4A1F951A" w:rsidR="00B47DA4" w:rsidRPr="00B2099B" w:rsidRDefault="00B47DA4" w:rsidP="00B47DA4">
      <w:pPr>
        <w:rPr>
          <w:bCs/>
          <w:lang w:val="en-US"/>
        </w:rPr>
      </w:pPr>
      <w:r w:rsidRPr="00A952B7">
        <w:rPr>
          <w:bCs/>
          <w:vertAlign w:val="superscript"/>
          <w:lang w:val="en-US"/>
        </w:rPr>
        <w:t>2</w:t>
      </w:r>
      <w:r w:rsidRPr="00B2099B">
        <w:rPr>
          <w:bCs/>
          <w:lang w:val="en-US"/>
        </w:rPr>
        <w:t xml:space="preserve"> Millennium Nucleus for the Evaluation and Analysis of Drug Policies (</w:t>
      </w:r>
      <w:proofErr w:type="spellStart"/>
      <w:r w:rsidRPr="00B2099B">
        <w:rPr>
          <w:bCs/>
          <w:lang w:val="en-US"/>
        </w:rPr>
        <w:t>nDP</w:t>
      </w:r>
      <w:proofErr w:type="spellEnd"/>
      <w:r w:rsidRPr="00B2099B">
        <w:rPr>
          <w:bCs/>
          <w:lang w:val="en-US"/>
        </w:rPr>
        <w:t>), Chile</w:t>
      </w:r>
      <w:r>
        <w:rPr>
          <w:bCs/>
          <w:lang w:val="en-US"/>
        </w:rPr>
        <w:t>.</w:t>
      </w:r>
    </w:p>
    <w:p w14:paraId="22118E7F" w14:textId="065BF9BC" w:rsidR="00B47DA4" w:rsidRPr="00B2099B" w:rsidRDefault="00B47DA4" w:rsidP="00B47DA4">
      <w:pPr>
        <w:rPr>
          <w:bCs/>
          <w:lang w:val="en-US"/>
        </w:rPr>
      </w:pPr>
      <w:r w:rsidRPr="00A952B7">
        <w:rPr>
          <w:bCs/>
          <w:vertAlign w:val="superscript"/>
          <w:lang w:val="en-US"/>
        </w:rPr>
        <w:t xml:space="preserve">3 </w:t>
      </w:r>
      <w:r w:rsidRPr="00B2099B">
        <w:rPr>
          <w:bCs/>
          <w:lang w:val="en-US"/>
        </w:rPr>
        <w:t xml:space="preserve">Society and Health Research Center and School of Public Health, </w:t>
      </w:r>
      <w:proofErr w:type="spellStart"/>
      <w:r w:rsidRPr="00B2099B">
        <w:rPr>
          <w:bCs/>
          <w:lang w:val="en-US"/>
        </w:rPr>
        <w:t>Facultad</w:t>
      </w:r>
      <w:proofErr w:type="spellEnd"/>
      <w:r w:rsidRPr="00B2099B">
        <w:rPr>
          <w:bCs/>
          <w:lang w:val="en-US"/>
        </w:rPr>
        <w:t xml:space="preserve"> de </w:t>
      </w:r>
      <w:proofErr w:type="spellStart"/>
      <w:r w:rsidRPr="00B2099B">
        <w:rPr>
          <w:bCs/>
          <w:lang w:val="en-US"/>
        </w:rPr>
        <w:t>Ciencias</w:t>
      </w:r>
      <w:proofErr w:type="spellEnd"/>
      <w:r w:rsidRPr="00B2099B">
        <w:rPr>
          <w:bCs/>
          <w:lang w:val="en-US"/>
        </w:rPr>
        <w:t xml:space="preserve"> </w:t>
      </w:r>
      <w:proofErr w:type="spellStart"/>
      <w:r w:rsidRPr="00B2099B">
        <w:rPr>
          <w:bCs/>
          <w:lang w:val="en-US"/>
        </w:rPr>
        <w:t>Sociales</w:t>
      </w:r>
      <w:proofErr w:type="spellEnd"/>
      <w:r w:rsidRPr="00B2099B">
        <w:rPr>
          <w:bCs/>
          <w:lang w:val="en-US"/>
        </w:rPr>
        <w:t xml:space="preserve"> y Artes, Universidad Mayor, Chile</w:t>
      </w:r>
      <w:r>
        <w:rPr>
          <w:bCs/>
          <w:lang w:val="en-US"/>
        </w:rPr>
        <w:t>.</w:t>
      </w:r>
    </w:p>
    <w:p w14:paraId="169455D0" w14:textId="0E75D97F" w:rsidR="00B47DA4" w:rsidRPr="00B2099B" w:rsidRDefault="00B47DA4" w:rsidP="00B47DA4">
      <w:pPr>
        <w:rPr>
          <w:bCs/>
          <w:lang w:val="en-US"/>
        </w:rPr>
      </w:pPr>
      <w:r w:rsidRPr="00A952B7">
        <w:rPr>
          <w:bCs/>
          <w:vertAlign w:val="superscript"/>
          <w:lang w:val="en-US"/>
        </w:rPr>
        <w:t>4</w:t>
      </w:r>
      <w:r w:rsidRPr="00B2099B">
        <w:rPr>
          <w:bCs/>
          <w:lang w:val="en-US"/>
        </w:rPr>
        <w:t xml:space="preserve"> School of Public Health, Universidad de Chile</w:t>
      </w:r>
      <w:r>
        <w:rPr>
          <w:bCs/>
          <w:lang w:val="en-US"/>
        </w:rPr>
        <w:t>, Chile.</w:t>
      </w:r>
    </w:p>
    <w:p w14:paraId="5CAF7230" w14:textId="61DD6F8C" w:rsidR="00B47DA4" w:rsidRPr="003A2B07" w:rsidRDefault="00B47DA4" w:rsidP="00B47DA4">
      <w:pPr>
        <w:rPr>
          <w:bCs/>
          <w:lang w:val="en-US"/>
        </w:rPr>
      </w:pPr>
      <w:r w:rsidRPr="009F35DE">
        <w:rPr>
          <w:bCs/>
          <w:color w:val="000000" w:themeColor="text1"/>
          <w:vertAlign w:val="superscript"/>
          <w:lang w:val="en-US"/>
        </w:rPr>
        <w:t>5</w:t>
      </w:r>
      <w:r w:rsidRPr="009F35DE">
        <w:rPr>
          <w:bCs/>
          <w:color w:val="000000" w:themeColor="text1"/>
          <w:lang w:val="en-US"/>
        </w:rPr>
        <w:t xml:space="preserve"> </w:t>
      </w:r>
      <w:r w:rsidRPr="00B2099B">
        <w:rPr>
          <w:bCs/>
          <w:lang w:val="en-US"/>
        </w:rPr>
        <w:t xml:space="preserve">Millennium Nucleus on </w:t>
      </w:r>
      <w:proofErr w:type="spellStart"/>
      <w:r w:rsidRPr="00B2099B">
        <w:rPr>
          <w:bCs/>
          <w:lang w:val="en-US"/>
        </w:rPr>
        <w:t>Sociomedicine</w:t>
      </w:r>
      <w:proofErr w:type="spellEnd"/>
      <w:r w:rsidRPr="00B2099B">
        <w:rPr>
          <w:bCs/>
          <w:lang w:val="en-US"/>
        </w:rPr>
        <w:t xml:space="preserve"> (</w:t>
      </w:r>
      <w:proofErr w:type="spellStart"/>
      <w:r w:rsidRPr="00B2099B">
        <w:rPr>
          <w:bCs/>
          <w:lang w:val="en-US"/>
        </w:rPr>
        <w:t>Sociomed</w:t>
      </w:r>
      <w:proofErr w:type="spellEnd"/>
      <w:r w:rsidRPr="00B2099B">
        <w:rPr>
          <w:bCs/>
          <w:lang w:val="en-US"/>
        </w:rPr>
        <w:t>), Chile</w:t>
      </w:r>
    </w:p>
    <w:p w14:paraId="5FA01B16" w14:textId="77777777" w:rsidR="003B778B" w:rsidRDefault="003B778B" w:rsidP="003B778B">
      <w:pPr>
        <w:rPr>
          <w:b/>
          <w:bCs/>
          <w:lang w:val="en-US" w:eastAsia="es-CL"/>
        </w:rPr>
      </w:pPr>
    </w:p>
    <w:p w14:paraId="355F519D" w14:textId="11EA2BD4" w:rsidR="003B778B" w:rsidRDefault="003B778B" w:rsidP="003B778B">
      <w:pPr>
        <w:rPr>
          <w:bCs/>
          <w:u w:val="single"/>
          <w:lang w:val="en-US"/>
        </w:rPr>
      </w:pPr>
      <w:r w:rsidRPr="003B778B">
        <w:rPr>
          <w:b/>
          <w:bCs/>
          <w:lang w:val="en-US" w:eastAsia="es-CL"/>
        </w:rPr>
        <w:t>Corresponding Author:</w:t>
      </w:r>
      <w:r>
        <w:rPr>
          <w:lang w:val="en-US" w:eastAsia="es-CL"/>
        </w:rPr>
        <w:t xml:space="preserve"> </w:t>
      </w:r>
      <w:r w:rsidRPr="003D0E14">
        <w:rPr>
          <w:bCs/>
          <w:lang w:val="en-US"/>
        </w:rPr>
        <w:t xml:space="preserve">Alvaro Castillo-Carniglia, Society and Health Research Center, </w:t>
      </w:r>
      <w:proofErr w:type="spellStart"/>
      <w:r w:rsidRPr="003D0E14">
        <w:rPr>
          <w:bCs/>
          <w:lang w:val="en-US"/>
        </w:rPr>
        <w:t>Facultad</w:t>
      </w:r>
      <w:proofErr w:type="spellEnd"/>
      <w:r w:rsidRPr="003D0E14">
        <w:rPr>
          <w:bCs/>
          <w:lang w:val="en-US"/>
        </w:rPr>
        <w:t xml:space="preserve"> de </w:t>
      </w:r>
      <w:proofErr w:type="spellStart"/>
      <w:r>
        <w:rPr>
          <w:bCs/>
          <w:lang w:val="en-US"/>
        </w:rPr>
        <w:t>Ciencias</w:t>
      </w:r>
      <w:proofErr w:type="spellEnd"/>
      <w:r>
        <w:rPr>
          <w:bCs/>
          <w:lang w:val="en-US"/>
        </w:rPr>
        <w:t xml:space="preserve"> </w:t>
      </w:r>
      <w:proofErr w:type="spellStart"/>
      <w:r>
        <w:rPr>
          <w:bCs/>
          <w:lang w:val="en-US"/>
        </w:rPr>
        <w:t>Sociales</w:t>
      </w:r>
      <w:proofErr w:type="spellEnd"/>
      <w:r>
        <w:rPr>
          <w:bCs/>
          <w:lang w:val="en-US"/>
        </w:rPr>
        <w:t xml:space="preserve"> y Artes</w:t>
      </w:r>
      <w:r w:rsidRPr="003D0E14">
        <w:rPr>
          <w:bCs/>
          <w:lang w:val="en-US"/>
        </w:rPr>
        <w:t xml:space="preserve">, Universidad Mayor, Chile. Badajoz 130, Suite 1305, Las Condes, Santiago, Chile. Phone: +56.2.2518.9800. Email: </w:t>
      </w:r>
      <w:hyperlink r:id="rId8" w:history="1">
        <w:r w:rsidRPr="00EA36B9">
          <w:rPr>
            <w:rStyle w:val="Hipervnculo"/>
            <w:bCs/>
            <w:lang w:val="en-US"/>
          </w:rPr>
          <w:t>alvacasti@gmail.com</w:t>
        </w:r>
      </w:hyperlink>
    </w:p>
    <w:p w14:paraId="18AC7160" w14:textId="77777777" w:rsidR="006D655E" w:rsidRDefault="006D655E" w:rsidP="006D655E">
      <w:pPr>
        <w:rPr>
          <w:b/>
          <w:bCs/>
          <w:lang w:val="en-US" w:eastAsia="es-CL"/>
        </w:rPr>
      </w:pPr>
    </w:p>
    <w:p w14:paraId="14D58025" w14:textId="6489E1E8" w:rsidR="000C13FB" w:rsidRDefault="00FB0AC6" w:rsidP="006D655E">
      <w:pPr>
        <w:rPr>
          <w:b/>
          <w:lang w:val="en-US" w:eastAsia="es-CL"/>
        </w:rPr>
      </w:pPr>
      <w:r w:rsidRPr="006D655E">
        <w:rPr>
          <w:b/>
          <w:bCs/>
          <w:lang w:val="en-US" w:eastAsia="es-CL"/>
        </w:rPr>
        <w:t>Short r</w:t>
      </w:r>
      <w:r w:rsidR="000C13FB" w:rsidRPr="006D655E">
        <w:rPr>
          <w:b/>
          <w:bCs/>
          <w:lang w:val="en-US" w:eastAsia="es-CL"/>
        </w:rPr>
        <w:t>unning title</w:t>
      </w:r>
      <w:r w:rsidR="000C13FB">
        <w:rPr>
          <w:lang w:val="en-US" w:eastAsia="es-CL"/>
        </w:rPr>
        <w:t xml:space="preserve">: </w:t>
      </w:r>
      <w:r w:rsidR="000C13FB" w:rsidRPr="000C13FB">
        <w:rPr>
          <w:lang w:val="en-US" w:eastAsia="es-CL"/>
        </w:rPr>
        <w:t>Crim</w:t>
      </w:r>
      <w:r>
        <w:rPr>
          <w:lang w:val="en-US" w:eastAsia="es-CL"/>
        </w:rPr>
        <w:t>inal</w:t>
      </w:r>
      <w:r w:rsidR="000C13FB" w:rsidRPr="000C13FB">
        <w:rPr>
          <w:lang w:val="en-US" w:eastAsia="es-CL"/>
        </w:rPr>
        <w:t xml:space="preserve"> outcomes </w:t>
      </w:r>
      <w:r>
        <w:rPr>
          <w:lang w:val="en-US" w:eastAsia="es-CL"/>
        </w:rPr>
        <w:t>of</w:t>
      </w:r>
      <w:r w:rsidR="000C13FB" w:rsidRPr="000C13FB">
        <w:rPr>
          <w:lang w:val="en-US" w:eastAsia="es-CL"/>
        </w:rPr>
        <w:t xml:space="preserve"> substance use treatment.</w:t>
      </w:r>
    </w:p>
    <w:p w14:paraId="7B3FD4BD" w14:textId="77777777" w:rsidR="006D655E" w:rsidRDefault="006D655E" w:rsidP="003B778B">
      <w:pPr>
        <w:rPr>
          <w:rFonts w:cs="Times New Roman"/>
          <w:b/>
        </w:rPr>
      </w:pPr>
    </w:p>
    <w:p w14:paraId="55D860C3" w14:textId="2A863F87" w:rsidR="003B778B" w:rsidRDefault="460BD538" w:rsidP="411396A0">
      <w:pPr>
        <w:rPr>
          <w:rFonts w:cs="Times New Roman"/>
          <w:b/>
          <w:bCs/>
        </w:rPr>
      </w:pPr>
      <w:commentRangeStart w:id="0"/>
      <w:commentRangeStart w:id="1"/>
      <w:r w:rsidRPr="411396A0">
        <w:rPr>
          <w:rFonts w:cs="Times New Roman"/>
          <w:b/>
          <w:bCs/>
        </w:rPr>
        <w:t>Acknowledgments:</w:t>
      </w:r>
      <w:commentRangeEnd w:id="0"/>
      <w:r w:rsidR="003B778B">
        <w:rPr>
          <w:rStyle w:val="Refdecomentario"/>
        </w:rPr>
        <w:commentReference w:id="0"/>
      </w:r>
      <w:commentRangeEnd w:id="1"/>
      <w:r w:rsidR="00E109B1">
        <w:rPr>
          <w:rStyle w:val="Refdecomentario"/>
        </w:rPr>
        <w:commentReference w:id="1"/>
      </w:r>
    </w:p>
    <w:p w14:paraId="3EE93415" w14:textId="77777777" w:rsidR="003B778B" w:rsidRDefault="003B778B" w:rsidP="003B778B">
      <w:pPr>
        <w:rPr>
          <w:bCs/>
          <w:u w:val="single"/>
          <w:lang w:val="en-US"/>
        </w:rPr>
      </w:pPr>
    </w:p>
    <w:p w14:paraId="57FB79E5" w14:textId="6AFEB86F" w:rsidR="003B778B" w:rsidRDefault="003B778B" w:rsidP="003B778B">
      <w:pPr>
        <w:rPr>
          <w:bCs/>
          <w:lang w:val="en-US"/>
        </w:rPr>
      </w:pPr>
      <w:r w:rsidRPr="00D90664">
        <w:rPr>
          <w:b/>
          <w:lang w:val="en-US"/>
        </w:rPr>
        <w:t>Total Word Count (</w:t>
      </w:r>
      <w:r w:rsidR="00FB0AC6">
        <w:rPr>
          <w:b/>
          <w:lang w:val="en-US"/>
        </w:rPr>
        <w:t xml:space="preserve">excluding abstract, references, </w:t>
      </w:r>
      <w:proofErr w:type="gramStart"/>
      <w:r w:rsidR="00FB0AC6">
        <w:rPr>
          <w:b/>
          <w:lang w:val="en-US"/>
        </w:rPr>
        <w:t>tables</w:t>
      </w:r>
      <w:proofErr w:type="gramEnd"/>
      <w:r w:rsidR="00FB0AC6">
        <w:rPr>
          <w:b/>
          <w:lang w:val="en-US"/>
        </w:rPr>
        <w:t xml:space="preserve"> and figures</w:t>
      </w:r>
      <w:r w:rsidRPr="00D90664">
        <w:rPr>
          <w:b/>
          <w:lang w:val="en-US"/>
        </w:rPr>
        <w:t>)</w:t>
      </w:r>
      <w:r>
        <w:rPr>
          <w:bCs/>
          <w:lang w:val="en-US"/>
        </w:rPr>
        <w:t xml:space="preserve">: </w:t>
      </w:r>
    </w:p>
    <w:p w14:paraId="3C502DED" w14:textId="77777777" w:rsidR="00FB0AC6" w:rsidRDefault="00FB0AC6" w:rsidP="003B778B">
      <w:pPr>
        <w:rPr>
          <w:rFonts w:cs="Times New Roman"/>
          <w:b/>
          <w:bCs/>
        </w:rPr>
      </w:pPr>
    </w:p>
    <w:p w14:paraId="4C6F1559" w14:textId="367EDF7A" w:rsidR="003B778B" w:rsidRDefault="003B778B" w:rsidP="003B778B">
      <w:pPr>
        <w:rPr>
          <w:color w:val="000000" w:themeColor="text1"/>
          <w:lang w:val="en-US"/>
        </w:rPr>
      </w:pPr>
      <w:r w:rsidRPr="00EB141A">
        <w:rPr>
          <w:rFonts w:cs="Times New Roman"/>
          <w:b/>
          <w:bCs/>
        </w:rPr>
        <w:t>Declarations of competing interest</w:t>
      </w:r>
      <w:r w:rsidRPr="0098752A">
        <w:rPr>
          <w:color w:val="000000" w:themeColor="text1"/>
          <w:lang w:val="en-US"/>
        </w:rPr>
        <w:t xml:space="preserve">: </w:t>
      </w:r>
      <w:r>
        <w:rPr>
          <w:color w:val="000000" w:themeColor="text1"/>
          <w:lang w:val="en-US"/>
        </w:rPr>
        <w:t>N</w:t>
      </w:r>
      <w:r w:rsidRPr="0098752A">
        <w:rPr>
          <w:color w:val="000000" w:themeColor="text1"/>
          <w:lang w:val="en-US"/>
        </w:rPr>
        <w:t xml:space="preserve">one </w:t>
      </w:r>
    </w:p>
    <w:p w14:paraId="0B46CEF9" w14:textId="77777777" w:rsidR="00FB0AC6" w:rsidRDefault="00FB0AC6" w:rsidP="00FB0AC6">
      <w:pPr>
        <w:rPr>
          <w:b/>
          <w:bCs/>
          <w:color w:val="000000" w:themeColor="text1"/>
          <w:lang w:val="en-US" w:eastAsia="es-MX"/>
        </w:rPr>
      </w:pPr>
    </w:p>
    <w:p w14:paraId="3BEFBFF9" w14:textId="3811506A" w:rsidR="00FB0AC6" w:rsidRPr="00D061B8" w:rsidRDefault="6127ED03" w:rsidP="00FB0AC6">
      <w:pPr>
        <w:rPr>
          <w:bCs/>
          <w:color w:val="000000" w:themeColor="text1"/>
          <w:lang w:val="en-US"/>
        </w:rPr>
      </w:pPr>
      <w:r w:rsidRPr="7BE9DC4A">
        <w:rPr>
          <w:b/>
          <w:bCs/>
          <w:color w:val="000000" w:themeColor="text1"/>
          <w:lang w:val="en-US" w:eastAsia="es-MX"/>
        </w:rPr>
        <w:t>Primary funding</w:t>
      </w:r>
      <w:r w:rsidRPr="7BE9DC4A">
        <w:rPr>
          <w:color w:val="000000" w:themeColor="text1"/>
          <w:lang w:val="en-US" w:eastAsia="es-MX"/>
        </w:rPr>
        <w:t>: This study was funded</w:t>
      </w:r>
      <w:r w:rsidRPr="7BE9DC4A">
        <w:rPr>
          <w:color w:val="000000" w:themeColor="text1"/>
          <w:lang w:val="en-US"/>
        </w:rPr>
        <w:t xml:space="preserve"> by </w:t>
      </w:r>
      <w:r w:rsidRPr="7BE9DC4A">
        <w:rPr>
          <w:lang w:val="en-US"/>
        </w:rPr>
        <w:t>Millennium Nucleus for the Evaluation and Analysis of Drug Policies (</w:t>
      </w:r>
      <w:proofErr w:type="spellStart"/>
      <w:r w:rsidRPr="7BE9DC4A">
        <w:rPr>
          <w:lang w:val="en-US"/>
        </w:rPr>
        <w:t>nDP</w:t>
      </w:r>
      <w:proofErr w:type="spellEnd"/>
      <w:r w:rsidRPr="7BE9DC4A">
        <w:rPr>
          <w:lang w:val="en-US"/>
        </w:rPr>
        <w:t>), Chile</w:t>
      </w:r>
      <w:r w:rsidRPr="7BE9DC4A">
        <w:rPr>
          <w:color w:val="000000" w:themeColor="text1"/>
          <w:lang w:val="en-US"/>
        </w:rPr>
        <w:t xml:space="preserve">, </w:t>
      </w:r>
      <w:commentRangeStart w:id="2"/>
      <w:r w:rsidRPr="7BE9DC4A">
        <w:rPr>
          <w:color w:val="000000" w:themeColor="text1"/>
          <w:lang w:val="en-US"/>
        </w:rPr>
        <w:t>ANID and Griffith University</w:t>
      </w:r>
      <w:commentRangeEnd w:id="2"/>
      <w:r w:rsidR="00FB0AC6">
        <w:rPr>
          <w:rStyle w:val="Refdecomentario"/>
        </w:rPr>
        <w:commentReference w:id="2"/>
      </w:r>
      <w:r w:rsidRPr="7BE9DC4A">
        <w:rPr>
          <w:color w:val="000000" w:themeColor="text1"/>
          <w:lang w:val="en-US"/>
        </w:rPr>
        <w:t>.</w:t>
      </w:r>
    </w:p>
    <w:p w14:paraId="41CB46DB" w14:textId="77777777" w:rsidR="003B778B" w:rsidRPr="003D0E14" w:rsidRDefault="003B778B" w:rsidP="003B778B">
      <w:pPr>
        <w:rPr>
          <w:bCs/>
          <w:lang w:val="en-US"/>
        </w:rPr>
      </w:pPr>
    </w:p>
    <w:p w14:paraId="5D412B5D" w14:textId="77777777" w:rsidR="003B778B" w:rsidRPr="0098752A" w:rsidRDefault="003B778B" w:rsidP="003B778B">
      <w:pPr>
        <w:rPr>
          <w:color w:val="000000" w:themeColor="text1"/>
          <w:lang w:val="en-US"/>
        </w:rPr>
      </w:pPr>
    </w:p>
    <w:p w14:paraId="20E98D77" w14:textId="616DCB43" w:rsidR="003B778B" w:rsidRPr="003B778B" w:rsidRDefault="003B778B" w:rsidP="003B778B">
      <w:pPr>
        <w:rPr>
          <w:lang w:val="en-US" w:eastAsia="es-CL"/>
        </w:rPr>
      </w:pPr>
    </w:p>
    <w:p w14:paraId="476CE81C" w14:textId="77777777" w:rsidR="00FB0AC6" w:rsidRDefault="00FB0AC6">
      <w:pPr>
        <w:rPr>
          <w:rFonts w:cs="Times New Roman"/>
          <w:b/>
          <w:szCs w:val="40"/>
        </w:rPr>
      </w:pPr>
      <w:r>
        <w:rPr>
          <w:rFonts w:cs="Times New Roman"/>
        </w:rPr>
        <w:br w:type="page"/>
      </w:r>
    </w:p>
    <w:p w14:paraId="00000009" w14:textId="2EE2A1FB" w:rsidR="00D65D45" w:rsidRPr="001D3A58" w:rsidRDefault="1B218D1E" w:rsidP="00A37697">
      <w:pPr>
        <w:pStyle w:val="Ttulo1"/>
        <w:rPr>
          <w:rFonts w:cs="Times New Roman"/>
        </w:rPr>
      </w:pPr>
      <w:commentRangeStart w:id="3"/>
      <w:commentRangeStart w:id="4"/>
      <w:r w:rsidRPr="7BE9DC4A">
        <w:rPr>
          <w:rFonts w:cs="Times New Roman"/>
        </w:rPr>
        <w:lastRenderedPageBreak/>
        <w:t>A</w:t>
      </w:r>
      <w:r w:rsidR="353298DC" w:rsidRPr="7BE9DC4A">
        <w:rPr>
          <w:rFonts w:cs="Times New Roman"/>
        </w:rPr>
        <w:t>bstract</w:t>
      </w:r>
      <w:commentRangeEnd w:id="3"/>
      <w:r w:rsidR="00BE1DB0">
        <w:rPr>
          <w:rStyle w:val="Refdecomentario"/>
          <w:b w:val="0"/>
        </w:rPr>
        <w:commentReference w:id="3"/>
      </w:r>
      <w:commentRangeEnd w:id="4"/>
      <w:r w:rsidR="00BE1DB0">
        <w:rPr>
          <w:rStyle w:val="Refdecomentario"/>
          <w:b w:val="0"/>
        </w:rPr>
        <w:commentReference w:id="4"/>
      </w:r>
      <w:r w:rsidRPr="7BE9DC4A">
        <w:rPr>
          <w:rFonts w:cs="Times New Roman"/>
        </w:rPr>
        <w:t xml:space="preserve"> </w:t>
      </w:r>
    </w:p>
    <w:p w14:paraId="16BCA050" w14:textId="5D5EC9A5" w:rsidR="00CE236D" w:rsidRPr="001D3A58" w:rsidRDefault="00CE236D" w:rsidP="00CE236D">
      <w:pPr>
        <w:spacing w:line="240" w:lineRule="auto"/>
        <w:jc w:val="both"/>
        <w:rPr>
          <w:rFonts w:eastAsia="Syntax-Roman" w:cs="Times New Roman"/>
          <w:szCs w:val="24"/>
        </w:rPr>
      </w:pPr>
    </w:p>
    <w:p w14:paraId="186A9BB5" w14:textId="6BD33D09" w:rsidR="00CE236D" w:rsidRDefault="172D07F8" w:rsidP="7BE9DC4A">
      <w:pPr>
        <w:pStyle w:val="paragraph"/>
        <w:spacing w:before="0" w:beforeAutospacing="0" w:after="240" w:afterAutospacing="0" w:line="276" w:lineRule="auto"/>
        <w:jc w:val="both"/>
        <w:textAlignment w:val="baseline"/>
      </w:pPr>
      <w:commentRangeStart w:id="5"/>
      <w:r w:rsidRPr="7BE9DC4A">
        <w:rPr>
          <w:b/>
          <w:bCs/>
          <w:highlight w:val="red"/>
        </w:rPr>
        <w:t>Background and</w:t>
      </w:r>
      <w:commentRangeEnd w:id="5"/>
      <w:r w:rsidR="004E26F0">
        <w:rPr>
          <w:rStyle w:val="Refdecomentario"/>
        </w:rPr>
        <w:commentReference w:id="5"/>
      </w:r>
      <w:r w:rsidRPr="7BE9DC4A">
        <w:rPr>
          <w:b/>
          <w:bCs/>
        </w:rPr>
        <w:t xml:space="preserve"> </w:t>
      </w:r>
      <w:r w:rsidR="1688811D" w:rsidRPr="7BE9DC4A">
        <w:rPr>
          <w:b/>
          <w:bCs/>
        </w:rPr>
        <w:t>Aims</w:t>
      </w:r>
      <w:r w:rsidR="1688811D">
        <w:t xml:space="preserve"> To </w:t>
      </w:r>
      <w:r w:rsidR="4E3E2F22">
        <w:t>examine</w:t>
      </w:r>
      <w:r w:rsidR="1688811D">
        <w:t xml:space="preserve"> the </w:t>
      </w:r>
      <w:r w:rsidR="2AA10A6A">
        <w:t>association between</w:t>
      </w:r>
      <w:r w:rsidR="0B6B3B92">
        <w:t xml:space="preserve"> </w:t>
      </w:r>
      <w:r w:rsidR="1688811D">
        <w:t>substance use treatment</w:t>
      </w:r>
      <w:r w:rsidR="0B6B3B92">
        <w:t xml:space="preserve"> </w:t>
      </w:r>
      <w:del w:id="6" w:author="Andrés González Santa Cruz" w:date="2023-05-13T22:05:00Z">
        <w:r w:rsidR="2AA10A6A" w:rsidDel="00D01720">
          <w:delText>completion status</w:delText>
        </w:r>
        <w:r w:rsidR="1688811D" w:rsidDel="00D01720">
          <w:delText xml:space="preserve"> </w:delText>
        </w:r>
      </w:del>
      <w:ins w:id="7" w:author="Andrés González Santa Cruz" w:date="2023-05-13T22:05:00Z">
        <w:r w:rsidR="00D01720">
          <w:t xml:space="preserve">outcome </w:t>
        </w:r>
      </w:ins>
      <w:r w:rsidR="2AA10A6A">
        <w:t>and contact with the</w:t>
      </w:r>
      <w:r w:rsidR="1688811D">
        <w:t xml:space="preserve"> criminal justice system in Chile</w:t>
      </w:r>
      <w:r w:rsidR="6D8602BC">
        <w:t xml:space="preserve"> </w:t>
      </w:r>
      <w:commentRangeStart w:id="8"/>
      <w:r w:rsidR="41ABC798">
        <w:t>u</w:t>
      </w:r>
      <w:r w:rsidR="6D8602BC">
        <w:t xml:space="preserve">p to </w:t>
      </w:r>
      <w:r w:rsidR="48213943">
        <w:t>10 years</w:t>
      </w:r>
      <w:r w:rsidR="6D8602BC">
        <w:t xml:space="preserve"> later</w:t>
      </w:r>
      <w:r w:rsidR="2DEB48C0">
        <w:t xml:space="preserve"> among people admitted to Substance use </w:t>
      </w:r>
      <w:r w:rsidR="48213943">
        <w:t>Treatment</w:t>
      </w:r>
      <w:r w:rsidR="2DEB48C0">
        <w:t xml:space="preserve"> </w:t>
      </w:r>
      <w:r w:rsidR="48213943">
        <w:t>(SUT)</w:t>
      </w:r>
      <w:commentRangeEnd w:id="8"/>
      <w:r w:rsidR="001D61C5">
        <w:rPr>
          <w:rStyle w:val="Refdecomentario"/>
          <w:rFonts w:eastAsia="Arial" w:cs="Arial"/>
          <w:lang w:eastAsia="ja-JP"/>
        </w:rPr>
        <w:commentReference w:id="8"/>
      </w:r>
      <w:r w:rsidR="1688811D">
        <w:t xml:space="preserve">. </w:t>
      </w:r>
      <w:r w:rsidR="1688811D" w:rsidRPr="7BE9DC4A">
        <w:rPr>
          <w:b/>
          <w:bCs/>
        </w:rPr>
        <w:t>Design</w:t>
      </w:r>
      <w:r w:rsidR="577831D4" w:rsidRPr="7BE9DC4A">
        <w:rPr>
          <w:b/>
          <w:bCs/>
        </w:rPr>
        <w:t>:</w:t>
      </w:r>
      <w:r w:rsidR="1688811D">
        <w:t xml:space="preserve"> </w:t>
      </w:r>
      <w:r w:rsidR="2AA10A6A">
        <w:t xml:space="preserve">Retrospective cohort study </w:t>
      </w:r>
      <w:r w:rsidR="577831D4">
        <w:t xml:space="preserve">using survival analysis </w:t>
      </w:r>
      <w:r w:rsidR="2AA10A6A">
        <w:t>based on linked data</w:t>
      </w:r>
      <w:r w:rsidR="577831D4">
        <w:t xml:space="preserve"> from the </w:t>
      </w:r>
      <w:r w:rsidR="76F57DBA">
        <w:t xml:space="preserve">Chilean </w:t>
      </w:r>
      <w:r w:rsidR="577831D4">
        <w:t>Substance use treatment Agency and Prosecutor’s Office records from 2010 to 2019</w:t>
      </w:r>
      <w:r w:rsidR="1688811D">
        <w:t xml:space="preserve">. </w:t>
      </w:r>
      <w:r w:rsidR="1688811D" w:rsidRPr="7BE9DC4A">
        <w:rPr>
          <w:b/>
          <w:bCs/>
        </w:rPr>
        <w:t>Setting</w:t>
      </w:r>
      <w:r w:rsidR="1688811D">
        <w:t xml:space="preserve"> </w:t>
      </w:r>
      <w:r w:rsidR="0B6B3B92">
        <w:t>SUT</w:t>
      </w:r>
      <w:r w:rsidR="577831D4">
        <w:t xml:space="preserve"> is</w:t>
      </w:r>
      <w:r w:rsidR="0B6B3B92">
        <w:t xml:space="preserve"> available at no cost through </w:t>
      </w:r>
      <w:r w:rsidR="69CD8FC0">
        <w:t>Chile’s</w:t>
      </w:r>
      <w:r w:rsidR="0B6B3B92">
        <w:t xml:space="preserve"> publicly funded healthcare</w:t>
      </w:r>
      <w:r w:rsidR="02F9A12A">
        <w:t xml:space="preserve"> and</w:t>
      </w:r>
      <w:r w:rsidR="0B6B3B92">
        <w:t xml:space="preserve"> </w:t>
      </w:r>
      <w:r w:rsidR="577831D4">
        <w:t>is</w:t>
      </w:r>
      <w:r w:rsidR="69CD8FC0">
        <w:t xml:space="preserve"> </w:t>
      </w:r>
      <w:r w:rsidR="0B6B3B92">
        <w:t xml:space="preserve">provided </w:t>
      </w:r>
      <w:r w:rsidR="69CD8FC0">
        <w:t xml:space="preserve">in ambulatory and residential modalities </w:t>
      </w:r>
      <w:r w:rsidR="0B6B3B92">
        <w:t xml:space="preserve">by public and private centres. </w:t>
      </w:r>
      <w:r w:rsidR="1688811D" w:rsidRPr="7BE9DC4A">
        <w:rPr>
          <w:b/>
          <w:bCs/>
        </w:rPr>
        <w:t xml:space="preserve">Participants </w:t>
      </w:r>
      <w:r w:rsidR="577831D4">
        <w:t>A total of</w:t>
      </w:r>
      <w:r w:rsidR="765FBACD">
        <w:t xml:space="preserve"> 70,863 individuals received</w:t>
      </w:r>
      <w:ins w:id="9" w:author="Andrés González Santa Cruz" w:date="2023-05-14T11:59:00Z">
        <w:r w:rsidR="00951B69">
          <w:t xml:space="preserve"> adult (+18 years)</w:t>
        </w:r>
      </w:ins>
      <w:r w:rsidR="765FBACD">
        <w:t xml:space="preserve"> SUT</w:t>
      </w:r>
      <w:r w:rsidR="1688811D">
        <w:t xml:space="preserve">. </w:t>
      </w:r>
      <w:r w:rsidR="1688811D" w:rsidRPr="7BE9DC4A">
        <w:rPr>
          <w:b/>
          <w:bCs/>
        </w:rPr>
        <w:t xml:space="preserve">Measurements </w:t>
      </w:r>
      <w:r w:rsidR="3C54EE5A">
        <w:t xml:space="preserve">SUT completion status included Completion, </w:t>
      </w:r>
      <w:proofErr w:type="gramStart"/>
      <w:r w:rsidR="3C54EE5A">
        <w:t>Late</w:t>
      </w:r>
      <w:proofErr w:type="gramEnd"/>
      <w:r w:rsidR="3C54EE5A">
        <w:t xml:space="preserve"> </w:t>
      </w:r>
      <w:del w:id="10" w:author="Andrés González Santa Cruz" w:date="2023-05-14T11:58:00Z">
        <w:r w:rsidR="0D3E9EF7" w:rsidDel="00951B69">
          <w:delText>Dropout</w:delText>
        </w:r>
        <w:r w:rsidR="3C54EE5A" w:rsidDel="00951B69">
          <w:delText xml:space="preserve"> </w:delText>
        </w:r>
      </w:del>
      <w:r w:rsidR="3C54EE5A">
        <w:t xml:space="preserve">(&gt;=3 months) and Early </w:t>
      </w:r>
      <w:r w:rsidR="0D3E9EF7">
        <w:t>Dropout</w:t>
      </w:r>
      <w:r w:rsidR="3C54EE5A">
        <w:t xml:space="preserve"> (&lt;3 months). </w:t>
      </w:r>
      <w:r w:rsidR="1688811D">
        <w:t>Primary</w:t>
      </w:r>
      <w:r w:rsidR="28611E4C">
        <w:t xml:space="preserve"> </w:t>
      </w:r>
      <w:r w:rsidR="1688811D">
        <w:t>outcomes</w:t>
      </w:r>
      <w:r w:rsidR="28611E4C">
        <w:t xml:space="preserve"> we</w:t>
      </w:r>
      <w:r w:rsidR="1688811D">
        <w:t xml:space="preserve">re </w:t>
      </w:r>
      <w:r w:rsidR="03929798">
        <w:t xml:space="preserve">(1) </w:t>
      </w:r>
      <w:r w:rsidR="28611E4C">
        <w:t>any contact with the criminal justice system</w:t>
      </w:r>
      <w:r w:rsidR="03929798">
        <w:t xml:space="preserve"> </w:t>
      </w:r>
      <w:r w:rsidR="28611E4C">
        <w:t>and</w:t>
      </w:r>
      <w:r w:rsidR="03929798">
        <w:t xml:space="preserve"> (2) </w:t>
      </w:r>
      <w:r w:rsidR="28611E4C">
        <w:t>contact leading to imprisonment after baseline treatment</w:t>
      </w:r>
      <w:r w:rsidR="1688811D">
        <w:t xml:space="preserve">. </w:t>
      </w:r>
      <w:r w:rsidR="7670E274" w:rsidRPr="7BE9DC4A">
        <w:rPr>
          <w:b/>
          <w:bCs/>
        </w:rPr>
        <w:t>Findings</w:t>
      </w:r>
      <w:r w:rsidR="1688811D">
        <w:t xml:space="preserve"> </w:t>
      </w:r>
      <w:commentRangeStart w:id="11"/>
      <w:del w:id="12" w:author="Andrés González Santa Cruz" w:date="2023-05-11T15:57:00Z">
        <w:r w:rsidR="1688811D" w:rsidRPr="7BE9DC4A" w:rsidDel="00E109B1">
          <w:rPr>
            <w:highlight w:val="yellow"/>
          </w:rPr>
          <w:delText xml:space="preserve">Results showed </w:delText>
        </w:r>
        <w:r w:rsidR="69CD8FC0" w:rsidRPr="7BE9DC4A" w:rsidDel="00E109B1">
          <w:rPr>
            <w:highlight w:val="yellow"/>
          </w:rPr>
          <w:delText xml:space="preserve">that </w:delText>
        </w:r>
      </w:del>
      <w:r w:rsidR="3C54EE5A" w:rsidRPr="7BE9DC4A">
        <w:rPr>
          <w:highlight w:val="yellow"/>
        </w:rPr>
        <w:t>31.5% of the participants had contact</w:t>
      </w:r>
      <w:r w:rsidR="0D3E9EF7" w:rsidRPr="7BE9DC4A">
        <w:rPr>
          <w:highlight w:val="yellow"/>
        </w:rPr>
        <w:t xml:space="preserve">ed </w:t>
      </w:r>
      <w:r w:rsidR="3C54EE5A" w:rsidRPr="7BE9DC4A">
        <w:rPr>
          <w:highlight w:val="yellow"/>
        </w:rPr>
        <w:t>the criminal justice system after their first SUT</w:t>
      </w:r>
      <w:r w:rsidR="1A4EBCEF" w:rsidRPr="7BE9DC4A">
        <w:rPr>
          <w:highlight w:val="yellow"/>
        </w:rPr>
        <w:t xml:space="preserve"> during the observed period</w:t>
      </w:r>
      <w:r w:rsidR="3C54EE5A" w:rsidRPr="7BE9DC4A">
        <w:rPr>
          <w:highlight w:val="yellow"/>
        </w:rPr>
        <w:t xml:space="preserve">, and 7.1% had </w:t>
      </w:r>
      <w:r w:rsidR="0D3E9EF7" w:rsidRPr="7BE9DC4A">
        <w:rPr>
          <w:highlight w:val="yellow"/>
        </w:rPr>
        <w:t xml:space="preserve">one </w:t>
      </w:r>
      <w:r w:rsidR="3C54EE5A" w:rsidRPr="7BE9DC4A">
        <w:rPr>
          <w:highlight w:val="yellow"/>
        </w:rPr>
        <w:t xml:space="preserve">contact leading to imprisonment. Beneficiaries who completed SUT had </w:t>
      </w:r>
      <w:del w:id="13" w:author="Andrés González Santa Cruz" w:date="2023-05-11T16:00:00Z">
        <w:r w:rsidR="3C54EE5A" w:rsidRPr="7BE9DC4A" w:rsidDel="00E109B1">
          <w:rPr>
            <w:highlight w:val="yellow"/>
          </w:rPr>
          <w:delText xml:space="preserve">less </w:delText>
        </w:r>
      </w:del>
      <w:ins w:id="14" w:author="Andrés González Santa Cruz" w:date="2023-05-11T16:00:00Z">
        <w:r w:rsidR="00E109B1">
          <w:rPr>
            <w:highlight w:val="yellow"/>
          </w:rPr>
          <w:t xml:space="preserve">lower </w:t>
        </w:r>
      </w:ins>
      <w:ins w:id="15" w:author="Andrés González Santa Cruz" w:date="2023-05-14T11:03:00Z">
        <w:r w:rsidR="003C76DF">
          <w:rPr>
            <w:highlight w:val="yellow"/>
          </w:rPr>
          <w:t>risks</w:t>
        </w:r>
      </w:ins>
      <w:ins w:id="16" w:author="Andrés González Santa Cruz" w:date="2023-05-11T16:00:00Z">
        <w:r w:rsidR="00E109B1">
          <w:rPr>
            <w:highlight w:val="yellow"/>
          </w:rPr>
          <w:t xml:space="preserve"> of </w:t>
        </w:r>
      </w:ins>
      <w:r w:rsidR="3C54EE5A" w:rsidRPr="7BE9DC4A">
        <w:rPr>
          <w:highlight w:val="yellow"/>
        </w:rPr>
        <w:t xml:space="preserve">contact with the criminal justice system </w:t>
      </w:r>
      <w:del w:id="17" w:author="Andrés González Santa Cruz" w:date="2023-05-11T16:00:00Z">
        <w:r w:rsidR="3C54EE5A" w:rsidRPr="7BE9DC4A" w:rsidDel="00E109B1">
          <w:rPr>
            <w:highlight w:val="yellow"/>
          </w:rPr>
          <w:delText>hazard ratio compared</w:delText>
        </w:r>
      </w:del>
      <w:ins w:id="18" w:author="Andrés González Santa Cruz" w:date="2023-05-11T16:00:00Z">
        <w:r w:rsidR="00E109B1">
          <w:rPr>
            <w:highlight w:val="yellow"/>
          </w:rPr>
          <w:t>vs.</w:t>
        </w:r>
      </w:ins>
      <w:r w:rsidR="3C54EE5A" w:rsidRPr="7BE9DC4A">
        <w:rPr>
          <w:highlight w:val="yellow"/>
        </w:rPr>
        <w:t xml:space="preserve"> </w:t>
      </w:r>
      <w:del w:id="19" w:author="Andrés González Santa Cruz" w:date="2023-05-11T16:00:00Z">
        <w:r w:rsidR="3C54EE5A" w:rsidRPr="7BE9DC4A" w:rsidDel="00E109B1">
          <w:rPr>
            <w:highlight w:val="yellow"/>
          </w:rPr>
          <w:delText xml:space="preserve">with </w:delText>
        </w:r>
      </w:del>
      <w:r w:rsidR="3C54EE5A" w:rsidRPr="7BE9DC4A">
        <w:rPr>
          <w:highlight w:val="yellow"/>
        </w:rPr>
        <w:t xml:space="preserve">those who dropped out of SUT late and early. </w:t>
      </w:r>
      <w:r w:rsidR="1688811D" w:rsidRPr="7BE9DC4A">
        <w:rPr>
          <w:b/>
          <w:bCs/>
        </w:rPr>
        <w:t>Conclusions</w:t>
      </w:r>
      <w:r w:rsidR="1688811D">
        <w:t xml:space="preserve"> </w:t>
      </w:r>
      <w:r w:rsidR="3C54EE5A" w:rsidRPr="7BE9DC4A">
        <w:rPr>
          <w:highlight w:val="yellow"/>
        </w:rPr>
        <w:t xml:space="preserve">SUT completion in Chile was associated with a substantial reduction in contacting the criminal justice system risk up to </w:t>
      </w:r>
      <w:commentRangeStart w:id="20"/>
      <w:r w:rsidR="3C54EE5A" w:rsidRPr="7BE9DC4A">
        <w:rPr>
          <w:highlight w:val="yellow"/>
        </w:rPr>
        <w:t>4</w:t>
      </w:r>
      <w:commentRangeEnd w:id="20"/>
      <w:r w:rsidR="00E81D17">
        <w:rPr>
          <w:rStyle w:val="Refdecomentario"/>
          <w:rFonts w:eastAsia="Arial" w:cs="Arial"/>
          <w:lang w:eastAsia="ja-JP"/>
        </w:rPr>
        <w:commentReference w:id="20"/>
      </w:r>
      <w:r w:rsidR="3C54EE5A" w:rsidRPr="7BE9DC4A">
        <w:rPr>
          <w:highlight w:val="yellow"/>
        </w:rPr>
        <w:t xml:space="preserve"> years after the first SUT</w:t>
      </w:r>
      <w:commentRangeEnd w:id="11"/>
      <w:r w:rsidR="004E26F0">
        <w:rPr>
          <w:rStyle w:val="Refdecomentario"/>
        </w:rPr>
        <w:commentReference w:id="11"/>
      </w:r>
      <w:r w:rsidR="3C54EE5A">
        <w:t>.</w:t>
      </w:r>
      <w:del w:id="21" w:author="Andrés González Santa Cruz" w:date="2023-05-11T16:02:00Z">
        <w:r w:rsidR="3C54EE5A" w:rsidDel="00E109B1">
          <w:delText xml:space="preserve"> </w:delText>
        </w:r>
      </w:del>
    </w:p>
    <w:p w14:paraId="3952FA2E" w14:textId="11303EAD" w:rsidR="00FB0AC6" w:rsidRPr="001D3A58" w:rsidRDefault="6127ED03" w:rsidP="7BE9DC4A">
      <w:pPr>
        <w:pStyle w:val="paragraph"/>
        <w:spacing w:before="0" w:beforeAutospacing="0" w:after="240" w:afterAutospacing="0" w:line="276" w:lineRule="auto"/>
        <w:jc w:val="both"/>
        <w:textAlignment w:val="baseline"/>
        <w:rPr>
          <w:rFonts w:eastAsia="Syntax-Roman"/>
        </w:rPr>
      </w:pPr>
      <w:r w:rsidRPr="7BE9DC4A">
        <w:rPr>
          <w:b/>
          <w:bCs/>
        </w:rPr>
        <w:t>Key terms:</w:t>
      </w:r>
      <w:r>
        <w:t xml:space="preserve"> Substance use treatment; Criminal outcomes; Survival analysis; Contact with the criminal justice system; </w:t>
      </w:r>
      <w:r w:rsidR="6ABAB20C">
        <w:t>Imprisonment.</w:t>
      </w:r>
    </w:p>
    <w:p w14:paraId="717F59EC" w14:textId="77777777" w:rsidR="002A64BE" w:rsidRDefault="002A64BE">
      <w:pPr>
        <w:rPr>
          <w:rFonts w:cs="Times New Roman"/>
          <w:b/>
          <w:szCs w:val="40"/>
        </w:rPr>
      </w:pPr>
      <w:r>
        <w:rPr>
          <w:rFonts w:cs="Times New Roman"/>
        </w:rPr>
        <w:br w:type="page"/>
      </w:r>
    </w:p>
    <w:p w14:paraId="0000000C" w14:textId="24F8A284" w:rsidR="00D65D45" w:rsidRDefault="00A37697" w:rsidP="00A37697">
      <w:pPr>
        <w:pStyle w:val="Ttulo1"/>
        <w:rPr>
          <w:ins w:id="22" w:author="Andrés González Santa Cruz" w:date="2023-05-11T16:12:00Z"/>
          <w:rFonts w:cs="Times New Roman"/>
        </w:rPr>
      </w:pPr>
      <w:bookmarkStart w:id="23" w:name="_Hlk134113139"/>
      <w:r w:rsidRPr="001D3A58">
        <w:rPr>
          <w:rFonts w:cs="Times New Roman"/>
        </w:rPr>
        <w:lastRenderedPageBreak/>
        <w:t>INTRODUCTIO</w:t>
      </w:r>
      <w:commentRangeStart w:id="24"/>
      <w:commentRangeStart w:id="25"/>
      <w:commentRangeEnd w:id="24"/>
      <w:r w:rsidR="00CE236D" w:rsidRPr="001D3A58">
        <w:rPr>
          <w:rStyle w:val="Refdecomentario"/>
          <w:rFonts w:cs="Times New Roman"/>
          <w:sz w:val="24"/>
          <w:szCs w:val="24"/>
        </w:rPr>
        <w:commentReference w:id="24"/>
      </w:r>
      <w:commentRangeEnd w:id="25"/>
      <w:r w:rsidR="00924F27">
        <w:rPr>
          <w:rStyle w:val="Refdecomentario"/>
          <w:b w:val="0"/>
        </w:rPr>
        <w:commentReference w:id="25"/>
      </w:r>
      <w:r w:rsidRPr="001D3A58">
        <w:rPr>
          <w:rFonts w:cs="Times New Roman"/>
        </w:rPr>
        <w:t>N</w:t>
      </w:r>
    </w:p>
    <w:p w14:paraId="74976133" w14:textId="6015A122" w:rsidR="00BE1DB0" w:rsidRPr="00BE1DB0" w:rsidRDefault="00BE1DB0" w:rsidP="00BE1DB0">
      <w:pPr>
        <w:pPrChange w:id="26" w:author="Andrés González Santa Cruz" w:date="2023-05-11T16:12:00Z">
          <w:pPr>
            <w:pStyle w:val="Ttulo1"/>
          </w:pPr>
        </w:pPrChange>
      </w:pPr>
      <w:ins w:id="27" w:author="Andrés González Santa Cruz" w:date="2023-05-11T16:12:00Z">
        <w:r>
          <w:t>SUD-criminal</w:t>
        </w:r>
      </w:ins>
      <w:ins w:id="28" w:author="Andrés González Santa Cruz" w:date="2023-05-11T16:13:00Z">
        <w:r>
          <w:t xml:space="preserve">ity; </w:t>
        </w:r>
      </w:ins>
      <w:ins w:id="29" w:author="Andrés González Santa Cruz" w:date="2023-05-11T16:15:00Z">
        <w:r w:rsidR="00530352">
          <w:t xml:space="preserve">mechanisms of the </w:t>
        </w:r>
        <w:commentRangeStart w:id="30"/>
        <w:r w:rsidR="00530352">
          <w:t>relationship</w:t>
        </w:r>
      </w:ins>
      <w:commentRangeEnd w:id="30"/>
      <w:ins w:id="31" w:author="Andrés González Santa Cruz" w:date="2023-05-11T16:18:00Z">
        <w:r w:rsidR="00530352">
          <w:rPr>
            <w:rStyle w:val="Refdecomentario"/>
          </w:rPr>
          <w:commentReference w:id="30"/>
        </w:r>
      </w:ins>
      <w:ins w:id="32" w:author="Andrés González Santa Cruz" w:date="2023-05-11T16:15:00Z">
        <w:r w:rsidR="00530352">
          <w:t xml:space="preserve">; </w:t>
        </w:r>
      </w:ins>
    </w:p>
    <w:bookmarkEnd w:id="23"/>
    <w:p w14:paraId="537EB47A" w14:textId="5C665C10" w:rsidR="00B7609F" w:rsidRDefault="0F33D50B" w:rsidP="7BE9DC4A">
      <w:pPr>
        <w:ind w:firstLine="720"/>
        <w:jc w:val="both"/>
        <w:rPr>
          <w:ins w:id="33" w:author="Andrés González Santa Cruz" w:date="2023-05-11T16:18:00Z"/>
          <w:rStyle w:val="normaltextrun"/>
          <w:rFonts w:cs="Times New Roman"/>
          <w:lang w:val="en-GB"/>
        </w:rPr>
      </w:pPr>
      <w:r w:rsidRPr="7BE9DC4A">
        <w:rPr>
          <w:rFonts w:cs="Times New Roman"/>
        </w:rPr>
        <w:t xml:space="preserve">The association between substance use and </w:t>
      </w:r>
      <w:r w:rsidR="4258840F" w:rsidRPr="7BE9DC4A">
        <w:rPr>
          <w:rFonts w:cs="Times New Roman"/>
        </w:rPr>
        <w:t xml:space="preserve">crime </w:t>
      </w:r>
      <w:r w:rsidR="4519C2AA" w:rsidRPr="7BE9DC4A">
        <w:rPr>
          <w:rFonts w:cs="Times New Roman"/>
        </w:rPr>
        <w:t>is</w:t>
      </w:r>
      <w:r w:rsidR="0CB54907" w:rsidRPr="7BE9DC4A">
        <w:rPr>
          <w:rFonts w:cs="Times New Roman"/>
        </w:rPr>
        <w:t xml:space="preserve"> </w:t>
      </w:r>
      <w:r w:rsidR="4258840F" w:rsidRPr="7BE9DC4A">
        <w:rPr>
          <w:rFonts w:cs="Times New Roman"/>
        </w:rPr>
        <w:t>well</w:t>
      </w:r>
      <w:r w:rsidR="205DAF4D" w:rsidRPr="7BE9DC4A">
        <w:rPr>
          <w:rFonts w:cs="Times New Roman"/>
        </w:rPr>
        <w:t>-</w:t>
      </w:r>
      <w:r w:rsidR="4258840F" w:rsidRPr="7BE9DC4A">
        <w:rPr>
          <w:rFonts w:cs="Times New Roman"/>
        </w:rPr>
        <w:t>documented</w:t>
      </w:r>
      <w:r w:rsidR="0CB54907" w:rsidRPr="7BE9DC4A">
        <w:rPr>
          <w:rFonts w:cs="Times New Roman"/>
        </w:rPr>
        <w:t xml:space="preserve"> </w:t>
      </w:r>
      <w:r w:rsidR="700B617F" w:rsidRPr="7BE9DC4A">
        <w:rPr>
          <w:rFonts w:cs="Times New Roman"/>
        </w:rPr>
        <w:t>(Best &amp; Colman, 20</w:t>
      </w:r>
      <w:r w:rsidR="34381FA8" w:rsidRPr="7BE9DC4A">
        <w:rPr>
          <w:rFonts w:cs="Times New Roman"/>
        </w:rPr>
        <w:t>19</w:t>
      </w:r>
      <w:r w:rsidR="700B617F" w:rsidRPr="7BE9DC4A">
        <w:rPr>
          <w:rFonts w:cs="Times New Roman"/>
        </w:rPr>
        <w:t>)</w:t>
      </w:r>
      <w:r w:rsidR="0CB54907" w:rsidRPr="7BE9DC4A">
        <w:rPr>
          <w:rFonts w:cs="Times New Roman"/>
        </w:rPr>
        <w:t xml:space="preserve">. Evidence shows that a substantial proportion (40%-60%) of individuals presenting to substance use treatment (SUT) self-report recent offending </w:t>
      </w:r>
      <w:r w:rsidR="2F2D7718" w:rsidRPr="7BE9DC4A">
        <w:rPr>
          <w:rFonts w:cs="Times New Roman"/>
          <w:szCs w:val="24"/>
        </w:rPr>
        <w:t xml:space="preserve">(Holloway et al., 2006; </w:t>
      </w:r>
      <w:proofErr w:type="spellStart"/>
      <w:r w:rsidR="2F2D7718" w:rsidRPr="7BE9DC4A">
        <w:rPr>
          <w:rFonts w:cs="Times New Roman"/>
          <w:szCs w:val="24"/>
        </w:rPr>
        <w:t>Skjærvø</w:t>
      </w:r>
      <w:proofErr w:type="spellEnd"/>
      <w:r w:rsidR="2F2D7718" w:rsidRPr="7BE9DC4A">
        <w:rPr>
          <w:rFonts w:cs="Times New Roman"/>
          <w:szCs w:val="24"/>
        </w:rPr>
        <w:t xml:space="preserve"> et al., 2021)</w:t>
      </w:r>
      <w:r w:rsidR="0CB54907" w:rsidRPr="7BE9DC4A">
        <w:rPr>
          <w:rFonts w:cs="Times New Roman"/>
          <w:szCs w:val="24"/>
        </w:rPr>
        <w:t xml:space="preserve">. </w:t>
      </w:r>
      <w:r w:rsidR="174F5B3C" w:rsidRPr="7BE9DC4A">
        <w:rPr>
          <w:rFonts w:cs="Times New Roman"/>
          <w:szCs w:val="24"/>
        </w:rPr>
        <w:t>A</w:t>
      </w:r>
      <w:r w:rsidR="33615D22" w:rsidRPr="7BE9DC4A">
        <w:rPr>
          <w:rFonts w:cs="Times New Roman"/>
          <w:szCs w:val="24"/>
        </w:rPr>
        <w:t>lso</w:t>
      </w:r>
      <w:r w:rsidR="174F5B3C" w:rsidRPr="7BE9DC4A">
        <w:rPr>
          <w:rFonts w:cs="Times New Roman"/>
          <w:szCs w:val="24"/>
        </w:rPr>
        <w:t>,</w:t>
      </w:r>
      <w:r w:rsidR="558975CA" w:rsidRPr="7BE9DC4A">
        <w:rPr>
          <w:rFonts w:cs="Times New Roman"/>
          <w:szCs w:val="24"/>
        </w:rPr>
        <w:t xml:space="preserve"> it has been reported that</w:t>
      </w:r>
      <w:r w:rsidR="174F5B3C" w:rsidRPr="7BE9DC4A">
        <w:rPr>
          <w:rFonts w:cs="Times New Roman"/>
          <w:szCs w:val="24"/>
        </w:rPr>
        <w:t xml:space="preserve"> criminal involvement and criminal networks can hinder substance use recovery, </w:t>
      </w:r>
      <w:del w:id="34" w:author="Andrés González Santa Cruz" w:date="2023-05-11T16:10:00Z">
        <w:r w:rsidR="174F5B3C" w:rsidRPr="7BE9DC4A" w:rsidDel="00BE1DB0">
          <w:rPr>
            <w:rFonts w:cs="Times New Roman"/>
            <w:szCs w:val="24"/>
          </w:rPr>
          <w:delText>and at the same time,</w:delText>
        </w:r>
      </w:del>
      <w:ins w:id="35" w:author="Andrés González Santa Cruz" w:date="2023-05-11T16:10:00Z">
        <w:r w:rsidR="00BE1DB0">
          <w:rPr>
            <w:rFonts w:cs="Times New Roman"/>
            <w:szCs w:val="24"/>
          </w:rPr>
          <w:t>while</w:t>
        </w:r>
      </w:ins>
      <w:r w:rsidR="174F5B3C" w:rsidRPr="7BE9DC4A">
        <w:rPr>
          <w:rFonts w:cs="Times New Roman"/>
          <w:szCs w:val="24"/>
        </w:rPr>
        <w:t xml:space="preserve"> drug </w:t>
      </w:r>
      <w:commentRangeStart w:id="36"/>
      <w:r w:rsidR="174F5B3C" w:rsidRPr="7BE9DC4A">
        <w:rPr>
          <w:rFonts w:cs="Times New Roman"/>
          <w:szCs w:val="24"/>
        </w:rPr>
        <w:t xml:space="preserve">abuse </w:t>
      </w:r>
      <w:commentRangeEnd w:id="36"/>
      <w:r w:rsidR="00BE1DB0">
        <w:rPr>
          <w:rStyle w:val="Refdecomentario"/>
        </w:rPr>
        <w:commentReference w:id="36"/>
      </w:r>
      <w:r w:rsidR="174F5B3C" w:rsidRPr="7BE9DC4A">
        <w:rPr>
          <w:rFonts w:cs="Times New Roman"/>
          <w:szCs w:val="24"/>
        </w:rPr>
        <w:t>can be an obstacle to desistence from crime (</w:t>
      </w:r>
      <w:proofErr w:type="spellStart"/>
      <w:r w:rsidR="174F5B3C" w:rsidRPr="7BE9DC4A">
        <w:rPr>
          <w:rFonts w:cs="Times New Roman"/>
          <w:szCs w:val="24"/>
        </w:rPr>
        <w:t>Gossop</w:t>
      </w:r>
      <w:proofErr w:type="spellEnd"/>
      <w:r w:rsidR="174F5B3C" w:rsidRPr="7BE9DC4A">
        <w:rPr>
          <w:rFonts w:cs="Times New Roman"/>
          <w:szCs w:val="24"/>
        </w:rPr>
        <w:t xml:space="preserve"> et al., 2005; </w:t>
      </w:r>
      <w:proofErr w:type="spellStart"/>
      <w:r w:rsidR="174F5B3C" w:rsidRPr="7BE9DC4A">
        <w:rPr>
          <w:rFonts w:cs="Times New Roman"/>
          <w:szCs w:val="24"/>
        </w:rPr>
        <w:t>Skjærvø</w:t>
      </w:r>
      <w:proofErr w:type="spellEnd"/>
      <w:r w:rsidR="174F5B3C" w:rsidRPr="7BE9DC4A">
        <w:rPr>
          <w:rFonts w:cs="Times New Roman"/>
          <w:szCs w:val="24"/>
        </w:rPr>
        <w:t xml:space="preserve"> et al., 2021). </w:t>
      </w:r>
      <w:r w:rsidR="0CB54907" w:rsidRPr="7BE9DC4A">
        <w:rPr>
          <w:rFonts w:cs="Times New Roman"/>
          <w:szCs w:val="24"/>
        </w:rPr>
        <w:t xml:space="preserve">However, the </w:t>
      </w:r>
      <w:r w:rsidR="1D41CF61" w:rsidRPr="7BE9DC4A">
        <w:rPr>
          <w:rFonts w:cs="Times New Roman"/>
          <w:szCs w:val="24"/>
        </w:rPr>
        <w:t>link</w:t>
      </w:r>
      <w:r w:rsidR="0CB54907" w:rsidRPr="7BE9DC4A">
        <w:rPr>
          <w:rFonts w:cs="Times New Roman"/>
          <w:szCs w:val="24"/>
        </w:rPr>
        <w:t xml:space="preserve"> between </w:t>
      </w:r>
      <w:r w:rsidR="2E3D335D" w:rsidRPr="7BE9DC4A">
        <w:rPr>
          <w:rFonts w:cs="Times New Roman"/>
          <w:szCs w:val="24"/>
        </w:rPr>
        <w:t>substance use</w:t>
      </w:r>
      <w:r w:rsidR="0CB54907" w:rsidRPr="7BE9DC4A">
        <w:rPr>
          <w:rFonts w:cs="Times New Roman"/>
          <w:szCs w:val="24"/>
        </w:rPr>
        <w:t xml:space="preserve"> </w:t>
      </w:r>
      <w:ins w:id="37" w:author="Andrés González Santa Cruz" w:date="2023-05-11T16:14:00Z">
        <w:r w:rsidR="00530352">
          <w:rPr>
            <w:rFonts w:cs="Times New Roman"/>
            <w:szCs w:val="24"/>
          </w:rPr>
          <w:t xml:space="preserve">disorders </w:t>
        </w:r>
      </w:ins>
      <w:r w:rsidR="0CB54907" w:rsidRPr="7BE9DC4A">
        <w:rPr>
          <w:rFonts w:cs="Times New Roman"/>
          <w:szCs w:val="24"/>
        </w:rPr>
        <w:t xml:space="preserve">and crime is complex. </w:t>
      </w:r>
      <w:r w:rsidR="0CB54907" w:rsidRPr="7BE9DC4A">
        <w:rPr>
          <w:rFonts w:cs="Times New Roman"/>
          <w:szCs w:val="24"/>
          <w:lang w:val="en-GB"/>
        </w:rPr>
        <w:t xml:space="preserve">Several theoretical models </w:t>
      </w:r>
      <w:r w:rsidR="663F4EF9" w:rsidRPr="7BE9DC4A">
        <w:rPr>
          <w:rFonts w:cs="Times New Roman"/>
          <w:szCs w:val="24"/>
          <w:lang w:val="en-GB"/>
        </w:rPr>
        <w:t>have been proposed</w:t>
      </w:r>
      <w:r w:rsidR="36BB4EEB" w:rsidRPr="7BE9DC4A">
        <w:rPr>
          <w:rFonts w:cs="Times New Roman"/>
          <w:szCs w:val="24"/>
          <w:lang w:val="en-GB"/>
        </w:rPr>
        <w:t>,</w:t>
      </w:r>
      <w:r w:rsidR="0CB54907" w:rsidRPr="7BE9DC4A">
        <w:rPr>
          <w:rFonts w:cs="Times New Roman"/>
          <w:szCs w:val="24"/>
          <w:lang w:val="en-GB"/>
        </w:rPr>
        <w:t xml:space="preserve"> and one of the more prominent is Goldstein’s tripartite framework (</w:t>
      </w:r>
      <w:r w:rsidR="2F2D7718" w:rsidRPr="7BE9DC4A">
        <w:rPr>
          <w:rFonts w:cs="Times New Roman"/>
          <w:szCs w:val="24"/>
          <w:lang w:val="en-GB"/>
        </w:rPr>
        <w:t>1985</w:t>
      </w:r>
      <w:r w:rsidR="0CB54907" w:rsidRPr="7BE9DC4A">
        <w:rPr>
          <w:rFonts w:cs="Times New Roman"/>
          <w:szCs w:val="24"/>
          <w:lang w:val="en-GB"/>
        </w:rPr>
        <w:t xml:space="preserve">) which proposes that </w:t>
      </w:r>
      <w:ins w:id="38" w:author="Andrés González Santa Cruz" w:date="2023-05-11T16:14:00Z">
        <w:r w:rsidR="00530352">
          <w:rPr>
            <w:rFonts w:cs="Times New Roman"/>
            <w:szCs w:val="24"/>
            <w:lang w:val="en-GB"/>
          </w:rPr>
          <w:t xml:space="preserve">problematic </w:t>
        </w:r>
      </w:ins>
      <w:r w:rsidR="0CB54907" w:rsidRPr="7BE9DC4A">
        <w:rPr>
          <w:rFonts w:cs="Times New Roman"/>
          <w:szCs w:val="24"/>
          <w:lang w:val="en-GB"/>
        </w:rPr>
        <w:t>substance use leads to crime through three mechanisms. The first is psychopharmacological</w:t>
      </w:r>
      <w:r w:rsidR="08EC043C" w:rsidRPr="7BE9DC4A">
        <w:rPr>
          <w:rFonts w:cs="Times New Roman"/>
          <w:szCs w:val="24"/>
          <w:lang w:val="en-GB"/>
        </w:rPr>
        <w:t>,</w:t>
      </w:r>
      <w:r w:rsidR="571F49FC" w:rsidRPr="7BE9DC4A">
        <w:rPr>
          <w:rFonts w:cs="Times New Roman"/>
          <w:szCs w:val="24"/>
          <w:lang w:val="en-GB"/>
        </w:rPr>
        <w:t xml:space="preserve"> suggesting </w:t>
      </w:r>
      <w:r w:rsidR="0CB54907" w:rsidRPr="7BE9DC4A">
        <w:rPr>
          <w:rStyle w:val="normaltextrun"/>
          <w:rFonts w:cs="Times New Roman"/>
          <w:lang w:val="en-GB"/>
        </w:rPr>
        <w:t xml:space="preserve">that substance use directly triggers offending by lowering inhibitions and altering the users’ perceptions and decision-making. The economic-compulsive mechanism describes how some people who use substances need to generate money to pay for their habit, which might trigger specific types of offending (e.g., robbery, shoplifting). </w:t>
      </w:r>
      <w:r w:rsidR="43C09A48" w:rsidRPr="7BE9DC4A">
        <w:rPr>
          <w:rStyle w:val="normaltextrun"/>
          <w:rFonts w:cs="Times New Roman"/>
          <w:lang w:val="en-GB"/>
        </w:rPr>
        <w:t>And the</w:t>
      </w:r>
      <w:r w:rsidR="0CB54907" w:rsidRPr="7BE9DC4A">
        <w:rPr>
          <w:rStyle w:val="normaltextrun"/>
          <w:rFonts w:cs="Times New Roman"/>
          <w:lang w:val="en-GB"/>
        </w:rPr>
        <w:t xml:space="preserve"> third mechanism refers to the systemic dimensions of substance use, highlighting how the use of illegal substances brings users and criminally</w:t>
      </w:r>
      <w:del w:id="39" w:author="Andrés González Santa Cruz" w:date="2023-05-11T16:12:00Z">
        <w:r w:rsidR="0CB54907" w:rsidRPr="7BE9DC4A" w:rsidDel="00BE1DB0">
          <w:rPr>
            <w:rStyle w:val="normaltextrun"/>
            <w:rFonts w:cs="Times New Roman"/>
            <w:lang w:val="en-GB"/>
          </w:rPr>
          <w:delText xml:space="preserve"> </w:delText>
        </w:r>
      </w:del>
      <w:ins w:id="40" w:author="Andrés González Santa Cruz" w:date="2023-05-11T16:12:00Z">
        <w:r w:rsidR="00BE1DB0">
          <w:rPr>
            <w:rStyle w:val="normaltextrun"/>
            <w:rFonts w:cs="Times New Roman"/>
            <w:lang w:val="en-GB"/>
          </w:rPr>
          <w:t>-</w:t>
        </w:r>
      </w:ins>
      <w:r w:rsidR="0CB54907" w:rsidRPr="7BE9DC4A">
        <w:rPr>
          <w:rStyle w:val="normaltextrun"/>
          <w:rFonts w:cs="Times New Roman"/>
          <w:lang w:val="en-GB"/>
        </w:rPr>
        <w:t>oriented individuals to contact the illicit drug market and the systemic violence involved in its regulation (</w:t>
      </w:r>
      <w:r w:rsidR="54F99B07" w:rsidRPr="7BE9DC4A">
        <w:rPr>
          <w:rStyle w:val="normaltextrun"/>
          <w:rFonts w:cs="Times New Roman"/>
          <w:lang w:val="en-GB"/>
        </w:rPr>
        <w:t>4</w:t>
      </w:r>
      <w:r w:rsidR="0CB54907" w:rsidRPr="7BE9DC4A">
        <w:rPr>
          <w:rStyle w:val="normaltextrun"/>
          <w:rFonts w:cs="Times New Roman"/>
          <w:lang w:val="en-GB"/>
        </w:rPr>
        <w:t xml:space="preserve">). </w:t>
      </w:r>
      <w:r w:rsidR="50322B98" w:rsidRPr="7BE9DC4A">
        <w:rPr>
          <w:rStyle w:val="normaltextrun"/>
          <w:rFonts w:cs="Times New Roman"/>
          <w:lang w:val="en-GB"/>
        </w:rPr>
        <w:t>Still</w:t>
      </w:r>
      <w:r w:rsidR="0CB54907" w:rsidRPr="7BE9DC4A">
        <w:rPr>
          <w:rStyle w:val="normaltextrun"/>
          <w:rFonts w:cs="Times New Roman"/>
          <w:lang w:val="en-GB"/>
        </w:rPr>
        <w:t>, other models</w:t>
      </w:r>
      <w:r w:rsidR="56C1CEA0" w:rsidRPr="7BE9DC4A">
        <w:rPr>
          <w:rStyle w:val="normaltextrun"/>
          <w:rFonts w:cs="Times New Roman"/>
          <w:lang w:val="en-GB"/>
        </w:rPr>
        <w:t xml:space="preserve"> in the literature</w:t>
      </w:r>
      <w:r w:rsidR="0CB54907" w:rsidRPr="7BE9DC4A">
        <w:rPr>
          <w:rStyle w:val="normaltextrun"/>
          <w:rFonts w:cs="Times New Roman"/>
          <w:lang w:val="en-GB"/>
        </w:rPr>
        <w:t xml:space="preserve"> are empirically validated and offer contrary directionalities (crime leads to drug use), reciprocal relationship</w:t>
      </w:r>
      <w:r w:rsidR="336616C6" w:rsidRPr="7BE9DC4A">
        <w:rPr>
          <w:rStyle w:val="normaltextrun"/>
          <w:rFonts w:cs="Times New Roman"/>
          <w:lang w:val="en-GB"/>
        </w:rPr>
        <w:t xml:space="preserve">, no relationship, </w:t>
      </w:r>
      <w:r w:rsidR="444599A0" w:rsidRPr="7BE9DC4A">
        <w:rPr>
          <w:rStyle w:val="normaltextrun"/>
          <w:rFonts w:cs="Times New Roman"/>
          <w:lang w:val="en-GB"/>
        </w:rPr>
        <w:t xml:space="preserve">or more sophisticated </w:t>
      </w:r>
      <w:r w:rsidR="4BC89D55" w:rsidRPr="7BE9DC4A">
        <w:rPr>
          <w:rStyle w:val="normaltextrun"/>
          <w:rFonts w:cs="Times New Roman"/>
          <w:lang w:val="en-GB"/>
        </w:rPr>
        <w:t>explanations</w:t>
      </w:r>
      <w:r w:rsidR="10FB08AD" w:rsidRPr="7BE9DC4A">
        <w:rPr>
          <w:rStyle w:val="normaltextrun"/>
          <w:rFonts w:cs="Times New Roman"/>
          <w:lang w:val="en-GB"/>
        </w:rPr>
        <w:t>, including</w:t>
      </w:r>
      <w:r w:rsidR="54EA1044" w:rsidRPr="7BE9DC4A">
        <w:rPr>
          <w:rStyle w:val="normaltextrun"/>
          <w:rFonts w:cs="Times New Roman"/>
          <w:lang w:val="en-GB"/>
        </w:rPr>
        <w:t xml:space="preserve"> </w:t>
      </w:r>
      <w:r w:rsidR="54EA1044" w:rsidRPr="7BE9DC4A">
        <w:rPr>
          <w:rFonts w:cs="Times New Roman"/>
        </w:rPr>
        <w:t xml:space="preserve">micro (individual characteristics), </w:t>
      </w:r>
      <w:proofErr w:type="spellStart"/>
      <w:r w:rsidR="54EA1044" w:rsidRPr="7BE9DC4A">
        <w:rPr>
          <w:rFonts w:cs="Times New Roman"/>
        </w:rPr>
        <w:t>meso</w:t>
      </w:r>
      <w:proofErr w:type="spellEnd"/>
      <w:r w:rsidR="36BB4EEB" w:rsidRPr="7BE9DC4A">
        <w:rPr>
          <w:rFonts w:cs="Times New Roman"/>
        </w:rPr>
        <w:t xml:space="preserve"> </w:t>
      </w:r>
      <w:r w:rsidR="54EA1044" w:rsidRPr="7BE9DC4A">
        <w:rPr>
          <w:rFonts w:cs="Times New Roman"/>
        </w:rPr>
        <w:t>(familial and community networks), and macro</w:t>
      </w:r>
      <w:r w:rsidR="2BD77E0E" w:rsidRPr="7BE9DC4A">
        <w:rPr>
          <w:rFonts w:cs="Times New Roman"/>
        </w:rPr>
        <w:t>-</w:t>
      </w:r>
      <w:r w:rsidR="54EA1044" w:rsidRPr="7BE9DC4A">
        <w:rPr>
          <w:rFonts w:cs="Times New Roman"/>
        </w:rPr>
        <w:t>level</w:t>
      </w:r>
      <w:r w:rsidR="10FB08AD" w:rsidRPr="7BE9DC4A">
        <w:rPr>
          <w:rFonts w:cs="Times New Roman"/>
        </w:rPr>
        <w:t xml:space="preserve"> factors</w:t>
      </w:r>
      <w:r w:rsidR="54EA1044" w:rsidRPr="7BE9DC4A">
        <w:rPr>
          <w:rFonts w:cs="Times New Roman"/>
        </w:rPr>
        <w:t xml:space="preserve"> (societal and global policy and regulations and conditions) (</w:t>
      </w:r>
      <w:proofErr w:type="spellStart"/>
      <w:r w:rsidR="082D6284" w:rsidRPr="7BE9DC4A">
        <w:rPr>
          <w:rFonts w:cs="Times New Roman"/>
        </w:rPr>
        <w:t>Reingle</w:t>
      </w:r>
      <w:proofErr w:type="spellEnd"/>
      <w:r w:rsidR="082D6284" w:rsidRPr="7BE9DC4A">
        <w:rPr>
          <w:rFonts w:cs="Times New Roman"/>
        </w:rPr>
        <w:t xml:space="preserve"> &amp; Akers, 2018; </w:t>
      </w:r>
      <w:r w:rsidR="082D6284" w:rsidRPr="7BE9DC4A">
        <w:rPr>
          <w:rStyle w:val="normaltextrun"/>
          <w:rFonts w:cs="Times New Roman"/>
          <w:lang w:val="en-GB"/>
        </w:rPr>
        <w:t>Turnbull, 2019</w:t>
      </w:r>
      <w:r w:rsidR="0CB54907" w:rsidRPr="7BE9DC4A">
        <w:rPr>
          <w:rStyle w:val="normaltextrun"/>
          <w:rFonts w:cs="Times New Roman"/>
          <w:lang w:val="en-GB"/>
        </w:rPr>
        <w:t xml:space="preserve">). </w:t>
      </w:r>
      <w:r w:rsidR="4D38B182" w:rsidRPr="7BE9DC4A">
        <w:rPr>
          <w:rStyle w:val="normaltextrun"/>
          <w:rFonts w:cs="Times New Roman"/>
          <w:lang w:val="en-GB"/>
        </w:rPr>
        <w:t xml:space="preserve">In any case, if </w:t>
      </w:r>
      <w:r w:rsidR="605C6467" w:rsidRPr="7BE9DC4A">
        <w:rPr>
          <w:rStyle w:val="normaltextrun"/>
          <w:rFonts w:cs="Times New Roman"/>
          <w:lang w:val="en-GB"/>
        </w:rPr>
        <w:t xml:space="preserve">any of Goldstein’s mechanisms operate in </w:t>
      </w:r>
      <w:del w:id="41" w:author="Andrés González Santa Cruz" w:date="2023-05-11T16:17:00Z">
        <w:r w:rsidR="605C6467" w:rsidRPr="7BE9DC4A" w:rsidDel="00530352">
          <w:rPr>
            <w:rStyle w:val="normaltextrun"/>
            <w:rFonts w:cs="Times New Roman"/>
            <w:lang w:val="en-GB"/>
          </w:rPr>
          <w:delText xml:space="preserve">reality </w:delText>
        </w:r>
      </w:del>
      <w:ins w:id="42" w:author="Andrés González Santa Cruz" w:date="2023-05-11T16:17:00Z">
        <w:r w:rsidR="00530352">
          <w:rPr>
            <w:rStyle w:val="normaltextrun"/>
            <w:rFonts w:cs="Times New Roman"/>
            <w:lang w:val="en-GB"/>
          </w:rPr>
          <w:t xml:space="preserve">practice </w:t>
        </w:r>
      </w:ins>
      <w:r w:rsidR="605C6467" w:rsidRPr="7BE9DC4A">
        <w:rPr>
          <w:rStyle w:val="normaltextrun"/>
          <w:rFonts w:cs="Times New Roman"/>
          <w:lang w:val="en-GB"/>
        </w:rPr>
        <w:t>(even partially) is then reasonable to expect that SUT could reduce offending by decreasing problematic patterns of substance use.</w:t>
      </w:r>
    </w:p>
    <w:p w14:paraId="23B64127" w14:textId="1D2620A6" w:rsidR="00530352" w:rsidRPr="00436408" w:rsidRDefault="00530352" w:rsidP="7BE9DC4A">
      <w:pPr>
        <w:ind w:firstLine="720"/>
        <w:jc w:val="both"/>
        <w:rPr>
          <w:rStyle w:val="normaltextrun"/>
          <w:lang w:val="es-CL"/>
          <w:rPrChange w:id="43" w:author="Andrés González Santa Cruz" w:date="2023-05-11T16:28:00Z">
            <w:rPr>
              <w:rStyle w:val="normaltextrun"/>
            </w:rPr>
          </w:rPrChange>
        </w:rPr>
      </w:pPr>
      <w:ins w:id="44" w:author="Andrés González Santa Cruz" w:date="2023-05-11T16:18:00Z">
        <w:r>
          <w:rPr>
            <w:rStyle w:val="normaltextrun"/>
            <w:rFonts w:cs="Times New Roman"/>
            <w:lang w:val="en-GB"/>
          </w:rPr>
          <w:t>Role of SUT on criminality</w:t>
        </w:r>
      </w:ins>
      <w:ins w:id="45" w:author="Andrés González Santa Cruz" w:date="2023-05-11T16:20:00Z">
        <w:r>
          <w:rPr>
            <w:rStyle w:val="normaltextrun"/>
            <w:rFonts w:cs="Times New Roman"/>
            <w:lang w:val="en-GB"/>
          </w:rPr>
          <w:t xml:space="preserve">; role of tr. Completion? </w:t>
        </w:r>
        <w:proofErr w:type="spellStart"/>
        <w:r w:rsidRPr="00436408">
          <w:rPr>
            <w:rStyle w:val="normaltextrun"/>
            <w:rFonts w:cs="Times New Roman"/>
            <w:lang w:val="es-CL"/>
            <w:rPrChange w:id="46" w:author="Andrés González Santa Cruz" w:date="2023-05-11T16:28:00Z">
              <w:rPr>
                <w:rStyle w:val="normaltextrun"/>
                <w:rFonts w:cs="Times New Roman"/>
                <w:lang w:val="en-GB"/>
              </w:rPr>
            </w:rPrChange>
          </w:rPr>
          <w:t>Less</w:t>
        </w:r>
        <w:proofErr w:type="spellEnd"/>
        <w:r w:rsidRPr="00436408">
          <w:rPr>
            <w:rStyle w:val="normaltextrun"/>
            <w:rFonts w:cs="Times New Roman"/>
            <w:lang w:val="es-CL"/>
            <w:rPrChange w:id="47" w:author="Andrés González Santa Cruz" w:date="2023-05-11T16:28:00Z">
              <w:rPr>
                <w:rStyle w:val="normaltextrun"/>
                <w:rFonts w:cs="Times New Roman"/>
                <w:lang w:val="en-GB"/>
              </w:rPr>
            </w:rPrChange>
          </w:rPr>
          <w:t xml:space="preserve"> </w:t>
        </w:r>
        <w:proofErr w:type="spellStart"/>
        <w:r w:rsidRPr="00436408">
          <w:rPr>
            <w:rStyle w:val="normaltextrun"/>
            <w:rFonts w:cs="Times New Roman"/>
            <w:lang w:val="es-CL"/>
            <w:rPrChange w:id="48" w:author="Andrés González Santa Cruz" w:date="2023-05-11T16:28:00Z">
              <w:rPr>
                <w:rStyle w:val="normaltextrun"/>
                <w:rFonts w:cs="Times New Roman"/>
                <w:lang w:val="en-GB"/>
              </w:rPr>
            </w:rPrChange>
          </w:rPr>
          <w:t>explored</w:t>
        </w:r>
        <w:proofErr w:type="spellEnd"/>
        <w:r w:rsidRPr="00436408">
          <w:rPr>
            <w:rStyle w:val="normaltextrun"/>
            <w:rFonts w:cs="Times New Roman"/>
            <w:lang w:val="es-CL"/>
            <w:rPrChange w:id="49" w:author="Andrés González Santa Cruz" w:date="2023-05-11T16:28:00Z">
              <w:rPr>
                <w:rStyle w:val="normaltextrun"/>
                <w:rFonts w:cs="Times New Roman"/>
                <w:lang w:val="en-GB"/>
              </w:rPr>
            </w:rPrChange>
          </w:rPr>
          <w:t>,</w:t>
        </w:r>
      </w:ins>
      <w:ins w:id="50" w:author="Andrés González Santa Cruz" w:date="2023-05-11T16:41:00Z">
        <w:r w:rsidR="009D66A9">
          <w:rPr>
            <w:rStyle w:val="normaltextrun"/>
            <w:rFonts w:cs="Times New Roman"/>
            <w:lang w:val="es-CL"/>
          </w:rPr>
          <w:t xml:space="preserve"> siendo que tienen dificultades de adherencia</w:t>
        </w:r>
      </w:ins>
      <w:ins w:id="51" w:author="Andrés González Santa Cruz" w:date="2023-05-11T16:20:00Z">
        <w:r w:rsidRPr="00436408">
          <w:rPr>
            <w:rStyle w:val="normaltextrun"/>
            <w:rFonts w:cs="Times New Roman"/>
            <w:lang w:val="es-CL"/>
            <w:rPrChange w:id="52" w:author="Andrés González Santa Cruz" w:date="2023-05-11T16:28:00Z">
              <w:rPr>
                <w:rStyle w:val="normaltextrun"/>
                <w:rFonts w:cs="Times New Roman"/>
                <w:lang w:val="en-GB"/>
              </w:rPr>
            </w:rPrChange>
          </w:rPr>
          <w:t xml:space="preserve"> </w:t>
        </w:r>
      </w:ins>
      <w:ins w:id="53" w:author="Andrés González Santa Cruz" w:date="2023-05-11T16:28:00Z">
        <w:r w:rsidR="00436408" w:rsidRPr="00436408">
          <w:rPr>
            <w:rStyle w:val="normaltextrun"/>
            <w:rFonts w:cs="Times New Roman"/>
            <w:lang w:val="es-CL"/>
            <w:rPrChange w:id="54" w:author="Andrés González Santa Cruz" w:date="2023-05-11T16:28:00Z">
              <w:rPr>
                <w:rStyle w:val="normaltextrun"/>
                <w:rFonts w:cs="Times New Roman"/>
                <w:lang w:val="en-GB"/>
              </w:rPr>
            </w:rPrChange>
          </w:rPr>
          <w:t xml:space="preserve">criterio &lt;90 </w:t>
        </w:r>
        <w:proofErr w:type="spellStart"/>
        <w:r w:rsidR="00436408" w:rsidRPr="00436408">
          <w:rPr>
            <w:rStyle w:val="normaltextrun"/>
            <w:rFonts w:cs="Times New Roman"/>
            <w:lang w:val="es-CL"/>
            <w:rPrChange w:id="55" w:author="Andrés González Santa Cruz" w:date="2023-05-11T16:28:00Z">
              <w:rPr>
                <w:rStyle w:val="normaltextrun"/>
                <w:rFonts w:cs="Times New Roman"/>
                <w:lang w:val="en-GB"/>
              </w:rPr>
            </w:rPrChange>
          </w:rPr>
          <w:t>days</w:t>
        </w:r>
        <w:proofErr w:type="spellEnd"/>
        <w:r w:rsidR="00436408" w:rsidRPr="00436408">
          <w:rPr>
            <w:rStyle w:val="normaltextrun"/>
            <w:rFonts w:cs="Times New Roman"/>
            <w:lang w:val="es-CL"/>
            <w:rPrChange w:id="56" w:author="Andrés González Santa Cruz" w:date="2023-05-11T16:28:00Z">
              <w:rPr>
                <w:rStyle w:val="normaltextrun"/>
                <w:rFonts w:cs="Times New Roman"/>
                <w:lang w:val="en-GB"/>
              </w:rPr>
            </w:rPrChange>
          </w:rPr>
          <w:t>; más que día</w:t>
        </w:r>
        <w:r w:rsidR="00436408">
          <w:rPr>
            <w:rStyle w:val="normaltextrun"/>
            <w:rFonts w:cs="Times New Roman"/>
            <w:lang w:val="es-CL"/>
          </w:rPr>
          <w:t>s,</w:t>
        </w:r>
      </w:ins>
      <w:ins w:id="57" w:author="Andrés González Santa Cruz" w:date="2023-05-11T17:40:00Z">
        <w:r w:rsidR="007B4615">
          <w:rPr>
            <w:rStyle w:val="normaltextrun"/>
            <w:rFonts w:cs="Times New Roman"/>
            <w:lang w:val="es-CL"/>
          </w:rPr>
          <w:t xml:space="preserve"> más informativo</w:t>
        </w:r>
      </w:ins>
      <w:ins w:id="58" w:author="Andrés González Santa Cruz" w:date="2023-05-11T16:28:00Z">
        <w:r w:rsidR="00436408">
          <w:rPr>
            <w:rStyle w:val="normaltextrun"/>
            <w:rFonts w:cs="Times New Roman"/>
            <w:lang w:val="es-CL"/>
          </w:rPr>
          <w:t xml:space="preserve"> alcanzar objetivos de </w:t>
        </w:r>
        <w:proofErr w:type="spellStart"/>
        <w:proofErr w:type="gramStart"/>
        <w:r w:rsidR="00436408">
          <w:rPr>
            <w:rStyle w:val="normaltextrun"/>
            <w:rFonts w:cs="Times New Roman"/>
            <w:lang w:val="es-CL"/>
          </w:rPr>
          <w:t>tto</w:t>
        </w:r>
        <w:proofErr w:type="spellEnd"/>
        <w:r w:rsidR="00436408">
          <w:rPr>
            <w:rStyle w:val="normaltextrun"/>
            <w:rFonts w:cs="Times New Roman"/>
            <w:lang w:val="es-CL"/>
          </w:rPr>
          <w:t>.,</w:t>
        </w:r>
      </w:ins>
      <w:ins w:id="59" w:author="Andrés González Santa Cruz" w:date="2023-05-11T17:40:00Z">
        <w:r w:rsidR="007B4615">
          <w:rPr>
            <w:rStyle w:val="normaltextrun"/>
            <w:rFonts w:cs="Times New Roman"/>
            <w:lang w:val="es-CL"/>
          </w:rPr>
          <w:t>;</w:t>
        </w:r>
        <w:proofErr w:type="gramEnd"/>
        <w:r w:rsidR="007B4615">
          <w:rPr>
            <w:rStyle w:val="normaltextrun"/>
            <w:rFonts w:cs="Times New Roman"/>
            <w:lang w:val="es-CL"/>
          </w:rPr>
          <w:t xml:space="preserve"> evidencia en completar vs. no-completar y outcomes.</w:t>
        </w:r>
      </w:ins>
    </w:p>
    <w:p w14:paraId="52D1CB15" w14:textId="21F351AE" w:rsidR="009C1364" w:rsidRDefault="0001BA57" w:rsidP="6B7C6F2E">
      <w:pPr>
        <w:spacing w:before="240"/>
        <w:jc w:val="both"/>
        <w:rPr>
          <w:ins w:id="60" w:author="Andrés González Santa Cruz" w:date="2023-05-11T17:40:00Z"/>
          <w:rStyle w:val="normaltextrun"/>
          <w:rFonts w:cs="Times New Roman"/>
          <w:szCs w:val="24"/>
        </w:rPr>
      </w:pPr>
      <w:r w:rsidRPr="7BE9DC4A">
        <w:rPr>
          <w:rStyle w:val="normaltextrun"/>
          <w:rFonts w:cs="Times New Roman"/>
          <w:szCs w:val="24"/>
        </w:rPr>
        <w:t xml:space="preserve">In fact, </w:t>
      </w:r>
      <w:r w:rsidR="43322FB1" w:rsidRPr="7BE9DC4A">
        <w:rPr>
          <w:rStyle w:val="normaltextrun"/>
          <w:rFonts w:cs="Times New Roman"/>
          <w:szCs w:val="24"/>
        </w:rPr>
        <w:t xml:space="preserve">consistent evidence </w:t>
      </w:r>
      <w:r w:rsidR="4D4FC58D" w:rsidRPr="7BE9DC4A">
        <w:rPr>
          <w:rStyle w:val="normaltextrun"/>
          <w:rFonts w:cs="Times New Roman"/>
          <w:szCs w:val="24"/>
        </w:rPr>
        <w:t xml:space="preserve">shows </w:t>
      </w:r>
      <w:r w:rsidR="43322FB1" w:rsidRPr="7BE9DC4A">
        <w:rPr>
          <w:rStyle w:val="normaltextrun"/>
          <w:rFonts w:cs="Times New Roman"/>
          <w:szCs w:val="24"/>
        </w:rPr>
        <w:t xml:space="preserve">that SUT programs can prevent crime </w:t>
      </w:r>
      <w:r w:rsidR="43322FB1" w:rsidRPr="7BE9DC4A">
        <w:rPr>
          <w:rStyle w:val="normaltextrun"/>
          <w:rFonts w:cs="Times New Roman"/>
          <w:szCs w:val="24"/>
          <w:lang w:val="en-GB"/>
        </w:rPr>
        <w:t xml:space="preserve">and </w:t>
      </w:r>
      <w:r w:rsidR="5287167C" w:rsidRPr="7BE9DC4A">
        <w:rPr>
          <w:rStyle w:val="normaltextrun"/>
          <w:rFonts w:cs="Times New Roman"/>
          <w:szCs w:val="24"/>
          <w:lang w:val="en-GB"/>
        </w:rPr>
        <w:t xml:space="preserve">hence, </w:t>
      </w:r>
      <w:r w:rsidR="43322FB1" w:rsidRPr="7BE9DC4A">
        <w:rPr>
          <w:rStyle w:val="normaltextrun"/>
          <w:rFonts w:cs="Times New Roman"/>
          <w:szCs w:val="24"/>
          <w:lang w:val="en-GB"/>
        </w:rPr>
        <w:t>reduce demand on the criminal justice system and the victim costs of crime</w:t>
      </w:r>
      <w:r w:rsidR="43322FB1" w:rsidRPr="7BE9DC4A">
        <w:rPr>
          <w:rStyle w:val="normaltextrun"/>
          <w:rFonts w:cs="Times New Roman"/>
          <w:szCs w:val="24"/>
        </w:rPr>
        <w:t xml:space="preserve"> </w:t>
      </w:r>
      <w:r w:rsidR="77067C9A" w:rsidRPr="7BE9DC4A">
        <w:rPr>
          <w:rStyle w:val="normaltextrun"/>
          <w:rFonts w:cs="Times New Roman"/>
          <w:szCs w:val="24"/>
        </w:rPr>
        <w:t>(</w:t>
      </w:r>
      <w:proofErr w:type="spellStart"/>
      <w:r w:rsidR="6644E64E" w:rsidRPr="7BE9DC4A">
        <w:rPr>
          <w:rStyle w:val="normaltextrun"/>
          <w:rFonts w:cs="Times New Roman"/>
          <w:szCs w:val="24"/>
          <w:lang w:val="en-GB"/>
        </w:rPr>
        <w:t>Garnick</w:t>
      </w:r>
      <w:proofErr w:type="spellEnd"/>
      <w:r w:rsidR="6644E64E" w:rsidRPr="7BE9DC4A">
        <w:rPr>
          <w:rStyle w:val="normaltextrun"/>
          <w:rFonts w:cs="Times New Roman"/>
          <w:szCs w:val="24"/>
          <w:lang w:val="en-GB"/>
        </w:rPr>
        <w:t xml:space="preserve"> et al., 2014; </w:t>
      </w:r>
      <w:proofErr w:type="spellStart"/>
      <w:r w:rsidR="6644E64E" w:rsidRPr="7BE9DC4A">
        <w:rPr>
          <w:rStyle w:val="normaltextrun"/>
          <w:rFonts w:cs="Times New Roman"/>
          <w:szCs w:val="24"/>
          <w:lang w:val="en-GB"/>
        </w:rPr>
        <w:t>Gossop</w:t>
      </w:r>
      <w:proofErr w:type="spellEnd"/>
      <w:r w:rsidR="6644E64E" w:rsidRPr="7BE9DC4A">
        <w:rPr>
          <w:rStyle w:val="normaltextrun"/>
          <w:rFonts w:cs="Times New Roman"/>
          <w:szCs w:val="24"/>
          <w:lang w:val="en-GB"/>
        </w:rPr>
        <w:t xml:space="preserve"> et al., 2005;</w:t>
      </w:r>
      <w:r w:rsidR="259FCE3E" w:rsidRPr="7BE9DC4A">
        <w:rPr>
          <w:rStyle w:val="normaltextrun"/>
          <w:rFonts w:cs="Times New Roman"/>
          <w:szCs w:val="24"/>
          <w:lang w:val="en-GB"/>
        </w:rPr>
        <w:t xml:space="preserve"> </w:t>
      </w:r>
      <w:proofErr w:type="spellStart"/>
      <w:r w:rsidR="259FCE3E" w:rsidRPr="7BE9DC4A">
        <w:rPr>
          <w:rStyle w:val="normaltextrun"/>
          <w:rFonts w:cs="Times New Roman"/>
          <w:szCs w:val="24"/>
          <w:lang w:val="en-GB"/>
        </w:rPr>
        <w:t>Havnes</w:t>
      </w:r>
      <w:proofErr w:type="spellEnd"/>
      <w:r w:rsidR="78909EB2" w:rsidRPr="7BE9DC4A">
        <w:rPr>
          <w:rStyle w:val="normaltextrun"/>
          <w:rFonts w:cs="Times New Roman"/>
          <w:szCs w:val="24"/>
          <w:lang w:val="en-GB"/>
        </w:rPr>
        <w:t xml:space="preserve"> et al., 2012;</w:t>
      </w:r>
      <w:r w:rsidR="339641E7" w:rsidRPr="7BE9DC4A">
        <w:rPr>
          <w:rStyle w:val="normaltextrun"/>
          <w:rFonts w:cs="Times New Roman"/>
          <w:szCs w:val="24"/>
          <w:lang w:val="en-GB"/>
        </w:rPr>
        <w:t xml:space="preserve"> Krebs et al.,2009;</w:t>
      </w:r>
      <w:r w:rsidR="6644E64E" w:rsidRPr="7BE9DC4A">
        <w:rPr>
          <w:rStyle w:val="normaltextrun"/>
          <w:rFonts w:cs="Times New Roman"/>
          <w:szCs w:val="24"/>
          <w:lang w:val="en-GB"/>
        </w:rPr>
        <w:t xml:space="preserve"> </w:t>
      </w:r>
      <w:proofErr w:type="spellStart"/>
      <w:r w:rsidR="6644E64E" w:rsidRPr="7BE9DC4A">
        <w:rPr>
          <w:rStyle w:val="normaltextrun"/>
          <w:rFonts w:cs="Times New Roman"/>
          <w:szCs w:val="24"/>
        </w:rPr>
        <w:t>Kaskela</w:t>
      </w:r>
      <w:proofErr w:type="spellEnd"/>
      <w:r w:rsidR="6644E64E" w:rsidRPr="7BE9DC4A">
        <w:rPr>
          <w:rStyle w:val="normaltextrun"/>
          <w:rFonts w:cs="Times New Roman"/>
          <w:szCs w:val="24"/>
        </w:rPr>
        <w:t xml:space="preserve"> &amp; </w:t>
      </w:r>
      <w:proofErr w:type="spellStart"/>
      <w:r w:rsidR="6644E64E" w:rsidRPr="7BE9DC4A">
        <w:rPr>
          <w:rStyle w:val="normaltextrun"/>
          <w:rFonts w:cs="Times New Roman"/>
          <w:szCs w:val="24"/>
        </w:rPr>
        <w:t>Pitkänen</w:t>
      </w:r>
      <w:proofErr w:type="spellEnd"/>
      <w:r w:rsidR="6644E64E" w:rsidRPr="7BE9DC4A">
        <w:rPr>
          <w:rStyle w:val="normaltextrun"/>
          <w:rFonts w:cs="Times New Roman"/>
          <w:szCs w:val="24"/>
        </w:rPr>
        <w:t xml:space="preserve">, 2020; </w:t>
      </w:r>
      <w:r w:rsidR="02A3FDCD" w:rsidRPr="7BE9DC4A">
        <w:rPr>
          <w:rStyle w:val="normaltextrun"/>
          <w:rFonts w:cs="Times New Roman"/>
          <w:szCs w:val="24"/>
        </w:rPr>
        <w:t xml:space="preserve">Prendergast et al., 2002; </w:t>
      </w:r>
      <w:proofErr w:type="spellStart"/>
      <w:r w:rsidR="6644E64E" w:rsidRPr="7BE9DC4A">
        <w:rPr>
          <w:rStyle w:val="normaltextrun"/>
          <w:rFonts w:cs="Times New Roman"/>
          <w:szCs w:val="24"/>
        </w:rPr>
        <w:t>Skjærvø</w:t>
      </w:r>
      <w:proofErr w:type="spellEnd"/>
      <w:r w:rsidR="6644E64E" w:rsidRPr="7BE9DC4A">
        <w:rPr>
          <w:rStyle w:val="normaltextrun"/>
          <w:rFonts w:cs="Times New Roman"/>
          <w:szCs w:val="24"/>
        </w:rPr>
        <w:t xml:space="preserve"> et al.,2021; </w:t>
      </w:r>
      <w:r w:rsidR="6644E64E" w:rsidRPr="7BE9DC4A">
        <w:rPr>
          <w:rStyle w:val="normaltextrun"/>
          <w:rFonts w:cs="Times New Roman"/>
          <w:szCs w:val="24"/>
          <w:lang w:val="en-GB"/>
        </w:rPr>
        <w:t xml:space="preserve">Smart &amp; Reuter, 2022; </w:t>
      </w:r>
      <w:r w:rsidR="6644E64E" w:rsidRPr="7BE9DC4A">
        <w:rPr>
          <w:rStyle w:val="normaltextrun"/>
          <w:rFonts w:cs="Times New Roman"/>
          <w:szCs w:val="24"/>
        </w:rPr>
        <w:t>Whitten et al., 2023</w:t>
      </w:r>
      <w:r w:rsidR="77067C9A" w:rsidRPr="7BE9DC4A">
        <w:rPr>
          <w:rStyle w:val="normaltextrun"/>
          <w:rFonts w:cs="Times New Roman"/>
          <w:szCs w:val="24"/>
        </w:rPr>
        <w:t>).</w:t>
      </w:r>
      <w:r w:rsidR="0A607EC2" w:rsidRPr="7BE9DC4A">
        <w:rPr>
          <w:rStyle w:val="normaltextrun"/>
          <w:rFonts w:cs="Times New Roman"/>
          <w:szCs w:val="24"/>
        </w:rPr>
        <w:t xml:space="preserve"> </w:t>
      </w:r>
      <w:r w:rsidR="77067C9A" w:rsidRPr="7BE9DC4A">
        <w:rPr>
          <w:rStyle w:val="normaltextrun"/>
          <w:rFonts w:cs="Times New Roman"/>
          <w:szCs w:val="24"/>
        </w:rPr>
        <w:t xml:space="preserve">However, </w:t>
      </w:r>
      <w:r w:rsidR="4087BC79" w:rsidRPr="7BE9DC4A">
        <w:rPr>
          <w:rStyle w:val="normaltextrun"/>
          <w:rFonts w:cs="Times New Roman"/>
          <w:szCs w:val="24"/>
        </w:rPr>
        <w:t xml:space="preserve">the role of </w:t>
      </w:r>
      <w:r w:rsidR="77067C9A" w:rsidRPr="7BE9DC4A">
        <w:rPr>
          <w:rStyle w:val="normaltextrun"/>
          <w:rFonts w:cs="Times New Roman"/>
          <w:szCs w:val="24"/>
        </w:rPr>
        <w:t xml:space="preserve">SUT completion status in relation to </w:t>
      </w:r>
      <w:r w:rsidR="7620AA4A" w:rsidRPr="7BE9DC4A">
        <w:rPr>
          <w:rStyle w:val="normaltextrun"/>
          <w:rFonts w:cs="Times New Roman"/>
          <w:szCs w:val="24"/>
        </w:rPr>
        <w:t>crime prevention</w:t>
      </w:r>
      <w:r w:rsidR="77067C9A" w:rsidRPr="7BE9DC4A">
        <w:rPr>
          <w:rStyle w:val="normaltextrun"/>
          <w:rFonts w:cs="Times New Roman"/>
          <w:szCs w:val="24"/>
        </w:rPr>
        <w:t xml:space="preserve"> has been less explored</w:t>
      </w:r>
      <w:r w:rsidR="07ADCD09" w:rsidRPr="7BE9DC4A">
        <w:rPr>
          <w:rStyle w:val="normaltextrun"/>
          <w:rFonts w:cs="Times New Roman"/>
          <w:szCs w:val="24"/>
        </w:rPr>
        <w:t xml:space="preserve"> </w:t>
      </w:r>
      <w:r w:rsidR="76019F07" w:rsidRPr="7BE9DC4A">
        <w:rPr>
          <w:rStyle w:val="normaltextrun"/>
          <w:rFonts w:cs="Times New Roman"/>
          <w:szCs w:val="24"/>
        </w:rPr>
        <w:t>(</w:t>
      </w:r>
      <w:proofErr w:type="spellStart"/>
      <w:r w:rsidR="71B51B18" w:rsidRPr="7BE9DC4A">
        <w:rPr>
          <w:rStyle w:val="normaltextrun"/>
          <w:rFonts w:cs="Times New Roman"/>
          <w:szCs w:val="24"/>
        </w:rPr>
        <w:t>Kaskela</w:t>
      </w:r>
      <w:proofErr w:type="spellEnd"/>
      <w:r w:rsidR="71B51B18" w:rsidRPr="7BE9DC4A">
        <w:rPr>
          <w:rStyle w:val="normaltextrun"/>
          <w:rFonts w:cs="Times New Roman"/>
          <w:szCs w:val="24"/>
        </w:rPr>
        <w:t xml:space="preserve"> &amp; </w:t>
      </w:r>
      <w:proofErr w:type="spellStart"/>
      <w:r w:rsidR="71B51B18" w:rsidRPr="7BE9DC4A">
        <w:rPr>
          <w:rStyle w:val="normaltextrun"/>
          <w:rFonts w:cs="Times New Roman"/>
          <w:szCs w:val="24"/>
        </w:rPr>
        <w:t>Pitkänen</w:t>
      </w:r>
      <w:proofErr w:type="spellEnd"/>
      <w:r w:rsidR="71B51B18" w:rsidRPr="7BE9DC4A">
        <w:rPr>
          <w:rStyle w:val="normaltextrun"/>
          <w:rFonts w:cs="Times New Roman"/>
          <w:szCs w:val="24"/>
        </w:rPr>
        <w:t>, 2020</w:t>
      </w:r>
      <w:r w:rsidR="0C4F47DB" w:rsidRPr="7BE9DC4A">
        <w:rPr>
          <w:rStyle w:val="normaltextrun"/>
          <w:rFonts w:cs="Times New Roman"/>
          <w:szCs w:val="24"/>
        </w:rPr>
        <w:t xml:space="preserve">; </w:t>
      </w:r>
      <w:proofErr w:type="spellStart"/>
      <w:r w:rsidR="5F0E5E4C" w:rsidRPr="7BE9DC4A">
        <w:rPr>
          <w:rFonts w:cs="Times New Roman"/>
        </w:rPr>
        <w:t>Skjærvø</w:t>
      </w:r>
      <w:proofErr w:type="spellEnd"/>
      <w:r w:rsidR="5F0E5E4C" w:rsidRPr="7BE9DC4A">
        <w:rPr>
          <w:rFonts w:cs="Times New Roman"/>
        </w:rPr>
        <w:t xml:space="preserve"> et al., 2021; </w:t>
      </w:r>
      <w:proofErr w:type="spellStart"/>
      <w:r w:rsidR="71171132" w:rsidRPr="7BE9DC4A">
        <w:rPr>
          <w:szCs w:val="24"/>
        </w:rPr>
        <w:t>Zarkin</w:t>
      </w:r>
      <w:proofErr w:type="spellEnd"/>
      <w:r w:rsidR="71171132" w:rsidRPr="7BE9DC4A">
        <w:rPr>
          <w:szCs w:val="24"/>
        </w:rPr>
        <w:t xml:space="preserve"> et al., 2002</w:t>
      </w:r>
      <w:r w:rsidR="76019F07" w:rsidRPr="7BE9DC4A">
        <w:rPr>
          <w:rStyle w:val="normaltextrun"/>
          <w:rFonts w:cs="Times New Roman"/>
          <w:szCs w:val="24"/>
        </w:rPr>
        <w:t>)</w:t>
      </w:r>
      <w:r w:rsidR="66C78C8C" w:rsidRPr="7BE9DC4A">
        <w:rPr>
          <w:rStyle w:val="normaltextrun"/>
          <w:rFonts w:cs="Times New Roman"/>
          <w:szCs w:val="24"/>
        </w:rPr>
        <w:t>. This gap is surprising considering that</w:t>
      </w:r>
      <w:r w:rsidR="77067C9A" w:rsidRPr="7BE9DC4A">
        <w:rPr>
          <w:rStyle w:val="normaltextrun"/>
          <w:rFonts w:cs="Times New Roman"/>
          <w:szCs w:val="24"/>
        </w:rPr>
        <w:t xml:space="preserve"> individuals usually experience difficulties in adhering to treatment</w:t>
      </w:r>
      <w:r w:rsidR="2DB3869F" w:rsidRPr="7BE9DC4A">
        <w:rPr>
          <w:rStyle w:val="normaltextrun"/>
          <w:rFonts w:cs="Times New Roman"/>
          <w:szCs w:val="24"/>
        </w:rPr>
        <w:t xml:space="preserve"> (</w:t>
      </w:r>
      <w:r w:rsidR="36E18268" w:rsidRPr="7BE9DC4A">
        <w:rPr>
          <w:rStyle w:val="normaltextrun"/>
          <w:rFonts w:cs="Times New Roman"/>
          <w:szCs w:val="24"/>
        </w:rPr>
        <w:t>Andersson</w:t>
      </w:r>
      <w:r w:rsidR="2C2007D1" w:rsidRPr="7BE9DC4A">
        <w:rPr>
          <w:rStyle w:val="normaltextrun"/>
          <w:rFonts w:cs="Times New Roman"/>
          <w:szCs w:val="24"/>
        </w:rPr>
        <w:t xml:space="preserve"> et al., 2019;</w:t>
      </w:r>
      <w:r w:rsidR="36E18268" w:rsidRPr="7BE9DC4A">
        <w:rPr>
          <w:rStyle w:val="normaltextrun"/>
          <w:rFonts w:cs="Times New Roman"/>
          <w:szCs w:val="24"/>
        </w:rPr>
        <w:t xml:space="preserve"> </w:t>
      </w:r>
      <w:proofErr w:type="spellStart"/>
      <w:r w:rsidR="3088DDD8" w:rsidRPr="7BE9DC4A">
        <w:rPr>
          <w:rStyle w:val="normaltextrun"/>
          <w:rFonts w:cs="Times New Roman"/>
          <w:szCs w:val="24"/>
        </w:rPr>
        <w:t>Lappan</w:t>
      </w:r>
      <w:proofErr w:type="spellEnd"/>
      <w:r w:rsidR="3088DDD8" w:rsidRPr="7BE9DC4A">
        <w:rPr>
          <w:rStyle w:val="normaltextrun"/>
          <w:rFonts w:cs="Times New Roman"/>
          <w:szCs w:val="24"/>
        </w:rPr>
        <w:t xml:space="preserve"> et al., 2019; </w:t>
      </w:r>
      <w:r w:rsidR="562754B8" w:rsidRPr="7BE9DC4A">
        <w:rPr>
          <w:rStyle w:val="normaltextrun"/>
          <w:rFonts w:cs="Times New Roman"/>
          <w:szCs w:val="24"/>
        </w:rPr>
        <w:t>Morgan</w:t>
      </w:r>
      <w:r w:rsidR="12F6199F" w:rsidRPr="7BE9DC4A">
        <w:rPr>
          <w:rStyle w:val="normaltextrun"/>
          <w:rFonts w:cs="Times New Roman"/>
          <w:szCs w:val="24"/>
        </w:rPr>
        <w:t xml:space="preserve"> </w:t>
      </w:r>
      <w:r w:rsidR="562754B8" w:rsidRPr="7BE9DC4A">
        <w:rPr>
          <w:rStyle w:val="normaltextrun"/>
          <w:rFonts w:cs="Times New Roman"/>
          <w:szCs w:val="24"/>
        </w:rPr>
        <w:t xml:space="preserve">&amp; Dennis, 2022; </w:t>
      </w:r>
      <w:r w:rsidR="3088DDD8" w:rsidRPr="7BE9DC4A">
        <w:rPr>
          <w:rStyle w:val="normaltextrun"/>
          <w:rFonts w:cs="Times New Roman"/>
          <w:szCs w:val="24"/>
        </w:rPr>
        <w:t>Stafford et al., 2022</w:t>
      </w:r>
      <w:r w:rsidR="5BCDBE44" w:rsidRPr="7BE9DC4A">
        <w:rPr>
          <w:rStyle w:val="normaltextrun"/>
          <w:rFonts w:cs="Times New Roman"/>
          <w:szCs w:val="24"/>
        </w:rPr>
        <w:t>)</w:t>
      </w:r>
      <w:r w:rsidR="7E12EA6E" w:rsidRPr="7BE9DC4A">
        <w:rPr>
          <w:rStyle w:val="normaltextrun"/>
          <w:rFonts w:cs="Times New Roman"/>
          <w:szCs w:val="24"/>
        </w:rPr>
        <w:t xml:space="preserve">, </w:t>
      </w:r>
      <w:r w:rsidR="79512554" w:rsidRPr="7BE9DC4A">
        <w:rPr>
          <w:rStyle w:val="normaltextrun"/>
          <w:rFonts w:cs="Times New Roman"/>
          <w:szCs w:val="24"/>
        </w:rPr>
        <w:t>which is</w:t>
      </w:r>
      <w:r w:rsidR="7BBA4059" w:rsidRPr="7BE9DC4A">
        <w:rPr>
          <w:rStyle w:val="normaltextrun"/>
          <w:rFonts w:cs="Times New Roman"/>
          <w:szCs w:val="24"/>
        </w:rPr>
        <w:t xml:space="preserve"> associated with poorer </w:t>
      </w:r>
      <w:r w:rsidR="4B739F08" w:rsidRPr="7BE9DC4A">
        <w:rPr>
          <w:rStyle w:val="normaltextrun"/>
          <w:rFonts w:cs="Times New Roman"/>
          <w:szCs w:val="24"/>
        </w:rPr>
        <w:t xml:space="preserve">health and criminal </w:t>
      </w:r>
      <w:r w:rsidR="67DDFEFB" w:rsidRPr="7BE9DC4A">
        <w:rPr>
          <w:rStyle w:val="normaltextrun"/>
          <w:rFonts w:cs="Times New Roman"/>
          <w:szCs w:val="24"/>
        </w:rPr>
        <w:t>outcomes</w:t>
      </w:r>
      <w:r w:rsidR="66FF6E25" w:rsidRPr="7BE9DC4A">
        <w:rPr>
          <w:rStyle w:val="normaltextrun"/>
          <w:rFonts w:cs="Times New Roman"/>
          <w:szCs w:val="24"/>
        </w:rPr>
        <w:t xml:space="preserve"> </w:t>
      </w:r>
      <w:r w:rsidR="4ED112B0" w:rsidRPr="7BE9DC4A">
        <w:rPr>
          <w:rStyle w:val="normaltextrun"/>
          <w:rFonts w:cs="Times New Roman"/>
          <w:szCs w:val="24"/>
        </w:rPr>
        <w:t>(</w:t>
      </w:r>
      <w:r w:rsidR="174DA0E5" w:rsidRPr="7BE9DC4A">
        <w:rPr>
          <w:rFonts w:cs="Times New Roman"/>
        </w:rPr>
        <w:t>Ruiz-</w:t>
      </w:r>
      <w:proofErr w:type="spellStart"/>
      <w:r w:rsidR="174DA0E5" w:rsidRPr="7BE9DC4A">
        <w:rPr>
          <w:rFonts w:cs="Times New Roman"/>
        </w:rPr>
        <w:t>Tagle</w:t>
      </w:r>
      <w:proofErr w:type="spellEnd"/>
      <w:r w:rsidR="4ED112B0" w:rsidRPr="7BE9DC4A">
        <w:rPr>
          <w:rStyle w:val="normaltextrun"/>
          <w:rFonts w:cs="Times New Roman"/>
          <w:szCs w:val="24"/>
        </w:rPr>
        <w:t xml:space="preserve"> et al., 2023</w:t>
      </w:r>
      <w:r w:rsidR="702F2D70" w:rsidRPr="7BE9DC4A">
        <w:rPr>
          <w:rStyle w:val="normaltextrun"/>
          <w:rFonts w:cs="Times New Roman"/>
          <w:szCs w:val="24"/>
        </w:rPr>
        <w:t xml:space="preserve">; </w:t>
      </w:r>
      <w:proofErr w:type="spellStart"/>
      <w:r w:rsidR="702F2D70" w:rsidRPr="7BE9DC4A">
        <w:rPr>
          <w:rStyle w:val="normaltextrun"/>
          <w:rFonts w:cs="Times New Roman"/>
          <w:szCs w:val="24"/>
        </w:rPr>
        <w:t>T</w:t>
      </w:r>
      <w:r w:rsidR="0839B03D" w:rsidRPr="7BE9DC4A">
        <w:rPr>
          <w:rStyle w:val="normaltextrun"/>
          <w:rFonts w:cs="Times New Roman"/>
          <w:szCs w:val="24"/>
        </w:rPr>
        <w:t>ees</w:t>
      </w:r>
      <w:r w:rsidR="4ABAB8E4" w:rsidRPr="7BE9DC4A">
        <w:rPr>
          <w:rStyle w:val="normaltextrun"/>
          <w:rFonts w:cs="Times New Roman"/>
          <w:szCs w:val="24"/>
        </w:rPr>
        <w:t>s</w:t>
      </w:r>
      <w:r w:rsidR="0839B03D" w:rsidRPr="7BE9DC4A">
        <w:rPr>
          <w:rStyle w:val="normaltextrun"/>
          <w:rFonts w:cs="Times New Roman"/>
          <w:szCs w:val="24"/>
        </w:rPr>
        <w:t>on</w:t>
      </w:r>
      <w:proofErr w:type="spellEnd"/>
      <w:r w:rsidR="0839B03D" w:rsidRPr="7BE9DC4A">
        <w:rPr>
          <w:rStyle w:val="normaltextrun"/>
          <w:rFonts w:cs="Times New Roman"/>
          <w:szCs w:val="24"/>
        </w:rPr>
        <w:t xml:space="preserve"> et al., 2015</w:t>
      </w:r>
      <w:r w:rsidR="3736B6C2" w:rsidRPr="7BE9DC4A">
        <w:rPr>
          <w:rStyle w:val="normaltextrun"/>
          <w:rFonts w:cs="Times New Roman"/>
          <w:szCs w:val="24"/>
        </w:rPr>
        <w:t xml:space="preserve">; </w:t>
      </w:r>
      <w:r w:rsidR="7FFA68AA" w:rsidRPr="7BE9DC4A">
        <w:rPr>
          <w:rFonts w:eastAsia="Times New Roman" w:cs="Times New Roman"/>
          <w:szCs w:val="24"/>
        </w:rPr>
        <w:t>Whitten et al., 2023)</w:t>
      </w:r>
      <w:r w:rsidR="66FF6E25" w:rsidRPr="7BE9DC4A">
        <w:rPr>
          <w:rFonts w:eastAsia="Times New Roman" w:cs="Times New Roman"/>
          <w:szCs w:val="24"/>
        </w:rPr>
        <w:t>. A</w:t>
      </w:r>
      <w:r w:rsidR="67DDFEFB" w:rsidRPr="7BE9DC4A">
        <w:rPr>
          <w:rStyle w:val="normaltextrun"/>
          <w:rFonts w:cs="Times New Roman"/>
          <w:szCs w:val="24"/>
        </w:rPr>
        <w:t xml:space="preserve">ccording to the </w:t>
      </w:r>
      <w:r w:rsidR="67DDFEFB" w:rsidRPr="7BE9DC4A">
        <w:rPr>
          <w:rFonts w:eastAsia="Times New Roman" w:cs="Times New Roman"/>
          <w:szCs w:val="24"/>
        </w:rPr>
        <w:t>National Institute on Drug Abuse (20</w:t>
      </w:r>
      <w:r w:rsidR="111B80AD" w:rsidRPr="7BE9DC4A">
        <w:rPr>
          <w:rFonts w:eastAsia="Times New Roman" w:cs="Times New Roman"/>
          <w:szCs w:val="24"/>
        </w:rPr>
        <w:t>18</w:t>
      </w:r>
      <w:r w:rsidR="67DDFEFB" w:rsidRPr="7BE9DC4A">
        <w:rPr>
          <w:rFonts w:eastAsia="Times New Roman" w:cs="Times New Roman"/>
          <w:szCs w:val="24"/>
        </w:rPr>
        <w:t xml:space="preserve">), </w:t>
      </w:r>
      <w:r w:rsidR="105B6589" w:rsidRPr="7BE9DC4A">
        <w:rPr>
          <w:rFonts w:eastAsia="Times New Roman" w:cs="Times New Roman"/>
          <w:szCs w:val="24"/>
        </w:rPr>
        <w:t>treatment that lasts less tha</w:t>
      </w:r>
      <w:r w:rsidR="23890815" w:rsidRPr="7BE9DC4A">
        <w:rPr>
          <w:rFonts w:eastAsia="Times New Roman" w:cs="Times New Roman"/>
          <w:szCs w:val="24"/>
        </w:rPr>
        <w:t xml:space="preserve">n 90 days </w:t>
      </w:r>
      <w:r w:rsidR="411C9C7B" w:rsidRPr="7BE9DC4A">
        <w:rPr>
          <w:rFonts w:eastAsia="Times New Roman" w:cs="Times New Roman"/>
          <w:szCs w:val="24"/>
        </w:rPr>
        <w:t xml:space="preserve">has limited </w:t>
      </w:r>
      <w:r w:rsidR="4A991C45" w:rsidRPr="7BE9DC4A">
        <w:rPr>
          <w:rFonts w:eastAsia="Times New Roman" w:cs="Times New Roman"/>
          <w:szCs w:val="24"/>
        </w:rPr>
        <w:t>effectiveness</w:t>
      </w:r>
      <w:r w:rsidR="0FAA6F1F" w:rsidRPr="7BE9DC4A">
        <w:rPr>
          <w:rFonts w:eastAsia="Times New Roman" w:cs="Times New Roman"/>
          <w:szCs w:val="24"/>
        </w:rPr>
        <w:t>, recommending su</w:t>
      </w:r>
      <w:r w:rsidR="60A12455" w:rsidRPr="7BE9DC4A">
        <w:rPr>
          <w:rFonts w:eastAsia="Times New Roman" w:cs="Times New Roman"/>
          <w:szCs w:val="24"/>
        </w:rPr>
        <w:t>b</w:t>
      </w:r>
      <w:r w:rsidR="0FAA6F1F" w:rsidRPr="7BE9DC4A">
        <w:rPr>
          <w:rFonts w:eastAsia="Times New Roman" w:cs="Times New Roman"/>
          <w:szCs w:val="24"/>
        </w:rPr>
        <w:t>stantively longer length</w:t>
      </w:r>
      <w:r w:rsidR="2BB849BD" w:rsidRPr="7BE9DC4A">
        <w:rPr>
          <w:rFonts w:eastAsia="Times New Roman" w:cs="Times New Roman"/>
          <w:szCs w:val="24"/>
        </w:rPr>
        <w:t>s</w:t>
      </w:r>
      <w:r w:rsidR="0FAA6F1F" w:rsidRPr="7BE9DC4A">
        <w:rPr>
          <w:rFonts w:eastAsia="Times New Roman" w:cs="Times New Roman"/>
          <w:szCs w:val="24"/>
        </w:rPr>
        <w:t xml:space="preserve"> of treatment</w:t>
      </w:r>
      <w:r w:rsidR="411C9C7B" w:rsidRPr="7BE9DC4A">
        <w:rPr>
          <w:rFonts w:eastAsia="Times New Roman" w:cs="Times New Roman"/>
          <w:szCs w:val="24"/>
        </w:rPr>
        <w:t xml:space="preserve">. </w:t>
      </w:r>
      <w:r w:rsidR="4E43FA98" w:rsidRPr="7BE9DC4A">
        <w:rPr>
          <w:rFonts w:eastAsia="Times New Roman" w:cs="Times New Roman"/>
          <w:szCs w:val="24"/>
        </w:rPr>
        <w:t xml:space="preserve">Nevertheless, </w:t>
      </w:r>
      <w:r w:rsidR="5A13823C" w:rsidRPr="7BE9DC4A">
        <w:rPr>
          <w:rFonts w:eastAsia="Times New Roman" w:cs="Times New Roman"/>
          <w:szCs w:val="24"/>
        </w:rPr>
        <w:t>capturing the</w:t>
      </w:r>
      <w:r w:rsidR="04ABC0D2" w:rsidRPr="7BE9DC4A">
        <w:rPr>
          <w:rFonts w:eastAsia="Times New Roman" w:cs="Times New Roman"/>
          <w:szCs w:val="24"/>
        </w:rPr>
        <w:t xml:space="preserve"> duration of treatment might not be </w:t>
      </w:r>
      <w:r w:rsidR="75DBB1F7" w:rsidRPr="7BE9DC4A">
        <w:rPr>
          <w:rFonts w:eastAsia="Times New Roman" w:cs="Times New Roman"/>
          <w:szCs w:val="24"/>
        </w:rPr>
        <w:t xml:space="preserve">as informative as </w:t>
      </w:r>
      <w:r w:rsidR="17165151" w:rsidRPr="7BE9DC4A">
        <w:rPr>
          <w:rFonts w:eastAsia="Times New Roman" w:cs="Times New Roman"/>
          <w:szCs w:val="24"/>
        </w:rPr>
        <w:t>treatment completion status</w:t>
      </w:r>
      <w:r w:rsidR="667124F5" w:rsidRPr="7BE9DC4A">
        <w:rPr>
          <w:rFonts w:eastAsia="Times New Roman" w:cs="Times New Roman"/>
          <w:szCs w:val="24"/>
        </w:rPr>
        <w:t xml:space="preserve"> because it</w:t>
      </w:r>
      <w:r w:rsidR="17165151" w:rsidRPr="7BE9DC4A">
        <w:rPr>
          <w:rFonts w:eastAsia="Times New Roman" w:cs="Times New Roman"/>
          <w:szCs w:val="24"/>
        </w:rPr>
        <w:t xml:space="preserve"> indicates when a patient </w:t>
      </w:r>
      <w:r w:rsidR="32A8DDC8" w:rsidRPr="7BE9DC4A">
        <w:rPr>
          <w:rFonts w:eastAsia="Times New Roman" w:cs="Times New Roman"/>
          <w:szCs w:val="24"/>
        </w:rPr>
        <w:t>achieve</w:t>
      </w:r>
      <w:r w:rsidR="492037EE" w:rsidRPr="7BE9DC4A">
        <w:rPr>
          <w:rFonts w:eastAsia="Times New Roman" w:cs="Times New Roman"/>
          <w:szCs w:val="24"/>
        </w:rPr>
        <w:t>s</w:t>
      </w:r>
      <w:r w:rsidR="32A8DDC8" w:rsidRPr="7BE9DC4A">
        <w:rPr>
          <w:rFonts w:eastAsia="Times New Roman" w:cs="Times New Roman"/>
          <w:szCs w:val="24"/>
        </w:rPr>
        <w:t xml:space="preserve"> the goals of </w:t>
      </w:r>
      <w:r w:rsidR="171227E0" w:rsidRPr="7BE9DC4A">
        <w:rPr>
          <w:rFonts w:eastAsia="Times New Roman" w:cs="Times New Roman"/>
          <w:szCs w:val="24"/>
        </w:rPr>
        <w:t>t</w:t>
      </w:r>
      <w:r w:rsidR="17165151" w:rsidRPr="7BE9DC4A">
        <w:rPr>
          <w:rFonts w:eastAsia="Times New Roman" w:cs="Times New Roman"/>
          <w:szCs w:val="24"/>
        </w:rPr>
        <w:t xml:space="preserve">reatment </w:t>
      </w:r>
      <w:r w:rsidR="1CC6E7B5" w:rsidRPr="7BE9DC4A">
        <w:rPr>
          <w:rFonts w:eastAsia="Times New Roman" w:cs="Times New Roman"/>
          <w:szCs w:val="24"/>
        </w:rPr>
        <w:t>prescribed by profes</w:t>
      </w:r>
      <w:r w:rsidR="7C5FC1C3" w:rsidRPr="7BE9DC4A">
        <w:rPr>
          <w:rFonts w:eastAsia="Times New Roman" w:cs="Times New Roman"/>
          <w:szCs w:val="24"/>
        </w:rPr>
        <w:t>s</w:t>
      </w:r>
      <w:r w:rsidR="1CC6E7B5" w:rsidRPr="7BE9DC4A">
        <w:rPr>
          <w:rFonts w:eastAsia="Times New Roman" w:cs="Times New Roman"/>
          <w:szCs w:val="24"/>
        </w:rPr>
        <w:t>ional advice</w:t>
      </w:r>
      <w:r w:rsidR="04ABC0D2" w:rsidRPr="7BE9DC4A">
        <w:rPr>
          <w:rFonts w:eastAsia="Times New Roman" w:cs="Times New Roman"/>
          <w:szCs w:val="24"/>
        </w:rPr>
        <w:t xml:space="preserve"> (</w:t>
      </w:r>
      <w:proofErr w:type="spellStart"/>
      <w:r w:rsidR="04ABC0D2" w:rsidRPr="7BE9DC4A">
        <w:rPr>
          <w:rFonts w:eastAsia="Times New Roman" w:cs="Times New Roman"/>
          <w:szCs w:val="24"/>
        </w:rPr>
        <w:t>Zarkin</w:t>
      </w:r>
      <w:proofErr w:type="spellEnd"/>
      <w:r w:rsidR="04ABC0D2" w:rsidRPr="7BE9DC4A">
        <w:rPr>
          <w:rFonts w:eastAsia="Times New Roman" w:cs="Times New Roman"/>
          <w:szCs w:val="24"/>
        </w:rPr>
        <w:t>, 2002)</w:t>
      </w:r>
      <w:r w:rsidR="641062FB" w:rsidRPr="7BE9DC4A">
        <w:rPr>
          <w:rFonts w:eastAsia="Times New Roman" w:cs="Times New Roman"/>
          <w:szCs w:val="24"/>
        </w:rPr>
        <w:t>.</w:t>
      </w:r>
      <w:r w:rsidR="0A77280A" w:rsidRPr="7BE9DC4A">
        <w:rPr>
          <w:rFonts w:eastAsia="Times New Roman" w:cs="Times New Roman"/>
          <w:szCs w:val="24"/>
        </w:rPr>
        <w:t xml:space="preserve"> </w:t>
      </w:r>
      <w:r w:rsidR="278CE3CF" w:rsidRPr="7BE9DC4A">
        <w:rPr>
          <w:rFonts w:eastAsia="Times New Roman" w:cs="Times New Roman"/>
          <w:szCs w:val="24"/>
        </w:rPr>
        <w:t>Thus, i</w:t>
      </w:r>
      <w:r w:rsidR="278CE3CF" w:rsidRPr="7BE9DC4A">
        <w:rPr>
          <w:rStyle w:val="normaltextrun"/>
          <w:rFonts w:cs="Times New Roman"/>
          <w:szCs w:val="24"/>
        </w:rPr>
        <w:t xml:space="preserve">n the Finland </w:t>
      </w:r>
      <w:r w:rsidR="278CE3CF" w:rsidRPr="7BE9DC4A">
        <w:rPr>
          <w:rStyle w:val="normaltextrun"/>
          <w:rFonts w:cs="Times New Roman"/>
          <w:szCs w:val="24"/>
        </w:rPr>
        <w:lastRenderedPageBreak/>
        <w:t xml:space="preserve">context, </w:t>
      </w:r>
      <w:r w:rsidR="7F3F795D" w:rsidRPr="7BE9DC4A">
        <w:rPr>
          <w:rStyle w:val="normaltextrun"/>
          <w:rFonts w:cs="Times New Roman"/>
          <w:szCs w:val="24"/>
        </w:rPr>
        <w:t xml:space="preserve">it </w:t>
      </w:r>
      <w:r w:rsidR="278CE3CF" w:rsidRPr="7BE9DC4A">
        <w:rPr>
          <w:rStyle w:val="normaltextrun"/>
          <w:rFonts w:cs="Times New Roman"/>
          <w:szCs w:val="24"/>
        </w:rPr>
        <w:t>was documented</w:t>
      </w:r>
      <w:r w:rsidR="37DC018D" w:rsidRPr="7BE9DC4A">
        <w:rPr>
          <w:rFonts w:eastAsia="Times New Roman" w:cs="Times New Roman"/>
          <w:szCs w:val="24"/>
        </w:rPr>
        <w:t xml:space="preserve"> </w:t>
      </w:r>
      <w:r w:rsidR="37305EC4" w:rsidRPr="7BE9DC4A">
        <w:rPr>
          <w:rFonts w:eastAsia="Times New Roman" w:cs="Times New Roman"/>
          <w:szCs w:val="24"/>
        </w:rPr>
        <w:t xml:space="preserve">that </w:t>
      </w:r>
      <w:r w:rsidR="77067C9A" w:rsidRPr="7BE9DC4A">
        <w:rPr>
          <w:rStyle w:val="normaltextrun"/>
          <w:rFonts w:cs="Times New Roman"/>
          <w:szCs w:val="24"/>
        </w:rPr>
        <w:t xml:space="preserve">discontinued inpatient treatment episodes </w:t>
      </w:r>
      <w:r w:rsidR="22827FC6" w:rsidRPr="7BE9DC4A">
        <w:rPr>
          <w:rStyle w:val="normaltextrun"/>
          <w:rFonts w:cs="Times New Roman"/>
          <w:szCs w:val="24"/>
        </w:rPr>
        <w:t>we</w:t>
      </w:r>
      <w:r w:rsidR="77067C9A" w:rsidRPr="7BE9DC4A">
        <w:rPr>
          <w:rStyle w:val="normaltextrun"/>
          <w:rFonts w:cs="Times New Roman"/>
          <w:szCs w:val="24"/>
        </w:rPr>
        <w:t>re more likely to be followed by criminality leading to imprisonment during a 5-year follow-up period, compared with completed treatment periods (</w:t>
      </w:r>
      <w:proofErr w:type="spellStart"/>
      <w:r w:rsidR="3088DDD8" w:rsidRPr="7BE9DC4A">
        <w:rPr>
          <w:rStyle w:val="normaltextrun"/>
          <w:rFonts w:cs="Times New Roman"/>
          <w:szCs w:val="24"/>
        </w:rPr>
        <w:t>Kaskela</w:t>
      </w:r>
      <w:proofErr w:type="spellEnd"/>
      <w:r w:rsidR="3088DDD8" w:rsidRPr="7BE9DC4A">
        <w:rPr>
          <w:rStyle w:val="normaltextrun"/>
          <w:rFonts w:cs="Times New Roman"/>
          <w:szCs w:val="24"/>
        </w:rPr>
        <w:t xml:space="preserve"> &amp; </w:t>
      </w:r>
      <w:proofErr w:type="spellStart"/>
      <w:r w:rsidR="3088DDD8" w:rsidRPr="7BE9DC4A">
        <w:rPr>
          <w:rStyle w:val="normaltextrun"/>
          <w:rFonts w:cs="Times New Roman"/>
          <w:szCs w:val="24"/>
        </w:rPr>
        <w:t>Pitkänen</w:t>
      </w:r>
      <w:proofErr w:type="spellEnd"/>
      <w:r w:rsidR="3088DDD8" w:rsidRPr="7BE9DC4A">
        <w:rPr>
          <w:rStyle w:val="normaltextrun"/>
          <w:rFonts w:cs="Times New Roman"/>
          <w:szCs w:val="24"/>
        </w:rPr>
        <w:t>, 2020</w:t>
      </w:r>
      <w:r w:rsidR="77067C9A" w:rsidRPr="7BE9DC4A">
        <w:rPr>
          <w:rStyle w:val="normaltextrun"/>
          <w:rFonts w:cs="Times New Roman"/>
          <w:szCs w:val="24"/>
        </w:rPr>
        <w:t xml:space="preserve">). </w:t>
      </w:r>
      <w:del w:id="61" w:author="Andrés González Santa Cruz" w:date="2023-05-11T16:29:00Z">
        <w:r w:rsidR="77067C9A" w:rsidRPr="7BE9DC4A" w:rsidDel="00436408">
          <w:rPr>
            <w:rStyle w:val="normaltextrun"/>
            <w:rFonts w:cs="Times New Roman"/>
            <w:szCs w:val="24"/>
          </w:rPr>
          <w:delText>In a similar line</w:delText>
        </w:r>
      </w:del>
      <w:proofErr w:type="spellStart"/>
      <w:ins w:id="62" w:author="Andrés González Santa Cruz" w:date="2023-05-11T16:29:00Z">
        <w:r w:rsidR="00436408">
          <w:rPr>
            <w:rStyle w:val="normaltextrun"/>
            <w:rFonts w:cs="Times New Roman"/>
            <w:szCs w:val="24"/>
          </w:rPr>
          <w:t>Similarily</w:t>
        </w:r>
      </w:ins>
      <w:proofErr w:type="spellEnd"/>
      <w:r w:rsidR="77067C9A" w:rsidRPr="7BE9DC4A">
        <w:rPr>
          <w:rStyle w:val="normaltextrun"/>
          <w:rFonts w:cs="Times New Roman"/>
          <w:szCs w:val="24"/>
        </w:rPr>
        <w:t>, the literature on drug courts has documented that failure to ‘graduate’ from drug courts</w:t>
      </w:r>
      <w:r w:rsidR="59884E53" w:rsidRPr="7BE9DC4A">
        <w:rPr>
          <w:rStyle w:val="normaltextrun"/>
          <w:rFonts w:cs="Times New Roman"/>
          <w:szCs w:val="24"/>
        </w:rPr>
        <w:t xml:space="preserve"> (which </w:t>
      </w:r>
      <w:del w:id="63" w:author="Andrés González Santa Cruz" w:date="2023-05-11T16:25:00Z">
        <w:r w:rsidR="59884E53" w:rsidRPr="7BE9DC4A" w:rsidDel="00436408">
          <w:rPr>
            <w:rStyle w:val="normaltextrun"/>
            <w:rFonts w:cs="Times New Roman"/>
            <w:szCs w:val="24"/>
          </w:rPr>
          <w:delText xml:space="preserve">involves </w:delText>
        </w:r>
      </w:del>
      <w:ins w:id="64" w:author="Andrés González Santa Cruz" w:date="2023-05-11T16:25:00Z">
        <w:r w:rsidR="00436408">
          <w:rPr>
            <w:rStyle w:val="normaltextrun"/>
            <w:rFonts w:cs="Times New Roman"/>
            <w:szCs w:val="24"/>
          </w:rPr>
          <w:t>implies</w:t>
        </w:r>
        <w:r w:rsidR="00436408" w:rsidRPr="7BE9DC4A">
          <w:rPr>
            <w:rStyle w:val="normaltextrun"/>
            <w:rFonts w:cs="Times New Roman"/>
            <w:szCs w:val="24"/>
          </w:rPr>
          <w:t xml:space="preserve"> </w:t>
        </w:r>
      </w:ins>
      <w:r w:rsidR="274F979A" w:rsidRPr="7BE9DC4A">
        <w:rPr>
          <w:rStyle w:val="normaltextrun"/>
          <w:rFonts w:cs="Times New Roman"/>
          <w:szCs w:val="24"/>
        </w:rPr>
        <w:t xml:space="preserve">non-completion of </w:t>
      </w:r>
      <w:r w:rsidR="59884E53" w:rsidRPr="7BE9DC4A">
        <w:rPr>
          <w:rStyle w:val="normaltextrun"/>
          <w:rFonts w:cs="Times New Roman"/>
          <w:szCs w:val="24"/>
        </w:rPr>
        <w:t>SUT)</w:t>
      </w:r>
      <w:r w:rsidR="77067C9A" w:rsidRPr="7BE9DC4A">
        <w:rPr>
          <w:rStyle w:val="normaltextrun"/>
          <w:rFonts w:cs="Times New Roman"/>
          <w:szCs w:val="24"/>
        </w:rPr>
        <w:t xml:space="preserve"> </w:t>
      </w:r>
      <w:r w:rsidR="70602C23" w:rsidRPr="7BE9DC4A">
        <w:rPr>
          <w:rStyle w:val="normaltextrun"/>
          <w:rFonts w:cs="Times New Roman"/>
          <w:szCs w:val="24"/>
        </w:rPr>
        <w:t>was</w:t>
      </w:r>
      <w:r w:rsidR="77067C9A" w:rsidRPr="7BE9DC4A">
        <w:rPr>
          <w:rStyle w:val="normaltextrun"/>
          <w:rFonts w:cs="Times New Roman"/>
          <w:szCs w:val="24"/>
        </w:rPr>
        <w:t xml:space="preserve"> associated with increased criminal outcomes (</w:t>
      </w:r>
      <w:proofErr w:type="spellStart"/>
      <w:r w:rsidR="05D27197" w:rsidRPr="7BE9DC4A">
        <w:rPr>
          <w:rStyle w:val="normaltextrun"/>
          <w:rFonts w:cs="Times New Roman"/>
          <w:szCs w:val="24"/>
        </w:rPr>
        <w:t>Koetzle</w:t>
      </w:r>
      <w:proofErr w:type="spellEnd"/>
      <w:r w:rsidR="697B6ADB" w:rsidRPr="7BE9DC4A">
        <w:rPr>
          <w:rStyle w:val="normaltextrun"/>
          <w:rFonts w:cs="Times New Roman"/>
          <w:szCs w:val="24"/>
        </w:rPr>
        <w:t xml:space="preserve"> </w:t>
      </w:r>
      <w:r w:rsidR="05D27197" w:rsidRPr="7BE9DC4A">
        <w:rPr>
          <w:rStyle w:val="normaltextrun"/>
          <w:rFonts w:cs="Times New Roman"/>
          <w:szCs w:val="24"/>
        </w:rPr>
        <w:t xml:space="preserve">&amp; </w:t>
      </w:r>
      <w:proofErr w:type="spellStart"/>
      <w:r w:rsidR="05D27197" w:rsidRPr="7BE9DC4A">
        <w:rPr>
          <w:rStyle w:val="normaltextrun"/>
          <w:rFonts w:cs="Times New Roman"/>
          <w:szCs w:val="24"/>
        </w:rPr>
        <w:t>Listwan</w:t>
      </w:r>
      <w:proofErr w:type="spellEnd"/>
      <w:r w:rsidR="05D27197" w:rsidRPr="7BE9DC4A">
        <w:rPr>
          <w:rStyle w:val="normaltextrun"/>
          <w:rFonts w:cs="Times New Roman"/>
          <w:szCs w:val="24"/>
        </w:rPr>
        <w:t>, 2019</w:t>
      </w:r>
      <w:r w:rsidR="41948EF6" w:rsidRPr="7BE9DC4A">
        <w:rPr>
          <w:rStyle w:val="normaltextrun"/>
          <w:rFonts w:cs="Times New Roman"/>
          <w:szCs w:val="24"/>
        </w:rPr>
        <w:t>; Payne, 2008</w:t>
      </w:r>
      <w:r w:rsidR="27D7A78A" w:rsidRPr="7BE9DC4A">
        <w:rPr>
          <w:rStyle w:val="normaltextrun"/>
          <w:rFonts w:cs="Times New Roman"/>
          <w:szCs w:val="24"/>
        </w:rPr>
        <w:t>; Sheeran et al., 2022</w:t>
      </w:r>
      <w:r w:rsidR="77067C9A" w:rsidRPr="7BE9DC4A">
        <w:rPr>
          <w:rStyle w:val="normaltextrun"/>
          <w:rFonts w:cs="Times New Roman"/>
          <w:szCs w:val="24"/>
        </w:rPr>
        <w:t>).</w:t>
      </w:r>
      <w:del w:id="65" w:author="Andrés González Santa Cruz" w:date="2023-05-11T17:40:00Z">
        <w:r w:rsidR="77067C9A" w:rsidRPr="7BE9DC4A" w:rsidDel="007B4615">
          <w:rPr>
            <w:rStyle w:val="normaltextrun"/>
            <w:rFonts w:cs="Times New Roman"/>
            <w:szCs w:val="24"/>
          </w:rPr>
          <w:delText xml:space="preserve"> </w:delText>
        </w:r>
      </w:del>
    </w:p>
    <w:p w14:paraId="0F1DE74B" w14:textId="696F7DCB" w:rsidR="007B4615" w:rsidRPr="007B4615" w:rsidRDefault="007B4615" w:rsidP="6B7C6F2E">
      <w:pPr>
        <w:spacing w:before="240"/>
        <w:jc w:val="both"/>
        <w:rPr>
          <w:rStyle w:val="normaltextrun"/>
          <w:rFonts w:cs="Times New Roman"/>
          <w:szCs w:val="24"/>
          <w:lang w:val="es-CL"/>
          <w:rPrChange w:id="66" w:author="Andrés González Santa Cruz" w:date="2023-05-11T17:44:00Z">
            <w:rPr>
              <w:rStyle w:val="normaltextrun"/>
              <w:rFonts w:cs="Times New Roman"/>
              <w:szCs w:val="24"/>
            </w:rPr>
          </w:rPrChange>
        </w:rPr>
      </w:pPr>
      <w:ins w:id="67" w:author="Andrés González Santa Cruz" w:date="2023-05-11T17:44:00Z">
        <w:r w:rsidRPr="007B4615">
          <w:rPr>
            <w:rStyle w:val="normaltextrun"/>
            <w:rFonts w:cs="Times New Roman"/>
            <w:szCs w:val="24"/>
            <w:lang w:val="es-CL"/>
            <w:rPrChange w:id="68" w:author="Andrés González Santa Cruz" w:date="2023-05-11T17:44:00Z">
              <w:rPr>
                <w:rStyle w:val="normaltextrun"/>
                <w:rFonts w:cs="Times New Roman"/>
                <w:szCs w:val="24"/>
              </w:rPr>
            </w:rPrChange>
          </w:rPr>
          <w:t>Se postulan confusores y dominios de confusión</w:t>
        </w:r>
      </w:ins>
    </w:p>
    <w:p w14:paraId="06C151B1" w14:textId="653DD5EF" w:rsidR="009C1364" w:rsidRDefault="711CA887" w:rsidP="7BE9DC4A">
      <w:pPr>
        <w:spacing w:before="240"/>
        <w:jc w:val="both"/>
        <w:rPr>
          <w:ins w:id="69" w:author="Andrés González Santa Cruz" w:date="2023-05-11T17:44:00Z"/>
          <w:rStyle w:val="normaltextrun"/>
          <w:rFonts w:cs="Times New Roman"/>
          <w:szCs w:val="24"/>
        </w:rPr>
      </w:pPr>
      <w:r w:rsidRPr="7BE9DC4A">
        <w:rPr>
          <w:rStyle w:val="normaltextrun"/>
          <w:rFonts w:cs="Times New Roman"/>
          <w:szCs w:val="24"/>
        </w:rPr>
        <w:t>S</w:t>
      </w:r>
      <w:r w:rsidR="55AC0BDF" w:rsidRPr="7BE9DC4A">
        <w:rPr>
          <w:rStyle w:val="normaltextrun"/>
          <w:rFonts w:cs="Times New Roman"/>
          <w:szCs w:val="24"/>
        </w:rPr>
        <w:t xml:space="preserve">everal factors </w:t>
      </w:r>
      <w:r w:rsidRPr="7BE9DC4A">
        <w:rPr>
          <w:rStyle w:val="normaltextrun"/>
          <w:rFonts w:cs="Times New Roman"/>
          <w:szCs w:val="24"/>
        </w:rPr>
        <w:t xml:space="preserve">are </w:t>
      </w:r>
      <w:r w:rsidR="55AC0BDF" w:rsidRPr="7BE9DC4A">
        <w:rPr>
          <w:rStyle w:val="normaltextrun"/>
          <w:rFonts w:cs="Times New Roman"/>
          <w:szCs w:val="24"/>
        </w:rPr>
        <w:t xml:space="preserve">associated with </w:t>
      </w:r>
      <w:r w:rsidR="1D582116" w:rsidRPr="7BE9DC4A">
        <w:rPr>
          <w:rStyle w:val="normaltextrun"/>
          <w:rFonts w:cs="Times New Roman"/>
          <w:szCs w:val="24"/>
        </w:rPr>
        <w:t>SUT</w:t>
      </w:r>
      <w:r w:rsidR="13587A53" w:rsidRPr="7BE9DC4A">
        <w:rPr>
          <w:rStyle w:val="normaltextrun"/>
          <w:rFonts w:cs="Times New Roman"/>
          <w:szCs w:val="24"/>
        </w:rPr>
        <w:t xml:space="preserve"> completion </w:t>
      </w:r>
      <w:commentRangeStart w:id="70"/>
      <w:r w:rsidR="13587A53" w:rsidRPr="7BE9DC4A">
        <w:rPr>
          <w:rStyle w:val="normaltextrun"/>
          <w:rFonts w:cs="Times New Roman"/>
          <w:szCs w:val="24"/>
        </w:rPr>
        <w:t>status</w:t>
      </w:r>
      <w:commentRangeEnd w:id="70"/>
      <w:r w:rsidR="007B4615">
        <w:rPr>
          <w:rStyle w:val="Refdecomentario"/>
        </w:rPr>
        <w:commentReference w:id="70"/>
      </w:r>
      <w:r w:rsidR="55AC0BDF" w:rsidRPr="7BE9DC4A">
        <w:rPr>
          <w:rStyle w:val="normaltextrun"/>
          <w:rFonts w:cs="Times New Roman"/>
          <w:szCs w:val="24"/>
        </w:rPr>
        <w:t xml:space="preserve">. </w:t>
      </w:r>
      <w:r w:rsidR="6B036B55" w:rsidRPr="7BE9DC4A">
        <w:rPr>
          <w:rStyle w:val="normaltextrun"/>
          <w:rFonts w:cs="Times New Roman"/>
          <w:szCs w:val="24"/>
        </w:rPr>
        <w:t>Nevertheless, t</w:t>
      </w:r>
      <w:r w:rsidR="65EFC192" w:rsidRPr="7BE9DC4A">
        <w:rPr>
          <w:rStyle w:val="normaltextrun"/>
          <w:rFonts w:cs="Times New Roman"/>
          <w:szCs w:val="24"/>
        </w:rPr>
        <w:t xml:space="preserve">he most salient </w:t>
      </w:r>
      <w:r w:rsidR="467CE599" w:rsidRPr="7BE9DC4A">
        <w:rPr>
          <w:rStyle w:val="normaltextrun"/>
          <w:rFonts w:cs="Times New Roman"/>
          <w:szCs w:val="24"/>
        </w:rPr>
        <w:t xml:space="preserve">obstacle for completing treatment </w:t>
      </w:r>
      <w:r w:rsidR="3254F549" w:rsidRPr="7BE9DC4A">
        <w:rPr>
          <w:rStyle w:val="normaltextrun"/>
          <w:rFonts w:cs="Times New Roman"/>
          <w:szCs w:val="24"/>
        </w:rPr>
        <w:t>is</w:t>
      </w:r>
      <w:r w:rsidR="30157487" w:rsidRPr="7BE9DC4A">
        <w:rPr>
          <w:rStyle w:val="normaltextrun"/>
          <w:rFonts w:cs="Times New Roman"/>
          <w:szCs w:val="24"/>
        </w:rPr>
        <w:t xml:space="preserve"> the</w:t>
      </w:r>
      <w:r w:rsidR="2FCEEFD6" w:rsidRPr="7BE9DC4A">
        <w:rPr>
          <w:rStyle w:val="normaltextrun"/>
          <w:rFonts w:cs="Times New Roman"/>
          <w:szCs w:val="24"/>
        </w:rPr>
        <w:t xml:space="preserve"> nature of </w:t>
      </w:r>
      <w:r w:rsidR="1F3DA318" w:rsidRPr="7BE9DC4A">
        <w:rPr>
          <w:rStyle w:val="normaltextrun"/>
          <w:rFonts w:cs="Times New Roman"/>
          <w:szCs w:val="24"/>
        </w:rPr>
        <w:t>sub</w:t>
      </w:r>
      <w:r w:rsidR="770E7F87" w:rsidRPr="7BE9DC4A">
        <w:rPr>
          <w:rStyle w:val="normaltextrun"/>
          <w:rFonts w:cs="Times New Roman"/>
          <w:szCs w:val="24"/>
        </w:rPr>
        <w:t>stance</w:t>
      </w:r>
      <w:r w:rsidR="1F3DA318" w:rsidRPr="7BE9DC4A">
        <w:rPr>
          <w:rStyle w:val="normaltextrun"/>
          <w:rFonts w:cs="Times New Roman"/>
          <w:szCs w:val="24"/>
        </w:rPr>
        <w:t xml:space="preserve"> use disorders</w:t>
      </w:r>
      <w:r w:rsidR="5597ED10" w:rsidRPr="7BE9DC4A">
        <w:rPr>
          <w:rStyle w:val="normaltextrun"/>
          <w:rFonts w:cs="Times New Roman"/>
          <w:szCs w:val="24"/>
        </w:rPr>
        <w:t xml:space="preserve"> itself</w:t>
      </w:r>
      <w:r w:rsidR="2FCEEFD6" w:rsidRPr="7BE9DC4A">
        <w:rPr>
          <w:rStyle w:val="normaltextrun"/>
          <w:rFonts w:cs="Times New Roman"/>
          <w:szCs w:val="24"/>
        </w:rPr>
        <w:t>, as they</w:t>
      </w:r>
      <w:r w:rsidR="1F3DA318" w:rsidRPr="7BE9DC4A">
        <w:rPr>
          <w:rStyle w:val="normaltextrun"/>
          <w:rFonts w:cs="Times New Roman"/>
          <w:szCs w:val="24"/>
        </w:rPr>
        <w:t xml:space="preserve"> are difficult to treat </w:t>
      </w:r>
      <w:r w:rsidR="50C7ADAA" w:rsidRPr="7BE9DC4A">
        <w:rPr>
          <w:rStyle w:val="normaltextrun"/>
          <w:rFonts w:cs="Times New Roman"/>
          <w:szCs w:val="24"/>
        </w:rPr>
        <w:t>because</w:t>
      </w:r>
      <w:r w:rsidR="1F3DA318" w:rsidRPr="7BE9DC4A">
        <w:rPr>
          <w:rStyle w:val="normaltextrun"/>
          <w:rFonts w:cs="Times New Roman"/>
          <w:szCs w:val="24"/>
        </w:rPr>
        <w:t xml:space="preserve"> </w:t>
      </w:r>
      <w:r w:rsidR="55AC0BDF" w:rsidRPr="7BE9DC4A">
        <w:rPr>
          <w:rStyle w:val="normaltextrun"/>
          <w:rFonts w:cs="Times New Roman"/>
          <w:szCs w:val="24"/>
        </w:rPr>
        <w:t>episodes of relapse are common (</w:t>
      </w:r>
      <w:r w:rsidR="008E4930" w:rsidRPr="7BE9DC4A">
        <w:rPr>
          <w:rStyle w:val="normaltextrun"/>
          <w:rFonts w:cs="Times New Roman"/>
          <w:szCs w:val="24"/>
        </w:rPr>
        <w:t>Best &amp; Colman, 2020</w:t>
      </w:r>
      <w:r w:rsidR="55AC0BDF" w:rsidRPr="7BE9DC4A">
        <w:rPr>
          <w:rStyle w:val="normaltextrun"/>
          <w:rFonts w:cs="Times New Roman"/>
          <w:szCs w:val="24"/>
        </w:rPr>
        <w:t xml:space="preserve">). Furthermore, individual characteristics (sex, age, </w:t>
      </w:r>
      <w:r w:rsidR="1C2834E8" w:rsidRPr="7BE9DC4A">
        <w:rPr>
          <w:rStyle w:val="normaltextrun"/>
          <w:rFonts w:cs="Times New Roman"/>
          <w:szCs w:val="24"/>
        </w:rPr>
        <w:t xml:space="preserve">type of </w:t>
      </w:r>
      <w:r w:rsidR="55AC0BDF" w:rsidRPr="7BE9DC4A">
        <w:rPr>
          <w:rStyle w:val="normaltextrun"/>
          <w:rFonts w:cs="Times New Roman"/>
          <w:szCs w:val="24"/>
        </w:rPr>
        <w:t>substance consumed</w:t>
      </w:r>
      <w:r w:rsidR="4E2D68F6" w:rsidRPr="7BE9DC4A">
        <w:rPr>
          <w:rStyle w:val="normaltextrun"/>
          <w:rFonts w:cs="Times New Roman"/>
          <w:szCs w:val="24"/>
        </w:rPr>
        <w:t>, substance use patterns</w:t>
      </w:r>
      <w:r w:rsidR="591D0590" w:rsidRPr="7BE9DC4A">
        <w:rPr>
          <w:rStyle w:val="normaltextrun"/>
          <w:rFonts w:cs="Times New Roman"/>
          <w:szCs w:val="24"/>
        </w:rPr>
        <w:t xml:space="preserve"> and profile</w:t>
      </w:r>
      <w:r w:rsidR="1C2834E8" w:rsidRPr="7BE9DC4A">
        <w:rPr>
          <w:rStyle w:val="normaltextrun"/>
          <w:rFonts w:cs="Times New Roman"/>
          <w:szCs w:val="24"/>
        </w:rPr>
        <w:t>, socioeconomic disadvantage, mental health problems, prior exposure to treatment</w:t>
      </w:r>
      <w:r w:rsidR="6B72C887" w:rsidRPr="7BE9DC4A">
        <w:rPr>
          <w:rStyle w:val="normaltextrun"/>
          <w:rFonts w:cs="Times New Roman"/>
          <w:szCs w:val="24"/>
        </w:rPr>
        <w:t>, offending history</w:t>
      </w:r>
      <w:r w:rsidR="4E5AF720" w:rsidRPr="7BE9DC4A">
        <w:rPr>
          <w:rStyle w:val="normaltextrun"/>
          <w:rFonts w:cs="Times New Roman"/>
          <w:szCs w:val="24"/>
        </w:rPr>
        <w:t>, childhood trauma</w:t>
      </w:r>
      <w:r w:rsidR="55AC0BDF" w:rsidRPr="7BE9DC4A">
        <w:rPr>
          <w:rStyle w:val="normaltextrun"/>
          <w:rFonts w:cs="Times New Roman"/>
          <w:szCs w:val="24"/>
        </w:rPr>
        <w:t xml:space="preserve">) and treatment features (setting, location, among others) have also an impact </w:t>
      </w:r>
      <w:r w:rsidR="6B72C887" w:rsidRPr="7BE9DC4A">
        <w:rPr>
          <w:rStyle w:val="normaltextrun"/>
          <w:rFonts w:cs="Times New Roman"/>
          <w:szCs w:val="24"/>
        </w:rPr>
        <w:t>not only in</w:t>
      </w:r>
      <w:r w:rsidR="55AC0BDF" w:rsidRPr="7BE9DC4A">
        <w:rPr>
          <w:rStyle w:val="normaltextrun"/>
          <w:rFonts w:cs="Times New Roman"/>
          <w:szCs w:val="24"/>
        </w:rPr>
        <w:t xml:space="preserve"> </w:t>
      </w:r>
      <w:r w:rsidR="532653C6" w:rsidRPr="7BE9DC4A">
        <w:rPr>
          <w:rStyle w:val="normaltextrun"/>
          <w:rFonts w:cs="Times New Roman"/>
          <w:szCs w:val="24"/>
        </w:rPr>
        <w:t>completing SUT</w:t>
      </w:r>
      <w:r w:rsidR="55AC0BDF" w:rsidRPr="7BE9DC4A">
        <w:rPr>
          <w:rStyle w:val="normaltextrun"/>
          <w:rFonts w:cs="Times New Roman"/>
          <w:szCs w:val="24"/>
        </w:rPr>
        <w:t xml:space="preserve"> (</w:t>
      </w:r>
      <w:r w:rsidR="758340A0" w:rsidRPr="7BE9DC4A">
        <w:rPr>
          <w:rStyle w:val="normaltextrun"/>
          <w:rFonts w:cs="Times New Roman"/>
          <w:szCs w:val="24"/>
        </w:rPr>
        <w:t xml:space="preserve">Andersson et al., 2019; </w:t>
      </w:r>
      <w:proofErr w:type="spellStart"/>
      <w:r w:rsidR="758340A0" w:rsidRPr="7BE9DC4A">
        <w:rPr>
          <w:rStyle w:val="normaltextrun"/>
          <w:rFonts w:cs="Times New Roman"/>
          <w:szCs w:val="24"/>
        </w:rPr>
        <w:t>Brorson</w:t>
      </w:r>
      <w:proofErr w:type="spellEnd"/>
      <w:r w:rsidR="758340A0" w:rsidRPr="7BE9DC4A">
        <w:rPr>
          <w:rStyle w:val="normaltextrun"/>
          <w:rFonts w:cs="Times New Roman"/>
          <w:szCs w:val="24"/>
        </w:rPr>
        <w:t xml:space="preserve"> et al., 2013;</w:t>
      </w:r>
      <w:r w:rsidR="758340A0" w:rsidRPr="7BE9DC4A">
        <w:rPr>
          <w:rFonts w:eastAsia="Times New Roman" w:cs="Times New Roman"/>
          <w:szCs w:val="24"/>
        </w:rPr>
        <w:t xml:space="preserve"> Darke et al., 2012; Edelen et al., 2007; </w:t>
      </w:r>
      <w:proofErr w:type="spellStart"/>
      <w:r w:rsidR="758340A0" w:rsidRPr="7BE9DC4A">
        <w:rPr>
          <w:rFonts w:eastAsia="Times New Roman" w:cs="Times New Roman"/>
          <w:szCs w:val="24"/>
        </w:rPr>
        <w:t>Godinet</w:t>
      </w:r>
      <w:proofErr w:type="spellEnd"/>
      <w:r w:rsidR="758340A0" w:rsidRPr="7BE9DC4A">
        <w:rPr>
          <w:rFonts w:eastAsia="Times New Roman" w:cs="Times New Roman"/>
          <w:szCs w:val="24"/>
        </w:rPr>
        <w:t xml:space="preserve"> et al., 2020; Hawkins et al., 2008;</w:t>
      </w:r>
      <w:r w:rsidR="758340A0" w:rsidRPr="7BE9DC4A">
        <w:rPr>
          <w:rFonts w:cs="Times New Roman"/>
        </w:rPr>
        <w:t xml:space="preserve"> </w:t>
      </w:r>
      <w:proofErr w:type="spellStart"/>
      <w:r w:rsidR="758340A0" w:rsidRPr="7BE9DC4A">
        <w:rPr>
          <w:rFonts w:cs="Times New Roman"/>
        </w:rPr>
        <w:t>Lappan</w:t>
      </w:r>
      <w:proofErr w:type="spellEnd"/>
      <w:r w:rsidR="758340A0" w:rsidRPr="7BE9DC4A">
        <w:rPr>
          <w:rFonts w:cs="Times New Roman"/>
        </w:rPr>
        <w:t xml:space="preserve"> et al., 2019; </w:t>
      </w:r>
      <w:r w:rsidR="758340A0" w:rsidRPr="7BE9DC4A">
        <w:rPr>
          <w:szCs w:val="24"/>
        </w:rPr>
        <w:t>Lopez-</w:t>
      </w:r>
      <w:proofErr w:type="spellStart"/>
      <w:r w:rsidR="758340A0" w:rsidRPr="7BE9DC4A">
        <w:rPr>
          <w:szCs w:val="24"/>
        </w:rPr>
        <w:t>Goñi</w:t>
      </w:r>
      <w:proofErr w:type="spellEnd"/>
      <w:r w:rsidR="758340A0" w:rsidRPr="7BE9DC4A">
        <w:rPr>
          <w:szCs w:val="24"/>
        </w:rPr>
        <w:t xml:space="preserve"> et al., 2008;</w:t>
      </w:r>
      <w:r w:rsidR="758340A0" w:rsidRPr="7BE9DC4A">
        <w:rPr>
          <w:rFonts w:cs="Times New Roman"/>
        </w:rPr>
        <w:t xml:space="preserve"> </w:t>
      </w:r>
      <w:proofErr w:type="spellStart"/>
      <w:r w:rsidR="758340A0" w:rsidRPr="7BE9DC4A">
        <w:rPr>
          <w:rFonts w:eastAsia="Times New Roman" w:cs="Times New Roman"/>
          <w:szCs w:val="24"/>
        </w:rPr>
        <w:t>Mennis</w:t>
      </w:r>
      <w:proofErr w:type="spellEnd"/>
      <w:r w:rsidR="758340A0" w:rsidRPr="7BE9DC4A">
        <w:rPr>
          <w:rFonts w:eastAsia="Times New Roman" w:cs="Times New Roman"/>
          <w:szCs w:val="24"/>
        </w:rPr>
        <w:t xml:space="preserve"> &amp; </w:t>
      </w:r>
      <w:proofErr w:type="spellStart"/>
      <w:r w:rsidR="758340A0" w:rsidRPr="7BE9DC4A">
        <w:rPr>
          <w:rFonts w:eastAsia="Times New Roman" w:cs="Times New Roman"/>
          <w:szCs w:val="24"/>
        </w:rPr>
        <w:t>Stahler</w:t>
      </w:r>
      <w:proofErr w:type="spellEnd"/>
      <w:r w:rsidR="758340A0" w:rsidRPr="7BE9DC4A">
        <w:rPr>
          <w:rFonts w:eastAsia="Times New Roman" w:cs="Times New Roman"/>
          <w:szCs w:val="24"/>
        </w:rPr>
        <w:t xml:space="preserve">, 2016; </w:t>
      </w:r>
      <w:r w:rsidR="758340A0" w:rsidRPr="7BE9DC4A">
        <w:rPr>
          <w:rFonts w:cs="Times New Roman"/>
        </w:rPr>
        <w:t>Mogan &amp; Dennis 2022;</w:t>
      </w:r>
      <w:r w:rsidR="758340A0" w:rsidRPr="7BE9DC4A">
        <w:rPr>
          <w:rFonts w:eastAsia="Times New Roman" w:cs="Times New Roman"/>
          <w:szCs w:val="24"/>
        </w:rPr>
        <w:t xml:space="preserve"> </w:t>
      </w:r>
      <w:r w:rsidR="758340A0" w:rsidRPr="7BE9DC4A">
        <w:rPr>
          <w:rStyle w:val="normaltextrun"/>
          <w:rFonts w:cs="Times New Roman"/>
          <w:szCs w:val="24"/>
        </w:rPr>
        <w:t xml:space="preserve">Stafford et al., 2022; </w:t>
      </w:r>
      <w:r w:rsidR="758340A0" w:rsidRPr="7BE9DC4A">
        <w:rPr>
          <w:rFonts w:eastAsia="Times New Roman" w:cs="Times New Roman"/>
          <w:szCs w:val="24"/>
        </w:rPr>
        <w:t xml:space="preserve">Stones &amp; Dennis, 2023; </w:t>
      </w:r>
      <w:proofErr w:type="spellStart"/>
      <w:r w:rsidR="758340A0" w:rsidRPr="7BE9DC4A">
        <w:rPr>
          <w:rFonts w:eastAsia="Times New Roman" w:cs="Times New Roman"/>
          <w:szCs w:val="24"/>
        </w:rPr>
        <w:t>Turan</w:t>
      </w:r>
      <w:proofErr w:type="spellEnd"/>
      <w:r w:rsidR="758340A0" w:rsidRPr="7BE9DC4A">
        <w:rPr>
          <w:rFonts w:eastAsia="Times New Roman" w:cs="Times New Roman"/>
          <w:szCs w:val="24"/>
        </w:rPr>
        <w:t xml:space="preserve">, R., &amp; </w:t>
      </w:r>
      <w:proofErr w:type="spellStart"/>
      <w:r w:rsidR="758340A0" w:rsidRPr="7BE9DC4A">
        <w:rPr>
          <w:rFonts w:eastAsia="Times New Roman" w:cs="Times New Roman"/>
          <w:szCs w:val="24"/>
        </w:rPr>
        <w:t>Yargic</w:t>
      </w:r>
      <w:proofErr w:type="spellEnd"/>
      <w:r w:rsidR="758340A0" w:rsidRPr="7BE9DC4A">
        <w:rPr>
          <w:rFonts w:eastAsia="Times New Roman" w:cs="Times New Roman"/>
          <w:szCs w:val="24"/>
        </w:rPr>
        <w:t xml:space="preserve">, 2012; </w:t>
      </w:r>
      <w:proofErr w:type="spellStart"/>
      <w:r w:rsidR="758340A0" w:rsidRPr="7BE9DC4A">
        <w:rPr>
          <w:rFonts w:eastAsia="Times New Roman" w:cs="Times New Roman"/>
          <w:szCs w:val="24"/>
        </w:rPr>
        <w:t>Zarkin</w:t>
      </w:r>
      <w:proofErr w:type="spellEnd"/>
      <w:r w:rsidR="758340A0" w:rsidRPr="7BE9DC4A">
        <w:rPr>
          <w:rFonts w:eastAsia="Times New Roman" w:cs="Times New Roman"/>
          <w:szCs w:val="24"/>
        </w:rPr>
        <w:t xml:space="preserve"> et al., 2002)</w:t>
      </w:r>
      <w:r w:rsidR="6B72C887" w:rsidRPr="7BE9DC4A">
        <w:rPr>
          <w:rStyle w:val="normaltextrun"/>
          <w:rFonts w:cs="Times New Roman"/>
          <w:szCs w:val="24"/>
        </w:rPr>
        <w:t xml:space="preserve"> but also in</w:t>
      </w:r>
      <w:r w:rsidR="698E9CDD" w:rsidRPr="7BE9DC4A">
        <w:rPr>
          <w:rStyle w:val="normaltextrun"/>
          <w:rFonts w:cs="Times New Roman"/>
          <w:szCs w:val="24"/>
        </w:rPr>
        <w:t xml:space="preserve"> subsequent offending</w:t>
      </w:r>
      <w:r w:rsidR="111BEC2B" w:rsidRPr="7BE9DC4A">
        <w:rPr>
          <w:rStyle w:val="normaltextrun"/>
          <w:rFonts w:cs="Times New Roman"/>
          <w:szCs w:val="24"/>
        </w:rPr>
        <w:t xml:space="preserve"> (</w:t>
      </w:r>
      <w:proofErr w:type="spellStart"/>
      <w:r w:rsidR="6BAD0687" w:rsidRPr="7BE9DC4A">
        <w:rPr>
          <w:rStyle w:val="normaltextrun"/>
          <w:rFonts w:cs="Times New Roman"/>
          <w:szCs w:val="24"/>
          <w:lang w:val="en-GB"/>
        </w:rPr>
        <w:t>Garnick</w:t>
      </w:r>
      <w:proofErr w:type="spellEnd"/>
      <w:r w:rsidR="6BAD0687" w:rsidRPr="7BE9DC4A">
        <w:rPr>
          <w:rStyle w:val="normaltextrun"/>
          <w:rFonts w:cs="Times New Roman"/>
          <w:szCs w:val="24"/>
          <w:lang w:val="en-GB"/>
        </w:rPr>
        <w:t xml:space="preserve"> et al., 2014; </w:t>
      </w:r>
      <w:proofErr w:type="spellStart"/>
      <w:r w:rsidR="09EC3DB7" w:rsidRPr="7BE9DC4A">
        <w:rPr>
          <w:rStyle w:val="normaltextrun"/>
          <w:rFonts w:cs="Times New Roman"/>
          <w:szCs w:val="24"/>
        </w:rPr>
        <w:t>Gisev</w:t>
      </w:r>
      <w:proofErr w:type="spellEnd"/>
      <w:r w:rsidR="09EC3DB7" w:rsidRPr="7BE9DC4A">
        <w:rPr>
          <w:rStyle w:val="normaltextrun"/>
          <w:rFonts w:cs="Times New Roman"/>
          <w:szCs w:val="24"/>
        </w:rPr>
        <w:t xml:space="preserve">, et al., 2019; </w:t>
      </w:r>
      <w:proofErr w:type="spellStart"/>
      <w:r w:rsidR="6BAD0687" w:rsidRPr="7BE9DC4A">
        <w:rPr>
          <w:rStyle w:val="normaltextrun"/>
          <w:rFonts w:cs="Times New Roman"/>
          <w:szCs w:val="24"/>
        </w:rPr>
        <w:t>Kaskela</w:t>
      </w:r>
      <w:proofErr w:type="spellEnd"/>
      <w:r w:rsidR="6BAD0687" w:rsidRPr="7BE9DC4A">
        <w:rPr>
          <w:rStyle w:val="normaltextrun"/>
          <w:rFonts w:cs="Times New Roman"/>
          <w:szCs w:val="24"/>
        </w:rPr>
        <w:t xml:space="preserve"> &amp; </w:t>
      </w:r>
      <w:proofErr w:type="spellStart"/>
      <w:r w:rsidR="6BAD0687" w:rsidRPr="7BE9DC4A">
        <w:rPr>
          <w:rStyle w:val="normaltextrun"/>
          <w:rFonts w:cs="Times New Roman"/>
          <w:szCs w:val="24"/>
        </w:rPr>
        <w:t>Pitkänen</w:t>
      </w:r>
      <w:proofErr w:type="spellEnd"/>
      <w:r w:rsidR="6BAD0687" w:rsidRPr="7BE9DC4A">
        <w:rPr>
          <w:rStyle w:val="normaltextrun"/>
          <w:rFonts w:cs="Times New Roman"/>
          <w:szCs w:val="24"/>
        </w:rPr>
        <w:t xml:space="preserve">, 2020; </w:t>
      </w:r>
      <w:r w:rsidR="28169C7F" w:rsidRPr="7BE9DC4A">
        <w:rPr>
          <w:rStyle w:val="normaltextrun"/>
          <w:rFonts w:cs="Times New Roman"/>
          <w:szCs w:val="24"/>
        </w:rPr>
        <w:t xml:space="preserve">Oliver et al., 2010; </w:t>
      </w:r>
      <w:proofErr w:type="spellStart"/>
      <w:r w:rsidR="6BAD0687" w:rsidRPr="7BE9DC4A">
        <w:rPr>
          <w:rStyle w:val="normaltextrun"/>
          <w:rFonts w:cs="Times New Roman"/>
          <w:szCs w:val="24"/>
        </w:rPr>
        <w:t>Skjærvø</w:t>
      </w:r>
      <w:proofErr w:type="spellEnd"/>
      <w:r w:rsidR="6BAD0687" w:rsidRPr="7BE9DC4A">
        <w:rPr>
          <w:rStyle w:val="normaltextrun"/>
          <w:rFonts w:cs="Times New Roman"/>
          <w:szCs w:val="24"/>
        </w:rPr>
        <w:t xml:space="preserve"> et al.,</w:t>
      </w:r>
      <w:r w:rsidR="362220CB" w:rsidRPr="7BE9DC4A">
        <w:rPr>
          <w:rStyle w:val="normaltextrun"/>
          <w:rFonts w:cs="Times New Roman"/>
          <w:szCs w:val="24"/>
        </w:rPr>
        <w:t xml:space="preserve"> </w:t>
      </w:r>
      <w:r w:rsidR="6BAD0687" w:rsidRPr="7BE9DC4A">
        <w:rPr>
          <w:rStyle w:val="normaltextrun"/>
          <w:rFonts w:cs="Times New Roman"/>
          <w:szCs w:val="24"/>
        </w:rPr>
        <w:t xml:space="preserve">2021; </w:t>
      </w:r>
      <w:r w:rsidR="6BAD0687" w:rsidRPr="7BE9DC4A">
        <w:rPr>
          <w:rStyle w:val="normaltextrun"/>
          <w:rFonts w:cs="Times New Roman"/>
          <w:szCs w:val="24"/>
          <w:lang w:val="en-GB"/>
        </w:rPr>
        <w:t xml:space="preserve">Smart &amp; Reuter, 2022; </w:t>
      </w:r>
      <w:r w:rsidR="6BAD0687" w:rsidRPr="7BE9DC4A">
        <w:rPr>
          <w:rStyle w:val="normaltextrun"/>
          <w:rFonts w:cs="Times New Roman"/>
          <w:szCs w:val="24"/>
        </w:rPr>
        <w:t>Whitten et al., 2023</w:t>
      </w:r>
      <w:r w:rsidR="39518CBB" w:rsidRPr="7BE9DC4A">
        <w:rPr>
          <w:rStyle w:val="normaltextrun"/>
          <w:rFonts w:cs="Times New Roman"/>
          <w:szCs w:val="24"/>
        </w:rPr>
        <w:t>;</w:t>
      </w:r>
      <w:r w:rsidR="39518CBB" w:rsidRPr="7BE9DC4A">
        <w:rPr>
          <w:szCs w:val="24"/>
        </w:rPr>
        <w:t xml:space="preserve"> </w:t>
      </w:r>
      <w:proofErr w:type="spellStart"/>
      <w:r w:rsidR="39518CBB" w:rsidRPr="7BE9DC4A">
        <w:rPr>
          <w:szCs w:val="24"/>
        </w:rPr>
        <w:t>Zarkin</w:t>
      </w:r>
      <w:proofErr w:type="spellEnd"/>
      <w:r w:rsidR="39518CBB" w:rsidRPr="7BE9DC4A">
        <w:rPr>
          <w:szCs w:val="24"/>
        </w:rPr>
        <w:t xml:space="preserve"> et al., 2002</w:t>
      </w:r>
      <w:r w:rsidR="111BEC2B" w:rsidRPr="7BE9DC4A">
        <w:rPr>
          <w:rStyle w:val="normaltextrun"/>
          <w:rFonts w:cs="Times New Roman"/>
          <w:szCs w:val="24"/>
        </w:rPr>
        <w:t>)</w:t>
      </w:r>
      <w:r w:rsidR="55AC0BDF" w:rsidRPr="7BE9DC4A">
        <w:rPr>
          <w:rStyle w:val="normaltextrun"/>
          <w:rFonts w:cs="Times New Roman"/>
          <w:szCs w:val="24"/>
        </w:rPr>
        <w:t xml:space="preserve">. </w:t>
      </w:r>
      <w:r w:rsidR="3B581D99" w:rsidRPr="7BE9DC4A">
        <w:rPr>
          <w:rStyle w:val="normaltextrun"/>
          <w:rFonts w:cs="Times New Roman"/>
          <w:szCs w:val="24"/>
        </w:rPr>
        <w:t xml:space="preserve">Including </w:t>
      </w:r>
      <w:r w:rsidR="48718901" w:rsidRPr="7BE9DC4A">
        <w:rPr>
          <w:rStyle w:val="normaltextrun"/>
          <w:rFonts w:cs="Times New Roman"/>
          <w:szCs w:val="24"/>
        </w:rPr>
        <w:t>these</w:t>
      </w:r>
      <w:r w:rsidR="3B581D99" w:rsidRPr="7BE9DC4A">
        <w:rPr>
          <w:rStyle w:val="normaltextrun"/>
          <w:rFonts w:cs="Times New Roman"/>
          <w:szCs w:val="24"/>
        </w:rPr>
        <w:t xml:space="preserve"> factors as possible confounders when assessing the association between substance use treatment</w:t>
      </w:r>
      <w:r w:rsidR="70981760" w:rsidRPr="7BE9DC4A">
        <w:rPr>
          <w:rStyle w:val="normaltextrun"/>
          <w:rFonts w:cs="Times New Roman"/>
          <w:szCs w:val="24"/>
        </w:rPr>
        <w:t xml:space="preserve"> completion</w:t>
      </w:r>
      <w:r w:rsidR="3B581D99" w:rsidRPr="7BE9DC4A">
        <w:rPr>
          <w:rStyle w:val="normaltextrun"/>
          <w:rFonts w:cs="Times New Roman"/>
          <w:szCs w:val="24"/>
        </w:rPr>
        <w:t xml:space="preserve"> and </w:t>
      </w:r>
      <w:r w:rsidR="431731DB" w:rsidRPr="7BE9DC4A">
        <w:rPr>
          <w:rStyle w:val="normaltextrun"/>
          <w:rFonts w:cs="Times New Roman"/>
          <w:szCs w:val="24"/>
        </w:rPr>
        <w:t xml:space="preserve">criminal outcomes seems crucial to avoid biased </w:t>
      </w:r>
      <w:del w:id="71" w:author="Andrés González Santa Cruz" w:date="2023-05-11T17:46:00Z">
        <w:r w:rsidR="48718901" w:rsidRPr="7BE9DC4A" w:rsidDel="007B4615">
          <w:rPr>
            <w:rStyle w:val="normaltextrun"/>
            <w:rFonts w:cs="Times New Roman"/>
            <w:szCs w:val="24"/>
          </w:rPr>
          <w:delText xml:space="preserve">findings </w:delText>
        </w:r>
      </w:del>
      <w:ins w:id="72" w:author="Andrés González Santa Cruz" w:date="2023-05-11T17:46:00Z">
        <w:r w:rsidR="007B4615">
          <w:rPr>
            <w:rStyle w:val="normaltextrun"/>
            <w:rFonts w:cs="Times New Roman"/>
            <w:szCs w:val="24"/>
          </w:rPr>
          <w:t>interpretations</w:t>
        </w:r>
        <w:r w:rsidR="007B4615" w:rsidRPr="7BE9DC4A">
          <w:rPr>
            <w:rStyle w:val="normaltextrun"/>
            <w:rFonts w:cs="Times New Roman"/>
            <w:szCs w:val="24"/>
          </w:rPr>
          <w:t xml:space="preserve"> </w:t>
        </w:r>
      </w:ins>
      <w:r w:rsidR="48718901" w:rsidRPr="7BE9DC4A">
        <w:rPr>
          <w:rStyle w:val="normaltextrun"/>
          <w:rFonts w:cs="Times New Roman"/>
          <w:szCs w:val="24"/>
        </w:rPr>
        <w:t>(</w:t>
      </w:r>
      <w:r w:rsidR="6BAD0687" w:rsidRPr="7BE9DC4A">
        <w:rPr>
          <w:rStyle w:val="normaltextrun"/>
          <w:rFonts w:cs="Times New Roman"/>
          <w:szCs w:val="24"/>
        </w:rPr>
        <w:t>Whitten et al., 2023</w:t>
      </w:r>
      <w:r w:rsidR="48718901" w:rsidRPr="7BE9DC4A">
        <w:rPr>
          <w:rStyle w:val="normaltextrun"/>
          <w:rFonts w:cs="Times New Roman"/>
          <w:szCs w:val="24"/>
        </w:rPr>
        <w:t>).</w:t>
      </w:r>
      <w:r w:rsidR="4E040A6D" w:rsidRPr="7BE9DC4A">
        <w:rPr>
          <w:rStyle w:val="normaltextrun"/>
          <w:rFonts w:cs="Times New Roman"/>
          <w:szCs w:val="24"/>
        </w:rPr>
        <w:t xml:space="preserve"> </w:t>
      </w:r>
    </w:p>
    <w:p w14:paraId="3DD944A7" w14:textId="5AAAE65F" w:rsidR="007B4615" w:rsidRDefault="007B4615" w:rsidP="7BE9DC4A">
      <w:pPr>
        <w:spacing w:before="240"/>
        <w:jc w:val="both"/>
        <w:rPr>
          <w:ins w:id="73" w:author="Andrés González Santa Cruz" w:date="2023-05-11T20:14:00Z"/>
          <w:rFonts w:cs="Times New Roman"/>
          <w:lang w:val="es-CL"/>
        </w:rPr>
      </w:pPr>
      <w:ins w:id="74" w:author="Andrés González Santa Cruz" w:date="2023-05-11T17:48:00Z">
        <w:r w:rsidRPr="007B4615">
          <w:rPr>
            <w:rFonts w:cs="Times New Roman"/>
            <w:lang w:val="es-CL"/>
            <w:rPrChange w:id="75" w:author="Andrés González Santa Cruz" w:date="2023-05-11T17:48:00Z">
              <w:rPr>
                <w:rFonts w:cs="Times New Roman"/>
                <w:lang w:val="en-GB"/>
              </w:rPr>
            </w:rPrChange>
          </w:rPr>
          <w:t>No sé qué te pa</w:t>
        </w:r>
        <w:r>
          <w:rPr>
            <w:rFonts w:cs="Times New Roman"/>
            <w:lang w:val="es-CL"/>
          </w:rPr>
          <w:t xml:space="preserve">rece, pero </w:t>
        </w:r>
      </w:ins>
      <w:ins w:id="76" w:author="Andrés González Santa Cruz" w:date="2023-05-11T20:16:00Z">
        <w:r w:rsidR="00EC76A7">
          <w:rPr>
            <w:rFonts w:cs="Times New Roman"/>
            <w:lang w:val="es-CL"/>
          </w:rPr>
          <w:t xml:space="preserve">teniendo en cuenta la recomendación de tus revisoras, </w:t>
        </w:r>
      </w:ins>
      <w:ins w:id="77" w:author="Andrés González Santa Cruz" w:date="2023-05-11T17:48:00Z">
        <w:r>
          <w:rPr>
            <w:rFonts w:cs="Times New Roman"/>
            <w:lang w:val="es-CL"/>
          </w:rPr>
          <w:t xml:space="preserve">agregaría evidencia </w:t>
        </w:r>
      </w:ins>
      <w:ins w:id="78" w:author="Andrés González Santa Cruz" w:date="2023-05-11T17:50:00Z">
        <w:r w:rsidR="001930D0">
          <w:rPr>
            <w:rFonts w:cs="Times New Roman"/>
            <w:lang w:val="es-CL"/>
          </w:rPr>
          <w:t xml:space="preserve">sobre </w:t>
        </w:r>
      </w:ins>
      <w:ins w:id="79" w:author="Andrés González Santa Cruz" w:date="2023-05-11T19:38:00Z">
        <w:r w:rsidR="008C38B5">
          <w:rPr>
            <w:rFonts w:cs="Times New Roman"/>
            <w:lang w:val="es-CL"/>
          </w:rPr>
          <w:t>tipo SUD</w:t>
        </w:r>
      </w:ins>
      <w:ins w:id="80" w:author="Andrés González Santa Cruz" w:date="2023-05-11T19:39:00Z">
        <w:r w:rsidR="008C38B5">
          <w:rPr>
            <w:rFonts w:cs="Times New Roman"/>
            <w:lang w:val="es-CL"/>
          </w:rPr>
          <w:t xml:space="preserve"> más prevalente en Chile, y que eso a su vez tendría relación con el tipo de </w:t>
        </w:r>
        <w:commentRangeStart w:id="81"/>
        <w:commentRangeStart w:id="82"/>
        <w:r w:rsidR="008C38B5">
          <w:rPr>
            <w:rFonts w:cs="Times New Roman"/>
            <w:lang w:val="es-CL"/>
          </w:rPr>
          <w:t>delito</w:t>
        </w:r>
        <w:commentRangeEnd w:id="81"/>
        <w:r w:rsidR="008C38B5">
          <w:rPr>
            <w:rStyle w:val="Refdecomentario"/>
          </w:rPr>
          <w:commentReference w:id="81"/>
        </w:r>
      </w:ins>
      <w:commentRangeEnd w:id="82"/>
      <w:ins w:id="83" w:author="Andrés González Santa Cruz" w:date="2023-05-11T19:53:00Z">
        <w:r w:rsidR="00DF3736">
          <w:rPr>
            <w:rStyle w:val="Refdecomentario"/>
          </w:rPr>
          <w:commentReference w:id="82"/>
        </w:r>
      </w:ins>
      <w:ins w:id="84" w:author="Andrés González Santa Cruz" w:date="2023-05-11T19:51:00Z">
        <w:r w:rsidR="00DF3736">
          <w:rPr>
            <w:rFonts w:cs="Times New Roman"/>
            <w:lang w:val="es-CL"/>
          </w:rPr>
          <w:t>, ya que la prevalencia de distintas sustancias es di</w:t>
        </w:r>
      </w:ins>
      <w:ins w:id="85" w:author="Andrés González Santa Cruz" w:date="2023-05-11T19:52:00Z">
        <w:r w:rsidR="00DF3736">
          <w:rPr>
            <w:rFonts w:cs="Times New Roman"/>
            <w:lang w:val="es-CL"/>
          </w:rPr>
          <w:t>stinta en Chile a USA.</w:t>
        </w:r>
      </w:ins>
    </w:p>
    <w:p w14:paraId="4A773ECE" w14:textId="775789AD" w:rsidR="00EC76A7" w:rsidRPr="00EC76A7" w:rsidRDefault="00EC76A7" w:rsidP="00EC76A7">
      <w:pPr>
        <w:spacing w:before="240"/>
        <w:ind w:left="720"/>
        <w:jc w:val="both"/>
        <w:rPr>
          <w:ins w:id="86" w:author="Andrés González Santa Cruz" w:date="2023-05-11T20:14:00Z"/>
          <w:rFonts w:cs="Times New Roman"/>
          <w:lang w:val="en-GB"/>
          <w:rPrChange w:id="87" w:author="Andrés González Santa Cruz" w:date="2023-05-11T20:14:00Z">
            <w:rPr>
              <w:ins w:id="88" w:author="Andrés González Santa Cruz" w:date="2023-05-11T20:14:00Z"/>
              <w:rFonts w:cs="Times New Roman"/>
              <w:lang w:val="es-CL"/>
            </w:rPr>
          </w:rPrChange>
        </w:rPr>
        <w:pPrChange w:id="89" w:author="Andrés González Santa Cruz" w:date="2023-05-11T20:14:00Z">
          <w:pPr>
            <w:spacing w:before="240"/>
            <w:jc w:val="both"/>
          </w:pPr>
        </w:pPrChange>
      </w:pPr>
      <w:ins w:id="90" w:author="Andrés González Santa Cruz" w:date="2023-05-11T20:14:00Z">
        <w:r w:rsidRPr="00EC76A7">
          <w:rPr>
            <w:rFonts w:cs="Times New Roman"/>
            <w:lang w:val="en-GB"/>
            <w:rPrChange w:id="91" w:author="Andrés González Santa Cruz" w:date="2023-05-11T20:14:00Z">
              <w:rPr>
                <w:rFonts w:cs="Times New Roman"/>
                <w:lang w:val="es-CL"/>
              </w:rPr>
            </w:rPrChange>
          </w:rPr>
          <w:t xml:space="preserve">The prevalence of </w:t>
        </w:r>
        <w:r>
          <w:rPr>
            <w:rFonts w:cs="Times New Roman"/>
            <w:lang w:val="en-GB"/>
          </w:rPr>
          <w:t xml:space="preserve">opioid </w:t>
        </w:r>
        <w:r w:rsidRPr="00EC76A7">
          <w:rPr>
            <w:rFonts w:cs="Times New Roman"/>
            <w:lang w:val="en-GB"/>
            <w:rPrChange w:id="92" w:author="Andrés González Santa Cruz" w:date="2023-05-11T20:14:00Z">
              <w:rPr>
                <w:rFonts w:cs="Times New Roman"/>
                <w:lang w:val="es-CL"/>
              </w:rPr>
            </w:rPrChange>
          </w:rPr>
          <w:t>use appears to be lower among the Latin-American population compared to other regions, with alcohol and non-injected drug use (NIDU) being more common. Unlike other regions, Latin America and the Caribbean have a lower rate of Freebase use, while the consumption of cocaine paste base seems to be more prevalent.</w:t>
        </w:r>
      </w:ins>
      <w:ins w:id="93" w:author="Andrés González Santa Cruz" w:date="2023-05-11T20:16:00Z">
        <w:r>
          <w:rPr>
            <w:rFonts w:cs="Times New Roman"/>
            <w:lang w:val="en-GB"/>
          </w:rPr>
          <w:t xml:space="preserve"> Given that substance use patterns may </w:t>
        </w:r>
      </w:ins>
      <w:ins w:id="94" w:author="Andrés González Santa Cruz" w:date="2023-05-11T20:17:00Z">
        <w:r>
          <w:rPr>
            <w:rFonts w:cs="Times New Roman"/>
            <w:lang w:val="en-GB"/>
          </w:rPr>
          <w:t xml:space="preserve">vary per offense types and </w:t>
        </w:r>
      </w:ins>
      <w:ins w:id="95" w:author="Andrés González Santa Cruz" w:date="2023-05-11T20:18:00Z">
        <w:r>
          <w:rPr>
            <w:rFonts w:cs="Times New Roman"/>
            <w:lang w:val="en-GB"/>
          </w:rPr>
          <w:t xml:space="preserve">offense types also vary in frequency, the relationship between </w:t>
        </w:r>
      </w:ins>
      <w:ins w:id="96" w:author="Andrés González Santa Cruz" w:date="2023-05-11T20:19:00Z">
        <w:r>
          <w:rPr>
            <w:rFonts w:cs="Times New Roman"/>
            <w:lang w:val="en-GB"/>
          </w:rPr>
          <w:t>SUT and criminal outcomes may differ</w:t>
        </w:r>
      </w:ins>
      <w:ins w:id="97" w:author="Andrés González Santa Cruz" w:date="2023-05-11T20:18:00Z">
        <w:r>
          <w:rPr>
            <w:rFonts w:cs="Times New Roman"/>
            <w:lang w:val="en-GB"/>
          </w:rPr>
          <w:t>.</w:t>
        </w:r>
      </w:ins>
    </w:p>
    <w:p w14:paraId="7B900728" w14:textId="1B3D13C5" w:rsidR="00EC76A7" w:rsidRPr="00EC76A7" w:rsidRDefault="00EC76A7" w:rsidP="7BE9DC4A">
      <w:pPr>
        <w:spacing w:before="240"/>
        <w:jc w:val="both"/>
        <w:rPr>
          <w:ins w:id="98" w:author="Andrés González Santa Cruz" w:date="2023-05-11T20:14:00Z"/>
          <w:rFonts w:cs="Times New Roman"/>
          <w:lang w:val="en-GB"/>
          <w:rPrChange w:id="99" w:author="Andrés González Santa Cruz" w:date="2023-05-11T20:14:00Z">
            <w:rPr>
              <w:ins w:id="100" w:author="Andrés González Santa Cruz" w:date="2023-05-11T20:14:00Z"/>
              <w:rFonts w:cs="Times New Roman"/>
              <w:lang w:val="es-CL"/>
            </w:rPr>
          </w:rPrChange>
        </w:rPr>
      </w:pPr>
      <w:ins w:id="101" w:author="Andrés González Santa Cruz" w:date="2023-05-11T20:20:00Z">
        <w:r w:rsidRPr="00EC76A7">
          <w:rPr>
            <w:rFonts w:cs="Times New Roman"/>
            <w:lang w:val="en-GB"/>
          </w:rPr>
          <w:t xml:space="preserve">Latin-American population exhibits a lower </w:t>
        </w:r>
        <w:r>
          <w:rPr>
            <w:rFonts w:cs="Times New Roman"/>
            <w:lang w:val="en-GB"/>
          </w:rPr>
          <w:t>prevalence</w:t>
        </w:r>
        <w:r w:rsidRPr="00EC76A7">
          <w:rPr>
            <w:rFonts w:cs="Times New Roman"/>
            <w:lang w:val="en-GB"/>
          </w:rPr>
          <w:t xml:space="preserve"> of opioid use compared to other regions, with a higher predominance of alcohol and non-injected drug us. </w:t>
        </w:r>
      </w:ins>
      <w:proofErr w:type="gramStart"/>
      <w:ins w:id="102" w:author="Andrés González Santa Cruz" w:date="2023-05-11T20:21:00Z">
        <w:r>
          <w:rPr>
            <w:rFonts w:cs="Times New Roman"/>
            <w:lang w:val="en-GB"/>
          </w:rPr>
          <w:t>Additionally</w:t>
        </w:r>
        <w:proofErr w:type="gramEnd"/>
        <w:r>
          <w:rPr>
            <w:rFonts w:cs="Times New Roman"/>
            <w:lang w:val="en-GB"/>
          </w:rPr>
          <w:t xml:space="preserve"> and i</w:t>
        </w:r>
      </w:ins>
      <w:ins w:id="103" w:author="Andrés González Santa Cruz" w:date="2023-05-11T20:20:00Z">
        <w:r w:rsidRPr="00EC76A7">
          <w:rPr>
            <w:rFonts w:cs="Times New Roman"/>
            <w:lang w:val="en-GB"/>
          </w:rPr>
          <w:t xml:space="preserve">n contrast to other regions, Latin America and the Caribbean </w:t>
        </w:r>
      </w:ins>
      <w:ins w:id="104" w:author="Andrés González Santa Cruz" w:date="2023-05-11T20:21:00Z">
        <w:r>
          <w:rPr>
            <w:rFonts w:cs="Times New Roman"/>
            <w:lang w:val="en-GB"/>
          </w:rPr>
          <w:t>have lower rates of f</w:t>
        </w:r>
      </w:ins>
      <w:ins w:id="105" w:author="Andrés González Santa Cruz" w:date="2023-05-11T20:20:00Z">
        <w:r w:rsidRPr="00EC76A7">
          <w:rPr>
            <w:rFonts w:cs="Times New Roman"/>
            <w:lang w:val="en-GB"/>
          </w:rPr>
          <w:t>reebase</w:t>
        </w:r>
      </w:ins>
      <w:ins w:id="106" w:author="Andrés González Santa Cruz" w:date="2023-05-11T20:21:00Z">
        <w:r>
          <w:rPr>
            <w:rFonts w:cs="Times New Roman"/>
            <w:lang w:val="en-GB"/>
          </w:rPr>
          <w:t xml:space="preserve"> use</w:t>
        </w:r>
      </w:ins>
      <w:ins w:id="107" w:author="Andrés González Santa Cruz" w:date="2023-05-11T20:20:00Z">
        <w:r w:rsidRPr="00EC76A7">
          <w:rPr>
            <w:rFonts w:cs="Times New Roman"/>
            <w:lang w:val="en-GB"/>
          </w:rPr>
          <w:t xml:space="preserve">, </w:t>
        </w:r>
      </w:ins>
      <w:ins w:id="108" w:author="Andrés González Santa Cruz" w:date="2023-05-11T20:22:00Z">
        <w:r>
          <w:rPr>
            <w:rFonts w:cs="Times New Roman"/>
            <w:lang w:val="en-GB"/>
          </w:rPr>
          <w:t xml:space="preserve">while a greater </w:t>
        </w:r>
      </w:ins>
      <w:ins w:id="109" w:author="Andrés González Santa Cruz" w:date="2023-05-11T20:20:00Z">
        <w:r w:rsidRPr="00EC76A7">
          <w:rPr>
            <w:rFonts w:cs="Times New Roman"/>
            <w:lang w:val="en-GB"/>
          </w:rPr>
          <w:t xml:space="preserve">prevalence of cocaine paste </w:t>
        </w:r>
        <w:commentRangeStart w:id="110"/>
        <w:r w:rsidRPr="00EC76A7">
          <w:rPr>
            <w:rFonts w:cs="Times New Roman"/>
            <w:lang w:val="en-GB"/>
          </w:rPr>
          <w:t>base</w:t>
        </w:r>
      </w:ins>
      <w:commentRangeEnd w:id="110"/>
      <w:ins w:id="111" w:author="Andrés González Santa Cruz" w:date="2023-05-11T20:23:00Z">
        <w:r>
          <w:rPr>
            <w:rStyle w:val="Refdecomentario"/>
          </w:rPr>
          <w:commentReference w:id="110"/>
        </w:r>
      </w:ins>
      <w:ins w:id="112" w:author="Andrés González Santa Cruz" w:date="2023-05-11T20:20:00Z">
        <w:r w:rsidRPr="00EC76A7">
          <w:rPr>
            <w:rFonts w:cs="Times New Roman"/>
            <w:lang w:val="en-GB"/>
          </w:rPr>
          <w:t xml:space="preserve">. </w:t>
        </w:r>
      </w:ins>
      <w:ins w:id="113" w:author="Andrés González Santa Cruz" w:date="2023-05-11T20:22:00Z">
        <w:r>
          <w:rPr>
            <w:rFonts w:cs="Times New Roman"/>
            <w:lang w:val="en-GB"/>
          </w:rPr>
          <w:t xml:space="preserve">Given </w:t>
        </w:r>
      </w:ins>
      <w:ins w:id="114" w:author="Andrés González Santa Cruz" w:date="2023-05-11T20:20:00Z">
        <w:r w:rsidRPr="00EC76A7">
          <w:rPr>
            <w:rFonts w:cs="Times New Roman"/>
            <w:lang w:val="en-GB"/>
          </w:rPr>
          <w:t xml:space="preserve">that patterns of substance use can fluctuate based on different types of offenses, and the frequency of these offenses also </w:t>
        </w:r>
        <w:commentRangeStart w:id="115"/>
        <w:r w:rsidRPr="00EC76A7">
          <w:rPr>
            <w:rFonts w:cs="Times New Roman"/>
            <w:lang w:val="en-GB"/>
          </w:rPr>
          <w:t>varies</w:t>
        </w:r>
      </w:ins>
      <w:commentRangeEnd w:id="115"/>
      <w:ins w:id="116" w:author="Andrés González Santa Cruz" w:date="2023-05-11T20:24:00Z">
        <w:r>
          <w:rPr>
            <w:rStyle w:val="Refdecomentario"/>
          </w:rPr>
          <w:commentReference w:id="115"/>
        </w:r>
      </w:ins>
      <w:ins w:id="117" w:author="Andrés González Santa Cruz" w:date="2023-05-11T20:20:00Z">
        <w:r w:rsidRPr="00EC76A7">
          <w:rPr>
            <w:rFonts w:cs="Times New Roman"/>
            <w:lang w:val="en-GB"/>
          </w:rPr>
          <w:t xml:space="preserve">, the </w:t>
        </w:r>
      </w:ins>
      <w:ins w:id="118" w:author="Andrés González Santa Cruz" w:date="2023-05-11T20:22:00Z">
        <w:r>
          <w:rPr>
            <w:rFonts w:cs="Times New Roman"/>
            <w:lang w:val="en-GB"/>
          </w:rPr>
          <w:t>link</w:t>
        </w:r>
      </w:ins>
      <w:ins w:id="119" w:author="Andrés González Santa Cruz" w:date="2023-05-11T20:20:00Z">
        <w:r w:rsidRPr="00EC76A7">
          <w:rPr>
            <w:rFonts w:cs="Times New Roman"/>
            <w:lang w:val="en-GB"/>
          </w:rPr>
          <w:t xml:space="preserve"> between substance use tendencies (SUT) and criminal outcomes may </w:t>
        </w:r>
      </w:ins>
      <w:ins w:id="120" w:author="Andrés González Santa Cruz" w:date="2023-05-11T20:22:00Z">
        <w:r>
          <w:rPr>
            <w:rFonts w:cs="Times New Roman"/>
            <w:lang w:val="en-GB"/>
          </w:rPr>
          <w:t>differ to developed countries</w:t>
        </w:r>
      </w:ins>
      <w:ins w:id="121" w:author="Andrés González Santa Cruz" w:date="2023-05-11T20:20:00Z">
        <w:r w:rsidRPr="00EC76A7">
          <w:rPr>
            <w:rFonts w:cs="Times New Roman"/>
            <w:lang w:val="en-GB"/>
          </w:rPr>
          <w:t>.</w:t>
        </w:r>
      </w:ins>
    </w:p>
    <w:p w14:paraId="22DFDD31" w14:textId="77777777" w:rsidR="00EC76A7" w:rsidRPr="00EC76A7" w:rsidRDefault="00EC76A7" w:rsidP="7BE9DC4A">
      <w:pPr>
        <w:spacing w:before="240"/>
        <w:jc w:val="both"/>
        <w:rPr>
          <w:rFonts w:cs="Times New Roman"/>
          <w:lang w:val="en-GB"/>
          <w:rPrChange w:id="122" w:author="Andrés González Santa Cruz" w:date="2023-05-11T20:14:00Z">
            <w:rPr>
              <w:rFonts w:cs="Times New Roman"/>
            </w:rPr>
          </w:rPrChange>
        </w:rPr>
      </w:pPr>
    </w:p>
    <w:p w14:paraId="5C4D81C5" w14:textId="1E4FF120" w:rsidR="009C1364" w:rsidRPr="00EB5F65" w:rsidRDefault="0CB54907" w:rsidP="7BE9DC4A">
      <w:pPr>
        <w:spacing w:before="240"/>
        <w:jc w:val="both"/>
        <w:rPr>
          <w:rFonts w:cs="Times New Roman"/>
        </w:rPr>
      </w:pPr>
      <w:r w:rsidRPr="7BE9DC4A">
        <w:rPr>
          <w:rStyle w:val="normaltextrun"/>
          <w:rFonts w:cs="Times New Roman"/>
          <w:lang w:val="en-GB"/>
        </w:rPr>
        <w:lastRenderedPageBreak/>
        <w:t>While the</w:t>
      </w:r>
      <w:r w:rsidR="25F9A8C9" w:rsidRPr="7BE9DC4A">
        <w:rPr>
          <w:rStyle w:val="normaltextrun"/>
          <w:rFonts w:cs="Times New Roman"/>
          <w:lang w:val="en-GB"/>
        </w:rPr>
        <w:t xml:space="preserve"> </w:t>
      </w:r>
      <w:r w:rsidR="10C51916" w:rsidRPr="7BE9DC4A">
        <w:rPr>
          <w:rStyle w:val="normaltextrun"/>
          <w:rFonts w:cs="Times New Roman"/>
          <w:lang w:val="en-GB"/>
        </w:rPr>
        <w:t>above-mentioned</w:t>
      </w:r>
      <w:r w:rsidRPr="7BE9DC4A">
        <w:rPr>
          <w:rStyle w:val="normaltextrun"/>
          <w:rFonts w:cs="Times New Roman"/>
          <w:lang w:val="en-GB"/>
        </w:rPr>
        <w:t xml:space="preserve"> studies have made significant contributions to our knowledge, most of the prior evidence comes from </w:t>
      </w:r>
      <w:r w:rsidR="1550BCB2" w:rsidRPr="7BE9DC4A">
        <w:rPr>
          <w:rStyle w:val="normaltextrun"/>
          <w:rFonts w:cs="Times New Roman"/>
          <w:lang w:val="en-GB"/>
        </w:rPr>
        <w:t>developed</w:t>
      </w:r>
      <w:r w:rsidRPr="7BE9DC4A">
        <w:rPr>
          <w:rStyle w:val="normaltextrun"/>
          <w:rFonts w:cs="Times New Roman"/>
          <w:lang w:val="en-GB"/>
        </w:rPr>
        <w:t xml:space="preserve"> Western countries and regions (e.g., the US and Western Europe)</w:t>
      </w:r>
      <w:r w:rsidR="35C7BD9B" w:rsidRPr="7BE9DC4A">
        <w:rPr>
          <w:rStyle w:val="normaltextrun"/>
          <w:rFonts w:cs="Times New Roman"/>
          <w:lang w:val="en-GB"/>
        </w:rPr>
        <w:t>,</w:t>
      </w:r>
      <w:r w:rsidR="2C0EBC8A" w:rsidRPr="7BE9DC4A">
        <w:rPr>
          <w:rStyle w:val="normaltextrun"/>
          <w:rFonts w:cs="Times New Roman"/>
          <w:lang w:val="en-GB"/>
        </w:rPr>
        <w:t xml:space="preserve"> and </w:t>
      </w:r>
      <w:r w:rsidR="36D72622" w:rsidRPr="7BE9DC4A">
        <w:rPr>
          <w:rStyle w:val="normaltextrun"/>
          <w:rFonts w:cs="Times New Roman"/>
          <w:lang w:val="en-GB"/>
        </w:rPr>
        <w:t xml:space="preserve">results from other contexts are largely unknown </w:t>
      </w:r>
      <w:r w:rsidR="35E2DC2A" w:rsidRPr="7BE9DC4A">
        <w:rPr>
          <w:rStyle w:val="normaltextrun"/>
          <w:rFonts w:cs="Times New Roman"/>
          <w:lang w:val="en-GB"/>
        </w:rPr>
        <w:t>(</w:t>
      </w:r>
      <w:r w:rsidR="31BB6DB2" w:rsidRPr="7BE9DC4A">
        <w:rPr>
          <w:rStyle w:val="normaltextrun"/>
          <w:rFonts w:cs="Times New Roman"/>
        </w:rPr>
        <w:t>Klingemann, 2020; Mateo et al., 2022</w:t>
      </w:r>
      <w:r w:rsidR="36D72622" w:rsidRPr="7BE9DC4A">
        <w:rPr>
          <w:rStyle w:val="normaltextrun"/>
          <w:rFonts w:cs="Times New Roman"/>
          <w:lang w:val="en-GB"/>
        </w:rPr>
        <w:t>).</w:t>
      </w:r>
      <w:r w:rsidR="5A61B382" w:rsidRPr="7BE9DC4A">
        <w:rPr>
          <w:rStyle w:val="normaltextrun"/>
          <w:rFonts w:cs="Times New Roman"/>
          <w:lang w:val="en-GB"/>
        </w:rPr>
        <w:t xml:space="preserve"> </w:t>
      </w:r>
      <w:r w:rsidR="77BDF3F8" w:rsidRPr="7BE9DC4A">
        <w:rPr>
          <w:rStyle w:val="normaltextrun"/>
        </w:rPr>
        <w:t>The Chilean SUT policy is an interesting case</w:t>
      </w:r>
      <w:r w:rsidR="77BDF3F8" w:rsidRPr="7BE9DC4A">
        <w:rPr>
          <w:rStyle w:val="normaltextrun"/>
          <w:lang w:val="en-GB"/>
        </w:rPr>
        <w:t xml:space="preserve"> of study as it is one of Latin America's oldest and most developed systems</w:t>
      </w:r>
      <w:r w:rsidR="6001D645" w:rsidRPr="7BE9DC4A">
        <w:rPr>
          <w:rStyle w:val="normaltextrun"/>
          <w:lang w:val="en-GB"/>
        </w:rPr>
        <w:t xml:space="preserve">, </w:t>
      </w:r>
      <w:r w:rsidR="40CD8205" w:rsidRPr="7BE9DC4A">
        <w:rPr>
          <w:rStyle w:val="normaltextrun"/>
          <w:lang w:val="en-GB"/>
        </w:rPr>
        <w:t xml:space="preserve">and one of the few countries in the region that </w:t>
      </w:r>
      <w:r w:rsidR="619871B3" w:rsidRPr="7BE9DC4A">
        <w:rPr>
          <w:rStyle w:val="normaltextrun"/>
          <w:lang w:val="en-GB"/>
        </w:rPr>
        <w:t xml:space="preserve">has a centralized data registry system that allows </w:t>
      </w:r>
      <w:r w:rsidR="51BAD21B" w:rsidRPr="7BE9DC4A">
        <w:rPr>
          <w:rStyle w:val="normaltextrun"/>
          <w:lang w:val="en-GB"/>
        </w:rPr>
        <w:t xml:space="preserve">the emergence of </w:t>
      </w:r>
      <w:r w:rsidR="619871B3" w:rsidRPr="7BE9DC4A">
        <w:rPr>
          <w:rStyle w:val="normaltextrun"/>
          <w:lang w:val="en-GB"/>
        </w:rPr>
        <w:t xml:space="preserve">local </w:t>
      </w:r>
      <w:r w:rsidR="58FA0523" w:rsidRPr="7BE9DC4A">
        <w:rPr>
          <w:rStyle w:val="normaltextrun"/>
          <w:lang w:val="en-GB"/>
        </w:rPr>
        <w:t>evidence (</w:t>
      </w:r>
      <w:r w:rsidR="0B2762B2" w:rsidRPr="7BE9DC4A">
        <w:rPr>
          <w:rStyle w:val="normaltextrun"/>
        </w:rPr>
        <w:t>Marín-Navarrete et al., 2018</w:t>
      </w:r>
      <w:r w:rsidR="2232C32D" w:rsidRPr="7BE9DC4A">
        <w:rPr>
          <w:rStyle w:val="normaltextrun"/>
        </w:rPr>
        <w:t xml:space="preserve">; </w:t>
      </w:r>
      <w:r w:rsidR="2232C32D" w:rsidRPr="7BE9DC4A">
        <w:rPr>
          <w:rStyle w:val="normaltextrun"/>
          <w:rFonts w:cs="Times New Roman"/>
        </w:rPr>
        <w:t>Mateo et al., 2022</w:t>
      </w:r>
      <w:r w:rsidR="2CB56C06" w:rsidRPr="7BE9DC4A">
        <w:rPr>
          <w:rStyle w:val="normaltextrun"/>
          <w:rFonts w:cs="Times New Roman"/>
        </w:rPr>
        <w:t xml:space="preserve">; </w:t>
      </w:r>
      <w:proofErr w:type="spellStart"/>
      <w:r w:rsidR="2CB56C06" w:rsidRPr="7BE9DC4A">
        <w:rPr>
          <w:rStyle w:val="normaltextrun"/>
          <w:rFonts w:cs="Times New Roman"/>
        </w:rPr>
        <w:t>Olivari</w:t>
      </w:r>
      <w:proofErr w:type="spellEnd"/>
      <w:r w:rsidR="7E08A253" w:rsidRPr="7BE9DC4A">
        <w:rPr>
          <w:rStyle w:val="normaltextrun"/>
          <w:rFonts w:cs="Times New Roman"/>
        </w:rPr>
        <w:t xml:space="preserve"> et al., 2022</w:t>
      </w:r>
      <w:r w:rsidR="77BDF3F8" w:rsidRPr="7BE9DC4A">
        <w:rPr>
          <w:rStyle w:val="normaltextrun"/>
          <w:lang w:val="en-GB"/>
        </w:rPr>
        <w:t xml:space="preserve">). Unlike </w:t>
      </w:r>
      <w:r w:rsidR="733997D5" w:rsidRPr="7BE9DC4A">
        <w:rPr>
          <w:rStyle w:val="normaltextrun"/>
          <w:lang w:val="en-GB"/>
        </w:rPr>
        <w:t xml:space="preserve">the </w:t>
      </w:r>
      <w:r w:rsidR="77BDF3F8" w:rsidRPr="7BE9DC4A">
        <w:rPr>
          <w:rStyle w:val="normaltextrun"/>
          <w:lang w:val="en-GB"/>
        </w:rPr>
        <w:t xml:space="preserve">global north, the Chilean SUT system employs multiple intervention approaches rather than specific interventions for </w:t>
      </w:r>
      <w:del w:id="123" w:author="Andrés González Santa Cruz" w:date="2023-05-11T17:50:00Z">
        <w:r w:rsidR="77BDF3F8" w:rsidRPr="7BE9DC4A" w:rsidDel="007B4615">
          <w:rPr>
            <w:rStyle w:val="normaltextrun"/>
            <w:lang w:val="en-GB"/>
          </w:rPr>
          <w:delText xml:space="preserve">particular </w:delText>
        </w:r>
      </w:del>
      <w:ins w:id="124" w:author="Andrés González Santa Cruz" w:date="2023-05-11T17:50:00Z">
        <w:r w:rsidR="007B4615">
          <w:rPr>
            <w:rStyle w:val="normaltextrun"/>
            <w:lang w:val="en-GB"/>
          </w:rPr>
          <w:t>specific</w:t>
        </w:r>
        <w:r w:rsidR="007B4615" w:rsidRPr="7BE9DC4A">
          <w:rPr>
            <w:rStyle w:val="normaltextrun"/>
            <w:lang w:val="en-GB"/>
          </w:rPr>
          <w:t xml:space="preserve"> </w:t>
        </w:r>
      </w:ins>
      <w:r w:rsidR="77BDF3F8" w:rsidRPr="7BE9DC4A">
        <w:rPr>
          <w:rStyle w:val="normaltextrun"/>
          <w:lang w:val="en-GB"/>
        </w:rPr>
        <w:t>substances.</w:t>
      </w:r>
      <w:r w:rsidR="54B153C3" w:rsidRPr="7BE9DC4A">
        <w:rPr>
          <w:rStyle w:val="normaltextrun"/>
          <w:lang w:val="en-GB"/>
        </w:rPr>
        <w:t xml:space="preserve"> </w:t>
      </w:r>
      <w:r w:rsidR="7B9967E6" w:rsidRPr="7BE9DC4A">
        <w:rPr>
          <w:rStyle w:val="normaltextrun"/>
          <w:lang w:val="en-GB"/>
        </w:rPr>
        <w:t xml:space="preserve">Thus, studying SUT outcomes in the Chilean context might contribute to the research gap not </w:t>
      </w:r>
      <w:r w:rsidR="6C1D6F01" w:rsidRPr="7BE9DC4A">
        <w:rPr>
          <w:rStyle w:val="normaltextrun"/>
          <w:lang w:val="en-GB"/>
        </w:rPr>
        <w:t>only</w:t>
      </w:r>
      <w:r w:rsidR="7B9967E6" w:rsidRPr="7BE9DC4A">
        <w:rPr>
          <w:rStyle w:val="normaltextrun"/>
          <w:lang w:val="en-GB"/>
        </w:rPr>
        <w:t xml:space="preserve"> in terms of SUT completion status on criminal outcomes but to address the limited research </w:t>
      </w:r>
      <w:r w:rsidR="0C3C34EB" w:rsidRPr="7BE9DC4A">
        <w:rPr>
          <w:rStyle w:val="normaltextrun"/>
          <w:lang w:val="en-GB"/>
        </w:rPr>
        <w:t xml:space="preserve">on addiction </w:t>
      </w:r>
      <w:r w:rsidR="7B9967E6" w:rsidRPr="7BE9DC4A">
        <w:rPr>
          <w:rStyle w:val="normaltextrun"/>
          <w:lang w:val="en-GB"/>
        </w:rPr>
        <w:t>from the global south</w:t>
      </w:r>
      <w:r w:rsidR="27AB73CB" w:rsidRPr="7BE9DC4A">
        <w:rPr>
          <w:rStyle w:val="normaltextrun"/>
          <w:lang w:val="en-GB"/>
        </w:rPr>
        <w:t>. A</w:t>
      </w:r>
      <w:r w:rsidR="7B9967E6" w:rsidRPr="7BE9DC4A">
        <w:rPr>
          <w:rStyle w:val="normaltextrun"/>
          <w:lang w:val="en-GB"/>
        </w:rPr>
        <w:t>dditionally,</w:t>
      </w:r>
      <w:r w:rsidR="61172D9E" w:rsidRPr="7BE9DC4A">
        <w:rPr>
          <w:rStyle w:val="normaltextrun"/>
          <w:lang w:val="en-GB"/>
        </w:rPr>
        <w:t xml:space="preserve"> </w:t>
      </w:r>
      <w:r w:rsidR="3DD92513" w:rsidRPr="7BE9DC4A">
        <w:rPr>
          <w:rStyle w:val="normaltextrun"/>
          <w:lang w:val="en-GB"/>
        </w:rPr>
        <w:t>scholars have called for further</w:t>
      </w:r>
      <w:r w:rsidR="105AC4CE" w:rsidRPr="7BE9DC4A">
        <w:rPr>
          <w:rStyle w:val="normaltextrun"/>
          <w:lang w:val="en-GB"/>
        </w:rPr>
        <w:t xml:space="preserve"> </w:t>
      </w:r>
      <w:r w:rsidR="3DD92513" w:rsidRPr="7BE9DC4A">
        <w:rPr>
          <w:rStyle w:val="normaltextrun"/>
          <w:lang w:val="en-GB"/>
        </w:rPr>
        <w:t>research</w:t>
      </w:r>
      <w:r w:rsidR="7903688D" w:rsidRPr="7BE9DC4A">
        <w:rPr>
          <w:rStyle w:val="normaltextrun"/>
          <w:lang w:val="en-GB"/>
        </w:rPr>
        <w:t xml:space="preserve"> on</w:t>
      </w:r>
      <w:r w:rsidR="7B9967E6" w:rsidRPr="7BE9DC4A">
        <w:rPr>
          <w:rStyle w:val="normaltextrun"/>
          <w:rFonts w:cs="Times New Roman"/>
        </w:rPr>
        <w:t xml:space="preserve"> SUT </w:t>
      </w:r>
      <w:r w:rsidR="74BD56ED" w:rsidRPr="7BE9DC4A">
        <w:rPr>
          <w:rStyle w:val="normaltextrun"/>
          <w:rFonts w:cs="Times New Roman"/>
        </w:rPr>
        <w:t>effectiveness</w:t>
      </w:r>
      <w:r w:rsidR="675D66D4" w:rsidRPr="7BE9DC4A">
        <w:rPr>
          <w:rStyle w:val="normaltextrun"/>
          <w:rFonts w:cs="Times New Roman"/>
        </w:rPr>
        <w:t xml:space="preserve"> from </w:t>
      </w:r>
      <w:r w:rsidR="7B9967E6" w:rsidRPr="7BE9DC4A">
        <w:rPr>
          <w:rStyle w:val="normaltextrun"/>
          <w:rFonts w:cs="Times New Roman"/>
        </w:rPr>
        <w:t>longitudinal, large-scale population</w:t>
      </w:r>
      <w:r w:rsidR="2EA58BB7" w:rsidRPr="7BE9DC4A">
        <w:rPr>
          <w:rStyle w:val="normaltextrun"/>
          <w:rFonts w:cs="Times New Roman"/>
        </w:rPr>
        <w:t xml:space="preserve"> and </w:t>
      </w:r>
      <w:r w:rsidR="7B9967E6" w:rsidRPr="7BE9DC4A">
        <w:rPr>
          <w:rStyle w:val="normaltextrun"/>
          <w:rFonts w:cs="Times New Roman"/>
        </w:rPr>
        <w:t>system-level treatment, as well as studies on administrative data-based outcomes (</w:t>
      </w:r>
      <w:proofErr w:type="spellStart"/>
      <w:r w:rsidR="33F74DAC" w:rsidRPr="7BE9DC4A">
        <w:rPr>
          <w:rStyle w:val="normaltextrun"/>
          <w:rFonts w:cs="Times New Roman"/>
        </w:rPr>
        <w:t>Babor</w:t>
      </w:r>
      <w:proofErr w:type="spellEnd"/>
      <w:r w:rsidR="33F74DAC" w:rsidRPr="7BE9DC4A">
        <w:rPr>
          <w:rStyle w:val="normaltextrun"/>
          <w:rFonts w:cs="Times New Roman"/>
        </w:rPr>
        <w:t xml:space="preserve">, 2021; Krebs et al., 2009; </w:t>
      </w:r>
      <w:proofErr w:type="spellStart"/>
      <w:r w:rsidR="33F74DAC" w:rsidRPr="7BE9DC4A">
        <w:rPr>
          <w:rStyle w:val="normaltextrun"/>
          <w:rFonts w:cs="Times New Roman"/>
        </w:rPr>
        <w:t>Tees</w:t>
      </w:r>
      <w:r w:rsidR="0793E2A3" w:rsidRPr="7BE9DC4A">
        <w:rPr>
          <w:rStyle w:val="normaltextrun"/>
          <w:rFonts w:cs="Times New Roman"/>
        </w:rPr>
        <w:t>s</w:t>
      </w:r>
      <w:r w:rsidR="33F74DAC" w:rsidRPr="7BE9DC4A">
        <w:rPr>
          <w:rStyle w:val="normaltextrun"/>
          <w:rFonts w:cs="Times New Roman"/>
        </w:rPr>
        <w:t>on</w:t>
      </w:r>
      <w:proofErr w:type="spellEnd"/>
      <w:r w:rsidR="33F74DAC" w:rsidRPr="7BE9DC4A">
        <w:rPr>
          <w:rStyle w:val="normaltextrun"/>
          <w:rFonts w:cs="Times New Roman"/>
        </w:rPr>
        <w:t xml:space="preserve"> et al., 2015</w:t>
      </w:r>
      <w:r w:rsidR="7B9967E6" w:rsidRPr="7BE9DC4A">
        <w:rPr>
          <w:rStyle w:val="normaltextrun"/>
          <w:rFonts w:cs="Times New Roman"/>
        </w:rPr>
        <w:t xml:space="preserve">). Hence, </w:t>
      </w:r>
      <w:r w:rsidR="2ACE04E1" w:rsidRPr="7BE9DC4A">
        <w:rPr>
          <w:rStyle w:val="normaltextrun"/>
          <w:lang w:val="en-GB"/>
        </w:rPr>
        <w:t>t</w:t>
      </w:r>
      <w:r w:rsidR="6FC93019" w:rsidRPr="7BE9DC4A">
        <w:rPr>
          <w:rStyle w:val="normaltextrun"/>
          <w:lang w:val="en-GB"/>
        </w:rPr>
        <w:t xml:space="preserve">he current research aims to </w:t>
      </w:r>
      <w:r w:rsidR="06D77836" w:rsidRPr="7BE9DC4A">
        <w:rPr>
          <w:rStyle w:val="normaltextrun"/>
          <w:lang w:val="en-GB"/>
        </w:rPr>
        <w:t xml:space="preserve">address those gaps by </w:t>
      </w:r>
      <w:r w:rsidR="6FC93019" w:rsidRPr="7BE9DC4A">
        <w:rPr>
          <w:rStyle w:val="normaltextrun"/>
          <w:lang w:val="en-GB"/>
        </w:rPr>
        <w:t>explor</w:t>
      </w:r>
      <w:r w:rsidR="06D77836" w:rsidRPr="7BE9DC4A">
        <w:rPr>
          <w:rStyle w:val="normaltextrun"/>
          <w:lang w:val="en-GB"/>
        </w:rPr>
        <w:t>ing</w:t>
      </w:r>
      <w:r w:rsidR="6FC93019" w:rsidRPr="7BE9DC4A">
        <w:rPr>
          <w:rStyle w:val="normaltextrun"/>
          <w:lang w:val="en-GB"/>
        </w:rPr>
        <w:t xml:space="preserve"> the association of SUT completion status </w:t>
      </w:r>
      <w:r w:rsidR="06D77836" w:rsidRPr="7BE9DC4A">
        <w:rPr>
          <w:rStyle w:val="normaltextrun"/>
          <w:lang w:val="en-GB"/>
        </w:rPr>
        <w:t>with</w:t>
      </w:r>
      <w:r w:rsidR="6FC93019" w:rsidRPr="7BE9DC4A">
        <w:rPr>
          <w:rStyle w:val="normaltextrun"/>
          <w:lang w:val="en-GB"/>
        </w:rPr>
        <w:t xml:space="preserve"> the risk of contacting the</w:t>
      </w:r>
      <w:commentRangeStart w:id="125"/>
      <w:r w:rsidR="6FC93019" w:rsidRPr="7BE9DC4A">
        <w:rPr>
          <w:rStyle w:val="normaltextrun"/>
          <w:lang w:val="en-GB"/>
        </w:rPr>
        <w:t xml:space="preserve"> criminal justice system</w:t>
      </w:r>
      <w:r w:rsidR="1865AB5B" w:rsidRPr="7BE9DC4A">
        <w:rPr>
          <w:rStyle w:val="normaltextrun"/>
          <w:lang w:val="en-GB"/>
        </w:rPr>
        <w:t xml:space="preserve"> in Chile</w:t>
      </w:r>
      <w:r w:rsidR="2ACE04E1" w:rsidRPr="7BE9DC4A">
        <w:rPr>
          <w:rStyle w:val="normaltextrun"/>
          <w:lang w:val="en-GB"/>
        </w:rPr>
        <w:t>,</w:t>
      </w:r>
      <w:r w:rsidR="2D0E4906" w:rsidRPr="7BE9DC4A">
        <w:rPr>
          <w:rStyle w:val="normaltextrun"/>
          <w:lang w:val="en-GB"/>
        </w:rPr>
        <w:t xml:space="preserve"> considering any contact and contacts leading to imprisonment</w:t>
      </w:r>
      <w:commentRangeEnd w:id="125"/>
      <w:r w:rsidR="00951B69">
        <w:rPr>
          <w:rStyle w:val="Refdecomentario"/>
        </w:rPr>
        <w:commentReference w:id="125"/>
      </w:r>
      <w:r w:rsidR="2D0E4906" w:rsidRPr="7BE9DC4A">
        <w:rPr>
          <w:rStyle w:val="normaltextrun"/>
          <w:lang w:val="en-GB"/>
        </w:rPr>
        <w:t>,</w:t>
      </w:r>
      <w:r w:rsidR="2ACE04E1" w:rsidRPr="7BE9DC4A">
        <w:rPr>
          <w:rStyle w:val="normaltextrun"/>
          <w:lang w:val="en-GB"/>
        </w:rPr>
        <w:t xml:space="preserve"> usin</w:t>
      </w:r>
      <w:r w:rsidR="349BA265" w:rsidRPr="7BE9DC4A">
        <w:rPr>
          <w:rStyle w:val="normaltextrun"/>
          <w:lang w:val="en-GB"/>
        </w:rPr>
        <w:t>g</w:t>
      </w:r>
      <w:r w:rsidR="2ACE04E1" w:rsidRPr="7BE9DC4A">
        <w:rPr>
          <w:rStyle w:val="normaltextrun"/>
          <w:lang w:val="en-GB"/>
        </w:rPr>
        <w:t xml:space="preserve"> linked administrative data </w:t>
      </w:r>
      <w:r w:rsidR="349BA265" w:rsidRPr="7BE9DC4A">
        <w:rPr>
          <w:rStyle w:val="normaltextrun"/>
          <w:lang w:val="en-GB"/>
        </w:rPr>
        <w:t>of individuals in SUT treatment from 2010 to 2019</w:t>
      </w:r>
      <w:r w:rsidR="6FC93019" w:rsidRPr="7BE9DC4A">
        <w:rPr>
          <w:rStyle w:val="normaltextrun"/>
          <w:lang w:val="en-GB"/>
        </w:rPr>
        <w:t>.</w:t>
      </w:r>
      <w:r w:rsidR="18781AF6" w:rsidRPr="7BE9DC4A">
        <w:rPr>
          <w:rStyle w:val="normaltextrun"/>
          <w:lang w:val="en-GB"/>
        </w:rPr>
        <w:t xml:space="preserve"> </w:t>
      </w:r>
    </w:p>
    <w:p w14:paraId="00000012" w14:textId="211C3513" w:rsidR="00D65D45" w:rsidRPr="001D3A58" w:rsidRDefault="1A609570" w:rsidP="00A37697">
      <w:pPr>
        <w:pStyle w:val="Ttulo1"/>
        <w:rPr>
          <w:rFonts w:cs="Times New Roman"/>
        </w:rPr>
      </w:pPr>
      <w:r w:rsidRPr="7BE9DC4A">
        <w:rPr>
          <w:rFonts w:cs="Times New Roman"/>
        </w:rPr>
        <w:t>M</w:t>
      </w:r>
      <w:r w:rsidR="1B218D1E" w:rsidRPr="7BE9DC4A">
        <w:rPr>
          <w:rFonts w:cs="Times New Roman"/>
        </w:rPr>
        <w:t>ETHOD</w:t>
      </w:r>
    </w:p>
    <w:p w14:paraId="3F4CDB26" w14:textId="77777777" w:rsidR="00C34975" w:rsidRPr="00450027" w:rsidRDefault="00C34975" w:rsidP="001D3A58">
      <w:pPr>
        <w:pStyle w:val="Ttulo2"/>
        <w:rPr>
          <w:lang w:val="en-GB"/>
        </w:rPr>
      </w:pPr>
      <w:r w:rsidRPr="00450027">
        <w:rPr>
          <w:rStyle w:val="normaltextrun"/>
          <w:rFonts w:cs="Times New Roman"/>
          <w:bCs/>
        </w:rPr>
        <w:t>Design</w:t>
      </w:r>
      <w:r w:rsidRPr="00450027">
        <w:rPr>
          <w:rStyle w:val="normaltextrun"/>
          <w:rFonts w:cs="Times New Roman"/>
          <w:lang w:val="en-GB"/>
        </w:rPr>
        <w:t> </w:t>
      </w:r>
      <w:r w:rsidRPr="00450027">
        <w:rPr>
          <w:rStyle w:val="eop"/>
          <w:rFonts w:cs="Times New Roman"/>
          <w:lang w:val="en-GB"/>
        </w:rPr>
        <w:t> </w:t>
      </w:r>
    </w:p>
    <w:p w14:paraId="01109824" w14:textId="17695E45" w:rsidR="003603C0" w:rsidRPr="00534E88" w:rsidRDefault="50C31ED5" w:rsidP="00534E88">
      <w:pPr>
        <w:pStyle w:val="paragraph"/>
        <w:spacing w:before="0" w:beforeAutospacing="0" w:line="276" w:lineRule="auto"/>
        <w:jc w:val="both"/>
        <w:textAlignment w:val="baseline"/>
        <w:rPr>
          <w:rFonts w:eastAsia="Arial" w:cs="Arial"/>
          <w:szCs w:val="22"/>
          <w:lang w:eastAsia="ja-JP"/>
          <w:rPrChange w:id="126" w:author="Andrés González Santa Cruz" w:date="2023-05-12T15:08:00Z">
            <w:rPr>
              <w:rFonts w:eastAsia="Garamond"/>
              <w:b/>
              <w:bCs/>
              <w:lang w:val="en-GB"/>
            </w:rPr>
          </w:rPrChange>
        </w:rPr>
        <w:pPrChange w:id="127" w:author="Andrés González Santa Cruz" w:date="2023-05-12T15:08:00Z">
          <w:pPr>
            <w:pStyle w:val="paragraph"/>
            <w:spacing w:before="0" w:beforeAutospacing="0"/>
            <w:jc w:val="both"/>
            <w:textAlignment w:val="baseline"/>
          </w:pPr>
        </w:pPrChange>
      </w:pPr>
      <w:r w:rsidRPr="00534E88">
        <w:rPr>
          <w:rFonts w:eastAsia="Arial" w:cs="Arial"/>
          <w:szCs w:val="22"/>
          <w:lang w:eastAsia="ja-JP"/>
          <w:rPrChange w:id="128" w:author="Andrés González Santa Cruz" w:date="2023-05-12T15:08:00Z">
            <w:rPr>
              <w:lang w:val="en-GB"/>
            </w:rPr>
          </w:rPrChange>
        </w:rPr>
        <w:t xml:space="preserve">This research relies on a </w:t>
      </w:r>
      <w:r w:rsidR="1D4FE49C" w:rsidRPr="00534E88">
        <w:rPr>
          <w:rFonts w:eastAsia="Arial" w:cs="Arial"/>
          <w:szCs w:val="22"/>
          <w:lang w:eastAsia="ja-JP"/>
          <w:rPrChange w:id="129" w:author="Andrés González Santa Cruz" w:date="2023-05-12T15:08:00Z">
            <w:rPr>
              <w:rFonts w:eastAsia="Garamond"/>
            </w:rPr>
          </w:rPrChange>
        </w:rPr>
        <w:t xml:space="preserve">retrospective data </w:t>
      </w:r>
      <w:r w:rsidR="15C572BF" w:rsidRPr="00534E88">
        <w:rPr>
          <w:rFonts w:eastAsia="Arial" w:cs="Arial"/>
          <w:szCs w:val="22"/>
          <w:lang w:eastAsia="ja-JP"/>
          <w:rPrChange w:id="130" w:author="Andrés González Santa Cruz" w:date="2023-05-12T15:08:00Z">
            <w:rPr>
              <w:rFonts w:eastAsia="Garamond"/>
            </w:rPr>
          </w:rPrChange>
        </w:rPr>
        <w:t>linked cohort design using population-based records from 2020-2019</w:t>
      </w:r>
      <w:r w:rsidRPr="00534E88">
        <w:rPr>
          <w:rFonts w:eastAsia="Arial" w:cs="Arial"/>
          <w:szCs w:val="22"/>
          <w:lang w:eastAsia="ja-JP"/>
          <w:rPrChange w:id="131" w:author="Andrés González Santa Cruz" w:date="2023-05-12T15:08:00Z">
            <w:rPr>
              <w:lang w:val="en-GB"/>
            </w:rPr>
          </w:rPrChange>
        </w:rPr>
        <w:t>. This research protocol was approved by the Griffith University Human Research Ethics Committee (GUHREC) (GU Ref No: 2022/919).</w:t>
      </w:r>
      <w:r w:rsidR="5278F8D0" w:rsidRPr="00534E88">
        <w:rPr>
          <w:rFonts w:eastAsia="Arial" w:cs="Arial"/>
          <w:szCs w:val="22"/>
          <w:lang w:eastAsia="ja-JP"/>
          <w:rPrChange w:id="132" w:author="Andrés González Santa Cruz" w:date="2023-05-12T15:08:00Z">
            <w:rPr>
              <w:rFonts w:eastAsia="Garamond"/>
              <w:b/>
              <w:bCs/>
            </w:rPr>
          </w:rPrChange>
        </w:rPr>
        <w:t xml:space="preserve"> </w:t>
      </w:r>
    </w:p>
    <w:p w14:paraId="498F650A" w14:textId="7194D92D" w:rsidR="00396376" w:rsidRPr="00450027" w:rsidRDefault="00396376" w:rsidP="00396376">
      <w:pPr>
        <w:pStyle w:val="Ttulo2"/>
        <w:rPr>
          <w:rStyle w:val="normaltextrun"/>
          <w:rFonts w:cs="Times New Roman"/>
          <w:bCs/>
        </w:rPr>
      </w:pPr>
      <w:r w:rsidRPr="00450027">
        <w:rPr>
          <w:rStyle w:val="normaltextrun"/>
          <w:rFonts w:cs="Times New Roman"/>
          <w:bCs/>
        </w:rPr>
        <w:t>Data</w:t>
      </w:r>
    </w:p>
    <w:p w14:paraId="20D13BAA" w14:textId="60A46B86" w:rsidR="00396376" w:rsidRPr="00396376" w:rsidDel="00951B69" w:rsidRDefault="4F7CE5C8" w:rsidP="7BE9DC4A">
      <w:pPr>
        <w:jc w:val="both"/>
        <w:rPr>
          <w:del w:id="133" w:author="Andrés González Santa Cruz" w:date="2023-05-14T12:01:00Z"/>
          <w:lang w:val="en-GB"/>
        </w:rPr>
      </w:pPr>
      <w:r>
        <w:t>The primary data source provid</w:t>
      </w:r>
      <w:r w:rsidR="6372AFDF">
        <w:t xml:space="preserve">ed information </w:t>
      </w:r>
      <w:r w:rsidR="1DE1594F">
        <w:t>on</w:t>
      </w:r>
      <w:r w:rsidR="6372AFDF">
        <w:t xml:space="preserve"> individuals enrolled in </w:t>
      </w:r>
      <w:r w:rsidR="0B62E4F9" w:rsidRPr="7BE9DC4A">
        <w:rPr>
          <w:lang w:val="en-GB"/>
        </w:rPr>
        <w:t xml:space="preserve">publicly funded Chilean </w:t>
      </w:r>
      <w:r w:rsidR="6372AFDF">
        <w:t>SUT</w:t>
      </w:r>
      <w:r w:rsidR="6C50116F">
        <w:t xml:space="preserve"> for the adult population</w:t>
      </w:r>
      <w:r w:rsidR="6372AFDF">
        <w:t xml:space="preserve"> </w:t>
      </w:r>
      <w:r w:rsidR="6C50116F">
        <w:t>between 2010 and 2019 from</w:t>
      </w:r>
      <w:r w:rsidR="1DE1594F">
        <w:t xml:space="preserve"> the Chilean </w:t>
      </w:r>
      <w:r w:rsidR="26B70D9A">
        <w:t xml:space="preserve">Service </w:t>
      </w:r>
      <w:r w:rsidR="017C1CEF">
        <w:t>for Prevention and Rehabilitation of Drug and Alcohol Consumption</w:t>
      </w:r>
      <w:r w:rsidR="7F4180D8">
        <w:t xml:space="preserve"> (SENDA)</w:t>
      </w:r>
      <w:r w:rsidR="016A07AA">
        <w:t xml:space="preserve">. The second data source </w:t>
      </w:r>
      <w:r w:rsidR="761407CF">
        <w:t>was obtained from the Prosecutor’s Office and p</w:t>
      </w:r>
      <w:r w:rsidR="016A07AA">
        <w:t>rovides information of</w:t>
      </w:r>
      <w:r w:rsidR="0B62E4F9">
        <w:t xml:space="preserve"> </w:t>
      </w:r>
      <w:r w:rsidR="1DE1594F">
        <w:t xml:space="preserve">official </w:t>
      </w:r>
      <w:r w:rsidR="0B62E4F9">
        <w:t xml:space="preserve">criminal charge </w:t>
      </w:r>
      <w:r w:rsidR="1DE1594F">
        <w:t>records</w:t>
      </w:r>
      <w:r w:rsidR="771471DB">
        <w:t xml:space="preserve"> (</w:t>
      </w:r>
      <w:r w:rsidR="6C50116F" w:rsidRPr="7BE9DC4A">
        <w:rPr>
          <w:lang w:val="en-GB"/>
        </w:rPr>
        <w:t>including</w:t>
      </w:r>
      <w:r w:rsidR="771471DB" w:rsidRPr="7BE9DC4A">
        <w:rPr>
          <w:lang w:val="en-GB"/>
        </w:rPr>
        <w:t xml:space="preserve"> </w:t>
      </w:r>
      <w:r w:rsidR="771471DB">
        <w:t>only finalised court outcomes)</w:t>
      </w:r>
      <w:r w:rsidR="6C50116F">
        <w:t xml:space="preserve"> for the same</w:t>
      </w:r>
      <w:r w:rsidR="18FAC910">
        <w:t xml:space="preserve"> individuals and</w:t>
      </w:r>
      <w:r w:rsidR="6C50116F">
        <w:t xml:space="preserve"> period</w:t>
      </w:r>
      <w:r w:rsidR="01F6C220">
        <w:t xml:space="preserve"> covered by the primary data source</w:t>
      </w:r>
      <w:r w:rsidR="1DE1594F">
        <w:t>.</w:t>
      </w:r>
      <w:r w:rsidR="1DE1594F" w:rsidRPr="7BE9DC4A">
        <w:rPr>
          <w:lang w:val="en-GB"/>
        </w:rPr>
        <w:t xml:space="preserve"> </w:t>
      </w:r>
      <w:r w:rsidR="367C27D2" w:rsidRPr="7BE9DC4A">
        <w:rPr>
          <w:lang w:val="en-GB"/>
        </w:rPr>
        <w:t>A deterministic linkage process (using encryption of the Chilean Unique National ID</w:t>
      </w:r>
      <w:r w:rsidR="0ACEA290" w:rsidRPr="7BE9DC4A">
        <w:rPr>
          <w:lang w:val="en-GB"/>
        </w:rPr>
        <w:t xml:space="preserve">, </w:t>
      </w:r>
      <w:r w:rsidR="726AD766" w:rsidRPr="7BE9DC4A">
        <w:rPr>
          <w:lang w:val="en-GB"/>
        </w:rPr>
        <w:t>which</w:t>
      </w:r>
      <w:r w:rsidR="0ACEA290" w:rsidRPr="7BE9DC4A">
        <w:rPr>
          <w:lang w:val="en-GB"/>
        </w:rPr>
        <w:t xml:space="preserve"> is assigned to all Chilean citizens</w:t>
      </w:r>
      <w:r w:rsidR="367C27D2" w:rsidRPr="7BE9DC4A">
        <w:rPr>
          <w:lang w:val="en-GB"/>
        </w:rPr>
        <w:t xml:space="preserve">) was used to merge electronic records </w:t>
      </w:r>
      <w:r w:rsidR="183FD5BF" w:rsidRPr="7BE9DC4A">
        <w:rPr>
          <w:lang w:val="en-GB"/>
        </w:rPr>
        <w:t>from the two mentioned sources</w:t>
      </w:r>
      <w:r w:rsidR="367C27D2" w:rsidRPr="7BE9DC4A">
        <w:rPr>
          <w:lang w:val="en-GB"/>
        </w:rPr>
        <w:t xml:space="preserve">. </w:t>
      </w:r>
      <w:commentRangeStart w:id="134"/>
      <w:r w:rsidR="367C27D2" w:rsidRPr="7BE9DC4A">
        <w:rPr>
          <w:lang w:val="en-GB"/>
        </w:rPr>
        <w:t>Th</w:t>
      </w:r>
      <w:ins w:id="135" w:author="Andrés González Santa Cruz" w:date="2023-05-14T12:01:00Z">
        <w:r w:rsidR="00951B69">
          <w:rPr>
            <w:lang w:val="en-GB"/>
          </w:rPr>
          <w:t>e</w:t>
        </w:r>
      </w:ins>
      <w:del w:id="136" w:author="Andrés González Santa Cruz" w:date="2023-05-14T12:01:00Z">
        <w:r w:rsidR="367C27D2" w:rsidRPr="7BE9DC4A" w:rsidDel="00951B69">
          <w:rPr>
            <w:lang w:val="en-GB"/>
          </w:rPr>
          <w:delText>is</w:delText>
        </w:r>
      </w:del>
      <w:commentRangeEnd w:id="134"/>
      <w:r w:rsidR="00DF1AE2">
        <w:rPr>
          <w:rStyle w:val="Refdecomentario"/>
        </w:rPr>
        <w:commentReference w:id="134"/>
      </w:r>
      <w:r w:rsidR="367C27D2" w:rsidRPr="7BE9DC4A">
        <w:rPr>
          <w:lang w:val="en-GB"/>
        </w:rPr>
        <w:t xml:space="preserve"> </w:t>
      </w:r>
      <w:commentRangeStart w:id="137"/>
      <w:del w:id="138" w:author="Andrés González Santa Cruz" w:date="2023-05-11T20:25:00Z">
        <w:r w:rsidR="367C27D2" w:rsidRPr="7BE9DC4A" w:rsidDel="00DF1AE2">
          <w:rPr>
            <w:lang w:val="en-GB"/>
          </w:rPr>
          <w:delText xml:space="preserve">linkage </w:delText>
        </w:r>
      </w:del>
      <w:commentRangeEnd w:id="137"/>
      <w:r w:rsidR="00DF1AE2">
        <w:rPr>
          <w:rStyle w:val="Refdecomentario"/>
        </w:rPr>
        <w:commentReference w:id="137"/>
      </w:r>
      <w:ins w:id="139" w:author="Andrés González Santa Cruz" w:date="2023-05-11T20:25:00Z">
        <w:r w:rsidR="00DF1AE2">
          <w:rPr>
            <w:lang w:val="en-GB"/>
          </w:rPr>
          <w:t>enc</w:t>
        </w:r>
      </w:ins>
      <w:ins w:id="140" w:author="Andrés González Santa Cruz" w:date="2023-05-11T20:26:00Z">
        <w:r w:rsidR="00DF1AE2">
          <w:rPr>
            <w:lang w:val="en-GB"/>
          </w:rPr>
          <w:t xml:space="preserve">ryption </w:t>
        </w:r>
      </w:ins>
      <w:del w:id="141" w:author="Andrés González Santa Cruz" w:date="2023-05-14T12:01:00Z">
        <w:r w:rsidR="367C27D2" w:rsidRPr="7BE9DC4A" w:rsidDel="00951B69">
          <w:rPr>
            <w:lang w:val="en-GB"/>
          </w:rPr>
          <w:delText xml:space="preserve">process </w:delText>
        </w:r>
      </w:del>
      <w:r w:rsidR="367C27D2" w:rsidRPr="7BE9DC4A">
        <w:rPr>
          <w:lang w:val="en-GB"/>
        </w:rPr>
        <w:t xml:space="preserve">was performed by a third-party agency to </w:t>
      </w:r>
      <w:r w:rsidR="51BD49FF" w:rsidRPr="7BE9DC4A">
        <w:rPr>
          <w:lang w:val="en-GB"/>
        </w:rPr>
        <w:t>maintain</w:t>
      </w:r>
      <w:r w:rsidR="367C27D2" w:rsidRPr="7BE9DC4A">
        <w:rPr>
          <w:lang w:val="en-GB"/>
        </w:rPr>
        <w:t xml:space="preserve"> confidentiality.</w:t>
      </w:r>
    </w:p>
    <w:p w14:paraId="550B1EA4" w14:textId="1EB5DBAE" w:rsidR="6B7C6F2E" w:rsidRDefault="6B7C6F2E" w:rsidP="6B7C6F2E">
      <w:pPr>
        <w:jc w:val="both"/>
        <w:rPr>
          <w:lang w:val="en-GB"/>
        </w:rPr>
      </w:pPr>
    </w:p>
    <w:p w14:paraId="5AE83CA8" w14:textId="5A6AC146" w:rsidR="00C34975" w:rsidRPr="00450027" w:rsidRDefault="00C34975" w:rsidP="004C365D">
      <w:pPr>
        <w:pStyle w:val="paragraph"/>
        <w:spacing w:after="0" w:afterAutospacing="0"/>
        <w:jc w:val="both"/>
        <w:textAlignment w:val="baseline"/>
        <w:rPr>
          <w:rStyle w:val="normaltextrun"/>
          <w:rFonts w:eastAsia="Arial"/>
          <w:b/>
          <w:bCs/>
          <w:szCs w:val="32"/>
          <w:lang w:eastAsia="ja-JP"/>
        </w:rPr>
      </w:pPr>
      <w:r w:rsidRPr="00450027">
        <w:rPr>
          <w:rStyle w:val="normaltextrun"/>
          <w:rFonts w:eastAsia="Arial"/>
          <w:b/>
          <w:bCs/>
          <w:szCs w:val="32"/>
          <w:lang w:eastAsia="ja-JP"/>
        </w:rPr>
        <w:t>Setting</w:t>
      </w:r>
      <w:del w:id="142" w:author="Andrés González Santa Cruz" w:date="2023-05-11T20:27:00Z">
        <w:r w:rsidRPr="00450027" w:rsidDel="00DF1AE2">
          <w:rPr>
            <w:rStyle w:val="normaltextrun"/>
            <w:rFonts w:eastAsia="Arial"/>
            <w:b/>
            <w:bCs/>
            <w:szCs w:val="32"/>
            <w:lang w:eastAsia="ja-JP"/>
          </w:rPr>
          <w:delText>   </w:delText>
        </w:r>
      </w:del>
      <w:ins w:id="143" w:author="Andrés González Santa Cruz" w:date="2023-05-11T20:27:00Z">
        <w:r w:rsidR="00DF1AE2">
          <w:rPr>
            <w:rStyle w:val="normaltextrun"/>
            <w:rFonts w:eastAsia="Arial"/>
            <w:b/>
            <w:bCs/>
            <w:szCs w:val="32"/>
            <w:lang w:eastAsia="ja-JP"/>
          </w:rPr>
          <w:t xml:space="preserve"> </w:t>
        </w:r>
      </w:ins>
      <w:r w:rsidR="00C61C68">
        <w:rPr>
          <w:rStyle w:val="normaltextrun"/>
          <w:rFonts w:eastAsia="Arial"/>
          <w:b/>
          <w:bCs/>
          <w:szCs w:val="32"/>
          <w:lang w:eastAsia="ja-JP"/>
        </w:rPr>
        <w:t>and participants</w:t>
      </w:r>
    </w:p>
    <w:p w14:paraId="1A6BD749" w14:textId="33C73292" w:rsidR="00C34975" w:rsidRPr="001D3A58" w:rsidRDefault="09FB98CD" w:rsidP="7BE9DC4A">
      <w:pPr>
        <w:pStyle w:val="paragraph"/>
        <w:spacing w:before="0" w:beforeAutospacing="0" w:after="240" w:afterAutospacing="0" w:line="276" w:lineRule="auto"/>
        <w:jc w:val="both"/>
        <w:textAlignment w:val="baseline"/>
        <w:rPr>
          <w:lang w:val="en-GB"/>
        </w:rPr>
      </w:pPr>
      <w:r w:rsidRPr="7BE9DC4A">
        <w:rPr>
          <w:rStyle w:val="normaltextrun"/>
        </w:rPr>
        <w:t xml:space="preserve">SUT </w:t>
      </w:r>
      <w:r w:rsidR="366CAE47" w:rsidRPr="7BE9DC4A">
        <w:rPr>
          <w:rStyle w:val="normaltextrun"/>
        </w:rPr>
        <w:t xml:space="preserve">is </w:t>
      </w:r>
      <w:r w:rsidRPr="7BE9DC4A">
        <w:rPr>
          <w:rStyle w:val="normaltextrun"/>
        </w:rPr>
        <w:t>available at no cost through Chilean’s publicly funded healthcare (</w:t>
      </w:r>
      <w:r w:rsidRPr="7BE9DC4A">
        <w:rPr>
          <w:rStyle w:val="normaltextrun"/>
          <w:rFonts w:ascii="Cambria Math" w:hAnsi="Cambria Math" w:cs="Cambria Math"/>
        </w:rPr>
        <w:t>∼</w:t>
      </w:r>
      <w:r w:rsidRPr="7BE9DC4A">
        <w:rPr>
          <w:rStyle w:val="normaltextrun"/>
        </w:rPr>
        <w:t>80% of the population</w:t>
      </w:r>
      <w:r w:rsidR="2BD137C0" w:rsidRPr="7BE9DC4A">
        <w:rPr>
          <w:rStyle w:val="normaltextrun"/>
        </w:rPr>
        <w:t xml:space="preserve"> eligible</w:t>
      </w:r>
      <w:r w:rsidRPr="7BE9DC4A">
        <w:rPr>
          <w:rStyle w:val="normaltextrun"/>
        </w:rPr>
        <w:t xml:space="preserve">), with around 30,000 </w:t>
      </w:r>
      <w:r w:rsidR="6C50116F" w:rsidRPr="7BE9DC4A">
        <w:rPr>
          <w:rStyle w:val="normaltextrun"/>
        </w:rPr>
        <w:t xml:space="preserve">admissions for </w:t>
      </w:r>
      <w:r w:rsidRPr="7BE9DC4A">
        <w:rPr>
          <w:rStyle w:val="normaltextrun"/>
        </w:rPr>
        <w:t xml:space="preserve">treatments each year; two-thirds correspond to treatment for the adult population, and the rest for adolescents in contact with the criminal system. </w:t>
      </w:r>
      <w:r w:rsidR="785939C2" w:rsidRPr="7BE9DC4A">
        <w:rPr>
          <w:rStyle w:val="normaltextrun"/>
        </w:rPr>
        <w:t xml:space="preserve">Additionally, SUT </w:t>
      </w:r>
      <w:r w:rsidR="2BD137C0" w:rsidRPr="7BE9DC4A">
        <w:rPr>
          <w:rStyle w:val="normaltextrun"/>
        </w:rPr>
        <w:t xml:space="preserve">delivery in Chile is based on multiple providers, public (coverage </w:t>
      </w:r>
      <w:r w:rsidR="2BD137C0" w:rsidRPr="7BE9DC4A">
        <w:rPr>
          <w:rStyle w:val="normaltextrun"/>
          <w:rFonts w:ascii="Cambria Math" w:hAnsi="Cambria Math" w:cs="Cambria Math"/>
        </w:rPr>
        <w:t>∼</w:t>
      </w:r>
      <w:r w:rsidR="2BD137C0" w:rsidRPr="7BE9DC4A">
        <w:rPr>
          <w:rStyle w:val="normaltextrun"/>
        </w:rPr>
        <w:t>71%) and private (</w:t>
      </w:r>
      <w:r w:rsidR="2BD137C0" w:rsidRPr="7BE9DC4A">
        <w:rPr>
          <w:rStyle w:val="normaltextrun"/>
          <w:rFonts w:ascii="Cambria Math" w:hAnsi="Cambria Math" w:cs="Cambria Math"/>
        </w:rPr>
        <w:t>∼</w:t>
      </w:r>
      <w:r w:rsidR="2BD137C0" w:rsidRPr="7BE9DC4A">
        <w:rPr>
          <w:rStyle w:val="normaltextrun"/>
        </w:rPr>
        <w:t xml:space="preserve">29%), </w:t>
      </w:r>
      <w:r w:rsidR="6C50116F" w:rsidRPr="7BE9DC4A">
        <w:rPr>
          <w:rStyle w:val="normaltextrun"/>
        </w:rPr>
        <w:t xml:space="preserve">both financed by the Chilean State </w:t>
      </w:r>
      <w:r w:rsidR="2BD137C0" w:rsidRPr="7BE9DC4A">
        <w:rPr>
          <w:rStyle w:val="normaltextrun"/>
        </w:rPr>
        <w:t xml:space="preserve">through a bidding </w:t>
      </w:r>
      <w:r w:rsidR="2BD137C0" w:rsidRPr="7BE9DC4A">
        <w:rPr>
          <w:rStyle w:val="normaltextrun"/>
        </w:rPr>
        <w:lastRenderedPageBreak/>
        <w:t xml:space="preserve">process that requires them to follow technical protocols for quality assurance (e.g., infrastructure, treatment team composition). </w:t>
      </w:r>
      <w:r w:rsidRPr="7BE9DC4A">
        <w:rPr>
          <w:rStyle w:val="normaltextrun"/>
        </w:rPr>
        <w:t xml:space="preserve">SUT </w:t>
      </w:r>
      <w:r w:rsidR="2BD137C0" w:rsidRPr="7BE9DC4A">
        <w:rPr>
          <w:rStyle w:val="normaltextrun"/>
        </w:rPr>
        <w:t>includes</w:t>
      </w:r>
      <w:r w:rsidRPr="7BE9DC4A">
        <w:rPr>
          <w:rStyle w:val="normaltextrun"/>
        </w:rPr>
        <w:t xml:space="preserve"> ambulatory (</w:t>
      </w:r>
      <w:r w:rsidRPr="7BE9DC4A">
        <w:rPr>
          <w:rStyle w:val="normaltextrun"/>
          <w:rFonts w:ascii="Cambria Math" w:hAnsi="Cambria Math" w:cs="Cambria Math"/>
        </w:rPr>
        <w:t>∼</w:t>
      </w:r>
      <w:r w:rsidRPr="7BE9DC4A">
        <w:rPr>
          <w:rStyle w:val="normaltextrun"/>
        </w:rPr>
        <w:t>85%) and residential (</w:t>
      </w:r>
      <w:r w:rsidRPr="7BE9DC4A">
        <w:rPr>
          <w:rStyle w:val="normaltextrun"/>
          <w:rFonts w:ascii="Cambria Math" w:hAnsi="Cambria Math" w:cs="Cambria Math"/>
        </w:rPr>
        <w:t>∼</w:t>
      </w:r>
      <w:r w:rsidRPr="7BE9DC4A">
        <w:rPr>
          <w:rStyle w:val="normaltextrun"/>
        </w:rPr>
        <w:t xml:space="preserve">15%) treatment settings and treatment tailored for specific sub-groups, such as gender-specific or justice-involved populations. </w:t>
      </w:r>
      <w:del w:id="144" w:author="Andrés González Santa Cruz" w:date="2023-05-12T16:43:00Z">
        <w:r w:rsidRPr="7BE9DC4A" w:rsidDel="00475FB3">
          <w:rPr>
            <w:rStyle w:val="normaltextrun"/>
            <w:lang w:val="en-GB"/>
          </w:rPr>
          <w:delText> </w:delText>
        </w:r>
      </w:del>
      <w:r w:rsidR="2BD137C0" w:rsidRPr="7BE9DC4A">
        <w:rPr>
          <w:rStyle w:val="eop"/>
          <w:lang w:val="en-GB"/>
        </w:rPr>
        <w:t xml:space="preserve">The data of this study includes </w:t>
      </w:r>
      <w:r w:rsidR="33C360C9" w:rsidRPr="7BE9DC4A">
        <w:rPr>
          <w:rStyle w:val="eop"/>
          <w:lang w:val="en-GB"/>
        </w:rPr>
        <w:t xml:space="preserve">all </w:t>
      </w:r>
      <w:r w:rsidR="2BD137C0" w:rsidRPr="7BE9DC4A">
        <w:rPr>
          <w:rStyle w:val="eop"/>
          <w:lang w:val="en-GB"/>
        </w:rPr>
        <w:t xml:space="preserve">programs for </w:t>
      </w:r>
      <w:r w:rsidR="6C50116F" w:rsidRPr="7BE9DC4A">
        <w:rPr>
          <w:rStyle w:val="eop"/>
          <w:lang w:val="en-GB"/>
        </w:rPr>
        <w:t>the adult</w:t>
      </w:r>
      <w:r w:rsidR="2BD137C0" w:rsidRPr="7BE9DC4A">
        <w:rPr>
          <w:rStyle w:val="eop"/>
          <w:lang w:val="en-GB"/>
        </w:rPr>
        <w:t xml:space="preserve"> population</w:t>
      </w:r>
      <w:r w:rsidR="6C50116F" w:rsidRPr="7BE9DC4A">
        <w:rPr>
          <w:rStyle w:val="eop"/>
          <w:lang w:val="en-GB"/>
        </w:rPr>
        <w:t>,</w:t>
      </w:r>
      <w:r w:rsidR="2BD137C0" w:rsidRPr="7BE9DC4A">
        <w:rPr>
          <w:rStyle w:val="eop"/>
          <w:lang w:val="en-GB"/>
        </w:rPr>
        <w:t xml:space="preserve"> which includes </w:t>
      </w:r>
      <w:r w:rsidR="6C50116F" w:rsidRPr="7BE9DC4A">
        <w:rPr>
          <w:rStyle w:val="eop"/>
          <w:lang w:val="en-GB"/>
        </w:rPr>
        <w:t xml:space="preserve">programs oriented to the </w:t>
      </w:r>
      <w:r w:rsidR="2BD137C0" w:rsidRPr="7BE9DC4A">
        <w:rPr>
          <w:rStyle w:val="eop"/>
          <w:lang w:val="en-GB"/>
        </w:rPr>
        <w:t>general population</w:t>
      </w:r>
      <w:r w:rsidR="6C50116F" w:rsidRPr="7BE9DC4A">
        <w:rPr>
          <w:rStyle w:val="eop"/>
          <w:lang w:val="en-GB"/>
        </w:rPr>
        <w:t xml:space="preserve"> and women in the ambulatory and residential settings hosted by public and private providers.</w:t>
      </w:r>
      <w:r w:rsidR="2BD137C0" w:rsidRPr="7BE9DC4A">
        <w:rPr>
          <w:rStyle w:val="eop"/>
          <w:lang w:val="en-GB"/>
        </w:rPr>
        <w:t xml:space="preserve"> </w:t>
      </w:r>
    </w:p>
    <w:p w14:paraId="08906F6E" w14:textId="2A5401F8" w:rsidR="001B41EB" w:rsidRDefault="6132734A" w:rsidP="001B41EB">
      <w:pPr>
        <w:jc w:val="both"/>
        <w:rPr>
          <w:lang w:val="en-GB"/>
        </w:rPr>
      </w:pPr>
      <w:r w:rsidRPr="7BE9DC4A">
        <w:rPr>
          <w:lang w:val="en-GB"/>
        </w:rPr>
        <w:t>We identified i</w:t>
      </w:r>
      <w:r w:rsidR="669D9FA3" w:rsidRPr="7BE9DC4A">
        <w:rPr>
          <w:lang w:val="en-GB"/>
        </w:rPr>
        <w:t xml:space="preserve">ndividuals </w:t>
      </w:r>
      <w:r w:rsidRPr="7BE9DC4A">
        <w:rPr>
          <w:lang w:val="en-GB"/>
        </w:rPr>
        <w:t xml:space="preserve">receiving </w:t>
      </w:r>
      <w:r w:rsidR="669D9FA3" w:rsidRPr="7BE9DC4A">
        <w:rPr>
          <w:lang w:val="en-GB"/>
        </w:rPr>
        <w:t>publicly funded Chilean SUT programs</w:t>
      </w:r>
      <w:r w:rsidR="1DE1594F" w:rsidRPr="7BE9DC4A">
        <w:rPr>
          <w:lang w:val="en-GB"/>
        </w:rPr>
        <w:t xml:space="preserve"> for </w:t>
      </w:r>
      <w:r w:rsidR="6C50116F" w:rsidRPr="7BE9DC4A">
        <w:rPr>
          <w:lang w:val="en-GB"/>
        </w:rPr>
        <w:t xml:space="preserve">the </w:t>
      </w:r>
      <w:r w:rsidR="1DE1594F" w:rsidRPr="7BE9DC4A">
        <w:rPr>
          <w:lang w:val="en-GB"/>
        </w:rPr>
        <w:t xml:space="preserve">adult </w:t>
      </w:r>
      <w:ins w:id="145" w:author="Andrés González Santa Cruz" w:date="2023-05-14T12:04:00Z">
        <w:r w:rsidR="00951B69">
          <w:rPr>
            <w:lang w:val="en-GB"/>
          </w:rPr>
          <w:t xml:space="preserve">(+18 </w:t>
        </w:r>
        <w:commentRangeStart w:id="146"/>
        <w:r w:rsidR="00951B69">
          <w:rPr>
            <w:lang w:val="en-GB"/>
          </w:rPr>
          <w:t>years</w:t>
        </w:r>
      </w:ins>
      <w:commentRangeEnd w:id="146"/>
      <w:ins w:id="147" w:author="Andrés González Santa Cruz" w:date="2023-05-14T12:05:00Z">
        <w:r w:rsidR="00951B69">
          <w:rPr>
            <w:rStyle w:val="Refdecomentario"/>
          </w:rPr>
          <w:commentReference w:id="146"/>
        </w:r>
      </w:ins>
      <w:ins w:id="148" w:author="Andrés González Santa Cruz" w:date="2023-05-14T12:04:00Z">
        <w:r w:rsidR="00951B69">
          <w:rPr>
            <w:lang w:val="en-GB"/>
          </w:rPr>
          <w:t xml:space="preserve">) </w:t>
        </w:r>
      </w:ins>
      <w:r w:rsidR="1DE1594F" w:rsidRPr="7BE9DC4A">
        <w:rPr>
          <w:lang w:val="en-GB"/>
        </w:rPr>
        <w:t>population</w:t>
      </w:r>
      <w:r w:rsidRPr="7BE9DC4A">
        <w:rPr>
          <w:lang w:val="en-GB"/>
        </w:rPr>
        <w:t xml:space="preserve"> between </w:t>
      </w:r>
      <w:del w:id="149" w:author="Andrés González Santa Cruz" w:date="2023-05-11T20:27:00Z">
        <w:r w:rsidRPr="7BE9DC4A" w:rsidDel="00DF1AE2">
          <w:rPr>
            <w:highlight w:val="yellow"/>
            <w:lang w:val="en-GB"/>
          </w:rPr>
          <w:delText>(month)</w:delText>
        </w:r>
        <w:r w:rsidRPr="7BE9DC4A" w:rsidDel="00DF1AE2">
          <w:rPr>
            <w:lang w:val="en-GB"/>
          </w:rPr>
          <w:delText xml:space="preserve"> </w:delText>
        </w:r>
      </w:del>
      <w:ins w:id="150" w:author="Andrés González Santa Cruz" w:date="2023-05-11T20:27:00Z">
        <w:r w:rsidR="00DF1AE2">
          <w:rPr>
            <w:lang w:val="en-GB"/>
          </w:rPr>
          <w:t xml:space="preserve">January </w:t>
        </w:r>
      </w:ins>
      <w:r w:rsidRPr="7BE9DC4A">
        <w:rPr>
          <w:lang w:val="en-GB"/>
        </w:rPr>
        <w:t xml:space="preserve">2010 to </w:t>
      </w:r>
      <w:del w:id="151" w:author="Andrés González Santa Cruz" w:date="2023-05-11T20:27:00Z">
        <w:r w:rsidRPr="7BE9DC4A" w:rsidDel="00DF1AE2">
          <w:rPr>
            <w:highlight w:val="yellow"/>
            <w:lang w:val="en-GB"/>
          </w:rPr>
          <w:delText>(month)</w:delText>
        </w:r>
      </w:del>
      <w:ins w:id="152" w:author="Andrés González Santa Cruz" w:date="2023-05-11T20:27:00Z">
        <w:r w:rsidR="00DF1AE2">
          <w:rPr>
            <w:lang w:val="en-GB"/>
          </w:rPr>
          <w:t>October</w:t>
        </w:r>
      </w:ins>
      <w:r w:rsidRPr="7BE9DC4A">
        <w:rPr>
          <w:lang w:val="en-GB"/>
        </w:rPr>
        <w:t xml:space="preserve"> 2019. We selected all individuals enrolled </w:t>
      </w:r>
      <w:ins w:id="153" w:author="Andrés González Santa Cruz" w:date="2023-05-12T16:29:00Z">
        <w:r w:rsidR="00187E23">
          <w:rPr>
            <w:lang w:val="en-GB"/>
          </w:rPr>
          <w:t xml:space="preserve">or </w:t>
        </w:r>
        <w:commentRangeStart w:id="154"/>
        <w:commentRangeStart w:id="155"/>
        <w:r w:rsidR="00187E23" w:rsidRPr="7BE9DC4A">
          <w:rPr>
            <w:lang w:val="en-GB"/>
          </w:rPr>
          <w:t>ongoing</w:t>
        </w:r>
      </w:ins>
      <w:commentRangeEnd w:id="154"/>
      <w:ins w:id="156" w:author="Andrés González Santa Cruz" w:date="2023-05-12T16:35:00Z">
        <w:r w:rsidR="00187E23">
          <w:rPr>
            <w:rStyle w:val="Refdecomentario"/>
          </w:rPr>
          <w:commentReference w:id="154"/>
        </w:r>
      </w:ins>
      <w:commentRangeEnd w:id="155"/>
      <w:ins w:id="157" w:author="Andrés González Santa Cruz" w:date="2023-05-12T18:45:00Z">
        <w:r w:rsidR="0008640E">
          <w:rPr>
            <w:rStyle w:val="Refdecomentario"/>
          </w:rPr>
          <w:commentReference w:id="155"/>
        </w:r>
      </w:ins>
      <w:ins w:id="158" w:author="Andrés González Santa Cruz" w:date="2023-05-12T16:29:00Z">
        <w:r w:rsidR="00187E23" w:rsidRPr="7BE9DC4A">
          <w:rPr>
            <w:lang w:val="en-GB"/>
          </w:rPr>
          <w:t xml:space="preserve"> </w:t>
        </w:r>
      </w:ins>
      <w:del w:id="159" w:author="Andrés González Santa Cruz" w:date="2023-05-12T16:29:00Z">
        <w:r w:rsidRPr="7BE9DC4A" w:rsidDel="00187E23">
          <w:rPr>
            <w:lang w:val="en-GB"/>
          </w:rPr>
          <w:delText xml:space="preserve">in </w:delText>
        </w:r>
      </w:del>
      <w:r w:rsidRPr="7BE9DC4A">
        <w:rPr>
          <w:lang w:val="en-GB"/>
        </w:rPr>
        <w:t>their first publicly funded Chilean SUT programs</w:t>
      </w:r>
      <w:r w:rsidR="1DE1594F" w:rsidRPr="7BE9DC4A">
        <w:rPr>
          <w:lang w:val="en-GB"/>
        </w:rPr>
        <w:t xml:space="preserve"> for </w:t>
      </w:r>
      <w:r w:rsidR="6C50116F" w:rsidRPr="7BE9DC4A">
        <w:rPr>
          <w:lang w:val="en-GB"/>
        </w:rPr>
        <w:t xml:space="preserve">the </w:t>
      </w:r>
      <w:r w:rsidR="1DE1594F" w:rsidRPr="7BE9DC4A">
        <w:rPr>
          <w:lang w:val="en-GB"/>
        </w:rPr>
        <w:t>adult population</w:t>
      </w:r>
      <w:r w:rsidRPr="7BE9DC4A">
        <w:rPr>
          <w:lang w:val="en-GB"/>
        </w:rPr>
        <w:t xml:space="preserve"> at any time between </w:t>
      </w:r>
      <w:del w:id="160" w:author="Andrés González Santa Cruz" w:date="2023-05-12T16:40:00Z">
        <w:r w:rsidRPr="7BE9DC4A" w:rsidDel="00475FB3">
          <w:rPr>
            <w:highlight w:val="yellow"/>
            <w:lang w:val="en-GB"/>
          </w:rPr>
          <w:delText>(month)</w:delText>
        </w:r>
      </w:del>
      <w:ins w:id="161" w:author="Andrés González Santa Cruz" w:date="2023-05-12T16:40:00Z">
        <w:r w:rsidR="00475FB3">
          <w:rPr>
            <w:lang w:val="en-GB"/>
          </w:rPr>
          <w:t>January</w:t>
        </w:r>
      </w:ins>
      <w:r w:rsidRPr="7BE9DC4A">
        <w:rPr>
          <w:lang w:val="en-GB"/>
        </w:rPr>
        <w:t xml:space="preserve"> 2010 to </w:t>
      </w:r>
      <w:del w:id="162" w:author="Andrés González Santa Cruz" w:date="2023-05-12T16:40:00Z">
        <w:r w:rsidRPr="7BE9DC4A" w:rsidDel="00475FB3">
          <w:rPr>
            <w:highlight w:val="yellow"/>
            <w:lang w:val="en-GB"/>
          </w:rPr>
          <w:delText>(month)</w:delText>
        </w:r>
      </w:del>
      <w:ins w:id="163" w:author="Andrés González Santa Cruz" w:date="2023-05-12T16:40:00Z">
        <w:r w:rsidR="00475FB3">
          <w:rPr>
            <w:lang w:val="en-GB"/>
          </w:rPr>
          <w:t>November 13</w:t>
        </w:r>
        <w:r w:rsidR="00475FB3" w:rsidRPr="00475FB3">
          <w:rPr>
            <w:vertAlign w:val="superscript"/>
            <w:lang w:val="en-GB"/>
            <w:rPrChange w:id="164" w:author="Andrés González Santa Cruz" w:date="2023-05-12T16:40:00Z">
              <w:rPr>
                <w:lang w:val="en-GB"/>
              </w:rPr>
            </w:rPrChange>
          </w:rPr>
          <w:t>th</w:t>
        </w:r>
      </w:ins>
      <w:proofErr w:type="gramStart"/>
      <w:r w:rsidRPr="7BE9DC4A">
        <w:rPr>
          <w:lang w:val="en-GB"/>
        </w:rPr>
        <w:t xml:space="preserve"> 2019</w:t>
      </w:r>
      <w:proofErr w:type="gramEnd"/>
      <w:r w:rsidRPr="7BE9DC4A">
        <w:rPr>
          <w:lang w:val="en-GB"/>
        </w:rPr>
        <w:t xml:space="preserve"> </w:t>
      </w:r>
      <w:r w:rsidR="5B500F08" w:rsidRPr="7BE9DC4A">
        <w:rPr>
          <w:lang w:val="en-GB"/>
        </w:rPr>
        <w:t>(hence, excluding individuals</w:t>
      </w:r>
      <w:r w:rsidRPr="7BE9DC4A">
        <w:rPr>
          <w:lang w:val="en-GB"/>
        </w:rPr>
        <w:t xml:space="preserve"> referred by other prior SUT or </w:t>
      </w:r>
      <w:r w:rsidR="6550876F" w:rsidRPr="7BE9DC4A">
        <w:rPr>
          <w:lang w:val="en-GB"/>
        </w:rPr>
        <w:t>with ongoing</w:t>
      </w:r>
      <w:r w:rsidRPr="7BE9DC4A">
        <w:rPr>
          <w:lang w:val="en-GB"/>
        </w:rPr>
        <w:t xml:space="preserve"> SUT </w:t>
      </w:r>
      <w:del w:id="165" w:author="Andrés González Santa Cruz" w:date="2023-05-12T16:39:00Z">
        <w:r w:rsidRPr="7BE9DC4A" w:rsidDel="00187E23">
          <w:rPr>
            <w:lang w:val="en-GB"/>
          </w:rPr>
          <w:delText xml:space="preserve">during </w:delText>
        </w:r>
      </w:del>
      <w:ins w:id="166" w:author="Andrés González Santa Cruz" w:date="2023-05-12T16:39:00Z">
        <w:r w:rsidR="00187E23">
          <w:rPr>
            <w:lang w:val="en-GB"/>
          </w:rPr>
          <w:t>outside</w:t>
        </w:r>
        <w:r w:rsidR="00187E23" w:rsidRPr="7BE9DC4A">
          <w:rPr>
            <w:lang w:val="en-GB"/>
          </w:rPr>
          <w:t xml:space="preserve"> </w:t>
        </w:r>
      </w:ins>
      <w:r w:rsidRPr="7BE9DC4A">
        <w:rPr>
          <w:lang w:val="en-GB"/>
        </w:rPr>
        <w:t>the mentioned period</w:t>
      </w:r>
      <w:r w:rsidR="138E5DD6" w:rsidRPr="7BE9DC4A">
        <w:rPr>
          <w:lang w:val="en-GB"/>
        </w:rPr>
        <w:t>)</w:t>
      </w:r>
      <w:r w:rsidRPr="7BE9DC4A">
        <w:rPr>
          <w:lang w:val="en-GB"/>
        </w:rPr>
        <w:t xml:space="preserve">. </w:t>
      </w:r>
      <w:commentRangeStart w:id="167"/>
      <w:r w:rsidRPr="7BE9DC4A">
        <w:rPr>
          <w:lang w:val="en-GB"/>
        </w:rPr>
        <w:t xml:space="preserve">We did not require any minimum duration of </w:t>
      </w:r>
      <w:r w:rsidR="6550876F" w:rsidRPr="7BE9DC4A">
        <w:rPr>
          <w:lang w:val="en-GB"/>
        </w:rPr>
        <w:t xml:space="preserve">first </w:t>
      </w:r>
      <w:r w:rsidRPr="7BE9DC4A">
        <w:rPr>
          <w:lang w:val="en-GB"/>
        </w:rPr>
        <w:t>SUT enrolment for study inclusion to reduce the risk of selection bias and strengthen the generalizability of results.</w:t>
      </w:r>
      <w:commentRangeEnd w:id="167"/>
      <w:r w:rsidR="00475FB3">
        <w:rPr>
          <w:rStyle w:val="Refdecomentario"/>
        </w:rPr>
        <w:commentReference w:id="167"/>
      </w:r>
      <w:ins w:id="168" w:author="Andrés González Santa Cruz" w:date="2023-05-12T16:39:00Z">
        <w:r w:rsidR="00475FB3">
          <w:rPr>
            <w:lang w:val="en-GB"/>
          </w:rPr>
          <w:t xml:space="preserve"> </w:t>
        </w:r>
      </w:ins>
    </w:p>
    <w:p w14:paraId="3267AFA0" w14:textId="77777777" w:rsidR="00245FF6" w:rsidRPr="00245FF6" w:rsidRDefault="00245FF6" w:rsidP="00245FF6"/>
    <w:p w14:paraId="4DE28D87" w14:textId="5B069E29" w:rsidR="00524E53" w:rsidRDefault="755D8970" w:rsidP="00524E53">
      <w:r w:rsidRPr="7BE9DC4A">
        <w:rPr>
          <w:highlight w:val="yellow"/>
        </w:rPr>
        <w:t>[</w:t>
      </w:r>
      <w:r w:rsidR="6287FEFE" w:rsidRPr="7BE9DC4A">
        <w:rPr>
          <w:highlight w:val="yellow"/>
        </w:rPr>
        <w:t xml:space="preserve">Table 1. Sample flow </w:t>
      </w:r>
      <w:commentRangeStart w:id="169"/>
      <w:commentRangeStart w:id="170"/>
      <w:r w:rsidR="6287FEFE" w:rsidRPr="7BE9DC4A">
        <w:rPr>
          <w:highlight w:val="yellow"/>
        </w:rPr>
        <w:t>chart</w:t>
      </w:r>
      <w:r>
        <w:t>]</w:t>
      </w:r>
      <w:commentRangeEnd w:id="169"/>
      <w:r w:rsidR="002D2B49">
        <w:rPr>
          <w:rStyle w:val="Refdecomentario"/>
        </w:rPr>
        <w:commentReference w:id="169"/>
      </w:r>
      <w:commentRangeEnd w:id="170"/>
      <w:r w:rsidR="002D2B49">
        <w:rPr>
          <w:rStyle w:val="Refdecomentario"/>
        </w:rPr>
        <w:commentReference w:id="170"/>
      </w:r>
    </w:p>
    <w:tbl>
      <w:tblPr>
        <w:tblStyle w:val="Tablaconcuadrcula"/>
        <w:tblW w:w="0" w:type="auto"/>
        <w:tblLook w:val="04A0" w:firstRow="1" w:lastRow="0" w:firstColumn="1" w:lastColumn="0" w:noHBand="0" w:noVBand="1"/>
      </w:tblPr>
      <w:tblGrid>
        <w:gridCol w:w="776"/>
        <w:gridCol w:w="5168"/>
        <w:gridCol w:w="876"/>
        <w:gridCol w:w="2199"/>
      </w:tblGrid>
      <w:tr w:rsidR="001F0A66" w14:paraId="4EF32902" w14:textId="6793CEF9" w:rsidTr="001F0A66">
        <w:tc>
          <w:tcPr>
            <w:tcW w:w="776" w:type="dxa"/>
          </w:tcPr>
          <w:p w14:paraId="6079036D" w14:textId="2F8B0295" w:rsidR="001F0A66" w:rsidRDefault="001F0A66" w:rsidP="00524E53">
            <w:r>
              <w:t>Order</w:t>
            </w:r>
          </w:p>
        </w:tc>
        <w:tc>
          <w:tcPr>
            <w:tcW w:w="5173" w:type="dxa"/>
          </w:tcPr>
          <w:p w14:paraId="1D85581F" w14:textId="5E9E7320" w:rsidR="001F0A66" w:rsidRDefault="001F0A66" w:rsidP="00524E53">
            <w:r>
              <w:t>Description</w:t>
            </w:r>
          </w:p>
        </w:tc>
        <w:tc>
          <w:tcPr>
            <w:tcW w:w="870" w:type="dxa"/>
          </w:tcPr>
          <w:p w14:paraId="1F9269D7" w14:textId="24CAC787" w:rsidR="001F0A66" w:rsidRDefault="001F0A66" w:rsidP="00524E53">
            <w:r>
              <w:t>Total N</w:t>
            </w:r>
          </w:p>
        </w:tc>
        <w:tc>
          <w:tcPr>
            <w:tcW w:w="2200" w:type="dxa"/>
          </w:tcPr>
          <w:p w14:paraId="2C7809D0" w14:textId="64EEA2F9" w:rsidR="001F0A66" w:rsidRDefault="001F0A66" w:rsidP="00524E53">
            <w:r>
              <w:t>% Changed from the previous step</w:t>
            </w:r>
          </w:p>
        </w:tc>
      </w:tr>
      <w:tr w:rsidR="001F0A66" w14:paraId="26630DC9" w14:textId="141D44DC" w:rsidTr="001F0A66">
        <w:tc>
          <w:tcPr>
            <w:tcW w:w="776" w:type="dxa"/>
          </w:tcPr>
          <w:p w14:paraId="61790BA4" w14:textId="31774B12" w:rsidR="001F0A66" w:rsidRDefault="001F0A66" w:rsidP="00524E53">
            <w:r>
              <w:t>1</w:t>
            </w:r>
          </w:p>
        </w:tc>
        <w:tc>
          <w:tcPr>
            <w:tcW w:w="5173" w:type="dxa"/>
          </w:tcPr>
          <w:p w14:paraId="7BC06B37" w14:textId="5ABE527D" w:rsidR="001F0A66" w:rsidRDefault="001F0A66" w:rsidP="00524E53">
            <w:r>
              <w:t xml:space="preserve">Individuals </w:t>
            </w:r>
            <w:del w:id="171" w:author="Andrés González Santa Cruz" w:date="2023-05-12T16:43:00Z">
              <w:r w:rsidDel="00475FB3">
                <w:delText xml:space="preserve">enrolled </w:delText>
              </w:r>
            </w:del>
            <w:ins w:id="172" w:author="Andrés González Santa Cruz" w:date="2023-05-12T16:44:00Z">
              <w:r w:rsidR="00475FB3">
                <w:t>with ongoing</w:t>
              </w:r>
            </w:ins>
            <w:ins w:id="173" w:author="Andrés González Santa Cruz" w:date="2023-05-12T16:43:00Z">
              <w:r w:rsidR="00475FB3">
                <w:t xml:space="preserve"> </w:t>
              </w:r>
            </w:ins>
            <w:del w:id="174" w:author="Andrés González Santa Cruz" w:date="2023-05-12T16:44:00Z">
              <w:r w:rsidDel="00475FB3">
                <w:delText xml:space="preserve">in </w:delText>
              </w:r>
            </w:del>
            <w:r>
              <w:t>SUT between 2010 and 2019</w:t>
            </w:r>
          </w:p>
        </w:tc>
        <w:tc>
          <w:tcPr>
            <w:tcW w:w="870" w:type="dxa"/>
          </w:tcPr>
          <w:p w14:paraId="1FDE189D" w14:textId="2DD70F71" w:rsidR="001F0A66" w:rsidRDefault="001F0A66" w:rsidP="00524E53">
            <w:r w:rsidRPr="004C365D">
              <w:rPr>
                <w:rFonts w:cs="Times New Roman"/>
                <w:szCs w:val="24"/>
              </w:rPr>
              <w:t>85,048</w:t>
            </w:r>
          </w:p>
        </w:tc>
        <w:tc>
          <w:tcPr>
            <w:tcW w:w="2200" w:type="dxa"/>
          </w:tcPr>
          <w:p w14:paraId="41E76CA9" w14:textId="77777777" w:rsidR="001F0A66" w:rsidRDefault="001F0A66" w:rsidP="00524E53"/>
        </w:tc>
      </w:tr>
      <w:tr w:rsidR="001F0A66" w14:paraId="0D413AF7" w14:textId="664066D5" w:rsidTr="001F0A66">
        <w:tc>
          <w:tcPr>
            <w:tcW w:w="776" w:type="dxa"/>
          </w:tcPr>
          <w:p w14:paraId="4114AE30" w14:textId="4887B08E" w:rsidR="001F0A66" w:rsidRDefault="001F0A66" w:rsidP="00524E53">
            <w:r>
              <w:t>2</w:t>
            </w:r>
          </w:p>
        </w:tc>
        <w:tc>
          <w:tcPr>
            <w:tcW w:w="5173" w:type="dxa"/>
          </w:tcPr>
          <w:p w14:paraId="516B3CEE" w14:textId="7535F632" w:rsidR="001F0A66" w:rsidRDefault="001F0A66" w:rsidP="00524E53">
            <w:r>
              <w:t xml:space="preserve">Exclude </w:t>
            </w:r>
            <w:proofErr w:type="spellStart"/>
            <w:r>
              <w:t>enrollees</w:t>
            </w:r>
            <w:proofErr w:type="spellEnd"/>
            <w:r>
              <w:t xml:space="preserve"> with ongoing treatment each year between 2010 and 2019 </w:t>
            </w:r>
          </w:p>
        </w:tc>
        <w:tc>
          <w:tcPr>
            <w:tcW w:w="870" w:type="dxa"/>
          </w:tcPr>
          <w:p w14:paraId="1A0D59F8" w14:textId="3573CC44" w:rsidR="001F0A66" w:rsidRDefault="00193156" w:rsidP="00524E53">
            <w:r>
              <w:t>?</w:t>
            </w:r>
          </w:p>
        </w:tc>
        <w:tc>
          <w:tcPr>
            <w:tcW w:w="2200" w:type="dxa"/>
          </w:tcPr>
          <w:p w14:paraId="4FB5F89B" w14:textId="04F4F73D" w:rsidR="001F0A66" w:rsidRDefault="00193156" w:rsidP="00524E53">
            <w:r>
              <w:t>?</w:t>
            </w:r>
          </w:p>
        </w:tc>
      </w:tr>
      <w:tr w:rsidR="001F0A66" w14:paraId="5F858F38" w14:textId="130F3C7C" w:rsidTr="001F0A66">
        <w:tc>
          <w:tcPr>
            <w:tcW w:w="776" w:type="dxa"/>
          </w:tcPr>
          <w:p w14:paraId="1A7FCE3B" w14:textId="188D0836" w:rsidR="001F0A66" w:rsidRDefault="001F0A66" w:rsidP="001F0A66">
            <w:r>
              <w:t>3</w:t>
            </w:r>
          </w:p>
        </w:tc>
        <w:tc>
          <w:tcPr>
            <w:tcW w:w="5173" w:type="dxa"/>
          </w:tcPr>
          <w:p w14:paraId="34175F43" w14:textId="6051A11A" w:rsidR="001F0A66" w:rsidRDefault="001F0A66" w:rsidP="001F0A66">
            <w:r>
              <w:t xml:space="preserve">Exclude </w:t>
            </w:r>
            <w:proofErr w:type="spellStart"/>
            <w:r>
              <w:t>enrollees</w:t>
            </w:r>
            <w:proofErr w:type="spellEnd"/>
            <w:r>
              <w:t xml:space="preserve"> with ongoing treatment each year between 2010 and 2019 </w:t>
            </w:r>
          </w:p>
        </w:tc>
        <w:tc>
          <w:tcPr>
            <w:tcW w:w="870" w:type="dxa"/>
          </w:tcPr>
          <w:p w14:paraId="7FAE5F28" w14:textId="6D68AC9F" w:rsidR="001F0A66" w:rsidRDefault="001F0A66" w:rsidP="001F0A66">
            <w:r w:rsidRPr="004C365D">
              <w:rPr>
                <w:rFonts w:cs="Times New Roman"/>
                <w:szCs w:val="24"/>
              </w:rPr>
              <w:t>70,863</w:t>
            </w:r>
          </w:p>
        </w:tc>
        <w:tc>
          <w:tcPr>
            <w:tcW w:w="2200" w:type="dxa"/>
          </w:tcPr>
          <w:p w14:paraId="4A902348" w14:textId="17EFE9FA" w:rsidR="001F0A66" w:rsidRDefault="00193156" w:rsidP="001F0A66">
            <w:r>
              <w:t>-16.6%</w:t>
            </w:r>
          </w:p>
        </w:tc>
      </w:tr>
    </w:tbl>
    <w:p w14:paraId="303F8EEF" w14:textId="5C6C7E93" w:rsidR="00841584" w:rsidRDefault="00841584" w:rsidP="00D01720">
      <w:pPr>
        <w:rPr>
          <w:rStyle w:val="normaltextrun"/>
          <w:rFonts w:cs="Times New Roman"/>
          <w:bCs/>
          <w:lang w:val="es-CL"/>
        </w:rPr>
        <w:pPrChange w:id="175" w:author="Andrés González Santa Cruz" w:date="2023-05-13T22:03:00Z">
          <w:pPr>
            <w:pStyle w:val="Ttulo2"/>
          </w:pPr>
        </w:pPrChange>
      </w:pPr>
      <w:r w:rsidRPr="00A805B8">
        <w:rPr>
          <w:rStyle w:val="normaltextrun"/>
          <w:rFonts w:cs="Times New Roman"/>
          <w:bCs/>
          <w:highlight w:val="yellow"/>
          <w:lang w:val="es-CL"/>
          <w:rPrChange w:id="176" w:author="Andrés González Santa Cruz" w:date="2023-05-12T20:14:00Z">
            <w:rPr>
              <w:rStyle w:val="normaltextrun"/>
              <w:rFonts w:cs="Times New Roman"/>
              <w:bCs/>
            </w:rPr>
          </w:rPrChange>
        </w:rPr>
        <w:t>Yo la haría en fu</w:t>
      </w:r>
      <w:r w:rsidRPr="00A805B8">
        <w:rPr>
          <w:rStyle w:val="normaltextrun"/>
          <w:rFonts w:cs="Times New Roman"/>
          <w:bCs/>
          <w:highlight w:val="yellow"/>
          <w:lang w:val="es-CL"/>
          <w:rPrChange w:id="177" w:author="Andrés González Santa Cruz" w:date="2023-05-12T20:14:00Z">
            <w:rPr>
              <w:rStyle w:val="normaltextrun"/>
              <w:rFonts w:cs="Times New Roman"/>
              <w:bCs/>
              <w:lang w:val="es-CL"/>
            </w:rPr>
          </w:rPrChange>
        </w:rPr>
        <w:t xml:space="preserve">nción de </w:t>
      </w:r>
      <w:del w:id="178" w:author="Andrés González Santa Cruz" w:date="2023-05-13T21:03:00Z">
        <w:r w:rsidRPr="00A805B8" w:rsidDel="002F4641">
          <w:rPr>
            <w:rStyle w:val="normaltextrun"/>
            <w:rFonts w:cs="Times New Roman"/>
            <w:bCs/>
            <w:highlight w:val="yellow"/>
            <w:lang w:val="es-CL"/>
            <w:rPrChange w:id="179" w:author="Andrés González Santa Cruz" w:date="2023-05-12T20:14:00Z">
              <w:rPr>
                <w:rStyle w:val="normaltextrun"/>
                <w:rFonts w:cs="Times New Roman"/>
                <w:bCs/>
                <w:lang w:val="es-CL"/>
              </w:rPr>
            </w:rPrChange>
          </w:rPr>
          <w:delText>TOP</w:delText>
        </w:r>
        <w:r w:rsidR="006607BC" w:rsidRPr="00A805B8" w:rsidDel="002F4641">
          <w:rPr>
            <w:rStyle w:val="normaltextrun"/>
            <w:rFonts w:cs="Times New Roman"/>
            <w:bCs/>
            <w:highlight w:val="yellow"/>
            <w:lang w:val="es-CL"/>
            <w:rPrChange w:id="180" w:author="Andrés González Santa Cruz" w:date="2023-05-12T20:14:00Z">
              <w:rPr>
                <w:rStyle w:val="normaltextrun"/>
                <w:rFonts w:cs="Times New Roman"/>
                <w:bCs/>
                <w:lang w:val="es-CL"/>
              </w:rPr>
            </w:rPrChange>
          </w:rPr>
          <w:delText xml:space="preserve"> </w:delText>
        </w:r>
      </w:del>
      <w:ins w:id="181" w:author="Andrés González Santa Cruz" w:date="2023-05-13T21:03:00Z">
        <w:r w:rsidR="002F4641">
          <w:rPr>
            <w:rStyle w:val="normaltextrun"/>
            <w:rFonts w:cs="Times New Roman"/>
            <w:bCs/>
            <w:highlight w:val="yellow"/>
            <w:lang w:val="es-CL"/>
          </w:rPr>
          <w:t>PO</w:t>
        </w:r>
        <w:r w:rsidR="002F4641" w:rsidRPr="00A805B8">
          <w:rPr>
            <w:rStyle w:val="normaltextrun"/>
            <w:rFonts w:cs="Times New Roman"/>
            <w:bCs/>
            <w:highlight w:val="yellow"/>
            <w:lang w:val="es-CL"/>
            <w:rPrChange w:id="182" w:author="Andrés González Santa Cruz" w:date="2023-05-12T20:14:00Z">
              <w:rPr>
                <w:rStyle w:val="normaltextrun"/>
                <w:rFonts w:cs="Times New Roman"/>
                <w:bCs/>
                <w:lang w:val="es-CL"/>
              </w:rPr>
            </w:rPrChange>
          </w:rPr>
          <w:t xml:space="preserve"> </w:t>
        </w:r>
      </w:ins>
      <w:r w:rsidR="006607BC" w:rsidRPr="00A805B8">
        <w:rPr>
          <w:rStyle w:val="normaltextrun"/>
          <w:rFonts w:cs="Times New Roman"/>
          <w:bCs/>
          <w:highlight w:val="yellow"/>
          <w:lang w:val="es-CL"/>
          <w:rPrChange w:id="183" w:author="Andrés González Santa Cruz" w:date="2023-05-12T20:14:00Z">
            <w:rPr>
              <w:rStyle w:val="normaltextrun"/>
              <w:rFonts w:cs="Times New Roman"/>
              <w:bCs/>
              <w:lang w:val="es-CL"/>
            </w:rPr>
          </w:rPrChange>
        </w:rPr>
        <w:sym w:font="Wingdings" w:char="F0E0"/>
      </w:r>
      <w:r w:rsidR="006607BC" w:rsidRPr="00A805B8">
        <w:rPr>
          <w:rStyle w:val="normaltextrun"/>
          <w:rFonts w:cs="Times New Roman"/>
          <w:bCs/>
          <w:highlight w:val="yellow"/>
          <w:lang w:val="es-CL"/>
          <w:rPrChange w:id="184" w:author="Andrés González Santa Cruz" w:date="2023-05-12T20:14:00Z">
            <w:rPr>
              <w:rStyle w:val="normaltextrun"/>
              <w:rFonts w:cs="Times New Roman"/>
              <w:bCs/>
              <w:lang w:val="es-CL"/>
            </w:rPr>
          </w:rPrChange>
        </w:rPr>
        <w:t xml:space="preserve"> por cierto, esto debería ir en el suplementario LEJOS</w:t>
      </w:r>
    </w:p>
    <w:tbl>
      <w:tblPr>
        <w:tblStyle w:val="Tablaconcuadrcula"/>
        <w:tblW w:w="0" w:type="auto"/>
        <w:tblLook w:val="04A0" w:firstRow="1" w:lastRow="0" w:firstColumn="1" w:lastColumn="0" w:noHBand="0" w:noVBand="1"/>
      </w:tblPr>
      <w:tblGrid>
        <w:gridCol w:w="776"/>
        <w:gridCol w:w="4661"/>
        <w:gridCol w:w="1234"/>
        <w:gridCol w:w="2138"/>
        <w:tblGridChange w:id="185">
          <w:tblGrid>
            <w:gridCol w:w="776"/>
            <w:gridCol w:w="4661"/>
            <w:gridCol w:w="308"/>
            <w:gridCol w:w="926"/>
            <w:gridCol w:w="210"/>
            <w:gridCol w:w="1928"/>
            <w:gridCol w:w="210"/>
          </w:tblGrid>
        </w:tblGridChange>
      </w:tblGrid>
      <w:tr w:rsidR="00A805B8" w14:paraId="2DC1BA35" w14:textId="77777777" w:rsidTr="00A805B8">
        <w:tc>
          <w:tcPr>
            <w:tcW w:w="776" w:type="dxa"/>
          </w:tcPr>
          <w:p w14:paraId="4D934C4F" w14:textId="77777777" w:rsidR="00841584" w:rsidRDefault="00841584" w:rsidP="001A4702">
            <w:r>
              <w:t>Order</w:t>
            </w:r>
          </w:p>
        </w:tc>
        <w:tc>
          <w:tcPr>
            <w:tcW w:w="4661" w:type="dxa"/>
          </w:tcPr>
          <w:p w14:paraId="26E340A0" w14:textId="77777777" w:rsidR="00841584" w:rsidRDefault="00841584" w:rsidP="001A4702">
            <w:r>
              <w:t>Description</w:t>
            </w:r>
          </w:p>
        </w:tc>
        <w:tc>
          <w:tcPr>
            <w:tcW w:w="1234" w:type="dxa"/>
          </w:tcPr>
          <w:p w14:paraId="7733105D" w14:textId="3032E853" w:rsidR="00841584" w:rsidRDefault="00841584" w:rsidP="001A4702">
            <w:r>
              <w:t xml:space="preserve">Total </w:t>
            </w:r>
            <w:r>
              <w:t>patients</w:t>
            </w:r>
          </w:p>
        </w:tc>
        <w:tc>
          <w:tcPr>
            <w:tcW w:w="2138" w:type="dxa"/>
          </w:tcPr>
          <w:p w14:paraId="7D07C29B" w14:textId="77777777" w:rsidR="00841584" w:rsidRDefault="00841584" w:rsidP="001A4702">
            <w:r>
              <w:t>% Changed from the previous step</w:t>
            </w:r>
          </w:p>
        </w:tc>
      </w:tr>
      <w:tr w:rsidR="00A805B8" w14:paraId="4FD3CE52" w14:textId="77777777" w:rsidTr="00A805B8">
        <w:tc>
          <w:tcPr>
            <w:tcW w:w="776" w:type="dxa"/>
          </w:tcPr>
          <w:p w14:paraId="7C114D81" w14:textId="77777777" w:rsidR="00841584" w:rsidRDefault="00841584" w:rsidP="001A4702">
            <w:r>
              <w:t>1</w:t>
            </w:r>
          </w:p>
        </w:tc>
        <w:tc>
          <w:tcPr>
            <w:tcW w:w="4661" w:type="dxa"/>
          </w:tcPr>
          <w:p w14:paraId="3ED74E4A" w14:textId="77777777" w:rsidR="00841584" w:rsidRDefault="00841584" w:rsidP="001A4702">
            <w:r>
              <w:t>Individuals with ongoing</w:t>
            </w:r>
            <w:r>
              <w:t xml:space="preserve"> </w:t>
            </w:r>
            <w:r>
              <w:t>SUT between 2010 and 2019</w:t>
            </w:r>
          </w:p>
        </w:tc>
        <w:tc>
          <w:tcPr>
            <w:tcW w:w="1234" w:type="dxa"/>
          </w:tcPr>
          <w:p w14:paraId="64E3539C" w14:textId="77777777" w:rsidR="00841584" w:rsidRDefault="00841584" w:rsidP="001A4702">
            <w:r w:rsidRPr="004C365D">
              <w:rPr>
                <w:rFonts w:cs="Times New Roman"/>
                <w:szCs w:val="24"/>
              </w:rPr>
              <w:t>85,048</w:t>
            </w:r>
          </w:p>
        </w:tc>
        <w:tc>
          <w:tcPr>
            <w:tcW w:w="2138" w:type="dxa"/>
          </w:tcPr>
          <w:p w14:paraId="000B62A4" w14:textId="77777777" w:rsidR="00841584" w:rsidRDefault="00841584" w:rsidP="001A4702"/>
        </w:tc>
      </w:tr>
      <w:tr w:rsidR="00A805B8" w14:paraId="07B14543" w14:textId="77777777" w:rsidTr="00A805B8">
        <w:tc>
          <w:tcPr>
            <w:tcW w:w="776" w:type="dxa"/>
          </w:tcPr>
          <w:p w14:paraId="0B9F0818" w14:textId="77777777" w:rsidR="00841584" w:rsidRDefault="00841584" w:rsidP="001A4702">
            <w:r>
              <w:t>2</w:t>
            </w:r>
          </w:p>
        </w:tc>
        <w:tc>
          <w:tcPr>
            <w:tcW w:w="4661" w:type="dxa"/>
          </w:tcPr>
          <w:p w14:paraId="6F063BD6" w14:textId="2C07857B" w:rsidR="00841584" w:rsidRDefault="00841584" w:rsidP="001A4702">
            <w:r>
              <w:t>Patients that had records in Prosecutor’s Office</w:t>
            </w:r>
          </w:p>
        </w:tc>
        <w:tc>
          <w:tcPr>
            <w:tcW w:w="1234" w:type="dxa"/>
          </w:tcPr>
          <w:p w14:paraId="5D3266A5" w14:textId="3798848B" w:rsidR="00841584" w:rsidRDefault="00841584" w:rsidP="001A4702">
            <w:r>
              <w:rPr>
                <w:rFonts w:ascii="Calibri" w:hAnsi="Calibri" w:cs="Calibri"/>
                <w:color w:val="000000"/>
                <w:sz w:val="22"/>
              </w:rPr>
              <w:t>74</w:t>
            </w:r>
            <w:r>
              <w:rPr>
                <w:rFonts w:ascii="Calibri" w:hAnsi="Calibri" w:cs="Calibri"/>
                <w:color w:val="000000"/>
                <w:sz w:val="22"/>
              </w:rPr>
              <w:t>,</w:t>
            </w:r>
            <w:r>
              <w:rPr>
                <w:rFonts w:ascii="Calibri" w:hAnsi="Calibri" w:cs="Calibri"/>
                <w:color w:val="000000"/>
                <w:sz w:val="22"/>
              </w:rPr>
              <w:t>833</w:t>
            </w:r>
          </w:p>
        </w:tc>
        <w:tc>
          <w:tcPr>
            <w:tcW w:w="2138" w:type="dxa"/>
          </w:tcPr>
          <w:p w14:paraId="7198A2FA" w14:textId="71219F8F" w:rsidR="00841584" w:rsidRDefault="00841584" w:rsidP="001A4702">
            <w:r>
              <w:t>88%</w:t>
            </w:r>
          </w:p>
        </w:tc>
      </w:tr>
      <w:tr w:rsidR="00A805B8" w14:paraId="72A305FC" w14:textId="77777777" w:rsidTr="00A805B8">
        <w:tc>
          <w:tcPr>
            <w:tcW w:w="776" w:type="dxa"/>
          </w:tcPr>
          <w:p w14:paraId="36BAD94E" w14:textId="77777777" w:rsidR="00841584" w:rsidRDefault="00841584" w:rsidP="001A4702">
            <w:r>
              <w:t>3</w:t>
            </w:r>
          </w:p>
        </w:tc>
        <w:tc>
          <w:tcPr>
            <w:tcW w:w="4661" w:type="dxa"/>
          </w:tcPr>
          <w:p w14:paraId="392F677E" w14:textId="5A133284" w:rsidR="00841584" w:rsidRDefault="00841584" w:rsidP="001A4702">
            <w:r>
              <w:t>Exclude records with dates of commission after November 13</w:t>
            </w:r>
            <w:r w:rsidRPr="00A805B8">
              <w:rPr>
                <w:vertAlign w:val="superscript"/>
              </w:rPr>
              <w:t>th</w:t>
            </w:r>
            <w:r>
              <w:t>, 2019 (</w:t>
            </w:r>
            <w:r w:rsidRPr="00841584">
              <w:t>n= 47</w:t>
            </w:r>
            <w:r>
              <w:t>)</w:t>
            </w:r>
          </w:p>
        </w:tc>
        <w:tc>
          <w:tcPr>
            <w:tcW w:w="1234" w:type="dxa"/>
          </w:tcPr>
          <w:p w14:paraId="6AA224A9" w14:textId="2D85DFA6" w:rsidR="00841584" w:rsidRDefault="00841584" w:rsidP="001A4702">
            <w:r>
              <w:rPr>
                <w:rFonts w:cs="Times New Roman"/>
                <w:szCs w:val="24"/>
              </w:rPr>
              <w:t>74,786</w:t>
            </w:r>
          </w:p>
        </w:tc>
        <w:tc>
          <w:tcPr>
            <w:tcW w:w="2138" w:type="dxa"/>
          </w:tcPr>
          <w:p w14:paraId="69656A11" w14:textId="03E1BA27" w:rsidR="00841584" w:rsidRDefault="00841584" w:rsidP="001A4702">
            <w:r>
              <w:t>99.9%</w:t>
            </w:r>
          </w:p>
        </w:tc>
      </w:tr>
      <w:tr w:rsidR="00841584" w14:paraId="7E0BEBBA" w14:textId="77777777" w:rsidTr="00A805B8">
        <w:tblPrEx>
          <w:tblW w:w="0" w:type="auto"/>
          <w:tblPrExChange w:id="186" w:author="Andrés González Santa Cruz" w:date="2023-05-12T20:14:00Z">
            <w:tblPrEx>
              <w:tblW w:w="0" w:type="auto"/>
            </w:tblPrEx>
          </w:tblPrExChange>
        </w:tblPrEx>
        <w:tc>
          <w:tcPr>
            <w:tcW w:w="776" w:type="dxa"/>
            <w:tcPrChange w:id="187" w:author="Andrés González Santa Cruz" w:date="2023-05-12T20:14:00Z">
              <w:tcPr>
                <w:tcW w:w="776" w:type="dxa"/>
              </w:tcPr>
            </w:tcPrChange>
          </w:tcPr>
          <w:p w14:paraId="095CBF80" w14:textId="0B2C52ED" w:rsidR="00841584" w:rsidRDefault="00841584" w:rsidP="001A4702">
            <w:r>
              <w:t>4</w:t>
            </w:r>
          </w:p>
        </w:tc>
        <w:tc>
          <w:tcPr>
            <w:tcW w:w="4661" w:type="dxa"/>
            <w:tcPrChange w:id="188" w:author="Andrés González Santa Cruz" w:date="2023-05-12T20:14:00Z">
              <w:tcPr>
                <w:tcW w:w="4969" w:type="dxa"/>
                <w:gridSpan w:val="2"/>
              </w:tcPr>
            </w:tcPrChange>
          </w:tcPr>
          <w:p w14:paraId="462B35EA" w14:textId="5E4C5429" w:rsidR="00841584" w:rsidDel="00841584" w:rsidRDefault="00841584" w:rsidP="001A4702">
            <w:r>
              <w:t>Erased records with missing information, discrepancies in ages between SENDA, and aberrant ages of commission</w:t>
            </w:r>
          </w:p>
        </w:tc>
        <w:tc>
          <w:tcPr>
            <w:tcW w:w="1234" w:type="dxa"/>
            <w:tcPrChange w:id="189" w:author="Andrés González Santa Cruz" w:date="2023-05-12T20:14:00Z">
              <w:tcPr>
                <w:tcW w:w="1136" w:type="dxa"/>
                <w:gridSpan w:val="2"/>
              </w:tcPr>
            </w:tcPrChange>
          </w:tcPr>
          <w:p w14:paraId="02C0367E" w14:textId="1D078EF8" w:rsidR="00841584" w:rsidRPr="004C365D" w:rsidRDefault="00841584" w:rsidP="001A4702">
            <w:pPr>
              <w:rPr>
                <w:rFonts w:cs="Times New Roman"/>
                <w:szCs w:val="24"/>
              </w:rPr>
            </w:pPr>
            <w:r>
              <w:rPr>
                <w:rFonts w:cs="Times New Roman"/>
                <w:szCs w:val="24"/>
              </w:rPr>
              <w:t>74,745</w:t>
            </w:r>
          </w:p>
        </w:tc>
        <w:tc>
          <w:tcPr>
            <w:tcW w:w="2138" w:type="dxa"/>
            <w:tcPrChange w:id="190" w:author="Andrés González Santa Cruz" w:date="2023-05-12T20:14:00Z">
              <w:tcPr>
                <w:tcW w:w="2138" w:type="dxa"/>
                <w:gridSpan w:val="2"/>
              </w:tcPr>
            </w:tcPrChange>
          </w:tcPr>
          <w:p w14:paraId="22F72324" w14:textId="5F5DD72E" w:rsidR="00841584" w:rsidRDefault="00841584" w:rsidP="001A4702">
            <w:r>
              <w:t>99.9%</w:t>
            </w:r>
          </w:p>
        </w:tc>
      </w:tr>
      <w:tr w:rsidR="00841584" w14:paraId="1A55296D" w14:textId="77777777" w:rsidTr="00A805B8">
        <w:tblPrEx>
          <w:tblW w:w="0" w:type="auto"/>
          <w:tblPrExChange w:id="191" w:author="Andrés González Santa Cruz" w:date="2023-05-12T20:14:00Z">
            <w:tblPrEx>
              <w:tblW w:w="0" w:type="auto"/>
            </w:tblPrEx>
          </w:tblPrExChange>
        </w:tblPrEx>
        <w:tc>
          <w:tcPr>
            <w:tcW w:w="776" w:type="dxa"/>
            <w:tcPrChange w:id="192" w:author="Andrés González Santa Cruz" w:date="2023-05-12T20:14:00Z">
              <w:tcPr>
                <w:tcW w:w="776" w:type="dxa"/>
              </w:tcPr>
            </w:tcPrChange>
          </w:tcPr>
          <w:p w14:paraId="78CBD868" w14:textId="0673FDE8" w:rsidR="00841584" w:rsidRDefault="00841584" w:rsidP="001A4702">
            <w:r>
              <w:t>5</w:t>
            </w:r>
          </w:p>
        </w:tc>
        <w:tc>
          <w:tcPr>
            <w:tcW w:w="4661" w:type="dxa"/>
            <w:tcPrChange w:id="193" w:author="Andrés González Santa Cruz" w:date="2023-05-12T20:14:00Z">
              <w:tcPr>
                <w:tcW w:w="4969" w:type="dxa"/>
                <w:gridSpan w:val="2"/>
              </w:tcPr>
            </w:tcPrChange>
          </w:tcPr>
          <w:p w14:paraId="3F3A1913" w14:textId="030CB79B" w:rsidR="00841584" w:rsidRDefault="00841584" w:rsidP="001A4702">
            <w:r>
              <w:t>Exclude records with</w:t>
            </w:r>
            <w:r w:rsidR="006607BC">
              <w:t xml:space="preserve"> at least one of the conditions:</w:t>
            </w:r>
            <w:r>
              <w:t xml:space="preserve"> administrative annulment</w:t>
            </w:r>
            <w:r w:rsidR="006607BC">
              <w:t xml:space="preserve">, </w:t>
            </w:r>
            <w:r>
              <w:t>grouped to another criminal case</w:t>
            </w:r>
            <w:r w:rsidR="006607BC">
              <w:t xml:space="preserve"> (16,341), commission dates earlier than January 01, 2010 (n=17,506); duplicated records (n=7)</w:t>
            </w:r>
          </w:p>
        </w:tc>
        <w:tc>
          <w:tcPr>
            <w:tcW w:w="1234" w:type="dxa"/>
            <w:tcPrChange w:id="194" w:author="Andrés González Santa Cruz" w:date="2023-05-12T20:14:00Z">
              <w:tcPr>
                <w:tcW w:w="1136" w:type="dxa"/>
                <w:gridSpan w:val="2"/>
              </w:tcPr>
            </w:tcPrChange>
          </w:tcPr>
          <w:p w14:paraId="32E0BB28" w14:textId="4EE2A38C" w:rsidR="00841584" w:rsidRDefault="006607BC" w:rsidP="001A4702">
            <w:pPr>
              <w:rPr>
                <w:rFonts w:cs="Times New Roman"/>
                <w:szCs w:val="24"/>
              </w:rPr>
            </w:pPr>
            <w:r>
              <w:rPr>
                <w:rFonts w:cs="Times New Roman"/>
                <w:szCs w:val="24"/>
              </w:rPr>
              <w:t>74,535</w:t>
            </w:r>
          </w:p>
        </w:tc>
        <w:tc>
          <w:tcPr>
            <w:tcW w:w="2138" w:type="dxa"/>
            <w:tcPrChange w:id="195" w:author="Andrés González Santa Cruz" w:date="2023-05-12T20:14:00Z">
              <w:tcPr>
                <w:tcW w:w="2138" w:type="dxa"/>
                <w:gridSpan w:val="2"/>
              </w:tcPr>
            </w:tcPrChange>
          </w:tcPr>
          <w:p w14:paraId="7278AB6B" w14:textId="217FF0E2" w:rsidR="00841584" w:rsidRDefault="006607BC" w:rsidP="001A4702">
            <w:r>
              <w:t>99.7%</w:t>
            </w:r>
          </w:p>
        </w:tc>
      </w:tr>
      <w:tr w:rsidR="006607BC" w14:paraId="2E7B1616" w14:textId="77777777" w:rsidTr="00A805B8">
        <w:tblPrEx>
          <w:tblW w:w="0" w:type="auto"/>
          <w:tblPrExChange w:id="196" w:author="Andrés González Santa Cruz" w:date="2023-05-12T20:14:00Z">
            <w:tblPrEx>
              <w:tblW w:w="0" w:type="auto"/>
            </w:tblPrEx>
          </w:tblPrExChange>
        </w:tblPrEx>
        <w:tc>
          <w:tcPr>
            <w:tcW w:w="776" w:type="dxa"/>
            <w:tcPrChange w:id="197" w:author="Andrés González Santa Cruz" w:date="2023-05-12T20:14:00Z">
              <w:tcPr>
                <w:tcW w:w="776" w:type="dxa"/>
              </w:tcPr>
            </w:tcPrChange>
          </w:tcPr>
          <w:p w14:paraId="41EE5F94" w14:textId="31927197" w:rsidR="006607BC" w:rsidRDefault="006607BC" w:rsidP="001A4702">
            <w:r>
              <w:t>6</w:t>
            </w:r>
          </w:p>
        </w:tc>
        <w:tc>
          <w:tcPr>
            <w:tcW w:w="4661" w:type="dxa"/>
            <w:tcPrChange w:id="198" w:author="Andrés González Santa Cruz" w:date="2023-05-12T20:14:00Z">
              <w:tcPr>
                <w:tcW w:w="4969" w:type="dxa"/>
                <w:gridSpan w:val="2"/>
              </w:tcPr>
            </w:tcPrChange>
          </w:tcPr>
          <w:p w14:paraId="70D57805" w14:textId="20021D98" w:rsidR="006607BC" w:rsidRDefault="006607BC" w:rsidP="001A4702">
            <w:r>
              <w:t xml:space="preserve">Exclude records of patients </w:t>
            </w:r>
            <w:r w:rsidR="0018627A">
              <w:t>with at least one of the following conditions: found as a</w:t>
            </w:r>
            <w:r w:rsidR="00536F93">
              <w:t xml:space="preserve"> victim </w:t>
            </w:r>
            <w:r w:rsidR="0018627A">
              <w:t>(n=</w:t>
            </w:r>
            <w:r w:rsidR="00536F93">
              <w:t>20,624</w:t>
            </w:r>
            <w:r w:rsidR="0018627A">
              <w:t xml:space="preserve">), if the patient </w:t>
            </w:r>
            <w:r w:rsidR="00536F93">
              <w:t xml:space="preserve">did not </w:t>
            </w:r>
            <w:r w:rsidR="00A805B8">
              <w:t>receive</w:t>
            </w:r>
            <w:r w:rsidR="0018627A">
              <w:t xml:space="preserve"> a sentence (</w:t>
            </w:r>
            <w:r w:rsidR="00536F93">
              <w:t>n=23,667</w:t>
            </w:r>
            <w:r w:rsidR="0018627A">
              <w:t>)</w:t>
            </w:r>
          </w:p>
        </w:tc>
        <w:tc>
          <w:tcPr>
            <w:tcW w:w="1234" w:type="dxa"/>
            <w:tcPrChange w:id="199" w:author="Andrés González Santa Cruz" w:date="2023-05-12T20:14:00Z">
              <w:tcPr>
                <w:tcW w:w="1136" w:type="dxa"/>
                <w:gridSpan w:val="2"/>
              </w:tcPr>
            </w:tcPrChange>
          </w:tcPr>
          <w:p w14:paraId="486A4E0E" w14:textId="386A916D" w:rsidR="006607BC" w:rsidRDefault="00536F93" w:rsidP="001A4702">
            <w:pPr>
              <w:rPr>
                <w:rFonts w:cs="Times New Roman"/>
                <w:szCs w:val="24"/>
              </w:rPr>
            </w:pPr>
            <w:r w:rsidRPr="00536F93">
              <w:rPr>
                <w:rFonts w:cs="Times New Roman"/>
                <w:szCs w:val="24"/>
              </w:rPr>
              <w:t>49,970</w:t>
            </w:r>
          </w:p>
        </w:tc>
        <w:tc>
          <w:tcPr>
            <w:tcW w:w="2138" w:type="dxa"/>
            <w:tcPrChange w:id="200" w:author="Andrés González Santa Cruz" w:date="2023-05-12T20:14:00Z">
              <w:tcPr>
                <w:tcW w:w="2138" w:type="dxa"/>
                <w:gridSpan w:val="2"/>
              </w:tcPr>
            </w:tcPrChange>
          </w:tcPr>
          <w:p w14:paraId="31413AD7" w14:textId="5378591B" w:rsidR="006607BC" w:rsidRDefault="00323F4D" w:rsidP="001A4702">
            <w:r>
              <w:t>67%</w:t>
            </w:r>
          </w:p>
        </w:tc>
      </w:tr>
      <w:tr w:rsidR="00A805B8" w14:paraId="526FC50B" w14:textId="77777777" w:rsidTr="00A805B8">
        <w:trPr>
          <w:ins w:id="201" w:author="Andrés González Santa Cruz" w:date="2023-05-12T20:15:00Z"/>
        </w:trPr>
        <w:tc>
          <w:tcPr>
            <w:tcW w:w="776" w:type="dxa"/>
          </w:tcPr>
          <w:p w14:paraId="454F6326" w14:textId="4B35E39A" w:rsidR="00A805B8" w:rsidRDefault="00A805B8" w:rsidP="001A4702">
            <w:pPr>
              <w:rPr>
                <w:ins w:id="202" w:author="Andrés González Santa Cruz" w:date="2023-05-12T20:15:00Z"/>
              </w:rPr>
            </w:pPr>
            <w:ins w:id="203" w:author="Andrés González Santa Cruz" w:date="2023-05-12T20:15:00Z">
              <w:r>
                <w:t>7</w:t>
              </w:r>
            </w:ins>
          </w:p>
        </w:tc>
        <w:tc>
          <w:tcPr>
            <w:tcW w:w="4661" w:type="dxa"/>
          </w:tcPr>
          <w:p w14:paraId="119B7862" w14:textId="01CB2FCF" w:rsidR="00A805B8" w:rsidRDefault="002C6619" w:rsidP="001A4702">
            <w:pPr>
              <w:rPr>
                <w:ins w:id="204" w:author="Andrés González Santa Cruz" w:date="2023-05-12T20:15:00Z"/>
              </w:rPr>
            </w:pPr>
            <w:ins w:id="205" w:author="Andrés González Santa Cruz" w:date="2023-05-12T20:16:00Z">
              <w:r>
                <w:t>Joined SENDAs database, but discarded records with missing dates of birth (</w:t>
              </w:r>
            </w:ins>
            <w:ins w:id="206" w:author="Andrés González Santa Cruz" w:date="2023-05-12T20:17:00Z">
              <w:r>
                <w:t>n= 7</w:t>
              </w:r>
            </w:ins>
            <w:ins w:id="207" w:author="Andrés González Santa Cruz" w:date="2023-05-12T20:16:00Z">
              <w:r>
                <w:t>)</w:t>
              </w:r>
            </w:ins>
          </w:p>
        </w:tc>
        <w:tc>
          <w:tcPr>
            <w:tcW w:w="1234" w:type="dxa"/>
          </w:tcPr>
          <w:p w14:paraId="1465F755" w14:textId="75ADEF1C" w:rsidR="00A805B8" w:rsidRDefault="002C6619" w:rsidP="001A4702">
            <w:pPr>
              <w:rPr>
                <w:ins w:id="208" w:author="Andrés González Santa Cruz" w:date="2023-05-12T20:15:00Z"/>
                <w:rFonts w:cs="Times New Roman"/>
                <w:szCs w:val="24"/>
              </w:rPr>
            </w:pPr>
            <w:ins w:id="209" w:author="Andrés González Santa Cruz" w:date="2023-05-12T20:15:00Z">
              <w:r>
                <w:rPr>
                  <w:rFonts w:cs="Times New Roman"/>
                  <w:szCs w:val="24"/>
                </w:rPr>
                <w:t>8</w:t>
              </w:r>
            </w:ins>
            <w:ins w:id="210" w:author="Andrés González Santa Cruz" w:date="2023-05-12T20:16:00Z">
              <w:r>
                <w:rPr>
                  <w:rFonts w:cs="Times New Roman"/>
                  <w:szCs w:val="24"/>
                </w:rPr>
                <w:t>5,041</w:t>
              </w:r>
            </w:ins>
          </w:p>
        </w:tc>
        <w:tc>
          <w:tcPr>
            <w:tcW w:w="2138" w:type="dxa"/>
          </w:tcPr>
          <w:p w14:paraId="26CE4668" w14:textId="3A2CBC52" w:rsidR="00A805B8" w:rsidRDefault="002C6619" w:rsidP="001A4702">
            <w:pPr>
              <w:rPr>
                <w:ins w:id="211" w:author="Andrés González Santa Cruz" w:date="2023-05-12T20:15:00Z"/>
              </w:rPr>
            </w:pPr>
            <w:ins w:id="212" w:author="Andrés González Santa Cruz" w:date="2023-05-12T20:16:00Z">
              <w:r>
                <w:t>99.9%</w:t>
              </w:r>
            </w:ins>
          </w:p>
        </w:tc>
      </w:tr>
      <w:tr w:rsidR="00323F4D" w14:paraId="029C09D5" w14:textId="77777777" w:rsidTr="002C6619">
        <w:tc>
          <w:tcPr>
            <w:tcW w:w="776" w:type="dxa"/>
          </w:tcPr>
          <w:p w14:paraId="3480FB35" w14:textId="153CA8FA" w:rsidR="00323F4D" w:rsidRDefault="00A805B8" w:rsidP="001A4702">
            <w:ins w:id="213" w:author="Andrés González Santa Cruz" w:date="2023-05-12T20:15:00Z">
              <w:r>
                <w:lastRenderedPageBreak/>
                <w:t>8</w:t>
              </w:r>
            </w:ins>
          </w:p>
        </w:tc>
        <w:tc>
          <w:tcPr>
            <w:tcW w:w="4661" w:type="dxa"/>
          </w:tcPr>
          <w:p w14:paraId="5331FE70" w14:textId="4B6A5D0C" w:rsidR="00323F4D" w:rsidRDefault="00A805B8" w:rsidP="001A4702">
            <w:r>
              <w:t>Discarded patients where the first treatment corresponded to external referrals (n=), or ongoing treatments at the date of retrieval (November 13</w:t>
            </w:r>
            <w:r w:rsidRPr="00A805B8">
              <w:rPr>
                <w:vertAlign w:val="superscript"/>
              </w:rPr>
              <w:t>th</w:t>
            </w:r>
            <w:r>
              <w:t>, 2019) (n</w:t>
            </w:r>
            <w:r w:rsidRPr="00A805B8">
              <w:t>=8,657</w:t>
            </w:r>
            <w:r>
              <w:t>)</w:t>
            </w:r>
          </w:p>
        </w:tc>
        <w:tc>
          <w:tcPr>
            <w:tcW w:w="1234" w:type="dxa"/>
          </w:tcPr>
          <w:p w14:paraId="3FFAF4E4" w14:textId="3C6DC6DF" w:rsidR="00323F4D" w:rsidRPr="00536F93" w:rsidRDefault="00A805B8" w:rsidP="001A4702">
            <w:pPr>
              <w:rPr>
                <w:rFonts w:cs="Times New Roman"/>
                <w:szCs w:val="24"/>
              </w:rPr>
            </w:pPr>
            <w:r>
              <w:rPr>
                <w:rFonts w:cs="Times New Roman"/>
                <w:szCs w:val="24"/>
              </w:rPr>
              <w:t>70,863</w:t>
            </w:r>
          </w:p>
        </w:tc>
        <w:tc>
          <w:tcPr>
            <w:tcW w:w="2138" w:type="dxa"/>
          </w:tcPr>
          <w:p w14:paraId="19919F61" w14:textId="4C733047" w:rsidR="00323F4D" w:rsidRDefault="00A805B8" w:rsidP="001A4702">
            <w:r>
              <w:t>83%</w:t>
            </w:r>
          </w:p>
        </w:tc>
      </w:tr>
      <w:tr w:rsidR="00A805B8" w14:paraId="7F9BC968" w14:textId="77777777" w:rsidTr="002C6619">
        <w:tc>
          <w:tcPr>
            <w:tcW w:w="776" w:type="dxa"/>
          </w:tcPr>
          <w:p w14:paraId="3E2ACC04" w14:textId="16A82222" w:rsidR="00A805B8" w:rsidRDefault="00A805B8" w:rsidP="00A805B8">
            <w:r>
              <w:t>9</w:t>
            </w:r>
          </w:p>
        </w:tc>
        <w:tc>
          <w:tcPr>
            <w:tcW w:w="4661" w:type="dxa"/>
          </w:tcPr>
          <w:p w14:paraId="0AE198A9" w14:textId="68F0129E" w:rsidR="00A805B8" w:rsidRDefault="00A805B8" w:rsidP="00A805B8">
            <w:r>
              <w:t>Excluded patients without treatment outcomes (n=7)</w:t>
            </w:r>
          </w:p>
        </w:tc>
        <w:tc>
          <w:tcPr>
            <w:tcW w:w="1234" w:type="dxa"/>
          </w:tcPr>
          <w:p w14:paraId="0BAA51C1" w14:textId="5D071EB9" w:rsidR="00A805B8" w:rsidRDefault="00A805B8" w:rsidP="00A805B8">
            <w:pPr>
              <w:rPr>
                <w:rFonts w:cs="Times New Roman"/>
                <w:szCs w:val="24"/>
              </w:rPr>
            </w:pPr>
            <w:r>
              <w:rPr>
                <w:rFonts w:cs="Times New Roman"/>
                <w:szCs w:val="24"/>
              </w:rPr>
              <w:t>70,854</w:t>
            </w:r>
          </w:p>
        </w:tc>
        <w:tc>
          <w:tcPr>
            <w:tcW w:w="2138" w:type="dxa"/>
          </w:tcPr>
          <w:p w14:paraId="200F2219" w14:textId="3E64E13F" w:rsidR="00A805B8" w:rsidRDefault="00A805B8" w:rsidP="00A805B8">
            <w:r>
              <w:t>99.9%</w:t>
            </w:r>
          </w:p>
        </w:tc>
      </w:tr>
    </w:tbl>
    <w:p w14:paraId="738195F4" w14:textId="77777777" w:rsidR="00841584" w:rsidRPr="002C6619" w:rsidRDefault="00841584" w:rsidP="002C6619">
      <w:pPr>
        <w:rPr>
          <w:lang w:val="en-GB"/>
        </w:rPr>
      </w:pPr>
    </w:p>
    <w:p w14:paraId="1C75CB1B" w14:textId="7831F98D" w:rsidR="00245FF6" w:rsidRDefault="00C34975" w:rsidP="001D3A58">
      <w:pPr>
        <w:pStyle w:val="Ttulo2"/>
        <w:rPr>
          <w:rStyle w:val="normaltextrun"/>
          <w:rFonts w:cs="Times New Roman"/>
          <w:bCs/>
        </w:rPr>
      </w:pPr>
      <w:r w:rsidRPr="00450027">
        <w:rPr>
          <w:rStyle w:val="normaltextrun"/>
          <w:rFonts w:cs="Times New Roman"/>
          <w:bCs/>
        </w:rPr>
        <w:t>Measures</w:t>
      </w:r>
    </w:p>
    <w:p w14:paraId="59FA0F77" w14:textId="1F257620" w:rsidR="00FA4955" w:rsidRPr="00FA4955" w:rsidRDefault="00951B69" w:rsidP="00FA4955">
      <w:pPr>
        <w:rPr>
          <w:i/>
          <w:iCs/>
        </w:rPr>
      </w:pPr>
      <w:ins w:id="214" w:author="Andrés González Santa Cruz" w:date="2023-05-14T12:08:00Z">
        <w:r>
          <w:rPr>
            <w:rStyle w:val="normaltextrun"/>
            <w:i/>
            <w:iCs/>
          </w:rPr>
          <w:t xml:space="preserve">Time to </w:t>
        </w:r>
      </w:ins>
      <w:del w:id="215" w:author="Andrés González Santa Cruz" w:date="2023-05-14T12:08:00Z">
        <w:r w:rsidR="00FA4955" w:rsidRPr="00FA4955" w:rsidDel="00951B69">
          <w:rPr>
            <w:rStyle w:val="normaltextrun"/>
            <w:i/>
            <w:iCs/>
          </w:rPr>
          <w:delText>C</w:delText>
        </w:r>
      </w:del>
      <w:ins w:id="216" w:author="Andrés González Santa Cruz" w:date="2023-05-14T12:08:00Z">
        <w:r>
          <w:rPr>
            <w:rStyle w:val="normaltextrun"/>
            <w:i/>
            <w:iCs/>
          </w:rPr>
          <w:t>c</w:t>
        </w:r>
      </w:ins>
      <w:r w:rsidR="00FA4955" w:rsidRPr="00FA4955">
        <w:rPr>
          <w:rStyle w:val="normaltextrun"/>
          <w:i/>
          <w:iCs/>
        </w:rPr>
        <w:t>ontact with the criminal justice system</w:t>
      </w:r>
      <w:r w:rsidR="001F36BB">
        <w:rPr>
          <w:rStyle w:val="normaltextrun"/>
          <w:i/>
          <w:iCs/>
        </w:rPr>
        <w:t xml:space="preserve"> (Outcome 1)</w:t>
      </w:r>
    </w:p>
    <w:p w14:paraId="39755DD8" w14:textId="0C6C9808" w:rsidR="007C592B" w:rsidRDefault="004E1B7B" w:rsidP="006817CD">
      <w:pPr>
        <w:jc w:val="both"/>
        <w:rPr>
          <w:rStyle w:val="normaltextrun"/>
          <w:bCs/>
        </w:rPr>
      </w:pPr>
      <w:r w:rsidRPr="006817CD">
        <w:rPr>
          <w:rStyle w:val="normaltextrun"/>
          <w:rFonts w:cs="Times New Roman"/>
          <w:bCs/>
        </w:rPr>
        <w:t xml:space="preserve">We used the recorded date of the first </w:t>
      </w:r>
      <w:r w:rsidR="00361DD8" w:rsidRPr="006817CD">
        <w:rPr>
          <w:rStyle w:val="normaltextrun"/>
          <w:rFonts w:cs="Times New Roman"/>
          <w:bCs/>
        </w:rPr>
        <w:t>contact with the criminal justice system</w:t>
      </w:r>
      <w:r w:rsidR="00BE702C" w:rsidRPr="006817CD">
        <w:rPr>
          <w:rStyle w:val="normaltextrun"/>
          <w:rFonts w:cs="Times New Roman"/>
          <w:bCs/>
        </w:rPr>
        <w:t>,</w:t>
      </w:r>
      <w:r w:rsidRPr="006817CD">
        <w:rPr>
          <w:rStyle w:val="normaltextrun"/>
          <w:rFonts w:cs="Times New Roman"/>
          <w:bCs/>
        </w:rPr>
        <w:t xml:space="preserve"> </w:t>
      </w:r>
      <w:r w:rsidR="005C033B" w:rsidRPr="006817CD">
        <w:rPr>
          <w:rStyle w:val="normaltextrun"/>
          <w:rFonts w:cs="Times New Roman"/>
          <w:bCs/>
        </w:rPr>
        <w:t xml:space="preserve">after the </w:t>
      </w:r>
      <w:r w:rsidR="00C96BC1" w:rsidRPr="006817CD">
        <w:rPr>
          <w:rStyle w:val="normaltextrun"/>
          <w:rFonts w:cs="Times New Roman"/>
          <w:bCs/>
        </w:rPr>
        <w:t>first</w:t>
      </w:r>
      <w:r w:rsidR="00702088" w:rsidRPr="006817CD">
        <w:rPr>
          <w:rStyle w:val="normaltextrun"/>
          <w:rFonts w:cs="Times New Roman"/>
          <w:bCs/>
        </w:rPr>
        <w:t xml:space="preserve"> SUT </w:t>
      </w:r>
      <w:r w:rsidR="00361DD8" w:rsidRPr="006817CD">
        <w:rPr>
          <w:rStyle w:val="normaltextrun"/>
          <w:rFonts w:cs="Times New Roman"/>
          <w:bCs/>
        </w:rPr>
        <w:t>for each participant</w:t>
      </w:r>
      <w:r w:rsidR="008F346B" w:rsidRPr="006817CD">
        <w:rPr>
          <w:rStyle w:val="normaltextrun"/>
          <w:bCs/>
        </w:rPr>
        <w:t>, according to official records provided by the Chilean Prosecutor’s Office</w:t>
      </w:r>
      <w:r w:rsidR="005C033B" w:rsidRPr="006817CD">
        <w:rPr>
          <w:rStyle w:val="normaltextrun"/>
          <w:bCs/>
        </w:rPr>
        <w:t xml:space="preserve"> from 2010 to 2019</w:t>
      </w:r>
      <w:r w:rsidR="008464F7" w:rsidRPr="006817CD">
        <w:rPr>
          <w:rStyle w:val="normaltextrun"/>
          <w:bCs/>
        </w:rPr>
        <w:t xml:space="preserve">. We defined </w:t>
      </w:r>
      <w:r w:rsidR="008F346B" w:rsidRPr="006817CD">
        <w:rPr>
          <w:rStyle w:val="normaltextrun"/>
          <w:bCs/>
        </w:rPr>
        <w:t>‘</w:t>
      </w:r>
      <w:r w:rsidR="008464F7" w:rsidRPr="006817CD">
        <w:rPr>
          <w:rStyle w:val="normaltextrun"/>
          <w:bCs/>
        </w:rPr>
        <w:t>contact</w:t>
      </w:r>
      <w:r w:rsidR="008F346B" w:rsidRPr="006817CD">
        <w:rPr>
          <w:rStyle w:val="normaltextrun"/>
          <w:bCs/>
        </w:rPr>
        <w:t>’</w:t>
      </w:r>
      <w:r w:rsidR="008464F7" w:rsidRPr="006817CD">
        <w:rPr>
          <w:rStyle w:val="normaltextrun"/>
          <w:bCs/>
        </w:rPr>
        <w:t xml:space="preserve"> with the criminal justice system as any</w:t>
      </w:r>
      <w:r w:rsidR="00D167FF" w:rsidRPr="006817CD">
        <w:rPr>
          <w:rStyle w:val="normaltextrun"/>
          <w:bCs/>
        </w:rPr>
        <w:t xml:space="preserve"> </w:t>
      </w:r>
      <w:r w:rsidR="00937D06" w:rsidRPr="006817CD">
        <w:rPr>
          <w:rStyle w:val="normaltextrun"/>
          <w:bCs/>
        </w:rPr>
        <w:t>finalised</w:t>
      </w:r>
      <w:r w:rsidR="00C34975" w:rsidRPr="006817CD">
        <w:rPr>
          <w:rStyle w:val="normaltextrun"/>
          <w:bCs/>
        </w:rPr>
        <w:t xml:space="preserve"> </w:t>
      </w:r>
      <w:r w:rsidR="008464F7" w:rsidRPr="006817CD">
        <w:rPr>
          <w:rStyle w:val="normaltextrun"/>
          <w:bCs/>
        </w:rPr>
        <w:t>court outcome that was (1) adjudicated with a guilty verdict (ranging from fines to imprisonment) or (2) diverted from further proceedings (a Chilean legal figure called Conditional Suspensions of Proceedings). Hence, we are not considering the acquitted outcome</w:t>
      </w:r>
      <w:r w:rsidR="008F346B" w:rsidRPr="006817CD">
        <w:rPr>
          <w:rStyle w:val="normaltextrun"/>
          <w:bCs/>
        </w:rPr>
        <w:t xml:space="preserve"> as ‘contact’</w:t>
      </w:r>
      <w:r w:rsidR="00C34975" w:rsidRPr="006817CD">
        <w:rPr>
          <w:rStyle w:val="normaltextrun"/>
          <w:bCs/>
        </w:rPr>
        <w:t xml:space="preserve">. </w:t>
      </w:r>
      <w:r w:rsidR="008F346B" w:rsidRPr="006817CD">
        <w:rPr>
          <w:rStyle w:val="normaltextrun"/>
          <w:bCs/>
        </w:rPr>
        <w:t>However, we</w:t>
      </w:r>
      <w:r w:rsidR="008464F7" w:rsidRPr="006817CD">
        <w:rPr>
          <w:rStyle w:val="normaltextrun"/>
          <w:bCs/>
        </w:rPr>
        <w:t xml:space="preserve"> consider</w:t>
      </w:r>
      <w:r w:rsidR="008F346B" w:rsidRPr="006817CD">
        <w:rPr>
          <w:rStyle w:val="normaltextrun"/>
          <w:bCs/>
        </w:rPr>
        <w:t>ed</w:t>
      </w:r>
      <w:r w:rsidR="008464F7" w:rsidRPr="006817CD">
        <w:rPr>
          <w:rStyle w:val="normaltextrun"/>
          <w:bCs/>
        </w:rPr>
        <w:t xml:space="preserve"> diverted outcomes (2) as ‘contact’ because </w:t>
      </w:r>
      <w:r w:rsidR="008F346B" w:rsidRPr="006817CD">
        <w:rPr>
          <w:rStyle w:val="normaltextrun"/>
          <w:bCs/>
        </w:rPr>
        <w:t>it represents the criminal justice response to individuals that committed minor crimes (e.g., burglary, shoplifting) for the first time.</w:t>
      </w:r>
      <w:r w:rsidR="00BA2C8A" w:rsidRPr="006817CD">
        <w:rPr>
          <w:rStyle w:val="normaltextrun"/>
          <w:bCs/>
        </w:rPr>
        <w:t xml:space="preserve"> </w:t>
      </w:r>
      <w:r w:rsidR="00B74838" w:rsidRPr="006817CD">
        <w:rPr>
          <w:rStyle w:val="normaltextrun"/>
          <w:bCs/>
          <w:highlight w:val="yellow"/>
        </w:rPr>
        <w:t xml:space="preserve">If more than one contact was recorded on the same date, we considered only the first </w:t>
      </w:r>
      <w:commentRangeStart w:id="217"/>
      <w:r w:rsidR="00B74838" w:rsidRPr="006817CD">
        <w:rPr>
          <w:rStyle w:val="normaltextrun"/>
          <w:bCs/>
          <w:highlight w:val="yellow"/>
        </w:rPr>
        <w:t>one</w:t>
      </w:r>
      <w:commentRangeEnd w:id="217"/>
      <w:r w:rsidR="002C6619">
        <w:rPr>
          <w:rStyle w:val="Refdecomentario"/>
        </w:rPr>
        <w:commentReference w:id="217"/>
      </w:r>
      <w:r w:rsidR="00B74838" w:rsidRPr="006817CD">
        <w:rPr>
          <w:rStyle w:val="normaltextrun"/>
          <w:bCs/>
          <w:highlight w:val="yellow"/>
        </w:rPr>
        <w:t>.</w:t>
      </w:r>
      <w:r w:rsidR="003D14F2" w:rsidRPr="006817CD">
        <w:rPr>
          <w:rStyle w:val="normaltextrun"/>
          <w:bCs/>
        </w:rPr>
        <w:t xml:space="preserve"> </w:t>
      </w:r>
      <w:ins w:id="218" w:author="Andrés González Santa Cruz" w:date="2023-05-14T12:10:00Z">
        <w:r w:rsidR="00576E01">
          <w:rPr>
            <w:rStyle w:val="normaltextrun"/>
            <w:bCs/>
          </w:rPr>
          <w:t>Time was</w:t>
        </w:r>
      </w:ins>
      <w:ins w:id="219" w:author="Andrés González Santa Cruz" w:date="2023-05-14T12:11:00Z">
        <w:r w:rsidR="00576E01">
          <w:rPr>
            <w:rStyle w:val="normaltextrun"/>
            <w:bCs/>
          </w:rPr>
          <w:t xml:space="preserve"> coded in years and</w:t>
        </w:r>
      </w:ins>
      <w:ins w:id="220" w:author="Andrés González Santa Cruz" w:date="2023-05-14T12:10:00Z">
        <w:r w:rsidR="00576E01">
          <w:rPr>
            <w:rStyle w:val="normaltextrun"/>
            <w:bCs/>
          </w:rPr>
          <w:t xml:space="preserve"> calculated as the difference between </w:t>
        </w:r>
      </w:ins>
      <w:ins w:id="221" w:author="Andrés González Santa Cruz" w:date="2023-05-14T12:11:00Z">
        <w:r w:rsidR="00576E01">
          <w:rPr>
            <w:rStyle w:val="normaltextrun"/>
            <w:bCs/>
          </w:rPr>
          <w:t>the age at offense and the age of treatment discharge.</w:t>
        </w:r>
      </w:ins>
    </w:p>
    <w:p w14:paraId="09CAFABD" w14:textId="77777777" w:rsidR="006817CD" w:rsidRPr="006817CD" w:rsidRDefault="006817CD" w:rsidP="006817CD">
      <w:pPr>
        <w:jc w:val="both"/>
        <w:rPr>
          <w:rStyle w:val="normaltextrun"/>
          <w:bCs/>
        </w:rPr>
      </w:pPr>
    </w:p>
    <w:p w14:paraId="524343AF" w14:textId="00A5E70C" w:rsidR="001F36BB" w:rsidRPr="00FA4955" w:rsidRDefault="00951B69" w:rsidP="001F36BB">
      <w:pPr>
        <w:rPr>
          <w:i/>
          <w:iCs/>
        </w:rPr>
      </w:pPr>
      <w:ins w:id="222" w:author="Andrés González Santa Cruz" w:date="2023-05-14T12:08:00Z">
        <w:r>
          <w:rPr>
            <w:rStyle w:val="normaltextrun"/>
            <w:i/>
            <w:iCs/>
          </w:rPr>
          <w:t xml:space="preserve">Time to </w:t>
        </w:r>
      </w:ins>
      <w:del w:id="223" w:author="Andrés González Santa Cruz" w:date="2023-05-14T12:08:00Z">
        <w:r w:rsidR="001F36BB" w:rsidRPr="00FA4955" w:rsidDel="00951B69">
          <w:rPr>
            <w:rStyle w:val="normaltextrun"/>
            <w:i/>
            <w:iCs/>
          </w:rPr>
          <w:delText>C</w:delText>
        </w:r>
      </w:del>
      <w:ins w:id="224" w:author="Andrés González Santa Cruz" w:date="2023-05-14T12:08:00Z">
        <w:r>
          <w:rPr>
            <w:rStyle w:val="normaltextrun"/>
            <w:i/>
            <w:iCs/>
          </w:rPr>
          <w:t>c</w:t>
        </w:r>
      </w:ins>
      <w:r w:rsidR="001F36BB" w:rsidRPr="00FA4955">
        <w:rPr>
          <w:rStyle w:val="normaltextrun"/>
          <w:i/>
          <w:iCs/>
        </w:rPr>
        <w:t>ontact with the criminal justice system</w:t>
      </w:r>
      <w:r w:rsidR="001F36BB">
        <w:rPr>
          <w:rStyle w:val="normaltextrun"/>
          <w:i/>
          <w:iCs/>
        </w:rPr>
        <w:t xml:space="preserve"> leading to imprisonment (Outcome 2)</w:t>
      </w:r>
    </w:p>
    <w:p w14:paraId="3AFD4753" w14:textId="42F0061F" w:rsidR="00C34975" w:rsidRDefault="005C033B" w:rsidP="006817CD">
      <w:pPr>
        <w:jc w:val="both"/>
        <w:rPr>
          <w:rStyle w:val="normaltextrun"/>
          <w:bCs/>
        </w:rPr>
      </w:pPr>
      <w:r w:rsidRPr="006817CD">
        <w:rPr>
          <w:rStyle w:val="normaltextrun"/>
          <w:rFonts w:cs="Times New Roman"/>
          <w:bCs/>
        </w:rPr>
        <w:t>We used the recorded date of the first contact with the criminal justice system leading to imprisonment</w:t>
      </w:r>
      <w:r w:rsidR="00BE702C" w:rsidRPr="006817CD">
        <w:rPr>
          <w:rStyle w:val="normaltextrun"/>
          <w:rFonts w:cs="Times New Roman"/>
          <w:bCs/>
        </w:rPr>
        <w:t>,</w:t>
      </w:r>
      <w:r w:rsidRPr="006817CD">
        <w:rPr>
          <w:rStyle w:val="normaltextrun"/>
          <w:rFonts w:cs="Times New Roman"/>
          <w:bCs/>
        </w:rPr>
        <w:t xml:space="preserve"> after the first SUT for each participant</w:t>
      </w:r>
      <w:r w:rsidRPr="006817CD">
        <w:rPr>
          <w:rStyle w:val="normaltextrun"/>
          <w:bCs/>
        </w:rPr>
        <w:t>, according to official records provided by the Chilean Prosecutor’s Office from 2010 to 2019</w:t>
      </w:r>
      <w:r w:rsidR="007C592B" w:rsidRPr="006817CD">
        <w:rPr>
          <w:rStyle w:val="normaltextrun"/>
          <w:bCs/>
        </w:rPr>
        <w:t>.</w:t>
      </w:r>
      <w:ins w:id="225" w:author="Andrés González Santa Cruz" w:date="2023-05-14T12:11:00Z">
        <w:r w:rsidR="00576E01" w:rsidRPr="006817CD">
          <w:rPr>
            <w:rStyle w:val="normaltextrun"/>
            <w:bCs/>
          </w:rPr>
          <w:t xml:space="preserve"> </w:t>
        </w:r>
        <w:r w:rsidR="00576E01">
          <w:rPr>
            <w:rStyle w:val="normaltextrun"/>
            <w:bCs/>
          </w:rPr>
          <w:t>Time was coded in years and calculated as the difference between the age at offense and the age of treatment discharge.</w:t>
        </w:r>
      </w:ins>
      <w:del w:id="226" w:author="Andrés González Santa Cruz" w:date="2023-05-14T12:11:00Z">
        <w:r w:rsidR="00235DB6" w:rsidRPr="006817CD" w:rsidDel="00576E01">
          <w:rPr>
            <w:rStyle w:val="normaltextrun"/>
            <w:bCs/>
          </w:rPr>
          <w:delText xml:space="preserve"> </w:delText>
        </w:r>
      </w:del>
    </w:p>
    <w:p w14:paraId="1FDC1341" w14:textId="77777777" w:rsidR="006817CD" w:rsidRPr="006817CD" w:rsidRDefault="006817CD" w:rsidP="006817CD">
      <w:pPr>
        <w:jc w:val="both"/>
        <w:rPr>
          <w:rStyle w:val="normaltextrun"/>
          <w:bCs/>
        </w:rPr>
      </w:pPr>
    </w:p>
    <w:p w14:paraId="4B4083EE" w14:textId="33021370" w:rsidR="003F4F56" w:rsidRPr="003F4F56" w:rsidRDefault="003F4F56" w:rsidP="003F4F56">
      <w:pPr>
        <w:rPr>
          <w:i/>
          <w:iCs/>
        </w:rPr>
      </w:pPr>
      <w:r w:rsidRPr="003F4F56">
        <w:rPr>
          <w:i/>
          <w:iCs/>
        </w:rPr>
        <w:t>SUT completion status</w:t>
      </w:r>
      <w:r w:rsidR="00871B62">
        <w:rPr>
          <w:i/>
          <w:iCs/>
        </w:rPr>
        <w:t xml:space="preserve"> (Exposure variable)</w:t>
      </w:r>
    </w:p>
    <w:p w14:paraId="62A210CD" w14:textId="2FA8612A" w:rsidR="007C592B" w:rsidRDefault="7D0A58E1" w:rsidP="4A99AEB9">
      <w:pPr>
        <w:jc w:val="both"/>
        <w:rPr>
          <w:lang w:val="en-GB"/>
        </w:rPr>
      </w:pPr>
      <w:r>
        <w:t xml:space="preserve">We defined the key independent variable as SUT </w:t>
      </w:r>
      <w:r w:rsidR="284F0724">
        <w:t>completion</w:t>
      </w:r>
      <w:r>
        <w:t xml:space="preserve"> status</w:t>
      </w:r>
      <w:r w:rsidR="0159BF47">
        <w:t>.</w:t>
      </w:r>
      <w:r w:rsidR="7044972A">
        <w:t xml:space="preserve"> It </w:t>
      </w:r>
      <w:r w:rsidR="49DF629E">
        <w:t>was calculated</w:t>
      </w:r>
      <w:r w:rsidR="371E6F27" w:rsidRPr="7BE9DC4A">
        <w:rPr>
          <w:highlight w:val="yellow"/>
        </w:rPr>
        <w:t xml:space="preserve"> using the </w:t>
      </w:r>
      <w:r w:rsidR="1090548F" w:rsidRPr="7BE9DC4A">
        <w:rPr>
          <w:highlight w:val="yellow"/>
        </w:rPr>
        <w:t xml:space="preserve">dates </w:t>
      </w:r>
      <w:r w:rsidR="51793527" w:rsidRPr="7BE9DC4A">
        <w:rPr>
          <w:highlight w:val="yellow"/>
        </w:rPr>
        <w:t>of admission and exit</w:t>
      </w:r>
      <w:r w:rsidR="65C7B9D0" w:rsidRPr="7BE9DC4A">
        <w:rPr>
          <w:highlight w:val="yellow"/>
        </w:rPr>
        <w:t xml:space="preserve"> of first SUT (or baseline)</w:t>
      </w:r>
      <w:r w:rsidR="6B3CB211" w:rsidRPr="7BE9DC4A">
        <w:rPr>
          <w:highlight w:val="yellow"/>
        </w:rPr>
        <w:t>,</w:t>
      </w:r>
      <w:r w:rsidR="51793527" w:rsidRPr="7BE9DC4A">
        <w:rPr>
          <w:highlight w:val="yellow"/>
        </w:rPr>
        <w:t xml:space="preserve"> and the information of </w:t>
      </w:r>
      <w:r w:rsidR="74BAFEFE" w:rsidRPr="7BE9DC4A">
        <w:rPr>
          <w:highlight w:val="yellow"/>
        </w:rPr>
        <w:t xml:space="preserve">reasons for </w:t>
      </w:r>
      <w:r w:rsidR="51793527" w:rsidRPr="7BE9DC4A">
        <w:rPr>
          <w:highlight w:val="yellow"/>
        </w:rPr>
        <w:t>discharge</w:t>
      </w:r>
      <w:r w:rsidR="46868008" w:rsidRPr="7BE9DC4A">
        <w:rPr>
          <w:highlight w:val="yellow"/>
        </w:rPr>
        <w:t xml:space="preserve"> o</w:t>
      </w:r>
      <w:r w:rsidR="298B681B" w:rsidRPr="7BE9DC4A">
        <w:rPr>
          <w:highlight w:val="yellow"/>
        </w:rPr>
        <w:t>f</w:t>
      </w:r>
      <w:r w:rsidR="46868008" w:rsidRPr="7BE9DC4A">
        <w:rPr>
          <w:highlight w:val="yellow"/>
        </w:rPr>
        <w:t xml:space="preserve"> SUT</w:t>
      </w:r>
      <w:r w:rsidR="1154FFDE" w:rsidRPr="7BE9DC4A">
        <w:rPr>
          <w:highlight w:val="yellow"/>
        </w:rPr>
        <w:t xml:space="preserve">. </w:t>
      </w:r>
      <w:r w:rsidR="7A3470EA">
        <w:t>Thus, t</w:t>
      </w:r>
      <w:r w:rsidR="1154FFDE">
        <w:t xml:space="preserve">his variable </w:t>
      </w:r>
      <w:r w:rsidR="371CC495">
        <w:t xml:space="preserve">was categorised </w:t>
      </w:r>
      <w:r w:rsidR="06019BC7">
        <w:t>as SUT</w:t>
      </w:r>
      <w:r w:rsidRPr="7BE9DC4A">
        <w:rPr>
          <w:lang w:val="en-GB"/>
        </w:rPr>
        <w:t xml:space="preserve"> completion, late dropout (&gt;= 3 months of SUT) and early dropout (&lt;3 months).</w:t>
      </w:r>
      <w:r w:rsidR="68806E79" w:rsidRPr="7BE9DC4A">
        <w:rPr>
          <w:lang w:val="en-GB"/>
        </w:rPr>
        <w:t xml:space="preserve"> Early and late dropout involves interrupted treatment due to voluntary or involuntary causes (</w:t>
      </w:r>
      <w:r w:rsidR="584B2204" w:rsidRPr="7BE9DC4A">
        <w:rPr>
          <w:lang w:val="en-GB"/>
        </w:rPr>
        <w:t>e.g.,</w:t>
      </w:r>
      <w:r w:rsidR="6134A729" w:rsidRPr="7BE9DC4A">
        <w:rPr>
          <w:lang w:val="en-GB"/>
        </w:rPr>
        <w:t xml:space="preserve"> interruptions due to</w:t>
      </w:r>
      <w:r w:rsidR="533FFF79" w:rsidRPr="7BE9DC4A">
        <w:rPr>
          <w:lang w:val="en-GB"/>
        </w:rPr>
        <w:t xml:space="preserve"> </w:t>
      </w:r>
      <w:r w:rsidR="6134A729" w:rsidRPr="7BE9DC4A">
        <w:rPr>
          <w:lang w:val="en-GB"/>
        </w:rPr>
        <w:t xml:space="preserve">serious misconduct against treatment norms). </w:t>
      </w:r>
    </w:p>
    <w:p w14:paraId="2F21057A" w14:textId="77777777" w:rsidR="003F4F56" w:rsidRDefault="003F4F56" w:rsidP="00B10587">
      <w:pPr>
        <w:jc w:val="both"/>
        <w:rPr>
          <w:lang w:val="en-GB"/>
        </w:rPr>
      </w:pPr>
    </w:p>
    <w:p w14:paraId="4B594B18" w14:textId="05C69A7B" w:rsidR="003F4F56" w:rsidRPr="00871B62" w:rsidRDefault="003F4F56" w:rsidP="00B10587">
      <w:pPr>
        <w:jc w:val="both"/>
        <w:rPr>
          <w:i/>
          <w:iCs/>
          <w:lang w:val="en-GB"/>
        </w:rPr>
      </w:pPr>
      <w:r w:rsidRPr="00871B62">
        <w:rPr>
          <w:i/>
          <w:iCs/>
          <w:lang w:val="en-GB"/>
        </w:rPr>
        <w:t>Other covariates</w:t>
      </w:r>
    </w:p>
    <w:p w14:paraId="7BDB585F" w14:textId="525E640A" w:rsidR="00CE536A" w:rsidRDefault="7D0A58E1" w:rsidP="002C6619">
      <w:pPr>
        <w:pStyle w:val="paragraph"/>
        <w:spacing w:before="0" w:beforeAutospacing="0" w:line="276" w:lineRule="auto"/>
        <w:contextualSpacing/>
        <w:jc w:val="both"/>
        <w:textAlignment w:val="baseline"/>
        <w:rPr>
          <w:ins w:id="227" w:author="Andrés González Santa Cruz" w:date="2023-05-12T18:47:00Z"/>
          <w:lang w:val="en-GB"/>
        </w:rPr>
        <w:pPrChange w:id="228" w:author="Andrés González Santa Cruz" w:date="2023-05-12T20:19:00Z">
          <w:pPr>
            <w:pStyle w:val="paragraph"/>
            <w:spacing w:before="0" w:beforeAutospacing="0"/>
            <w:contextualSpacing/>
            <w:jc w:val="both"/>
            <w:textAlignment w:val="baseline"/>
          </w:pPr>
        </w:pPrChange>
      </w:pPr>
      <w:r w:rsidRPr="7BE9DC4A">
        <w:rPr>
          <w:lang w:val="en-GB"/>
        </w:rPr>
        <w:t xml:space="preserve">Covariates for all regression analyses </w:t>
      </w:r>
      <w:r w:rsidR="49E18EFD" w:rsidRPr="7BE9DC4A">
        <w:rPr>
          <w:lang w:val="en-GB"/>
        </w:rPr>
        <w:t>covered</w:t>
      </w:r>
      <w:r w:rsidR="051FCCBD" w:rsidRPr="7BE9DC4A">
        <w:rPr>
          <w:lang w:val="en-GB"/>
        </w:rPr>
        <w:t xml:space="preserve"> four </w:t>
      </w:r>
      <w:r w:rsidR="79F19AAB" w:rsidRPr="7BE9DC4A">
        <w:rPr>
          <w:lang w:val="en-GB"/>
        </w:rPr>
        <w:t>dimensions (</w:t>
      </w:r>
      <w:r w:rsidR="41176C78" w:rsidRPr="7BE9DC4A">
        <w:rPr>
          <w:lang w:val="en-GB"/>
        </w:rPr>
        <w:t>I-IV)</w:t>
      </w:r>
      <w:r w:rsidR="68A8C99E" w:rsidRPr="7BE9DC4A">
        <w:rPr>
          <w:lang w:val="en-GB"/>
        </w:rPr>
        <w:t xml:space="preserve">. </w:t>
      </w:r>
      <w:r w:rsidR="41176C78" w:rsidRPr="7BE9DC4A">
        <w:rPr>
          <w:lang w:val="en-GB"/>
        </w:rPr>
        <w:t>First, (I)</w:t>
      </w:r>
      <w:r w:rsidR="7B23606C" w:rsidRPr="7BE9DC4A">
        <w:rPr>
          <w:lang w:val="en-GB"/>
        </w:rPr>
        <w:t xml:space="preserve"> </w:t>
      </w:r>
      <w:r w:rsidR="051FCCBD" w:rsidRPr="7BE9DC4A">
        <w:rPr>
          <w:lang w:val="en-GB"/>
        </w:rPr>
        <w:t>demographic information:</w:t>
      </w:r>
      <w:r w:rsidR="63F5C753" w:rsidRPr="7BE9DC4A">
        <w:rPr>
          <w:lang w:val="en-GB"/>
        </w:rPr>
        <w:t xml:space="preserve"> (</w:t>
      </w:r>
      <w:proofErr w:type="spellStart"/>
      <w:r w:rsidR="63F5C753" w:rsidRPr="7BE9DC4A">
        <w:rPr>
          <w:lang w:val="en-GB"/>
        </w:rPr>
        <w:t>i</w:t>
      </w:r>
      <w:proofErr w:type="spellEnd"/>
      <w:r w:rsidR="63F5C753" w:rsidRPr="7BE9DC4A">
        <w:rPr>
          <w:lang w:val="en-GB"/>
        </w:rPr>
        <w:t>)</w:t>
      </w:r>
      <w:r w:rsidR="5B27CA25" w:rsidRPr="7BE9DC4A">
        <w:rPr>
          <w:lang w:val="en-GB"/>
        </w:rPr>
        <w:t xml:space="preserve"> </w:t>
      </w:r>
      <w:r w:rsidR="63F5C753" w:rsidRPr="7BE9DC4A">
        <w:rPr>
          <w:lang w:val="en-GB"/>
        </w:rPr>
        <w:t>Sex</w:t>
      </w:r>
      <w:r w:rsidR="3BD108E1" w:rsidRPr="7BE9DC4A">
        <w:rPr>
          <w:lang w:val="en-GB"/>
        </w:rPr>
        <w:t xml:space="preserve"> </w:t>
      </w:r>
      <w:r w:rsidR="63F5C753" w:rsidRPr="7BE9DC4A">
        <w:rPr>
          <w:lang w:val="en-GB"/>
        </w:rPr>
        <w:t>(Women, Men); (ii)Age</w:t>
      </w:r>
      <w:r w:rsidR="3BD108E1" w:rsidRPr="7BE9DC4A">
        <w:rPr>
          <w:lang w:val="en-GB"/>
        </w:rPr>
        <w:t xml:space="preserve"> </w:t>
      </w:r>
      <w:r w:rsidR="63F5C753" w:rsidRPr="7BE9DC4A">
        <w:rPr>
          <w:lang w:val="en-GB"/>
        </w:rPr>
        <w:t>(Numeric); (iii)</w:t>
      </w:r>
      <w:r w:rsidR="3BD108E1" w:rsidRPr="7BE9DC4A">
        <w:rPr>
          <w:lang w:val="en-GB"/>
        </w:rPr>
        <w:t xml:space="preserve"> </w:t>
      </w:r>
      <w:r w:rsidR="63F5C753" w:rsidRPr="7BE9DC4A">
        <w:rPr>
          <w:lang w:val="en-GB"/>
        </w:rPr>
        <w:t>Poverty of the Municipality of residence(Percentage);(iv)</w:t>
      </w:r>
      <w:r w:rsidR="3EDB6CB8" w:rsidRPr="7BE9DC4A">
        <w:rPr>
          <w:lang w:val="en-GB"/>
        </w:rPr>
        <w:t xml:space="preserve"> </w:t>
      </w:r>
      <w:r w:rsidR="63F5C753" w:rsidRPr="7BE9DC4A">
        <w:rPr>
          <w:lang w:val="en-GB"/>
        </w:rPr>
        <w:t>Urbanicity of the commune of residence(Urban, Rural, Mixed); (v)</w:t>
      </w:r>
      <w:r w:rsidR="61FA07AB" w:rsidRPr="7BE9DC4A">
        <w:rPr>
          <w:lang w:val="en-GB"/>
        </w:rPr>
        <w:t xml:space="preserve"> </w:t>
      </w:r>
      <w:r w:rsidR="63F5C753" w:rsidRPr="7BE9DC4A">
        <w:rPr>
          <w:lang w:val="en-GB"/>
        </w:rPr>
        <w:t>Employment</w:t>
      </w:r>
      <w:r w:rsidR="0A50C6E2" w:rsidRPr="7BE9DC4A">
        <w:rPr>
          <w:lang w:val="en-GB"/>
        </w:rPr>
        <w:t xml:space="preserve"> </w:t>
      </w:r>
      <w:r w:rsidR="63F5C753" w:rsidRPr="7BE9DC4A">
        <w:rPr>
          <w:lang w:val="en-GB"/>
        </w:rPr>
        <w:t>(</w:t>
      </w:r>
      <w:del w:id="229" w:author="Andrés González Santa Cruz" w:date="2023-05-13T19:11:00Z">
        <w:r w:rsidR="63F5C753" w:rsidRPr="7BE9DC4A" w:rsidDel="00E81D17">
          <w:rPr>
            <w:lang w:val="en-GB"/>
          </w:rPr>
          <w:delText xml:space="preserve"> </w:delText>
        </w:r>
      </w:del>
      <w:r w:rsidR="63F5C753" w:rsidRPr="7BE9DC4A">
        <w:rPr>
          <w:lang w:val="en-GB"/>
        </w:rPr>
        <w:t>Unemployed, Employed, Inactive)</w:t>
      </w:r>
      <w:r w:rsidR="0A50C6E2" w:rsidRPr="7BE9DC4A">
        <w:rPr>
          <w:lang w:val="en-GB"/>
        </w:rPr>
        <w:t xml:space="preserve">; </w:t>
      </w:r>
      <w:r w:rsidR="63F5C753" w:rsidRPr="7BE9DC4A">
        <w:rPr>
          <w:lang w:val="en-GB"/>
        </w:rPr>
        <w:t>(vi)Education</w:t>
      </w:r>
      <w:r w:rsidR="0A50C6E2" w:rsidRPr="7BE9DC4A">
        <w:rPr>
          <w:lang w:val="en-GB"/>
        </w:rPr>
        <w:t xml:space="preserve"> </w:t>
      </w:r>
      <w:r w:rsidR="63F5C753" w:rsidRPr="7BE9DC4A">
        <w:rPr>
          <w:lang w:val="en-GB"/>
        </w:rPr>
        <w:t>(More than high school, Completed high school or less, Completed primary school or less)</w:t>
      </w:r>
      <w:r w:rsidR="0A50C6E2" w:rsidRPr="7BE9DC4A">
        <w:rPr>
          <w:lang w:val="en-GB"/>
        </w:rPr>
        <w:t xml:space="preserve">; </w:t>
      </w:r>
      <w:r w:rsidR="63F5C753" w:rsidRPr="7BE9DC4A">
        <w:rPr>
          <w:lang w:val="en-GB"/>
        </w:rPr>
        <w:t>(vii)</w:t>
      </w:r>
      <w:r w:rsidR="5BEC3069" w:rsidRPr="7BE9DC4A">
        <w:rPr>
          <w:lang w:val="en-GB"/>
        </w:rPr>
        <w:t xml:space="preserve"> </w:t>
      </w:r>
      <w:r w:rsidR="63F5C753" w:rsidRPr="7BE9DC4A">
        <w:rPr>
          <w:lang w:val="en-GB"/>
        </w:rPr>
        <w:t>Tenure status of household (Owner, Other)</w:t>
      </w:r>
      <w:r w:rsidR="0A50C6E2" w:rsidRPr="7BE9DC4A">
        <w:rPr>
          <w:lang w:val="en-GB"/>
        </w:rPr>
        <w:t xml:space="preserve">; </w:t>
      </w:r>
      <w:r w:rsidR="63F5C753" w:rsidRPr="7BE9DC4A">
        <w:rPr>
          <w:lang w:val="en-GB"/>
        </w:rPr>
        <w:t>(viii)</w:t>
      </w:r>
      <w:r w:rsidR="2FDED02A" w:rsidRPr="7BE9DC4A">
        <w:rPr>
          <w:lang w:val="en-GB"/>
        </w:rPr>
        <w:t xml:space="preserve"> </w:t>
      </w:r>
      <w:r w:rsidR="63F5C753" w:rsidRPr="7BE9DC4A">
        <w:rPr>
          <w:lang w:val="en-GB"/>
        </w:rPr>
        <w:t>Having children (Yes, No)</w:t>
      </w:r>
      <w:r w:rsidR="0A50C6E2" w:rsidRPr="7BE9DC4A">
        <w:rPr>
          <w:lang w:val="en-GB"/>
        </w:rPr>
        <w:t xml:space="preserve">; </w:t>
      </w:r>
      <w:r w:rsidR="63F5C753" w:rsidRPr="7BE9DC4A">
        <w:rPr>
          <w:lang w:val="en-GB"/>
        </w:rPr>
        <w:t>(ix)</w:t>
      </w:r>
      <w:r w:rsidR="5BEC3069" w:rsidRPr="7BE9DC4A">
        <w:rPr>
          <w:lang w:val="en-GB"/>
        </w:rPr>
        <w:t xml:space="preserve"> Cohabitation</w:t>
      </w:r>
      <w:r w:rsidR="306D4182" w:rsidRPr="7BE9DC4A">
        <w:rPr>
          <w:lang w:val="en-GB"/>
        </w:rPr>
        <w:t xml:space="preserve"> </w:t>
      </w:r>
      <w:r w:rsidR="63F5C753" w:rsidRPr="7BE9DC4A">
        <w:rPr>
          <w:lang w:val="en-GB"/>
        </w:rPr>
        <w:t>(Family, Others, Alone)</w:t>
      </w:r>
      <w:r w:rsidR="5BEC3069" w:rsidRPr="7BE9DC4A">
        <w:rPr>
          <w:lang w:val="en-GB"/>
        </w:rPr>
        <w:t xml:space="preserve">. Second, </w:t>
      </w:r>
      <w:r w:rsidR="41176C78" w:rsidRPr="7BE9DC4A">
        <w:rPr>
          <w:lang w:val="en-GB"/>
        </w:rPr>
        <w:t xml:space="preserve">(II) </w:t>
      </w:r>
      <w:r w:rsidR="5BEC3069" w:rsidRPr="7BE9DC4A">
        <w:rPr>
          <w:lang w:val="en-GB"/>
        </w:rPr>
        <w:t xml:space="preserve">treatment level factors: </w:t>
      </w:r>
      <w:r w:rsidR="63F5C753" w:rsidRPr="7BE9DC4A">
        <w:rPr>
          <w:lang w:val="en-GB"/>
        </w:rPr>
        <w:t>(x)</w:t>
      </w:r>
      <w:r w:rsidR="5B27CA25" w:rsidRPr="7BE9DC4A">
        <w:rPr>
          <w:lang w:val="en-GB"/>
        </w:rPr>
        <w:t xml:space="preserve"> </w:t>
      </w:r>
      <w:r w:rsidR="63F5C753" w:rsidRPr="7BE9DC4A">
        <w:rPr>
          <w:lang w:val="en-GB"/>
        </w:rPr>
        <w:t>Modality of treatment (Inpatient, Outpatient)</w:t>
      </w:r>
      <w:r w:rsidR="5BEC3069" w:rsidRPr="7BE9DC4A">
        <w:rPr>
          <w:lang w:val="en-GB"/>
        </w:rPr>
        <w:t xml:space="preserve">; </w:t>
      </w:r>
      <w:r w:rsidR="63F5C753" w:rsidRPr="7BE9DC4A">
        <w:rPr>
          <w:lang w:val="en-GB"/>
        </w:rPr>
        <w:lastRenderedPageBreak/>
        <w:t>(xi)</w:t>
      </w:r>
      <w:r w:rsidR="02E59E12" w:rsidRPr="7BE9DC4A">
        <w:rPr>
          <w:lang w:val="en-GB"/>
        </w:rPr>
        <w:t xml:space="preserve"> </w:t>
      </w:r>
      <w:r w:rsidR="63F5C753" w:rsidRPr="7BE9DC4A">
        <w:rPr>
          <w:lang w:val="en-GB"/>
        </w:rPr>
        <w:t>Geographical area (South, Centre, North)</w:t>
      </w:r>
      <w:r w:rsidR="5BEC3069" w:rsidRPr="7BE9DC4A">
        <w:rPr>
          <w:lang w:val="en-GB"/>
        </w:rPr>
        <w:t xml:space="preserve">; </w:t>
      </w:r>
      <w:r w:rsidR="63F5C753" w:rsidRPr="7BE9DC4A">
        <w:rPr>
          <w:lang w:val="en-GB"/>
        </w:rPr>
        <w:t>(xii)</w:t>
      </w:r>
      <w:r w:rsidR="02E59E12" w:rsidRPr="7BE9DC4A">
        <w:rPr>
          <w:lang w:val="en-GB"/>
        </w:rPr>
        <w:t xml:space="preserve"> </w:t>
      </w:r>
      <w:r w:rsidR="63F5C753" w:rsidRPr="7BE9DC4A">
        <w:rPr>
          <w:lang w:val="en-GB"/>
        </w:rPr>
        <w:t>Year of SUT admission (Numerical)</w:t>
      </w:r>
      <w:r w:rsidR="02E59E12" w:rsidRPr="7BE9DC4A">
        <w:rPr>
          <w:lang w:val="en-GB"/>
        </w:rPr>
        <w:t>.</w:t>
      </w:r>
      <w:r w:rsidR="3BD108E1" w:rsidRPr="7BE9DC4A">
        <w:rPr>
          <w:lang w:val="en-GB"/>
        </w:rPr>
        <w:t xml:space="preserve"> </w:t>
      </w:r>
      <w:r w:rsidR="3C4E91FB" w:rsidRPr="7BE9DC4A">
        <w:rPr>
          <w:lang w:val="en-GB"/>
        </w:rPr>
        <w:t>Third</w:t>
      </w:r>
      <w:r w:rsidR="3BD108E1" w:rsidRPr="7BE9DC4A">
        <w:rPr>
          <w:lang w:val="en-GB"/>
        </w:rPr>
        <w:t>,</w:t>
      </w:r>
      <w:r w:rsidR="10DB53FB" w:rsidRPr="7BE9DC4A">
        <w:rPr>
          <w:lang w:val="en-GB"/>
        </w:rPr>
        <w:t xml:space="preserve"> </w:t>
      </w:r>
      <w:r w:rsidR="41176C78" w:rsidRPr="7BE9DC4A">
        <w:rPr>
          <w:lang w:val="en-GB"/>
        </w:rPr>
        <w:t xml:space="preserve">(III) </w:t>
      </w:r>
      <w:r w:rsidR="10DB53FB" w:rsidRPr="7BE9DC4A">
        <w:rPr>
          <w:lang w:val="en-GB"/>
        </w:rPr>
        <w:t xml:space="preserve">the </w:t>
      </w:r>
      <w:r w:rsidR="1F16CD1F" w:rsidRPr="7BE9DC4A">
        <w:rPr>
          <w:lang w:val="en-GB"/>
        </w:rPr>
        <w:t>health</w:t>
      </w:r>
      <w:r w:rsidR="02E59E12" w:rsidRPr="7BE9DC4A">
        <w:rPr>
          <w:lang w:val="en-GB"/>
        </w:rPr>
        <w:t xml:space="preserve"> information</w:t>
      </w:r>
      <w:r w:rsidR="10DB53FB" w:rsidRPr="7BE9DC4A">
        <w:rPr>
          <w:lang w:val="en-GB"/>
        </w:rPr>
        <w:t xml:space="preserve"> included</w:t>
      </w:r>
      <w:r w:rsidR="02E59E12" w:rsidRPr="7BE9DC4A">
        <w:rPr>
          <w:lang w:val="en-GB"/>
        </w:rPr>
        <w:t xml:space="preserve">: </w:t>
      </w:r>
      <w:r w:rsidR="63F5C753" w:rsidRPr="7BE9DC4A">
        <w:rPr>
          <w:lang w:val="en-GB"/>
        </w:rPr>
        <w:t>(xiii) Substance use onset age (Numerical)</w:t>
      </w:r>
      <w:r w:rsidR="02E59E12" w:rsidRPr="7BE9DC4A">
        <w:rPr>
          <w:lang w:val="en-GB"/>
        </w:rPr>
        <w:t xml:space="preserve">; </w:t>
      </w:r>
      <w:r w:rsidR="63F5C753" w:rsidRPr="7BE9DC4A">
        <w:rPr>
          <w:lang w:val="en-GB"/>
        </w:rPr>
        <w:t>(xiv)</w:t>
      </w:r>
      <w:r w:rsidR="10DB53FB" w:rsidRPr="7BE9DC4A">
        <w:rPr>
          <w:lang w:val="en-GB"/>
        </w:rPr>
        <w:t xml:space="preserve"> </w:t>
      </w:r>
      <w:r w:rsidR="63F5C753" w:rsidRPr="7BE9DC4A">
        <w:rPr>
          <w:lang w:val="en-GB"/>
        </w:rPr>
        <w:t>Type of substance use onset (Alcohol, Cannabis, Cocaine, Cocaine base paste, Others)</w:t>
      </w:r>
      <w:r w:rsidR="02E59E12" w:rsidRPr="7BE9DC4A">
        <w:rPr>
          <w:lang w:val="en-GB"/>
        </w:rPr>
        <w:t xml:space="preserve">; </w:t>
      </w:r>
      <w:r w:rsidR="63F5C753" w:rsidRPr="7BE9DC4A">
        <w:rPr>
          <w:lang w:val="en-GB"/>
        </w:rPr>
        <w:t>(xv) Substance use severity (Low, Middle, High)</w:t>
      </w:r>
      <w:r w:rsidR="02E59E12" w:rsidRPr="7BE9DC4A">
        <w:rPr>
          <w:lang w:val="en-GB"/>
        </w:rPr>
        <w:t xml:space="preserve">; </w:t>
      </w:r>
      <w:r w:rsidR="63F5C753" w:rsidRPr="7BE9DC4A">
        <w:rPr>
          <w:lang w:val="en-GB"/>
        </w:rPr>
        <w:t>(xvi)</w:t>
      </w:r>
      <w:r w:rsidR="02E59E12" w:rsidRPr="7BE9DC4A">
        <w:rPr>
          <w:lang w:val="en-GB"/>
        </w:rPr>
        <w:t xml:space="preserve"> </w:t>
      </w:r>
      <w:r w:rsidR="63F5C753" w:rsidRPr="7BE9DC4A">
        <w:rPr>
          <w:lang w:val="en-GB"/>
        </w:rPr>
        <w:t>Primary substance at admission (Alcohol, Cannabis, Cocaine, Cocaine base paste, Others)</w:t>
      </w:r>
      <w:r w:rsidR="02E59E12" w:rsidRPr="7BE9DC4A">
        <w:rPr>
          <w:lang w:val="en-GB"/>
        </w:rPr>
        <w:t xml:space="preserve">; </w:t>
      </w:r>
      <w:r w:rsidR="63F5C753" w:rsidRPr="7BE9DC4A">
        <w:rPr>
          <w:lang w:val="en-GB"/>
        </w:rPr>
        <w:t>(xvii)</w:t>
      </w:r>
      <w:r w:rsidR="11E4E4AB" w:rsidRPr="7BE9DC4A">
        <w:rPr>
          <w:lang w:val="en-GB"/>
        </w:rPr>
        <w:t xml:space="preserve"> </w:t>
      </w:r>
      <w:r w:rsidR="63F5C753" w:rsidRPr="7BE9DC4A">
        <w:rPr>
          <w:lang w:val="en-GB"/>
        </w:rPr>
        <w:t>Frequency of use of primary substance at admission</w:t>
      </w:r>
      <w:r w:rsidR="5EF57672" w:rsidRPr="7BE9DC4A">
        <w:rPr>
          <w:lang w:val="en-GB"/>
        </w:rPr>
        <w:t xml:space="preserve"> </w:t>
      </w:r>
      <w:r w:rsidR="63F5C753" w:rsidRPr="7BE9DC4A">
        <w:rPr>
          <w:lang w:val="en-GB"/>
        </w:rPr>
        <w:t>(</w:t>
      </w:r>
      <w:r w:rsidR="00CE536A" w:rsidRPr="00CE536A">
        <w:rPr>
          <w:lang w:val="en-GB"/>
        </w:rPr>
        <w:t>Less than 1 day a week</w:t>
      </w:r>
      <w:r w:rsidR="00CE536A">
        <w:rPr>
          <w:lang w:val="en-GB"/>
        </w:rPr>
        <w:t xml:space="preserve">, </w:t>
      </w:r>
      <w:r w:rsidR="00CE536A" w:rsidRPr="00CE536A">
        <w:rPr>
          <w:lang w:val="en-GB"/>
        </w:rPr>
        <w:t>1 day a week or more</w:t>
      </w:r>
      <w:r w:rsidR="00CE536A">
        <w:rPr>
          <w:lang w:val="en-GB"/>
        </w:rPr>
        <w:t xml:space="preserve">, </w:t>
      </w:r>
      <w:r w:rsidR="00CE536A" w:rsidRPr="00CE536A">
        <w:rPr>
          <w:lang w:val="en-GB"/>
        </w:rPr>
        <w:t>2 to 3 days a week</w:t>
      </w:r>
      <w:r w:rsidR="00CE536A">
        <w:rPr>
          <w:lang w:val="en-GB"/>
        </w:rPr>
        <w:t xml:space="preserve">, </w:t>
      </w:r>
      <w:r w:rsidR="00CE536A" w:rsidRPr="00CE536A">
        <w:rPr>
          <w:lang w:val="en-GB"/>
        </w:rPr>
        <w:t>4 to 6 days a week</w:t>
      </w:r>
      <w:r w:rsidR="00CE536A">
        <w:rPr>
          <w:lang w:val="en-GB"/>
        </w:rPr>
        <w:t xml:space="preserve">, </w:t>
      </w:r>
      <w:r w:rsidR="00CE536A" w:rsidRPr="00CE536A">
        <w:rPr>
          <w:lang w:val="en-GB"/>
        </w:rPr>
        <w:t>Daily</w:t>
      </w:r>
      <w:del w:id="230" w:author="Andrés González Santa Cruz" w:date="2023-05-12T18:47:00Z">
        <w:r w:rsidR="63F5C753" w:rsidRPr="7BE9DC4A" w:rsidDel="00CE536A">
          <w:rPr>
            <w:highlight w:val="yellow"/>
            <w:lang w:val="en-GB"/>
          </w:rPr>
          <w:delText>…</w:delText>
        </w:r>
        <w:r w:rsidR="5EF57672" w:rsidRPr="7BE9DC4A" w:rsidDel="00CE536A">
          <w:rPr>
            <w:highlight w:val="yellow"/>
            <w:lang w:val="en-GB"/>
          </w:rPr>
          <w:delText>?</w:delText>
        </w:r>
      </w:del>
      <w:r w:rsidR="63F5C753" w:rsidRPr="7BE9DC4A">
        <w:rPr>
          <w:lang w:val="en-GB"/>
        </w:rPr>
        <w:t xml:space="preserve">) </w:t>
      </w:r>
      <w:r w:rsidR="02E59E12" w:rsidRPr="7BE9DC4A">
        <w:rPr>
          <w:lang w:val="en-GB"/>
        </w:rPr>
        <w:t>;</w:t>
      </w:r>
      <w:r w:rsidR="63F5C753" w:rsidRPr="7BE9DC4A">
        <w:rPr>
          <w:lang w:val="en-GB"/>
        </w:rPr>
        <w:t>(xviii)</w:t>
      </w:r>
      <w:r w:rsidR="5B27CA25" w:rsidRPr="7BE9DC4A">
        <w:rPr>
          <w:lang w:val="en-GB"/>
        </w:rPr>
        <w:t xml:space="preserve"> </w:t>
      </w:r>
      <w:r w:rsidR="63F5C753" w:rsidRPr="7BE9DC4A">
        <w:rPr>
          <w:lang w:val="en-GB"/>
        </w:rPr>
        <w:t>Poly-substance use</w:t>
      </w:r>
      <w:r w:rsidR="4EE750EC" w:rsidRPr="7BE9DC4A">
        <w:rPr>
          <w:lang w:val="en-GB"/>
        </w:rPr>
        <w:t xml:space="preserve"> </w:t>
      </w:r>
      <w:r w:rsidR="657D2910" w:rsidRPr="7BE9DC4A">
        <w:rPr>
          <w:lang w:val="en-GB"/>
        </w:rPr>
        <w:t>(Yes,</w:t>
      </w:r>
      <w:r w:rsidR="3CBBC0F0" w:rsidRPr="7BE9DC4A">
        <w:rPr>
          <w:lang w:val="en-GB"/>
        </w:rPr>
        <w:t xml:space="preserve"> </w:t>
      </w:r>
      <w:r w:rsidR="657D2910" w:rsidRPr="7BE9DC4A">
        <w:rPr>
          <w:lang w:val="en-GB"/>
        </w:rPr>
        <w:t>No)</w:t>
      </w:r>
      <w:r w:rsidR="02E59E12" w:rsidRPr="7BE9DC4A">
        <w:rPr>
          <w:lang w:val="en-GB"/>
        </w:rPr>
        <w:t>;</w:t>
      </w:r>
      <w:r w:rsidR="5B27CA25" w:rsidRPr="7BE9DC4A">
        <w:rPr>
          <w:lang w:val="en-GB"/>
        </w:rPr>
        <w:t xml:space="preserve"> </w:t>
      </w:r>
      <w:r w:rsidR="63F5C753" w:rsidRPr="7BE9DC4A">
        <w:rPr>
          <w:lang w:val="en-GB"/>
        </w:rPr>
        <w:t>(xix)</w:t>
      </w:r>
      <w:r w:rsidR="5B27CA25" w:rsidRPr="7BE9DC4A">
        <w:rPr>
          <w:lang w:val="en-GB"/>
        </w:rPr>
        <w:t xml:space="preserve"> </w:t>
      </w:r>
      <w:r w:rsidR="63F5C753" w:rsidRPr="7BE9DC4A">
        <w:rPr>
          <w:lang w:val="en-GB"/>
        </w:rPr>
        <w:t>Psychiatric</w:t>
      </w:r>
      <w:r w:rsidR="02E59E12" w:rsidRPr="7BE9DC4A">
        <w:rPr>
          <w:lang w:val="en-GB"/>
        </w:rPr>
        <w:t xml:space="preserve"> </w:t>
      </w:r>
      <w:r w:rsidR="63F5C753" w:rsidRPr="7BE9DC4A">
        <w:rPr>
          <w:lang w:val="en-GB"/>
        </w:rPr>
        <w:t>comorbidity</w:t>
      </w:r>
      <w:r w:rsidR="0D08FED2" w:rsidRPr="7BE9DC4A">
        <w:rPr>
          <w:lang w:val="en-GB"/>
        </w:rPr>
        <w:t xml:space="preserve"> </w:t>
      </w:r>
      <w:r w:rsidR="657D2910" w:rsidRPr="7BE9DC4A">
        <w:rPr>
          <w:lang w:val="en-GB"/>
        </w:rPr>
        <w:t>(Yes, No)</w:t>
      </w:r>
      <w:r w:rsidR="02E59E12" w:rsidRPr="7BE9DC4A">
        <w:rPr>
          <w:lang w:val="en-GB"/>
        </w:rPr>
        <w:t xml:space="preserve">; </w:t>
      </w:r>
      <w:r w:rsidR="63F5C753" w:rsidRPr="7BE9DC4A">
        <w:rPr>
          <w:lang w:val="en-GB"/>
        </w:rPr>
        <w:t>(xx)</w:t>
      </w:r>
      <w:r w:rsidR="5B27CA25" w:rsidRPr="7BE9DC4A">
        <w:rPr>
          <w:lang w:val="en-GB"/>
        </w:rPr>
        <w:t xml:space="preserve"> </w:t>
      </w:r>
      <w:r w:rsidR="657D2910" w:rsidRPr="7BE9DC4A">
        <w:rPr>
          <w:lang w:val="en-GB"/>
        </w:rPr>
        <w:t>Severe p</w:t>
      </w:r>
      <w:r w:rsidR="63F5C753" w:rsidRPr="7BE9DC4A">
        <w:rPr>
          <w:lang w:val="en-GB"/>
        </w:rPr>
        <w:t>hysical comorbidity</w:t>
      </w:r>
      <w:r w:rsidR="473898A3" w:rsidRPr="7BE9DC4A">
        <w:rPr>
          <w:lang w:val="en-GB"/>
        </w:rPr>
        <w:t xml:space="preserve"> </w:t>
      </w:r>
      <w:r w:rsidR="657D2910" w:rsidRPr="7BE9DC4A">
        <w:rPr>
          <w:lang w:val="en-GB"/>
        </w:rPr>
        <w:t>(Yes, No)</w:t>
      </w:r>
      <w:r w:rsidR="1F16CD1F" w:rsidRPr="7BE9DC4A">
        <w:rPr>
          <w:lang w:val="en-GB"/>
        </w:rPr>
        <w:t xml:space="preserve">. And finally, </w:t>
      </w:r>
      <w:r w:rsidR="41176C78" w:rsidRPr="7BE9DC4A">
        <w:rPr>
          <w:lang w:val="en-GB"/>
        </w:rPr>
        <w:t xml:space="preserve">(IV) </w:t>
      </w:r>
      <w:r w:rsidR="1F16CD1F" w:rsidRPr="7BE9DC4A">
        <w:rPr>
          <w:lang w:val="en-GB"/>
        </w:rPr>
        <w:t>criminal history:</w:t>
      </w:r>
      <w:r w:rsidR="02E59E12" w:rsidRPr="7BE9DC4A">
        <w:rPr>
          <w:lang w:val="en-GB"/>
        </w:rPr>
        <w:t xml:space="preserve"> </w:t>
      </w:r>
      <w:r w:rsidR="63F5C753" w:rsidRPr="7BE9DC4A">
        <w:rPr>
          <w:lang w:val="en-GB"/>
        </w:rPr>
        <w:t>(xxi)</w:t>
      </w:r>
      <w:r w:rsidR="02E59E12" w:rsidRPr="7BE9DC4A">
        <w:rPr>
          <w:lang w:val="en-GB"/>
        </w:rPr>
        <w:t xml:space="preserve"> </w:t>
      </w:r>
      <w:r w:rsidR="63F5C753" w:rsidRPr="7BE9DC4A">
        <w:rPr>
          <w:lang w:val="en-GB"/>
        </w:rPr>
        <w:t>Number of previous violent offences (Numeric); (xxii)</w:t>
      </w:r>
      <w:r w:rsidR="3BD108E1" w:rsidRPr="7BE9DC4A">
        <w:rPr>
          <w:lang w:val="en-GB"/>
        </w:rPr>
        <w:t xml:space="preserve"> </w:t>
      </w:r>
      <w:r w:rsidR="63F5C753" w:rsidRPr="7BE9DC4A">
        <w:rPr>
          <w:lang w:val="en-GB"/>
        </w:rPr>
        <w:t>Number of previous acquisitive offences (Numeric); (xxiii)</w:t>
      </w:r>
      <w:r w:rsidR="5B27CA25" w:rsidRPr="7BE9DC4A">
        <w:rPr>
          <w:lang w:val="en-GB"/>
        </w:rPr>
        <w:t xml:space="preserve"> </w:t>
      </w:r>
      <w:r w:rsidR="63F5C753" w:rsidRPr="7BE9DC4A">
        <w:rPr>
          <w:lang w:val="en-GB"/>
        </w:rPr>
        <w:t>Number of previous drug-related offences</w:t>
      </w:r>
      <w:r w:rsidR="1F16CD1F" w:rsidRPr="7BE9DC4A">
        <w:rPr>
          <w:lang w:val="en-GB"/>
        </w:rPr>
        <w:t xml:space="preserve"> </w:t>
      </w:r>
      <w:r w:rsidR="63F5C753" w:rsidRPr="7BE9DC4A">
        <w:rPr>
          <w:lang w:val="en-GB"/>
        </w:rPr>
        <w:t>(Numeric);</w:t>
      </w:r>
      <w:r w:rsidR="3BD108E1" w:rsidRPr="7BE9DC4A">
        <w:rPr>
          <w:lang w:val="en-GB"/>
        </w:rPr>
        <w:t xml:space="preserve"> </w:t>
      </w:r>
      <w:r w:rsidR="63F5C753" w:rsidRPr="7BE9DC4A">
        <w:rPr>
          <w:lang w:val="en-GB"/>
        </w:rPr>
        <w:t>(xxiv)</w:t>
      </w:r>
      <w:r w:rsidR="3BD108E1" w:rsidRPr="7BE9DC4A">
        <w:rPr>
          <w:lang w:val="en-GB"/>
        </w:rPr>
        <w:t xml:space="preserve"> </w:t>
      </w:r>
      <w:r w:rsidR="63F5C753" w:rsidRPr="7BE9DC4A">
        <w:rPr>
          <w:lang w:val="en-GB"/>
        </w:rPr>
        <w:t>Number of previous other offences</w:t>
      </w:r>
      <w:r w:rsidR="1F16CD1F" w:rsidRPr="7BE9DC4A">
        <w:rPr>
          <w:lang w:val="en-GB"/>
        </w:rPr>
        <w:t xml:space="preserve"> </w:t>
      </w:r>
      <w:r w:rsidR="63F5C753" w:rsidRPr="7BE9DC4A">
        <w:rPr>
          <w:lang w:val="en-GB"/>
        </w:rPr>
        <w:t>(Numeric).</w:t>
      </w:r>
    </w:p>
    <w:p w14:paraId="0455EF25" w14:textId="0034C1F2" w:rsidR="00CE536A" w:rsidDel="00CE536A" w:rsidRDefault="00CE536A" w:rsidP="00CE536A">
      <w:pPr>
        <w:pStyle w:val="paragraph"/>
        <w:spacing w:before="0" w:beforeAutospacing="0"/>
        <w:contextualSpacing/>
        <w:jc w:val="both"/>
        <w:textAlignment w:val="baseline"/>
        <w:rPr>
          <w:del w:id="231" w:author="Andrés González Santa Cruz" w:date="2023-05-12T18:48:00Z"/>
          <w:lang w:val="en-GB"/>
        </w:rPr>
      </w:pPr>
    </w:p>
    <w:p w14:paraId="082951E3" w14:textId="07187716" w:rsidR="00CD6FE7" w:rsidRPr="009366F6" w:rsidRDefault="00CD6FE7" w:rsidP="001D3A58">
      <w:pPr>
        <w:pStyle w:val="Ttulo2"/>
        <w:rPr>
          <w:rStyle w:val="normaltextrun"/>
          <w:rFonts w:cs="Times New Roman"/>
          <w:bCs/>
        </w:rPr>
      </w:pPr>
      <w:r w:rsidRPr="009366F6">
        <w:rPr>
          <w:rStyle w:val="normaltextrun"/>
          <w:rFonts w:cs="Times New Roman"/>
          <w:bCs/>
        </w:rPr>
        <w:t xml:space="preserve">Statistical </w:t>
      </w:r>
      <w:r w:rsidR="00B10587" w:rsidRPr="009366F6">
        <w:rPr>
          <w:rStyle w:val="normaltextrun"/>
          <w:rFonts w:cs="Times New Roman"/>
          <w:bCs/>
        </w:rPr>
        <w:t>analysis</w:t>
      </w:r>
    </w:p>
    <w:p w14:paraId="509D421C" w14:textId="34D3BF91" w:rsidR="005C35D0" w:rsidRPr="005C35D0" w:rsidRDefault="005C35D0" w:rsidP="005C35D0">
      <w:pPr>
        <w:rPr>
          <w:i/>
          <w:iCs/>
        </w:rPr>
      </w:pPr>
      <w:r w:rsidRPr="005C35D0">
        <w:rPr>
          <w:i/>
          <w:iCs/>
        </w:rPr>
        <w:t>Survival analysis</w:t>
      </w:r>
    </w:p>
    <w:p w14:paraId="4DDB9AFD" w14:textId="5BB66A19" w:rsidR="00EA0405" w:rsidDel="006E5F0F" w:rsidRDefault="00245FF6" w:rsidP="006E5F0F">
      <w:pPr>
        <w:pStyle w:val="paragraph"/>
        <w:spacing w:line="276" w:lineRule="auto"/>
        <w:jc w:val="both"/>
        <w:textAlignment w:val="baseline"/>
        <w:rPr>
          <w:del w:id="232" w:author="Andrés González Santa Cruz" w:date="2023-05-13T21:31:00Z"/>
          <w:lang w:val="en-GB"/>
        </w:rPr>
        <w:pPrChange w:id="233" w:author="Andrés González Santa Cruz" w:date="2023-05-13T21:31:00Z">
          <w:pPr>
            <w:pStyle w:val="paragraph"/>
            <w:jc w:val="both"/>
            <w:textAlignment w:val="baseline"/>
          </w:pPr>
        </w:pPrChange>
      </w:pPr>
      <w:r w:rsidRPr="003603C0">
        <w:rPr>
          <w:lang w:val="en-GB"/>
        </w:rPr>
        <w:t xml:space="preserve">We </w:t>
      </w:r>
      <w:r w:rsidR="00AC527E">
        <w:rPr>
          <w:lang w:val="en-GB"/>
        </w:rPr>
        <w:t xml:space="preserve">aimed to estimate the association between the SUT </w:t>
      </w:r>
      <w:r w:rsidR="00202DDF">
        <w:rPr>
          <w:lang w:val="en-GB"/>
        </w:rPr>
        <w:t xml:space="preserve">completion </w:t>
      </w:r>
      <w:r w:rsidR="00AC527E">
        <w:rPr>
          <w:lang w:val="en-GB"/>
        </w:rPr>
        <w:t xml:space="preserve">status and contact with the criminal justice system. </w:t>
      </w:r>
      <w:ins w:id="234" w:author="Andrés González Santa Cruz" w:date="2023-05-13T21:22:00Z">
        <w:r w:rsidR="00DC7B4C">
          <w:rPr>
            <w:lang w:val="en-GB"/>
          </w:rPr>
          <w:t xml:space="preserve">However, given that hazards </w:t>
        </w:r>
      </w:ins>
      <w:ins w:id="235" w:author="Andrés González Santa Cruz" w:date="2023-05-13T21:30:00Z">
        <w:r w:rsidR="006E5F0F">
          <w:rPr>
            <w:lang w:val="en-GB"/>
          </w:rPr>
          <w:t>were not proportional</w:t>
        </w:r>
      </w:ins>
      <w:ins w:id="236" w:author="Andrés González Santa Cruz" w:date="2023-05-13T21:31:00Z">
        <w:r w:rsidR="006E5F0F">
          <w:rPr>
            <w:lang w:val="en-GB"/>
          </w:rPr>
          <w:t xml:space="preserve"> in both models</w:t>
        </w:r>
      </w:ins>
      <w:ins w:id="237" w:author="Andrés González Santa Cruz" w:date="2023-05-13T21:30:00Z">
        <w:r w:rsidR="006E5F0F">
          <w:rPr>
            <w:lang w:val="en-GB"/>
          </w:rPr>
          <w:t>,</w:t>
        </w:r>
      </w:ins>
      <w:ins w:id="238" w:author="Andrés González Santa Cruz" w:date="2023-05-13T21:31:00Z">
        <w:r w:rsidR="006E5F0F">
          <w:rPr>
            <w:lang w:val="en-GB"/>
          </w:rPr>
          <w:t xml:space="preserve"> w</w:t>
        </w:r>
      </w:ins>
      <w:commentRangeStart w:id="239"/>
      <w:del w:id="240" w:author="Andrés González Santa Cruz" w:date="2023-05-13T21:08:00Z">
        <w:r w:rsidR="00AC527E" w:rsidDel="00F96D74">
          <w:rPr>
            <w:lang w:val="en-GB"/>
          </w:rPr>
          <w:delText xml:space="preserve">To do so, we describe </w:delText>
        </w:r>
        <w:r w:rsidRPr="003603C0" w:rsidDel="00F96D74">
          <w:rPr>
            <w:lang w:val="en-GB"/>
          </w:rPr>
          <w:delText>the cumulative incidence rate and incidence rate</w:delText>
        </w:r>
        <w:r w:rsidDel="00F96D74">
          <w:rPr>
            <w:lang w:val="en-GB"/>
          </w:rPr>
          <w:delText xml:space="preserve"> </w:delText>
        </w:r>
        <w:r w:rsidRPr="003603C0" w:rsidDel="00F96D74">
          <w:rPr>
            <w:lang w:val="en-GB"/>
          </w:rPr>
          <w:delText xml:space="preserve">ratio (IRR) of contact with the </w:delText>
        </w:r>
        <w:r w:rsidR="00EA0405" w:rsidDel="00F96D74">
          <w:rPr>
            <w:lang w:val="en-GB"/>
          </w:rPr>
          <w:delText>criminal justice system</w:delText>
        </w:r>
        <w:r w:rsidR="00D51DDB" w:rsidDel="00F96D74">
          <w:rPr>
            <w:lang w:val="en-GB"/>
          </w:rPr>
          <w:delText xml:space="preserve"> </w:delText>
        </w:r>
        <w:r w:rsidRPr="003603C0" w:rsidDel="00F96D74">
          <w:rPr>
            <w:lang w:val="en-GB"/>
          </w:rPr>
          <w:delText>(</w:delText>
        </w:r>
        <w:r w:rsidR="00202DDF" w:rsidDel="00F96D74">
          <w:rPr>
            <w:lang w:val="en-GB"/>
          </w:rPr>
          <w:delText>any contact</w:delText>
        </w:r>
        <w:r w:rsidR="00AC527E" w:rsidDel="00F96D74">
          <w:rPr>
            <w:lang w:val="en-GB"/>
          </w:rPr>
          <w:delText xml:space="preserve">; </w:delText>
        </w:r>
        <w:r w:rsidRPr="003603C0" w:rsidDel="00F96D74">
          <w:rPr>
            <w:lang w:val="en-GB"/>
          </w:rPr>
          <w:delText xml:space="preserve">and </w:delText>
        </w:r>
        <w:r w:rsidR="00202DDF" w:rsidDel="00F96D74">
          <w:rPr>
            <w:lang w:val="en-GB"/>
          </w:rPr>
          <w:delText>contact leading to</w:delText>
        </w:r>
        <w:r w:rsidR="00AC527E" w:rsidDel="00F96D74">
          <w:rPr>
            <w:lang w:val="en-GB"/>
          </w:rPr>
          <w:delText xml:space="preserve"> </w:delText>
        </w:r>
        <w:r w:rsidRPr="003603C0" w:rsidDel="00F96D74">
          <w:rPr>
            <w:lang w:val="en-GB"/>
          </w:rPr>
          <w:delText>imprisonment after baseline treatment) and its</w:delText>
        </w:r>
        <w:r w:rsidDel="00F96D74">
          <w:rPr>
            <w:lang w:val="en-GB"/>
          </w:rPr>
          <w:delText xml:space="preserve"> </w:delText>
        </w:r>
        <w:r w:rsidRPr="003603C0" w:rsidDel="00F96D74">
          <w:rPr>
            <w:lang w:val="en-GB"/>
          </w:rPr>
          <w:delText xml:space="preserve">variation by baseline </w:delText>
        </w:r>
        <w:r w:rsidR="00202DDF" w:rsidDel="00F96D74">
          <w:rPr>
            <w:lang w:val="en-GB"/>
          </w:rPr>
          <w:delText>SUT completion</w:delText>
        </w:r>
        <w:r w:rsidRPr="003603C0" w:rsidDel="00F96D74">
          <w:rPr>
            <w:lang w:val="en-GB"/>
          </w:rPr>
          <w:delText xml:space="preserve"> </w:delText>
        </w:r>
        <w:r w:rsidR="00AC527E" w:rsidDel="00F96D74">
          <w:rPr>
            <w:lang w:val="en-GB"/>
          </w:rPr>
          <w:delText>status.</w:delText>
        </w:r>
        <w:r w:rsidRPr="003603C0" w:rsidDel="00F96D74">
          <w:rPr>
            <w:lang w:val="en-GB"/>
          </w:rPr>
          <w:delText xml:space="preserve"> </w:delText>
        </w:r>
      </w:del>
      <w:commentRangeEnd w:id="239"/>
      <w:del w:id="241" w:author="Andrés González Santa Cruz" w:date="2023-05-13T21:31:00Z">
        <w:r w:rsidR="00F96D74" w:rsidDel="006E5F0F">
          <w:rPr>
            <w:rStyle w:val="Refdecomentario"/>
            <w:rFonts w:eastAsia="Arial" w:cs="Arial"/>
            <w:lang w:eastAsia="ja-JP"/>
          </w:rPr>
          <w:commentReference w:id="239"/>
        </w:r>
      </w:del>
    </w:p>
    <w:p w14:paraId="4C27AE26" w14:textId="7813793C" w:rsidR="00EA0405" w:rsidRDefault="00245FF6" w:rsidP="006E5F0F">
      <w:pPr>
        <w:pStyle w:val="paragraph"/>
        <w:spacing w:line="276" w:lineRule="auto"/>
        <w:jc w:val="both"/>
        <w:textAlignment w:val="baseline"/>
        <w:rPr>
          <w:lang w:val="en-GB"/>
        </w:rPr>
        <w:pPrChange w:id="242" w:author="Andrés González Santa Cruz" w:date="2023-05-13T21:31:00Z">
          <w:pPr>
            <w:pStyle w:val="paragraph"/>
            <w:jc w:val="both"/>
            <w:textAlignment w:val="baseline"/>
          </w:pPr>
        </w:pPrChange>
      </w:pPr>
      <w:del w:id="243" w:author="Andrés González Santa Cruz" w:date="2023-05-13T21:31:00Z">
        <w:r w:rsidRPr="003603C0" w:rsidDel="006E5F0F">
          <w:rPr>
            <w:lang w:val="en-GB"/>
          </w:rPr>
          <w:delText>W</w:delText>
        </w:r>
      </w:del>
      <w:r w:rsidRPr="003603C0">
        <w:rPr>
          <w:lang w:val="en-GB"/>
        </w:rPr>
        <w:t>e calculated the association</w:t>
      </w:r>
      <w:r>
        <w:rPr>
          <w:lang w:val="en-GB"/>
        </w:rPr>
        <w:t xml:space="preserve"> </w:t>
      </w:r>
      <w:r w:rsidRPr="003603C0">
        <w:rPr>
          <w:lang w:val="en-GB"/>
        </w:rPr>
        <w:t xml:space="preserve">between </w:t>
      </w:r>
      <w:r w:rsidR="00202DDF">
        <w:rPr>
          <w:lang w:val="en-GB"/>
        </w:rPr>
        <w:t>SUT</w:t>
      </w:r>
      <w:r w:rsidRPr="003603C0">
        <w:rPr>
          <w:lang w:val="en-GB"/>
        </w:rPr>
        <w:t xml:space="preserve"> </w:t>
      </w:r>
      <w:r w:rsidR="00202DDF">
        <w:rPr>
          <w:lang w:val="en-GB"/>
        </w:rPr>
        <w:t xml:space="preserve">completion </w:t>
      </w:r>
      <w:r w:rsidR="00AC527E">
        <w:rPr>
          <w:lang w:val="en-GB"/>
        </w:rPr>
        <w:t>status</w:t>
      </w:r>
      <w:r w:rsidRPr="003603C0">
        <w:rPr>
          <w:lang w:val="en-GB"/>
        </w:rPr>
        <w:t xml:space="preserve"> and Contact with </w:t>
      </w:r>
      <w:r w:rsidR="00EA0405" w:rsidRPr="003603C0">
        <w:rPr>
          <w:lang w:val="en-GB"/>
        </w:rPr>
        <w:t xml:space="preserve">the </w:t>
      </w:r>
      <w:r w:rsidR="00EA0405">
        <w:rPr>
          <w:lang w:val="en-GB"/>
        </w:rPr>
        <w:t>criminal justice system</w:t>
      </w:r>
      <w:r w:rsidR="00EA0405" w:rsidRPr="003603C0">
        <w:rPr>
          <w:lang w:val="en-GB"/>
        </w:rPr>
        <w:t xml:space="preserve"> </w:t>
      </w:r>
      <w:r w:rsidRPr="003603C0">
        <w:rPr>
          <w:lang w:val="en-GB"/>
        </w:rPr>
        <w:t>through Royston-Parmar models while adjusting for several</w:t>
      </w:r>
      <w:r>
        <w:rPr>
          <w:lang w:val="en-GB"/>
        </w:rPr>
        <w:t xml:space="preserve"> </w:t>
      </w:r>
      <w:r w:rsidRPr="003603C0">
        <w:rPr>
          <w:lang w:val="en-GB"/>
        </w:rPr>
        <w:t>covariates</w:t>
      </w:r>
      <w:ins w:id="244" w:author="Andrés González Santa Cruz" w:date="2023-05-13T21:03:00Z">
        <w:r w:rsidR="002F4641">
          <w:rPr>
            <w:lang w:val="en-GB"/>
          </w:rPr>
          <w:t xml:space="preserve">. </w:t>
        </w:r>
      </w:ins>
      <w:ins w:id="245" w:author="Andrés González Santa Cruz" w:date="2023-05-13T21:05:00Z">
        <w:r w:rsidR="002F4641">
          <w:rPr>
            <w:lang w:val="en-GB"/>
          </w:rPr>
          <w:t>Models were</w:t>
        </w:r>
      </w:ins>
      <w:ins w:id="246" w:author="Andrés González Santa Cruz" w:date="2023-05-13T21:03:00Z">
        <w:r w:rsidR="002F4641" w:rsidRPr="002F4641">
          <w:rPr>
            <w:lang w:val="en-GB"/>
          </w:rPr>
          <w:t xml:space="preserve"> evaluated over the entire follow-up period</w:t>
        </w:r>
      </w:ins>
      <w:ins w:id="247" w:author="Andrés González Santa Cruz" w:date="2023-05-13T21:05:00Z">
        <w:r w:rsidR="002F4641">
          <w:rPr>
            <w:lang w:val="en-GB"/>
          </w:rPr>
          <w:t xml:space="preserve"> and </w:t>
        </w:r>
      </w:ins>
      <w:ins w:id="248" w:author="Andrés González Santa Cruz" w:date="2023-05-13T21:29:00Z">
        <w:r w:rsidR="006E5F0F">
          <w:rPr>
            <w:lang w:val="en-GB"/>
          </w:rPr>
          <w:t xml:space="preserve">the </w:t>
        </w:r>
      </w:ins>
      <w:ins w:id="249" w:author="Andrés González Santa Cruz" w:date="2023-05-13T21:05:00Z">
        <w:r w:rsidR="002F4641">
          <w:rPr>
            <w:lang w:val="en-GB"/>
          </w:rPr>
          <w:t xml:space="preserve">degrees of freedom of </w:t>
        </w:r>
      </w:ins>
      <w:ins w:id="250" w:author="Andrés González Santa Cruz" w:date="2023-05-13T21:29:00Z">
        <w:r w:rsidR="006E5F0F" w:rsidRPr="006E5F0F">
          <w:rPr>
            <w:lang w:val="en-GB"/>
          </w:rPr>
          <w:t>restricted cubic spline</w:t>
        </w:r>
        <w:r w:rsidR="006E5F0F">
          <w:rPr>
            <w:lang w:val="en-GB"/>
          </w:rPr>
          <w:t xml:space="preserve">s of </w:t>
        </w:r>
      </w:ins>
      <w:ins w:id="251" w:author="Andrés González Santa Cruz" w:date="2023-05-13T21:05:00Z">
        <w:r w:rsidR="002F4641">
          <w:rPr>
            <w:lang w:val="en-GB"/>
          </w:rPr>
          <w:t xml:space="preserve">the baseline </w:t>
        </w:r>
      </w:ins>
      <w:ins w:id="252" w:author="Andrés González Santa Cruz" w:date="2023-05-13T21:28:00Z">
        <w:r w:rsidR="006E5F0F">
          <w:rPr>
            <w:lang w:val="en-GB"/>
          </w:rPr>
          <w:t xml:space="preserve">log </w:t>
        </w:r>
      </w:ins>
      <w:ins w:id="253" w:author="Andrés González Santa Cruz" w:date="2023-05-13T21:05:00Z">
        <w:r w:rsidR="002F4641">
          <w:rPr>
            <w:lang w:val="en-GB"/>
          </w:rPr>
          <w:t xml:space="preserve">hazard </w:t>
        </w:r>
      </w:ins>
      <w:ins w:id="254" w:author="Andrés González Santa Cruz" w:date="2023-05-13T21:29:00Z">
        <w:r w:rsidR="006E5F0F">
          <w:rPr>
            <w:lang w:val="en-GB"/>
          </w:rPr>
          <w:t xml:space="preserve">functions </w:t>
        </w:r>
      </w:ins>
      <w:ins w:id="255" w:author="Andrés González Santa Cruz" w:date="2023-05-13T21:05:00Z">
        <w:r w:rsidR="002F4641">
          <w:rPr>
            <w:lang w:val="en-GB"/>
          </w:rPr>
          <w:t xml:space="preserve">and </w:t>
        </w:r>
      </w:ins>
      <w:ins w:id="256" w:author="Andrés González Santa Cruz" w:date="2023-05-13T21:06:00Z">
        <w:r w:rsidR="002F4641">
          <w:rPr>
            <w:lang w:val="en-GB"/>
          </w:rPr>
          <w:t>time-varying coefficients</w:t>
        </w:r>
      </w:ins>
      <w:ins w:id="257" w:author="Andrés González Santa Cruz" w:date="2023-05-13T21:03:00Z">
        <w:r w:rsidR="002F4641" w:rsidRPr="002F4641">
          <w:rPr>
            <w:lang w:val="en-GB"/>
          </w:rPr>
          <w:t xml:space="preserve"> were determined using the Akaike information criterion (AIC) and the Bayesian information criterion (BIC).</w:t>
        </w:r>
      </w:ins>
      <w:r w:rsidRPr="003603C0">
        <w:rPr>
          <w:lang w:val="en-GB"/>
        </w:rPr>
        <w:t xml:space="preserve"> </w:t>
      </w:r>
      <w:ins w:id="258" w:author="Andrés González Santa Cruz" w:date="2023-05-14T12:15:00Z">
        <w:r w:rsidR="00576E01">
          <w:rPr>
            <w:lang w:val="en-GB"/>
          </w:rPr>
          <w:t>Additionally, we</w:t>
        </w:r>
      </w:ins>
      <w:del w:id="259" w:author="Andrés González Santa Cruz" w:date="2023-05-14T12:15:00Z">
        <w:r w:rsidRPr="003603C0" w:rsidDel="00576E01">
          <w:rPr>
            <w:lang w:val="en-GB"/>
          </w:rPr>
          <w:delText>and</w:delText>
        </w:r>
      </w:del>
      <w:r w:rsidRPr="003603C0">
        <w:rPr>
          <w:lang w:val="en-GB"/>
        </w:rPr>
        <w:t xml:space="preserve"> obtained </w:t>
      </w:r>
      <w:ins w:id="260" w:author="Andrés González Santa Cruz" w:date="2023-05-14T12:15:00Z">
        <w:r w:rsidR="00576E01">
          <w:rPr>
            <w:lang w:val="en-GB"/>
          </w:rPr>
          <w:t xml:space="preserve">the </w:t>
        </w:r>
      </w:ins>
      <w:r w:rsidRPr="003603C0">
        <w:rPr>
          <w:lang w:val="en-GB"/>
        </w:rPr>
        <w:t>standardized survival curves and</w:t>
      </w:r>
      <w:r>
        <w:rPr>
          <w:lang w:val="en-GB"/>
        </w:rPr>
        <w:t xml:space="preserve"> </w:t>
      </w:r>
      <w:r w:rsidRPr="003603C0">
        <w:rPr>
          <w:lang w:val="en-GB"/>
        </w:rPr>
        <w:t>restricted mean survival times (</w:t>
      </w:r>
      <w:commentRangeStart w:id="261"/>
      <w:r w:rsidRPr="003603C0">
        <w:rPr>
          <w:lang w:val="en-GB"/>
        </w:rPr>
        <w:t>RMST</w:t>
      </w:r>
      <w:commentRangeEnd w:id="261"/>
      <w:r w:rsidR="00E81D17">
        <w:rPr>
          <w:rStyle w:val="Refdecomentario"/>
          <w:rFonts w:eastAsia="Arial" w:cs="Arial"/>
          <w:lang w:eastAsia="ja-JP"/>
        </w:rPr>
        <w:commentReference w:id="261"/>
      </w:r>
      <w:r w:rsidRPr="003603C0">
        <w:rPr>
          <w:lang w:val="en-GB"/>
        </w:rPr>
        <w:t xml:space="preserve">) </w:t>
      </w:r>
      <w:ins w:id="262" w:author="Andrés González Santa Cruz" w:date="2023-05-14T12:16:00Z">
        <w:r w:rsidR="00576E01">
          <w:rPr>
            <w:lang w:val="en-GB"/>
          </w:rPr>
          <w:t>and their differences between treatment outcomes</w:t>
        </w:r>
      </w:ins>
      <w:ins w:id="263" w:author="Andrés González Santa Cruz" w:date="2023-05-14T16:54:00Z">
        <w:r w:rsidR="00B70DC2">
          <w:rPr>
            <w:lang w:val="en-GB"/>
          </w:rPr>
          <w:t xml:space="preserve"> at</w:t>
        </w:r>
        <w:r w:rsidR="00B70DC2" w:rsidRPr="00B70DC2">
          <w:t xml:space="preserve"> </w:t>
        </w:r>
        <w:r w:rsidR="00B70DC2" w:rsidRPr="00B70DC2">
          <w:rPr>
            <w:lang w:val="en-GB"/>
          </w:rPr>
          <w:t>56 equally spaced numbers between 0 and 7</w:t>
        </w:r>
        <w:r w:rsidR="00B70DC2">
          <w:rPr>
            <w:lang w:val="en-GB"/>
          </w:rPr>
          <w:t xml:space="preserve">, but focused on 1, 3 and 5 years, </w:t>
        </w:r>
      </w:ins>
      <w:r w:rsidRPr="003603C0">
        <w:rPr>
          <w:lang w:val="en-GB"/>
        </w:rPr>
        <w:t xml:space="preserve">through the </w:t>
      </w:r>
      <w:r w:rsidRPr="003603C0">
        <w:rPr>
          <w:i/>
          <w:iCs/>
          <w:lang w:val="en-GB"/>
        </w:rPr>
        <w:t>stpm2</w:t>
      </w:r>
      <w:r>
        <w:rPr>
          <w:i/>
          <w:iCs/>
          <w:lang w:val="en-GB"/>
        </w:rPr>
        <w:t xml:space="preserve"> </w:t>
      </w:r>
      <w:commentRangeStart w:id="264"/>
      <w:r w:rsidRPr="003603C0">
        <w:rPr>
          <w:lang w:val="en-GB"/>
        </w:rPr>
        <w:t>command</w:t>
      </w:r>
      <w:commentRangeEnd w:id="264"/>
      <w:r w:rsidR="00DC7B4C">
        <w:rPr>
          <w:rStyle w:val="Refdecomentario"/>
          <w:rFonts w:eastAsia="Arial" w:cs="Arial"/>
          <w:lang w:eastAsia="ja-JP"/>
        </w:rPr>
        <w:commentReference w:id="264"/>
      </w:r>
      <w:r w:rsidRPr="003603C0">
        <w:rPr>
          <w:lang w:val="en-GB"/>
        </w:rPr>
        <w:t xml:space="preserve"> in </w:t>
      </w:r>
      <w:commentRangeStart w:id="265"/>
      <w:r w:rsidR="00EF0A96" w:rsidRPr="003603C0">
        <w:rPr>
          <w:lang w:val="en-GB"/>
        </w:rPr>
        <w:t>Stata</w:t>
      </w:r>
      <w:commentRangeEnd w:id="265"/>
      <w:r w:rsidR="00F96D74">
        <w:rPr>
          <w:rStyle w:val="Refdecomentario"/>
          <w:rFonts w:eastAsia="Arial" w:cs="Arial"/>
          <w:lang w:eastAsia="ja-JP"/>
        </w:rPr>
        <w:commentReference w:id="265"/>
      </w:r>
      <w:ins w:id="266" w:author="Andrés González Santa Cruz" w:date="2023-05-14T16:50:00Z">
        <w:r w:rsidR="00B70DC2">
          <w:rPr>
            <w:lang w:val="en-GB"/>
          </w:rPr>
          <w:t xml:space="preserve">. </w:t>
        </w:r>
      </w:ins>
      <w:ins w:id="267" w:author="Andrés González Santa Cruz" w:date="2023-05-13T21:03:00Z">
        <w:r w:rsidR="002F4641">
          <w:rPr>
            <w:lang w:val="en-GB"/>
          </w:rPr>
          <w:t>(Detailed information, av</w:t>
        </w:r>
      </w:ins>
      <w:ins w:id="268" w:author="Andrés González Santa Cruz" w:date="2023-05-13T21:04:00Z">
        <w:r w:rsidR="002F4641">
          <w:rPr>
            <w:lang w:val="en-GB"/>
          </w:rPr>
          <w:t>ailable in the Supplemental Material)</w:t>
        </w:r>
      </w:ins>
      <w:r w:rsidR="00EF0A96" w:rsidRPr="003603C0">
        <w:rPr>
          <w:lang w:val="en-GB"/>
        </w:rPr>
        <w:t>.</w:t>
      </w:r>
      <w:del w:id="269" w:author="Andrés González Santa Cruz" w:date="2023-05-13T20:36:00Z">
        <w:r w:rsidRPr="003603C0" w:rsidDel="00461F47">
          <w:rPr>
            <w:lang w:val="en-GB"/>
          </w:rPr>
          <w:delText xml:space="preserve"> </w:delText>
        </w:r>
      </w:del>
    </w:p>
    <w:p w14:paraId="5D665274" w14:textId="457E3EC5" w:rsidR="00C65902" w:rsidRDefault="002A7F7C" w:rsidP="00E81D17">
      <w:pPr>
        <w:pStyle w:val="paragraph"/>
        <w:spacing w:line="276" w:lineRule="auto"/>
        <w:jc w:val="both"/>
        <w:textAlignment w:val="baseline"/>
        <w:rPr>
          <w:ins w:id="270" w:author="Andrés González Santa Cruz" w:date="2023-05-13T21:03:00Z"/>
          <w:lang w:val="en-GB"/>
        </w:rPr>
      </w:pPr>
      <w:commentRangeStart w:id="271"/>
      <w:commentRangeStart w:id="272"/>
      <w:r w:rsidRPr="002A7F7C">
        <w:rPr>
          <w:lang w:val="en-GB"/>
        </w:rPr>
        <w:t xml:space="preserve">To address potential sources of bias, the models adjust for a wide range of covariates. </w:t>
      </w:r>
      <w:r>
        <w:rPr>
          <w:lang w:val="en-GB"/>
        </w:rPr>
        <w:t>Also, m</w:t>
      </w:r>
      <w:r w:rsidRPr="003603C0">
        <w:rPr>
          <w:lang w:val="en-GB"/>
        </w:rPr>
        <w:t xml:space="preserve">issing data </w:t>
      </w:r>
      <w:r>
        <w:rPr>
          <w:lang w:val="en-GB"/>
        </w:rPr>
        <w:t>were</w:t>
      </w:r>
      <w:r w:rsidRPr="003603C0">
        <w:rPr>
          <w:lang w:val="en-GB"/>
        </w:rPr>
        <w:t xml:space="preserve"> imputed using multiple</w:t>
      </w:r>
      <w:r>
        <w:rPr>
          <w:lang w:val="en-GB"/>
        </w:rPr>
        <w:t xml:space="preserve"> imputations</w:t>
      </w:r>
      <w:r w:rsidRPr="003603C0">
        <w:rPr>
          <w:lang w:val="en-GB"/>
        </w:rPr>
        <w:t xml:space="preserve"> with regression trees from </w:t>
      </w:r>
      <w:proofErr w:type="spellStart"/>
      <w:r w:rsidRPr="003603C0">
        <w:rPr>
          <w:i/>
          <w:iCs/>
          <w:lang w:val="en-GB"/>
        </w:rPr>
        <w:t>missRanger</w:t>
      </w:r>
      <w:proofErr w:type="spellEnd"/>
      <w:r w:rsidRPr="003603C0">
        <w:rPr>
          <w:lang w:val="en-GB"/>
        </w:rPr>
        <w:t xml:space="preserve"> R</w:t>
      </w:r>
      <w:r>
        <w:rPr>
          <w:lang w:val="en-GB"/>
        </w:rPr>
        <w:t xml:space="preserve"> </w:t>
      </w:r>
      <w:r w:rsidRPr="003603C0">
        <w:rPr>
          <w:lang w:val="en-GB"/>
        </w:rPr>
        <w:t>package</w:t>
      </w:r>
      <w:r>
        <w:rPr>
          <w:lang w:val="en-GB"/>
        </w:rPr>
        <w:t xml:space="preserve">. </w:t>
      </w:r>
      <w:commentRangeEnd w:id="271"/>
      <w:r w:rsidR="00C57584">
        <w:rPr>
          <w:rStyle w:val="Refdecomentario"/>
          <w:rFonts w:eastAsia="Arial" w:cs="Arial"/>
          <w:lang w:eastAsia="ja-JP"/>
        </w:rPr>
        <w:commentReference w:id="271"/>
      </w:r>
      <w:commentRangeEnd w:id="272"/>
      <w:r w:rsidR="00CE536A">
        <w:rPr>
          <w:rStyle w:val="Refdecomentario"/>
          <w:rFonts w:eastAsia="Arial" w:cs="Arial"/>
          <w:lang w:eastAsia="ja-JP"/>
        </w:rPr>
        <w:commentReference w:id="272"/>
      </w:r>
    </w:p>
    <w:p w14:paraId="0F33CAD4" w14:textId="60A6B634" w:rsidR="002F4641" w:rsidDel="002F4641" w:rsidRDefault="002F4641" w:rsidP="00E81D17">
      <w:pPr>
        <w:pStyle w:val="paragraph"/>
        <w:spacing w:line="276" w:lineRule="auto"/>
        <w:jc w:val="both"/>
        <w:textAlignment w:val="baseline"/>
        <w:rPr>
          <w:del w:id="273" w:author="Andrés González Santa Cruz" w:date="2023-05-13T21:03:00Z"/>
          <w:lang w:val="en-GB"/>
        </w:rPr>
        <w:pPrChange w:id="274" w:author="Andrés González Santa Cruz" w:date="2023-05-13T19:09:00Z">
          <w:pPr>
            <w:pStyle w:val="paragraph"/>
            <w:jc w:val="both"/>
            <w:textAlignment w:val="baseline"/>
          </w:pPr>
        </w:pPrChange>
      </w:pPr>
    </w:p>
    <w:p w14:paraId="173ADC7E" w14:textId="67B354FD" w:rsidR="00C65902" w:rsidRPr="009366F6" w:rsidRDefault="00990E5D" w:rsidP="00245FF6">
      <w:pPr>
        <w:pStyle w:val="paragraph"/>
        <w:jc w:val="both"/>
        <w:textAlignment w:val="baseline"/>
        <w:rPr>
          <w:i/>
          <w:iCs/>
          <w:lang w:val="en-GB"/>
        </w:rPr>
      </w:pPr>
      <w:r w:rsidRPr="009366F6">
        <w:rPr>
          <w:i/>
          <w:iCs/>
          <w:lang w:val="en-GB"/>
        </w:rPr>
        <w:t>Sensitivity Analysis</w:t>
      </w:r>
    </w:p>
    <w:p w14:paraId="3FC44C09" w14:textId="3B3424F1" w:rsidR="00245FF6" w:rsidRDefault="009E774D" w:rsidP="00E81D17">
      <w:pPr>
        <w:pStyle w:val="paragraph"/>
        <w:spacing w:line="276" w:lineRule="auto"/>
        <w:jc w:val="both"/>
        <w:textAlignment w:val="baseline"/>
        <w:rPr>
          <w:lang w:val="en-GB"/>
        </w:rPr>
        <w:pPrChange w:id="275" w:author="Andrés González Santa Cruz" w:date="2023-05-13T19:09:00Z">
          <w:pPr>
            <w:pStyle w:val="paragraph"/>
            <w:jc w:val="both"/>
            <w:textAlignment w:val="baseline"/>
          </w:pPr>
        </w:pPrChange>
      </w:pPr>
      <w:r>
        <w:rPr>
          <w:lang w:val="en-GB"/>
        </w:rPr>
        <w:t>We compared models using</w:t>
      </w:r>
      <w:ins w:id="276" w:author="Andrés González Santa Cruz" w:date="2023-05-13T19:10:00Z">
        <w:r w:rsidR="00E81D17">
          <w:rPr>
            <w:lang w:val="en-GB"/>
          </w:rPr>
          <w:t xml:space="preserve"> complete case analysis and </w:t>
        </w:r>
      </w:ins>
      <w:del w:id="277" w:author="Andrés González Santa Cruz" w:date="2023-05-13T19:10:00Z">
        <w:r w:rsidDel="00E81D17">
          <w:rPr>
            <w:lang w:val="en-GB"/>
          </w:rPr>
          <w:delText xml:space="preserve"> </w:delText>
        </w:r>
        <w:r w:rsidR="00202DDF" w:rsidDel="00E81D17">
          <w:rPr>
            <w:lang w:val="en-GB"/>
          </w:rPr>
          <w:delText>different</w:delText>
        </w:r>
        <w:r w:rsidR="002A7F7C" w:rsidDel="00E81D17">
          <w:rPr>
            <w:lang w:val="en-GB"/>
          </w:rPr>
          <w:delText xml:space="preserve"> </w:delText>
        </w:r>
      </w:del>
      <w:ins w:id="278" w:author="Andrés González Santa Cruz" w:date="2023-05-13T19:10:00Z">
        <w:r w:rsidR="00E81D17">
          <w:rPr>
            <w:lang w:val="en-GB"/>
          </w:rPr>
          <w:t xml:space="preserve">other </w:t>
        </w:r>
      </w:ins>
      <w:r w:rsidR="00202DDF">
        <w:rPr>
          <w:lang w:val="en-GB"/>
        </w:rPr>
        <w:t xml:space="preserve">imputation </w:t>
      </w:r>
      <w:r w:rsidR="002A7F7C">
        <w:rPr>
          <w:lang w:val="en-GB"/>
        </w:rPr>
        <w:t>options</w:t>
      </w:r>
      <w:r>
        <w:rPr>
          <w:lang w:val="en-GB"/>
        </w:rPr>
        <w:t xml:space="preserve"> (results </w:t>
      </w:r>
      <w:r w:rsidR="00B243E5">
        <w:rPr>
          <w:lang w:val="en-GB"/>
        </w:rPr>
        <w:t>included in</w:t>
      </w:r>
      <w:r w:rsidR="009848F6">
        <w:rPr>
          <w:lang w:val="en-GB"/>
        </w:rPr>
        <w:t xml:space="preserve"> </w:t>
      </w:r>
      <w:r w:rsidR="00107548" w:rsidRPr="009848F6">
        <w:rPr>
          <w:highlight w:val="yellow"/>
          <w:lang w:val="en-GB"/>
        </w:rPr>
        <w:t>S</w:t>
      </w:r>
      <w:r w:rsidR="00B243E5" w:rsidRPr="009848F6">
        <w:rPr>
          <w:highlight w:val="yellow"/>
          <w:lang w:val="en-GB"/>
        </w:rPr>
        <w:t>upplementary material</w:t>
      </w:r>
      <w:r w:rsidR="00107548" w:rsidRPr="009848F6">
        <w:rPr>
          <w:highlight w:val="yellow"/>
          <w:lang w:val="en-GB"/>
        </w:rPr>
        <w:t xml:space="preserve"> 1</w:t>
      </w:r>
      <w:r w:rsidR="00107548">
        <w:rPr>
          <w:lang w:val="en-GB"/>
        </w:rPr>
        <w:t>)</w:t>
      </w:r>
      <w:r w:rsidR="002A7F7C" w:rsidRPr="003603C0">
        <w:rPr>
          <w:lang w:val="en-GB"/>
        </w:rPr>
        <w:t xml:space="preserve">. </w:t>
      </w:r>
      <w:r w:rsidR="002A7F7C" w:rsidRPr="002A7F7C">
        <w:rPr>
          <w:lang w:val="en-GB"/>
        </w:rPr>
        <w:t>Additionally, s</w:t>
      </w:r>
      <w:r w:rsidR="00245FF6" w:rsidRPr="002A7F7C">
        <w:rPr>
          <w:lang w:val="en-GB"/>
        </w:rPr>
        <w:t>econdary analyses included e-values of the strength of confounding needed to take away the associations between treatment outcome and contact with CJS. Codes are available at bit.ly/40cMATs.</w:t>
      </w:r>
      <w:r w:rsidR="00245FF6" w:rsidRPr="003603C0">
        <w:rPr>
          <w:lang w:val="en-GB"/>
        </w:rPr>
        <w:t xml:space="preserve"> </w:t>
      </w:r>
    </w:p>
    <w:p w14:paraId="00000023" w14:textId="569960B9" w:rsidR="00D65D45" w:rsidRPr="001D3A58" w:rsidRDefault="0032473C" w:rsidP="00A37697">
      <w:pPr>
        <w:pStyle w:val="Ttulo1"/>
        <w:rPr>
          <w:rFonts w:cs="Times New Roman"/>
        </w:rPr>
      </w:pPr>
      <w:commentRangeStart w:id="279"/>
      <w:commentRangeStart w:id="280"/>
      <w:r w:rsidRPr="001D3A58">
        <w:rPr>
          <w:rFonts w:cs="Times New Roman"/>
        </w:rPr>
        <w:t>R</w:t>
      </w:r>
      <w:r w:rsidR="00A37697" w:rsidRPr="001D3A58">
        <w:rPr>
          <w:rFonts w:cs="Times New Roman"/>
        </w:rPr>
        <w:t>ESULTS</w:t>
      </w:r>
      <w:r w:rsidRPr="001D3A58">
        <w:rPr>
          <w:rFonts w:cs="Times New Roman"/>
        </w:rPr>
        <w:t xml:space="preserve"> </w:t>
      </w:r>
      <w:commentRangeEnd w:id="279"/>
      <w:r w:rsidR="00CD6FE7" w:rsidRPr="001D3A58">
        <w:rPr>
          <w:rStyle w:val="Refdecomentario"/>
          <w:rFonts w:cs="Times New Roman"/>
        </w:rPr>
        <w:commentReference w:id="279"/>
      </w:r>
      <w:commentRangeEnd w:id="280"/>
      <w:r w:rsidR="00EA0405">
        <w:rPr>
          <w:rStyle w:val="Refdecomentario"/>
          <w:b w:val="0"/>
        </w:rPr>
        <w:commentReference w:id="280"/>
      </w:r>
    </w:p>
    <w:p w14:paraId="4DE82F1A" w14:textId="2059A41B" w:rsidR="00CD6FE7" w:rsidRPr="009366F6" w:rsidRDefault="00CD6FE7" w:rsidP="001D3A58">
      <w:pPr>
        <w:pStyle w:val="Ttulo2"/>
        <w:rPr>
          <w:rStyle w:val="normaltextrun"/>
          <w:bCs/>
        </w:rPr>
      </w:pPr>
      <w:r w:rsidRPr="009366F6">
        <w:rPr>
          <w:rStyle w:val="normaltextrun"/>
          <w:rFonts w:cs="Times New Roman"/>
          <w:bCs/>
        </w:rPr>
        <w:t xml:space="preserve">Characteristics of the </w:t>
      </w:r>
      <w:r w:rsidR="00D735B8" w:rsidRPr="009366F6">
        <w:rPr>
          <w:rStyle w:val="normaltextrun"/>
          <w:rFonts w:cs="Times New Roman"/>
          <w:bCs/>
        </w:rPr>
        <w:t>study population</w:t>
      </w:r>
    </w:p>
    <w:p w14:paraId="66655F2C" w14:textId="0394CF55" w:rsidR="0032407A" w:rsidRPr="004C365D" w:rsidRDefault="00CD6FE7" w:rsidP="004C365D">
      <w:pPr>
        <w:pStyle w:val="Prrafodelista"/>
        <w:numPr>
          <w:ilvl w:val="0"/>
          <w:numId w:val="29"/>
        </w:numPr>
        <w:spacing w:line="240" w:lineRule="auto"/>
        <w:jc w:val="both"/>
        <w:rPr>
          <w:rFonts w:cs="Times New Roman"/>
          <w:szCs w:val="24"/>
        </w:rPr>
      </w:pPr>
      <w:r w:rsidRPr="004C365D">
        <w:rPr>
          <w:rFonts w:cs="Times New Roman"/>
          <w:szCs w:val="24"/>
        </w:rPr>
        <w:t xml:space="preserve">Participant characteristics are displayed in </w:t>
      </w:r>
      <w:r w:rsidRPr="00EA0405">
        <w:rPr>
          <w:rFonts w:cs="Times New Roman"/>
          <w:szCs w:val="24"/>
        </w:rPr>
        <w:t xml:space="preserve">Table </w:t>
      </w:r>
      <w:r w:rsidR="000C72E6" w:rsidRPr="00EA0405">
        <w:rPr>
          <w:rFonts w:cs="Times New Roman"/>
          <w:szCs w:val="24"/>
        </w:rPr>
        <w:t>3</w:t>
      </w:r>
      <w:r w:rsidRPr="00EA0405">
        <w:rPr>
          <w:rFonts w:cs="Times New Roman"/>
          <w:szCs w:val="24"/>
        </w:rPr>
        <w:t>.</w:t>
      </w:r>
      <w:r w:rsidR="00245FF6" w:rsidRPr="004C365D">
        <w:rPr>
          <w:rFonts w:cs="Times New Roman"/>
          <w:szCs w:val="24"/>
        </w:rPr>
        <w:t xml:space="preserve"> </w:t>
      </w:r>
    </w:p>
    <w:p w14:paraId="763240FB" w14:textId="77777777" w:rsidR="0032407A" w:rsidRDefault="0032407A" w:rsidP="00245FF6">
      <w:pPr>
        <w:spacing w:line="240" w:lineRule="auto"/>
        <w:jc w:val="both"/>
        <w:rPr>
          <w:rFonts w:cs="Times New Roman"/>
          <w:szCs w:val="24"/>
        </w:rPr>
      </w:pPr>
    </w:p>
    <w:p w14:paraId="22B83C5F" w14:textId="34C45F6A" w:rsidR="0032407A" w:rsidRPr="004C365D" w:rsidRDefault="00245FF6" w:rsidP="004C365D">
      <w:pPr>
        <w:pStyle w:val="Prrafodelista"/>
        <w:numPr>
          <w:ilvl w:val="0"/>
          <w:numId w:val="29"/>
        </w:numPr>
        <w:spacing w:line="240" w:lineRule="auto"/>
        <w:jc w:val="both"/>
        <w:rPr>
          <w:rFonts w:cs="Times New Roman"/>
          <w:szCs w:val="24"/>
        </w:rPr>
      </w:pPr>
      <w:r w:rsidRPr="004C365D">
        <w:rPr>
          <w:rFonts w:cs="Times New Roman"/>
          <w:szCs w:val="24"/>
        </w:rPr>
        <w:lastRenderedPageBreak/>
        <w:t>Of the 109,756</w:t>
      </w:r>
      <w:r w:rsidR="00A2303D">
        <w:rPr>
          <w:rFonts w:cs="Times New Roman"/>
          <w:szCs w:val="24"/>
        </w:rPr>
        <w:t xml:space="preserve"> SUT</w:t>
      </w:r>
      <w:r w:rsidRPr="004C365D">
        <w:rPr>
          <w:rFonts w:cs="Times New Roman"/>
          <w:szCs w:val="24"/>
        </w:rPr>
        <w:t xml:space="preserve"> records of </w:t>
      </w:r>
      <w:r w:rsidR="00A2303D" w:rsidRPr="004C365D">
        <w:rPr>
          <w:rFonts w:cs="Times New Roman"/>
          <w:szCs w:val="24"/>
        </w:rPr>
        <w:t>admissions (</w:t>
      </w:r>
      <w:r w:rsidR="008E4842" w:rsidRPr="004C365D">
        <w:rPr>
          <w:rFonts w:cs="Times New Roman"/>
          <w:szCs w:val="24"/>
        </w:rPr>
        <w:t>85,048</w:t>
      </w:r>
      <w:r w:rsidR="00A2303D">
        <w:rPr>
          <w:rFonts w:cs="Times New Roman"/>
          <w:szCs w:val="24"/>
        </w:rPr>
        <w:t xml:space="preserve"> individuals</w:t>
      </w:r>
      <w:r w:rsidR="008E4842" w:rsidRPr="004C365D">
        <w:rPr>
          <w:rFonts w:cs="Times New Roman"/>
          <w:szCs w:val="24"/>
        </w:rPr>
        <w:t>)</w:t>
      </w:r>
      <w:r w:rsidRPr="004C365D">
        <w:rPr>
          <w:rFonts w:cs="Times New Roman"/>
          <w:szCs w:val="24"/>
        </w:rPr>
        <w:t>, 70,863</w:t>
      </w:r>
      <w:r w:rsidR="00A2303D">
        <w:rPr>
          <w:rFonts w:cs="Times New Roman"/>
          <w:szCs w:val="24"/>
        </w:rPr>
        <w:t xml:space="preserve"> individuals</w:t>
      </w:r>
      <w:r w:rsidR="00D51DDB">
        <w:rPr>
          <w:rFonts w:cs="Times New Roman"/>
          <w:szCs w:val="24"/>
        </w:rPr>
        <w:t xml:space="preserve"> </w:t>
      </w:r>
      <w:r w:rsidRPr="004C365D">
        <w:rPr>
          <w:rFonts w:cs="Times New Roman"/>
          <w:szCs w:val="24"/>
        </w:rPr>
        <w:t>(83%</w:t>
      </w:r>
      <w:r w:rsidR="00A2303D">
        <w:rPr>
          <w:rFonts w:cs="Times New Roman"/>
          <w:szCs w:val="24"/>
        </w:rPr>
        <w:t xml:space="preserve"> of the individuals’ total</w:t>
      </w:r>
      <w:r w:rsidRPr="004C365D">
        <w:rPr>
          <w:rFonts w:cs="Times New Roman"/>
          <w:szCs w:val="24"/>
        </w:rPr>
        <w:t xml:space="preserve">) were eligible to be matched with the </w:t>
      </w:r>
      <w:r w:rsidR="0032407A" w:rsidRPr="004C365D">
        <w:rPr>
          <w:rFonts w:cs="Times New Roman"/>
          <w:szCs w:val="24"/>
        </w:rPr>
        <w:t>Prosecutor’s</w:t>
      </w:r>
      <w:r w:rsidRPr="004C365D">
        <w:rPr>
          <w:rFonts w:cs="Times New Roman"/>
          <w:szCs w:val="24"/>
        </w:rPr>
        <w:t xml:space="preserve"> Office database</w:t>
      </w:r>
      <w:r w:rsidR="00A2303D">
        <w:rPr>
          <w:rFonts w:cs="Times New Roman"/>
          <w:szCs w:val="24"/>
        </w:rPr>
        <w:t>, as we decided to exclude individuals with</w:t>
      </w:r>
      <w:r w:rsidRPr="004C365D">
        <w:rPr>
          <w:rFonts w:cs="Times New Roman"/>
          <w:szCs w:val="24"/>
        </w:rPr>
        <w:t xml:space="preserve"> ongoing treatments or treatments that ended in referrals. </w:t>
      </w:r>
    </w:p>
    <w:p w14:paraId="0196317D" w14:textId="77777777" w:rsidR="0032407A" w:rsidRDefault="0032407A" w:rsidP="00245FF6">
      <w:pPr>
        <w:spacing w:line="240" w:lineRule="auto"/>
        <w:jc w:val="both"/>
        <w:rPr>
          <w:rFonts w:cs="Times New Roman"/>
          <w:szCs w:val="24"/>
        </w:rPr>
      </w:pPr>
    </w:p>
    <w:p w14:paraId="34569F6E" w14:textId="5CFCCEC7" w:rsidR="0032407A" w:rsidRDefault="000C72E6" w:rsidP="4A99AEB9">
      <w:pPr>
        <w:pStyle w:val="Prrafodelista"/>
        <w:numPr>
          <w:ilvl w:val="0"/>
          <w:numId w:val="29"/>
        </w:numPr>
        <w:spacing w:line="240" w:lineRule="auto"/>
        <w:jc w:val="both"/>
        <w:rPr>
          <w:rFonts w:cs="Times New Roman"/>
        </w:rPr>
      </w:pPr>
      <w:r w:rsidRPr="4A99AEB9">
        <w:rPr>
          <w:rFonts w:cs="Times New Roman"/>
        </w:rPr>
        <w:t xml:space="preserve">Of the total study population, </w:t>
      </w:r>
      <w:r w:rsidR="6E3151F2" w:rsidRPr="4A99AEB9">
        <w:rPr>
          <w:rFonts w:cs="Times New Roman"/>
        </w:rPr>
        <w:t>19,276 (27%) individuals achieve treatment completion status, 15,797</w:t>
      </w:r>
      <w:r w:rsidR="0C28A9BD" w:rsidRPr="4A99AEB9">
        <w:rPr>
          <w:rFonts w:cs="Times New Roman"/>
        </w:rPr>
        <w:t xml:space="preserve"> (22%)</w:t>
      </w:r>
      <w:r w:rsidR="6E3151F2" w:rsidRPr="4A99AEB9">
        <w:rPr>
          <w:rFonts w:cs="Times New Roman"/>
        </w:rPr>
        <w:t xml:space="preserve"> had</w:t>
      </w:r>
      <w:r w:rsidR="6EB58414" w:rsidRPr="4A99AEB9">
        <w:rPr>
          <w:rFonts w:cs="Times New Roman"/>
        </w:rPr>
        <w:t xml:space="preserve"> an early drop-out, and 35,781 </w:t>
      </w:r>
      <w:r w:rsidR="178ECC46" w:rsidRPr="4A99AEB9">
        <w:rPr>
          <w:rFonts w:cs="Times New Roman"/>
        </w:rPr>
        <w:t>(5</w:t>
      </w:r>
      <w:r w:rsidR="31A913EC" w:rsidRPr="4A99AEB9">
        <w:rPr>
          <w:rFonts w:cs="Times New Roman"/>
        </w:rPr>
        <w:t>1</w:t>
      </w:r>
      <w:r w:rsidR="178ECC46" w:rsidRPr="4A99AEB9">
        <w:rPr>
          <w:rFonts w:cs="Times New Roman"/>
        </w:rPr>
        <w:t xml:space="preserve">%) </w:t>
      </w:r>
      <w:r w:rsidR="6EB58414" w:rsidRPr="4A99AEB9">
        <w:rPr>
          <w:rFonts w:cs="Times New Roman"/>
        </w:rPr>
        <w:t xml:space="preserve">had a late drop-out. </w:t>
      </w:r>
    </w:p>
    <w:p w14:paraId="5F614F2F" w14:textId="6978181C" w:rsidR="0032407A" w:rsidRDefault="0032407A" w:rsidP="4A99AEB9">
      <w:pPr>
        <w:spacing w:line="240" w:lineRule="auto"/>
        <w:jc w:val="both"/>
        <w:rPr>
          <w:szCs w:val="24"/>
        </w:rPr>
      </w:pPr>
    </w:p>
    <w:p w14:paraId="260C3574" w14:textId="6E44DA9B" w:rsidR="0032407A" w:rsidRDefault="1E8D5D31" w:rsidP="004C365D">
      <w:pPr>
        <w:pStyle w:val="Prrafodelista"/>
        <w:numPr>
          <w:ilvl w:val="0"/>
          <w:numId w:val="29"/>
        </w:numPr>
        <w:spacing w:line="240" w:lineRule="auto"/>
        <w:jc w:val="both"/>
      </w:pPr>
      <w:r w:rsidRPr="4A99AEB9">
        <w:rPr>
          <w:rFonts w:cs="Times New Roman"/>
        </w:rPr>
        <w:t xml:space="preserve">Regarding the involvement with the criminal justice system, </w:t>
      </w:r>
      <w:r w:rsidR="00245FF6" w:rsidRPr="4A99AEB9">
        <w:rPr>
          <w:rFonts w:cs="Times New Roman"/>
        </w:rPr>
        <w:t>22,287</w:t>
      </w:r>
      <w:r w:rsidR="00D51DDB" w:rsidRPr="4A99AEB9">
        <w:rPr>
          <w:rFonts w:cs="Times New Roman"/>
        </w:rPr>
        <w:t xml:space="preserve"> </w:t>
      </w:r>
      <w:r w:rsidR="008E4842" w:rsidRPr="4A99AEB9">
        <w:rPr>
          <w:rFonts w:cs="Times New Roman"/>
        </w:rPr>
        <w:t xml:space="preserve">individuals </w:t>
      </w:r>
      <w:r w:rsidR="00245FF6" w:rsidRPr="4A99AEB9">
        <w:rPr>
          <w:rFonts w:cs="Times New Roman"/>
        </w:rPr>
        <w:t xml:space="preserve">(31%) had at least </w:t>
      </w:r>
      <w:r w:rsidR="00D51DDB" w:rsidRPr="4A99AEB9">
        <w:rPr>
          <w:rFonts w:cs="Times New Roman"/>
        </w:rPr>
        <w:t xml:space="preserve">one </w:t>
      </w:r>
      <w:r w:rsidR="10FB8685" w:rsidRPr="4A99AEB9">
        <w:rPr>
          <w:rFonts w:cs="Times New Roman"/>
        </w:rPr>
        <w:t>contact (</w:t>
      </w:r>
      <w:r w:rsidR="000C72E6" w:rsidRPr="4A99AEB9">
        <w:rPr>
          <w:rFonts w:cs="Times New Roman"/>
        </w:rPr>
        <w:t>Outcome 1)</w:t>
      </w:r>
      <w:r w:rsidR="00245FF6" w:rsidRPr="4A99AEB9">
        <w:rPr>
          <w:rFonts w:cs="Times New Roman"/>
        </w:rPr>
        <w:t xml:space="preserve">. </w:t>
      </w:r>
      <w:r w:rsidR="61103E28" w:rsidRPr="4A99AEB9">
        <w:rPr>
          <w:rFonts w:cs="Times New Roman"/>
        </w:rPr>
        <w:t>And t</w:t>
      </w:r>
      <w:r w:rsidR="00245FF6" w:rsidRPr="4A99AEB9">
        <w:rPr>
          <w:rFonts w:cs="Times New Roman"/>
        </w:rPr>
        <w:t>hose that had</w:t>
      </w:r>
      <w:r w:rsidR="008E4842" w:rsidRPr="4A99AEB9">
        <w:rPr>
          <w:rFonts w:cs="Times New Roman"/>
        </w:rPr>
        <w:t xml:space="preserve"> contact</w:t>
      </w:r>
      <w:r w:rsidR="00245FF6" w:rsidRPr="4A99AEB9">
        <w:rPr>
          <w:rFonts w:cs="Times New Roman"/>
        </w:rPr>
        <w:t xml:space="preserve"> that </w:t>
      </w:r>
      <w:r w:rsidR="00D51DDB" w:rsidRPr="4A99AEB9">
        <w:rPr>
          <w:rFonts w:cs="Times New Roman"/>
        </w:rPr>
        <w:t>led to</w:t>
      </w:r>
      <w:r w:rsidR="00245FF6" w:rsidRPr="4A99AEB9">
        <w:rPr>
          <w:rFonts w:cs="Times New Roman"/>
        </w:rPr>
        <w:t xml:space="preserve"> imprisonment</w:t>
      </w:r>
      <w:r w:rsidR="000C72E6" w:rsidRPr="4A99AEB9">
        <w:rPr>
          <w:rFonts w:cs="Times New Roman"/>
        </w:rPr>
        <w:t xml:space="preserve"> (Outcome 2)</w:t>
      </w:r>
      <w:r w:rsidR="00245FF6" w:rsidRPr="4A99AEB9">
        <w:rPr>
          <w:rFonts w:cs="Times New Roman"/>
        </w:rPr>
        <w:t xml:space="preserve"> were 5,144</w:t>
      </w:r>
      <w:r w:rsidR="00D51DDB" w:rsidRPr="4A99AEB9">
        <w:rPr>
          <w:rFonts w:cs="Times New Roman"/>
        </w:rPr>
        <w:t xml:space="preserve"> </w:t>
      </w:r>
      <w:r w:rsidR="008E4842" w:rsidRPr="4A99AEB9">
        <w:rPr>
          <w:rFonts w:cs="Times New Roman"/>
        </w:rPr>
        <w:t xml:space="preserve">individuals </w:t>
      </w:r>
      <w:r w:rsidR="00245FF6" w:rsidRPr="4A99AEB9">
        <w:rPr>
          <w:rFonts w:cs="Times New Roman"/>
        </w:rPr>
        <w:t>(7%).</w:t>
      </w:r>
      <w:r w:rsidR="0032407A">
        <w:t xml:space="preserve"> </w:t>
      </w:r>
    </w:p>
    <w:p w14:paraId="5CB27CDE" w14:textId="77777777" w:rsidR="0032407A" w:rsidRDefault="0032407A" w:rsidP="00245FF6">
      <w:pPr>
        <w:spacing w:line="240" w:lineRule="auto"/>
        <w:jc w:val="both"/>
      </w:pPr>
    </w:p>
    <w:p w14:paraId="25A9E0AD" w14:textId="3C351A50" w:rsidR="00CD6FE7" w:rsidRPr="004C365D" w:rsidRDefault="29AE767E" w:rsidP="4A99AEB9">
      <w:pPr>
        <w:pStyle w:val="Prrafodelista"/>
        <w:numPr>
          <w:ilvl w:val="0"/>
          <w:numId w:val="29"/>
        </w:numPr>
        <w:spacing w:line="240" w:lineRule="auto"/>
        <w:jc w:val="both"/>
        <w:rPr>
          <w:rFonts w:cs="Times New Roman"/>
        </w:rPr>
      </w:pPr>
      <w:commentRangeStart w:id="281"/>
      <w:r w:rsidRPr="7BE9DC4A">
        <w:rPr>
          <w:rFonts w:cs="Times New Roman"/>
        </w:rPr>
        <w:t xml:space="preserve">In terms of covariates, it stands out that </w:t>
      </w:r>
      <w:r w:rsidR="73C798BA" w:rsidRPr="7BE9DC4A">
        <w:rPr>
          <w:rFonts w:cs="Times New Roman"/>
        </w:rPr>
        <w:t>SUT completion status is statistically associated to</w:t>
      </w:r>
      <w:r w:rsidRPr="7BE9DC4A">
        <w:rPr>
          <w:rFonts w:cs="Times New Roman"/>
        </w:rPr>
        <w:t xml:space="preserve"> ol</w:t>
      </w:r>
      <w:r w:rsidR="23CC123C" w:rsidRPr="7BE9DC4A">
        <w:rPr>
          <w:rFonts w:cs="Times New Roman"/>
        </w:rPr>
        <w:t>der age</w:t>
      </w:r>
      <w:r w:rsidRPr="7BE9DC4A">
        <w:rPr>
          <w:rFonts w:cs="Times New Roman"/>
        </w:rPr>
        <w:t xml:space="preserve">, have a later age of onset of use, </w:t>
      </w:r>
      <w:r w:rsidR="492DDE00" w:rsidRPr="7BE9DC4A">
        <w:rPr>
          <w:rFonts w:cs="Times New Roman"/>
        </w:rPr>
        <w:t xml:space="preserve">alcohol as </w:t>
      </w:r>
      <w:r w:rsidRPr="7BE9DC4A">
        <w:rPr>
          <w:rFonts w:cs="Times New Roman"/>
        </w:rPr>
        <w:t>main substance (rather than cocaine), prevalence of physical co-morbidity, stable housing situation and less pre-treatment criminality.</w:t>
      </w:r>
      <w:commentRangeEnd w:id="281"/>
      <w:r w:rsidR="0032407A">
        <w:rPr>
          <w:rStyle w:val="Refdecomentario"/>
        </w:rPr>
        <w:commentReference w:id="281"/>
      </w:r>
    </w:p>
    <w:p w14:paraId="6E0FA92A" w14:textId="19FF2987" w:rsidR="4A99AEB9" w:rsidRDefault="4A99AEB9" w:rsidP="4A99AEB9">
      <w:pPr>
        <w:spacing w:line="240" w:lineRule="auto"/>
        <w:jc w:val="both"/>
        <w:rPr>
          <w:szCs w:val="24"/>
        </w:rPr>
      </w:pPr>
    </w:p>
    <w:p w14:paraId="53C87575" w14:textId="61660769" w:rsidR="4A99AEB9" w:rsidRDefault="00576E01" w:rsidP="4A99AEB9">
      <w:pPr>
        <w:spacing w:line="240" w:lineRule="auto"/>
        <w:jc w:val="both"/>
        <w:rPr>
          <w:ins w:id="282" w:author="Andrés González Santa Cruz" w:date="2023-05-14T12:17:00Z"/>
          <w:szCs w:val="24"/>
        </w:rPr>
      </w:pPr>
      <w:ins w:id="283" w:author="Andrés González Santa Cruz" w:date="2023-05-14T12:17:00Z">
        <w:r>
          <w:rPr>
            <w:szCs w:val="24"/>
          </w:rPr>
          <w:t>[AGS: Table. Survival coefficients of the selected models]</w:t>
        </w:r>
      </w:ins>
    </w:p>
    <w:p w14:paraId="156FB01A" w14:textId="77777777" w:rsidR="00576E01" w:rsidRDefault="00576E01" w:rsidP="4A99AEB9">
      <w:pPr>
        <w:spacing w:line="240" w:lineRule="auto"/>
        <w:jc w:val="both"/>
        <w:rPr>
          <w:szCs w:val="24"/>
        </w:rPr>
      </w:pPr>
    </w:p>
    <w:tbl>
      <w:tblPr>
        <w:tblStyle w:val="Tablaconcuadrcula"/>
        <w:tblW w:w="5000" w:type="pct"/>
        <w:tblLook w:val="04A0" w:firstRow="1" w:lastRow="0" w:firstColumn="1" w:lastColumn="0" w:noHBand="0" w:noVBand="1"/>
        <w:tblPrChange w:id="284" w:author="Andrés González Santa Cruz" w:date="2023-05-13T16:41:00Z">
          <w:tblPr>
            <w:tblStyle w:val="Tablaconcuadrcula"/>
            <w:tblW w:w="5000" w:type="pct"/>
            <w:tblLook w:val="04A0" w:firstRow="1" w:lastRow="0" w:firstColumn="1" w:lastColumn="0" w:noHBand="0" w:noVBand="1"/>
          </w:tblPr>
        </w:tblPrChange>
      </w:tblPr>
      <w:tblGrid>
        <w:gridCol w:w="1342"/>
        <w:gridCol w:w="1574"/>
        <w:gridCol w:w="1013"/>
        <w:gridCol w:w="1053"/>
        <w:gridCol w:w="1053"/>
        <w:gridCol w:w="1053"/>
        <w:gridCol w:w="1310"/>
        <w:gridCol w:w="621"/>
        <w:tblGridChange w:id="285">
          <w:tblGrid>
            <w:gridCol w:w="1763"/>
            <w:gridCol w:w="1596"/>
            <w:gridCol w:w="1026"/>
            <w:gridCol w:w="1066"/>
            <w:gridCol w:w="1163"/>
            <w:gridCol w:w="1169"/>
            <w:gridCol w:w="1236"/>
            <w:gridCol w:w="1236"/>
          </w:tblGrid>
        </w:tblGridChange>
      </w:tblGrid>
      <w:tr w:rsidR="00195075" w:rsidRPr="0032407A" w14:paraId="43F1F2C2" w14:textId="3908B66C" w:rsidTr="00195075">
        <w:trPr>
          <w:trHeight w:val="416"/>
          <w:tblHeader/>
          <w:trPrChange w:id="286" w:author="Andrés González Santa Cruz" w:date="2023-05-13T16:41:00Z">
            <w:trPr>
              <w:trHeight w:val="416"/>
              <w:tblHeader/>
            </w:trPr>
          </w:trPrChange>
        </w:trPr>
        <w:tc>
          <w:tcPr>
            <w:tcW w:w="1639" w:type="pct"/>
            <w:gridSpan w:val="2"/>
            <w:vMerge w:val="restart"/>
            <w:hideMark/>
            <w:tcPrChange w:id="287" w:author="Andrés González Santa Cruz" w:date="2023-05-13T16:41:00Z">
              <w:tcPr>
                <w:tcW w:w="1870" w:type="pct"/>
                <w:gridSpan w:val="2"/>
                <w:vMerge w:val="restart"/>
                <w:hideMark/>
              </w:tcPr>
            </w:tcPrChange>
          </w:tcPr>
          <w:p w14:paraId="09C951B5" w14:textId="5631BC48" w:rsidR="00195075" w:rsidRPr="00B81F8A" w:rsidRDefault="00195075" w:rsidP="004C365D">
            <w:pPr>
              <w:contextualSpacing/>
              <w:rPr>
                <w:rFonts w:eastAsia="Times New Roman" w:cs="Times New Roman"/>
                <w:b/>
                <w:bCs/>
                <w:color w:val="222222"/>
                <w:sz w:val="18"/>
                <w:szCs w:val="18"/>
                <w:lang w:eastAsia="en-AU"/>
              </w:rPr>
            </w:pPr>
            <w:commentRangeStart w:id="288"/>
            <w:commentRangeStart w:id="289"/>
            <w:commentRangeStart w:id="290"/>
            <w:commentRangeStart w:id="291"/>
            <w:commentRangeStart w:id="292"/>
            <w:commentRangeStart w:id="293"/>
            <w:r w:rsidRPr="00B81F8A">
              <w:rPr>
                <w:rFonts w:eastAsia="Times New Roman" w:cs="Times New Roman"/>
                <w:b/>
                <w:bCs/>
                <w:color w:val="222222"/>
                <w:sz w:val="18"/>
                <w:szCs w:val="18"/>
                <w:lang w:eastAsia="en-AU"/>
              </w:rPr>
              <w:lastRenderedPageBreak/>
              <w:t> </w:t>
            </w:r>
            <w:r w:rsidRPr="004C365D">
              <w:rPr>
                <w:rFonts w:eastAsia="Times New Roman" w:cs="Times New Roman"/>
                <w:b/>
                <w:bCs/>
                <w:color w:val="222222"/>
                <w:sz w:val="18"/>
                <w:szCs w:val="18"/>
                <w:lang w:eastAsia="en-AU"/>
              </w:rPr>
              <w:t>Table 3.</w:t>
            </w:r>
            <w:commentRangeEnd w:id="288"/>
            <w:r w:rsidRPr="004C365D">
              <w:rPr>
                <w:rStyle w:val="Refdecomentario"/>
                <w:sz w:val="18"/>
                <w:szCs w:val="18"/>
              </w:rPr>
              <w:commentReference w:id="288"/>
            </w:r>
            <w:commentRangeEnd w:id="289"/>
            <w:r>
              <w:rPr>
                <w:rStyle w:val="Refdecomentario"/>
              </w:rPr>
              <w:commentReference w:id="289"/>
            </w:r>
            <w:commentRangeEnd w:id="290"/>
            <w:r>
              <w:rPr>
                <w:rStyle w:val="Refdecomentario"/>
              </w:rPr>
              <w:commentReference w:id="290"/>
            </w:r>
            <w:commentRangeEnd w:id="291"/>
            <w:r w:rsidR="00D051F8">
              <w:rPr>
                <w:rStyle w:val="Refdecomentario"/>
              </w:rPr>
              <w:commentReference w:id="291"/>
            </w:r>
            <w:commentRangeEnd w:id="292"/>
            <w:r w:rsidR="00357201">
              <w:rPr>
                <w:rStyle w:val="Refdecomentario"/>
              </w:rPr>
              <w:commentReference w:id="292"/>
            </w:r>
            <w:commentRangeEnd w:id="293"/>
            <w:r w:rsidR="00357201">
              <w:rPr>
                <w:rStyle w:val="Refdecomentario"/>
              </w:rPr>
              <w:commentReference w:id="293"/>
            </w:r>
          </w:p>
        </w:tc>
        <w:tc>
          <w:tcPr>
            <w:tcW w:w="569" w:type="pct"/>
            <w:hideMark/>
            <w:tcPrChange w:id="294" w:author="Andrés González Santa Cruz" w:date="2023-05-13T16:41:00Z">
              <w:tcPr>
                <w:tcW w:w="569" w:type="pct"/>
                <w:hideMark/>
              </w:tcPr>
            </w:tcPrChange>
          </w:tcPr>
          <w:p w14:paraId="0B505450" w14:textId="77777777"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Overall</w:t>
            </w:r>
          </w:p>
        </w:tc>
        <w:tc>
          <w:tcPr>
            <w:tcW w:w="591" w:type="pct"/>
            <w:hideMark/>
            <w:tcPrChange w:id="295" w:author="Andrés González Santa Cruz" w:date="2023-05-13T16:41:00Z">
              <w:tcPr>
                <w:tcW w:w="592" w:type="pct"/>
                <w:hideMark/>
              </w:tcPr>
            </w:tcPrChange>
          </w:tcPr>
          <w:p w14:paraId="23BF4673" w14:textId="77777777"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Treatment completion</w:t>
            </w:r>
          </w:p>
        </w:tc>
        <w:tc>
          <w:tcPr>
            <w:tcW w:w="591" w:type="pct"/>
            <w:hideMark/>
            <w:tcPrChange w:id="296" w:author="Andrés González Santa Cruz" w:date="2023-05-13T16:41:00Z">
              <w:tcPr>
                <w:tcW w:w="662" w:type="pct"/>
                <w:hideMark/>
              </w:tcPr>
            </w:tcPrChange>
          </w:tcPr>
          <w:p w14:paraId="7BFE64E4" w14:textId="0F4261BC"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Treatment non-completion (Early</w:t>
            </w:r>
            <w:r>
              <w:rPr>
                <w:rFonts w:eastAsia="Times New Roman" w:cs="Times New Roman"/>
                <w:b/>
                <w:bCs/>
                <w:color w:val="222222"/>
                <w:sz w:val="18"/>
                <w:szCs w:val="18"/>
                <w:lang w:eastAsia="en-AU"/>
              </w:rPr>
              <w:t xml:space="preserve"> dropout</w:t>
            </w:r>
            <w:r w:rsidRPr="00B81F8A">
              <w:rPr>
                <w:rFonts w:eastAsia="Times New Roman" w:cs="Times New Roman"/>
                <w:b/>
                <w:bCs/>
                <w:color w:val="222222"/>
                <w:sz w:val="18"/>
                <w:szCs w:val="18"/>
                <w:lang w:eastAsia="en-AU"/>
              </w:rPr>
              <w:t>)</w:t>
            </w:r>
          </w:p>
        </w:tc>
        <w:tc>
          <w:tcPr>
            <w:tcW w:w="591" w:type="pct"/>
            <w:hideMark/>
            <w:tcPrChange w:id="297" w:author="Andrés González Santa Cruz" w:date="2023-05-13T16:41:00Z">
              <w:tcPr>
                <w:tcW w:w="654" w:type="pct"/>
                <w:hideMark/>
              </w:tcPr>
            </w:tcPrChange>
          </w:tcPr>
          <w:p w14:paraId="69718B17" w14:textId="6C358801"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Treatment non-completion (Late</w:t>
            </w:r>
            <w:r>
              <w:rPr>
                <w:rFonts w:eastAsia="Times New Roman" w:cs="Times New Roman"/>
                <w:b/>
                <w:bCs/>
                <w:color w:val="222222"/>
                <w:sz w:val="18"/>
                <w:szCs w:val="18"/>
                <w:lang w:eastAsia="en-AU"/>
              </w:rPr>
              <w:t xml:space="preserve"> dropout</w:t>
            </w:r>
            <w:r w:rsidRPr="00B81F8A">
              <w:rPr>
                <w:rFonts w:eastAsia="Times New Roman" w:cs="Times New Roman"/>
                <w:b/>
                <w:bCs/>
                <w:color w:val="222222"/>
                <w:sz w:val="18"/>
                <w:szCs w:val="18"/>
                <w:lang w:eastAsia="en-AU"/>
              </w:rPr>
              <w:t>)</w:t>
            </w:r>
          </w:p>
        </w:tc>
        <w:tc>
          <w:tcPr>
            <w:tcW w:w="685" w:type="pct"/>
            <w:tcPrChange w:id="298" w:author="Andrés González Santa Cruz" w:date="2023-05-13T16:41:00Z">
              <w:tcPr>
                <w:tcW w:w="654" w:type="pct"/>
              </w:tcPr>
            </w:tcPrChange>
          </w:tcPr>
          <w:p w14:paraId="0CE010C5" w14:textId="5F86B8E6" w:rsidR="00195075" w:rsidRPr="00B81F8A" w:rsidRDefault="00195075" w:rsidP="004C365D">
            <w:pPr>
              <w:contextualSpacing/>
              <w:rPr>
                <w:rFonts w:eastAsia="Times New Roman" w:cs="Times New Roman"/>
                <w:b/>
                <w:bCs/>
                <w:color w:val="222222"/>
                <w:sz w:val="18"/>
                <w:szCs w:val="18"/>
                <w:lang w:eastAsia="en-AU"/>
              </w:rPr>
            </w:pPr>
            <w:ins w:id="299" w:author="Andrés González Santa Cruz" w:date="2023-05-13T16:42:00Z">
              <w:r>
                <w:rPr>
                  <w:rFonts w:eastAsia="Times New Roman" w:cs="Times New Roman"/>
                  <w:b/>
                  <w:bCs/>
                  <w:color w:val="222222"/>
                  <w:sz w:val="18"/>
                  <w:szCs w:val="18"/>
                  <w:lang w:eastAsia="en-AU"/>
                </w:rPr>
                <w:t>Statistic</w:t>
              </w:r>
            </w:ins>
          </w:p>
        </w:tc>
        <w:tc>
          <w:tcPr>
            <w:tcW w:w="334" w:type="pct"/>
            <w:tcPrChange w:id="300" w:author="Andrés González Santa Cruz" w:date="2023-05-13T16:41:00Z">
              <w:tcPr>
                <w:tcW w:w="1" w:type="pct"/>
              </w:tcPr>
            </w:tcPrChange>
          </w:tcPr>
          <w:p w14:paraId="1E4B2DF8" w14:textId="04F9F7BC" w:rsidR="00195075" w:rsidRPr="00B81F8A" w:rsidRDefault="00195075" w:rsidP="004C365D">
            <w:pPr>
              <w:contextualSpacing/>
              <w:rPr>
                <w:rFonts w:eastAsia="Times New Roman" w:cs="Times New Roman"/>
                <w:b/>
                <w:bCs/>
                <w:color w:val="222222"/>
                <w:sz w:val="18"/>
                <w:szCs w:val="18"/>
                <w:lang w:eastAsia="en-AU"/>
              </w:rPr>
            </w:pPr>
            <w:ins w:id="301" w:author="Andrés González Santa Cruz" w:date="2023-05-13T16:42:00Z">
              <w:r>
                <w:rPr>
                  <w:rFonts w:eastAsia="Times New Roman" w:cs="Times New Roman"/>
                  <w:b/>
                  <w:bCs/>
                  <w:color w:val="222222"/>
                  <w:sz w:val="18"/>
                  <w:szCs w:val="18"/>
                  <w:lang w:eastAsia="en-AU"/>
                </w:rPr>
                <w:t>P value</w:t>
              </w:r>
            </w:ins>
          </w:p>
        </w:tc>
      </w:tr>
      <w:tr w:rsidR="00195075" w:rsidRPr="0032407A" w14:paraId="074ED1AF" w14:textId="452F49AD" w:rsidTr="00195075">
        <w:trPr>
          <w:trHeight w:val="100"/>
          <w:tblHeader/>
          <w:trPrChange w:id="302" w:author="Andrés González Santa Cruz" w:date="2023-05-13T16:41:00Z">
            <w:trPr>
              <w:trHeight w:val="100"/>
              <w:tblHeader/>
            </w:trPr>
          </w:trPrChange>
        </w:trPr>
        <w:tc>
          <w:tcPr>
            <w:tcW w:w="1639" w:type="pct"/>
            <w:gridSpan w:val="2"/>
            <w:vMerge/>
            <w:hideMark/>
            <w:tcPrChange w:id="303" w:author="Andrés González Santa Cruz" w:date="2023-05-13T16:41:00Z">
              <w:tcPr>
                <w:tcW w:w="1870" w:type="pct"/>
                <w:gridSpan w:val="2"/>
                <w:vMerge/>
                <w:hideMark/>
              </w:tcPr>
            </w:tcPrChange>
          </w:tcPr>
          <w:p w14:paraId="33FACA8E" w14:textId="77777777" w:rsidR="00195075" w:rsidRPr="00B81F8A" w:rsidRDefault="00195075" w:rsidP="004C365D">
            <w:pPr>
              <w:contextualSpacing/>
              <w:rPr>
                <w:rFonts w:eastAsia="Times New Roman" w:cs="Times New Roman"/>
                <w:b/>
                <w:bCs/>
                <w:color w:val="222222"/>
                <w:sz w:val="18"/>
                <w:szCs w:val="18"/>
                <w:lang w:eastAsia="en-AU"/>
              </w:rPr>
            </w:pPr>
          </w:p>
        </w:tc>
        <w:tc>
          <w:tcPr>
            <w:tcW w:w="569" w:type="pct"/>
            <w:hideMark/>
            <w:tcPrChange w:id="304" w:author="Andrés González Santa Cruz" w:date="2023-05-13T16:41:00Z">
              <w:tcPr>
                <w:tcW w:w="569" w:type="pct"/>
                <w:hideMark/>
              </w:tcPr>
            </w:tcPrChange>
          </w:tcPr>
          <w:p w14:paraId="37396767" w14:textId="77777777"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**70863**</w:t>
            </w:r>
          </w:p>
        </w:tc>
        <w:tc>
          <w:tcPr>
            <w:tcW w:w="591" w:type="pct"/>
            <w:hideMark/>
            <w:tcPrChange w:id="305" w:author="Andrés González Santa Cruz" w:date="2023-05-13T16:41:00Z">
              <w:tcPr>
                <w:tcW w:w="592" w:type="pct"/>
                <w:hideMark/>
              </w:tcPr>
            </w:tcPrChange>
          </w:tcPr>
          <w:p w14:paraId="3040AEA3" w14:textId="77777777"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**19276**</w:t>
            </w:r>
          </w:p>
        </w:tc>
        <w:tc>
          <w:tcPr>
            <w:tcW w:w="591" w:type="pct"/>
            <w:hideMark/>
            <w:tcPrChange w:id="306" w:author="Andrés González Santa Cruz" w:date="2023-05-13T16:41:00Z">
              <w:tcPr>
                <w:tcW w:w="662" w:type="pct"/>
                <w:hideMark/>
              </w:tcPr>
            </w:tcPrChange>
          </w:tcPr>
          <w:p w14:paraId="3C788359" w14:textId="77777777"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**15797**</w:t>
            </w:r>
          </w:p>
        </w:tc>
        <w:tc>
          <w:tcPr>
            <w:tcW w:w="591" w:type="pct"/>
            <w:hideMark/>
            <w:tcPrChange w:id="307" w:author="Andrés González Santa Cruz" w:date="2023-05-13T16:41:00Z">
              <w:tcPr>
                <w:tcW w:w="654" w:type="pct"/>
                <w:hideMark/>
              </w:tcPr>
            </w:tcPrChange>
          </w:tcPr>
          <w:p w14:paraId="7653C8E4" w14:textId="77777777" w:rsidR="00195075" w:rsidRPr="00B81F8A" w:rsidRDefault="00195075" w:rsidP="004C365D">
            <w:pPr>
              <w:contextualSpacing/>
              <w:rPr>
                <w:rFonts w:eastAsia="Times New Roman" w:cs="Times New Roman"/>
                <w:b/>
                <w:bCs/>
                <w:color w:val="222222"/>
                <w:sz w:val="18"/>
                <w:szCs w:val="18"/>
                <w:lang w:eastAsia="en-AU"/>
              </w:rPr>
            </w:pPr>
            <w:r w:rsidRPr="00B81F8A">
              <w:rPr>
                <w:rFonts w:eastAsia="Times New Roman" w:cs="Times New Roman"/>
                <w:b/>
                <w:bCs/>
                <w:color w:val="222222"/>
                <w:sz w:val="18"/>
                <w:szCs w:val="18"/>
                <w:lang w:eastAsia="en-AU"/>
              </w:rPr>
              <w:t>**35781**</w:t>
            </w:r>
          </w:p>
        </w:tc>
        <w:tc>
          <w:tcPr>
            <w:tcW w:w="685" w:type="pct"/>
            <w:tcPrChange w:id="308" w:author="Andrés González Santa Cruz" w:date="2023-05-13T16:41:00Z">
              <w:tcPr>
                <w:tcW w:w="654" w:type="pct"/>
              </w:tcPr>
            </w:tcPrChange>
          </w:tcPr>
          <w:p w14:paraId="35475749" w14:textId="77777777" w:rsidR="00195075" w:rsidRPr="00B81F8A" w:rsidRDefault="00195075" w:rsidP="004C365D">
            <w:pPr>
              <w:contextualSpacing/>
              <w:rPr>
                <w:rFonts w:eastAsia="Times New Roman" w:cs="Times New Roman"/>
                <w:b/>
                <w:bCs/>
                <w:color w:val="222222"/>
                <w:sz w:val="18"/>
                <w:szCs w:val="18"/>
                <w:lang w:eastAsia="en-AU"/>
              </w:rPr>
            </w:pPr>
          </w:p>
        </w:tc>
        <w:tc>
          <w:tcPr>
            <w:tcW w:w="334" w:type="pct"/>
            <w:tcPrChange w:id="309" w:author="Andrés González Santa Cruz" w:date="2023-05-13T16:41:00Z">
              <w:tcPr>
                <w:tcW w:w="1" w:type="pct"/>
              </w:tcPr>
            </w:tcPrChange>
          </w:tcPr>
          <w:p w14:paraId="422A4FBC" w14:textId="77777777" w:rsidR="00195075" w:rsidRPr="00B81F8A" w:rsidRDefault="00195075" w:rsidP="004C365D">
            <w:pPr>
              <w:contextualSpacing/>
              <w:rPr>
                <w:rFonts w:eastAsia="Times New Roman" w:cs="Times New Roman"/>
                <w:b/>
                <w:bCs/>
                <w:color w:val="222222"/>
                <w:sz w:val="18"/>
                <w:szCs w:val="18"/>
                <w:lang w:eastAsia="en-AU"/>
              </w:rPr>
            </w:pPr>
          </w:p>
        </w:tc>
      </w:tr>
      <w:tr w:rsidR="00195075" w:rsidRPr="0032407A" w14:paraId="46846C8C" w14:textId="6C41A9A0" w:rsidTr="00195075">
        <w:trPr>
          <w:trHeight w:val="360"/>
          <w:tblHeader/>
          <w:trPrChange w:id="310" w:author="Andrés González Santa Cruz" w:date="2023-05-13T16:41:00Z">
            <w:trPr>
              <w:trHeight w:val="360"/>
              <w:tblHeader/>
            </w:trPr>
          </w:trPrChange>
        </w:trPr>
        <w:tc>
          <w:tcPr>
            <w:tcW w:w="755" w:type="pct"/>
            <w:hideMark/>
            <w:tcPrChange w:id="311" w:author="Andrés González Santa Cruz" w:date="2023-05-13T16:41:00Z">
              <w:tcPr>
                <w:tcW w:w="984" w:type="pct"/>
                <w:hideMark/>
              </w:tcPr>
            </w:tcPrChange>
          </w:tcPr>
          <w:p w14:paraId="75CEEDFA" w14:textId="415C29C0"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Outcome 1. </w:t>
            </w:r>
            <w:r>
              <w:rPr>
                <w:rFonts w:eastAsia="Times New Roman" w:cs="Times New Roman"/>
                <w:color w:val="222222"/>
                <w:sz w:val="18"/>
                <w:szCs w:val="18"/>
                <w:lang w:eastAsia="en-AU"/>
              </w:rPr>
              <w:t>Contact with the criminal justice system</w:t>
            </w:r>
          </w:p>
        </w:tc>
        <w:tc>
          <w:tcPr>
            <w:tcW w:w="885" w:type="pct"/>
            <w:hideMark/>
            <w:tcPrChange w:id="312" w:author="Andrés González Santa Cruz" w:date="2023-05-13T16:41:00Z">
              <w:tcPr>
                <w:tcW w:w="886" w:type="pct"/>
                <w:hideMark/>
              </w:tcPr>
            </w:tcPrChange>
          </w:tcPr>
          <w:p w14:paraId="1E8C93F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Yes</w:t>
            </w:r>
          </w:p>
        </w:tc>
        <w:tc>
          <w:tcPr>
            <w:tcW w:w="569" w:type="pct"/>
            <w:hideMark/>
            <w:tcPrChange w:id="313" w:author="Andrés González Santa Cruz" w:date="2023-05-13T16:41:00Z">
              <w:tcPr>
                <w:tcW w:w="569" w:type="pct"/>
                <w:hideMark/>
              </w:tcPr>
            </w:tcPrChange>
          </w:tcPr>
          <w:p w14:paraId="1216610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22287 (31.5)</w:t>
            </w:r>
          </w:p>
        </w:tc>
        <w:tc>
          <w:tcPr>
            <w:tcW w:w="591" w:type="pct"/>
            <w:hideMark/>
            <w:tcPrChange w:id="314" w:author="Andrés González Santa Cruz" w:date="2023-05-13T16:41:00Z">
              <w:tcPr>
                <w:tcW w:w="592" w:type="pct"/>
                <w:hideMark/>
              </w:tcPr>
            </w:tcPrChange>
          </w:tcPr>
          <w:p w14:paraId="7F93FBC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3825 (19.8)</w:t>
            </w:r>
          </w:p>
        </w:tc>
        <w:tc>
          <w:tcPr>
            <w:tcW w:w="591" w:type="pct"/>
            <w:hideMark/>
            <w:tcPrChange w:id="315" w:author="Andrés González Santa Cruz" w:date="2023-05-13T16:41:00Z">
              <w:tcPr>
                <w:tcW w:w="662" w:type="pct"/>
                <w:hideMark/>
              </w:tcPr>
            </w:tcPrChange>
          </w:tcPr>
          <w:p w14:paraId="6B2F567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6130 (38.8)</w:t>
            </w:r>
          </w:p>
        </w:tc>
        <w:tc>
          <w:tcPr>
            <w:tcW w:w="591" w:type="pct"/>
            <w:hideMark/>
            <w:tcPrChange w:id="316" w:author="Andrés González Santa Cruz" w:date="2023-05-13T16:41:00Z">
              <w:tcPr>
                <w:tcW w:w="654" w:type="pct"/>
                <w:hideMark/>
              </w:tcPr>
            </w:tcPrChange>
          </w:tcPr>
          <w:p w14:paraId="1214E43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12326 (34.4)</w:t>
            </w:r>
          </w:p>
        </w:tc>
        <w:tc>
          <w:tcPr>
            <w:tcW w:w="685" w:type="pct"/>
            <w:tcPrChange w:id="317" w:author="Andrés González Santa Cruz" w:date="2023-05-13T16:41:00Z">
              <w:tcPr>
                <w:tcW w:w="654" w:type="pct"/>
              </w:tcPr>
            </w:tcPrChange>
          </w:tcPr>
          <w:p w14:paraId="604E6A58" w14:textId="62823648" w:rsidR="00195075" w:rsidRPr="00B81F8A" w:rsidRDefault="0012451F" w:rsidP="004C365D">
            <w:pPr>
              <w:contextualSpacing/>
              <w:rPr>
                <w:rFonts w:eastAsia="Times New Roman" w:cs="Times New Roman"/>
                <w:color w:val="222222"/>
                <w:sz w:val="18"/>
                <w:szCs w:val="18"/>
                <w:lang w:eastAsia="en-AU"/>
              </w:rPr>
            </w:pPr>
            <w:ins w:id="318" w:author="Andrés González Santa Cruz" w:date="2023-05-13T17:17:00Z">
              <w:r w:rsidRPr="0012451F">
                <w:rPr>
                  <w:rFonts w:eastAsia="Times New Roman" w:cs="Times New Roman"/>
                  <w:color w:val="222222"/>
                  <w:sz w:val="18"/>
                  <w:szCs w:val="18"/>
                  <w:lang w:eastAsia="en-AU"/>
                </w:rPr>
                <w:t>X</w:t>
              </w:r>
              <w:proofErr w:type="gramStart"/>
              <w:r w:rsidRPr="0012451F">
                <w:rPr>
                  <w:rFonts w:eastAsia="Times New Roman" w:cs="Times New Roman"/>
                  <w:color w:val="222222"/>
                  <w:sz w:val="18"/>
                  <w:szCs w:val="18"/>
                  <w:lang w:eastAsia="en-AU"/>
                </w:rPr>
                <w:t>²(</w:t>
              </w:r>
              <w:proofErr w:type="gramEnd"/>
              <w:r w:rsidRPr="0012451F">
                <w:rPr>
                  <w:rFonts w:eastAsia="Times New Roman" w:cs="Times New Roman"/>
                  <w:color w:val="222222"/>
                  <w:sz w:val="18"/>
                  <w:szCs w:val="18"/>
                  <w:lang w:eastAsia="en-AU"/>
                </w:rPr>
                <w:t>2, 70863)=</w:t>
              </w:r>
              <w:r>
                <w:t xml:space="preserve"> </w:t>
              </w:r>
              <w:r w:rsidRPr="0012451F">
                <w:rPr>
                  <w:rFonts w:eastAsia="Times New Roman" w:cs="Times New Roman"/>
                  <w:color w:val="222222"/>
                  <w:sz w:val="18"/>
                  <w:szCs w:val="18"/>
                  <w:lang w:eastAsia="en-AU"/>
                </w:rPr>
                <w:t>175</w:t>
              </w:r>
              <w:r>
                <w:rPr>
                  <w:rFonts w:eastAsia="Times New Roman" w:cs="Times New Roman"/>
                  <w:color w:val="222222"/>
                  <w:sz w:val="18"/>
                  <w:szCs w:val="18"/>
                  <w:lang w:eastAsia="en-AU"/>
                </w:rPr>
                <w:t>0</w:t>
              </w:r>
              <w:r w:rsidRPr="0012451F">
                <w:rPr>
                  <w:rFonts w:eastAsia="Times New Roman" w:cs="Times New Roman"/>
                  <w:color w:val="222222"/>
                  <w:sz w:val="18"/>
                  <w:szCs w:val="18"/>
                  <w:lang w:eastAsia="en-AU"/>
                </w:rPr>
                <w:t>; p&lt;0,001</w:t>
              </w:r>
            </w:ins>
          </w:p>
        </w:tc>
        <w:tc>
          <w:tcPr>
            <w:tcW w:w="334" w:type="pct"/>
            <w:tcPrChange w:id="319" w:author="Andrés González Santa Cruz" w:date="2023-05-13T16:41:00Z">
              <w:tcPr>
                <w:tcW w:w="1" w:type="pct"/>
              </w:tcPr>
            </w:tcPrChange>
          </w:tcPr>
          <w:p w14:paraId="2E154029"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EBACD9A" w14:textId="004B2111" w:rsidTr="00195075">
        <w:trPr>
          <w:trHeight w:val="124"/>
          <w:tblHeader/>
          <w:trPrChange w:id="320" w:author="Andrés González Santa Cruz" w:date="2023-05-13T16:41:00Z">
            <w:trPr>
              <w:trHeight w:val="124"/>
              <w:tblHeader/>
            </w:trPr>
          </w:trPrChange>
        </w:trPr>
        <w:tc>
          <w:tcPr>
            <w:tcW w:w="755" w:type="pct"/>
            <w:hideMark/>
            <w:tcPrChange w:id="321" w:author="Andrés González Santa Cruz" w:date="2023-05-13T16:41:00Z">
              <w:tcPr>
                <w:tcW w:w="984" w:type="pct"/>
                <w:hideMark/>
              </w:tcPr>
            </w:tcPrChange>
          </w:tcPr>
          <w:p w14:paraId="61450AC7" w14:textId="3F4D00D3"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Outcome 2. </w:t>
            </w:r>
            <w:r>
              <w:rPr>
                <w:rFonts w:eastAsia="Times New Roman" w:cs="Times New Roman"/>
                <w:color w:val="222222"/>
                <w:sz w:val="18"/>
                <w:szCs w:val="18"/>
                <w:lang w:eastAsia="en-AU"/>
              </w:rPr>
              <w:t>Contact leading to imprisonment</w:t>
            </w:r>
          </w:p>
        </w:tc>
        <w:tc>
          <w:tcPr>
            <w:tcW w:w="885" w:type="pct"/>
            <w:hideMark/>
            <w:tcPrChange w:id="322" w:author="Andrés González Santa Cruz" w:date="2023-05-13T16:41:00Z">
              <w:tcPr>
                <w:tcW w:w="886" w:type="pct"/>
                <w:hideMark/>
              </w:tcPr>
            </w:tcPrChange>
          </w:tcPr>
          <w:p w14:paraId="30BB5EE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Yes</w:t>
            </w:r>
          </w:p>
        </w:tc>
        <w:tc>
          <w:tcPr>
            <w:tcW w:w="569" w:type="pct"/>
            <w:hideMark/>
            <w:tcPrChange w:id="323" w:author="Andrés González Santa Cruz" w:date="2023-05-13T16:41:00Z">
              <w:tcPr>
                <w:tcW w:w="569" w:type="pct"/>
                <w:hideMark/>
              </w:tcPr>
            </w:tcPrChange>
          </w:tcPr>
          <w:p w14:paraId="1F35230F" w14:textId="3B7530A2"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5144 (7.3)</w:t>
            </w:r>
          </w:p>
        </w:tc>
        <w:tc>
          <w:tcPr>
            <w:tcW w:w="591" w:type="pct"/>
            <w:hideMark/>
            <w:tcPrChange w:id="324" w:author="Andrés González Santa Cruz" w:date="2023-05-13T16:41:00Z">
              <w:tcPr>
                <w:tcW w:w="592" w:type="pct"/>
                <w:hideMark/>
              </w:tcPr>
            </w:tcPrChange>
          </w:tcPr>
          <w:p w14:paraId="548EA714" w14:textId="19D7871A"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664 (3.4)</w:t>
            </w:r>
          </w:p>
        </w:tc>
        <w:tc>
          <w:tcPr>
            <w:tcW w:w="591" w:type="pct"/>
            <w:hideMark/>
            <w:tcPrChange w:id="325" w:author="Andrés González Santa Cruz" w:date="2023-05-13T16:41:00Z">
              <w:tcPr>
                <w:tcW w:w="662" w:type="pct"/>
                <w:hideMark/>
              </w:tcPr>
            </w:tcPrChange>
          </w:tcPr>
          <w:p w14:paraId="7FAC7FA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1711 (10.8)</w:t>
            </w:r>
          </w:p>
        </w:tc>
        <w:tc>
          <w:tcPr>
            <w:tcW w:w="591" w:type="pct"/>
            <w:hideMark/>
            <w:tcPrChange w:id="326" w:author="Andrés González Santa Cruz" w:date="2023-05-13T16:41:00Z">
              <w:tcPr>
                <w:tcW w:w="654" w:type="pct"/>
                <w:hideMark/>
              </w:tcPr>
            </w:tcPrChange>
          </w:tcPr>
          <w:p w14:paraId="17AB391D" w14:textId="4D110C78"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2766 (7.7)</w:t>
            </w:r>
          </w:p>
        </w:tc>
        <w:tc>
          <w:tcPr>
            <w:tcW w:w="685" w:type="pct"/>
            <w:tcPrChange w:id="327" w:author="Andrés González Santa Cruz" w:date="2023-05-13T16:41:00Z">
              <w:tcPr>
                <w:tcW w:w="654" w:type="pct"/>
              </w:tcPr>
            </w:tcPrChange>
          </w:tcPr>
          <w:p w14:paraId="695A0F67" w14:textId="01FFDC0E" w:rsidR="00195075" w:rsidRPr="00B81F8A" w:rsidRDefault="0012451F" w:rsidP="004C365D">
            <w:pPr>
              <w:contextualSpacing/>
              <w:rPr>
                <w:rFonts w:eastAsia="Times New Roman" w:cs="Times New Roman"/>
                <w:color w:val="222222"/>
                <w:sz w:val="18"/>
                <w:szCs w:val="18"/>
                <w:lang w:eastAsia="en-AU"/>
              </w:rPr>
            </w:pPr>
            <w:ins w:id="328" w:author="Andrés González Santa Cruz" w:date="2023-05-13T17:18:00Z">
              <w:r w:rsidRPr="0012451F">
                <w:rPr>
                  <w:rFonts w:eastAsia="Times New Roman" w:cs="Times New Roman"/>
                  <w:color w:val="222222"/>
                  <w:sz w:val="18"/>
                  <w:szCs w:val="18"/>
                  <w:lang w:eastAsia="en-AU"/>
                </w:rPr>
                <w:t>X</w:t>
              </w:r>
              <w:proofErr w:type="gramStart"/>
              <w:r w:rsidRPr="0012451F">
                <w:rPr>
                  <w:rFonts w:eastAsia="Times New Roman" w:cs="Times New Roman"/>
                  <w:color w:val="222222"/>
                  <w:sz w:val="18"/>
                  <w:szCs w:val="18"/>
                  <w:lang w:eastAsia="en-AU"/>
                </w:rPr>
                <w:t>²(</w:t>
              </w:r>
              <w:proofErr w:type="gramEnd"/>
              <w:r w:rsidRPr="0012451F">
                <w:rPr>
                  <w:rFonts w:eastAsia="Times New Roman" w:cs="Times New Roman"/>
                  <w:color w:val="222222"/>
                  <w:sz w:val="18"/>
                  <w:szCs w:val="18"/>
                  <w:lang w:eastAsia="en-AU"/>
                </w:rPr>
                <w:t>2, 70863)= 728; p&lt;0,001</w:t>
              </w:r>
            </w:ins>
          </w:p>
        </w:tc>
        <w:tc>
          <w:tcPr>
            <w:tcW w:w="334" w:type="pct"/>
            <w:tcPrChange w:id="329" w:author="Andrés González Santa Cruz" w:date="2023-05-13T16:41:00Z">
              <w:tcPr>
                <w:tcW w:w="1" w:type="pct"/>
              </w:tcPr>
            </w:tcPrChange>
          </w:tcPr>
          <w:p w14:paraId="5D40372E"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463C421A" w14:textId="0391CDC9" w:rsidTr="00195075">
        <w:trPr>
          <w:trHeight w:val="50"/>
          <w:tblHeader/>
          <w:trPrChange w:id="330" w:author="Andrés González Santa Cruz" w:date="2023-05-13T16:41:00Z">
            <w:trPr>
              <w:trHeight w:val="50"/>
              <w:tblHeader/>
            </w:trPr>
          </w:trPrChange>
        </w:trPr>
        <w:tc>
          <w:tcPr>
            <w:tcW w:w="755" w:type="pct"/>
            <w:vMerge w:val="restart"/>
            <w:hideMark/>
            <w:tcPrChange w:id="331" w:author="Andrés González Santa Cruz" w:date="2023-05-13T16:41:00Z">
              <w:tcPr>
                <w:tcW w:w="984" w:type="pct"/>
                <w:vMerge w:val="restart"/>
                <w:hideMark/>
              </w:tcPr>
            </w:tcPrChange>
          </w:tcPr>
          <w:p w14:paraId="7F6E4C0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Treatment Modality (%)</w:t>
            </w:r>
          </w:p>
        </w:tc>
        <w:tc>
          <w:tcPr>
            <w:tcW w:w="885" w:type="pct"/>
            <w:hideMark/>
            <w:tcPrChange w:id="332" w:author="Andrés González Santa Cruz" w:date="2023-05-13T16:41:00Z">
              <w:tcPr>
                <w:tcW w:w="886" w:type="pct"/>
                <w:hideMark/>
              </w:tcPr>
            </w:tcPrChange>
          </w:tcPr>
          <w:p w14:paraId="4567CCD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Ambulatory</w:t>
            </w:r>
          </w:p>
        </w:tc>
        <w:tc>
          <w:tcPr>
            <w:tcW w:w="569" w:type="pct"/>
            <w:hideMark/>
            <w:tcPrChange w:id="333" w:author="Andrés González Santa Cruz" w:date="2023-05-13T16:41:00Z">
              <w:tcPr>
                <w:tcW w:w="569" w:type="pct"/>
                <w:hideMark/>
              </w:tcPr>
            </w:tcPrChange>
          </w:tcPr>
          <w:p w14:paraId="3A2AFAC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60398 (85.2)</w:t>
            </w:r>
          </w:p>
        </w:tc>
        <w:tc>
          <w:tcPr>
            <w:tcW w:w="591" w:type="pct"/>
            <w:hideMark/>
            <w:tcPrChange w:id="334" w:author="Andrés González Santa Cruz" w:date="2023-05-13T16:41:00Z">
              <w:tcPr>
                <w:tcW w:w="592" w:type="pct"/>
                <w:hideMark/>
              </w:tcPr>
            </w:tcPrChange>
          </w:tcPr>
          <w:p w14:paraId="1DE44D0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15605 (81.0)</w:t>
            </w:r>
          </w:p>
        </w:tc>
        <w:tc>
          <w:tcPr>
            <w:tcW w:w="591" w:type="pct"/>
            <w:hideMark/>
            <w:tcPrChange w:id="335" w:author="Andrés González Santa Cruz" w:date="2023-05-13T16:41:00Z">
              <w:tcPr>
                <w:tcW w:w="662" w:type="pct"/>
                <w:hideMark/>
              </w:tcPr>
            </w:tcPrChange>
          </w:tcPr>
          <w:p w14:paraId="5A6B2AF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12661 (80.1)</w:t>
            </w:r>
          </w:p>
        </w:tc>
        <w:tc>
          <w:tcPr>
            <w:tcW w:w="591" w:type="pct"/>
            <w:hideMark/>
            <w:tcPrChange w:id="336" w:author="Andrés González Santa Cruz" w:date="2023-05-13T16:41:00Z">
              <w:tcPr>
                <w:tcW w:w="654" w:type="pct"/>
                <w:hideMark/>
              </w:tcPr>
            </w:tcPrChange>
          </w:tcPr>
          <w:p w14:paraId="5C5BBBB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32129 (89.8)</w:t>
            </w:r>
          </w:p>
        </w:tc>
        <w:tc>
          <w:tcPr>
            <w:tcW w:w="685" w:type="pct"/>
            <w:tcPrChange w:id="337" w:author="Andrés González Santa Cruz" w:date="2023-05-13T16:41:00Z">
              <w:tcPr>
                <w:tcW w:w="654" w:type="pct"/>
              </w:tcPr>
            </w:tcPrChange>
          </w:tcPr>
          <w:p w14:paraId="108858C9" w14:textId="33E6BF8C" w:rsidR="00195075" w:rsidRPr="00B81F8A" w:rsidRDefault="00CF3AD0" w:rsidP="004C365D">
            <w:pPr>
              <w:contextualSpacing/>
              <w:rPr>
                <w:rFonts w:eastAsia="Times New Roman" w:cs="Times New Roman"/>
                <w:color w:val="222222"/>
                <w:sz w:val="18"/>
                <w:szCs w:val="18"/>
                <w:lang w:eastAsia="en-AU"/>
              </w:rPr>
            </w:pPr>
            <w:ins w:id="338" w:author="Andrés González Santa Cruz" w:date="2023-05-13T16:43: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2, 70863)=1200; p&lt;0,001</w:t>
              </w:r>
            </w:ins>
          </w:p>
        </w:tc>
        <w:tc>
          <w:tcPr>
            <w:tcW w:w="334" w:type="pct"/>
            <w:tcPrChange w:id="339" w:author="Andrés González Santa Cruz" w:date="2023-05-13T16:41:00Z">
              <w:tcPr>
                <w:tcW w:w="1" w:type="pct"/>
              </w:tcPr>
            </w:tcPrChange>
          </w:tcPr>
          <w:p w14:paraId="0B90535E"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8EDA8A0" w14:textId="3ADAEB3B" w:rsidTr="00195075">
        <w:trPr>
          <w:trHeight w:val="201"/>
          <w:tblHeader/>
          <w:trPrChange w:id="340" w:author="Andrés González Santa Cruz" w:date="2023-05-13T16:41:00Z">
            <w:trPr>
              <w:trHeight w:val="201"/>
              <w:tblHeader/>
            </w:trPr>
          </w:trPrChange>
        </w:trPr>
        <w:tc>
          <w:tcPr>
            <w:tcW w:w="755" w:type="pct"/>
            <w:vMerge/>
            <w:hideMark/>
            <w:tcPrChange w:id="341" w:author="Andrés González Santa Cruz" w:date="2023-05-13T16:41:00Z">
              <w:tcPr>
                <w:tcW w:w="984" w:type="pct"/>
                <w:vMerge/>
                <w:hideMark/>
              </w:tcPr>
            </w:tcPrChange>
          </w:tcPr>
          <w:p w14:paraId="10C0C042"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342" w:author="Andrés González Santa Cruz" w:date="2023-05-13T16:41:00Z">
              <w:tcPr>
                <w:tcW w:w="886" w:type="pct"/>
                <w:hideMark/>
              </w:tcPr>
            </w:tcPrChange>
          </w:tcPr>
          <w:p w14:paraId="4D9C4B2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Residential</w:t>
            </w:r>
          </w:p>
        </w:tc>
        <w:tc>
          <w:tcPr>
            <w:tcW w:w="569" w:type="pct"/>
            <w:hideMark/>
            <w:tcPrChange w:id="343" w:author="Andrés González Santa Cruz" w:date="2023-05-13T16:41:00Z">
              <w:tcPr>
                <w:tcW w:w="569" w:type="pct"/>
                <w:hideMark/>
              </w:tcPr>
            </w:tcPrChange>
          </w:tcPr>
          <w:p w14:paraId="7FFC640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10397 (14.7)</w:t>
            </w:r>
          </w:p>
        </w:tc>
        <w:tc>
          <w:tcPr>
            <w:tcW w:w="591" w:type="pct"/>
            <w:hideMark/>
            <w:tcPrChange w:id="344" w:author="Andrés González Santa Cruz" w:date="2023-05-13T16:41:00Z">
              <w:tcPr>
                <w:tcW w:w="592" w:type="pct"/>
                <w:hideMark/>
              </w:tcPr>
            </w:tcPrChange>
          </w:tcPr>
          <w:p w14:paraId="109604E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3656 (19.0)</w:t>
            </w:r>
          </w:p>
        </w:tc>
        <w:tc>
          <w:tcPr>
            <w:tcW w:w="591" w:type="pct"/>
            <w:hideMark/>
            <w:tcPrChange w:id="345" w:author="Andrés González Santa Cruz" w:date="2023-05-13T16:41:00Z">
              <w:tcPr>
                <w:tcW w:w="662" w:type="pct"/>
                <w:hideMark/>
              </w:tcPr>
            </w:tcPrChange>
          </w:tcPr>
          <w:p w14:paraId="66462FA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3115 (19.7)</w:t>
            </w:r>
          </w:p>
        </w:tc>
        <w:tc>
          <w:tcPr>
            <w:tcW w:w="591" w:type="pct"/>
            <w:hideMark/>
            <w:tcPrChange w:id="346" w:author="Andrés González Santa Cruz" w:date="2023-05-13T16:41:00Z">
              <w:tcPr>
                <w:tcW w:w="654" w:type="pct"/>
                <w:hideMark/>
              </w:tcPr>
            </w:tcPrChange>
          </w:tcPr>
          <w:p w14:paraId="2DA047C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3620 (10.1)</w:t>
            </w:r>
          </w:p>
        </w:tc>
        <w:tc>
          <w:tcPr>
            <w:tcW w:w="685" w:type="pct"/>
            <w:tcPrChange w:id="347" w:author="Andrés González Santa Cruz" w:date="2023-05-13T16:41:00Z">
              <w:tcPr>
                <w:tcW w:w="654" w:type="pct"/>
              </w:tcPr>
            </w:tcPrChange>
          </w:tcPr>
          <w:p w14:paraId="211E78F7"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348" w:author="Andrés González Santa Cruz" w:date="2023-05-13T16:41:00Z">
              <w:tcPr>
                <w:tcW w:w="1" w:type="pct"/>
              </w:tcPr>
            </w:tcPrChange>
          </w:tcPr>
          <w:p w14:paraId="7B7F051B"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B4E56EF" w14:textId="52F3D25F" w:rsidTr="00195075">
        <w:trPr>
          <w:trHeight w:val="300"/>
          <w:tblHeader/>
          <w:trPrChange w:id="349" w:author="Andrés González Santa Cruz" w:date="2023-05-13T16:41:00Z">
            <w:trPr>
              <w:trHeight w:val="300"/>
              <w:tblHeader/>
            </w:trPr>
          </w:trPrChange>
        </w:trPr>
        <w:tc>
          <w:tcPr>
            <w:tcW w:w="755" w:type="pct"/>
            <w:vMerge/>
            <w:hideMark/>
            <w:tcPrChange w:id="350" w:author="Andrés González Santa Cruz" w:date="2023-05-13T16:41:00Z">
              <w:tcPr>
                <w:tcW w:w="984" w:type="pct"/>
                <w:vMerge/>
                <w:hideMark/>
              </w:tcPr>
            </w:tcPrChange>
          </w:tcPr>
          <w:p w14:paraId="506B0972"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351" w:author="Andrés González Santa Cruz" w:date="2023-05-13T16:41:00Z">
              <w:tcPr>
                <w:tcW w:w="886" w:type="pct"/>
                <w:hideMark/>
              </w:tcPr>
            </w:tcPrChange>
          </w:tcPr>
          <w:p w14:paraId="3556360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352" w:author="Andrés González Santa Cruz" w:date="2023-05-13T16:41:00Z">
              <w:tcPr>
                <w:tcW w:w="569" w:type="pct"/>
                <w:hideMark/>
              </w:tcPr>
            </w:tcPrChange>
          </w:tcPr>
          <w:p w14:paraId="4764702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68 </w:t>
            </w:r>
            <w:proofErr w:type="gramStart"/>
            <w:r w:rsidRPr="00B81F8A">
              <w:rPr>
                <w:rFonts w:eastAsia="Times New Roman" w:cs="Times New Roman"/>
                <w:color w:val="222222"/>
                <w:sz w:val="18"/>
                <w:szCs w:val="18"/>
                <w:lang w:eastAsia="en-AU"/>
              </w:rPr>
              <w:t>( 0.1</w:t>
            </w:r>
            <w:proofErr w:type="gramEnd"/>
            <w:r w:rsidRPr="00B81F8A">
              <w:rPr>
                <w:rFonts w:eastAsia="Times New Roman" w:cs="Times New Roman"/>
                <w:color w:val="222222"/>
                <w:sz w:val="18"/>
                <w:szCs w:val="18"/>
                <w:lang w:eastAsia="en-AU"/>
              </w:rPr>
              <w:t>)</w:t>
            </w:r>
          </w:p>
        </w:tc>
        <w:tc>
          <w:tcPr>
            <w:tcW w:w="591" w:type="pct"/>
            <w:hideMark/>
            <w:tcPrChange w:id="353" w:author="Andrés González Santa Cruz" w:date="2023-05-13T16:41:00Z">
              <w:tcPr>
                <w:tcW w:w="592" w:type="pct"/>
                <w:hideMark/>
              </w:tcPr>
            </w:tcPrChange>
          </w:tcPr>
          <w:p w14:paraId="73307E4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15 </w:t>
            </w:r>
            <w:proofErr w:type="gramStart"/>
            <w:r w:rsidRPr="00B81F8A">
              <w:rPr>
                <w:rFonts w:eastAsia="Times New Roman" w:cs="Times New Roman"/>
                <w:color w:val="222222"/>
                <w:sz w:val="18"/>
                <w:szCs w:val="18"/>
                <w:lang w:eastAsia="en-AU"/>
              </w:rPr>
              <w:t>( 0.1</w:t>
            </w:r>
            <w:proofErr w:type="gramEnd"/>
            <w:r w:rsidRPr="00B81F8A">
              <w:rPr>
                <w:rFonts w:eastAsia="Times New Roman" w:cs="Times New Roman"/>
                <w:color w:val="222222"/>
                <w:sz w:val="18"/>
                <w:szCs w:val="18"/>
                <w:lang w:eastAsia="en-AU"/>
              </w:rPr>
              <w:t>)</w:t>
            </w:r>
          </w:p>
        </w:tc>
        <w:tc>
          <w:tcPr>
            <w:tcW w:w="591" w:type="pct"/>
            <w:hideMark/>
            <w:tcPrChange w:id="354" w:author="Andrés González Santa Cruz" w:date="2023-05-13T16:41:00Z">
              <w:tcPr>
                <w:tcW w:w="662" w:type="pct"/>
                <w:hideMark/>
              </w:tcPr>
            </w:tcPrChange>
          </w:tcPr>
          <w:p w14:paraId="26698DB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21 </w:t>
            </w:r>
            <w:proofErr w:type="gramStart"/>
            <w:r w:rsidRPr="00B81F8A">
              <w:rPr>
                <w:rFonts w:eastAsia="Times New Roman" w:cs="Times New Roman"/>
                <w:color w:val="222222"/>
                <w:sz w:val="18"/>
                <w:szCs w:val="18"/>
                <w:lang w:eastAsia="en-AU"/>
              </w:rPr>
              <w:t>( 0.1</w:t>
            </w:r>
            <w:proofErr w:type="gramEnd"/>
            <w:r w:rsidRPr="00B81F8A">
              <w:rPr>
                <w:rFonts w:eastAsia="Times New Roman" w:cs="Times New Roman"/>
                <w:color w:val="222222"/>
                <w:sz w:val="18"/>
                <w:szCs w:val="18"/>
                <w:lang w:eastAsia="en-AU"/>
              </w:rPr>
              <w:t>)</w:t>
            </w:r>
          </w:p>
        </w:tc>
        <w:tc>
          <w:tcPr>
            <w:tcW w:w="591" w:type="pct"/>
            <w:hideMark/>
            <w:tcPrChange w:id="355" w:author="Andrés González Santa Cruz" w:date="2023-05-13T16:41:00Z">
              <w:tcPr>
                <w:tcW w:w="654" w:type="pct"/>
                <w:hideMark/>
              </w:tcPr>
            </w:tcPrChange>
          </w:tcPr>
          <w:p w14:paraId="3A6F4F9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32 </w:t>
            </w:r>
            <w:proofErr w:type="gramStart"/>
            <w:r w:rsidRPr="00B81F8A">
              <w:rPr>
                <w:rFonts w:eastAsia="Times New Roman" w:cs="Times New Roman"/>
                <w:color w:val="222222"/>
                <w:sz w:val="18"/>
                <w:szCs w:val="18"/>
                <w:lang w:eastAsia="en-AU"/>
              </w:rPr>
              <w:t>( 0.1</w:t>
            </w:r>
            <w:proofErr w:type="gramEnd"/>
            <w:r w:rsidRPr="00B81F8A">
              <w:rPr>
                <w:rFonts w:eastAsia="Times New Roman" w:cs="Times New Roman"/>
                <w:color w:val="222222"/>
                <w:sz w:val="18"/>
                <w:szCs w:val="18"/>
                <w:lang w:eastAsia="en-AU"/>
              </w:rPr>
              <w:t>)</w:t>
            </w:r>
          </w:p>
        </w:tc>
        <w:tc>
          <w:tcPr>
            <w:tcW w:w="685" w:type="pct"/>
            <w:tcPrChange w:id="356" w:author="Andrés González Santa Cruz" w:date="2023-05-13T16:41:00Z">
              <w:tcPr>
                <w:tcW w:w="654" w:type="pct"/>
              </w:tcPr>
            </w:tcPrChange>
          </w:tcPr>
          <w:p w14:paraId="686A4C8A"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357" w:author="Andrés González Santa Cruz" w:date="2023-05-13T16:41:00Z">
              <w:tcPr>
                <w:tcW w:w="1" w:type="pct"/>
              </w:tcPr>
            </w:tcPrChange>
          </w:tcPr>
          <w:p w14:paraId="6EDA6033"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B477CF6" w14:textId="4AA96EA0" w:rsidTr="00195075">
        <w:trPr>
          <w:trHeight w:val="379"/>
          <w:tblHeader/>
          <w:trPrChange w:id="358" w:author="Andrés González Santa Cruz" w:date="2023-05-13T16:41:00Z">
            <w:trPr>
              <w:trHeight w:val="379"/>
              <w:tblHeader/>
            </w:trPr>
          </w:trPrChange>
        </w:trPr>
        <w:tc>
          <w:tcPr>
            <w:tcW w:w="755" w:type="pct"/>
            <w:hideMark/>
            <w:tcPrChange w:id="359" w:author="Andrés González Santa Cruz" w:date="2023-05-13T16:41:00Z">
              <w:tcPr>
                <w:tcW w:w="984" w:type="pct"/>
                <w:hideMark/>
              </w:tcPr>
            </w:tcPrChange>
          </w:tcPr>
          <w:p w14:paraId="6769F64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Age (admission to treatment) (median [IQR])</w:t>
            </w:r>
          </w:p>
        </w:tc>
        <w:tc>
          <w:tcPr>
            <w:tcW w:w="885" w:type="pct"/>
            <w:hideMark/>
            <w:tcPrChange w:id="360" w:author="Andrés González Santa Cruz" w:date="2023-05-13T16:41:00Z">
              <w:tcPr>
                <w:tcW w:w="886" w:type="pct"/>
                <w:hideMark/>
              </w:tcPr>
            </w:tcPrChange>
          </w:tcPr>
          <w:p w14:paraId="671ABBE4" w14:textId="77777777" w:rsidR="00195075" w:rsidRPr="00B81F8A" w:rsidRDefault="00195075" w:rsidP="004C365D">
            <w:pPr>
              <w:contextualSpacing/>
              <w:rPr>
                <w:rFonts w:eastAsia="Times New Roman" w:cs="Times New Roman"/>
                <w:color w:val="000000"/>
                <w:sz w:val="18"/>
                <w:szCs w:val="18"/>
                <w:lang w:eastAsia="en-AU"/>
              </w:rPr>
            </w:pPr>
            <w:r w:rsidRPr="00B81F8A">
              <w:rPr>
                <w:rFonts w:eastAsia="Times New Roman" w:cs="Times New Roman"/>
                <w:color w:val="000000"/>
                <w:sz w:val="18"/>
                <w:szCs w:val="18"/>
                <w:lang w:eastAsia="en-AU"/>
              </w:rPr>
              <w:t> </w:t>
            </w:r>
          </w:p>
        </w:tc>
        <w:tc>
          <w:tcPr>
            <w:tcW w:w="569" w:type="pct"/>
            <w:hideMark/>
            <w:tcPrChange w:id="361" w:author="Andrés González Santa Cruz" w:date="2023-05-13T16:41:00Z">
              <w:tcPr>
                <w:tcW w:w="569" w:type="pct"/>
                <w:hideMark/>
              </w:tcPr>
            </w:tcPrChange>
          </w:tcPr>
          <w:p w14:paraId="07A7047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34.06 [27.39, 42.91]</w:t>
            </w:r>
          </w:p>
        </w:tc>
        <w:tc>
          <w:tcPr>
            <w:tcW w:w="591" w:type="pct"/>
            <w:hideMark/>
            <w:tcPrChange w:id="362" w:author="Andrés González Santa Cruz" w:date="2023-05-13T16:41:00Z">
              <w:tcPr>
                <w:tcW w:w="592" w:type="pct"/>
                <w:hideMark/>
              </w:tcPr>
            </w:tcPrChange>
          </w:tcPr>
          <w:p w14:paraId="2D629BD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37.55 [29.58, 47.19]</w:t>
            </w:r>
          </w:p>
        </w:tc>
        <w:tc>
          <w:tcPr>
            <w:tcW w:w="591" w:type="pct"/>
            <w:hideMark/>
            <w:tcPrChange w:id="363" w:author="Andrés González Santa Cruz" w:date="2023-05-13T16:41:00Z">
              <w:tcPr>
                <w:tcW w:w="662" w:type="pct"/>
                <w:hideMark/>
              </w:tcPr>
            </w:tcPrChange>
          </w:tcPr>
          <w:p w14:paraId="3B00C4A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31.91 [25.95, 39.67]</w:t>
            </w:r>
          </w:p>
        </w:tc>
        <w:tc>
          <w:tcPr>
            <w:tcW w:w="591" w:type="pct"/>
            <w:hideMark/>
            <w:tcPrChange w:id="364" w:author="Andrés González Santa Cruz" w:date="2023-05-13T16:41:00Z">
              <w:tcPr>
                <w:tcW w:w="654" w:type="pct"/>
                <w:hideMark/>
              </w:tcPr>
            </w:tcPrChange>
          </w:tcPr>
          <w:p w14:paraId="2784C35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33.49 [27.12, 41.90]</w:t>
            </w:r>
          </w:p>
        </w:tc>
        <w:tc>
          <w:tcPr>
            <w:tcW w:w="685" w:type="pct"/>
            <w:tcPrChange w:id="365" w:author="Andrés González Santa Cruz" w:date="2023-05-13T16:41:00Z">
              <w:tcPr>
                <w:tcW w:w="654" w:type="pct"/>
              </w:tcPr>
            </w:tcPrChange>
          </w:tcPr>
          <w:p w14:paraId="1D827086" w14:textId="789ADD47" w:rsidR="00195075" w:rsidRPr="00B81F8A" w:rsidRDefault="0012451F" w:rsidP="004C365D">
            <w:pPr>
              <w:contextualSpacing/>
              <w:rPr>
                <w:rFonts w:eastAsia="Times New Roman" w:cs="Times New Roman"/>
                <w:color w:val="222222"/>
                <w:sz w:val="18"/>
                <w:szCs w:val="18"/>
                <w:lang w:eastAsia="en-AU"/>
              </w:rPr>
            </w:pPr>
            <w:proofErr w:type="gramStart"/>
            <w:ins w:id="366" w:author="Andrés González Santa Cruz" w:date="2023-05-13T17:13:00Z">
              <w:r w:rsidRPr="0012451F">
                <w:rPr>
                  <w:rFonts w:eastAsia="Times New Roman" w:cs="Times New Roman"/>
                  <w:color w:val="222222"/>
                  <w:sz w:val="18"/>
                  <w:szCs w:val="18"/>
                  <w:lang w:eastAsia="en-AU"/>
                </w:rPr>
                <w:t>H(</w:t>
              </w:r>
              <w:proofErr w:type="gramEnd"/>
              <w:r w:rsidRPr="0012451F">
                <w:rPr>
                  <w:rFonts w:eastAsia="Times New Roman" w:cs="Times New Roman"/>
                  <w:color w:val="222222"/>
                  <w:sz w:val="18"/>
                  <w:szCs w:val="18"/>
                  <w:lang w:eastAsia="en-AU"/>
                </w:rPr>
                <w:t xml:space="preserve">2)=2037.6, </w:t>
              </w:r>
            </w:ins>
            <w:ins w:id="367" w:author="Andrés González Santa Cruz" w:date="2023-05-13T17:14:00Z">
              <w:r w:rsidRPr="00CF3AD0">
                <w:rPr>
                  <w:rFonts w:eastAsia="Times New Roman" w:cs="Times New Roman"/>
                  <w:color w:val="222222"/>
                  <w:sz w:val="18"/>
                  <w:szCs w:val="18"/>
                  <w:lang w:eastAsia="en-AU"/>
                </w:rPr>
                <w:t>p&lt;0,001</w:t>
              </w:r>
            </w:ins>
          </w:p>
        </w:tc>
        <w:tc>
          <w:tcPr>
            <w:tcW w:w="334" w:type="pct"/>
            <w:tcPrChange w:id="368" w:author="Andrés González Santa Cruz" w:date="2023-05-13T16:41:00Z">
              <w:tcPr>
                <w:tcW w:w="1" w:type="pct"/>
              </w:tcPr>
            </w:tcPrChange>
          </w:tcPr>
          <w:p w14:paraId="6105D1C1"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66DD0A80" w14:textId="374CCCF4" w:rsidTr="00195075">
        <w:trPr>
          <w:trHeight w:val="300"/>
          <w:tblHeader/>
          <w:trPrChange w:id="369" w:author="Andrés González Santa Cruz" w:date="2023-05-13T16:41:00Z">
            <w:trPr>
              <w:trHeight w:val="300"/>
              <w:tblHeader/>
            </w:trPr>
          </w:trPrChange>
        </w:trPr>
        <w:tc>
          <w:tcPr>
            <w:tcW w:w="755" w:type="pct"/>
            <w:vMerge w:val="restart"/>
            <w:hideMark/>
            <w:tcPrChange w:id="370" w:author="Andrés González Santa Cruz" w:date="2023-05-13T16:41:00Z">
              <w:tcPr>
                <w:tcW w:w="984" w:type="pct"/>
                <w:vMerge w:val="restart"/>
                <w:hideMark/>
              </w:tcPr>
            </w:tcPrChange>
          </w:tcPr>
          <w:p w14:paraId="7091A95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Sex (%)</w:t>
            </w:r>
          </w:p>
        </w:tc>
        <w:tc>
          <w:tcPr>
            <w:tcW w:w="885" w:type="pct"/>
            <w:hideMark/>
            <w:tcPrChange w:id="371" w:author="Andrés González Santa Cruz" w:date="2023-05-13T16:41:00Z">
              <w:tcPr>
                <w:tcW w:w="886" w:type="pct"/>
                <w:hideMark/>
              </w:tcPr>
            </w:tcPrChange>
          </w:tcPr>
          <w:p w14:paraId="1F1AE68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Men</w:t>
            </w:r>
          </w:p>
        </w:tc>
        <w:tc>
          <w:tcPr>
            <w:tcW w:w="569" w:type="pct"/>
            <w:hideMark/>
            <w:tcPrChange w:id="372" w:author="Andrés González Santa Cruz" w:date="2023-05-13T16:41:00Z">
              <w:tcPr>
                <w:tcW w:w="569" w:type="pct"/>
                <w:hideMark/>
              </w:tcPr>
            </w:tcPrChange>
          </w:tcPr>
          <w:p w14:paraId="660B3E4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54048 (76.3)</w:t>
            </w:r>
          </w:p>
        </w:tc>
        <w:tc>
          <w:tcPr>
            <w:tcW w:w="591" w:type="pct"/>
            <w:hideMark/>
            <w:tcPrChange w:id="373" w:author="Andrés González Santa Cruz" w:date="2023-05-13T16:41:00Z">
              <w:tcPr>
                <w:tcW w:w="592" w:type="pct"/>
                <w:hideMark/>
              </w:tcPr>
            </w:tcPrChange>
          </w:tcPr>
          <w:p w14:paraId="58613D8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14232 (73.8)</w:t>
            </w:r>
          </w:p>
        </w:tc>
        <w:tc>
          <w:tcPr>
            <w:tcW w:w="591" w:type="pct"/>
            <w:hideMark/>
            <w:tcPrChange w:id="374" w:author="Andrés González Santa Cruz" w:date="2023-05-13T16:41:00Z">
              <w:tcPr>
                <w:tcW w:w="662" w:type="pct"/>
                <w:hideMark/>
              </w:tcPr>
            </w:tcPrChange>
          </w:tcPr>
          <w:p w14:paraId="25832B8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12242 (77.5)</w:t>
            </w:r>
          </w:p>
        </w:tc>
        <w:tc>
          <w:tcPr>
            <w:tcW w:w="591" w:type="pct"/>
            <w:hideMark/>
            <w:tcPrChange w:id="375" w:author="Andrés González Santa Cruz" w:date="2023-05-13T16:41:00Z">
              <w:tcPr>
                <w:tcW w:w="654" w:type="pct"/>
                <w:hideMark/>
              </w:tcPr>
            </w:tcPrChange>
          </w:tcPr>
          <w:p w14:paraId="342ABE8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27568 (77.0)</w:t>
            </w:r>
          </w:p>
        </w:tc>
        <w:tc>
          <w:tcPr>
            <w:tcW w:w="685" w:type="pct"/>
            <w:tcPrChange w:id="376" w:author="Andrés González Santa Cruz" w:date="2023-05-13T16:41:00Z">
              <w:tcPr>
                <w:tcW w:w="654" w:type="pct"/>
              </w:tcPr>
            </w:tcPrChange>
          </w:tcPr>
          <w:p w14:paraId="5D40D721" w14:textId="08DB5B9E" w:rsidR="00195075" w:rsidRPr="00B81F8A" w:rsidRDefault="00CF3AD0" w:rsidP="004C365D">
            <w:pPr>
              <w:contextualSpacing/>
              <w:rPr>
                <w:rFonts w:eastAsia="Times New Roman" w:cs="Times New Roman"/>
                <w:color w:val="222222"/>
                <w:sz w:val="18"/>
                <w:szCs w:val="18"/>
                <w:lang w:eastAsia="en-AU"/>
              </w:rPr>
            </w:pPr>
            <w:ins w:id="377" w:author="Andrés González Santa Cruz" w:date="2023-05-13T16:44: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2, 70863)=88; p&lt;0,001</w:t>
              </w:r>
            </w:ins>
          </w:p>
        </w:tc>
        <w:tc>
          <w:tcPr>
            <w:tcW w:w="334" w:type="pct"/>
            <w:tcPrChange w:id="378" w:author="Andrés González Santa Cruz" w:date="2023-05-13T16:41:00Z">
              <w:tcPr>
                <w:tcW w:w="1" w:type="pct"/>
              </w:tcPr>
            </w:tcPrChange>
          </w:tcPr>
          <w:p w14:paraId="185F7F70"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071C5008" w14:textId="22A8BA84" w:rsidTr="00195075">
        <w:trPr>
          <w:trHeight w:val="300"/>
          <w:tblHeader/>
          <w:trPrChange w:id="379" w:author="Andrés González Santa Cruz" w:date="2023-05-13T16:41:00Z">
            <w:trPr>
              <w:trHeight w:val="300"/>
              <w:tblHeader/>
            </w:trPr>
          </w:trPrChange>
        </w:trPr>
        <w:tc>
          <w:tcPr>
            <w:tcW w:w="755" w:type="pct"/>
            <w:vMerge/>
            <w:hideMark/>
            <w:tcPrChange w:id="380" w:author="Andrés González Santa Cruz" w:date="2023-05-13T16:41:00Z">
              <w:tcPr>
                <w:tcW w:w="984" w:type="pct"/>
                <w:vMerge/>
                <w:hideMark/>
              </w:tcPr>
            </w:tcPrChange>
          </w:tcPr>
          <w:p w14:paraId="48E8C430"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381" w:author="Andrés González Santa Cruz" w:date="2023-05-13T16:41:00Z">
              <w:tcPr>
                <w:tcW w:w="886" w:type="pct"/>
                <w:hideMark/>
              </w:tcPr>
            </w:tcPrChange>
          </w:tcPr>
          <w:p w14:paraId="24BB50A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Women</w:t>
            </w:r>
          </w:p>
        </w:tc>
        <w:tc>
          <w:tcPr>
            <w:tcW w:w="569" w:type="pct"/>
            <w:hideMark/>
            <w:tcPrChange w:id="382" w:author="Andrés González Santa Cruz" w:date="2023-05-13T16:41:00Z">
              <w:tcPr>
                <w:tcW w:w="569" w:type="pct"/>
                <w:hideMark/>
              </w:tcPr>
            </w:tcPrChange>
          </w:tcPr>
          <w:p w14:paraId="41123A7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16815 (23.7)</w:t>
            </w:r>
          </w:p>
        </w:tc>
        <w:tc>
          <w:tcPr>
            <w:tcW w:w="591" w:type="pct"/>
            <w:hideMark/>
            <w:tcPrChange w:id="383" w:author="Andrés González Santa Cruz" w:date="2023-05-13T16:41:00Z">
              <w:tcPr>
                <w:tcW w:w="592" w:type="pct"/>
                <w:hideMark/>
              </w:tcPr>
            </w:tcPrChange>
          </w:tcPr>
          <w:p w14:paraId="73599D4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5044 (26.2)</w:t>
            </w:r>
          </w:p>
        </w:tc>
        <w:tc>
          <w:tcPr>
            <w:tcW w:w="591" w:type="pct"/>
            <w:hideMark/>
            <w:tcPrChange w:id="384" w:author="Andrés González Santa Cruz" w:date="2023-05-13T16:41:00Z">
              <w:tcPr>
                <w:tcW w:w="662" w:type="pct"/>
                <w:hideMark/>
              </w:tcPr>
            </w:tcPrChange>
          </w:tcPr>
          <w:p w14:paraId="4FF29F0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3555 (22.5)</w:t>
            </w:r>
          </w:p>
        </w:tc>
        <w:tc>
          <w:tcPr>
            <w:tcW w:w="591" w:type="pct"/>
            <w:hideMark/>
            <w:tcPrChange w:id="385" w:author="Andrés González Santa Cruz" w:date="2023-05-13T16:41:00Z">
              <w:tcPr>
                <w:tcW w:w="654" w:type="pct"/>
                <w:hideMark/>
              </w:tcPr>
            </w:tcPrChange>
          </w:tcPr>
          <w:p w14:paraId="29CBB64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8213 (23.0)</w:t>
            </w:r>
          </w:p>
        </w:tc>
        <w:tc>
          <w:tcPr>
            <w:tcW w:w="685" w:type="pct"/>
            <w:tcPrChange w:id="386" w:author="Andrés González Santa Cruz" w:date="2023-05-13T16:41:00Z">
              <w:tcPr>
                <w:tcW w:w="654" w:type="pct"/>
              </w:tcPr>
            </w:tcPrChange>
          </w:tcPr>
          <w:p w14:paraId="190F2F26"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387" w:author="Andrés González Santa Cruz" w:date="2023-05-13T16:41:00Z">
              <w:tcPr>
                <w:tcW w:w="1" w:type="pct"/>
              </w:tcPr>
            </w:tcPrChange>
          </w:tcPr>
          <w:p w14:paraId="3E0810B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D876049" w14:textId="567680F1" w:rsidTr="00195075">
        <w:trPr>
          <w:trHeight w:val="365"/>
          <w:tblHeader/>
          <w:trPrChange w:id="388" w:author="Andrés González Santa Cruz" w:date="2023-05-13T16:41:00Z">
            <w:trPr>
              <w:trHeight w:val="365"/>
              <w:tblHeader/>
            </w:trPr>
          </w:trPrChange>
        </w:trPr>
        <w:tc>
          <w:tcPr>
            <w:tcW w:w="755" w:type="pct"/>
            <w:hideMark/>
            <w:tcPrChange w:id="389" w:author="Andrés González Santa Cruz" w:date="2023-05-13T16:41:00Z">
              <w:tcPr>
                <w:tcW w:w="984" w:type="pct"/>
                <w:hideMark/>
              </w:tcPr>
            </w:tcPrChange>
          </w:tcPr>
          <w:p w14:paraId="64370A0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Age of Onset of Substance Use (median [IQR])</w:t>
            </w:r>
          </w:p>
        </w:tc>
        <w:tc>
          <w:tcPr>
            <w:tcW w:w="885" w:type="pct"/>
            <w:hideMark/>
            <w:tcPrChange w:id="390" w:author="Andrés González Santa Cruz" w:date="2023-05-13T16:41:00Z">
              <w:tcPr>
                <w:tcW w:w="886" w:type="pct"/>
                <w:hideMark/>
              </w:tcPr>
            </w:tcPrChange>
          </w:tcPr>
          <w:p w14:paraId="2E87FD64" w14:textId="77777777" w:rsidR="00195075" w:rsidRPr="00B81F8A" w:rsidRDefault="00195075" w:rsidP="004C365D">
            <w:pPr>
              <w:contextualSpacing/>
              <w:rPr>
                <w:rFonts w:eastAsia="Times New Roman" w:cs="Times New Roman"/>
                <w:color w:val="000000"/>
                <w:sz w:val="18"/>
                <w:szCs w:val="18"/>
                <w:lang w:eastAsia="en-AU"/>
              </w:rPr>
            </w:pPr>
            <w:r w:rsidRPr="00B81F8A">
              <w:rPr>
                <w:rFonts w:eastAsia="Times New Roman" w:cs="Times New Roman"/>
                <w:color w:val="000000"/>
                <w:sz w:val="18"/>
                <w:szCs w:val="18"/>
                <w:lang w:eastAsia="en-AU"/>
              </w:rPr>
              <w:t> </w:t>
            </w:r>
          </w:p>
        </w:tc>
        <w:tc>
          <w:tcPr>
            <w:tcW w:w="569" w:type="pct"/>
            <w:hideMark/>
            <w:tcPrChange w:id="391" w:author="Andrés González Santa Cruz" w:date="2023-05-13T16:41:00Z">
              <w:tcPr>
                <w:tcW w:w="569" w:type="pct"/>
                <w:hideMark/>
              </w:tcPr>
            </w:tcPrChange>
          </w:tcPr>
          <w:p w14:paraId="3210B92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15.00 [14.00, 18.00]</w:t>
            </w:r>
          </w:p>
        </w:tc>
        <w:tc>
          <w:tcPr>
            <w:tcW w:w="591" w:type="pct"/>
            <w:hideMark/>
            <w:tcPrChange w:id="392" w:author="Andrés González Santa Cruz" w:date="2023-05-13T16:41:00Z">
              <w:tcPr>
                <w:tcW w:w="592" w:type="pct"/>
                <w:hideMark/>
              </w:tcPr>
            </w:tcPrChange>
          </w:tcPr>
          <w:p w14:paraId="469CB0A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16.00 [14.00, 18.00]</w:t>
            </w:r>
          </w:p>
        </w:tc>
        <w:tc>
          <w:tcPr>
            <w:tcW w:w="591" w:type="pct"/>
            <w:hideMark/>
            <w:tcPrChange w:id="393" w:author="Andrés González Santa Cruz" w:date="2023-05-13T16:41:00Z">
              <w:tcPr>
                <w:tcW w:w="662" w:type="pct"/>
                <w:hideMark/>
              </w:tcPr>
            </w:tcPrChange>
          </w:tcPr>
          <w:p w14:paraId="04314D6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15.00 [13.00, 17.00]</w:t>
            </w:r>
          </w:p>
        </w:tc>
        <w:tc>
          <w:tcPr>
            <w:tcW w:w="591" w:type="pct"/>
            <w:hideMark/>
            <w:tcPrChange w:id="394" w:author="Andrés González Santa Cruz" w:date="2023-05-13T16:41:00Z">
              <w:tcPr>
                <w:tcW w:w="654" w:type="pct"/>
                <w:hideMark/>
              </w:tcPr>
            </w:tcPrChange>
          </w:tcPr>
          <w:p w14:paraId="72727F3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15.00 [14.00, 18.00]</w:t>
            </w:r>
          </w:p>
        </w:tc>
        <w:tc>
          <w:tcPr>
            <w:tcW w:w="685" w:type="pct"/>
            <w:tcPrChange w:id="395" w:author="Andrés González Santa Cruz" w:date="2023-05-13T16:41:00Z">
              <w:tcPr>
                <w:tcW w:w="654" w:type="pct"/>
              </w:tcPr>
            </w:tcPrChange>
          </w:tcPr>
          <w:p w14:paraId="225A11B0" w14:textId="636C83AD" w:rsidR="00195075" w:rsidRPr="00B81F8A" w:rsidRDefault="0012451F" w:rsidP="004C365D">
            <w:pPr>
              <w:contextualSpacing/>
              <w:rPr>
                <w:rFonts w:eastAsia="Times New Roman" w:cs="Times New Roman"/>
                <w:color w:val="222222"/>
                <w:sz w:val="18"/>
                <w:szCs w:val="18"/>
                <w:lang w:eastAsia="en-AU"/>
              </w:rPr>
            </w:pPr>
            <w:proofErr w:type="gramStart"/>
            <w:ins w:id="396" w:author="Andrés González Santa Cruz" w:date="2023-05-13T17:13:00Z">
              <w:r w:rsidRPr="0012451F">
                <w:rPr>
                  <w:rFonts w:eastAsia="Times New Roman" w:cs="Times New Roman"/>
                  <w:color w:val="222222"/>
                  <w:sz w:val="18"/>
                  <w:szCs w:val="18"/>
                  <w:lang w:eastAsia="en-AU"/>
                </w:rPr>
                <w:t>H(</w:t>
              </w:r>
              <w:proofErr w:type="gramEnd"/>
              <w:r w:rsidRPr="0012451F">
                <w:rPr>
                  <w:rFonts w:eastAsia="Times New Roman" w:cs="Times New Roman"/>
                  <w:color w:val="222222"/>
                  <w:sz w:val="18"/>
                  <w:szCs w:val="18"/>
                  <w:lang w:eastAsia="en-AU"/>
                </w:rPr>
                <w:t xml:space="preserve">2)=471.9, </w:t>
              </w:r>
            </w:ins>
            <w:ins w:id="397" w:author="Andrés González Santa Cruz" w:date="2023-05-13T17:14:00Z">
              <w:r w:rsidRPr="00CF3AD0">
                <w:rPr>
                  <w:rFonts w:eastAsia="Times New Roman" w:cs="Times New Roman"/>
                  <w:color w:val="222222"/>
                  <w:sz w:val="18"/>
                  <w:szCs w:val="18"/>
                  <w:lang w:eastAsia="en-AU"/>
                </w:rPr>
                <w:t>p&lt;0,001</w:t>
              </w:r>
            </w:ins>
          </w:p>
        </w:tc>
        <w:tc>
          <w:tcPr>
            <w:tcW w:w="334" w:type="pct"/>
            <w:tcPrChange w:id="398" w:author="Andrés González Santa Cruz" w:date="2023-05-13T16:41:00Z">
              <w:tcPr>
                <w:tcW w:w="1" w:type="pct"/>
              </w:tcPr>
            </w:tcPrChange>
          </w:tcPr>
          <w:p w14:paraId="1B3D816F"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1E14C56" w14:textId="219B37AC" w:rsidTr="00195075">
        <w:trPr>
          <w:trHeight w:val="271"/>
          <w:tblHeader/>
          <w:trPrChange w:id="399" w:author="Andrés González Santa Cruz" w:date="2023-05-13T16:41:00Z">
            <w:trPr>
              <w:trHeight w:val="271"/>
              <w:tblHeader/>
            </w:trPr>
          </w:trPrChange>
        </w:trPr>
        <w:tc>
          <w:tcPr>
            <w:tcW w:w="755" w:type="pct"/>
            <w:vMerge w:val="restart"/>
            <w:hideMark/>
            <w:tcPrChange w:id="400" w:author="Andrés González Santa Cruz" w:date="2023-05-13T16:41:00Z">
              <w:tcPr>
                <w:tcW w:w="984" w:type="pct"/>
                <w:vMerge w:val="restart"/>
                <w:hideMark/>
              </w:tcPr>
            </w:tcPrChange>
          </w:tcPr>
          <w:p w14:paraId="3D859B6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Educational Attainment (%)</w:t>
            </w:r>
          </w:p>
        </w:tc>
        <w:tc>
          <w:tcPr>
            <w:tcW w:w="885" w:type="pct"/>
            <w:hideMark/>
            <w:tcPrChange w:id="401" w:author="Andrés González Santa Cruz" w:date="2023-05-13T16:41:00Z">
              <w:tcPr>
                <w:tcW w:w="886" w:type="pct"/>
                <w:hideMark/>
              </w:tcPr>
            </w:tcPrChange>
          </w:tcPr>
          <w:p w14:paraId="49A676F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3-Completed primary school or less</w:t>
            </w:r>
          </w:p>
        </w:tc>
        <w:tc>
          <w:tcPr>
            <w:tcW w:w="569" w:type="pct"/>
            <w:hideMark/>
            <w:tcPrChange w:id="402" w:author="Andrés González Santa Cruz" w:date="2023-05-13T16:41:00Z">
              <w:tcPr>
                <w:tcW w:w="569" w:type="pct"/>
                <w:hideMark/>
              </w:tcPr>
            </w:tcPrChange>
          </w:tcPr>
          <w:p w14:paraId="122E80F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20249 (28.6)</w:t>
            </w:r>
          </w:p>
        </w:tc>
        <w:tc>
          <w:tcPr>
            <w:tcW w:w="591" w:type="pct"/>
            <w:hideMark/>
            <w:tcPrChange w:id="403" w:author="Andrés González Santa Cruz" w:date="2023-05-13T16:41:00Z">
              <w:tcPr>
                <w:tcW w:w="592" w:type="pct"/>
                <w:hideMark/>
              </w:tcPr>
            </w:tcPrChange>
          </w:tcPr>
          <w:p w14:paraId="1D16C6D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4996 (25.9)</w:t>
            </w:r>
          </w:p>
        </w:tc>
        <w:tc>
          <w:tcPr>
            <w:tcW w:w="591" w:type="pct"/>
            <w:hideMark/>
            <w:tcPrChange w:id="404" w:author="Andrés González Santa Cruz" w:date="2023-05-13T16:41:00Z">
              <w:tcPr>
                <w:tcW w:w="662" w:type="pct"/>
                <w:hideMark/>
              </w:tcPr>
            </w:tcPrChange>
          </w:tcPr>
          <w:p w14:paraId="0DD7260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4801 (30.4)</w:t>
            </w:r>
          </w:p>
        </w:tc>
        <w:tc>
          <w:tcPr>
            <w:tcW w:w="591" w:type="pct"/>
            <w:hideMark/>
            <w:tcPrChange w:id="405" w:author="Andrés González Santa Cruz" w:date="2023-05-13T16:41:00Z">
              <w:tcPr>
                <w:tcW w:w="654" w:type="pct"/>
                <w:hideMark/>
              </w:tcPr>
            </w:tcPrChange>
          </w:tcPr>
          <w:p w14:paraId="11D9F6E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10448 (29.2)</w:t>
            </w:r>
          </w:p>
        </w:tc>
        <w:tc>
          <w:tcPr>
            <w:tcW w:w="685" w:type="pct"/>
            <w:tcPrChange w:id="406" w:author="Andrés González Santa Cruz" w:date="2023-05-13T16:41:00Z">
              <w:tcPr>
                <w:tcW w:w="654" w:type="pct"/>
              </w:tcPr>
            </w:tcPrChange>
          </w:tcPr>
          <w:p w14:paraId="6F084A47" w14:textId="775A2666" w:rsidR="00195075" w:rsidRPr="00B81F8A" w:rsidRDefault="00CF3AD0" w:rsidP="004C365D">
            <w:pPr>
              <w:contextualSpacing/>
              <w:rPr>
                <w:rFonts w:eastAsia="Times New Roman" w:cs="Times New Roman"/>
                <w:color w:val="222222"/>
                <w:sz w:val="18"/>
                <w:szCs w:val="18"/>
                <w:lang w:eastAsia="en-AU"/>
              </w:rPr>
            </w:pPr>
            <w:ins w:id="407" w:author="Andrés González Santa Cruz" w:date="2023-05-13T16:44: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4, 70863)=438; p&lt;0,001</w:t>
              </w:r>
            </w:ins>
          </w:p>
        </w:tc>
        <w:tc>
          <w:tcPr>
            <w:tcW w:w="334" w:type="pct"/>
            <w:tcPrChange w:id="408" w:author="Andrés González Santa Cruz" w:date="2023-05-13T16:41:00Z">
              <w:tcPr>
                <w:tcW w:w="1" w:type="pct"/>
              </w:tcPr>
            </w:tcPrChange>
          </w:tcPr>
          <w:p w14:paraId="5AB38BBD"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DC196B8" w14:textId="3504ABBA" w:rsidTr="00195075">
        <w:trPr>
          <w:trHeight w:val="279"/>
          <w:tblHeader/>
          <w:trPrChange w:id="409" w:author="Andrés González Santa Cruz" w:date="2023-05-13T16:41:00Z">
            <w:trPr>
              <w:trHeight w:val="279"/>
              <w:tblHeader/>
            </w:trPr>
          </w:trPrChange>
        </w:trPr>
        <w:tc>
          <w:tcPr>
            <w:tcW w:w="755" w:type="pct"/>
            <w:vMerge/>
            <w:hideMark/>
            <w:tcPrChange w:id="410" w:author="Andrés González Santa Cruz" w:date="2023-05-13T16:41:00Z">
              <w:tcPr>
                <w:tcW w:w="984" w:type="pct"/>
                <w:vMerge/>
                <w:hideMark/>
              </w:tcPr>
            </w:tcPrChange>
          </w:tcPr>
          <w:p w14:paraId="6B3A7254"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11" w:author="Andrés González Santa Cruz" w:date="2023-05-13T16:41:00Z">
              <w:tcPr>
                <w:tcW w:w="886" w:type="pct"/>
                <w:hideMark/>
              </w:tcPr>
            </w:tcPrChange>
          </w:tcPr>
          <w:p w14:paraId="3C4100B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2-Completed high school or less</w:t>
            </w:r>
          </w:p>
        </w:tc>
        <w:tc>
          <w:tcPr>
            <w:tcW w:w="569" w:type="pct"/>
            <w:hideMark/>
            <w:tcPrChange w:id="412" w:author="Andrés González Santa Cruz" w:date="2023-05-13T16:41:00Z">
              <w:tcPr>
                <w:tcW w:w="569" w:type="pct"/>
                <w:hideMark/>
              </w:tcPr>
            </w:tcPrChange>
          </w:tcPr>
          <w:p w14:paraId="24C5649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39038 (55.1)</w:t>
            </w:r>
          </w:p>
        </w:tc>
        <w:tc>
          <w:tcPr>
            <w:tcW w:w="591" w:type="pct"/>
            <w:hideMark/>
            <w:tcPrChange w:id="413" w:author="Andrés González Santa Cruz" w:date="2023-05-13T16:41:00Z">
              <w:tcPr>
                <w:tcW w:w="592" w:type="pct"/>
                <w:hideMark/>
              </w:tcPr>
            </w:tcPrChange>
          </w:tcPr>
          <w:p w14:paraId="43B0D53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10272 (53.3)</w:t>
            </w:r>
          </w:p>
        </w:tc>
        <w:tc>
          <w:tcPr>
            <w:tcW w:w="591" w:type="pct"/>
            <w:hideMark/>
            <w:tcPrChange w:id="414" w:author="Andrés González Santa Cruz" w:date="2023-05-13T16:41:00Z">
              <w:tcPr>
                <w:tcW w:w="662" w:type="pct"/>
                <w:hideMark/>
              </w:tcPr>
            </w:tcPrChange>
          </w:tcPr>
          <w:p w14:paraId="71F0691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8852 (56.0)</w:t>
            </w:r>
          </w:p>
        </w:tc>
        <w:tc>
          <w:tcPr>
            <w:tcW w:w="591" w:type="pct"/>
            <w:hideMark/>
            <w:tcPrChange w:id="415" w:author="Andrés González Santa Cruz" w:date="2023-05-13T16:41:00Z">
              <w:tcPr>
                <w:tcW w:w="654" w:type="pct"/>
                <w:hideMark/>
              </w:tcPr>
            </w:tcPrChange>
          </w:tcPr>
          <w:p w14:paraId="2EFC3D1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19910 (55.6)</w:t>
            </w:r>
          </w:p>
        </w:tc>
        <w:tc>
          <w:tcPr>
            <w:tcW w:w="685" w:type="pct"/>
            <w:tcPrChange w:id="416" w:author="Andrés González Santa Cruz" w:date="2023-05-13T16:41:00Z">
              <w:tcPr>
                <w:tcW w:w="654" w:type="pct"/>
              </w:tcPr>
            </w:tcPrChange>
          </w:tcPr>
          <w:p w14:paraId="72738F2E"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17" w:author="Andrés González Santa Cruz" w:date="2023-05-13T16:41:00Z">
              <w:tcPr>
                <w:tcW w:w="1" w:type="pct"/>
              </w:tcPr>
            </w:tcPrChange>
          </w:tcPr>
          <w:p w14:paraId="0F3CBEC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CC4B145" w14:textId="286FF20C" w:rsidTr="00195075">
        <w:trPr>
          <w:trHeight w:val="181"/>
          <w:tblHeader/>
          <w:trPrChange w:id="418" w:author="Andrés González Santa Cruz" w:date="2023-05-13T16:41:00Z">
            <w:trPr>
              <w:trHeight w:val="181"/>
              <w:tblHeader/>
            </w:trPr>
          </w:trPrChange>
        </w:trPr>
        <w:tc>
          <w:tcPr>
            <w:tcW w:w="755" w:type="pct"/>
            <w:vMerge/>
            <w:hideMark/>
            <w:tcPrChange w:id="419" w:author="Andrés González Santa Cruz" w:date="2023-05-13T16:41:00Z">
              <w:tcPr>
                <w:tcW w:w="984" w:type="pct"/>
                <w:vMerge/>
                <w:hideMark/>
              </w:tcPr>
            </w:tcPrChange>
          </w:tcPr>
          <w:p w14:paraId="26BFDD1F"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20" w:author="Andrés González Santa Cruz" w:date="2023-05-13T16:41:00Z">
              <w:tcPr>
                <w:tcW w:w="886" w:type="pct"/>
                <w:hideMark/>
              </w:tcPr>
            </w:tcPrChange>
          </w:tcPr>
          <w:p w14:paraId="2992C4A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1-More than high school</w:t>
            </w:r>
          </w:p>
        </w:tc>
        <w:tc>
          <w:tcPr>
            <w:tcW w:w="569" w:type="pct"/>
            <w:hideMark/>
            <w:tcPrChange w:id="421" w:author="Andrés González Santa Cruz" w:date="2023-05-13T16:41:00Z">
              <w:tcPr>
                <w:tcW w:w="569" w:type="pct"/>
                <w:hideMark/>
              </w:tcPr>
            </w:tcPrChange>
          </w:tcPr>
          <w:p w14:paraId="7E8F251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11259 (15.9)</w:t>
            </w:r>
          </w:p>
        </w:tc>
        <w:tc>
          <w:tcPr>
            <w:tcW w:w="591" w:type="pct"/>
            <w:hideMark/>
            <w:tcPrChange w:id="422" w:author="Andrés González Santa Cruz" w:date="2023-05-13T16:41:00Z">
              <w:tcPr>
                <w:tcW w:w="592" w:type="pct"/>
                <w:hideMark/>
              </w:tcPr>
            </w:tcPrChange>
          </w:tcPr>
          <w:p w14:paraId="548DD45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3926 (20.4)</w:t>
            </w:r>
          </w:p>
        </w:tc>
        <w:tc>
          <w:tcPr>
            <w:tcW w:w="591" w:type="pct"/>
            <w:hideMark/>
            <w:tcPrChange w:id="423" w:author="Andrés González Santa Cruz" w:date="2023-05-13T16:41:00Z">
              <w:tcPr>
                <w:tcW w:w="662" w:type="pct"/>
                <w:hideMark/>
              </w:tcPr>
            </w:tcPrChange>
          </w:tcPr>
          <w:p w14:paraId="60170AD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2073 (13.1)</w:t>
            </w:r>
          </w:p>
        </w:tc>
        <w:tc>
          <w:tcPr>
            <w:tcW w:w="591" w:type="pct"/>
            <w:hideMark/>
            <w:tcPrChange w:id="424" w:author="Andrés González Santa Cruz" w:date="2023-05-13T16:41:00Z">
              <w:tcPr>
                <w:tcW w:w="654" w:type="pct"/>
                <w:hideMark/>
              </w:tcPr>
            </w:tcPrChange>
          </w:tcPr>
          <w:p w14:paraId="6F084ED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5260 (14.7)</w:t>
            </w:r>
          </w:p>
        </w:tc>
        <w:tc>
          <w:tcPr>
            <w:tcW w:w="685" w:type="pct"/>
            <w:tcPrChange w:id="425" w:author="Andrés González Santa Cruz" w:date="2023-05-13T16:41:00Z">
              <w:tcPr>
                <w:tcW w:w="654" w:type="pct"/>
              </w:tcPr>
            </w:tcPrChange>
          </w:tcPr>
          <w:p w14:paraId="42BE2745"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26" w:author="Andrés González Santa Cruz" w:date="2023-05-13T16:41:00Z">
              <w:tcPr>
                <w:tcW w:w="1" w:type="pct"/>
              </w:tcPr>
            </w:tcPrChange>
          </w:tcPr>
          <w:p w14:paraId="69A585B5"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C8E23AB" w14:textId="0E07584F" w:rsidTr="00195075">
        <w:trPr>
          <w:trHeight w:val="300"/>
          <w:tblHeader/>
          <w:trPrChange w:id="427" w:author="Andrés González Santa Cruz" w:date="2023-05-13T16:41:00Z">
            <w:trPr>
              <w:trHeight w:val="300"/>
              <w:tblHeader/>
            </w:trPr>
          </w:trPrChange>
        </w:trPr>
        <w:tc>
          <w:tcPr>
            <w:tcW w:w="755" w:type="pct"/>
            <w:vMerge/>
            <w:hideMark/>
            <w:tcPrChange w:id="428" w:author="Andrés González Santa Cruz" w:date="2023-05-13T16:41:00Z">
              <w:tcPr>
                <w:tcW w:w="984" w:type="pct"/>
                <w:vMerge/>
                <w:hideMark/>
              </w:tcPr>
            </w:tcPrChange>
          </w:tcPr>
          <w:p w14:paraId="10D17BF6"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29" w:author="Andrés González Santa Cruz" w:date="2023-05-13T16:41:00Z">
              <w:tcPr>
                <w:tcW w:w="886" w:type="pct"/>
                <w:hideMark/>
              </w:tcPr>
            </w:tcPrChange>
          </w:tcPr>
          <w:p w14:paraId="4F8D425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430" w:author="Andrés González Santa Cruz" w:date="2023-05-13T16:41:00Z">
              <w:tcPr>
                <w:tcW w:w="569" w:type="pct"/>
                <w:hideMark/>
              </w:tcPr>
            </w:tcPrChange>
          </w:tcPr>
          <w:p w14:paraId="7935EED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317 </w:t>
            </w:r>
            <w:proofErr w:type="gramStart"/>
            <w:r w:rsidRPr="00B81F8A">
              <w:rPr>
                <w:rFonts w:eastAsia="Times New Roman" w:cs="Times New Roman"/>
                <w:color w:val="222222"/>
                <w:sz w:val="18"/>
                <w:szCs w:val="18"/>
                <w:lang w:eastAsia="en-AU"/>
              </w:rPr>
              <w:t>( 0.4</w:t>
            </w:r>
            <w:proofErr w:type="gramEnd"/>
            <w:r w:rsidRPr="00B81F8A">
              <w:rPr>
                <w:rFonts w:eastAsia="Times New Roman" w:cs="Times New Roman"/>
                <w:color w:val="222222"/>
                <w:sz w:val="18"/>
                <w:szCs w:val="18"/>
                <w:lang w:eastAsia="en-AU"/>
              </w:rPr>
              <w:t>)</w:t>
            </w:r>
          </w:p>
        </w:tc>
        <w:tc>
          <w:tcPr>
            <w:tcW w:w="591" w:type="pct"/>
            <w:hideMark/>
            <w:tcPrChange w:id="431" w:author="Andrés González Santa Cruz" w:date="2023-05-13T16:41:00Z">
              <w:tcPr>
                <w:tcW w:w="592" w:type="pct"/>
                <w:hideMark/>
              </w:tcPr>
            </w:tcPrChange>
          </w:tcPr>
          <w:p w14:paraId="2519CBD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82 </w:t>
            </w:r>
            <w:proofErr w:type="gramStart"/>
            <w:r w:rsidRPr="00B81F8A">
              <w:rPr>
                <w:rFonts w:eastAsia="Times New Roman" w:cs="Times New Roman"/>
                <w:color w:val="222222"/>
                <w:sz w:val="18"/>
                <w:szCs w:val="18"/>
                <w:lang w:eastAsia="en-AU"/>
              </w:rPr>
              <w:t>( 0.4</w:t>
            </w:r>
            <w:proofErr w:type="gramEnd"/>
            <w:r w:rsidRPr="00B81F8A">
              <w:rPr>
                <w:rFonts w:eastAsia="Times New Roman" w:cs="Times New Roman"/>
                <w:color w:val="222222"/>
                <w:sz w:val="18"/>
                <w:szCs w:val="18"/>
                <w:lang w:eastAsia="en-AU"/>
              </w:rPr>
              <w:t>)</w:t>
            </w:r>
          </w:p>
        </w:tc>
        <w:tc>
          <w:tcPr>
            <w:tcW w:w="591" w:type="pct"/>
            <w:hideMark/>
            <w:tcPrChange w:id="432" w:author="Andrés González Santa Cruz" w:date="2023-05-13T16:41:00Z">
              <w:tcPr>
                <w:tcW w:w="662" w:type="pct"/>
                <w:hideMark/>
              </w:tcPr>
            </w:tcPrChange>
          </w:tcPr>
          <w:p w14:paraId="69AE91A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71 </w:t>
            </w:r>
            <w:proofErr w:type="gramStart"/>
            <w:r w:rsidRPr="00B81F8A">
              <w:rPr>
                <w:rFonts w:eastAsia="Times New Roman" w:cs="Times New Roman"/>
                <w:color w:val="222222"/>
                <w:sz w:val="18"/>
                <w:szCs w:val="18"/>
                <w:lang w:eastAsia="en-AU"/>
              </w:rPr>
              <w:t>( 0.4</w:t>
            </w:r>
            <w:proofErr w:type="gramEnd"/>
            <w:r w:rsidRPr="00B81F8A">
              <w:rPr>
                <w:rFonts w:eastAsia="Times New Roman" w:cs="Times New Roman"/>
                <w:color w:val="222222"/>
                <w:sz w:val="18"/>
                <w:szCs w:val="18"/>
                <w:lang w:eastAsia="en-AU"/>
              </w:rPr>
              <w:t>)</w:t>
            </w:r>
          </w:p>
        </w:tc>
        <w:tc>
          <w:tcPr>
            <w:tcW w:w="591" w:type="pct"/>
            <w:hideMark/>
            <w:tcPrChange w:id="433" w:author="Andrés González Santa Cruz" w:date="2023-05-13T16:41:00Z">
              <w:tcPr>
                <w:tcW w:w="654" w:type="pct"/>
                <w:hideMark/>
              </w:tcPr>
            </w:tcPrChange>
          </w:tcPr>
          <w:p w14:paraId="6916D8F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163 </w:t>
            </w:r>
            <w:proofErr w:type="gramStart"/>
            <w:r w:rsidRPr="00B81F8A">
              <w:rPr>
                <w:rFonts w:eastAsia="Times New Roman" w:cs="Times New Roman"/>
                <w:color w:val="222222"/>
                <w:sz w:val="18"/>
                <w:szCs w:val="18"/>
                <w:lang w:eastAsia="en-AU"/>
              </w:rPr>
              <w:t>( 0.5</w:t>
            </w:r>
            <w:proofErr w:type="gramEnd"/>
            <w:r w:rsidRPr="00B81F8A">
              <w:rPr>
                <w:rFonts w:eastAsia="Times New Roman" w:cs="Times New Roman"/>
                <w:color w:val="222222"/>
                <w:sz w:val="18"/>
                <w:szCs w:val="18"/>
                <w:lang w:eastAsia="en-AU"/>
              </w:rPr>
              <w:t>)</w:t>
            </w:r>
          </w:p>
        </w:tc>
        <w:tc>
          <w:tcPr>
            <w:tcW w:w="685" w:type="pct"/>
            <w:tcPrChange w:id="434" w:author="Andrés González Santa Cruz" w:date="2023-05-13T16:41:00Z">
              <w:tcPr>
                <w:tcW w:w="654" w:type="pct"/>
              </w:tcPr>
            </w:tcPrChange>
          </w:tcPr>
          <w:p w14:paraId="47F03826"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35" w:author="Andrés González Santa Cruz" w:date="2023-05-13T16:41:00Z">
              <w:tcPr>
                <w:tcW w:w="1" w:type="pct"/>
              </w:tcPr>
            </w:tcPrChange>
          </w:tcPr>
          <w:p w14:paraId="4AD38339"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23D6198" w14:textId="2F5E0836" w:rsidTr="00195075">
        <w:trPr>
          <w:trHeight w:val="191"/>
          <w:tblHeader/>
          <w:trPrChange w:id="436" w:author="Andrés González Santa Cruz" w:date="2023-05-13T16:41:00Z">
            <w:trPr>
              <w:trHeight w:val="191"/>
              <w:tblHeader/>
            </w:trPr>
          </w:trPrChange>
        </w:trPr>
        <w:tc>
          <w:tcPr>
            <w:tcW w:w="755" w:type="pct"/>
            <w:vMerge w:val="restart"/>
            <w:hideMark/>
            <w:tcPrChange w:id="437" w:author="Andrés González Santa Cruz" w:date="2023-05-13T16:41:00Z">
              <w:tcPr>
                <w:tcW w:w="984" w:type="pct"/>
                <w:vMerge w:val="restart"/>
                <w:hideMark/>
              </w:tcPr>
            </w:tcPrChange>
          </w:tcPr>
          <w:p w14:paraId="63FB29D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Primary Substance (admission to treatment) (%)</w:t>
            </w:r>
          </w:p>
        </w:tc>
        <w:tc>
          <w:tcPr>
            <w:tcW w:w="885" w:type="pct"/>
            <w:hideMark/>
            <w:tcPrChange w:id="438" w:author="Andrés González Santa Cruz" w:date="2023-05-13T16:41:00Z">
              <w:tcPr>
                <w:tcW w:w="886" w:type="pct"/>
                <w:hideMark/>
              </w:tcPr>
            </w:tcPrChange>
          </w:tcPr>
          <w:p w14:paraId="35810B5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Alcohol</w:t>
            </w:r>
          </w:p>
        </w:tc>
        <w:tc>
          <w:tcPr>
            <w:tcW w:w="569" w:type="pct"/>
            <w:hideMark/>
            <w:tcPrChange w:id="439" w:author="Andrés González Santa Cruz" w:date="2023-05-13T16:41:00Z">
              <w:tcPr>
                <w:tcW w:w="569" w:type="pct"/>
                <w:hideMark/>
              </w:tcPr>
            </w:tcPrChange>
          </w:tcPr>
          <w:p w14:paraId="329C506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23863 (33.7)</w:t>
            </w:r>
          </w:p>
        </w:tc>
        <w:tc>
          <w:tcPr>
            <w:tcW w:w="591" w:type="pct"/>
            <w:hideMark/>
            <w:tcPrChange w:id="440" w:author="Andrés González Santa Cruz" w:date="2023-05-13T16:41:00Z">
              <w:tcPr>
                <w:tcW w:w="592" w:type="pct"/>
                <w:hideMark/>
              </w:tcPr>
            </w:tcPrChange>
          </w:tcPr>
          <w:p w14:paraId="31C59D2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8520 (44.2)</w:t>
            </w:r>
          </w:p>
        </w:tc>
        <w:tc>
          <w:tcPr>
            <w:tcW w:w="591" w:type="pct"/>
            <w:hideMark/>
            <w:tcPrChange w:id="441" w:author="Andrés González Santa Cruz" w:date="2023-05-13T16:41:00Z">
              <w:tcPr>
                <w:tcW w:w="662" w:type="pct"/>
                <w:hideMark/>
              </w:tcPr>
            </w:tcPrChange>
          </w:tcPr>
          <w:p w14:paraId="052A557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3967 (25.1)</w:t>
            </w:r>
          </w:p>
        </w:tc>
        <w:tc>
          <w:tcPr>
            <w:tcW w:w="591" w:type="pct"/>
            <w:hideMark/>
            <w:tcPrChange w:id="442" w:author="Andrés González Santa Cruz" w:date="2023-05-13T16:41:00Z">
              <w:tcPr>
                <w:tcW w:w="654" w:type="pct"/>
                <w:hideMark/>
              </w:tcPr>
            </w:tcPrChange>
          </w:tcPr>
          <w:p w14:paraId="441E1CA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11373 (31.8)</w:t>
            </w:r>
          </w:p>
        </w:tc>
        <w:tc>
          <w:tcPr>
            <w:tcW w:w="685" w:type="pct"/>
            <w:tcPrChange w:id="443" w:author="Andrés González Santa Cruz" w:date="2023-05-13T16:41:00Z">
              <w:tcPr>
                <w:tcW w:w="654" w:type="pct"/>
              </w:tcPr>
            </w:tcPrChange>
          </w:tcPr>
          <w:p w14:paraId="50804B34" w14:textId="0504979B" w:rsidR="00195075" w:rsidRPr="00B81F8A" w:rsidRDefault="00CF3AD0" w:rsidP="004C365D">
            <w:pPr>
              <w:contextualSpacing/>
              <w:rPr>
                <w:rFonts w:eastAsia="Times New Roman" w:cs="Times New Roman"/>
                <w:color w:val="222222"/>
                <w:sz w:val="18"/>
                <w:szCs w:val="18"/>
                <w:lang w:eastAsia="en-AU"/>
              </w:rPr>
            </w:pPr>
            <w:ins w:id="444" w:author="Andrés González Santa Cruz" w:date="2023-05-13T16:44: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8, 70863)=2149; p&lt;0,001</w:t>
              </w:r>
            </w:ins>
          </w:p>
        </w:tc>
        <w:tc>
          <w:tcPr>
            <w:tcW w:w="334" w:type="pct"/>
            <w:tcPrChange w:id="445" w:author="Andrés González Santa Cruz" w:date="2023-05-13T16:41:00Z">
              <w:tcPr>
                <w:tcW w:w="1" w:type="pct"/>
              </w:tcPr>
            </w:tcPrChange>
          </w:tcPr>
          <w:p w14:paraId="456DC5AD"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FC46067" w14:textId="1F455152" w:rsidTr="00195075">
        <w:trPr>
          <w:trHeight w:val="137"/>
          <w:tblHeader/>
          <w:trPrChange w:id="446" w:author="Andrés González Santa Cruz" w:date="2023-05-13T16:41:00Z">
            <w:trPr>
              <w:trHeight w:val="137"/>
              <w:tblHeader/>
            </w:trPr>
          </w:trPrChange>
        </w:trPr>
        <w:tc>
          <w:tcPr>
            <w:tcW w:w="755" w:type="pct"/>
            <w:vMerge/>
            <w:hideMark/>
            <w:tcPrChange w:id="447" w:author="Andrés González Santa Cruz" w:date="2023-05-13T16:41:00Z">
              <w:tcPr>
                <w:tcW w:w="984" w:type="pct"/>
                <w:vMerge/>
                <w:hideMark/>
              </w:tcPr>
            </w:tcPrChange>
          </w:tcPr>
          <w:p w14:paraId="17D5EFE5"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48" w:author="Andrés González Santa Cruz" w:date="2023-05-13T16:41:00Z">
              <w:tcPr>
                <w:tcW w:w="886" w:type="pct"/>
                <w:hideMark/>
              </w:tcPr>
            </w:tcPrChange>
          </w:tcPr>
          <w:p w14:paraId="0560D85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Cocaine hydrochloride</w:t>
            </w:r>
          </w:p>
        </w:tc>
        <w:tc>
          <w:tcPr>
            <w:tcW w:w="569" w:type="pct"/>
            <w:hideMark/>
            <w:tcPrChange w:id="449" w:author="Andrés González Santa Cruz" w:date="2023-05-13T16:41:00Z">
              <w:tcPr>
                <w:tcW w:w="569" w:type="pct"/>
                <w:hideMark/>
              </w:tcPr>
            </w:tcPrChange>
          </w:tcPr>
          <w:p w14:paraId="6F586BA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13243 (18.7)</w:t>
            </w:r>
          </w:p>
        </w:tc>
        <w:tc>
          <w:tcPr>
            <w:tcW w:w="591" w:type="pct"/>
            <w:hideMark/>
            <w:tcPrChange w:id="450" w:author="Andrés González Santa Cruz" w:date="2023-05-13T16:41:00Z">
              <w:tcPr>
                <w:tcW w:w="592" w:type="pct"/>
                <w:hideMark/>
              </w:tcPr>
            </w:tcPrChange>
          </w:tcPr>
          <w:p w14:paraId="2E25DA2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3279 (17.0)</w:t>
            </w:r>
          </w:p>
        </w:tc>
        <w:tc>
          <w:tcPr>
            <w:tcW w:w="591" w:type="pct"/>
            <w:hideMark/>
            <w:tcPrChange w:id="451" w:author="Andrés González Santa Cruz" w:date="2023-05-13T16:41:00Z">
              <w:tcPr>
                <w:tcW w:w="662" w:type="pct"/>
                <w:hideMark/>
              </w:tcPr>
            </w:tcPrChange>
          </w:tcPr>
          <w:p w14:paraId="7D2EDBE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2891 (18.3)</w:t>
            </w:r>
          </w:p>
        </w:tc>
        <w:tc>
          <w:tcPr>
            <w:tcW w:w="591" w:type="pct"/>
            <w:hideMark/>
            <w:tcPrChange w:id="452" w:author="Andrés González Santa Cruz" w:date="2023-05-13T16:41:00Z">
              <w:tcPr>
                <w:tcW w:w="654" w:type="pct"/>
                <w:hideMark/>
              </w:tcPr>
            </w:tcPrChange>
          </w:tcPr>
          <w:p w14:paraId="09B7805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7071 (19.8)</w:t>
            </w:r>
          </w:p>
        </w:tc>
        <w:tc>
          <w:tcPr>
            <w:tcW w:w="685" w:type="pct"/>
            <w:tcPrChange w:id="453" w:author="Andrés González Santa Cruz" w:date="2023-05-13T16:41:00Z">
              <w:tcPr>
                <w:tcW w:w="654" w:type="pct"/>
              </w:tcPr>
            </w:tcPrChange>
          </w:tcPr>
          <w:p w14:paraId="663C4A86"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54" w:author="Andrés González Santa Cruz" w:date="2023-05-13T16:41:00Z">
              <w:tcPr>
                <w:tcW w:w="1" w:type="pct"/>
              </w:tcPr>
            </w:tcPrChange>
          </w:tcPr>
          <w:p w14:paraId="414D779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A5FF027" w14:textId="53F22D5B" w:rsidTr="00195075">
        <w:trPr>
          <w:trHeight w:val="370"/>
          <w:tblHeader/>
          <w:trPrChange w:id="455" w:author="Andrés González Santa Cruz" w:date="2023-05-13T16:41:00Z">
            <w:trPr>
              <w:trHeight w:val="370"/>
              <w:tblHeader/>
            </w:trPr>
          </w:trPrChange>
        </w:trPr>
        <w:tc>
          <w:tcPr>
            <w:tcW w:w="755" w:type="pct"/>
            <w:vMerge/>
            <w:hideMark/>
            <w:tcPrChange w:id="456" w:author="Andrés González Santa Cruz" w:date="2023-05-13T16:41:00Z">
              <w:tcPr>
                <w:tcW w:w="984" w:type="pct"/>
                <w:vMerge/>
                <w:hideMark/>
              </w:tcPr>
            </w:tcPrChange>
          </w:tcPr>
          <w:p w14:paraId="0BB3297C"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57" w:author="Andrés González Santa Cruz" w:date="2023-05-13T16:41:00Z">
              <w:tcPr>
                <w:tcW w:w="886" w:type="pct"/>
                <w:hideMark/>
              </w:tcPr>
            </w:tcPrChange>
          </w:tcPr>
          <w:p w14:paraId="734B3A4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Cocaine paste</w:t>
            </w:r>
          </w:p>
        </w:tc>
        <w:tc>
          <w:tcPr>
            <w:tcW w:w="569" w:type="pct"/>
            <w:hideMark/>
            <w:tcPrChange w:id="458" w:author="Andrés González Santa Cruz" w:date="2023-05-13T16:41:00Z">
              <w:tcPr>
                <w:tcW w:w="569" w:type="pct"/>
                <w:hideMark/>
              </w:tcPr>
            </w:tcPrChange>
          </w:tcPr>
          <w:p w14:paraId="2806E95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27791 (39.2)</w:t>
            </w:r>
          </w:p>
        </w:tc>
        <w:tc>
          <w:tcPr>
            <w:tcW w:w="591" w:type="pct"/>
            <w:hideMark/>
            <w:tcPrChange w:id="459" w:author="Andrés González Santa Cruz" w:date="2023-05-13T16:41:00Z">
              <w:tcPr>
                <w:tcW w:w="592" w:type="pct"/>
                <w:hideMark/>
              </w:tcPr>
            </w:tcPrChange>
          </w:tcPr>
          <w:p w14:paraId="2C338A8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5635 (29.2)</w:t>
            </w:r>
          </w:p>
        </w:tc>
        <w:tc>
          <w:tcPr>
            <w:tcW w:w="591" w:type="pct"/>
            <w:hideMark/>
            <w:tcPrChange w:id="460" w:author="Andrés González Santa Cruz" w:date="2023-05-13T16:41:00Z">
              <w:tcPr>
                <w:tcW w:w="662" w:type="pct"/>
                <w:hideMark/>
              </w:tcPr>
            </w:tcPrChange>
          </w:tcPr>
          <w:p w14:paraId="505511B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7810 (49.4)</w:t>
            </w:r>
          </w:p>
        </w:tc>
        <w:tc>
          <w:tcPr>
            <w:tcW w:w="591" w:type="pct"/>
            <w:hideMark/>
            <w:tcPrChange w:id="461" w:author="Andrés González Santa Cruz" w:date="2023-05-13T16:41:00Z">
              <w:tcPr>
                <w:tcW w:w="654" w:type="pct"/>
                <w:hideMark/>
              </w:tcPr>
            </w:tcPrChange>
          </w:tcPr>
          <w:p w14:paraId="6A9467D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14343 (40.1)</w:t>
            </w:r>
          </w:p>
        </w:tc>
        <w:tc>
          <w:tcPr>
            <w:tcW w:w="685" w:type="pct"/>
            <w:tcPrChange w:id="462" w:author="Andrés González Santa Cruz" w:date="2023-05-13T16:41:00Z">
              <w:tcPr>
                <w:tcW w:w="654" w:type="pct"/>
              </w:tcPr>
            </w:tcPrChange>
          </w:tcPr>
          <w:p w14:paraId="577D2ED3"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63" w:author="Andrés González Santa Cruz" w:date="2023-05-13T16:41:00Z">
              <w:tcPr>
                <w:tcW w:w="1" w:type="pct"/>
              </w:tcPr>
            </w:tcPrChange>
          </w:tcPr>
          <w:p w14:paraId="0CC2D0CE"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55AE0BF" w14:textId="28D13306" w:rsidTr="00195075">
        <w:trPr>
          <w:trHeight w:val="300"/>
          <w:tblHeader/>
          <w:trPrChange w:id="464" w:author="Andrés González Santa Cruz" w:date="2023-05-13T16:41:00Z">
            <w:trPr>
              <w:trHeight w:val="300"/>
              <w:tblHeader/>
            </w:trPr>
          </w:trPrChange>
        </w:trPr>
        <w:tc>
          <w:tcPr>
            <w:tcW w:w="755" w:type="pct"/>
            <w:vMerge/>
            <w:hideMark/>
            <w:tcPrChange w:id="465" w:author="Andrés González Santa Cruz" w:date="2023-05-13T16:41:00Z">
              <w:tcPr>
                <w:tcW w:w="984" w:type="pct"/>
                <w:vMerge/>
                <w:hideMark/>
              </w:tcPr>
            </w:tcPrChange>
          </w:tcPr>
          <w:p w14:paraId="2D8CF497"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66" w:author="Andrés González Santa Cruz" w:date="2023-05-13T16:41:00Z">
              <w:tcPr>
                <w:tcW w:w="886" w:type="pct"/>
                <w:hideMark/>
              </w:tcPr>
            </w:tcPrChange>
          </w:tcPr>
          <w:p w14:paraId="1390185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Marijuana</w:t>
            </w:r>
          </w:p>
        </w:tc>
        <w:tc>
          <w:tcPr>
            <w:tcW w:w="569" w:type="pct"/>
            <w:hideMark/>
            <w:tcPrChange w:id="467" w:author="Andrés González Santa Cruz" w:date="2023-05-13T16:41:00Z">
              <w:tcPr>
                <w:tcW w:w="569" w:type="pct"/>
                <w:hideMark/>
              </w:tcPr>
            </w:tcPrChange>
          </w:tcPr>
          <w:p w14:paraId="1A020F5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4748 </w:t>
            </w:r>
            <w:proofErr w:type="gramStart"/>
            <w:r w:rsidRPr="00B81F8A">
              <w:rPr>
                <w:rFonts w:eastAsia="Times New Roman" w:cs="Times New Roman"/>
                <w:color w:val="222222"/>
                <w:sz w:val="18"/>
                <w:szCs w:val="18"/>
                <w:lang w:eastAsia="en-AU"/>
              </w:rPr>
              <w:t>( 6.7</w:t>
            </w:r>
            <w:proofErr w:type="gramEnd"/>
            <w:r w:rsidRPr="00B81F8A">
              <w:rPr>
                <w:rFonts w:eastAsia="Times New Roman" w:cs="Times New Roman"/>
                <w:color w:val="222222"/>
                <w:sz w:val="18"/>
                <w:szCs w:val="18"/>
                <w:lang w:eastAsia="en-AU"/>
              </w:rPr>
              <w:t>)</w:t>
            </w:r>
          </w:p>
        </w:tc>
        <w:tc>
          <w:tcPr>
            <w:tcW w:w="591" w:type="pct"/>
            <w:hideMark/>
            <w:tcPrChange w:id="468" w:author="Andrés González Santa Cruz" w:date="2023-05-13T16:41:00Z">
              <w:tcPr>
                <w:tcW w:w="592" w:type="pct"/>
                <w:hideMark/>
              </w:tcPr>
            </w:tcPrChange>
          </w:tcPr>
          <w:p w14:paraId="5C12E7E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1326 </w:t>
            </w:r>
            <w:proofErr w:type="gramStart"/>
            <w:r w:rsidRPr="00B81F8A">
              <w:rPr>
                <w:rFonts w:eastAsia="Times New Roman" w:cs="Times New Roman"/>
                <w:color w:val="222222"/>
                <w:sz w:val="18"/>
                <w:szCs w:val="18"/>
                <w:lang w:eastAsia="en-AU"/>
              </w:rPr>
              <w:t>( 6.9</w:t>
            </w:r>
            <w:proofErr w:type="gramEnd"/>
            <w:r w:rsidRPr="00B81F8A">
              <w:rPr>
                <w:rFonts w:eastAsia="Times New Roman" w:cs="Times New Roman"/>
                <w:color w:val="222222"/>
                <w:sz w:val="18"/>
                <w:szCs w:val="18"/>
                <w:lang w:eastAsia="en-AU"/>
              </w:rPr>
              <w:t>)</w:t>
            </w:r>
          </w:p>
        </w:tc>
        <w:tc>
          <w:tcPr>
            <w:tcW w:w="591" w:type="pct"/>
            <w:hideMark/>
            <w:tcPrChange w:id="469" w:author="Andrés González Santa Cruz" w:date="2023-05-13T16:41:00Z">
              <w:tcPr>
                <w:tcW w:w="662" w:type="pct"/>
                <w:hideMark/>
              </w:tcPr>
            </w:tcPrChange>
          </w:tcPr>
          <w:p w14:paraId="5C5843D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937 </w:t>
            </w:r>
            <w:proofErr w:type="gramStart"/>
            <w:r w:rsidRPr="00B81F8A">
              <w:rPr>
                <w:rFonts w:eastAsia="Times New Roman" w:cs="Times New Roman"/>
                <w:color w:val="222222"/>
                <w:sz w:val="18"/>
                <w:szCs w:val="18"/>
                <w:lang w:eastAsia="en-AU"/>
              </w:rPr>
              <w:t>( 5.9</w:t>
            </w:r>
            <w:proofErr w:type="gramEnd"/>
            <w:r w:rsidRPr="00B81F8A">
              <w:rPr>
                <w:rFonts w:eastAsia="Times New Roman" w:cs="Times New Roman"/>
                <w:color w:val="222222"/>
                <w:sz w:val="18"/>
                <w:szCs w:val="18"/>
                <w:lang w:eastAsia="en-AU"/>
              </w:rPr>
              <w:t>)</w:t>
            </w:r>
          </w:p>
        </w:tc>
        <w:tc>
          <w:tcPr>
            <w:tcW w:w="591" w:type="pct"/>
            <w:hideMark/>
            <w:tcPrChange w:id="470" w:author="Andrés González Santa Cruz" w:date="2023-05-13T16:41:00Z">
              <w:tcPr>
                <w:tcW w:w="654" w:type="pct"/>
                <w:hideMark/>
              </w:tcPr>
            </w:tcPrChange>
          </w:tcPr>
          <w:p w14:paraId="412F79A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2484 </w:t>
            </w:r>
            <w:proofErr w:type="gramStart"/>
            <w:r w:rsidRPr="00B81F8A">
              <w:rPr>
                <w:rFonts w:eastAsia="Times New Roman" w:cs="Times New Roman"/>
                <w:color w:val="222222"/>
                <w:sz w:val="18"/>
                <w:szCs w:val="18"/>
                <w:lang w:eastAsia="en-AU"/>
              </w:rPr>
              <w:t>( 6.9</w:t>
            </w:r>
            <w:proofErr w:type="gramEnd"/>
            <w:r w:rsidRPr="00B81F8A">
              <w:rPr>
                <w:rFonts w:eastAsia="Times New Roman" w:cs="Times New Roman"/>
                <w:color w:val="222222"/>
                <w:sz w:val="18"/>
                <w:szCs w:val="18"/>
                <w:lang w:eastAsia="en-AU"/>
              </w:rPr>
              <w:t>)</w:t>
            </w:r>
          </w:p>
        </w:tc>
        <w:tc>
          <w:tcPr>
            <w:tcW w:w="685" w:type="pct"/>
            <w:tcPrChange w:id="471" w:author="Andrés González Santa Cruz" w:date="2023-05-13T16:41:00Z">
              <w:tcPr>
                <w:tcW w:w="654" w:type="pct"/>
              </w:tcPr>
            </w:tcPrChange>
          </w:tcPr>
          <w:p w14:paraId="02760807"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72" w:author="Andrés González Santa Cruz" w:date="2023-05-13T16:41:00Z">
              <w:tcPr>
                <w:tcW w:w="1" w:type="pct"/>
              </w:tcPr>
            </w:tcPrChange>
          </w:tcPr>
          <w:p w14:paraId="7C9F2BE4"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EBC8B6D" w14:textId="0163CB4F" w:rsidTr="00195075">
        <w:trPr>
          <w:trHeight w:val="300"/>
          <w:tblHeader/>
          <w:trPrChange w:id="473" w:author="Andrés González Santa Cruz" w:date="2023-05-13T16:41:00Z">
            <w:trPr>
              <w:trHeight w:val="300"/>
              <w:tblHeader/>
            </w:trPr>
          </w:trPrChange>
        </w:trPr>
        <w:tc>
          <w:tcPr>
            <w:tcW w:w="755" w:type="pct"/>
            <w:vMerge/>
            <w:hideMark/>
            <w:tcPrChange w:id="474" w:author="Andrés González Santa Cruz" w:date="2023-05-13T16:41:00Z">
              <w:tcPr>
                <w:tcW w:w="984" w:type="pct"/>
                <w:vMerge/>
                <w:hideMark/>
              </w:tcPr>
            </w:tcPrChange>
          </w:tcPr>
          <w:p w14:paraId="1A6CDA81"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75" w:author="Andrés González Santa Cruz" w:date="2023-05-13T16:41:00Z">
              <w:tcPr>
                <w:tcW w:w="886" w:type="pct"/>
                <w:hideMark/>
              </w:tcPr>
            </w:tcPrChange>
          </w:tcPr>
          <w:p w14:paraId="5D07358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Other</w:t>
            </w:r>
          </w:p>
        </w:tc>
        <w:tc>
          <w:tcPr>
            <w:tcW w:w="569" w:type="pct"/>
            <w:hideMark/>
            <w:tcPrChange w:id="476" w:author="Andrés González Santa Cruz" w:date="2023-05-13T16:41:00Z">
              <w:tcPr>
                <w:tcW w:w="569" w:type="pct"/>
                <w:hideMark/>
              </w:tcPr>
            </w:tcPrChange>
          </w:tcPr>
          <w:p w14:paraId="789DF58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1217 </w:t>
            </w:r>
            <w:proofErr w:type="gramStart"/>
            <w:r w:rsidRPr="00B81F8A">
              <w:rPr>
                <w:rFonts w:eastAsia="Times New Roman" w:cs="Times New Roman"/>
                <w:color w:val="222222"/>
                <w:sz w:val="18"/>
                <w:szCs w:val="18"/>
                <w:lang w:eastAsia="en-AU"/>
              </w:rPr>
              <w:t>( 1.7</w:t>
            </w:r>
            <w:proofErr w:type="gramEnd"/>
            <w:r w:rsidRPr="00B81F8A">
              <w:rPr>
                <w:rFonts w:eastAsia="Times New Roman" w:cs="Times New Roman"/>
                <w:color w:val="222222"/>
                <w:sz w:val="18"/>
                <w:szCs w:val="18"/>
                <w:lang w:eastAsia="en-AU"/>
              </w:rPr>
              <w:t>)</w:t>
            </w:r>
          </w:p>
        </w:tc>
        <w:tc>
          <w:tcPr>
            <w:tcW w:w="591" w:type="pct"/>
            <w:hideMark/>
            <w:tcPrChange w:id="477" w:author="Andrés González Santa Cruz" w:date="2023-05-13T16:41:00Z">
              <w:tcPr>
                <w:tcW w:w="592" w:type="pct"/>
                <w:hideMark/>
              </w:tcPr>
            </w:tcPrChange>
          </w:tcPr>
          <w:p w14:paraId="5EE21D2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516 </w:t>
            </w:r>
            <w:proofErr w:type="gramStart"/>
            <w:r w:rsidRPr="00B81F8A">
              <w:rPr>
                <w:rFonts w:eastAsia="Times New Roman" w:cs="Times New Roman"/>
                <w:color w:val="222222"/>
                <w:sz w:val="18"/>
                <w:szCs w:val="18"/>
                <w:lang w:eastAsia="en-AU"/>
              </w:rPr>
              <w:t>( 2.7</w:t>
            </w:r>
            <w:proofErr w:type="gramEnd"/>
            <w:r w:rsidRPr="00B81F8A">
              <w:rPr>
                <w:rFonts w:eastAsia="Times New Roman" w:cs="Times New Roman"/>
                <w:color w:val="222222"/>
                <w:sz w:val="18"/>
                <w:szCs w:val="18"/>
                <w:lang w:eastAsia="en-AU"/>
              </w:rPr>
              <w:t>)</w:t>
            </w:r>
          </w:p>
        </w:tc>
        <w:tc>
          <w:tcPr>
            <w:tcW w:w="591" w:type="pct"/>
            <w:hideMark/>
            <w:tcPrChange w:id="478" w:author="Andrés González Santa Cruz" w:date="2023-05-13T16:41:00Z">
              <w:tcPr>
                <w:tcW w:w="662" w:type="pct"/>
                <w:hideMark/>
              </w:tcPr>
            </w:tcPrChange>
          </w:tcPr>
          <w:p w14:paraId="23864A6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192 </w:t>
            </w:r>
            <w:proofErr w:type="gramStart"/>
            <w:r w:rsidRPr="00B81F8A">
              <w:rPr>
                <w:rFonts w:eastAsia="Times New Roman" w:cs="Times New Roman"/>
                <w:color w:val="222222"/>
                <w:sz w:val="18"/>
                <w:szCs w:val="18"/>
                <w:lang w:eastAsia="en-AU"/>
              </w:rPr>
              <w:t>( 1.2</w:t>
            </w:r>
            <w:proofErr w:type="gramEnd"/>
            <w:r w:rsidRPr="00B81F8A">
              <w:rPr>
                <w:rFonts w:eastAsia="Times New Roman" w:cs="Times New Roman"/>
                <w:color w:val="222222"/>
                <w:sz w:val="18"/>
                <w:szCs w:val="18"/>
                <w:lang w:eastAsia="en-AU"/>
              </w:rPr>
              <w:t>)</w:t>
            </w:r>
          </w:p>
        </w:tc>
        <w:tc>
          <w:tcPr>
            <w:tcW w:w="591" w:type="pct"/>
            <w:hideMark/>
            <w:tcPrChange w:id="479" w:author="Andrés González Santa Cruz" w:date="2023-05-13T16:41:00Z">
              <w:tcPr>
                <w:tcW w:w="654" w:type="pct"/>
                <w:hideMark/>
              </w:tcPr>
            </w:tcPrChange>
          </w:tcPr>
          <w:p w14:paraId="71E0F8F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509 </w:t>
            </w:r>
            <w:proofErr w:type="gramStart"/>
            <w:r w:rsidRPr="00B81F8A">
              <w:rPr>
                <w:rFonts w:eastAsia="Times New Roman" w:cs="Times New Roman"/>
                <w:color w:val="222222"/>
                <w:sz w:val="18"/>
                <w:szCs w:val="18"/>
                <w:lang w:eastAsia="en-AU"/>
              </w:rPr>
              <w:t>( 1.4</w:t>
            </w:r>
            <w:proofErr w:type="gramEnd"/>
            <w:r w:rsidRPr="00B81F8A">
              <w:rPr>
                <w:rFonts w:eastAsia="Times New Roman" w:cs="Times New Roman"/>
                <w:color w:val="222222"/>
                <w:sz w:val="18"/>
                <w:szCs w:val="18"/>
                <w:lang w:eastAsia="en-AU"/>
              </w:rPr>
              <w:t>)</w:t>
            </w:r>
          </w:p>
        </w:tc>
        <w:tc>
          <w:tcPr>
            <w:tcW w:w="685" w:type="pct"/>
            <w:tcPrChange w:id="480" w:author="Andrés González Santa Cruz" w:date="2023-05-13T16:41:00Z">
              <w:tcPr>
                <w:tcW w:w="654" w:type="pct"/>
              </w:tcPr>
            </w:tcPrChange>
          </w:tcPr>
          <w:p w14:paraId="0306E62B"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81" w:author="Andrés González Santa Cruz" w:date="2023-05-13T16:41:00Z">
              <w:tcPr>
                <w:tcW w:w="1" w:type="pct"/>
              </w:tcPr>
            </w:tcPrChange>
          </w:tcPr>
          <w:p w14:paraId="6C7B4461"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379AEE3" w14:textId="4FFB1D4C" w:rsidTr="00195075">
        <w:trPr>
          <w:trHeight w:val="300"/>
          <w:tblHeader/>
          <w:trPrChange w:id="482" w:author="Andrés González Santa Cruz" w:date="2023-05-13T16:41:00Z">
            <w:trPr>
              <w:trHeight w:val="300"/>
              <w:tblHeader/>
            </w:trPr>
          </w:trPrChange>
        </w:trPr>
        <w:tc>
          <w:tcPr>
            <w:tcW w:w="755" w:type="pct"/>
            <w:vMerge/>
            <w:hideMark/>
            <w:tcPrChange w:id="483" w:author="Andrés González Santa Cruz" w:date="2023-05-13T16:41:00Z">
              <w:tcPr>
                <w:tcW w:w="984" w:type="pct"/>
                <w:vMerge/>
                <w:hideMark/>
              </w:tcPr>
            </w:tcPrChange>
          </w:tcPr>
          <w:p w14:paraId="023DB123"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484" w:author="Andrés González Santa Cruz" w:date="2023-05-13T16:41:00Z">
              <w:tcPr>
                <w:tcW w:w="886" w:type="pct"/>
                <w:hideMark/>
              </w:tcPr>
            </w:tcPrChange>
          </w:tcPr>
          <w:p w14:paraId="13C14BB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485" w:author="Andrés González Santa Cruz" w:date="2023-05-13T16:41:00Z">
              <w:tcPr>
                <w:tcW w:w="569" w:type="pct"/>
                <w:hideMark/>
              </w:tcPr>
            </w:tcPrChange>
          </w:tcPr>
          <w:p w14:paraId="798216E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486" w:author="Andrés González Santa Cruz" w:date="2023-05-13T16:41:00Z">
              <w:tcPr>
                <w:tcW w:w="592" w:type="pct"/>
                <w:hideMark/>
              </w:tcPr>
            </w:tcPrChange>
          </w:tcPr>
          <w:p w14:paraId="0EB4821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487" w:author="Andrés González Santa Cruz" w:date="2023-05-13T16:41:00Z">
              <w:tcPr>
                <w:tcW w:w="662" w:type="pct"/>
                <w:hideMark/>
              </w:tcPr>
            </w:tcPrChange>
          </w:tcPr>
          <w:p w14:paraId="3DEF89C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488" w:author="Andrés González Santa Cruz" w:date="2023-05-13T16:41:00Z">
              <w:tcPr>
                <w:tcW w:w="654" w:type="pct"/>
                <w:hideMark/>
              </w:tcPr>
            </w:tcPrChange>
          </w:tcPr>
          <w:p w14:paraId="2985F7A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685" w:type="pct"/>
            <w:tcPrChange w:id="489" w:author="Andrés González Santa Cruz" w:date="2023-05-13T16:41:00Z">
              <w:tcPr>
                <w:tcW w:w="654" w:type="pct"/>
              </w:tcPr>
            </w:tcPrChange>
          </w:tcPr>
          <w:p w14:paraId="5B64D424"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490" w:author="Andrés González Santa Cruz" w:date="2023-05-13T16:41:00Z">
              <w:tcPr>
                <w:tcW w:w="1" w:type="pct"/>
              </w:tcPr>
            </w:tcPrChange>
          </w:tcPr>
          <w:p w14:paraId="6F9FCCBD"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689CE1E8" w14:textId="607E7096" w:rsidTr="00195075">
        <w:trPr>
          <w:trHeight w:val="289"/>
          <w:tblHeader/>
          <w:trPrChange w:id="491" w:author="Andrés González Santa Cruz" w:date="2023-05-13T16:41:00Z">
            <w:trPr>
              <w:trHeight w:val="289"/>
              <w:tblHeader/>
            </w:trPr>
          </w:trPrChange>
        </w:trPr>
        <w:tc>
          <w:tcPr>
            <w:tcW w:w="755" w:type="pct"/>
            <w:vMerge w:val="restart"/>
            <w:hideMark/>
            <w:tcPrChange w:id="492" w:author="Andrés González Santa Cruz" w:date="2023-05-13T16:41:00Z">
              <w:tcPr>
                <w:tcW w:w="984" w:type="pct"/>
                <w:vMerge w:val="restart"/>
                <w:hideMark/>
              </w:tcPr>
            </w:tcPrChange>
          </w:tcPr>
          <w:p w14:paraId="3E36F44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Frequency of Substance Use (Primary Substance) (%)</w:t>
            </w:r>
          </w:p>
        </w:tc>
        <w:tc>
          <w:tcPr>
            <w:tcW w:w="885" w:type="pct"/>
            <w:hideMark/>
            <w:tcPrChange w:id="493" w:author="Andrés González Santa Cruz" w:date="2023-05-13T16:41:00Z">
              <w:tcPr>
                <w:tcW w:w="886" w:type="pct"/>
                <w:hideMark/>
              </w:tcPr>
            </w:tcPrChange>
          </w:tcPr>
          <w:p w14:paraId="5D475D3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Less than 1 day a week</w:t>
            </w:r>
          </w:p>
        </w:tc>
        <w:tc>
          <w:tcPr>
            <w:tcW w:w="569" w:type="pct"/>
            <w:hideMark/>
            <w:tcPrChange w:id="494" w:author="Andrés González Santa Cruz" w:date="2023-05-13T16:41:00Z">
              <w:tcPr>
                <w:tcW w:w="569" w:type="pct"/>
                <w:hideMark/>
              </w:tcPr>
            </w:tcPrChange>
          </w:tcPr>
          <w:p w14:paraId="15D074C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3495 </w:t>
            </w:r>
            <w:proofErr w:type="gramStart"/>
            <w:r w:rsidRPr="00B81F8A">
              <w:rPr>
                <w:rFonts w:eastAsia="Times New Roman" w:cs="Times New Roman"/>
                <w:color w:val="222222"/>
                <w:sz w:val="18"/>
                <w:szCs w:val="18"/>
                <w:lang w:eastAsia="en-AU"/>
              </w:rPr>
              <w:t>( 4.9</w:t>
            </w:r>
            <w:proofErr w:type="gramEnd"/>
            <w:r w:rsidRPr="00B81F8A">
              <w:rPr>
                <w:rFonts w:eastAsia="Times New Roman" w:cs="Times New Roman"/>
                <w:color w:val="222222"/>
                <w:sz w:val="18"/>
                <w:szCs w:val="18"/>
                <w:lang w:eastAsia="en-AU"/>
              </w:rPr>
              <w:t>)</w:t>
            </w:r>
          </w:p>
        </w:tc>
        <w:tc>
          <w:tcPr>
            <w:tcW w:w="591" w:type="pct"/>
            <w:hideMark/>
            <w:tcPrChange w:id="495" w:author="Andrés González Santa Cruz" w:date="2023-05-13T16:41:00Z">
              <w:tcPr>
                <w:tcW w:w="592" w:type="pct"/>
                <w:hideMark/>
              </w:tcPr>
            </w:tcPrChange>
          </w:tcPr>
          <w:p w14:paraId="791DCA8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1062 </w:t>
            </w:r>
            <w:proofErr w:type="gramStart"/>
            <w:r w:rsidRPr="00B81F8A">
              <w:rPr>
                <w:rFonts w:eastAsia="Times New Roman" w:cs="Times New Roman"/>
                <w:color w:val="222222"/>
                <w:sz w:val="18"/>
                <w:szCs w:val="18"/>
                <w:lang w:eastAsia="en-AU"/>
              </w:rPr>
              <w:t>( 5.5</w:t>
            </w:r>
            <w:proofErr w:type="gramEnd"/>
            <w:r w:rsidRPr="00B81F8A">
              <w:rPr>
                <w:rFonts w:eastAsia="Times New Roman" w:cs="Times New Roman"/>
                <w:color w:val="222222"/>
                <w:sz w:val="18"/>
                <w:szCs w:val="18"/>
                <w:lang w:eastAsia="en-AU"/>
              </w:rPr>
              <w:t>)</w:t>
            </w:r>
          </w:p>
        </w:tc>
        <w:tc>
          <w:tcPr>
            <w:tcW w:w="591" w:type="pct"/>
            <w:hideMark/>
            <w:tcPrChange w:id="496" w:author="Andrés González Santa Cruz" w:date="2023-05-13T16:41:00Z">
              <w:tcPr>
                <w:tcW w:w="662" w:type="pct"/>
                <w:hideMark/>
              </w:tcPr>
            </w:tcPrChange>
          </w:tcPr>
          <w:p w14:paraId="06F009D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578 </w:t>
            </w:r>
            <w:proofErr w:type="gramStart"/>
            <w:r w:rsidRPr="00B81F8A">
              <w:rPr>
                <w:rFonts w:eastAsia="Times New Roman" w:cs="Times New Roman"/>
                <w:color w:val="222222"/>
                <w:sz w:val="18"/>
                <w:szCs w:val="18"/>
                <w:lang w:eastAsia="en-AU"/>
              </w:rPr>
              <w:t>( 3.7</w:t>
            </w:r>
            <w:proofErr w:type="gramEnd"/>
            <w:r w:rsidRPr="00B81F8A">
              <w:rPr>
                <w:rFonts w:eastAsia="Times New Roman" w:cs="Times New Roman"/>
                <w:color w:val="222222"/>
                <w:sz w:val="18"/>
                <w:szCs w:val="18"/>
                <w:lang w:eastAsia="en-AU"/>
              </w:rPr>
              <w:t>)</w:t>
            </w:r>
          </w:p>
        </w:tc>
        <w:tc>
          <w:tcPr>
            <w:tcW w:w="591" w:type="pct"/>
            <w:hideMark/>
            <w:tcPrChange w:id="497" w:author="Andrés González Santa Cruz" w:date="2023-05-13T16:41:00Z">
              <w:tcPr>
                <w:tcW w:w="654" w:type="pct"/>
                <w:hideMark/>
              </w:tcPr>
            </w:tcPrChange>
          </w:tcPr>
          <w:p w14:paraId="41B5702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1855 </w:t>
            </w:r>
            <w:proofErr w:type="gramStart"/>
            <w:r w:rsidRPr="00B81F8A">
              <w:rPr>
                <w:rFonts w:eastAsia="Times New Roman" w:cs="Times New Roman"/>
                <w:color w:val="222222"/>
                <w:sz w:val="18"/>
                <w:szCs w:val="18"/>
                <w:lang w:eastAsia="en-AU"/>
              </w:rPr>
              <w:t>( 5.2</w:t>
            </w:r>
            <w:proofErr w:type="gramEnd"/>
            <w:r w:rsidRPr="00B81F8A">
              <w:rPr>
                <w:rFonts w:eastAsia="Times New Roman" w:cs="Times New Roman"/>
                <w:color w:val="222222"/>
                <w:sz w:val="18"/>
                <w:szCs w:val="18"/>
                <w:lang w:eastAsia="en-AU"/>
              </w:rPr>
              <w:t>)</w:t>
            </w:r>
          </w:p>
        </w:tc>
        <w:tc>
          <w:tcPr>
            <w:tcW w:w="685" w:type="pct"/>
            <w:tcPrChange w:id="498" w:author="Andrés González Santa Cruz" w:date="2023-05-13T16:41:00Z">
              <w:tcPr>
                <w:tcW w:w="654" w:type="pct"/>
              </w:tcPr>
            </w:tcPrChange>
          </w:tcPr>
          <w:p w14:paraId="06EF0950" w14:textId="7CCFF2A2" w:rsidR="00195075" w:rsidRPr="00B81F8A" w:rsidRDefault="00CF3AD0" w:rsidP="004C365D">
            <w:pPr>
              <w:contextualSpacing/>
              <w:rPr>
                <w:rFonts w:eastAsia="Times New Roman" w:cs="Times New Roman"/>
                <w:color w:val="222222"/>
                <w:sz w:val="18"/>
                <w:szCs w:val="18"/>
                <w:lang w:eastAsia="en-AU"/>
              </w:rPr>
            </w:pPr>
            <w:ins w:id="499" w:author="Andrés González Santa Cruz" w:date="2023-05-13T16:45: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8, 70863)=467; p&lt;0,001</w:t>
              </w:r>
            </w:ins>
          </w:p>
        </w:tc>
        <w:tc>
          <w:tcPr>
            <w:tcW w:w="334" w:type="pct"/>
            <w:tcPrChange w:id="500" w:author="Andrés González Santa Cruz" w:date="2023-05-13T16:41:00Z">
              <w:tcPr>
                <w:tcW w:w="1" w:type="pct"/>
              </w:tcPr>
            </w:tcPrChange>
          </w:tcPr>
          <w:p w14:paraId="6DB20321"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6215B53D" w14:textId="612F049E" w:rsidTr="00195075">
        <w:trPr>
          <w:trHeight w:val="370"/>
          <w:tblHeader/>
          <w:trPrChange w:id="501" w:author="Andrés González Santa Cruz" w:date="2023-05-13T16:41:00Z">
            <w:trPr>
              <w:trHeight w:val="370"/>
              <w:tblHeader/>
            </w:trPr>
          </w:trPrChange>
        </w:trPr>
        <w:tc>
          <w:tcPr>
            <w:tcW w:w="755" w:type="pct"/>
            <w:vMerge/>
            <w:hideMark/>
            <w:tcPrChange w:id="502" w:author="Andrés González Santa Cruz" w:date="2023-05-13T16:41:00Z">
              <w:tcPr>
                <w:tcW w:w="984" w:type="pct"/>
                <w:vMerge/>
                <w:hideMark/>
              </w:tcPr>
            </w:tcPrChange>
          </w:tcPr>
          <w:p w14:paraId="65937BA3"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03" w:author="Andrés González Santa Cruz" w:date="2023-05-13T16:41:00Z">
              <w:tcPr>
                <w:tcW w:w="886" w:type="pct"/>
                <w:hideMark/>
              </w:tcPr>
            </w:tcPrChange>
          </w:tcPr>
          <w:p w14:paraId="65FB0DC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 to 3 days a week</w:t>
            </w:r>
          </w:p>
        </w:tc>
        <w:tc>
          <w:tcPr>
            <w:tcW w:w="569" w:type="pct"/>
            <w:hideMark/>
            <w:tcPrChange w:id="504" w:author="Andrés González Santa Cruz" w:date="2023-05-13T16:41:00Z">
              <w:tcPr>
                <w:tcW w:w="569" w:type="pct"/>
                <w:hideMark/>
              </w:tcPr>
            </w:tcPrChange>
          </w:tcPr>
          <w:p w14:paraId="6B4D7FC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20061 (28.3)</w:t>
            </w:r>
          </w:p>
        </w:tc>
        <w:tc>
          <w:tcPr>
            <w:tcW w:w="591" w:type="pct"/>
            <w:hideMark/>
            <w:tcPrChange w:id="505" w:author="Andrés González Santa Cruz" w:date="2023-05-13T16:41:00Z">
              <w:tcPr>
                <w:tcW w:w="592" w:type="pct"/>
                <w:hideMark/>
              </w:tcPr>
            </w:tcPrChange>
          </w:tcPr>
          <w:p w14:paraId="172B333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5502 (28.5)</w:t>
            </w:r>
          </w:p>
        </w:tc>
        <w:tc>
          <w:tcPr>
            <w:tcW w:w="591" w:type="pct"/>
            <w:hideMark/>
            <w:tcPrChange w:id="506" w:author="Andrés González Santa Cruz" w:date="2023-05-13T16:41:00Z">
              <w:tcPr>
                <w:tcW w:w="662" w:type="pct"/>
                <w:hideMark/>
              </w:tcPr>
            </w:tcPrChange>
          </w:tcPr>
          <w:p w14:paraId="6F584A4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3906 (24.7)</w:t>
            </w:r>
          </w:p>
        </w:tc>
        <w:tc>
          <w:tcPr>
            <w:tcW w:w="591" w:type="pct"/>
            <w:hideMark/>
            <w:tcPrChange w:id="507" w:author="Andrés González Santa Cruz" w:date="2023-05-13T16:41:00Z">
              <w:tcPr>
                <w:tcW w:w="654" w:type="pct"/>
                <w:hideMark/>
              </w:tcPr>
            </w:tcPrChange>
          </w:tcPr>
          <w:p w14:paraId="292741D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10652 (29.8)</w:t>
            </w:r>
          </w:p>
        </w:tc>
        <w:tc>
          <w:tcPr>
            <w:tcW w:w="685" w:type="pct"/>
            <w:tcPrChange w:id="508" w:author="Andrés González Santa Cruz" w:date="2023-05-13T16:41:00Z">
              <w:tcPr>
                <w:tcW w:w="654" w:type="pct"/>
              </w:tcPr>
            </w:tcPrChange>
          </w:tcPr>
          <w:p w14:paraId="3D507A8A"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09" w:author="Andrés González Santa Cruz" w:date="2023-05-13T16:41:00Z">
              <w:tcPr>
                <w:tcW w:w="1" w:type="pct"/>
              </w:tcPr>
            </w:tcPrChange>
          </w:tcPr>
          <w:p w14:paraId="63D11682"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979CA2A" w14:textId="675975C1" w:rsidTr="00195075">
        <w:trPr>
          <w:trHeight w:val="370"/>
          <w:tblHeader/>
          <w:trPrChange w:id="510" w:author="Andrés González Santa Cruz" w:date="2023-05-13T16:41:00Z">
            <w:trPr>
              <w:trHeight w:val="370"/>
              <w:tblHeader/>
            </w:trPr>
          </w:trPrChange>
        </w:trPr>
        <w:tc>
          <w:tcPr>
            <w:tcW w:w="755" w:type="pct"/>
            <w:vMerge/>
            <w:hideMark/>
            <w:tcPrChange w:id="511" w:author="Andrés González Santa Cruz" w:date="2023-05-13T16:41:00Z">
              <w:tcPr>
                <w:tcW w:w="984" w:type="pct"/>
                <w:vMerge/>
                <w:hideMark/>
              </w:tcPr>
            </w:tcPrChange>
          </w:tcPr>
          <w:p w14:paraId="75D6C0B8"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12" w:author="Andrés González Santa Cruz" w:date="2023-05-13T16:41:00Z">
              <w:tcPr>
                <w:tcW w:w="886" w:type="pct"/>
                <w:hideMark/>
              </w:tcPr>
            </w:tcPrChange>
          </w:tcPr>
          <w:p w14:paraId="4AAC51B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4 to 6 days a week</w:t>
            </w:r>
          </w:p>
        </w:tc>
        <w:tc>
          <w:tcPr>
            <w:tcW w:w="569" w:type="pct"/>
            <w:hideMark/>
            <w:tcPrChange w:id="513" w:author="Andrés González Santa Cruz" w:date="2023-05-13T16:41:00Z">
              <w:tcPr>
                <w:tcW w:w="569" w:type="pct"/>
                <w:hideMark/>
              </w:tcPr>
            </w:tcPrChange>
          </w:tcPr>
          <w:p w14:paraId="4FC7076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11612 (16.4)</w:t>
            </w:r>
          </w:p>
        </w:tc>
        <w:tc>
          <w:tcPr>
            <w:tcW w:w="591" w:type="pct"/>
            <w:hideMark/>
            <w:tcPrChange w:id="514" w:author="Andrés González Santa Cruz" w:date="2023-05-13T16:41:00Z">
              <w:tcPr>
                <w:tcW w:w="592" w:type="pct"/>
                <w:hideMark/>
              </w:tcPr>
            </w:tcPrChange>
          </w:tcPr>
          <w:p w14:paraId="21750B2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3035 (15.7)</w:t>
            </w:r>
          </w:p>
        </w:tc>
        <w:tc>
          <w:tcPr>
            <w:tcW w:w="591" w:type="pct"/>
            <w:hideMark/>
            <w:tcPrChange w:id="515" w:author="Andrés González Santa Cruz" w:date="2023-05-13T16:41:00Z">
              <w:tcPr>
                <w:tcW w:w="662" w:type="pct"/>
                <w:hideMark/>
              </w:tcPr>
            </w:tcPrChange>
          </w:tcPr>
          <w:p w14:paraId="2239011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2620 (16.6)</w:t>
            </w:r>
          </w:p>
        </w:tc>
        <w:tc>
          <w:tcPr>
            <w:tcW w:w="591" w:type="pct"/>
            <w:hideMark/>
            <w:tcPrChange w:id="516" w:author="Andrés González Santa Cruz" w:date="2023-05-13T16:41:00Z">
              <w:tcPr>
                <w:tcW w:w="654" w:type="pct"/>
                <w:hideMark/>
              </w:tcPr>
            </w:tcPrChange>
          </w:tcPr>
          <w:p w14:paraId="7FEB1B0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5956 (16.6)</w:t>
            </w:r>
          </w:p>
        </w:tc>
        <w:tc>
          <w:tcPr>
            <w:tcW w:w="685" w:type="pct"/>
            <w:tcPrChange w:id="517" w:author="Andrés González Santa Cruz" w:date="2023-05-13T16:41:00Z">
              <w:tcPr>
                <w:tcW w:w="654" w:type="pct"/>
              </w:tcPr>
            </w:tcPrChange>
          </w:tcPr>
          <w:p w14:paraId="06C57EF3"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18" w:author="Andrés González Santa Cruz" w:date="2023-05-13T16:41:00Z">
              <w:tcPr>
                <w:tcW w:w="1" w:type="pct"/>
              </w:tcPr>
            </w:tcPrChange>
          </w:tcPr>
          <w:p w14:paraId="6E0768F8"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37C94EA" w14:textId="2D52D59A" w:rsidTr="00195075">
        <w:trPr>
          <w:trHeight w:val="370"/>
          <w:tblHeader/>
          <w:trPrChange w:id="519" w:author="Andrés González Santa Cruz" w:date="2023-05-13T16:41:00Z">
            <w:trPr>
              <w:trHeight w:val="370"/>
              <w:tblHeader/>
            </w:trPr>
          </w:trPrChange>
        </w:trPr>
        <w:tc>
          <w:tcPr>
            <w:tcW w:w="755" w:type="pct"/>
            <w:vMerge/>
            <w:hideMark/>
            <w:tcPrChange w:id="520" w:author="Andrés González Santa Cruz" w:date="2023-05-13T16:41:00Z">
              <w:tcPr>
                <w:tcW w:w="984" w:type="pct"/>
                <w:vMerge/>
                <w:hideMark/>
              </w:tcPr>
            </w:tcPrChange>
          </w:tcPr>
          <w:p w14:paraId="504DA49E"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21" w:author="Andrés González Santa Cruz" w:date="2023-05-13T16:41:00Z">
              <w:tcPr>
                <w:tcW w:w="886" w:type="pct"/>
                <w:hideMark/>
              </w:tcPr>
            </w:tcPrChange>
          </w:tcPr>
          <w:p w14:paraId="4DB128E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 day a week or more</w:t>
            </w:r>
          </w:p>
        </w:tc>
        <w:tc>
          <w:tcPr>
            <w:tcW w:w="569" w:type="pct"/>
            <w:hideMark/>
            <w:tcPrChange w:id="522" w:author="Andrés González Santa Cruz" w:date="2023-05-13T16:41:00Z">
              <w:tcPr>
                <w:tcW w:w="569" w:type="pct"/>
                <w:hideMark/>
              </w:tcPr>
            </w:tcPrChange>
          </w:tcPr>
          <w:p w14:paraId="2079ED4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4780 </w:t>
            </w:r>
            <w:proofErr w:type="gramStart"/>
            <w:r w:rsidRPr="00B81F8A">
              <w:rPr>
                <w:rFonts w:eastAsia="Times New Roman" w:cs="Times New Roman"/>
                <w:color w:val="222222"/>
                <w:sz w:val="18"/>
                <w:szCs w:val="18"/>
                <w:lang w:eastAsia="en-AU"/>
              </w:rPr>
              <w:t>( 6.7</w:t>
            </w:r>
            <w:proofErr w:type="gramEnd"/>
            <w:r w:rsidRPr="00B81F8A">
              <w:rPr>
                <w:rFonts w:eastAsia="Times New Roman" w:cs="Times New Roman"/>
                <w:color w:val="222222"/>
                <w:sz w:val="18"/>
                <w:szCs w:val="18"/>
                <w:lang w:eastAsia="en-AU"/>
              </w:rPr>
              <w:t>)</w:t>
            </w:r>
          </w:p>
        </w:tc>
        <w:tc>
          <w:tcPr>
            <w:tcW w:w="591" w:type="pct"/>
            <w:hideMark/>
            <w:tcPrChange w:id="523" w:author="Andrés González Santa Cruz" w:date="2023-05-13T16:41:00Z">
              <w:tcPr>
                <w:tcW w:w="592" w:type="pct"/>
                <w:hideMark/>
              </w:tcPr>
            </w:tcPrChange>
          </w:tcPr>
          <w:p w14:paraId="009140E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1488 </w:t>
            </w:r>
            <w:proofErr w:type="gramStart"/>
            <w:r w:rsidRPr="00B81F8A">
              <w:rPr>
                <w:rFonts w:eastAsia="Times New Roman" w:cs="Times New Roman"/>
                <w:color w:val="222222"/>
                <w:sz w:val="18"/>
                <w:szCs w:val="18"/>
                <w:lang w:eastAsia="en-AU"/>
              </w:rPr>
              <w:t>( 7.7</w:t>
            </w:r>
            <w:proofErr w:type="gramEnd"/>
            <w:r w:rsidRPr="00B81F8A">
              <w:rPr>
                <w:rFonts w:eastAsia="Times New Roman" w:cs="Times New Roman"/>
                <w:color w:val="222222"/>
                <w:sz w:val="18"/>
                <w:szCs w:val="18"/>
                <w:lang w:eastAsia="en-AU"/>
              </w:rPr>
              <w:t>)</w:t>
            </w:r>
          </w:p>
        </w:tc>
        <w:tc>
          <w:tcPr>
            <w:tcW w:w="591" w:type="pct"/>
            <w:hideMark/>
            <w:tcPrChange w:id="524" w:author="Andrés González Santa Cruz" w:date="2023-05-13T16:41:00Z">
              <w:tcPr>
                <w:tcW w:w="662" w:type="pct"/>
                <w:hideMark/>
              </w:tcPr>
            </w:tcPrChange>
          </w:tcPr>
          <w:p w14:paraId="5F7270B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795 </w:t>
            </w:r>
            <w:proofErr w:type="gramStart"/>
            <w:r w:rsidRPr="00B81F8A">
              <w:rPr>
                <w:rFonts w:eastAsia="Times New Roman" w:cs="Times New Roman"/>
                <w:color w:val="222222"/>
                <w:sz w:val="18"/>
                <w:szCs w:val="18"/>
                <w:lang w:eastAsia="en-AU"/>
              </w:rPr>
              <w:t>( 5.0</w:t>
            </w:r>
            <w:proofErr w:type="gramEnd"/>
            <w:r w:rsidRPr="00B81F8A">
              <w:rPr>
                <w:rFonts w:eastAsia="Times New Roman" w:cs="Times New Roman"/>
                <w:color w:val="222222"/>
                <w:sz w:val="18"/>
                <w:szCs w:val="18"/>
                <w:lang w:eastAsia="en-AU"/>
              </w:rPr>
              <w:t>)</w:t>
            </w:r>
          </w:p>
        </w:tc>
        <w:tc>
          <w:tcPr>
            <w:tcW w:w="591" w:type="pct"/>
            <w:hideMark/>
            <w:tcPrChange w:id="525" w:author="Andrés González Santa Cruz" w:date="2023-05-13T16:41:00Z">
              <w:tcPr>
                <w:tcW w:w="654" w:type="pct"/>
                <w:hideMark/>
              </w:tcPr>
            </w:tcPrChange>
          </w:tcPr>
          <w:p w14:paraId="445A33A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2497 </w:t>
            </w:r>
            <w:proofErr w:type="gramStart"/>
            <w:r w:rsidRPr="00B81F8A">
              <w:rPr>
                <w:rFonts w:eastAsia="Times New Roman" w:cs="Times New Roman"/>
                <w:color w:val="222222"/>
                <w:sz w:val="18"/>
                <w:szCs w:val="18"/>
                <w:lang w:eastAsia="en-AU"/>
              </w:rPr>
              <w:t>( 7.0</w:t>
            </w:r>
            <w:proofErr w:type="gramEnd"/>
            <w:r w:rsidRPr="00B81F8A">
              <w:rPr>
                <w:rFonts w:eastAsia="Times New Roman" w:cs="Times New Roman"/>
                <w:color w:val="222222"/>
                <w:sz w:val="18"/>
                <w:szCs w:val="18"/>
                <w:lang w:eastAsia="en-AU"/>
              </w:rPr>
              <w:t>)</w:t>
            </w:r>
          </w:p>
        </w:tc>
        <w:tc>
          <w:tcPr>
            <w:tcW w:w="685" w:type="pct"/>
            <w:tcPrChange w:id="526" w:author="Andrés González Santa Cruz" w:date="2023-05-13T16:41:00Z">
              <w:tcPr>
                <w:tcW w:w="654" w:type="pct"/>
              </w:tcPr>
            </w:tcPrChange>
          </w:tcPr>
          <w:p w14:paraId="66D29B61"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27" w:author="Andrés González Santa Cruz" w:date="2023-05-13T16:41:00Z">
              <w:tcPr>
                <w:tcW w:w="1" w:type="pct"/>
              </w:tcPr>
            </w:tcPrChange>
          </w:tcPr>
          <w:p w14:paraId="5DD930D0"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FD1F7D7" w14:textId="70327A6B" w:rsidTr="00195075">
        <w:trPr>
          <w:trHeight w:val="300"/>
          <w:tblHeader/>
          <w:trPrChange w:id="528" w:author="Andrés González Santa Cruz" w:date="2023-05-13T16:41:00Z">
            <w:trPr>
              <w:trHeight w:val="300"/>
              <w:tblHeader/>
            </w:trPr>
          </w:trPrChange>
        </w:trPr>
        <w:tc>
          <w:tcPr>
            <w:tcW w:w="755" w:type="pct"/>
            <w:vMerge/>
            <w:hideMark/>
            <w:tcPrChange w:id="529" w:author="Andrés González Santa Cruz" w:date="2023-05-13T16:41:00Z">
              <w:tcPr>
                <w:tcW w:w="984" w:type="pct"/>
                <w:vMerge/>
                <w:hideMark/>
              </w:tcPr>
            </w:tcPrChange>
          </w:tcPr>
          <w:p w14:paraId="6D69A986"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30" w:author="Andrés González Santa Cruz" w:date="2023-05-13T16:41:00Z">
              <w:tcPr>
                <w:tcW w:w="886" w:type="pct"/>
                <w:hideMark/>
              </w:tcPr>
            </w:tcPrChange>
          </w:tcPr>
          <w:p w14:paraId="099975B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Daily</w:t>
            </w:r>
          </w:p>
        </w:tc>
        <w:tc>
          <w:tcPr>
            <w:tcW w:w="569" w:type="pct"/>
            <w:hideMark/>
            <w:tcPrChange w:id="531" w:author="Andrés González Santa Cruz" w:date="2023-05-13T16:41:00Z">
              <w:tcPr>
                <w:tcW w:w="569" w:type="pct"/>
                <w:hideMark/>
              </w:tcPr>
            </w:tcPrChange>
          </w:tcPr>
          <w:p w14:paraId="5F44AC1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30560 (43.1)</w:t>
            </w:r>
          </w:p>
        </w:tc>
        <w:tc>
          <w:tcPr>
            <w:tcW w:w="591" w:type="pct"/>
            <w:hideMark/>
            <w:tcPrChange w:id="532" w:author="Andrés González Santa Cruz" w:date="2023-05-13T16:41:00Z">
              <w:tcPr>
                <w:tcW w:w="592" w:type="pct"/>
                <w:hideMark/>
              </w:tcPr>
            </w:tcPrChange>
          </w:tcPr>
          <w:p w14:paraId="688ACF4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8101 (42.0)</w:t>
            </w:r>
          </w:p>
        </w:tc>
        <w:tc>
          <w:tcPr>
            <w:tcW w:w="591" w:type="pct"/>
            <w:hideMark/>
            <w:tcPrChange w:id="533" w:author="Andrés González Santa Cruz" w:date="2023-05-13T16:41:00Z">
              <w:tcPr>
                <w:tcW w:w="662" w:type="pct"/>
                <w:hideMark/>
              </w:tcPr>
            </w:tcPrChange>
          </w:tcPr>
          <w:p w14:paraId="30400B8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7812 (49.5)</w:t>
            </w:r>
          </w:p>
        </w:tc>
        <w:tc>
          <w:tcPr>
            <w:tcW w:w="591" w:type="pct"/>
            <w:hideMark/>
            <w:tcPrChange w:id="534" w:author="Andrés González Santa Cruz" w:date="2023-05-13T16:41:00Z">
              <w:tcPr>
                <w:tcW w:w="654" w:type="pct"/>
                <w:hideMark/>
              </w:tcPr>
            </w:tcPrChange>
          </w:tcPr>
          <w:p w14:paraId="2407F1B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14640 (40.9)</w:t>
            </w:r>
          </w:p>
        </w:tc>
        <w:tc>
          <w:tcPr>
            <w:tcW w:w="685" w:type="pct"/>
            <w:tcPrChange w:id="535" w:author="Andrés González Santa Cruz" w:date="2023-05-13T16:41:00Z">
              <w:tcPr>
                <w:tcW w:w="654" w:type="pct"/>
              </w:tcPr>
            </w:tcPrChange>
          </w:tcPr>
          <w:p w14:paraId="642E7C07"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36" w:author="Andrés González Santa Cruz" w:date="2023-05-13T16:41:00Z">
              <w:tcPr>
                <w:tcW w:w="1" w:type="pct"/>
              </w:tcPr>
            </w:tcPrChange>
          </w:tcPr>
          <w:p w14:paraId="5B8F596C"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154E501" w14:textId="25667C7F" w:rsidTr="00195075">
        <w:trPr>
          <w:trHeight w:val="300"/>
          <w:tblHeader/>
          <w:trPrChange w:id="537" w:author="Andrés González Santa Cruz" w:date="2023-05-13T16:41:00Z">
            <w:trPr>
              <w:trHeight w:val="300"/>
              <w:tblHeader/>
            </w:trPr>
          </w:trPrChange>
        </w:trPr>
        <w:tc>
          <w:tcPr>
            <w:tcW w:w="755" w:type="pct"/>
            <w:vMerge/>
            <w:hideMark/>
            <w:tcPrChange w:id="538" w:author="Andrés González Santa Cruz" w:date="2023-05-13T16:41:00Z">
              <w:tcPr>
                <w:tcW w:w="984" w:type="pct"/>
                <w:vMerge/>
                <w:hideMark/>
              </w:tcPr>
            </w:tcPrChange>
          </w:tcPr>
          <w:p w14:paraId="151DC993"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39" w:author="Andrés González Santa Cruz" w:date="2023-05-13T16:41:00Z">
              <w:tcPr>
                <w:tcW w:w="886" w:type="pct"/>
                <w:hideMark/>
              </w:tcPr>
            </w:tcPrChange>
          </w:tcPr>
          <w:p w14:paraId="32CAD76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540" w:author="Andrés González Santa Cruz" w:date="2023-05-13T16:41:00Z">
              <w:tcPr>
                <w:tcW w:w="569" w:type="pct"/>
                <w:hideMark/>
              </w:tcPr>
            </w:tcPrChange>
          </w:tcPr>
          <w:p w14:paraId="2AB683C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355 </w:t>
            </w:r>
            <w:proofErr w:type="gramStart"/>
            <w:r w:rsidRPr="00B81F8A">
              <w:rPr>
                <w:rFonts w:eastAsia="Times New Roman" w:cs="Times New Roman"/>
                <w:color w:val="222222"/>
                <w:sz w:val="18"/>
                <w:szCs w:val="18"/>
                <w:lang w:eastAsia="en-AU"/>
              </w:rPr>
              <w:t>( 0.5</w:t>
            </w:r>
            <w:proofErr w:type="gramEnd"/>
            <w:r w:rsidRPr="00B81F8A">
              <w:rPr>
                <w:rFonts w:eastAsia="Times New Roman" w:cs="Times New Roman"/>
                <w:color w:val="222222"/>
                <w:sz w:val="18"/>
                <w:szCs w:val="18"/>
                <w:lang w:eastAsia="en-AU"/>
              </w:rPr>
              <w:t>)</w:t>
            </w:r>
          </w:p>
        </w:tc>
        <w:tc>
          <w:tcPr>
            <w:tcW w:w="591" w:type="pct"/>
            <w:hideMark/>
            <w:tcPrChange w:id="541" w:author="Andrés González Santa Cruz" w:date="2023-05-13T16:41:00Z">
              <w:tcPr>
                <w:tcW w:w="592" w:type="pct"/>
                <w:hideMark/>
              </w:tcPr>
            </w:tcPrChange>
          </w:tcPr>
          <w:p w14:paraId="36EB333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88 </w:t>
            </w:r>
            <w:proofErr w:type="gramStart"/>
            <w:r w:rsidRPr="00B81F8A">
              <w:rPr>
                <w:rFonts w:eastAsia="Times New Roman" w:cs="Times New Roman"/>
                <w:color w:val="222222"/>
                <w:sz w:val="18"/>
                <w:szCs w:val="18"/>
                <w:lang w:eastAsia="en-AU"/>
              </w:rPr>
              <w:t>( 0.5</w:t>
            </w:r>
            <w:proofErr w:type="gramEnd"/>
            <w:r w:rsidRPr="00B81F8A">
              <w:rPr>
                <w:rFonts w:eastAsia="Times New Roman" w:cs="Times New Roman"/>
                <w:color w:val="222222"/>
                <w:sz w:val="18"/>
                <w:szCs w:val="18"/>
                <w:lang w:eastAsia="en-AU"/>
              </w:rPr>
              <w:t>)</w:t>
            </w:r>
          </w:p>
        </w:tc>
        <w:tc>
          <w:tcPr>
            <w:tcW w:w="591" w:type="pct"/>
            <w:hideMark/>
            <w:tcPrChange w:id="542" w:author="Andrés González Santa Cruz" w:date="2023-05-13T16:41:00Z">
              <w:tcPr>
                <w:tcW w:w="662" w:type="pct"/>
                <w:hideMark/>
              </w:tcPr>
            </w:tcPrChange>
          </w:tcPr>
          <w:p w14:paraId="781822A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86 </w:t>
            </w:r>
            <w:proofErr w:type="gramStart"/>
            <w:r w:rsidRPr="00B81F8A">
              <w:rPr>
                <w:rFonts w:eastAsia="Times New Roman" w:cs="Times New Roman"/>
                <w:color w:val="222222"/>
                <w:sz w:val="18"/>
                <w:szCs w:val="18"/>
                <w:lang w:eastAsia="en-AU"/>
              </w:rPr>
              <w:t>( 0.5</w:t>
            </w:r>
            <w:proofErr w:type="gramEnd"/>
            <w:r w:rsidRPr="00B81F8A">
              <w:rPr>
                <w:rFonts w:eastAsia="Times New Roman" w:cs="Times New Roman"/>
                <w:color w:val="222222"/>
                <w:sz w:val="18"/>
                <w:szCs w:val="18"/>
                <w:lang w:eastAsia="en-AU"/>
              </w:rPr>
              <w:t>)</w:t>
            </w:r>
          </w:p>
        </w:tc>
        <w:tc>
          <w:tcPr>
            <w:tcW w:w="591" w:type="pct"/>
            <w:hideMark/>
            <w:tcPrChange w:id="543" w:author="Andrés González Santa Cruz" w:date="2023-05-13T16:41:00Z">
              <w:tcPr>
                <w:tcW w:w="654" w:type="pct"/>
                <w:hideMark/>
              </w:tcPr>
            </w:tcPrChange>
          </w:tcPr>
          <w:p w14:paraId="50F6A64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181 </w:t>
            </w:r>
            <w:proofErr w:type="gramStart"/>
            <w:r w:rsidRPr="00B81F8A">
              <w:rPr>
                <w:rFonts w:eastAsia="Times New Roman" w:cs="Times New Roman"/>
                <w:color w:val="222222"/>
                <w:sz w:val="18"/>
                <w:szCs w:val="18"/>
                <w:lang w:eastAsia="en-AU"/>
              </w:rPr>
              <w:t>( 0.5</w:t>
            </w:r>
            <w:proofErr w:type="gramEnd"/>
            <w:r w:rsidRPr="00B81F8A">
              <w:rPr>
                <w:rFonts w:eastAsia="Times New Roman" w:cs="Times New Roman"/>
                <w:color w:val="222222"/>
                <w:sz w:val="18"/>
                <w:szCs w:val="18"/>
                <w:lang w:eastAsia="en-AU"/>
              </w:rPr>
              <w:t>)</w:t>
            </w:r>
          </w:p>
        </w:tc>
        <w:tc>
          <w:tcPr>
            <w:tcW w:w="685" w:type="pct"/>
            <w:tcPrChange w:id="544" w:author="Andrés González Santa Cruz" w:date="2023-05-13T16:41:00Z">
              <w:tcPr>
                <w:tcW w:w="654" w:type="pct"/>
              </w:tcPr>
            </w:tcPrChange>
          </w:tcPr>
          <w:p w14:paraId="7F263673"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45" w:author="Andrés González Santa Cruz" w:date="2023-05-13T16:41:00Z">
              <w:tcPr>
                <w:tcW w:w="1" w:type="pct"/>
              </w:tcPr>
            </w:tcPrChange>
          </w:tcPr>
          <w:p w14:paraId="67C2DC11"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457BE62" w14:textId="39816067" w:rsidTr="00195075">
        <w:trPr>
          <w:trHeight w:val="219"/>
          <w:tblHeader/>
          <w:trPrChange w:id="546" w:author="Andrés González Santa Cruz" w:date="2023-05-13T16:41:00Z">
            <w:trPr>
              <w:trHeight w:val="219"/>
              <w:tblHeader/>
            </w:trPr>
          </w:trPrChange>
        </w:trPr>
        <w:tc>
          <w:tcPr>
            <w:tcW w:w="755" w:type="pct"/>
            <w:vMerge w:val="restart"/>
            <w:hideMark/>
            <w:tcPrChange w:id="547" w:author="Andrés González Santa Cruz" w:date="2023-05-13T16:41:00Z">
              <w:tcPr>
                <w:tcW w:w="984" w:type="pct"/>
                <w:vMerge w:val="restart"/>
                <w:hideMark/>
              </w:tcPr>
            </w:tcPrChange>
          </w:tcPr>
          <w:p w14:paraId="50E2259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Occupational Status (f) (%)</w:t>
            </w:r>
          </w:p>
        </w:tc>
        <w:tc>
          <w:tcPr>
            <w:tcW w:w="885" w:type="pct"/>
            <w:hideMark/>
            <w:tcPrChange w:id="548" w:author="Andrés González Santa Cruz" w:date="2023-05-13T16:41:00Z">
              <w:tcPr>
                <w:tcW w:w="886" w:type="pct"/>
                <w:hideMark/>
              </w:tcPr>
            </w:tcPrChange>
          </w:tcPr>
          <w:p w14:paraId="0EC8DD9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Employed</w:t>
            </w:r>
          </w:p>
        </w:tc>
        <w:tc>
          <w:tcPr>
            <w:tcW w:w="569" w:type="pct"/>
            <w:hideMark/>
            <w:tcPrChange w:id="549" w:author="Andrés González Santa Cruz" w:date="2023-05-13T16:41:00Z">
              <w:tcPr>
                <w:tcW w:w="569" w:type="pct"/>
                <w:hideMark/>
              </w:tcPr>
            </w:tcPrChange>
          </w:tcPr>
          <w:p w14:paraId="4AEA75A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35367 (49.9)</w:t>
            </w:r>
          </w:p>
        </w:tc>
        <w:tc>
          <w:tcPr>
            <w:tcW w:w="591" w:type="pct"/>
            <w:hideMark/>
            <w:tcPrChange w:id="550" w:author="Andrés González Santa Cruz" w:date="2023-05-13T16:41:00Z">
              <w:tcPr>
                <w:tcW w:w="592" w:type="pct"/>
                <w:hideMark/>
              </w:tcPr>
            </w:tcPrChange>
          </w:tcPr>
          <w:p w14:paraId="1FB0423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9788 (50.8)</w:t>
            </w:r>
          </w:p>
        </w:tc>
        <w:tc>
          <w:tcPr>
            <w:tcW w:w="591" w:type="pct"/>
            <w:hideMark/>
            <w:tcPrChange w:id="551" w:author="Andrés González Santa Cruz" w:date="2023-05-13T16:41:00Z">
              <w:tcPr>
                <w:tcW w:w="662" w:type="pct"/>
                <w:hideMark/>
              </w:tcPr>
            </w:tcPrChange>
          </w:tcPr>
          <w:p w14:paraId="47E7FFF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6878 (43.5)</w:t>
            </w:r>
          </w:p>
        </w:tc>
        <w:tc>
          <w:tcPr>
            <w:tcW w:w="591" w:type="pct"/>
            <w:hideMark/>
            <w:tcPrChange w:id="552" w:author="Andrés González Santa Cruz" w:date="2023-05-13T16:41:00Z">
              <w:tcPr>
                <w:tcW w:w="654" w:type="pct"/>
                <w:hideMark/>
              </w:tcPr>
            </w:tcPrChange>
          </w:tcPr>
          <w:p w14:paraId="2A532FA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18698 (52.3)</w:t>
            </w:r>
          </w:p>
        </w:tc>
        <w:tc>
          <w:tcPr>
            <w:tcW w:w="685" w:type="pct"/>
            <w:tcPrChange w:id="553" w:author="Andrés González Santa Cruz" w:date="2023-05-13T16:41:00Z">
              <w:tcPr>
                <w:tcW w:w="654" w:type="pct"/>
              </w:tcPr>
            </w:tcPrChange>
          </w:tcPr>
          <w:p w14:paraId="450AF84F" w14:textId="3C44E283" w:rsidR="00195075" w:rsidRPr="00B81F8A" w:rsidRDefault="00CF3AD0" w:rsidP="004C365D">
            <w:pPr>
              <w:contextualSpacing/>
              <w:rPr>
                <w:rFonts w:eastAsia="Times New Roman" w:cs="Times New Roman"/>
                <w:color w:val="222222"/>
                <w:sz w:val="18"/>
                <w:szCs w:val="18"/>
                <w:lang w:eastAsia="en-AU"/>
              </w:rPr>
            </w:pPr>
            <w:ins w:id="554" w:author="Andrés González Santa Cruz" w:date="2023-05-13T16:45: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10, 70863)=698; p&lt;0,001</w:t>
              </w:r>
            </w:ins>
          </w:p>
        </w:tc>
        <w:tc>
          <w:tcPr>
            <w:tcW w:w="334" w:type="pct"/>
            <w:tcPrChange w:id="555" w:author="Andrés González Santa Cruz" w:date="2023-05-13T16:41:00Z">
              <w:tcPr>
                <w:tcW w:w="1" w:type="pct"/>
              </w:tcPr>
            </w:tcPrChange>
          </w:tcPr>
          <w:p w14:paraId="335C1C4C"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9E25A98" w14:textId="6FB65105" w:rsidTr="00195075">
        <w:trPr>
          <w:trHeight w:val="103"/>
          <w:tblHeader/>
          <w:trPrChange w:id="556" w:author="Andrés González Santa Cruz" w:date="2023-05-13T16:41:00Z">
            <w:trPr>
              <w:trHeight w:val="103"/>
              <w:tblHeader/>
            </w:trPr>
          </w:trPrChange>
        </w:trPr>
        <w:tc>
          <w:tcPr>
            <w:tcW w:w="755" w:type="pct"/>
            <w:vMerge/>
            <w:hideMark/>
            <w:tcPrChange w:id="557" w:author="Andrés González Santa Cruz" w:date="2023-05-13T16:41:00Z">
              <w:tcPr>
                <w:tcW w:w="984" w:type="pct"/>
                <w:vMerge/>
                <w:hideMark/>
              </w:tcPr>
            </w:tcPrChange>
          </w:tcPr>
          <w:p w14:paraId="452F8F97"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58" w:author="Andrés González Santa Cruz" w:date="2023-05-13T16:41:00Z">
              <w:tcPr>
                <w:tcW w:w="886" w:type="pct"/>
                <w:hideMark/>
              </w:tcPr>
            </w:tcPrChange>
          </w:tcPr>
          <w:p w14:paraId="4CA4737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Inactive</w:t>
            </w:r>
          </w:p>
        </w:tc>
        <w:tc>
          <w:tcPr>
            <w:tcW w:w="569" w:type="pct"/>
            <w:hideMark/>
            <w:tcPrChange w:id="559" w:author="Andrés González Santa Cruz" w:date="2023-05-13T16:41:00Z">
              <w:tcPr>
                <w:tcW w:w="569" w:type="pct"/>
                <w:hideMark/>
              </w:tcPr>
            </w:tcPrChange>
          </w:tcPr>
          <w:p w14:paraId="5BEE6D6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7169 (10.1)</w:t>
            </w:r>
          </w:p>
        </w:tc>
        <w:tc>
          <w:tcPr>
            <w:tcW w:w="591" w:type="pct"/>
            <w:hideMark/>
            <w:tcPrChange w:id="560" w:author="Andrés González Santa Cruz" w:date="2023-05-13T16:41:00Z">
              <w:tcPr>
                <w:tcW w:w="592" w:type="pct"/>
                <w:hideMark/>
              </w:tcPr>
            </w:tcPrChange>
          </w:tcPr>
          <w:p w14:paraId="64E6F13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2363 (12.3)</w:t>
            </w:r>
          </w:p>
        </w:tc>
        <w:tc>
          <w:tcPr>
            <w:tcW w:w="591" w:type="pct"/>
            <w:hideMark/>
            <w:tcPrChange w:id="561" w:author="Andrés González Santa Cruz" w:date="2023-05-13T16:41:00Z">
              <w:tcPr>
                <w:tcW w:w="662" w:type="pct"/>
                <w:hideMark/>
              </w:tcPr>
            </w:tcPrChange>
          </w:tcPr>
          <w:p w14:paraId="0AC08FB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1356 </w:t>
            </w:r>
            <w:proofErr w:type="gramStart"/>
            <w:r w:rsidRPr="00B81F8A">
              <w:rPr>
                <w:rFonts w:eastAsia="Times New Roman" w:cs="Times New Roman"/>
                <w:color w:val="222222"/>
                <w:sz w:val="18"/>
                <w:szCs w:val="18"/>
                <w:lang w:eastAsia="en-AU"/>
              </w:rPr>
              <w:t>( 8.6</w:t>
            </w:r>
            <w:proofErr w:type="gramEnd"/>
            <w:r w:rsidRPr="00B81F8A">
              <w:rPr>
                <w:rFonts w:eastAsia="Times New Roman" w:cs="Times New Roman"/>
                <w:color w:val="222222"/>
                <w:sz w:val="18"/>
                <w:szCs w:val="18"/>
                <w:lang w:eastAsia="en-AU"/>
              </w:rPr>
              <w:t>)</w:t>
            </w:r>
          </w:p>
        </w:tc>
        <w:tc>
          <w:tcPr>
            <w:tcW w:w="591" w:type="pct"/>
            <w:hideMark/>
            <w:tcPrChange w:id="562" w:author="Andrés González Santa Cruz" w:date="2023-05-13T16:41:00Z">
              <w:tcPr>
                <w:tcW w:w="654" w:type="pct"/>
                <w:hideMark/>
              </w:tcPr>
            </w:tcPrChange>
          </w:tcPr>
          <w:p w14:paraId="1855426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3449 </w:t>
            </w:r>
            <w:proofErr w:type="gramStart"/>
            <w:r w:rsidRPr="00B81F8A">
              <w:rPr>
                <w:rFonts w:eastAsia="Times New Roman" w:cs="Times New Roman"/>
                <w:color w:val="222222"/>
                <w:sz w:val="18"/>
                <w:szCs w:val="18"/>
                <w:lang w:eastAsia="en-AU"/>
              </w:rPr>
              <w:t>( 9.6</w:t>
            </w:r>
            <w:proofErr w:type="gramEnd"/>
            <w:r w:rsidRPr="00B81F8A">
              <w:rPr>
                <w:rFonts w:eastAsia="Times New Roman" w:cs="Times New Roman"/>
                <w:color w:val="222222"/>
                <w:sz w:val="18"/>
                <w:szCs w:val="18"/>
                <w:lang w:eastAsia="en-AU"/>
              </w:rPr>
              <w:t>)</w:t>
            </w:r>
          </w:p>
        </w:tc>
        <w:tc>
          <w:tcPr>
            <w:tcW w:w="685" w:type="pct"/>
            <w:tcPrChange w:id="563" w:author="Andrés González Santa Cruz" w:date="2023-05-13T16:41:00Z">
              <w:tcPr>
                <w:tcW w:w="654" w:type="pct"/>
              </w:tcPr>
            </w:tcPrChange>
          </w:tcPr>
          <w:p w14:paraId="75301951"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64" w:author="Andrés González Santa Cruz" w:date="2023-05-13T16:41:00Z">
              <w:tcPr>
                <w:tcW w:w="1" w:type="pct"/>
              </w:tcPr>
            </w:tcPrChange>
          </w:tcPr>
          <w:p w14:paraId="404F1C9C"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44724126" w14:textId="360966D0" w:rsidTr="00195075">
        <w:trPr>
          <w:trHeight w:val="221"/>
          <w:tblHeader/>
          <w:trPrChange w:id="565" w:author="Andrés González Santa Cruz" w:date="2023-05-13T16:41:00Z">
            <w:trPr>
              <w:trHeight w:val="221"/>
              <w:tblHeader/>
            </w:trPr>
          </w:trPrChange>
        </w:trPr>
        <w:tc>
          <w:tcPr>
            <w:tcW w:w="755" w:type="pct"/>
            <w:vMerge/>
            <w:hideMark/>
            <w:tcPrChange w:id="566" w:author="Andrés González Santa Cruz" w:date="2023-05-13T16:41:00Z">
              <w:tcPr>
                <w:tcW w:w="984" w:type="pct"/>
                <w:vMerge/>
                <w:hideMark/>
              </w:tcPr>
            </w:tcPrChange>
          </w:tcPr>
          <w:p w14:paraId="1BBA2A86"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67" w:author="Andrés González Santa Cruz" w:date="2023-05-13T16:41:00Z">
              <w:tcPr>
                <w:tcW w:w="886" w:type="pct"/>
                <w:hideMark/>
              </w:tcPr>
            </w:tcPrChange>
          </w:tcPr>
          <w:p w14:paraId="4FFE1E1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Looking for a job for the first time</w:t>
            </w:r>
          </w:p>
        </w:tc>
        <w:tc>
          <w:tcPr>
            <w:tcW w:w="569" w:type="pct"/>
            <w:hideMark/>
            <w:tcPrChange w:id="568" w:author="Andrés González Santa Cruz" w:date="2023-05-13T16:41:00Z">
              <w:tcPr>
                <w:tcW w:w="569" w:type="pct"/>
                <w:hideMark/>
              </w:tcPr>
            </w:tcPrChange>
          </w:tcPr>
          <w:p w14:paraId="62D50FC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159 </w:t>
            </w:r>
            <w:proofErr w:type="gramStart"/>
            <w:r w:rsidRPr="00B81F8A">
              <w:rPr>
                <w:rFonts w:eastAsia="Times New Roman" w:cs="Times New Roman"/>
                <w:color w:val="222222"/>
                <w:sz w:val="18"/>
                <w:szCs w:val="18"/>
                <w:lang w:eastAsia="en-AU"/>
              </w:rPr>
              <w:t>( 0.2</w:t>
            </w:r>
            <w:proofErr w:type="gramEnd"/>
            <w:r w:rsidRPr="00B81F8A">
              <w:rPr>
                <w:rFonts w:eastAsia="Times New Roman" w:cs="Times New Roman"/>
                <w:color w:val="222222"/>
                <w:sz w:val="18"/>
                <w:szCs w:val="18"/>
                <w:lang w:eastAsia="en-AU"/>
              </w:rPr>
              <w:t>)</w:t>
            </w:r>
          </w:p>
        </w:tc>
        <w:tc>
          <w:tcPr>
            <w:tcW w:w="591" w:type="pct"/>
            <w:hideMark/>
            <w:tcPrChange w:id="569" w:author="Andrés González Santa Cruz" w:date="2023-05-13T16:41:00Z">
              <w:tcPr>
                <w:tcW w:w="592" w:type="pct"/>
                <w:hideMark/>
              </w:tcPr>
            </w:tcPrChange>
          </w:tcPr>
          <w:p w14:paraId="22CC153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49 </w:t>
            </w:r>
            <w:proofErr w:type="gramStart"/>
            <w:r w:rsidRPr="00B81F8A">
              <w:rPr>
                <w:rFonts w:eastAsia="Times New Roman" w:cs="Times New Roman"/>
                <w:color w:val="222222"/>
                <w:sz w:val="18"/>
                <w:szCs w:val="18"/>
                <w:lang w:eastAsia="en-AU"/>
              </w:rPr>
              <w:t>( 0.3</w:t>
            </w:r>
            <w:proofErr w:type="gramEnd"/>
            <w:r w:rsidRPr="00B81F8A">
              <w:rPr>
                <w:rFonts w:eastAsia="Times New Roman" w:cs="Times New Roman"/>
                <w:color w:val="222222"/>
                <w:sz w:val="18"/>
                <w:szCs w:val="18"/>
                <w:lang w:eastAsia="en-AU"/>
              </w:rPr>
              <w:t>)</w:t>
            </w:r>
          </w:p>
        </w:tc>
        <w:tc>
          <w:tcPr>
            <w:tcW w:w="591" w:type="pct"/>
            <w:hideMark/>
            <w:tcPrChange w:id="570" w:author="Andrés González Santa Cruz" w:date="2023-05-13T16:41:00Z">
              <w:tcPr>
                <w:tcW w:w="662" w:type="pct"/>
                <w:hideMark/>
              </w:tcPr>
            </w:tcPrChange>
          </w:tcPr>
          <w:p w14:paraId="0A56045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37 </w:t>
            </w:r>
            <w:proofErr w:type="gramStart"/>
            <w:r w:rsidRPr="00B81F8A">
              <w:rPr>
                <w:rFonts w:eastAsia="Times New Roman" w:cs="Times New Roman"/>
                <w:color w:val="222222"/>
                <w:sz w:val="18"/>
                <w:szCs w:val="18"/>
                <w:lang w:eastAsia="en-AU"/>
              </w:rPr>
              <w:t>( 0.2</w:t>
            </w:r>
            <w:proofErr w:type="gramEnd"/>
            <w:r w:rsidRPr="00B81F8A">
              <w:rPr>
                <w:rFonts w:eastAsia="Times New Roman" w:cs="Times New Roman"/>
                <w:color w:val="222222"/>
                <w:sz w:val="18"/>
                <w:szCs w:val="18"/>
                <w:lang w:eastAsia="en-AU"/>
              </w:rPr>
              <w:t>)</w:t>
            </w:r>
          </w:p>
        </w:tc>
        <w:tc>
          <w:tcPr>
            <w:tcW w:w="591" w:type="pct"/>
            <w:hideMark/>
            <w:tcPrChange w:id="571" w:author="Andrés González Santa Cruz" w:date="2023-05-13T16:41:00Z">
              <w:tcPr>
                <w:tcW w:w="654" w:type="pct"/>
                <w:hideMark/>
              </w:tcPr>
            </w:tcPrChange>
          </w:tcPr>
          <w:p w14:paraId="20F0798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73 </w:t>
            </w:r>
            <w:proofErr w:type="gramStart"/>
            <w:r w:rsidRPr="00B81F8A">
              <w:rPr>
                <w:rFonts w:eastAsia="Times New Roman" w:cs="Times New Roman"/>
                <w:color w:val="222222"/>
                <w:sz w:val="18"/>
                <w:szCs w:val="18"/>
                <w:lang w:eastAsia="en-AU"/>
              </w:rPr>
              <w:t>( 0.2</w:t>
            </w:r>
            <w:proofErr w:type="gramEnd"/>
            <w:r w:rsidRPr="00B81F8A">
              <w:rPr>
                <w:rFonts w:eastAsia="Times New Roman" w:cs="Times New Roman"/>
                <w:color w:val="222222"/>
                <w:sz w:val="18"/>
                <w:szCs w:val="18"/>
                <w:lang w:eastAsia="en-AU"/>
              </w:rPr>
              <w:t>)</w:t>
            </w:r>
          </w:p>
        </w:tc>
        <w:tc>
          <w:tcPr>
            <w:tcW w:w="685" w:type="pct"/>
            <w:tcPrChange w:id="572" w:author="Andrés González Santa Cruz" w:date="2023-05-13T16:41:00Z">
              <w:tcPr>
                <w:tcW w:w="654" w:type="pct"/>
              </w:tcPr>
            </w:tcPrChange>
          </w:tcPr>
          <w:p w14:paraId="5A720D14"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73" w:author="Andrés González Santa Cruz" w:date="2023-05-13T16:41:00Z">
              <w:tcPr>
                <w:tcW w:w="1" w:type="pct"/>
              </w:tcPr>
            </w:tcPrChange>
          </w:tcPr>
          <w:p w14:paraId="21BA00BF"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6A3CCB1" w14:textId="77BB684A" w:rsidTr="00195075">
        <w:trPr>
          <w:trHeight w:val="300"/>
          <w:tblHeader/>
          <w:trPrChange w:id="574" w:author="Andrés González Santa Cruz" w:date="2023-05-13T16:41:00Z">
            <w:trPr>
              <w:trHeight w:val="300"/>
              <w:tblHeader/>
            </w:trPr>
          </w:trPrChange>
        </w:trPr>
        <w:tc>
          <w:tcPr>
            <w:tcW w:w="755" w:type="pct"/>
            <w:vMerge/>
            <w:hideMark/>
            <w:tcPrChange w:id="575" w:author="Andrés González Santa Cruz" w:date="2023-05-13T16:41:00Z">
              <w:tcPr>
                <w:tcW w:w="984" w:type="pct"/>
                <w:vMerge/>
                <w:hideMark/>
              </w:tcPr>
            </w:tcPrChange>
          </w:tcPr>
          <w:p w14:paraId="6E3A2F3C"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76" w:author="Andrés González Santa Cruz" w:date="2023-05-13T16:41:00Z">
              <w:tcPr>
                <w:tcW w:w="886" w:type="pct"/>
                <w:hideMark/>
              </w:tcPr>
            </w:tcPrChange>
          </w:tcPr>
          <w:p w14:paraId="4933083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No activity</w:t>
            </w:r>
          </w:p>
        </w:tc>
        <w:tc>
          <w:tcPr>
            <w:tcW w:w="569" w:type="pct"/>
            <w:hideMark/>
            <w:tcPrChange w:id="577" w:author="Andrés González Santa Cruz" w:date="2023-05-13T16:41:00Z">
              <w:tcPr>
                <w:tcW w:w="569" w:type="pct"/>
                <w:hideMark/>
              </w:tcPr>
            </w:tcPrChange>
          </w:tcPr>
          <w:p w14:paraId="45CFADF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3558 </w:t>
            </w:r>
            <w:proofErr w:type="gramStart"/>
            <w:r w:rsidRPr="00B81F8A">
              <w:rPr>
                <w:rFonts w:eastAsia="Times New Roman" w:cs="Times New Roman"/>
                <w:color w:val="222222"/>
                <w:sz w:val="18"/>
                <w:szCs w:val="18"/>
                <w:lang w:eastAsia="en-AU"/>
              </w:rPr>
              <w:t>( 5.0</w:t>
            </w:r>
            <w:proofErr w:type="gramEnd"/>
            <w:r w:rsidRPr="00B81F8A">
              <w:rPr>
                <w:rFonts w:eastAsia="Times New Roman" w:cs="Times New Roman"/>
                <w:color w:val="222222"/>
                <w:sz w:val="18"/>
                <w:szCs w:val="18"/>
                <w:lang w:eastAsia="en-AU"/>
              </w:rPr>
              <w:t>)</w:t>
            </w:r>
          </w:p>
        </w:tc>
        <w:tc>
          <w:tcPr>
            <w:tcW w:w="591" w:type="pct"/>
            <w:hideMark/>
            <w:tcPrChange w:id="578" w:author="Andrés González Santa Cruz" w:date="2023-05-13T16:41:00Z">
              <w:tcPr>
                <w:tcW w:w="592" w:type="pct"/>
                <w:hideMark/>
              </w:tcPr>
            </w:tcPrChange>
          </w:tcPr>
          <w:p w14:paraId="4B51406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986 </w:t>
            </w:r>
            <w:proofErr w:type="gramStart"/>
            <w:r w:rsidRPr="00B81F8A">
              <w:rPr>
                <w:rFonts w:eastAsia="Times New Roman" w:cs="Times New Roman"/>
                <w:color w:val="222222"/>
                <w:sz w:val="18"/>
                <w:szCs w:val="18"/>
                <w:lang w:eastAsia="en-AU"/>
              </w:rPr>
              <w:t>( 5.1</w:t>
            </w:r>
            <w:proofErr w:type="gramEnd"/>
            <w:r w:rsidRPr="00B81F8A">
              <w:rPr>
                <w:rFonts w:eastAsia="Times New Roman" w:cs="Times New Roman"/>
                <w:color w:val="222222"/>
                <w:sz w:val="18"/>
                <w:szCs w:val="18"/>
                <w:lang w:eastAsia="en-AU"/>
              </w:rPr>
              <w:t>)</w:t>
            </w:r>
          </w:p>
        </w:tc>
        <w:tc>
          <w:tcPr>
            <w:tcW w:w="591" w:type="pct"/>
            <w:hideMark/>
            <w:tcPrChange w:id="579" w:author="Andrés González Santa Cruz" w:date="2023-05-13T16:41:00Z">
              <w:tcPr>
                <w:tcW w:w="662" w:type="pct"/>
                <w:hideMark/>
              </w:tcPr>
            </w:tcPrChange>
          </w:tcPr>
          <w:p w14:paraId="0720BCA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1060 </w:t>
            </w:r>
            <w:proofErr w:type="gramStart"/>
            <w:r w:rsidRPr="00B81F8A">
              <w:rPr>
                <w:rFonts w:eastAsia="Times New Roman" w:cs="Times New Roman"/>
                <w:color w:val="222222"/>
                <w:sz w:val="18"/>
                <w:szCs w:val="18"/>
                <w:lang w:eastAsia="en-AU"/>
              </w:rPr>
              <w:t>( 6.7</w:t>
            </w:r>
            <w:proofErr w:type="gramEnd"/>
            <w:r w:rsidRPr="00B81F8A">
              <w:rPr>
                <w:rFonts w:eastAsia="Times New Roman" w:cs="Times New Roman"/>
                <w:color w:val="222222"/>
                <w:sz w:val="18"/>
                <w:szCs w:val="18"/>
                <w:lang w:eastAsia="en-AU"/>
              </w:rPr>
              <w:t>)</w:t>
            </w:r>
          </w:p>
        </w:tc>
        <w:tc>
          <w:tcPr>
            <w:tcW w:w="591" w:type="pct"/>
            <w:hideMark/>
            <w:tcPrChange w:id="580" w:author="Andrés González Santa Cruz" w:date="2023-05-13T16:41:00Z">
              <w:tcPr>
                <w:tcW w:w="654" w:type="pct"/>
                <w:hideMark/>
              </w:tcPr>
            </w:tcPrChange>
          </w:tcPr>
          <w:p w14:paraId="0DF261E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1512 </w:t>
            </w:r>
            <w:proofErr w:type="gramStart"/>
            <w:r w:rsidRPr="00B81F8A">
              <w:rPr>
                <w:rFonts w:eastAsia="Times New Roman" w:cs="Times New Roman"/>
                <w:color w:val="222222"/>
                <w:sz w:val="18"/>
                <w:szCs w:val="18"/>
                <w:lang w:eastAsia="en-AU"/>
              </w:rPr>
              <w:t>( 4.2</w:t>
            </w:r>
            <w:proofErr w:type="gramEnd"/>
            <w:r w:rsidRPr="00B81F8A">
              <w:rPr>
                <w:rFonts w:eastAsia="Times New Roman" w:cs="Times New Roman"/>
                <w:color w:val="222222"/>
                <w:sz w:val="18"/>
                <w:szCs w:val="18"/>
                <w:lang w:eastAsia="en-AU"/>
              </w:rPr>
              <w:t>)</w:t>
            </w:r>
          </w:p>
        </w:tc>
        <w:tc>
          <w:tcPr>
            <w:tcW w:w="685" w:type="pct"/>
            <w:tcPrChange w:id="581" w:author="Andrés González Santa Cruz" w:date="2023-05-13T16:41:00Z">
              <w:tcPr>
                <w:tcW w:w="654" w:type="pct"/>
              </w:tcPr>
            </w:tcPrChange>
          </w:tcPr>
          <w:p w14:paraId="373EA42D"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82" w:author="Andrés González Santa Cruz" w:date="2023-05-13T16:41:00Z">
              <w:tcPr>
                <w:tcW w:w="1" w:type="pct"/>
              </w:tcPr>
            </w:tcPrChange>
          </w:tcPr>
          <w:p w14:paraId="6B9CD4F8"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1754F68" w14:textId="7AA3121F" w:rsidTr="00195075">
        <w:trPr>
          <w:trHeight w:val="370"/>
          <w:tblHeader/>
          <w:trPrChange w:id="583" w:author="Andrés González Santa Cruz" w:date="2023-05-13T16:41:00Z">
            <w:trPr>
              <w:trHeight w:val="370"/>
              <w:tblHeader/>
            </w:trPr>
          </w:trPrChange>
        </w:trPr>
        <w:tc>
          <w:tcPr>
            <w:tcW w:w="755" w:type="pct"/>
            <w:vMerge/>
            <w:hideMark/>
            <w:tcPrChange w:id="584" w:author="Andrés González Santa Cruz" w:date="2023-05-13T16:41:00Z">
              <w:tcPr>
                <w:tcW w:w="984" w:type="pct"/>
                <w:vMerge/>
                <w:hideMark/>
              </w:tcPr>
            </w:tcPrChange>
          </w:tcPr>
          <w:p w14:paraId="74F064FC"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85" w:author="Andrés González Santa Cruz" w:date="2023-05-13T16:41:00Z">
              <w:tcPr>
                <w:tcW w:w="886" w:type="pct"/>
                <w:hideMark/>
              </w:tcPr>
            </w:tcPrChange>
          </w:tcPr>
          <w:p w14:paraId="455F0AB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Not seeking for work</w:t>
            </w:r>
          </w:p>
        </w:tc>
        <w:tc>
          <w:tcPr>
            <w:tcW w:w="569" w:type="pct"/>
            <w:hideMark/>
            <w:tcPrChange w:id="586" w:author="Andrés González Santa Cruz" w:date="2023-05-13T16:41:00Z">
              <w:tcPr>
                <w:tcW w:w="569" w:type="pct"/>
                <w:hideMark/>
              </w:tcPr>
            </w:tcPrChange>
          </w:tcPr>
          <w:p w14:paraId="6A2AC8F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713 </w:t>
            </w:r>
            <w:proofErr w:type="gramStart"/>
            <w:r w:rsidRPr="00B81F8A">
              <w:rPr>
                <w:rFonts w:eastAsia="Times New Roman" w:cs="Times New Roman"/>
                <w:color w:val="222222"/>
                <w:sz w:val="18"/>
                <w:szCs w:val="18"/>
                <w:lang w:eastAsia="en-AU"/>
              </w:rPr>
              <w:t>( 1.0</w:t>
            </w:r>
            <w:proofErr w:type="gramEnd"/>
            <w:r w:rsidRPr="00B81F8A">
              <w:rPr>
                <w:rFonts w:eastAsia="Times New Roman" w:cs="Times New Roman"/>
                <w:color w:val="222222"/>
                <w:sz w:val="18"/>
                <w:szCs w:val="18"/>
                <w:lang w:eastAsia="en-AU"/>
              </w:rPr>
              <w:t>)</w:t>
            </w:r>
          </w:p>
        </w:tc>
        <w:tc>
          <w:tcPr>
            <w:tcW w:w="591" w:type="pct"/>
            <w:hideMark/>
            <w:tcPrChange w:id="587" w:author="Andrés González Santa Cruz" w:date="2023-05-13T16:41:00Z">
              <w:tcPr>
                <w:tcW w:w="592" w:type="pct"/>
                <w:hideMark/>
              </w:tcPr>
            </w:tcPrChange>
          </w:tcPr>
          <w:p w14:paraId="066DD98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214 </w:t>
            </w:r>
            <w:proofErr w:type="gramStart"/>
            <w:r w:rsidRPr="00B81F8A">
              <w:rPr>
                <w:rFonts w:eastAsia="Times New Roman" w:cs="Times New Roman"/>
                <w:color w:val="222222"/>
                <w:sz w:val="18"/>
                <w:szCs w:val="18"/>
                <w:lang w:eastAsia="en-AU"/>
              </w:rPr>
              <w:t>( 1.1</w:t>
            </w:r>
            <w:proofErr w:type="gramEnd"/>
            <w:r w:rsidRPr="00B81F8A">
              <w:rPr>
                <w:rFonts w:eastAsia="Times New Roman" w:cs="Times New Roman"/>
                <w:color w:val="222222"/>
                <w:sz w:val="18"/>
                <w:szCs w:val="18"/>
                <w:lang w:eastAsia="en-AU"/>
              </w:rPr>
              <w:t>)</w:t>
            </w:r>
          </w:p>
        </w:tc>
        <w:tc>
          <w:tcPr>
            <w:tcW w:w="591" w:type="pct"/>
            <w:hideMark/>
            <w:tcPrChange w:id="588" w:author="Andrés González Santa Cruz" w:date="2023-05-13T16:41:00Z">
              <w:tcPr>
                <w:tcW w:w="662" w:type="pct"/>
                <w:hideMark/>
              </w:tcPr>
            </w:tcPrChange>
          </w:tcPr>
          <w:p w14:paraId="3F3E98F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203 </w:t>
            </w:r>
            <w:proofErr w:type="gramStart"/>
            <w:r w:rsidRPr="00B81F8A">
              <w:rPr>
                <w:rFonts w:eastAsia="Times New Roman" w:cs="Times New Roman"/>
                <w:color w:val="222222"/>
                <w:sz w:val="18"/>
                <w:szCs w:val="18"/>
                <w:lang w:eastAsia="en-AU"/>
              </w:rPr>
              <w:t>( 1.3</w:t>
            </w:r>
            <w:proofErr w:type="gramEnd"/>
            <w:r w:rsidRPr="00B81F8A">
              <w:rPr>
                <w:rFonts w:eastAsia="Times New Roman" w:cs="Times New Roman"/>
                <w:color w:val="222222"/>
                <w:sz w:val="18"/>
                <w:szCs w:val="18"/>
                <w:lang w:eastAsia="en-AU"/>
              </w:rPr>
              <w:t>)</w:t>
            </w:r>
          </w:p>
        </w:tc>
        <w:tc>
          <w:tcPr>
            <w:tcW w:w="591" w:type="pct"/>
            <w:hideMark/>
            <w:tcPrChange w:id="589" w:author="Andrés González Santa Cruz" w:date="2023-05-13T16:41:00Z">
              <w:tcPr>
                <w:tcW w:w="654" w:type="pct"/>
                <w:hideMark/>
              </w:tcPr>
            </w:tcPrChange>
          </w:tcPr>
          <w:p w14:paraId="5F7EE07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295 </w:t>
            </w:r>
            <w:proofErr w:type="gramStart"/>
            <w:r w:rsidRPr="00B81F8A">
              <w:rPr>
                <w:rFonts w:eastAsia="Times New Roman" w:cs="Times New Roman"/>
                <w:color w:val="222222"/>
                <w:sz w:val="18"/>
                <w:szCs w:val="18"/>
                <w:lang w:eastAsia="en-AU"/>
              </w:rPr>
              <w:t>( 0.8</w:t>
            </w:r>
            <w:proofErr w:type="gramEnd"/>
            <w:r w:rsidRPr="00B81F8A">
              <w:rPr>
                <w:rFonts w:eastAsia="Times New Roman" w:cs="Times New Roman"/>
                <w:color w:val="222222"/>
                <w:sz w:val="18"/>
                <w:szCs w:val="18"/>
                <w:lang w:eastAsia="en-AU"/>
              </w:rPr>
              <w:t>)</w:t>
            </w:r>
          </w:p>
        </w:tc>
        <w:tc>
          <w:tcPr>
            <w:tcW w:w="685" w:type="pct"/>
            <w:tcPrChange w:id="590" w:author="Andrés González Santa Cruz" w:date="2023-05-13T16:41:00Z">
              <w:tcPr>
                <w:tcW w:w="654" w:type="pct"/>
              </w:tcPr>
            </w:tcPrChange>
          </w:tcPr>
          <w:p w14:paraId="5313B57B"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591" w:author="Andrés González Santa Cruz" w:date="2023-05-13T16:41:00Z">
              <w:tcPr>
                <w:tcW w:w="1" w:type="pct"/>
              </w:tcPr>
            </w:tcPrChange>
          </w:tcPr>
          <w:p w14:paraId="5CFB1BFB"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23CB710" w14:textId="286D5B9B" w:rsidTr="00195075">
        <w:trPr>
          <w:trHeight w:val="300"/>
          <w:tblHeader/>
          <w:trPrChange w:id="592" w:author="Andrés González Santa Cruz" w:date="2023-05-13T16:41:00Z">
            <w:trPr>
              <w:trHeight w:val="300"/>
              <w:tblHeader/>
            </w:trPr>
          </w:trPrChange>
        </w:trPr>
        <w:tc>
          <w:tcPr>
            <w:tcW w:w="755" w:type="pct"/>
            <w:vMerge/>
            <w:hideMark/>
            <w:tcPrChange w:id="593" w:author="Andrés González Santa Cruz" w:date="2023-05-13T16:41:00Z">
              <w:tcPr>
                <w:tcW w:w="984" w:type="pct"/>
                <w:vMerge/>
                <w:hideMark/>
              </w:tcPr>
            </w:tcPrChange>
          </w:tcPr>
          <w:p w14:paraId="2C740207"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594" w:author="Andrés González Santa Cruz" w:date="2023-05-13T16:41:00Z">
              <w:tcPr>
                <w:tcW w:w="886" w:type="pct"/>
                <w:hideMark/>
              </w:tcPr>
            </w:tcPrChange>
          </w:tcPr>
          <w:p w14:paraId="797E97B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Unemployed</w:t>
            </w:r>
          </w:p>
        </w:tc>
        <w:tc>
          <w:tcPr>
            <w:tcW w:w="569" w:type="pct"/>
            <w:hideMark/>
            <w:tcPrChange w:id="595" w:author="Andrés González Santa Cruz" w:date="2023-05-13T16:41:00Z">
              <w:tcPr>
                <w:tcW w:w="569" w:type="pct"/>
                <w:hideMark/>
              </w:tcPr>
            </w:tcPrChange>
          </w:tcPr>
          <w:p w14:paraId="088E304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23896 (33.7)</w:t>
            </w:r>
          </w:p>
        </w:tc>
        <w:tc>
          <w:tcPr>
            <w:tcW w:w="591" w:type="pct"/>
            <w:hideMark/>
            <w:tcPrChange w:id="596" w:author="Andrés González Santa Cruz" w:date="2023-05-13T16:41:00Z">
              <w:tcPr>
                <w:tcW w:w="592" w:type="pct"/>
                <w:hideMark/>
              </w:tcPr>
            </w:tcPrChange>
          </w:tcPr>
          <w:p w14:paraId="51DED8A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5876 (30.5)</w:t>
            </w:r>
          </w:p>
        </w:tc>
        <w:tc>
          <w:tcPr>
            <w:tcW w:w="591" w:type="pct"/>
            <w:hideMark/>
            <w:tcPrChange w:id="597" w:author="Andrés González Santa Cruz" w:date="2023-05-13T16:41:00Z">
              <w:tcPr>
                <w:tcW w:w="662" w:type="pct"/>
                <w:hideMark/>
              </w:tcPr>
            </w:tcPrChange>
          </w:tcPr>
          <w:p w14:paraId="6D2A55B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6263 (39.6)</w:t>
            </w:r>
          </w:p>
        </w:tc>
        <w:tc>
          <w:tcPr>
            <w:tcW w:w="591" w:type="pct"/>
            <w:hideMark/>
            <w:tcPrChange w:id="598" w:author="Andrés González Santa Cruz" w:date="2023-05-13T16:41:00Z">
              <w:tcPr>
                <w:tcW w:w="654" w:type="pct"/>
                <w:hideMark/>
              </w:tcPr>
            </w:tcPrChange>
          </w:tcPr>
          <w:p w14:paraId="0C27E9B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11753 (32.8)</w:t>
            </w:r>
          </w:p>
        </w:tc>
        <w:tc>
          <w:tcPr>
            <w:tcW w:w="685" w:type="pct"/>
            <w:tcPrChange w:id="599" w:author="Andrés González Santa Cruz" w:date="2023-05-13T16:41:00Z">
              <w:tcPr>
                <w:tcW w:w="654" w:type="pct"/>
              </w:tcPr>
            </w:tcPrChange>
          </w:tcPr>
          <w:p w14:paraId="6F954554"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00" w:author="Andrés González Santa Cruz" w:date="2023-05-13T16:41:00Z">
              <w:tcPr>
                <w:tcW w:w="1" w:type="pct"/>
              </w:tcPr>
            </w:tcPrChange>
          </w:tcPr>
          <w:p w14:paraId="0660009C"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DB9DB7C" w14:textId="2C041619" w:rsidTr="00195075">
        <w:trPr>
          <w:trHeight w:val="300"/>
          <w:tblHeader/>
          <w:trPrChange w:id="601" w:author="Andrés González Santa Cruz" w:date="2023-05-13T16:41:00Z">
            <w:trPr>
              <w:trHeight w:val="300"/>
              <w:tblHeader/>
            </w:trPr>
          </w:trPrChange>
        </w:trPr>
        <w:tc>
          <w:tcPr>
            <w:tcW w:w="755" w:type="pct"/>
            <w:vMerge/>
            <w:hideMark/>
            <w:tcPrChange w:id="602" w:author="Andrés González Santa Cruz" w:date="2023-05-13T16:41:00Z">
              <w:tcPr>
                <w:tcW w:w="984" w:type="pct"/>
                <w:vMerge/>
                <w:hideMark/>
              </w:tcPr>
            </w:tcPrChange>
          </w:tcPr>
          <w:p w14:paraId="1E47CE83"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03" w:author="Andrés González Santa Cruz" w:date="2023-05-13T16:41:00Z">
              <w:tcPr>
                <w:tcW w:w="886" w:type="pct"/>
                <w:hideMark/>
              </w:tcPr>
            </w:tcPrChange>
          </w:tcPr>
          <w:p w14:paraId="43CA281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604" w:author="Andrés González Santa Cruz" w:date="2023-05-13T16:41:00Z">
              <w:tcPr>
                <w:tcW w:w="569" w:type="pct"/>
                <w:hideMark/>
              </w:tcPr>
            </w:tcPrChange>
          </w:tcPr>
          <w:p w14:paraId="3D70020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605" w:author="Andrés González Santa Cruz" w:date="2023-05-13T16:41:00Z">
              <w:tcPr>
                <w:tcW w:w="592" w:type="pct"/>
                <w:hideMark/>
              </w:tcPr>
            </w:tcPrChange>
          </w:tcPr>
          <w:p w14:paraId="0D0A5E9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606" w:author="Andrés González Santa Cruz" w:date="2023-05-13T16:41:00Z">
              <w:tcPr>
                <w:tcW w:w="662" w:type="pct"/>
                <w:hideMark/>
              </w:tcPr>
            </w:tcPrChange>
          </w:tcPr>
          <w:p w14:paraId="61DBD2D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607" w:author="Andrés González Santa Cruz" w:date="2023-05-13T16:41:00Z">
              <w:tcPr>
                <w:tcW w:w="654" w:type="pct"/>
                <w:hideMark/>
              </w:tcPr>
            </w:tcPrChange>
          </w:tcPr>
          <w:p w14:paraId="4933A7D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685" w:type="pct"/>
            <w:tcPrChange w:id="608" w:author="Andrés González Santa Cruz" w:date="2023-05-13T16:41:00Z">
              <w:tcPr>
                <w:tcW w:w="654" w:type="pct"/>
              </w:tcPr>
            </w:tcPrChange>
          </w:tcPr>
          <w:p w14:paraId="077236E9"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09" w:author="Andrés González Santa Cruz" w:date="2023-05-13T16:41:00Z">
              <w:tcPr>
                <w:tcW w:w="1" w:type="pct"/>
              </w:tcPr>
            </w:tcPrChange>
          </w:tcPr>
          <w:p w14:paraId="33D0841D"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250D5A4" w14:textId="61692DDE" w:rsidTr="00195075">
        <w:trPr>
          <w:trHeight w:val="211"/>
          <w:tblHeader/>
          <w:trPrChange w:id="610" w:author="Andrés González Santa Cruz" w:date="2023-05-13T16:41:00Z">
            <w:trPr>
              <w:trHeight w:val="211"/>
              <w:tblHeader/>
            </w:trPr>
          </w:trPrChange>
        </w:trPr>
        <w:tc>
          <w:tcPr>
            <w:tcW w:w="755" w:type="pct"/>
            <w:vMerge w:val="restart"/>
            <w:hideMark/>
            <w:tcPrChange w:id="611" w:author="Andrés González Santa Cruz" w:date="2023-05-13T16:41:00Z">
              <w:tcPr>
                <w:tcW w:w="984" w:type="pct"/>
                <w:vMerge w:val="restart"/>
                <w:hideMark/>
              </w:tcPr>
            </w:tcPrChange>
          </w:tcPr>
          <w:p w14:paraId="3E2606B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Co-occurring Substance Use Disorders (Polysubstance use) (%)</w:t>
            </w:r>
          </w:p>
        </w:tc>
        <w:tc>
          <w:tcPr>
            <w:tcW w:w="885" w:type="pct"/>
            <w:hideMark/>
            <w:tcPrChange w:id="612" w:author="Andrés González Santa Cruz" w:date="2023-05-13T16:41:00Z">
              <w:tcPr>
                <w:tcW w:w="886" w:type="pct"/>
                <w:hideMark/>
              </w:tcPr>
            </w:tcPrChange>
          </w:tcPr>
          <w:p w14:paraId="53DCEFE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w:t>
            </w:r>
          </w:p>
        </w:tc>
        <w:tc>
          <w:tcPr>
            <w:tcW w:w="569" w:type="pct"/>
            <w:hideMark/>
            <w:tcPrChange w:id="613" w:author="Andrés González Santa Cruz" w:date="2023-05-13T16:41:00Z">
              <w:tcPr>
                <w:tcW w:w="569" w:type="pct"/>
                <w:hideMark/>
              </w:tcPr>
            </w:tcPrChange>
          </w:tcPr>
          <w:p w14:paraId="5DEB4A3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18443 (26.0)</w:t>
            </w:r>
          </w:p>
        </w:tc>
        <w:tc>
          <w:tcPr>
            <w:tcW w:w="591" w:type="pct"/>
            <w:hideMark/>
            <w:tcPrChange w:id="614" w:author="Andrés González Santa Cruz" w:date="2023-05-13T16:41:00Z">
              <w:tcPr>
                <w:tcW w:w="592" w:type="pct"/>
                <w:hideMark/>
              </w:tcPr>
            </w:tcPrChange>
          </w:tcPr>
          <w:p w14:paraId="268A80F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6403 (33.2)</w:t>
            </w:r>
          </w:p>
        </w:tc>
        <w:tc>
          <w:tcPr>
            <w:tcW w:w="591" w:type="pct"/>
            <w:hideMark/>
            <w:tcPrChange w:id="615" w:author="Andrés González Santa Cruz" w:date="2023-05-13T16:41:00Z">
              <w:tcPr>
                <w:tcW w:w="662" w:type="pct"/>
                <w:hideMark/>
              </w:tcPr>
            </w:tcPrChange>
          </w:tcPr>
          <w:p w14:paraId="2A822F9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3387 (21.4)</w:t>
            </w:r>
          </w:p>
        </w:tc>
        <w:tc>
          <w:tcPr>
            <w:tcW w:w="591" w:type="pct"/>
            <w:hideMark/>
            <w:tcPrChange w:id="616" w:author="Andrés González Santa Cruz" w:date="2023-05-13T16:41:00Z">
              <w:tcPr>
                <w:tcW w:w="654" w:type="pct"/>
                <w:hideMark/>
              </w:tcPr>
            </w:tcPrChange>
          </w:tcPr>
          <w:p w14:paraId="5F678B1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8653 (24.2)</w:t>
            </w:r>
          </w:p>
        </w:tc>
        <w:tc>
          <w:tcPr>
            <w:tcW w:w="685" w:type="pct"/>
            <w:tcPrChange w:id="617" w:author="Andrés González Santa Cruz" w:date="2023-05-13T16:41:00Z">
              <w:tcPr>
                <w:tcW w:w="654" w:type="pct"/>
              </w:tcPr>
            </w:tcPrChange>
          </w:tcPr>
          <w:p w14:paraId="005C6E73" w14:textId="4FA8F3B6" w:rsidR="00195075" w:rsidRPr="00B81F8A" w:rsidRDefault="00CF3AD0" w:rsidP="004C365D">
            <w:pPr>
              <w:contextualSpacing/>
              <w:rPr>
                <w:rFonts w:eastAsia="Times New Roman" w:cs="Times New Roman"/>
                <w:color w:val="222222"/>
                <w:sz w:val="18"/>
                <w:szCs w:val="18"/>
                <w:lang w:eastAsia="en-AU"/>
              </w:rPr>
            </w:pPr>
            <w:ins w:id="618" w:author="Andrés González Santa Cruz" w:date="2023-05-13T16:46: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4, 70863)=23423; p&lt;0,001</w:t>
              </w:r>
            </w:ins>
          </w:p>
        </w:tc>
        <w:tc>
          <w:tcPr>
            <w:tcW w:w="334" w:type="pct"/>
            <w:tcPrChange w:id="619" w:author="Andrés González Santa Cruz" w:date="2023-05-13T16:41:00Z">
              <w:tcPr>
                <w:tcW w:w="1" w:type="pct"/>
              </w:tcPr>
            </w:tcPrChange>
          </w:tcPr>
          <w:p w14:paraId="1B11759E"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93792D2" w14:textId="07D9EB52" w:rsidTr="00195075">
        <w:trPr>
          <w:trHeight w:val="300"/>
          <w:tblHeader/>
          <w:trPrChange w:id="620" w:author="Andrés González Santa Cruz" w:date="2023-05-13T16:41:00Z">
            <w:trPr>
              <w:trHeight w:val="300"/>
              <w:tblHeader/>
            </w:trPr>
          </w:trPrChange>
        </w:trPr>
        <w:tc>
          <w:tcPr>
            <w:tcW w:w="755" w:type="pct"/>
            <w:vMerge/>
            <w:hideMark/>
            <w:tcPrChange w:id="621" w:author="Andrés González Santa Cruz" w:date="2023-05-13T16:41:00Z">
              <w:tcPr>
                <w:tcW w:w="984" w:type="pct"/>
                <w:vMerge/>
                <w:hideMark/>
              </w:tcPr>
            </w:tcPrChange>
          </w:tcPr>
          <w:p w14:paraId="1220C2F5"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22" w:author="Andrés González Santa Cruz" w:date="2023-05-13T16:41:00Z">
              <w:tcPr>
                <w:tcW w:w="886" w:type="pct"/>
                <w:hideMark/>
              </w:tcPr>
            </w:tcPrChange>
          </w:tcPr>
          <w:p w14:paraId="0DE3E45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w:t>
            </w:r>
          </w:p>
        </w:tc>
        <w:tc>
          <w:tcPr>
            <w:tcW w:w="569" w:type="pct"/>
            <w:hideMark/>
            <w:tcPrChange w:id="623" w:author="Andrés González Santa Cruz" w:date="2023-05-13T16:41:00Z">
              <w:tcPr>
                <w:tcW w:w="569" w:type="pct"/>
                <w:hideMark/>
              </w:tcPr>
            </w:tcPrChange>
          </w:tcPr>
          <w:p w14:paraId="7ABB549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52420 (74.0)</w:t>
            </w:r>
          </w:p>
        </w:tc>
        <w:tc>
          <w:tcPr>
            <w:tcW w:w="591" w:type="pct"/>
            <w:hideMark/>
            <w:tcPrChange w:id="624" w:author="Andrés González Santa Cruz" w:date="2023-05-13T16:41:00Z">
              <w:tcPr>
                <w:tcW w:w="592" w:type="pct"/>
                <w:hideMark/>
              </w:tcPr>
            </w:tcPrChange>
          </w:tcPr>
          <w:p w14:paraId="7FA9ECA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12873 (66.8)</w:t>
            </w:r>
          </w:p>
        </w:tc>
        <w:tc>
          <w:tcPr>
            <w:tcW w:w="591" w:type="pct"/>
            <w:hideMark/>
            <w:tcPrChange w:id="625" w:author="Andrés González Santa Cruz" w:date="2023-05-13T16:41:00Z">
              <w:tcPr>
                <w:tcW w:w="662" w:type="pct"/>
                <w:hideMark/>
              </w:tcPr>
            </w:tcPrChange>
          </w:tcPr>
          <w:p w14:paraId="34E929A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12410 (78.6)</w:t>
            </w:r>
          </w:p>
        </w:tc>
        <w:tc>
          <w:tcPr>
            <w:tcW w:w="591" w:type="pct"/>
            <w:hideMark/>
            <w:tcPrChange w:id="626" w:author="Andrés González Santa Cruz" w:date="2023-05-13T16:41:00Z">
              <w:tcPr>
                <w:tcW w:w="654" w:type="pct"/>
                <w:hideMark/>
              </w:tcPr>
            </w:tcPrChange>
          </w:tcPr>
          <w:p w14:paraId="6FF0855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27128 (75.8)</w:t>
            </w:r>
          </w:p>
        </w:tc>
        <w:tc>
          <w:tcPr>
            <w:tcW w:w="685" w:type="pct"/>
            <w:tcPrChange w:id="627" w:author="Andrés González Santa Cruz" w:date="2023-05-13T16:41:00Z">
              <w:tcPr>
                <w:tcW w:w="654" w:type="pct"/>
              </w:tcPr>
            </w:tcPrChange>
          </w:tcPr>
          <w:p w14:paraId="7BA0BE28"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28" w:author="Andrés González Santa Cruz" w:date="2023-05-13T16:41:00Z">
              <w:tcPr>
                <w:tcW w:w="1" w:type="pct"/>
              </w:tcPr>
            </w:tcPrChange>
          </w:tcPr>
          <w:p w14:paraId="4E254FC0"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6A3768E9" w14:textId="087163FA" w:rsidTr="00195075">
        <w:trPr>
          <w:trHeight w:val="247"/>
          <w:tblHeader/>
          <w:trPrChange w:id="629" w:author="Andrés González Santa Cruz" w:date="2023-05-13T16:41:00Z">
            <w:trPr>
              <w:trHeight w:val="247"/>
              <w:tblHeader/>
            </w:trPr>
          </w:trPrChange>
        </w:trPr>
        <w:tc>
          <w:tcPr>
            <w:tcW w:w="755" w:type="pct"/>
            <w:vMerge w:val="restart"/>
            <w:hideMark/>
            <w:tcPrChange w:id="630" w:author="Andrés González Santa Cruz" w:date="2023-05-13T16:41:00Z">
              <w:tcPr>
                <w:tcW w:w="984" w:type="pct"/>
                <w:vMerge w:val="restart"/>
                <w:hideMark/>
              </w:tcPr>
            </w:tcPrChange>
          </w:tcPr>
          <w:p w14:paraId="6408823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Number of Children (dichotomized) (%)</w:t>
            </w:r>
          </w:p>
        </w:tc>
        <w:tc>
          <w:tcPr>
            <w:tcW w:w="885" w:type="pct"/>
            <w:hideMark/>
            <w:tcPrChange w:id="631" w:author="Andrés González Santa Cruz" w:date="2023-05-13T16:41:00Z">
              <w:tcPr>
                <w:tcW w:w="886" w:type="pct"/>
                <w:hideMark/>
              </w:tcPr>
            </w:tcPrChange>
          </w:tcPr>
          <w:p w14:paraId="35776E0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w:t>
            </w:r>
          </w:p>
        </w:tc>
        <w:tc>
          <w:tcPr>
            <w:tcW w:w="569" w:type="pct"/>
            <w:hideMark/>
            <w:tcPrChange w:id="632" w:author="Andrés González Santa Cruz" w:date="2023-05-13T16:41:00Z">
              <w:tcPr>
                <w:tcW w:w="569" w:type="pct"/>
                <w:hideMark/>
              </w:tcPr>
            </w:tcPrChange>
          </w:tcPr>
          <w:p w14:paraId="41C5401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16428 (23.2)</w:t>
            </w:r>
          </w:p>
        </w:tc>
        <w:tc>
          <w:tcPr>
            <w:tcW w:w="591" w:type="pct"/>
            <w:hideMark/>
            <w:tcPrChange w:id="633" w:author="Andrés González Santa Cruz" w:date="2023-05-13T16:41:00Z">
              <w:tcPr>
                <w:tcW w:w="592" w:type="pct"/>
                <w:hideMark/>
              </w:tcPr>
            </w:tcPrChange>
          </w:tcPr>
          <w:p w14:paraId="4739612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4448 (23.1)</w:t>
            </w:r>
          </w:p>
        </w:tc>
        <w:tc>
          <w:tcPr>
            <w:tcW w:w="591" w:type="pct"/>
            <w:hideMark/>
            <w:tcPrChange w:id="634" w:author="Andrés González Santa Cruz" w:date="2023-05-13T16:41:00Z">
              <w:tcPr>
                <w:tcW w:w="662" w:type="pct"/>
                <w:hideMark/>
              </w:tcPr>
            </w:tcPrChange>
          </w:tcPr>
          <w:p w14:paraId="7F507C4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3807 (24.1)</w:t>
            </w:r>
          </w:p>
        </w:tc>
        <w:tc>
          <w:tcPr>
            <w:tcW w:w="591" w:type="pct"/>
            <w:hideMark/>
            <w:tcPrChange w:id="635" w:author="Andrés González Santa Cruz" w:date="2023-05-13T16:41:00Z">
              <w:tcPr>
                <w:tcW w:w="654" w:type="pct"/>
                <w:hideMark/>
              </w:tcPr>
            </w:tcPrChange>
          </w:tcPr>
          <w:p w14:paraId="4DBD176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8172 (22.8)</w:t>
            </w:r>
          </w:p>
        </w:tc>
        <w:tc>
          <w:tcPr>
            <w:tcW w:w="685" w:type="pct"/>
            <w:tcPrChange w:id="636" w:author="Andrés González Santa Cruz" w:date="2023-05-13T16:41:00Z">
              <w:tcPr>
                <w:tcW w:w="654" w:type="pct"/>
              </w:tcPr>
            </w:tcPrChange>
          </w:tcPr>
          <w:p w14:paraId="4346E625" w14:textId="5324B904" w:rsidR="00195075" w:rsidRPr="00B81F8A" w:rsidRDefault="00BB1B18" w:rsidP="004C365D">
            <w:pPr>
              <w:contextualSpacing/>
              <w:rPr>
                <w:rFonts w:eastAsia="Times New Roman" w:cs="Times New Roman"/>
                <w:color w:val="222222"/>
                <w:sz w:val="18"/>
                <w:szCs w:val="18"/>
                <w:lang w:eastAsia="en-AU"/>
              </w:rPr>
            </w:pPr>
            <w:ins w:id="637" w:author="Andrés González Santa Cruz" w:date="2023-05-13T17:08: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2, 70863)= 9; p=0,009</w:t>
              </w:r>
            </w:ins>
          </w:p>
        </w:tc>
        <w:tc>
          <w:tcPr>
            <w:tcW w:w="334" w:type="pct"/>
            <w:tcPrChange w:id="638" w:author="Andrés González Santa Cruz" w:date="2023-05-13T16:41:00Z">
              <w:tcPr>
                <w:tcW w:w="1" w:type="pct"/>
              </w:tcPr>
            </w:tcPrChange>
          </w:tcPr>
          <w:p w14:paraId="01151E87"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6B209CC" w14:textId="2240D712" w:rsidTr="00195075">
        <w:trPr>
          <w:trHeight w:val="300"/>
          <w:tblHeader/>
          <w:trPrChange w:id="639" w:author="Andrés González Santa Cruz" w:date="2023-05-13T16:41:00Z">
            <w:trPr>
              <w:trHeight w:val="300"/>
              <w:tblHeader/>
            </w:trPr>
          </w:trPrChange>
        </w:trPr>
        <w:tc>
          <w:tcPr>
            <w:tcW w:w="755" w:type="pct"/>
            <w:vMerge/>
            <w:hideMark/>
            <w:tcPrChange w:id="640" w:author="Andrés González Santa Cruz" w:date="2023-05-13T16:41:00Z">
              <w:tcPr>
                <w:tcW w:w="984" w:type="pct"/>
                <w:vMerge/>
                <w:hideMark/>
              </w:tcPr>
            </w:tcPrChange>
          </w:tcPr>
          <w:p w14:paraId="6AC0B012"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41" w:author="Andrés González Santa Cruz" w:date="2023-05-13T16:41:00Z">
              <w:tcPr>
                <w:tcW w:w="886" w:type="pct"/>
                <w:hideMark/>
              </w:tcPr>
            </w:tcPrChange>
          </w:tcPr>
          <w:p w14:paraId="7D2FA54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w:t>
            </w:r>
          </w:p>
        </w:tc>
        <w:tc>
          <w:tcPr>
            <w:tcW w:w="569" w:type="pct"/>
            <w:hideMark/>
            <w:tcPrChange w:id="642" w:author="Andrés González Santa Cruz" w:date="2023-05-13T16:41:00Z">
              <w:tcPr>
                <w:tcW w:w="569" w:type="pct"/>
                <w:hideMark/>
              </w:tcPr>
            </w:tcPrChange>
          </w:tcPr>
          <w:p w14:paraId="27E4E04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53831 (76.0)</w:t>
            </w:r>
          </w:p>
        </w:tc>
        <w:tc>
          <w:tcPr>
            <w:tcW w:w="591" w:type="pct"/>
            <w:hideMark/>
            <w:tcPrChange w:id="643" w:author="Andrés González Santa Cruz" w:date="2023-05-13T16:41:00Z">
              <w:tcPr>
                <w:tcW w:w="592" w:type="pct"/>
                <w:hideMark/>
              </w:tcPr>
            </w:tcPrChange>
          </w:tcPr>
          <w:p w14:paraId="127DAA5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14668 (76.1)</w:t>
            </w:r>
          </w:p>
        </w:tc>
        <w:tc>
          <w:tcPr>
            <w:tcW w:w="591" w:type="pct"/>
            <w:hideMark/>
            <w:tcPrChange w:id="644" w:author="Andrés González Santa Cruz" w:date="2023-05-13T16:41:00Z">
              <w:tcPr>
                <w:tcW w:w="662" w:type="pct"/>
                <w:hideMark/>
              </w:tcPr>
            </w:tcPrChange>
          </w:tcPr>
          <w:p w14:paraId="79FC803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11873 (75.2)</w:t>
            </w:r>
          </w:p>
        </w:tc>
        <w:tc>
          <w:tcPr>
            <w:tcW w:w="591" w:type="pct"/>
            <w:hideMark/>
            <w:tcPrChange w:id="645" w:author="Andrés González Santa Cruz" w:date="2023-05-13T16:41:00Z">
              <w:tcPr>
                <w:tcW w:w="654" w:type="pct"/>
                <w:hideMark/>
              </w:tcPr>
            </w:tcPrChange>
          </w:tcPr>
          <w:p w14:paraId="66CF385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27282 (76.2)</w:t>
            </w:r>
          </w:p>
        </w:tc>
        <w:tc>
          <w:tcPr>
            <w:tcW w:w="685" w:type="pct"/>
            <w:tcPrChange w:id="646" w:author="Andrés González Santa Cruz" w:date="2023-05-13T16:41:00Z">
              <w:tcPr>
                <w:tcW w:w="654" w:type="pct"/>
              </w:tcPr>
            </w:tcPrChange>
          </w:tcPr>
          <w:p w14:paraId="71E36FD1"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47" w:author="Andrés González Santa Cruz" w:date="2023-05-13T16:41:00Z">
              <w:tcPr>
                <w:tcW w:w="1" w:type="pct"/>
              </w:tcPr>
            </w:tcPrChange>
          </w:tcPr>
          <w:p w14:paraId="2C877F98"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017481FD" w14:textId="6536B615" w:rsidTr="00195075">
        <w:trPr>
          <w:trHeight w:val="300"/>
          <w:tblHeader/>
          <w:trPrChange w:id="648" w:author="Andrés González Santa Cruz" w:date="2023-05-13T16:41:00Z">
            <w:trPr>
              <w:trHeight w:val="300"/>
              <w:tblHeader/>
            </w:trPr>
          </w:trPrChange>
        </w:trPr>
        <w:tc>
          <w:tcPr>
            <w:tcW w:w="755" w:type="pct"/>
            <w:vMerge/>
            <w:hideMark/>
            <w:tcPrChange w:id="649" w:author="Andrés González Santa Cruz" w:date="2023-05-13T16:41:00Z">
              <w:tcPr>
                <w:tcW w:w="984" w:type="pct"/>
                <w:vMerge/>
                <w:hideMark/>
              </w:tcPr>
            </w:tcPrChange>
          </w:tcPr>
          <w:p w14:paraId="672EB1EC"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50" w:author="Andrés González Santa Cruz" w:date="2023-05-13T16:41:00Z">
              <w:tcPr>
                <w:tcW w:w="886" w:type="pct"/>
                <w:hideMark/>
              </w:tcPr>
            </w:tcPrChange>
          </w:tcPr>
          <w:p w14:paraId="056C8A4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651" w:author="Andrés González Santa Cruz" w:date="2023-05-13T16:41:00Z">
              <w:tcPr>
                <w:tcW w:w="569" w:type="pct"/>
                <w:hideMark/>
              </w:tcPr>
            </w:tcPrChange>
          </w:tcPr>
          <w:p w14:paraId="3001433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604 </w:t>
            </w:r>
            <w:proofErr w:type="gramStart"/>
            <w:r w:rsidRPr="00B81F8A">
              <w:rPr>
                <w:rFonts w:eastAsia="Times New Roman" w:cs="Times New Roman"/>
                <w:color w:val="222222"/>
                <w:sz w:val="18"/>
                <w:szCs w:val="18"/>
                <w:lang w:eastAsia="en-AU"/>
              </w:rPr>
              <w:t>( 0.9</w:t>
            </w:r>
            <w:proofErr w:type="gramEnd"/>
            <w:r w:rsidRPr="00B81F8A">
              <w:rPr>
                <w:rFonts w:eastAsia="Times New Roman" w:cs="Times New Roman"/>
                <w:color w:val="222222"/>
                <w:sz w:val="18"/>
                <w:szCs w:val="18"/>
                <w:lang w:eastAsia="en-AU"/>
              </w:rPr>
              <w:t>)</w:t>
            </w:r>
          </w:p>
        </w:tc>
        <w:tc>
          <w:tcPr>
            <w:tcW w:w="591" w:type="pct"/>
            <w:hideMark/>
            <w:tcPrChange w:id="652" w:author="Andrés González Santa Cruz" w:date="2023-05-13T16:41:00Z">
              <w:tcPr>
                <w:tcW w:w="592" w:type="pct"/>
                <w:hideMark/>
              </w:tcPr>
            </w:tcPrChange>
          </w:tcPr>
          <w:p w14:paraId="3B7D9AF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160 </w:t>
            </w:r>
            <w:proofErr w:type="gramStart"/>
            <w:r w:rsidRPr="00B81F8A">
              <w:rPr>
                <w:rFonts w:eastAsia="Times New Roman" w:cs="Times New Roman"/>
                <w:color w:val="222222"/>
                <w:sz w:val="18"/>
                <w:szCs w:val="18"/>
                <w:lang w:eastAsia="en-AU"/>
              </w:rPr>
              <w:t>( 0.8</w:t>
            </w:r>
            <w:proofErr w:type="gramEnd"/>
            <w:r w:rsidRPr="00B81F8A">
              <w:rPr>
                <w:rFonts w:eastAsia="Times New Roman" w:cs="Times New Roman"/>
                <w:color w:val="222222"/>
                <w:sz w:val="18"/>
                <w:szCs w:val="18"/>
                <w:lang w:eastAsia="en-AU"/>
              </w:rPr>
              <w:t>)</w:t>
            </w:r>
          </w:p>
        </w:tc>
        <w:tc>
          <w:tcPr>
            <w:tcW w:w="591" w:type="pct"/>
            <w:hideMark/>
            <w:tcPrChange w:id="653" w:author="Andrés González Santa Cruz" w:date="2023-05-13T16:41:00Z">
              <w:tcPr>
                <w:tcW w:w="662" w:type="pct"/>
                <w:hideMark/>
              </w:tcPr>
            </w:tcPrChange>
          </w:tcPr>
          <w:p w14:paraId="5CAF79E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117 </w:t>
            </w:r>
            <w:proofErr w:type="gramStart"/>
            <w:r w:rsidRPr="00B81F8A">
              <w:rPr>
                <w:rFonts w:eastAsia="Times New Roman" w:cs="Times New Roman"/>
                <w:color w:val="222222"/>
                <w:sz w:val="18"/>
                <w:szCs w:val="18"/>
                <w:lang w:eastAsia="en-AU"/>
              </w:rPr>
              <w:t>( 0.7</w:t>
            </w:r>
            <w:proofErr w:type="gramEnd"/>
            <w:r w:rsidRPr="00B81F8A">
              <w:rPr>
                <w:rFonts w:eastAsia="Times New Roman" w:cs="Times New Roman"/>
                <w:color w:val="222222"/>
                <w:sz w:val="18"/>
                <w:szCs w:val="18"/>
                <w:lang w:eastAsia="en-AU"/>
              </w:rPr>
              <w:t>)</w:t>
            </w:r>
          </w:p>
        </w:tc>
        <w:tc>
          <w:tcPr>
            <w:tcW w:w="591" w:type="pct"/>
            <w:hideMark/>
            <w:tcPrChange w:id="654" w:author="Andrés González Santa Cruz" w:date="2023-05-13T16:41:00Z">
              <w:tcPr>
                <w:tcW w:w="654" w:type="pct"/>
                <w:hideMark/>
              </w:tcPr>
            </w:tcPrChange>
          </w:tcPr>
          <w:p w14:paraId="52E39FC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327 </w:t>
            </w:r>
            <w:proofErr w:type="gramStart"/>
            <w:r w:rsidRPr="00B81F8A">
              <w:rPr>
                <w:rFonts w:eastAsia="Times New Roman" w:cs="Times New Roman"/>
                <w:color w:val="222222"/>
                <w:sz w:val="18"/>
                <w:szCs w:val="18"/>
                <w:lang w:eastAsia="en-AU"/>
              </w:rPr>
              <w:t>( 0.9</w:t>
            </w:r>
            <w:proofErr w:type="gramEnd"/>
            <w:r w:rsidRPr="00B81F8A">
              <w:rPr>
                <w:rFonts w:eastAsia="Times New Roman" w:cs="Times New Roman"/>
                <w:color w:val="222222"/>
                <w:sz w:val="18"/>
                <w:szCs w:val="18"/>
                <w:lang w:eastAsia="en-AU"/>
              </w:rPr>
              <w:t>)</w:t>
            </w:r>
          </w:p>
        </w:tc>
        <w:tc>
          <w:tcPr>
            <w:tcW w:w="685" w:type="pct"/>
            <w:tcPrChange w:id="655" w:author="Andrés González Santa Cruz" w:date="2023-05-13T16:41:00Z">
              <w:tcPr>
                <w:tcW w:w="654" w:type="pct"/>
              </w:tcPr>
            </w:tcPrChange>
          </w:tcPr>
          <w:p w14:paraId="2F3F49D0"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56" w:author="Andrés González Santa Cruz" w:date="2023-05-13T16:41:00Z">
              <w:tcPr>
                <w:tcW w:w="1" w:type="pct"/>
              </w:tcPr>
            </w:tcPrChange>
          </w:tcPr>
          <w:p w14:paraId="7EF42D3D"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4D27266" w14:textId="78786B00" w:rsidTr="00195075">
        <w:trPr>
          <w:trHeight w:val="149"/>
          <w:tblHeader/>
          <w:trPrChange w:id="657" w:author="Andrés González Santa Cruz" w:date="2023-05-13T16:41:00Z">
            <w:trPr>
              <w:trHeight w:val="149"/>
              <w:tblHeader/>
            </w:trPr>
          </w:trPrChange>
        </w:trPr>
        <w:tc>
          <w:tcPr>
            <w:tcW w:w="755" w:type="pct"/>
            <w:vMerge w:val="restart"/>
            <w:hideMark/>
            <w:tcPrChange w:id="658" w:author="Andrés González Santa Cruz" w:date="2023-05-13T16:41:00Z">
              <w:tcPr>
                <w:tcW w:w="984" w:type="pct"/>
                <w:vMerge w:val="restart"/>
                <w:hideMark/>
              </w:tcPr>
            </w:tcPrChange>
          </w:tcPr>
          <w:p w14:paraId="6DAB765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Housing Situation (Tenure Status) (%)</w:t>
            </w:r>
          </w:p>
        </w:tc>
        <w:tc>
          <w:tcPr>
            <w:tcW w:w="885" w:type="pct"/>
            <w:hideMark/>
            <w:tcPrChange w:id="659" w:author="Andrés González Santa Cruz" w:date="2023-05-13T16:41:00Z">
              <w:tcPr>
                <w:tcW w:w="886" w:type="pct"/>
                <w:hideMark/>
              </w:tcPr>
            </w:tcPrChange>
          </w:tcPr>
          <w:p w14:paraId="65E7C09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Illegal Settlement</w:t>
            </w:r>
          </w:p>
        </w:tc>
        <w:tc>
          <w:tcPr>
            <w:tcW w:w="569" w:type="pct"/>
            <w:hideMark/>
            <w:tcPrChange w:id="660" w:author="Andrés González Santa Cruz" w:date="2023-05-13T16:41:00Z">
              <w:tcPr>
                <w:tcW w:w="569" w:type="pct"/>
                <w:hideMark/>
              </w:tcPr>
            </w:tcPrChange>
          </w:tcPr>
          <w:p w14:paraId="06D5710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749 </w:t>
            </w:r>
            <w:proofErr w:type="gramStart"/>
            <w:r w:rsidRPr="00B81F8A">
              <w:rPr>
                <w:rFonts w:eastAsia="Times New Roman" w:cs="Times New Roman"/>
                <w:color w:val="222222"/>
                <w:sz w:val="18"/>
                <w:szCs w:val="18"/>
                <w:lang w:eastAsia="en-AU"/>
              </w:rPr>
              <w:t>( 1.1</w:t>
            </w:r>
            <w:proofErr w:type="gramEnd"/>
            <w:r w:rsidRPr="00B81F8A">
              <w:rPr>
                <w:rFonts w:eastAsia="Times New Roman" w:cs="Times New Roman"/>
                <w:color w:val="222222"/>
                <w:sz w:val="18"/>
                <w:szCs w:val="18"/>
                <w:lang w:eastAsia="en-AU"/>
              </w:rPr>
              <w:t>)</w:t>
            </w:r>
          </w:p>
        </w:tc>
        <w:tc>
          <w:tcPr>
            <w:tcW w:w="591" w:type="pct"/>
            <w:hideMark/>
            <w:tcPrChange w:id="661" w:author="Andrés González Santa Cruz" w:date="2023-05-13T16:41:00Z">
              <w:tcPr>
                <w:tcW w:w="592" w:type="pct"/>
                <w:hideMark/>
              </w:tcPr>
            </w:tcPrChange>
          </w:tcPr>
          <w:p w14:paraId="455EB8A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193 </w:t>
            </w:r>
            <w:proofErr w:type="gramStart"/>
            <w:r w:rsidRPr="00B81F8A">
              <w:rPr>
                <w:rFonts w:eastAsia="Times New Roman" w:cs="Times New Roman"/>
                <w:color w:val="222222"/>
                <w:sz w:val="18"/>
                <w:szCs w:val="18"/>
                <w:lang w:eastAsia="en-AU"/>
              </w:rPr>
              <w:t>( 1.0</w:t>
            </w:r>
            <w:proofErr w:type="gramEnd"/>
            <w:r w:rsidRPr="00B81F8A">
              <w:rPr>
                <w:rFonts w:eastAsia="Times New Roman" w:cs="Times New Roman"/>
                <w:color w:val="222222"/>
                <w:sz w:val="18"/>
                <w:szCs w:val="18"/>
                <w:lang w:eastAsia="en-AU"/>
              </w:rPr>
              <w:t>)</w:t>
            </w:r>
          </w:p>
        </w:tc>
        <w:tc>
          <w:tcPr>
            <w:tcW w:w="591" w:type="pct"/>
            <w:hideMark/>
            <w:tcPrChange w:id="662" w:author="Andrés González Santa Cruz" w:date="2023-05-13T16:41:00Z">
              <w:tcPr>
                <w:tcW w:w="662" w:type="pct"/>
                <w:hideMark/>
              </w:tcPr>
            </w:tcPrChange>
          </w:tcPr>
          <w:p w14:paraId="5DDF53C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212 </w:t>
            </w:r>
            <w:proofErr w:type="gramStart"/>
            <w:r w:rsidRPr="00B81F8A">
              <w:rPr>
                <w:rFonts w:eastAsia="Times New Roman" w:cs="Times New Roman"/>
                <w:color w:val="222222"/>
                <w:sz w:val="18"/>
                <w:szCs w:val="18"/>
                <w:lang w:eastAsia="en-AU"/>
              </w:rPr>
              <w:t>( 1.3</w:t>
            </w:r>
            <w:proofErr w:type="gramEnd"/>
            <w:r w:rsidRPr="00B81F8A">
              <w:rPr>
                <w:rFonts w:eastAsia="Times New Roman" w:cs="Times New Roman"/>
                <w:color w:val="222222"/>
                <w:sz w:val="18"/>
                <w:szCs w:val="18"/>
                <w:lang w:eastAsia="en-AU"/>
              </w:rPr>
              <w:t>)</w:t>
            </w:r>
          </w:p>
        </w:tc>
        <w:tc>
          <w:tcPr>
            <w:tcW w:w="591" w:type="pct"/>
            <w:hideMark/>
            <w:tcPrChange w:id="663" w:author="Andrés González Santa Cruz" w:date="2023-05-13T16:41:00Z">
              <w:tcPr>
                <w:tcW w:w="654" w:type="pct"/>
                <w:hideMark/>
              </w:tcPr>
            </w:tcPrChange>
          </w:tcPr>
          <w:p w14:paraId="5B9D18E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344 </w:t>
            </w:r>
            <w:proofErr w:type="gramStart"/>
            <w:r w:rsidRPr="00B81F8A">
              <w:rPr>
                <w:rFonts w:eastAsia="Times New Roman" w:cs="Times New Roman"/>
                <w:color w:val="222222"/>
                <w:sz w:val="18"/>
                <w:szCs w:val="18"/>
                <w:lang w:eastAsia="en-AU"/>
              </w:rPr>
              <w:t>( 1.0</w:t>
            </w:r>
            <w:proofErr w:type="gramEnd"/>
            <w:r w:rsidRPr="00B81F8A">
              <w:rPr>
                <w:rFonts w:eastAsia="Times New Roman" w:cs="Times New Roman"/>
                <w:color w:val="222222"/>
                <w:sz w:val="18"/>
                <w:szCs w:val="18"/>
                <w:lang w:eastAsia="en-AU"/>
              </w:rPr>
              <w:t>)</w:t>
            </w:r>
          </w:p>
        </w:tc>
        <w:tc>
          <w:tcPr>
            <w:tcW w:w="685" w:type="pct"/>
            <w:tcPrChange w:id="664" w:author="Andrés González Santa Cruz" w:date="2023-05-13T16:41:00Z">
              <w:tcPr>
                <w:tcW w:w="654" w:type="pct"/>
              </w:tcPr>
            </w:tcPrChange>
          </w:tcPr>
          <w:p w14:paraId="4C3979E8" w14:textId="6227C5F3" w:rsidR="00195075" w:rsidRPr="00B81F8A" w:rsidRDefault="00CF3AD0" w:rsidP="004C365D">
            <w:pPr>
              <w:contextualSpacing/>
              <w:rPr>
                <w:rFonts w:eastAsia="Times New Roman" w:cs="Times New Roman"/>
                <w:color w:val="222222"/>
                <w:sz w:val="18"/>
                <w:szCs w:val="18"/>
                <w:lang w:eastAsia="en-AU"/>
              </w:rPr>
            </w:pPr>
            <w:ins w:id="665" w:author="Andrés González Santa Cruz" w:date="2023-05-13T16:47:00Z">
              <w:r w:rsidRPr="00CF3AD0">
                <w:rPr>
                  <w:rFonts w:eastAsia="Times New Roman" w:cs="Times New Roman"/>
                  <w:color w:val="222222"/>
                  <w:sz w:val="18"/>
                  <w:szCs w:val="18"/>
                  <w:lang w:eastAsia="en-AU"/>
                </w:rPr>
                <w:t>X</w:t>
              </w:r>
              <w:proofErr w:type="gramStart"/>
              <w:r w:rsidRPr="00CF3AD0">
                <w:rPr>
                  <w:rFonts w:eastAsia="Times New Roman" w:cs="Times New Roman"/>
                  <w:color w:val="222222"/>
                  <w:sz w:val="18"/>
                  <w:szCs w:val="18"/>
                  <w:lang w:eastAsia="en-AU"/>
                </w:rPr>
                <w:t>²(</w:t>
              </w:r>
              <w:proofErr w:type="gramEnd"/>
              <w:r w:rsidRPr="00CF3AD0">
                <w:rPr>
                  <w:rFonts w:eastAsia="Times New Roman" w:cs="Times New Roman"/>
                  <w:color w:val="222222"/>
                  <w:sz w:val="18"/>
                  <w:szCs w:val="18"/>
                  <w:lang w:eastAsia="en-AU"/>
                </w:rPr>
                <w:t>8, 70863)=313; p&lt;0,001</w:t>
              </w:r>
            </w:ins>
          </w:p>
        </w:tc>
        <w:tc>
          <w:tcPr>
            <w:tcW w:w="334" w:type="pct"/>
            <w:tcPrChange w:id="666" w:author="Andrés González Santa Cruz" w:date="2023-05-13T16:41:00Z">
              <w:tcPr>
                <w:tcW w:w="1" w:type="pct"/>
              </w:tcPr>
            </w:tcPrChange>
          </w:tcPr>
          <w:p w14:paraId="3EADEA4B"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D809534" w14:textId="31020C80" w:rsidTr="00195075">
        <w:trPr>
          <w:trHeight w:val="300"/>
          <w:tblHeader/>
          <w:trPrChange w:id="667" w:author="Andrés González Santa Cruz" w:date="2023-05-13T16:41:00Z">
            <w:trPr>
              <w:trHeight w:val="300"/>
              <w:tblHeader/>
            </w:trPr>
          </w:trPrChange>
        </w:trPr>
        <w:tc>
          <w:tcPr>
            <w:tcW w:w="755" w:type="pct"/>
            <w:vMerge/>
            <w:hideMark/>
            <w:tcPrChange w:id="668" w:author="Andrés González Santa Cruz" w:date="2023-05-13T16:41:00Z">
              <w:tcPr>
                <w:tcW w:w="984" w:type="pct"/>
                <w:vMerge/>
                <w:hideMark/>
              </w:tcPr>
            </w:tcPrChange>
          </w:tcPr>
          <w:p w14:paraId="087B8A46"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69" w:author="Andrés González Santa Cruz" w:date="2023-05-13T16:41:00Z">
              <w:tcPr>
                <w:tcW w:w="886" w:type="pct"/>
                <w:hideMark/>
              </w:tcPr>
            </w:tcPrChange>
          </w:tcPr>
          <w:p w14:paraId="0674636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Others</w:t>
            </w:r>
          </w:p>
        </w:tc>
        <w:tc>
          <w:tcPr>
            <w:tcW w:w="569" w:type="pct"/>
            <w:hideMark/>
            <w:tcPrChange w:id="670" w:author="Andrés González Santa Cruz" w:date="2023-05-13T16:41:00Z">
              <w:tcPr>
                <w:tcW w:w="569" w:type="pct"/>
                <w:hideMark/>
              </w:tcPr>
            </w:tcPrChange>
          </w:tcPr>
          <w:p w14:paraId="3A15C38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2003 </w:t>
            </w:r>
            <w:proofErr w:type="gramStart"/>
            <w:r w:rsidRPr="00B81F8A">
              <w:rPr>
                <w:rFonts w:eastAsia="Times New Roman" w:cs="Times New Roman"/>
                <w:color w:val="222222"/>
                <w:sz w:val="18"/>
                <w:szCs w:val="18"/>
                <w:lang w:eastAsia="en-AU"/>
              </w:rPr>
              <w:t>( 2.8</w:t>
            </w:r>
            <w:proofErr w:type="gramEnd"/>
            <w:r w:rsidRPr="00B81F8A">
              <w:rPr>
                <w:rFonts w:eastAsia="Times New Roman" w:cs="Times New Roman"/>
                <w:color w:val="222222"/>
                <w:sz w:val="18"/>
                <w:szCs w:val="18"/>
                <w:lang w:eastAsia="en-AU"/>
              </w:rPr>
              <w:t>)</w:t>
            </w:r>
          </w:p>
        </w:tc>
        <w:tc>
          <w:tcPr>
            <w:tcW w:w="591" w:type="pct"/>
            <w:hideMark/>
            <w:tcPrChange w:id="671" w:author="Andrés González Santa Cruz" w:date="2023-05-13T16:41:00Z">
              <w:tcPr>
                <w:tcW w:w="592" w:type="pct"/>
                <w:hideMark/>
              </w:tcPr>
            </w:tcPrChange>
          </w:tcPr>
          <w:p w14:paraId="6FF9ECF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518 </w:t>
            </w:r>
            <w:proofErr w:type="gramStart"/>
            <w:r w:rsidRPr="00B81F8A">
              <w:rPr>
                <w:rFonts w:eastAsia="Times New Roman" w:cs="Times New Roman"/>
                <w:color w:val="222222"/>
                <w:sz w:val="18"/>
                <w:szCs w:val="18"/>
                <w:lang w:eastAsia="en-AU"/>
              </w:rPr>
              <w:t>( 2.7</w:t>
            </w:r>
            <w:proofErr w:type="gramEnd"/>
            <w:r w:rsidRPr="00B81F8A">
              <w:rPr>
                <w:rFonts w:eastAsia="Times New Roman" w:cs="Times New Roman"/>
                <w:color w:val="222222"/>
                <w:sz w:val="18"/>
                <w:szCs w:val="18"/>
                <w:lang w:eastAsia="en-AU"/>
              </w:rPr>
              <w:t>)</w:t>
            </w:r>
          </w:p>
        </w:tc>
        <w:tc>
          <w:tcPr>
            <w:tcW w:w="591" w:type="pct"/>
            <w:hideMark/>
            <w:tcPrChange w:id="672" w:author="Andrés González Santa Cruz" w:date="2023-05-13T16:41:00Z">
              <w:tcPr>
                <w:tcW w:w="662" w:type="pct"/>
                <w:hideMark/>
              </w:tcPr>
            </w:tcPrChange>
          </w:tcPr>
          <w:p w14:paraId="620506B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428 </w:t>
            </w:r>
            <w:proofErr w:type="gramStart"/>
            <w:r w:rsidRPr="00B81F8A">
              <w:rPr>
                <w:rFonts w:eastAsia="Times New Roman" w:cs="Times New Roman"/>
                <w:color w:val="222222"/>
                <w:sz w:val="18"/>
                <w:szCs w:val="18"/>
                <w:lang w:eastAsia="en-AU"/>
              </w:rPr>
              <w:t>( 2.7</w:t>
            </w:r>
            <w:proofErr w:type="gramEnd"/>
            <w:r w:rsidRPr="00B81F8A">
              <w:rPr>
                <w:rFonts w:eastAsia="Times New Roman" w:cs="Times New Roman"/>
                <w:color w:val="222222"/>
                <w:sz w:val="18"/>
                <w:szCs w:val="18"/>
                <w:lang w:eastAsia="en-AU"/>
              </w:rPr>
              <w:t>)</w:t>
            </w:r>
          </w:p>
        </w:tc>
        <w:tc>
          <w:tcPr>
            <w:tcW w:w="591" w:type="pct"/>
            <w:hideMark/>
            <w:tcPrChange w:id="673" w:author="Andrés González Santa Cruz" w:date="2023-05-13T16:41:00Z">
              <w:tcPr>
                <w:tcW w:w="654" w:type="pct"/>
                <w:hideMark/>
              </w:tcPr>
            </w:tcPrChange>
          </w:tcPr>
          <w:p w14:paraId="75E06B4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1057 </w:t>
            </w:r>
            <w:proofErr w:type="gramStart"/>
            <w:r w:rsidRPr="00B81F8A">
              <w:rPr>
                <w:rFonts w:eastAsia="Times New Roman" w:cs="Times New Roman"/>
                <w:color w:val="222222"/>
                <w:sz w:val="18"/>
                <w:szCs w:val="18"/>
                <w:lang w:eastAsia="en-AU"/>
              </w:rPr>
              <w:t>( 3.0</w:t>
            </w:r>
            <w:proofErr w:type="gramEnd"/>
            <w:r w:rsidRPr="00B81F8A">
              <w:rPr>
                <w:rFonts w:eastAsia="Times New Roman" w:cs="Times New Roman"/>
                <w:color w:val="222222"/>
                <w:sz w:val="18"/>
                <w:szCs w:val="18"/>
                <w:lang w:eastAsia="en-AU"/>
              </w:rPr>
              <w:t>)</w:t>
            </w:r>
          </w:p>
        </w:tc>
        <w:tc>
          <w:tcPr>
            <w:tcW w:w="685" w:type="pct"/>
            <w:tcPrChange w:id="674" w:author="Andrés González Santa Cruz" w:date="2023-05-13T16:41:00Z">
              <w:tcPr>
                <w:tcW w:w="654" w:type="pct"/>
              </w:tcPr>
            </w:tcPrChange>
          </w:tcPr>
          <w:p w14:paraId="1D5AA603"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75" w:author="Andrés González Santa Cruz" w:date="2023-05-13T16:41:00Z">
              <w:tcPr>
                <w:tcW w:w="1" w:type="pct"/>
              </w:tcPr>
            </w:tcPrChange>
          </w:tcPr>
          <w:p w14:paraId="36A64864"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A7241F3" w14:textId="2433FF85" w:rsidTr="00195075">
        <w:trPr>
          <w:trHeight w:val="392"/>
          <w:tblHeader/>
          <w:trPrChange w:id="676" w:author="Andrés González Santa Cruz" w:date="2023-05-13T16:41:00Z">
            <w:trPr>
              <w:trHeight w:val="392"/>
              <w:tblHeader/>
            </w:trPr>
          </w:trPrChange>
        </w:trPr>
        <w:tc>
          <w:tcPr>
            <w:tcW w:w="755" w:type="pct"/>
            <w:vMerge/>
            <w:hideMark/>
            <w:tcPrChange w:id="677" w:author="Andrés González Santa Cruz" w:date="2023-05-13T16:41:00Z">
              <w:tcPr>
                <w:tcW w:w="984" w:type="pct"/>
                <w:vMerge/>
                <w:hideMark/>
              </w:tcPr>
            </w:tcPrChange>
          </w:tcPr>
          <w:p w14:paraId="08E8C309"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78" w:author="Andrés González Santa Cruz" w:date="2023-05-13T16:41:00Z">
              <w:tcPr>
                <w:tcW w:w="886" w:type="pct"/>
                <w:hideMark/>
              </w:tcPr>
            </w:tcPrChange>
          </w:tcPr>
          <w:p w14:paraId="648EED4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Owner/Transferred dwellings/Pays Dividends</w:t>
            </w:r>
          </w:p>
        </w:tc>
        <w:tc>
          <w:tcPr>
            <w:tcW w:w="569" w:type="pct"/>
            <w:hideMark/>
            <w:tcPrChange w:id="679" w:author="Andrés González Santa Cruz" w:date="2023-05-13T16:41:00Z">
              <w:tcPr>
                <w:tcW w:w="569" w:type="pct"/>
                <w:hideMark/>
              </w:tcPr>
            </w:tcPrChange>
          </w:tcPr>
          <w:p w14:paraId="5A30F7A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24816 (35.0)</w:t>
            </w:r>
          </w:p>
        </w:tc>
        <w:tc>
          <w:tcPr>
            <w:tcW w:w="591" w:type="pct"/>
            <w:hideMark/>
            <w:tcPrChange w:id="680" w:author="Andrés González Santa Cruz" w:date="2023-05-13T16:41:00Z">
              <w:tcPr>
                <w:tcW w:w="592" w:type="pct"/>
                <w:hideMark/>
              </w:tcPr>
            </w:tcPrChange>
          </w:tcPr>
          <w:p w14:paraId="2398E8F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7724 (40.1)</w:t>
            </w:r>
          </w:p>
        </w:tc>
        <w:tc>
          <w:tcPr>
            <w:tcW w:w="591" w:type="pct"/>
            <w:hideMark/>
            <w:tcPrChange w:id="681" w:author="Andrés González Santa Cruz" w:date="2023-05-13T16:41:00Z">
              <w:tcPr>
                <w:tcW w:w="662" w:type="pct"/>
                <w:hideMark/>
              </w:tcPr>
            </w:tcPrChange>
          </w:tcPr>
          <w:p w14:paraId="3C2DB01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4955 (31.4)</w:t>
            </w:r>
          </w:p>
        </w:tc>
        <w:tc>
          <w:tcPr>
            <w:tcW w:w="591" w:type="pct"/>
            <w:hideMark/>
            <w:tcPrChange w:id="682" w:author="Andrés González Santa Cruz" w:date="2023-05-13T16:41:00Z">
              <w:tcPr>
                <w:tcW w:w="654" w:type="pct"/>
                <w:hideMark/>
              </w:tcPr>
            </w:tcPrChange>
          </w:tcPr>
          <w:p w14:paraId="3FC8EE7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12133 (33.9)</w:t>
            </w:r>
          </w:p>
        </w:tc>
        <w:tc>
          <w:tcPr>
            <w:tcW w:w="685" w:type="pct"/>
            <w:tcPrChange w:id="683" w:author="Andrés González Santa Cruz" w:date="2023-05-13T16:41:00Z">
              <w:tcPr>
                <w:tcW w:w="654" w:type="pct"/>
              </w:tcPr>
            </w:tcPrChange>
          </w:tcPr>
          <w:p w14:paraId="35F148B8"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84" w:author="Andrés González Santa Cruz" w:date="2023-05-13T16:41:00Z">
              <w:tcPr>
                <w:tcW w:w="1" w:type="pct"/>
              </w:tcPr>
            </w:tcPrChange>
          </w:tcPr>
          <w:p w14:paraId="79DE46F6"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176F399" w14:textId="5F554DAA" w:rsidTr="00195075">
        <w:trPr>
          <w:trHeight w:val="300"/>
          <w:tblHeader/>
          <w:trPrChange w:id="685" w:author="Andrés González Santa Cruz" w:date="2023-05-13T16:41:00Z">
            <w:trPr>
              <w:trHeight w:val="300"/>
              <w:tblHeader/>
            </w:trPr>
          </w:trPrChange>
        </w:trPr>
        <w:tc>
          <w:tcPr>
            <w:tcW w:w="755" w:type="pct"/>
            <w:vMerge/>
            <w:hideMark/>
            <w:tcPrChange w:id="686" w:author="Andrés González Santa Cruz" w:date="2023-05-13T16:41:00Z">
              <w:tcPr>
                <w:tcW w:w="984" w:type="pct"/>
                <w:vMerge/>
                <w:hideMark/>
              </w:tcPr>
            </w:tcPrChange>
          </w:tcPr>
          <w:p w14:paraId="2C58C984"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87" w:author="Andrés González Santa Cruz" w:date="2023-05-13T16:41:00Z">
              <w:tcPr>
                <w:tcW w:w="886" w:type="pct"/>
                <w:hideMark/>
              </w:tcPr>
            </w:tcPrChange>
          </w:tcPr>
          <w:p w14:paraId="6537964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Renting</w:t>
            </w:r>
          </w:p>
        </w:tc>
        <w:tc>
          <w:tcPr>
            <w:tcW w:w="569" w:type="pct"/>
            <w:hideMark/>
            <w:tcPrChange w:id="688" w:author="Andrés González Santa Cruz" w:date="2023-05-13T16:41:00Z">
              <w:tcPr>
                <w:tcW w:w="569" w:type="pct"/>
                <w:hideMark/>
              </w:tcPr>
            </w:tcPrChange>
          </w:tcPr>
          <w:p w14:paraId="208E27D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12095 (17.1)</w:t>
            </w:r>
          </w:p>
        </w:tc>
        <w:tc>
          <w:tcPr>
            <w:tcW w:w="591" w:type="pct"/>
            <w:hideMark/>
            <w:tcPrChange w:id="689" w:author="Andrés González Santa Cruz" w:date="2023-05-13T16:41:00Z">
              <w:tcPr>
                <w:tcW w:w="592" w:type="pct"/>
                <w:hideMark/>
              </w:tcPr>
            </w:tcPrChange>
          </w:tcPr>
          <w:p w14:paraId="089C615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3283 (17.0)</w:t>
            </w:r>
          </w:p>
        </w:tc>
        <w:tc>
          <w:tcPr>
            <w:tcW w:w="591" w:type="pct"/>
            <w:hideMark/>
            <w:tcPrChange w:id="690" w:author="Andrés González Santa Cruz" w:date="2023-05-13T16:41:00Z">
              <w:tcPr>
                <w:tcW w:w="662" w:type="pct"/>
                <w:hideMark/>
              </w:tcPr>
            </w:tcPrChange>
          </w:tcPr>
          <w:p w14:paraId="724E28F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2703 (17.1)</w:t>
            </w:r>
          </w:p>
        </w:tc>
        <w:tc>
          <w:tcPr>
            <w:tcW w:w="591" w:type="pct"/>
            <w:hideMark/>
            <w:tcPrChange w:id="691" w:author="Andrés González Santa Cruz" w:date="2023-05-13T16:41:00Z">
              <w:tcPr>
                <w:tcW w:w="654" w:type="pct"/>
                <w:hideMark/>
              </w:tcPr>
            </w:tcPrChange>
          </w:tcPr>
          <w:p w14:paraId="3B86124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6105 (17.1)</w:t>
            </w:r>
          </w:p>
        </w:tc>
        <w:tc>
          <w:tcPr>
            <w:tcW w:w="685" w:type="pct"/>
            <w:tcPrChange w:id="692" w:author="Andrés González Santa Cruz" w:date="2023-05-13T16:41:00Z">
              <w:tcPr>
                <w:tcW w:w="654" w:type="pct"/>
              </w:tcPr>
            </w:tcPrChange>
          </w:tcPr>
          <w:p w14:paraId="2B754666"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693" w:author="Andrés González Santa Cruz" w:date="2023-05-13T16:41:00Z">
              <w:tcPr>
                <w:tcW w:w="1" w:type="pct"/>
              </w:tcPr>
            </w:tcPrChange>
          </w:tcPr>
          <w:p w14:paraId="66916E2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F302A5A" w14:textId="743C2150" w:rsidTr="00195075">
        <w:trPr>
          <w:trHeight w:val="550"/>
          <w:tblHeader/>
          <w:trPrChange w:id="694" w:author="Andrés González Santa Cruz" w:date="2023-05-13T16:41:00Z">
            <w:trPr>
              <w:trHeight w:val="550"/>
              <w:tblHeader/>
            </w:trPr>
          </w:trPrChange>
        </w:trPr>
        <w:tc>
          <w:tcPr>
            <w:tcW w:w="755" w:type="pct"/>
            <w:vMerge/>
            <w:hideMark/>
            <w:tcPrChange w:id="695" w:author="Andrés González Santa Cruz" w:date="2023-05-13T16:41:00Z">
              <w:tcPr>
                <w:tcW w:w="984" w:type="pct"/>
                <w:vMerge/>
                <w:hideMark/>
              </w:tcPr>
            </w:tcPrChange>
          </w:tcPr>
          <w:p w14:paraId="6B6BFFF5"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696" w:author="Andrés González Santa Cruz" w:date="2023-05-13T16:41:00Z">
              <w:tcPr>
                <w:tcW w:w="886" w:type="pct"/>
                <w:hideMark/>
              </w:tcPr>
            </w:tcPrChange>
          </w:tcPr>
          <w:p w14:paraId="29474FD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Stays temporarily with a relative</w:t>
            </w:r>
          </w:p>
        </w:tc>
        <w:tc>
          <w:tcPr>
            <w:tcW w:w="569" w:type="pct"/>
            <w:hideMark/>
            <w:tcPrChange w:id="697" w:author="Andrés González Santa Cruz" w:date="2023-05-13T16:41:00Z">
              <w:tcPr>
                <w:tcW w:w="569" w:type="pct"/>
                <w:hideMark/>
              </w:tcPr>
            </w:tcPrChange>
          </w:tcPr>
          <w:p w14:paraId="2FCFC6D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27142 (38.3)</w:t>
            </w:r>
          </w:p>
        </w:tc>
        <w:tc>
          <w:tcPr>
            <w:tcW w:w="591" w:type="pct"/>
            <w:hideMark/>
            <w:tcPrChange w:id="698" w:author="Andrés González Santa Cruz" w:date="2023-05-13T16:41:00Z">
              <w:tcPr>
                <w:tcW w:w="592" w:type="pct"/>
                <w:hideMark/>
              </w:tcPr>
            </w:tcPrChange>
          </w:tcPr>
          <w:p w14:paraId="510C4C7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6674 (34.6)</w:t>
            </w:r>
          </w:p>
        </w:tc>
        <w:tc>
          <w:tcPr>
            <w:tcW w:w="591" w:type="pct"/>
            <w:hideMark/>
            <w:tcPrChange w:id="699" w:author="Andrés González Santa Cruz" w:date="2023-05-13T16:41:00Z">
              <w:tcPr>
                <w:tcW w:w="662" w:type="pct"/>
                <w:hideMark/>
              </w:tcPr>
            </w:tcPrChange>
          </w:tcPr>
          <w:p w14:paraId="5FDD948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6209 (39.3)</w:t>
            </w:r>
          </w:p>
        </w:tc>
        <w:tc>
          <w:tcPr>
            <w:tcW w:w="591" w:type="pct"/>
            <w:hideMark/>
            <w:tcPrChange w:id="700" w:author="Andrés González Santa Cruz" w:date="2023-05-13T16:41:00Z">
              <w:tcPr>
                <w:tcW w:w="654" w:type="pct"/>
                <w:hideMark/>
              </w:tcPr>
            </w:tcPrChange>
          </w:tcPr>
          <w:p w14:paraId="52987E3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14258 (39.8)</w:t>
            </w:r>
          </w:p>
        </w:tc>
        <w:tc>
          <w:tcPr>
            <w:tcW w:w="685" w:type="pct"/>
            <w:tcPrChange w:id="701" w:author="Andrés González Santa Cruz" w:date="2023-05-13T16:41:00Z">
              <w:tcPr>
                <w:tcW w:w="654" w:type="pct"/>
              </w:tcPr>
            </w:tcPrChange>
          </w:tcPr>
          <w:p w14:paraId="0AB4C6BA"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702" w:author="Andrés González Santa Cruz" w:date="2023-05-13T16:41:00Z">
              <w:tcPr>
                <w:tcW w:w="1" w:type="pct"/>
              </w:tcPr>
            </w:tcPrChange>
          </w:tcPr>
          <w:p w14:paraId="41D6F505"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4BFBF671" w14:textId="6E829D80" w:rsidTr="00195075">
        <w:trPr>
          <w:trHeight w:val="50"/>
          <w:tblHeader/>
          <w:trPrChange w:id="703" w:author="Andrés González Santa Cruz" w:date="2023-05-13T16:41:00Z">
            <w:trPr>
              <w:trHeight w:val="50"/>
              <w:tblHeader/>
            </w:trPr>
          </w:trPrChange>
        </w:trPr>
        <w:tc>
          <w:tcPr>
            <w:tcW w:w="755" w:type="pct"/>
            <w:vMerge/>
            <w:hideMark/>
            <w:tcPrChange w:id="704" w:author="Andrés González Santa Cruz" w:date="2023-05-13T16:41:00Z">
              <w:tcPr>
                <w:tcW w:w="984" w:type="pct"/>
                <w:vMerge/>
                <w:hideMark/>
              </w:tcPr>
            </w:tcPrChange>
          </w:tcPr>
          <w:p w14:paraId="35D59503"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705" w:author="Andrés González Santa Cruz" w:date="2023-05-13T16:41:00Z">
              <w:tcPr>
                <w:tcW w:w="886" w:type="pct"/>
                <w:hideMark/>
              </w:tcPr>
            </w:tcPrChange>
          </w:tcPr>
          <w:p w14:paraId="5DC2778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706" w:author="Andrés González Santa Cruz" w:date="2023-05-13T16:41:00Z">
              <w:tcPr>
                <w:tcW w:w="569" w:type="pct"/>
                <w:hideMark/>
              </w:tcPr>
            </w:tcPrChange>
          </w:tcPr>
          <w:p w14:paraId="0870049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4058 </w:t>
            </w:r>
            <w:proofErr w:type="gramStart"/>
            <w:r w:rsidRPr="00B81F8A">
              <w:rPr>
                <w:rFonts w:eastAsia="Times New Roman" w:cs="Times New Roman"/>
                <w:color w:val="222222"/>
                <w:sz w:val="18"/>
                <w:szCs w:val="18"/>
                <w:lang w:eastAsia="en-AU"/>
              </w:rPr>
              <w:t>( 5.7</w:t>
            </w:r>
            <w:proofErr w:type="gramEnd"/>
            <w:r w:rsidRPr="00B81F8A">
              <w:rPr>
                <w:rFonts w:eastAsia="Times New Roman" w:cs="Times New Roman"/>
                <w:color w:val="222222"/>
                <w:sz w:val="18"/>
                <w:szCs w:val="18"/>
                <w:lang w:eastAsia="en-AU"/>
              </w:rPr>
              <w:t>)</w:t>
            </w:r>
          </w:p>
        </w:tc>
        <w:tc>
          <w:tcPr>
            <w:tcW w:w="591" w:type="pct"/>
            <w:hideMark/>
            <w:tcPrChange w:id="707" w:author="Andrés González Santa Cruz" w:date="2023-05-13T16:41:00Z">
              <w:tcPr>
                <w:tcW w:w="592" w:type="pct"/>
                <w:hideMark/>
              </w:tcPr>
            </w:tcPrChange>
          </w:tcPr>
          <w:p w14:paraId="4C6C84B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884 </w:t>
            </w:r>
            <w:proofErr w:type="gramStart"/>
            <w:r w:rsidRPr="00B81F8A">
              <w:rPr>
                <w:rFonts w:eastAsia="Times New Roman" w:cs="Times New Roman"/>
                <w:color w:val="222222"/>
                <w:sz w:val="18"/>
                <w:szCs w:val="18"/>
                <w:lang w:eastAsia="en-AU"/>
              </w:rPr>
              <w:t>( 4.6</w:t>
            </w:r>
            <w:proofErr w:type="gramEnd"/>
            <w:r w:rsidRPr="00B81F8A">
              <w:rPr>
                <w:rFonts w:eastAsia="Times New Roman" w:cs="Times New Roman"/>
                <w:color w:val="222222"/>
                <w:sz w:val="18"/>
                <w:szCs w:val="18"/>
                <w:lang w:eastAsia="en-AU"/>
              </w:rPr>
              <w:t>)</w:t>
            </w:r>
          </w:p>
        </w:tc>
        <w:tc>
          <w:tcPr>
            <w:tcW w:w="591" w:type="pct"/>
            <w:hideMark/>
            <w:tcPrChange w:id="708" w:author="Andrés González Santa Cruz" w:date="2023-05-13T16:41:00Z">
              <w:tcPr>
                <w:tcW w:w="662" w:type="pct"/>
                <w:hideMark/>
              </w:tcPr>
            </w:tcPrChange>
          </w:tcPr>
          <w:p w14:paraId="7A2D6B3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1290 </w:t>
            </w:r>
            <w:proofErr w:type="gramStart"/>
            <w:r w:rsidRPr="00B81F8A">
              <w:rPr>
                <w:rFonts w:eastAsia="Times New Roman" w:cs="Times New Roman"/>
                <w:color w:val="222222"/>
                <w:sz w:val="18"/>
                <w:szCs w:val="18"/>
                <w:lang w:eastAsia="en-AU"/>
              </w:rPr>
              <w:t>( 8.2</w:t>
            </w:r>
            <w:proofErr w:type="gramEnd"/>
            <w:r w:rsidRPr="00B81F8A">
              <w:rPr>
                <w:rFonts w:eastAsia="Times New Roman" w:cs="Times New Roman"/>
                <w:color w:val="222222"/>
                <w:sz w:val="18"/>
                <w:szCs w:val="18"/>
                <w:lang w:eastAsia="en-AU"/>
              </w:rPr>
              <w:t>)</w:t>
            </w:r>
          </w:p>
        </w:tc>
        <w:tc>
          <w:tcPr>
            <w:tcW w:w="591" w:type="pct"/>
            <w:hideMark/>
            <w:tcPrChange w:id="709" w:author="Andrés González Santa Cruz" w:date="2023-05-13T16:41:00Z">
              <w:tcPr>
                <w:tcW w:w="654" w:type="pct"/>
                <w:hideMark/>
              </w:tcPr>
            </w:tcPrChange>
          </w:tcPr>
          <w:p w14:paraId="3B767F3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1884 </w:t>
            </w:r>
            <w:proofErr w:type="gramStart"/>
            <w:r w:rsidRPr="00B81F8A">
              <w:rPr>
                <w:rFonts w:eastAsia="Times New Roman" w:cs="Times New Roman"/>
                <w:color w:val="222222"/>
                <w:sz w:val="18"/>
                <w:szCs w:val="18"/>
                <w:lang w:eastAsia="en-AU"/>
              </w:rPr>
              <w:t>( 5.3</w:t>
            </w:r>
            <w:proofErr w:type="gramEnd"/>
            <w:r w:rsidRPr="00B81F8A">
              <w:rPr>
                <w:rFonts w:eastAsia="Times New Roman" w:cs="Times New Roman"/>
                <w:color w:val="222222"/>
                <w:sz w:val="18"/>
                <w:szCs w:val="18"/>
                <w:lang w:eastAsia="en-AU"/>
              </w:rPr>
              <w:t>)</w:t>
            </w:r>
          </w:p>
        </w:tc>
        <w:tc>
          <w:tcPr>
            <w:tcW w:w="685" w:type="pct"/>
            <w:tcPrChange w:id="710" w:author="Andrés González Santa Cruz" w:date="2023-05-13T16:41:00Z">
              <w:tcPr>
                <w:tcW w:w="654" w:type="pct"/>
              </w:tcPr>
            </w:tcPrChange>
          </w:tcPr>
          <w:p w14:paraId="171A56C4"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711" w:author="Andrés González Santa Cruz" w:date="2023-05-13T16:41:00Z">
              <w:tcPr>
                <w:tcW w:w="1" w:type="pct"/>
              </w:tcPr>
            </w:tcPrChange>
          </w:tcPr>
          <w:p w14:paraId="23E12BC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9063615" w14:textId="1059BAA1" w:rsidTr="00195075">
        <w:trPr>
          <w:trHeight w:val="163"/>
          <w:tblHeader/>
          <w:trPrChange w:id="712" w:author="Andrés González Santa Cruz" w:date="2023-05-13T16:41:00Z">
            <w:trPr>
              <w:trHeight w:val="163"/>
              <w:tblHeader/>
            </w:trPr>
          </w:trPrChange>
        </w:trPr>
        <w:tc>
          <w:tcPr>
            <w:tcW w:w="755" w:type="pct"/>
            <w:vMerge w:val="restart"/>
            <w:hideMark/>
            <w:tcPrChange w:id="713" w:author="Andrés González Santa Cruz" w:date="2023-05-13T16:41:00Z">
              <w:tcPr>
                <w:tcW w:w="984" w:type="pct"/>
                <w:vMerge w:val="restart"/>
                <w:hideMark/>
              </w:tcPr>
            </w:tcPrChange>
          </w:tcPr>
          <w:p w14:paraId="1C2A182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Macro Administrative Zone in Chile (%)</w:t>
            </w:r>
          </w:p>
        </w:tc>
        <w:tc>
          <w:tcPr>
            <w:tcW w:w="885" w:type="pct"/>
            <w:hideMark/>
            <w:tcPrChange w:id="714" w:author="Andrés González Santa Cruz" w:date="2023-05-13T16:41:00Z">
              <w:tcPr>
                <w:tcW w:w="886" w:type="pct"/>
                <w:hideMark/>
              </w:tcPr>
            </w:tcPrChange>
          </w:tcPr>
          <w:p w14:paraId="15EC83FB" w14:textId="77777777" w:rsidR="00195075" w:rsidRPr="00B81F8A" w:rsidRDefault="00195075" w:rsidP="004C365D">
            <w:pPr>
              <w:contextualSpacing/>
              <w:rPr>
                <w:rFonts w:eastAsia="Times New Roman" w:cs="Times New Roman"/>
                <w:color w:val="222222"/>
                <w:sz w:val="18"/>
                <w:szCs w:val="18"/>
                <w:lang w:eastAsia="en-AU"/>
              </w:rPr>
            </w:pPr>
            <w:proofErr w:type="spellStart"/>
            <w:r w:rsidRPr="00B81F8A">
              <w:rPr>
                <w:rFonts w:eastAsia="Times New Roman" w:cs="Times New Roman"/>
                <w:color w:val="222222"/>
                <w:sz w:val="18"/>
                <w:szCs w:val="18"/>
                <w:lang w:eastAsia="en-AU"/>
              </w:rPr>
              <w:t>Center</w:t>
            </w:r>
            <w:proofErr w:type="spellEnd"/>
          </w:p>
        </w:tc>
        <w:tc>
          <w:tcPr>
            <w:tcW w:w="569" w:type="pct"/>
            <w:hideMark/>
            <w:tcPrChange w:id="715" w:author="Andrés González Santa Cruz" w:date="2023-05-13T16:41:00Z">
              <w:tcPr>
                <w:tcW w:w="569" w:type="pct"/>
                <w:hideMark/>
              </w:tcPr>
            </w:tcPrChange>
          </w:tcPr>
          <w:p w14:paraId="2D8FED6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53683 (75.8)</w:t>
            </w:r>
          </w:p>
        </w:tc>
        <w:tc>
          <w:tcPr>
            <w:tcW w:w="591" w:type="pct"/>
            <w:hideMark/>
            <w:tcPrChange w:id="716" w:author="Andrés González Santa Cruz" w:date="2023-05-13T16:41:00Z">
              <w:tcPr>
                <w:tcW w:w="592" w:type="pct"/>
                <w:hideMark/>
              </w:tcPr>
            </w:tcPrChange>
          </w:tcPr>
          <w:p w14:paraId="0594661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13616 (70.6)</w:t>
            </w:r>
          </w:p>
        </w:tc>
        <w:tc>
          <w:tcPr>
            <w:tcW w:w="591" w:type="pct"/>
            <w:hideMark/>
            <w:tcPrChange w:id="717" w:author="Andrés González Santa Cruz" w:date="2023-05-13T16:41:00Z">
              <w:tcPr>
                <w:tcW w:w="662" w:type="pct"/>
                <w:hideMark/>
              </w:tcPr>
            </w:tcPrChange>
          </w:tcPr>
          <w:p w14:paraId="291E0F2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11817 (74.8)</w:t>
            </w:r>
          </w:p>
        </w:tc>
        <w:tc>
          <w:tcPr>
            <w:tcW w:w="591" w:type="pct"/>
            <w:hideMark/>
            <w:tcPrChange w:id="718" w:author="Andrés González Santa Cruz" w:date="2023-05-13T16:41:00Z">
              <w:tcPr>
                <w:tcW w:w="654" w:type="pct"/>
                <w:hideMark/>
              </w:tcPr>
            </w:tcPrChange>
          </w:tcPr>
          <w:p w14:paraId="0137E98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28245 (78.9)</w:t>
            </w:r>
          </w:p>
        </w:tc>
        <w:tc>
          <w:tcPr>
            <w:tcW w:w="685" w:type="pct"/>
            <w:tcPrChange w:id="719" w:author="Andrés González Santa Cruz" w:date="2023-05-13T16:41:00Z">
              <w:tcPr>
                <w:tcW w:w="654" w:type="pct"/>
              </w:tcPr>
            </w:tcPrChange>
          </w:tcPr>
          <w:p w14:paraId="79D37786" w14:textId="21E38642" w:rsidR="00195075" w:rsidRPr="00B81F8A" w:rsidRDefault="00BB1B18" w:rsidP="004C365D">
            <w:pPr>
              <w:contextualSpacing/>
              <w:rPr>
                <w:rFonts w:eastAsia="Times New Roman" w:cs="Times New Roman"/>
                <w:color w:val="222222"/>
                <w:sz w:val="18"/>
                <w:szCs w:val="18"/>
                <w:lang w:eastAsia="en-AU"/>
              </w:rPr>
            </w:pPr>
            <w:ins w:id="720" w:author="Andrés González Santa Cruz" w:date="2023-05-13T17:03: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4, 70863)=1034; p&lt;0,001</w:t>
              </w:r>
            </w:ins>
          </w:p>
        </w:tc>
        <w:tc>
          <w:tcPr>
            <w:tcW w:w="334" w:type="pct"/>
            <w:tcPrChange w:id="721" w:author="Andrés González Santa Cruz" w:date="2023-05-13T16:41:00Z">
              <w:tcPr>
                <w:tcW w:w="1" w:type="pct"/>
              </w:tcPr>
            </w:tcPrChange>
          </w:tcPr>
          <w:p w14:paraId="5D596896"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08965C8" w14:textId="4A0E21E0" w:rsidTr="00195075">
        <w:trPr>
          <w:trHeight w:val="81"/>
          <w:tblHeader/>
          <w:trPrChange w:id="722" w:author="Andrés González Santa Cruz" w:date="2023-05-13T16:41:00Z">
            <w:trPr>
              <w:trHeight w:val="81"/>
              <w:tblHeader/>
            </w:trPr>
          </w:trPrChange>
        </w:trPr>
        <w:tc>
          <w:tcPr>
            <w:tcW w:w="755" w:type="pct"/>
            <w:vMerge/>
            <w:hideMark/>
            <w:tcPrChange w:id="723" w:author="Andrés González Santa Cruz" w:date="2023-05-13T16:41:00Z">
              <w:tcPr>
                <w:tcW w:w="984" w:type="pct"/>
                <w:vMerge/>
                <w:hideMark/>
              </w:tcPr>
            </w:tcPrChange>
          </w:tcPr>
          <w:p w14:paraId="5E55A842"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724" w:author="Andrés González Santa Cruz" w:date="2023-05-13T16:41:00Z">
              <w:tcPr>
                <w:tcW w:w="886" w:type="pct"/>
                <w:hideMark/>
              </w:tcPr>
            </w:tcPrChange>
          </w:tcPr>
          <w:p w14:paraId="1724CF1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North</w:t>
            </w:r>
          </w:p>
        </w:tc>
        <w:tc>
          <w:tcPr>
            <w:tcW w:w="569" w:type="pct"/>
            <w:hideMark/>
            <w:tcPrChange w:id="725" w:author="Andrés González Santa Cruz" w:date="2023-05-13T16:41:00Z">
              <w:tcPr>
                <w:tcW w:w="569" w:type="pct"/>
                <w:hideMark/>
              </w:tcPr>
            </w:tcPrChange>
          </w:tcPr>
          <w:p w14:paraId="7A2A248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10486 (14.8)</w:t>
            </w:r>
          </w:p>
        </w:tc>
        <w:tc>
          <w:tcPr>
            <w:tcW w:w="591" w:type="pct"/>
            <w:hideMark/>
            <w:tcPrChange w:id="726" w:author="Andrés González Santa Cruz" w:date="2023-05-13T16:41:00Z">
              <w:tcPr>
                <w:tcW w:w="592" w:type="pct"/>
                <w:hideMark/>
              </w:tcPr>
            </w:tcPrChange>
          </w:tcPr>
          <w:p w14:paraId="3DC9756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2933 (15.2)</w:t>
            </w:r>
          </w:p>
        </w:tc>
        <w:tc>
          <w:tcPr>
            <w:tcW w:w="591" w:type="pct"/>
            <w:hideMark/>
            <w:tcPrChange w:id="727" w:author="Andrés González Santa Cruz" w:date="2023-05-13T16:41:00Z">
              <w:tcPr>
                <w:tcW w:w="662" w:type="pct"/>
                <w:hideMark/>
              </w:tcPr>
            </w:tcPrChange>
          </w:tcPr>
          <w:p w14:paraId="74AA39E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2955 (18.7)</w:t>
            </w:r>
          </w:p>
        </w:tc>
        <w:tc>
          <w:tcPr>
            <w:tcW w:w="591" w:type="pct"/>
            <w:hideMark/>
            <w:tcPrChange w:id="728" w:author="Andrés González Santa Cruz" w:date="2023-05-13T16:41:00Z">
              <w:tcPr>
                <w:tcW w:w="654" w:type="pct"/>
                <w:hideMark/>
              </w:tcPr>
            </w:tcPrChange>
          </w:tcPr>
          <w:p w14:paraId="417C16F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4598 (12.9)</w:t>
            </w:r>
          </w:p>
        </w:tc>
        <w:tc>
          <w:tcPr>
            <w:tcW w:w="685" w:type="pct"/>
            <w:tcPrChange w:id="729" w:author="Andrés González Santa Cruz" w:date="2023-05-13T16:41:00Z">
              <w:tcPr>
                <w:tcW w:w="654" w:type="pct"/>
              </w:tcPr>
            </w:tcPrChange>
          </w:tcPr>
          <w:p w14:paraId="6BC6DD06"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730" w:author="Andrés González Santa Cruz" w:date="2023-05-13T16:41:00Z">
              <w:tcPr>
                <w:tcW w:w="1" w:type="pct"/>
              </w:tcPr>
            </w:tcPrChange>
          </w:tcPr>
          <w:p w14:paraId="1B3670FC"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EBF6344" w14:textId="12992886" w:rsidTr="00195075">
        <w:trPr>
          <w:trHeight w:val="54"/>
          <w:tblHeader/>
          <w:trPrChange w:id="731" w:author="Andrés González Santa Cruz" w:date="2023-05-13T16:41:00Z">
            <w:trPr>
              <w:trHeight w:val="54"/>
              <w:tblHeader/>
            </w:trPr>
          </w:trPrChange>
        </w:trPr>
        <w:tc>
          <w:tcPr>
            <w:tcW w:w="755" w:type="pct"/>
            <w:vMerge/>
            <w:hideMark/>
            <w:tcPrChange w:id="732" w:author="Andrés González Santa Cruz" w:date="2023-05-13T16:41:00Z">
              <w:tcPr>
                <w:tcW w:w="984" w:type="pct"/>
                <w:vMerge/>
                <w:hideMark/>
              </w:tcPr>
            </w:tcPrChange>
          </w:tcPr>
          <w:p w14:paraId="42128D03"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733" w:author="Andrés González Santa Cruz" w:date="2023-05-13T16:41:00Z">
              <w:tcPr>
                <w:tcW w:w="886" w:type="pct"/>
                <w:hideMark/>
              </w:tcPr>
            </w:tcPrChange>
          </w:tcPr>
          <w:p w14:paraId="5CB8806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South</w:t>
            </w:r>
          </w:p>
        </w:tc>
        <w:tc>
          <w:tcPr>
            <w:tcW w:w="569" w:type="pct"/>
            <w:hideMark/>
            <w:tcPrChange w:id="734" w:author="Andrés González Santa Cruz" w:date="2023-05-13T16:41:00Z">
              <w:tcPr>
                <w:tcW w:w="569" w:type="pct"/>
                <w:hideMark/>
              </w:tcPr>
            </w:tcPrChange>
          </w:tcPr>
          <w:p w14:paraId="2D2216B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6678 </w:t>
            </w:r>
            <w:proofErr w:type="gramStart"/>
            <w:r w:rsidRPr="00B81F8A">
              <w:rPr>
                <w:rFonts w:eastAsia="Times New Roman" w:cs="Times New Roman"/>
                <w:color w:val="222222"/>
                <w:sz w:val="18"/>
                <w:szCs w:val="18"/>
                <w:lang w:eastAsia="en-AU"/>
              </w:rPr>
              <w:t>( 9.4</w:t>
            </w:r>
            <w:proofErr w:type="gramEnd"/>
            <w:r w:rsidRPr="00B81F8A">
              <w:rPr>
                <w:rFonts w:eastAsia="Times New Roman" w:cs="Times New Roman"/>
                <w:color w:val="222222"/>
                <w:sz w:val="18"/>
                <w:szCs w:val="18"/>
                <w:lang w:eastAsia="en-AU"/>
              </w:rPr>
              <w:t>)</w:t>
            </w:r>
          </w:p>
        </w:tc>
        <w:tc>
          <w:tcPr>
            <w:tcW w:w="591" w:type="pct"/>
            <w:hideMark/>
            <w:tcPrChange w:id="735" w:author="Andrés González Santa Cruz" w:date="2023-05-13T16:41:00Z">
              <w:tcPr>
                <w:tcW w:w="592" w:type="pct"/>
                <w:hideMark/>
              </w:tcPr>
            </w:tcPrChange>
          </w:tcPr>
          <w:p w14:paraId="0FCDCED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2724 (14.1)</w:t>
            </w:r>
          </w:p>
        </w:tc>
        <w:tc>
          <w:tcPr>
            <w:tcW w:w="591" w:type="pct"/>
            <w:hideMark/>
            <w:tcPrChange w:id="736" w:author="Andrés González Santa Cruz" w:date="2023-05-13T16:41:00Z">
              <w:tcPr>
                <w:tcW w:w="662" w:type="pct"/>
                <w:hideMark/>
              </w:tcPr>
            </w:tcPrChange>
          </w:tcPr>
          <w:p w14:paraId="65849A3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1014 </w:t>
            </w:r>
            <w:proofErr w:type="gramStart"/>
            <w:r w:rsidRPr="00B81F8A">
              <w:rPr>
                <w:rFonts w:eastAsia="Times New Roman" w:cs="Times New Roman"/>
                <w:color w:val="222222"/>
                <w:sz w:val="18"/>
                <w:szCs w:val="18"/>
                <w:lang w:eastAsia="en-AU"/>
              </w:rPr>
              <w:t>( 6.4</w:t>
            </w:r>
            <w:proofErr w:type="gramEnd"/>
            <w:r w:rsidRPr="00B81F8A">
              <w:rPr>
                <w:rFonts w:eastAsia="Times New Roman" w:cs="Times New Roman"/>
                <w:color w:val="222222"/>
                <w:sz w:val="18"/>
                <w:szCs w:val="18"/>
                <w:lang w:eastAsia="en-AU"/>
              </w:rPr>
              <w:t>)</w:t>
            </w:r>
          </w:p>
        </w:tc>
        <w:tc>
          <w:tcPr>
            <w:tcW w:w="591" w:type="pct"/>
            <w:hideMark/>
            <w:tcPrChange w:id="737" w:author="Andrés González Santa Cruz" w:date="2023-05-13T16:41:00Z">
              <w:tcPr>
                <w:tcW w:w="654" w:type="pct"/>
                <w:hideMark/>
              </w:tcPr>
            </w:tcPrChange>
          </w:tcPr>
          <w:p w14:paraId="2B1E26B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2937 </w:t>
            </w:r>
            <w:proofErr w:type="gramStart"/>
            <w:r w:rsidRPr="00B81F8A">
              <w:rPr>
                <w:rFonts w:eastAsia="Times New Roman" w:cs="Times New Roman"/>
                <w:color w:val="222222"/>
                <w:sz w:val="18"/>
                <w:szCs w:val="18"/>
                <w:lang w:eastAsia="en-AU"/>
              </w:rPr>
              <w:t>( 8.2</w:t>
            </w:r>
            <w:proofErr w:type="gramEnd"/>
            <w:r w:rsidRPr="00B81F8A">
              <w:rPr>
                <w:rFonts w:eastAsia="Times New Roman" w:cs="Times New Roman"/>
                <w:color w:val="222222"/>
                <w:sz w:val="18"/>
                <w:szCs w:val="18"/>
                <w:lang w:eastAsia="en-AU"/>
              </w:rPr>
              <w:t>)</w:t>
            </w:r>
          </w:p>
        </w:tc>
        <w:tc>
          <w:tcPr>
            <w:tcW w:w="685" w:type="pct"/>
            <w:tcPrChange w:id="738" w:author="Andrés González Santa Cruz" w:date="2023-05-13T16:41:00Z">
              <w:tcPr>
                <w:tcW w:w="654" w:type="pct"/>
              </w:tcPr>
            </w:tcPrChange>
          </w:tcPr>
          <w:p w14:paraId="516AC200"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739" w:author="Andrés González Santa Cruz" w:date="2023-05-13T16:41:00Z">
              <w:tcPr>
                <w:tcW w:w="1" w:type="pct"/>
              </w:tcPr>
            </w:tcPrChange>
          </w:tcPr>
          <w:p w14:paraId="18B46045"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745FCD7" w14:textId="5ADDE466" w:rsidTr="00195075">
        <w:trPr>
          <w:trHeight w:val="156"/>
          <w:tblHeader/>
          <w:trPrChange w:id="740" w:author="Andrés González Santa Cruz" w:date="2023-05-13T16:41:00Z">
            <w:trPr>
              <w:trHeight w:val="156"/>
              <w:tblHeader/>
            </w:trPr>
          </w:trPrChange>
        </w:trPr>
        <w:tc>
          <w:tcPr>
            <w:tcW w:w="755" w:type="pct"/>
            <w:vMerge/>
            <w:hideMark/>
            <w:tcPrChange w:id="741" w:author="Andrés González Santa Cruz" w:date="2023-05-13T16:41:00Z">
              <w:tcPr>
                <w:tcW w:w="984" w:type="pct"/>
                <w:vMerge/>
                <w:hideMark/>
              </w:tcPr>
            </w:tcPrChange>
          </w:tcPr>
          <w:p w14:paraId="4F4FF10F"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742" w:author="Andrés González Santa Cruz" w:date="2023-05-13T16:41:00Z">
              <w:tcPr>
                <w:tcW w:w="886" w:type="pct"/>
                <w:hideMark/>
              </w:tcPr>
            </w:tcPrChange>
          </w:tcPr>
          <w:p w14:paraId="48DF9F9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743" w:author="Andrés González Santa Cruz" w:date="2023-05-13T16:41:00Z">
              <w:tcPr>
                <w:tcW w:w="569" w:type="pct"/>
                <w:hideMark/>
              </w:tcPr>
            </w:tcPrChange>
          </w:tcPr>
          <w:p w14:paraId="45FB621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16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744" w:author="Andrés González Santa Cruz" w:date="2023-05-13T16:41:00Z">
              <w:tcPr>
                <w:tcW w:w="592" w:type="pct"/>
                <w:hideMark/>
              </w:tcPr>
            </w:tcPrChange>
          </w:tcPr>
          <w:p w14:paraId="57EDEEB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745" w:author="Andrés González Santa Cruz" w:date="2023-05-13T16:41:00Z">
              <w:tcPr>
                <w:tcW w:w="662" w:type="pct"/>
                <w:hideMark/>
              </w:tcPr>
            </w:tcPrChange>
          </w:tcPr>
          <w:p w14:paraId="5DEB68F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11 </w:t>
            </w:r>
            <w:proofErr w:type="gramStart"/>
            <w:r w:rsidRPr="00B81F8A">
              <w:rPr>
                <w:rFonts w:eastAsia="Times New Roman" w:cs="Times New Roman"/>
                <w:color w:val="222222"/>
                <w:sz w:val="18"/>
                <w:szCs w:val="18"/>
                <w:lang w:eastAsia="en-AU"/>
              </w:rPr>
              <w:t>( 0.1</w:t>
            </w:r>
            <w:proofErr w:type="gramEnd"/>
            <w:r w:rsidRPr="00B81F8A">
              <w:rPr>
                <w:rFonts w:eastAsia="Times New Roman" w:cs="Times New Roman"/>
                <w:color w:val="222222"/>
                <w:sz w:val="18"/>
                <w:szCs w:val="18"/>
                <w:lang w:eastAsia="en-AU"/>
              </w:rPr>
              <w:t>)</w:t>
            </w:r>
          </w:p>
        </w:tc>
        <w:tc>
          <w:tcPr>
            <w:tcW w:w="591" w:type="pct"/>
            <w:hideMark/>
            <w:tcPrChange w:id="746" w:author="Andrés González Santa Cruz" w:date="2023-05-13T16:41:00Z">
              <w:tcPr>
                <w:tcW w:w="654" w:type="pct"/>
                <w:hideMark/>
              </w:tcPr>
            </w:tcPrChange>
          </w:tcPr>
          <w:p w14:paraId="2B27F74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685" w:type="pct"/>
            <w:tcPrChange w:id="747" w:author="Andrés González Santa Cruz" w:date="2023-05-13T16:41:00Z">
              <w:tcPr>
                <w:tcW w:w="654" w:type="pct"/>
              </w:tcPr>
            </w:tcPrChange>
          </w:tcPr>
          <w:p w14:paraId="56BAA701"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748" w:author="Andrés González Santa Cruz" w:date="2023-05-13T16:41:00Z">
              <w:tcPr>
                <w:tcW w:w="1" w:type="pct"/>
              </w:tcPr>
            </w:tcPrChange>
          </w:tcPr>
          <w:p w14:paraId="0D8FF2C7"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64FC80F" w14:textId="666167F9" w:rsidTr="00195075">
        <w:trPr>
          <w:trHeight w:val="50"/>
          <w:tblHeader/>
          <w:trPrChange w:id="749" w:author="Andrés González Santa Cruz" w:date="2023-05-13T16:41:00Z">
            <w:trPr>
              <w:trHeight w:val="50"/>
              <w:tblHeader/>
            </w:trPr>
          </w:trPrChange>
        </w:trPr>
        <w:tc>
          <w:tcPr>
            <w:tcW w:w="755" w:type="pct"/>
            <w:vMerge w:val="restart"/>
            <w:hideMark/>
            <w:tcPrChange w:id="750" w:author="Andrés González Santa Cruz" w:date="2023-05-13T16:41:00Z">
              <w:tcPr>
                <w:tcW w:w="984" w:type="pct"/>
                <w:vMerge w:val="restart"/>
                <w:hideMark/>
              </w:tcPr>
            </w:tcPrChange>
          </w:tcPr>
          <w:p w14:paraId="130197B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Violent Criminal Offenses (Pre-Treatment) (%)</w:t>
            </w:r>
          </w:p>
        </w:tc>
        <w:tc>
          <w:tcPr>
            <w:tcW w:w="885" w:type="pct"/>
            <w:hideMark/>
            <w:tcPrChange w:id="751" w:author="Andrés González Santa Cruz" w:date="2023-05-13T16:41:00Z">
              <w:tcPr>
                <w:tcW w:w="886" w:type="pct"/>
                <w:hideMark/>
              </w:tcPr>
            </w:tcPrChange>
          </w:tcPr>
          <w:p w14:paraId="3F26895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w:t>
            </w:r>
          </w:p>
        </w:tc>
        <w:tc>
          <w:tcPr>
            <w:tcW w:w="569" w:type="pct"/>
            <w:hideMark/>
            <w:tcPrChange w:id="752" w:author="Andrés González Santa Cruz" w:date="2023-05-13T16:41:00Z">
              <w:tcPr>
                <w:tcW w:w="569" w:type="pct"/>
                <w:hideMark/>
              </w:tcPr>
            </w:tcPrChange>
          </w:tcPr>
          <w:p w14:paraId="446EE4F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58947 (83.2)</w:t>
            </w:r>
          </w:p>
        </w:tc>
        <w:tc>
          <w:tcPr>
            <w:tcW w:w="591" w:type="pct"/>
            <w:hideMark/>
            <w:tcPrChange w:id="753" w:author="Andrés González Santa Cruz" w:date="2023-05-13T16:41:00Z">
              <w:tcPr>
                <w:tcW w:w="592" w:type="pct"/>
                <w:hideMark/>
              </w:tcPr>
            </w:tcPrChange>
          </w:tcPr>
          <w:p w14:paraId="6D52607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16582 (86.0)</w:t>
            </w:r>
          </w:p>
        </w:tc>
        <w:tc>
          <w:tcPr>
            <w:tcW w:w="591" w:type="pct"/>
            <w:hideMark/>
            <w:tcPrChange w:id="754" w:author="Andrés González Santa Cruz" w:date="2023-05-13T16:41:00Z">
              <w:tcPr>
                <w:tcW w:w="662" w:type="pct"/>
                <w:hideMark/>
              </w:tcPr>
            </w:tcPrChange>
          </w:tcPr>
          <w:p w14:paraId="0C4CCBA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12704 (80.4)</w:t>
            </w:r>
          </w:p>
        </w:tc>
        <w:tc>
          <w:tcPr>
            <w:tcW w:w="591" w:type="pct"/>
            <w:hideMark/>
            <w:tcPrChange w:id="755" w:author="Andrés González Santa Cruz" w:date="2023-05-13T16:41:00Z">
              <w:tcPr>
                <w:tcW w:w="654" w:type="pct"/>
                <w:hideMark/>
              </w:tcPr>
            </w:tcPrChange>
          </w:tcPr>
          <w:p w14:paraId="792D34C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29652 (82.9)</w:t>
            </w:r>
          </w:p>
        </w:tc>
        <w:tc>
          <w:tcPr>
            <w:tcW w:w="685" w:type="pct"/>
            <w:tcPrChange w:id="756" w:author="Andrés González Santa Cruz" w:date="2023-05-13T16:41:00Z">
              <w:tcPr>
                <w:tcW w:w="654" w:type="pct"/>
              </w:tcPr>
            </w:tcPrChange>
          </w:tcPr>
          <w:p w14:paraId="5D52084B" w14:textId="29D5F6F1" w:rsidR="00195075" w:rsidRPr="00B81F8A" w:rsidRDefault="00BB1B18" w:rsidP="004C365D">
            <w:pPr>
              <w:contextualSpacing/>
              <w:rPr>
                <w:rFonts w:eastAsia="Times New Roman" w:cs="Times New Roman"/>
                <w:color w:val="222222"/>
                <w:sz w:val="18"/>
                <w:szCs w:val="18"/>
                <w:lang w:eastAsia="en-AU"/>
              </w:rPr>
            </w:pPr>
            <w:ins w:id="757" w:author="Andrés González Santa Cruz" w:date="2023-05-13T17:04: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2, 70863)=200; p&lt;0,001</w:t>
              </w:r>
            </w:ins>
          </w:p>
        </w:tc>
        <w:tc>
          <w:tcPr>
            <w:tcW w:w="334" w:type="pct"/>
            <w:tcPrChange w:id="758" w:author="Andrés González Santa Cruz" w:date="2023-05-13T16:41:00Z">
              <w:tcPr>
                <w:tcW w:w="1" w:type="pct"/>
              </w:tcPr>
            </w:tcPrChange>
          </w:tcPr>
          <w:p w14:paraId="41DEB7B0"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45EF0588" w14:textId="1839BAEC" w:rsidTr="00195075">
        <w:trPr>
          <w:trHeight w:val="300"/>
          <w:tblHeader/>
          <w:trPrChange w:id="759" w:author="Andrés González Santa Cruz" w:date="2023-05-13T16:41:00Z">
            <w:trPr>
              <w:trHeight w:val="300"/>
              <w:tblHeader/>
            </w:trPr>
          </w:trPrChange>
        </w:trPr>
        <w:tc>
          <w:tcPr>
            <w:tcW w:w="755" w:type="pct"/>
            <w:vMerge/>
            <w:hideMark/>
            <w:tcPrChange w:id="760" w:author="Andrés González Santa Cruz" w:date="2023-05-13T16:41:00Z">
              <w:tcPr>
                <w:tcW w:w="984" w:type="pct"/>
                <w:vMerge/>
                <w:hideMark/>
              </w:tcPr>
            </w:tcPrChange>
          </w:tcPr>
          <w:p w14:paraId="4DBABFCA"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761" w:author="Andrés González Santa Cruz" w:date="2023-05-13T16:41:00Z">
              <w:tcPr>
                <w:tcW w:w="886" w:type="pct"/>
                <w:hideMark/>
              </w:tcPr>
            </w:tcPrChange>
          </w:tcPr>
          <w:p w14:paraId="105C882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w:t>
            </w:r>
          </w:p>
        </w:tc>
        <w:tc>
          <w:tcPr>
            <w:tcW w:w="569" w:type="pct"/>
            <w:hideMark/>
            <w:tcPrChange w:id="762" w:author="Andrés González Santa Cruz" w:date="2023-05-13T16:41:00Z">
              <w:tcPr>
                <w:tcW w:w="569" w:type="pct"/>
                <w:hideMark/>
              </w:tcPr>
            </w:tcPrChange>
          </w:tcPr>
          <w:p w14:paraId="48DFAC2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11916 (16.8)</w:t>
            </w:r>
          </w:p>
        </w:tc>
        <w:tc>
          <w:tcPr>
            <w:tcW w:w="591" w:type="pct"/>
            <w:hideMark/>
            <w:tcPrChange w:id="763" w:author="Andrés González Santa Cruz" w:date="2023-05-13T16:41:00Z">
              <w:tcPr>
                <w:tcW w:w="592" w:type="pct"/>
                <w:hideMark/>
              </w:tcPr>
            </w:tcPrChange>
          </w:tcPr>
          <w:p w14:paraId="47DC8DF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2694 (14.0)</w:t>
            </w:r>
          </w:p>
        </w:tc>
        <w:tc>
          <w:tcPr>
            <w:tcW w:w="591" w:type="pct"/>
            <w:hideMark/>
            <w:tcPrChange w:id="764" w:author="Andrés González Santa Cruz" w:date="2023-05-13T16:41:00Z">
              <w:tcPr>
                <w:tcW w:w="662" w:type="pct"/>
                <w:hideMark/>
              </w:tcPr>
            </w:tcPrChange>
          </w:tcPr>
          <w:p w14:paraId="73400EB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3093 (19.6)</w:t>
            </w:r>
          </w:p>
        </w:tc>
        <w:tc>
          <w:tcPr>
            <w:tcW w:w="591" w:type="pct"/>
            <w:hideMark/>
            <w:tcPrChange w:id="765" w:author="Andrés González Santa Cruz" w:date="2023-05-13T16:41:00Z">
              <w:tcPr>
                <w:tcW w:w="654" w:type="pct"/>
                <w:hideMark/>
              </w:tcPr>
            </w:tcPrChange>
          </w:tcPr>
          <w:p w14:paraId="7B82046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6129 (17.1)</w:t>
            </w:r>
          </w:p>
        </w:tc>
        <w:tc>
          <w:tcPr>
            <w:tcW w:w="685" w:type="pct"/>
            <w:tcPrChange w:id="766" w:author="Andrés González Santa Cruz" w:date="2023-05-13T16:41:00Z">
              <w:tcPr>
                <w:tcW w:w="654" w:type="pct"/>
              </w:tcPr>
            </w:tcPrChange>
          </w:tcPr>
          <w:p w14:paraId="5370E1D4"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767" w:author="Andrés González Santa Cruz" w:date="2023-05-13T16:41:00Z">
              <w:tcPr>
                <w:tcW w:w="1" w:type="pct"/>
              </w:tcPr>
            </w:tcPrChange>
          </w:tcPr>
          <w:p w14:paraId="79C4BD5B"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18FEC93" w14:textId="0BA15328" w:rsidTr="00195075">
        <w:trPr>
          <w:trHeight w:val="50"/>
          <w:tblHeader/>
          <w:trPrChange w:id="768" w:author="Andrés González Santa Cruz" w:date="2023-05-13T16:41:00Z">
            <w:trPr>
              <w:trHeight w:val="50"/>
              <w:tblHeader/>
            </w:trPr>
          </w:trPrChange>
        </w:trPr>
        <w:tc>
          <w:tcPr>
            <w:tcW w:w="755" w:type="pct"/>
            <w:vMerge w:val="restart"/>
            <w:hideMark/>
            <w:tcPrChange w:id="769" w:author="Andrés González Santa Cruz" w:date="2023-05-13T16:41:00Z">
              <w:tcPr>
                <w:tcW w:w="984" w:type="pct"/>
                <w:vMerge w:val="restart"/>
                <w:hideMark/>
              </w:tcPr>
            </w:tcPrChange>
          </w:tcPr>
          <w:p w14:paraId="7DB41BD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Acquisitive Criminal Offenses (Pre-Treatment) (%)</w:t>
            </w:r>
          </w:p>
        </w:tc>
        <w:tc>
          <w:tcPr>
            <w:tcW w:w="885" w:type="pct"/>
            <w:hideMark/>
            <w:tcPrChange w:id="770" w:author="Andrés González Santa Cruz" w:date="2023-05-13T16:41:00Z">
              <w:tcPr>
                <w:tcW w:w="886" w:type="pct"/>
                <w:hideMark/>
              </w:tcPr>
            </w:tcPrChange>
          </w:tcPr>
          <w:p w14:paraId="019C83A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w:t>
            </w:r>
          </w:p>
        </w:tc>
        <w:tc>
          <w:tcPr>
            <w:tcW w:w="569" w:type="pct"/>
            <w:hideMark/>
            <w:tcPrChange w:id="771" w:author="Andrés González Santa Cruz" w:date="2023-05-13T16:41:00Z">
              <w:tcPr>
                <w:tcW w:w="569" w:type="pct"/>
                <w:hideMark/>
              </w:tcPr>
            </w:tcPrChange>
          </w:tcPr>
          <w:p w14:paraId="6C73B6B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58088 (82.0)</w:t>
            </w:r>
          </w:p>
        </w:tc>
        <w:tc>
          <w:tcPr>
            <w:tcW w:w="591" w:type="pct"/>
            <w:hideMark/>
            <w:tcPrChange w:id="772" w:author="Andrés González Santa Cruz" w:date="2023-05-13T16:41:00Z">
              <w:tcPr>
                <w:tcW w:w="592" w:type="pct"/>
                <w:hideMark/>
              </w:tcPr>
            </w:tcPrChange>
          </w:tcPr>
          <w:p w14:paraId="2E369AC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16984 (88.1)</w:t>
            </w:r>
          </w:p>
        </w:tc>
        <w:tc>
          <w:tcPr>
            <w:tcW w:w="591" w:type="pct"/>
            <w:hideMark/>
            <w:tcPrChange w:id="773" w:author="Andrés González Santa Cruz" w:date="2023-05-13T16:41:00Z">
              <w:tcPr>
                <w:tcW w:w="662" w:type="pct"/>
                <w:hideMark/>
              </w:tcPr>
            </w:tcPrChange>
          </w:tcPr>
          <w:p w14:paraId="7FDB833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11968 (75.8)</w:t>
            </w:r>
          </w:p>
        </w:tc>
        <w:tc>
          <w:tcPr>
            <w:tcW w:w="591" w:type="pct"/>
            <w:hideMark/>
            <w:tcPrChange w:id="774" w:author="Andrés González Santa Cruz" w:date="2023-05-13T16:41:00Z">
              <w:tcPr>
                <w:tcW w:w="654" w:type="pct"/>
                <w:hideMark/>
              </w:tcPr>
            </w:tcPrChange>
          </w:tcPr>
          <w:p w14:paraId="2345385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29129 (81.4)</w:t>
            </w:r>
          </w:p>
        </w:tc>
        <w:tc>
          <w:tcPr>
            <w:tcW w:w="685" w:type="pct"/>
            <w:tcPrChange w:id="775" w:author="Andrés González Santa Cruz" w:date="2023-05-13T16:41:00Z">
              <w:tcPr>
                <w:tcW w:w="654" w:type="pct"/>
              </w:tcPr>
            </w:tcPrChange>
          </w:tcPr>
          <w:p w14:paraId="52529534" w14:textId="470DE5A4" w:rsidR="00195075" w:rsidRPr="00B81F8A" w:rsidRDefault="00BB1B18" w:rsidP="004C365D">
            <w:pPr>
              <w:contextualSpacing/>
              <w:rPr>
                <w:rFonts w:eastAsia="Times New Roman" w:cs="Times New Roman"/>
                <w:color w:val="222222"/>
                <w:sz w:val="18"/>
                <w:szCs w:val="18"/>
                <w:lang w:eastAsia="en-AU"/>
              </w:rPr>
            </w:pPr>
            <w:ins w:id="776" w:author="Andrés González Santa Cruz" w:date="2023-05-13T17:03: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2, 70863)=911; p&lt;0,001</w:t>
              </w:r>
            </w:ins>
          </w:p>
        </w:tc>
        <w:tc>
          <w:tcPr>
            <w:tcW w:w="334" w:type="pct"/>
            <w:tcPrChange w:id="777" w:author="Andrés González Santa Cruz" w:date="2023-05-13T16:41:00Z">
              <w:tcPr>
                <w:tcW w:w="1" w:type="pct"/>
              </w:tcPr>
            </w:tcPrChange>
          </w:tcPr>
          <w:p w14:paraId="46FFEC30"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467511CE" w14:textId="6314D24A" w:rsidTr="00195075">
        <w:trPr>
          <w:trHeight w:val="300"/>
          <w:tblHeader/>
          <w:trPrChange w:id="778" w:author="Andrés González Santa Cruz" w:date="2023-05-13T16:41:00Z">
            <w:trPr>
              <w:trHeight w:val="300"/>
              <w:tblHeader/>
            </w:trPr>
          </w:trPrChange>
        </w:trPr>
        <w:tc>
          <w:tcPr>
            <w:tcW w:w="755" w:type="pct"/>
            <w:vMerge/>
            <w:hideMark/>
            <w:tcPrChange w:id="779" w:author="Andrés González Santa Cruz" w:date="2023-05-13T16:41:00Z">
              <w:tcPr>
                <w:tcW w:w="984" w:type="pct"/>
                <w:vMerge/>
                <w:hideMark/>
              </w:tcPr>
            </w:tcPrChange>
          </w:tcPr>
          <w:p w14:paraId="7973A45B"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780" w:author="Andrés González Santa Cruz" w:date="2023-05-13T16:41:00Z">
              <w:tcPr>
                <w:tcW w:w="886" w:type="pct"/>
                <w:hideMark/>
              </w:tcPr>
            </w:tcPrChange>
          </w:tcPr>
          <w:p w14:paraId="647538E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w:t>
            </w:r>
          </w:p>
        </w:tc>
        <w:tc>
          <w:tcPr>
            <w:tcW w:w="569" w:type="pct"/>
            <w:hideMark/>
            <w:tcPrChange w:id="781" w:author="Andrés González Santa Cruz" w:date="2023-05-13T16:41:00Z">
              <w:tcPr>
                <w:tcW w:w="569" w:type="pct"/>
                <w:hideMark/>
              </w:tcPr>
            </w:tcPrChange>
          </w:tcPr>
          <w:p w14:paraId="0015143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12775 (18.0)</w:t>
            </w:r>
          </w:p>
        </w:tc>
        <w:tc>
          <w:tcPr>
            <w:tcW w:w="591" w:type="pct"/>
            <w:hideMark/>
            <w:tcPrChange w:id="782" w:author="Andrés González Santa Cruz" w:date="2023-05-13T16:41:00Z">
              <w:tcPr>
                <w:tcW w:w="592" w:type="pct"/>
                <w:hideMark/>
              </w:tcPr>
            </w:tcPrChange>
          </w:tcPr>
          <w:p w14:paraId="43B660F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2292 (11.9)</w:t>
            </w:r>
          </w:p>
        </w:tc>
        <w:tc>
          <w:tcPr>
            <w:tcW w:w="591" w:type="pct"/>
            <w:hideMark/>
            <w:tcPrChange w:id="783" w:author="Andrés González Santa Cruz" w:date="2023-05-13T16:41:00Z">
              <w:tcPr>
                <w:tcW w:w="662" w:type="pct"/>
                <w:hideMark/>
              </w:tcPr>
            </w:tcPrChange>
          </w:tcPr>
          <w:p w14:paraId="46B1F64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3829 (24.2)</w:t>
            </w:r>
          </w:p>
        </w:tc>
        <w:tc>
          <w:tcPr>
            <w:tcW w:w="591" w:type="pct"/>
            <w:hideMark/>
            <w:tcPrChange w:id="784" w:author="Andrés González Santa Cruz" w:date="2023-05-13T16:41:00Z">
              <w:tcPr>
                <w:tcW w:w="654" w:type="pct"/>
                <w:hideMark/>
              </w:tcPr>
            </w:tcPrChange>
          </w:tcPr>
          <w:p w14:paraId="3441415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6652 (18.6)</w:t>
            </w:r>
          </w:p>
        </w:tc>
        <w:tc>
          <w:tcPr>
            <w:tcW w:w="685" w:type="pct"/>
            <w:tcPrChange w:id="785" w:author="Andrés González Santa Cruz" w:date="2023-05-13T16:41:00Z">
              <w:tcPr>
                <w:tcW w:w="654" w:type="pct"/>
              </w:tcPr>
            </w:tcPrChange>
          </w:tcPr>
          <w:p w14:paraId="4A7BEA37"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786" w:author="Andrés González Santa Cruz" w:date="2023-05-13T16:41:00Z">
              <w:tcPr>
                <w:tcW w:w="1" w:type="pct"/>
              </w:tcPr>
            </w:tcPrChange>
          </w:tcPr>
          <w:p w14:paraId="30D44D75"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132BD78" w14:textId="5BAC3C8C" w:rsidTr="00195075">
        <w:trPr>
          <w:trHeight w:val="199"/>
          <w:tblHeader/>
          <w:trPrChange w:id="787" w:author="Andrés González Santa Cruz" w:date="2023-05-13T16:41:00Z">
            <w:trPr>
              <w:trHeight w:val="199"/>
              <w:tblHeader/>
            </w:trPr>
          </w:trPrChange>
        </w:trPr>
        <w:tc>
          <w:tcPr>
            <w:tcW w:w="755" w:type="pct"/>
            <w:vMerge w:val="restart"/>
            <w:hideMark/>
            <w:tcPrChange w:id="788" w:author="Andrés González Santa Cruz" w:date="2023-05-13T16:41:00Z">
              <w:tcPr>
                <w:tcW w:w="984" w:type="pct"/>
                <w:vMerge w:val="restart"/>
                <w:hideMark/>
              </w:tcPr>
            </w:tcPrChange>
          </w:tcPr>
          <w:p w14:paraId="1438EC3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Substance-Related Criminal Offenses </w:t>
            </w:r>
            <w:r w:rsidRPr="00B81F8A">
              <w:rPr>
                <w:rFonts w:eastAsia="Times New Roman" w:cs="Times New Roman"/>
                <w:color w:val="222222"/>
                <w:sz w:val="18"/>
                <w:szCs w:val="18"/>
                <w:lang w:eastAsia="en-AU"/>
              </w:rPr>
              <w:lastRenderedPageBreak/>
              <w:t>(Pre-Treatment) (%)</w:t>
            </w:r>
          </w:p>
        </w:tc>
        <w:tc>
          <w:tcPr>
            <w:tcW w:w="885" w:type="pct"/>
            <w:hideMark/>
            <w:tcPrChange w:id="789" w:author="Andrés González Santa Cruz" w:date="2023-05-13T16:41:00Z">
              <w:tcPr>
                <w:tcW w:w="886" w:type="pct"/>
                <w:hideMark/>
              </w:tcPr>
            </w:tcPrChange>
          </w:tcPr>
          <w:p w14:paraId="66CA044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lastRenderedPageBreak/>
              <w:t>0</w:t>
            </w:r>
          </w:p>
        </w:tc>
        <w:tc>
          <w:tcPr>
            <w:tcW w:w="569" w:type="pct"/>
            <w:hideMark/>
            <w:tcPrChange w:id="790" w:author="Andrés González Santa Cruz" w:date="2023-05-13T16:41:00Z">
              <w:tcPr>
                <w:tcW w:w="569" w:type="pct"/>
                <w:hideMark/>
              </w:tcPr>
            </w:tcPrChange>
          </w:tcPr>
          <w:p w14:paraId="6F12973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58430 (82.5)</w:t>
            </w:r>
          </w:p>
        </w:tc>
        <w:tc>
          <w:tcPr>
            <w:tcW w:w="591" w:type="pct"/>
            <w:hideMark/>
            <w:tcPrChange w:id="791" w:author="Andrés González Santa Cruz" w:date="2023-05-13T16:41:00Z">
              <w:tcPr>
                <w:tcW w:w="592" w:type="pct"/>
                <w:hideMark/>
              </w:tcPr>
            </w:tcPrChange>
          </w:tcPr>
          <w:p w14:paraId="373F219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16373 (84.9)</w:t>
            </w:r>
          </w:p>
        </w:tc>
        <w:tc>
          <w:tcPr>
            <w:tcW w:w="591" w:type="pct"/>
            <w:hideMark/>
            <w:tcPrChange w:id="792" w:author="Andrés González Santa Cruz" w:date="2023-05-13T16:41:00Z">
              <w:tcPr>
                <w:tcW w:w="662" w:type="pct"/>
                <w:hideMark/>
              </w:tcPr>
            </w:tcPrChange>
          </w:tcPr>
          <w:p w14:paraId="0BF99D1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12466 (78.9)</w:t>
            </w:r>
          </w:p>
        </w:tc>
        <w:tc>
          <w:tcPr>
            <w:tcW w:w="591" w:type="pct"/>
            <w:hideMark/>
            <w:tcPrChange w:id="793" w:author="Andrés González Santa Cruz" w:date="2023-05-13T16:41:00Z">
              <w:tcPr>
                <w:tcW w:w="654" w:type="pct"/>
                <w:hideMark/>
              </w:tcPr>
            </w:tcPrChange>
          </w:tcPr>
          <w:p w14:paraId="020D3EE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29582 (82.7)</w:t>
            </w:r>
          </w:p>
        </w:tc>
        <w:tc>
          <w:tcPr>
            <w:tcW w:w="685" w:type="pct"/>
            <w:tcPrChange w:id="794" w:author="Andrés González Santa Cruz" w:date="2023-05-13T16:41:00Z">
              <w:tcPr>
                <w:tcW w:w="654" w:type="pct"/>
              </w:tcPr>
            </w:tcPrChange>
          </w:tcPr>
          <w:p w14:paraId="1ED3CFE8" w14:textId="3B8C1DAA" w:rsidR="00195075" w:rsidRPr="00B81F8A" w:rsidRDefault="00BB1B18" w:rsidP="004C365D">
            <w:pPr>
              <w:contextualSpacing/>
              <w:rPr>
                <w:rFonts w:eastAsia="Times New Roman" w:cs="Times New Roman"/>
                <w:color w:val="222222"/>
                <w:sz w:val="18"/>
                <w:szCs w:val="18"/>
                <w:lang w:eastAsia="en-AU"/>
              </w:rPr>
            </w:pPr>
            <w:ins w:id="795" w:author="Andrés González Santa Cruz" w:date="2023-05-13T17:04: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2, 70863)=220; p&lt;0,001</w:t>
              </w:r>
            </w:ins>
          </w:p>
        </w:tc>
        <w:tc>
          <w:tcPr>
            <w:tcW w:w="334" w:type="pct"/>
            <w:tcPrChange w:id="796" w:author="Andrés González Santa Cruz" w:date="2023-05-13T16:41:00Z">
              <w:tcPr>
                <w:tcW w:w="1" w:type="pct"/>
              </w:tcPr>
            </w:tcPrChange>
          </w:tcPr>
          <w:p w14:paraId="799BA5C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2868892" w14:textId="63343BE7" w:rsidTr="00195075">
        <w:trPr>
          <w:trHeight w:val="300"/>
          <w:tblHeader/>
          <w:trPrChange w:id="797" w:author="Andrés González Santa Cruz" w:date="2023-05-13T16:41:00Z">
            <w:trPr>
              <w:trHeight w:val="300"/>
              <w:tblHeader/>
            </w:trPr>
          </w:trPrChange>
        </w:trPr>
        <w:tc>
          <w:tcPr>
            <w:tcW w:w="755" w:type="pct"/>
            <w:vMerge/>
            <w:hideMark/>
            <w:tcPrChange w:id="798" w:author="Andrés González Santa Cruz" w:date="2023-05-13T16:41:00Z">
              <w:tcPr>
                <w:tcW w:w="984" w:type="pct"/>
                <w:vMerge/>
                <w:hideMark/>
              </w:tcPr>
            </w:tcPrChange>
          </w:tcPr>
          <w:p w14:paraId="229B7C1D"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799" w:author="Andrés González Santa Cruz" w:date="2023-05-13T16:41:00Z">
              <w:tcPr>
                <w:tcW w:w="886" w:type="pct"/>
                <w:hideMark/>
              </w:tcPr>
            </w:tcPrChange>
          </w:tcPr>
          <w:p w14:paraId="41F5350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w:t>
            </w:r>
          </w:p>
        </w:tc>
        <w:tc>
          <w:tcPr>
            <w:tcW w:w="569" w:type="pct"/>
            <w:hideMark/>
            <w:tcPrChange w:id="800" w:author="Andrés González Santa Cruz" w:date="2023-05-13T16:41:00Z">
              <w:tcPr>
                <w:tcW w:w="569" w:type="pct"/>
                <w:hideMark/>
              </w:tcPr>
            </w:tcPrChange>
          </w:tcPr>
          <w:p w14:paraId="76FF6AB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12433 (17.5)</w:t>
            </w:r>
          </w:p>
        </w:tc>
        <w:tc>
          <w:tcPr>
            <w:tcW w:w="591" w:type="pct"/>
            <w:hideMark/>
            <w:tcPrChange w:id="801" w:author="Andrés González Santa Cruz" w:date="2023-05-13T16:41:00Z">
              <w:tcPr>
                <w:tcW w:w="592" w:type="pct"/>
                <w:hideMark/>
              </w:tcPr>
            </w:tcPrChange>
          </w:tcPr>
          <w:p w14:paraId="3FADB1E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2903 (15.1)</w:t>
            </w:r>
          </w:p>
        </w:tc>
        <w:tc>
          <w:tcPr>
            <w:tcW w:w="591" w:type="pct"/>
            <w:hideMark/>
            <w:tcPrChange w:id="802" w:author="Andrés González Santa Cruz" w:date="2023-05-13T16:41:00Z">
              <w:tcPr>
                <w:tcW w:w="662" w:type="pct"/>
                <w:hideMark/>
              </w:tcPr>
            </w:tcPrChange>
          </w:tcPr>
          <w:p w14:paraId="058F4A2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3331 (21.1)</w:t>
            </w:r>
          </w:p>
        </w:tc>
        <w:tc>
          <w:tcPr>
            <w:tcW w:w="591" w:type="pct"/>
            <w:hideMark/>
            <w:tcPrChange w:id="803" w:author="Andrés González Santa Cruz" w:date="2023-05-13T16:41:00Z">
              <w:tcPr>
                <w:tcW w:w="654" w:type="pct"/>
                <w:hideMark/>
              </w:tcPr>
            </w:tcPrChange>
          </w:tcPr>
          <w:p w14:paraId="651BB1F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6199 (17.3)</w:t>
            </w:r>
          </w:p>
        </w:tc>
        <w:tc>
          <w:tcPr>
            <w:tcW w:w="685" w:type="pct"/>
            <w:tcPrChange w:id="804" w:author="Andrés González Santa Cruz" w:date="2023-05-13T16:41:00Z">
              <w:tcPr>
                <w:tcW w:w="654" w:type="pct"/>
              </w:tcPr>
            </w:tcPrChange>
          </w:tcPr>
          <w:p w14:paraId="0C8BC225"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805" w:author="Andrés González Santa Cruz" w:date="2023-05-13T16:41:00Z">
              <w:tcPr>
                <w:tcW w:w="1" w:type="pct"/>
              </w:tcPr>
            </w:tcPrChange>
          </w:tcPr>
          <w:p w14:paraId="65EB0121"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5C755A2" w14:textId="039744A1" w:rsidTr="00195075">
        <w:trPr>
          <w:trHeight w:val="165"/>
          <w:tblHeader/>
          <w:trPrChange w:id="806" w:author="Andrés González Santa Cruz" w:date="2023-05-13T16:41:00Z">
            <w:trPr>
              <w:trHeight w:val="165"/>
              <w:tblHeader/>
            </w:trPr>
          </w:trPrChange>
        </w:trPr>
        <w:tc>
          <w:tcPr>
            <w:tcW w:w="755" w:type="pct"/>
            <w:vMerge w:val="restart"/>
            <w:hideMark/>
            <w:tcPrChange w:id="807" w:author="Andrés González Santa Cruz" w:date="2023-05-13T16:41:00Z">
              <w:tcPr>
                <w:tcW w:w="984" w:type="pct"/>
                <w:vMerge w:val="restart"/>
                <w:hideMark/>
              </w:tcPr>
            </w:tcPrChange>
          </w:tcPr>
          <w:p w14:paraId="2E324C5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Other Criminal Offenses (Pre-Treatment) (%)</w:t>
            </w:r>
          </w:p>
        </w:tc>
        <w:tc>
          <w:tcPr>
            <w:tcW w:w="885" w:type="pct"/>
            <w:hideMark/>
            <w:tcPrChange w:id="808" w:author="Andrés González Santa Cruz" w:date="2023-05-13T16:41:00Z">
              <w:tcPr>
                <w:tcW w:w="886" w:type="pct"/>
                <w:hideMark/>
              </w:tcPr>
            </w:tcPrChange>
          </w:tcPr>
          <w:p w14:paraId="5AA67BE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w:t>
            </w:r>
          </w:p>
        </w:tc>
        <w:tc>
          <w:tcPr>
            <w:tcW w:w="569" w:type="pct"/>
            <w:hideMark/>
            <w:tcPrChange w:id="809" w:author="Andrés González Santa Cruz" w:date="2023-05-13T16:41:00Z">
              <w:tcPr>
                <w:tcW w:w="569" w:type="pct"/>
                <w:hideMark/>
              </w:tcPr>
            </w:tcPrChange>
          </w:tcPr>
          <w:p w14:paraId="3FEBCA1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58603 (82.7)</w:t>
            </w:r>
          </w:p>
        </w:tc>
        <w:tc>
          <w:tcPr>
            <w:tcW w:w="591" w:type="pct"/>
            <w:hideMark/>
            <w:tcPrChange w:id="810" w:author="Andrés González Santa Cruz" w:date="2023-05-13T16:41:00Z">
              <w:tcPr>
                <w:tcW w:w="592" w:type="pct"/>
                <w:hideMark/>
              </w:tcPr>
            </w:tcPrChange>
          </w:tcPr>
          <w:p w14:paraId="53B3F22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16678 (86.5)</w:t>
            </w:r>
          </w:p>
        </w:tc>
        <w:tc>
          <w:tcPr>
            <w:tcW w:w="591" w:type="pct"/>
            <w:hideMark/>
            <w:tcPrChange w:id="811" w:author="Andrés González Santa Cruz" w:date="2023-05-13T16:41:00Z">
              <w:tcPr>
                <w:tcW w:w="662" w:type="pct"/>
                <w:hideMark/>
              </w:tcPr>
            </w:tcPrChange>
          </w:tcPr>
          <w:p w14:paraId="395C8A7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12390 (78.4)</w:t>
            </w:r>
          </w:p>
        </w:tc>
        <w:tc>
          <w:tcPr>
            <w:tcW w:w="591" w:type="pct"/>
            <w:hideMark/>
            <w:tcPrChange w:id="812" w:author="Andrés González Santa Cruz" w:date="2023-05-13T16:41:00Z">
              <w:tcPr>
                <w:tcW w:w="654" w:type="pct"/>
                <w:hideMark/>
              </w:tcPr>
            </w:tcPrChange>
          </w:tcPr>
          <w:p w14:paraId="2E38029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29526 (82.5)</w:t>
            </w:r>
          </w:p>
        </w:tc>
        <w:tc>
          <w:tcPr>
            <w:tcW w:w="685" w:type="pct"/>
            <w:tcPrChange w:id="813" w:author="Andrés González Santa Cruz" w:date="2023-05-13T16:41:00Z">
              <w:tcPr>
                <w:tcW w:w="654" w:type="pct"/>
              </w:tcPr>
            </w:tcPrChange>
          </w:tcPr>
          <w:p w14:paraId="6A02D7AC" w14:textId="0537E137" w:rsidR="00195075" w:rsidRPr="00B81F8A" w:rsidRDefault="00BB1B18" w:rsidP="004C365D">
            <w:pPr>
              <w:contextualSpacing/>
              <w:rPr>
                <w:rFonts w:eastAsia="Times New Roman" w:cs="Times New Roman"/>
                <w:color w:val="222222"/>
                <w:sz w:val="18"/>
                <w:szCs w:val="18"/>
                <w:lang w:eastAsia="en-AU"/>
              </w:rPr>
            </w:pPr>
            <w:ins w:id="814" w:author="Andrés González Santa Cruz" w:date="2023-05-13T17:03: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2, 70863)=399; p&lt;0,001</w:t>
              </w:r>
            </w:ins>
          </w:p>
        </w:tc>
        <w:tc>
          <w:tcPr>
            <w:tcW w:w="334" w:type="pct"/>
            <w:tcPrChange w:id="815" w:author="Andrés González Santa Cruz" w:date="2023-05-13T16:41:00Z">
              <w:tcPr>
                <w:tcW w:w="1" w:type="pct"/>
              </w:tcPr>
            </w:tcPrChange>
          </w:tcPr>
          <w:p w14:paraId="5D308EB5"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055585EF" w14:textId="2ADF94C4" w:rsidTr="00195075">
        <w:trPr>
          <w:trHeight w:val="300"/>
          <w:tblHeader/>
          <w:trPrChange w:id="816" w:author="Andrés González Santa Cruz" w:date="2023-05-13T16:41:00Z">
            <w:trPr>
              <w:trHeight w:val="300"/>
              <w:tblHeader/>
            </w:trPr>
          </w:trPrChange>
        </w:trPr>
        <w:tc>
          <w:tcPr>
            <w:tcW w:w="755" w:type="pct"/>
            <w:vMerge/>
            <w:hideMark/>
            <w:tcPrChange w:id="817" w:author="Andrés González Santa Cruz" w:date="2023-05-13T16:41:00Z">
              <w:tcPr>
                <w:tcW w:w="984" w:type="pct"/>
                <w:vMerge/>
                <w:hideMark/>
              </w:tcPr>
            </w:tcPrChange>
          </w:tcPr>
          <w:p w14:paraId="3B2D0357"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818" w:author="Andrés González Santa Cruz" w:date="2023-05-13T16:41:00Z">
              <w:tcPr>
                <w:tcW w:w="886" w:type="pct"/>
                <w:hideMark/>
              </w:tcPr>
            </w:tcPrChange>
          </w:tcPr>
          <w:p w14:paraId="48E5F22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w:t>
            </w:r>
          </w:p>
        </w:tc>
        <w:tc>
          <w:tcPr>
            <w:tcW w:w="569" w:type="pct"/>
            <w:hideMark/>
            <w:tcPrChange w:id="819" w:author="Andrés González Santa Cruz" w:date="2023-05-13T16:41:00Z">
              <w:tcPr>
                <w:tcW w:w="569" w:type="pct"/>
                <w:hideMark/>
              </w:tcPr>
            </w:tcPrChange>
          </w:tcPr>
          <w:p w14:paraId="3886A77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12260 (17.3)</w:t>
            </w:r>
          </w:p>
        </w:tc>
        <w:tc>
          <w:tcPr>
            <w:tcW w:w="591" w:type="pct"/>
            <w:hideMark/>
            <w:tcPrChange w:id="820" w:author="Andrés González Santa Cruz" w:date="2023-05-13T16:41:00Z">
              <w:tcPr>
                <w:tcW w:w="592" w:type="pct"/>
                <w:hideMark/>
              </w:tcPr>
            </w:tcPrChange>
          </w:tcPr>
          <w:p w14:paraId="20D2708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2598 (13.5)</w:t>
            </w:r>
          </w:p>
        </w:tc>
        <w:tc>
          <w:tcPr>
            <w:tcW w:w="591" w:type="pct"/>
            <w:hideMark/>
            <w:tcPrChange w:id="821" w:author="Andrés González Santa Cruz" w:date="2023-05-13T16:41:00Z">
              <w:tcPr>
                <w:tcW w:w="662" w:type="pct"/>
                <w:hideMark/>
              </w:tcPr>
            </w:tcPrChange>
          </w:tcPr>
          <w:p w14:paraId="4433695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3407 (21.6)</w:t>
            </w:r>
          </w:p>
        </w:tc>
        <w:tc>
          <w:tcPr>
            <w:tcW w:w="591" w:type="pct"/>
            <w:hideMark/>
            <w:tcPrChange w:id="822" w:author="Andrés González Santa Cruz" w:date="2023-05-13T16:41:00Z">
              <w:tcPr>
                <w:tcW w:w="654" w:type="pct"/>
                <w:hideMark/>
              </w:tcPr>
            </w:tcPrChange>
          </w:tcPr>
          <w:p w14:paraId="035C41D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6255 (17.5)</w:t>
            </w:r>
          </w:p>
        </w:tc>
        <w:tc>
          <w:tcPr>
            <w:tcW w:w="685" w:type="pct"/>
            <w:tcPrChange w:id="823" w:author="Andrés González Santa Cruz" w:date="2023-05-13T16:41:00Z">
              <w:tcPr>
                <w:tcW w:w="654" w:type="pct"/>
              </w:tcPr>
            </w:tcPrChange>
          </w:tcPr>
          <w:p w14:paraId="765D9CB4"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824" w:author="Andrés González Santa Cruz" w:date="2023-05-13T16:41:00Z">
              <w:tcPr>
                <w:tcW w:w="1" w:type="pct"/>
              </w:tcPr>
            </w:tcPrChange>
          </w:tcPr>
          <w:p w14:paraId="5E5AE2F7"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E4F9A13" w14:textId="5FC20DAC" w:rsidTr="00195075">
        <w:trPr>
          <w:trHeight w:val="299"/>
          <w:tblHeader/>
          <w:trPrChange w:id="825" w:author="Andrés González Santa Cruz" w:date="2023-05-13T16:41:00Z">
            <w:trPr>
              <w:trHeight w:val="299"/>
              <w:tblHeader/>
            </w:trPr>
          </w:trPrChange>
        </w:trPr>
        <w:tc>
          <w:tcPr>
            <w:tcW w:w="755" w:type="pct"/>
            <w:vMerge w:val="restart"/>
            <w:hideMark/>
            <w:tcPrChange w:id="826" w:author="Andrés González Santa Cruz" w:date="2023-05-13T16:41:00Z">
              <w:tcPr>
                <w:tcW w:w="984" w:type="pct"/>
                <w:vMerge w:val="restart"/>
                <w:hideMark/>
              </w:tcPr>
            </w:tcPrChange>
          </w:tcPr>
          <w:p w14:paraId="3CFFCC3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Psychiatric Comorbidity (ICD-10) (%)</w:t>
            </w:r>
          </w:p>
        </w:tc>
        <w:tc>
          <w:tcPr>
            <w:tcW w:w="885" w:type="pct"/>
            <w:hideMark/>
            <w:tcPrChange w:id="827" w:author="Andrés González Santa Cruz" w:date="2023-05-13T16:41:00Z">
              <w:tcPr>
                <w:tcW w:w="886" w:type="pct"/>
                <w:hideMark/>
              </w:tcPr>
            </w:tcPrChange>
          </w:tcPr>
          <w:p w14:paraId="3C4AEC4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Without psychiatric comorbidity</w:t>
            </w:r>
          </w:p>
        </w:tc>
        <w:tc>
          <w:tcPr>
            <w:tcW w:w="569" w:type="pct"/>
            <w:hideMark/>
            <w:tcPrChange w:id="828" w:author="Andrés González Santa Cruz" w:date="2023-05-13T16:41:00Z">
              <w:tcPr>
                <w:tcW w:w="569" w:type="pct"/>
                <w:hideMark/>
              </w:tcPr>
            </w:tcPrChange>
          </w:tcPr>
          <w:p w14:paraId="2157D29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27922 (39.4)</w:t>
            </w:r>
          </w:p>
        </w:tc>
        <w:tc>
          <w:tcPr>
            <w:tcW w:w="591" w:type="pct"/>
            <w:hideMark/>
            <w:tcPrChange w:id="829" w:author="Andrés González Santa Cruz" w:date="2023-05-13T16:41:00Z">
              <w:tcPr>
                <w:tcW w:w="592" w:type="pct"/>
                <w:hideMark/>
              </w:tcPr>
            </w:tcPrChange>
          </w:tcPr>
          <w:p w14:paraId="4135A59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9251 (48.0)</w:t>
            </w:r>
          </w:p>
        </w:tc>
        <w:tc>
          <w:tcPr>
            <w:tcW w:w="591" w:type="pct"/>
            <w:hideMark/>
            <w:tcPrChange w:id="830" w:author="Andrés González Santa Cruz" w:date="2023-05-13T16:41:00Z">
              <w:tcPr>
                <w:tcW w:w="662" w:type="pct"/>
                <w:hideMark/>
              </w:tcPr>
            </w:tcPrChange>
          </w:tcPr>
          <w:p w14:paraId="421DA1E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2945 (18.6)</w:t>
            </w:r>
          </w:p>
        </w:tc>
        <w:tc>
          <w:tcPr>
            <w:tcW w:w="591" w:type="pct"/>
            <w:hideMark/>
            <w:tcPrChange w:id="831" w:author="Andrés González Santa Cruz" w:date="2023-05-13T16:41:00Z">
              <w:tcPr>
                <w:tcW w:w="654" w:type="pct"/>
                <w:hideMark/>
              </w:tcPr>
            </w:tcPrChange>
          </w:tcPr>
          <w:p w14:paraId="05D9599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15725 (43.9)</w:t>
            </w:r>
          </w:p>
        </w:tc>
        <w:tc>
          <w:tcPr>
            <w:tcW w:w="685" w:type="pct"/>
            <w:tcPrChange w:id="832" w:author="Andrés González Santa Cruz" w:date="2023-05-13T16:41:00Z">
              <w:tcPr>
                <w:tcW w:w="654" w:type="pct"/>
              </w:tcPr>
            </w:tcPrChange>
          </w:tcPr>
          <w:p w14:paraId="558CFDEF" w14:textId="106970CF" w:rsidR="00195075" w:rsidRPr="00B81F8A" w:rsidRDefault="00BB1B18" w:rsidP="004C365D">
            <w:pPr>
              <w:contextualSpacing/>
              <w:rPr>
                <w:rFonts w:eastAsia="Times New Roman" w:cs="Times New Roman"/>
                <w:color w:val="222222"/>
                <w:sz w:val="18"/>
                <w:szCs w:val="18"/>
                <w:lang w:eastAsia="en-AU"/>
              </w:rPr>
            </w:pPr>
            <w:ins w:id="833" w:author="Andrés González Santa Cruz" w:date="2023-05-13T17:05: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4, 70863)=23423; p&lt;0,001</w:t>
              </w:r>
            </w:ins>
          </w:p>
        </w:tc>
        <w:tc>
          <w:tcPr>
            <w:tcW w:w="334" w:type="pct"/>
            <w:tcPrChange w:id="834" w:author="Andrés González Santa Cruz" w:date="2023-05-13T16:41:00Z">
              <w:tcPr>
                <w:tcW w:w="1" w:type="pct"/>
              </w:tcPr>
            </w:tcPrChange>
          </w:tcPr>
          <w:p w14:paraId="32936790"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048E14B" w14:textId="5BF8BE40" w:rsidTr="00195075">
        <w:trPr>
          <w:trHeight w:val="307"/>
          <w:tblHeader/>
          <w:trPrChange w:id="835" w:author="Andrés González Santa Cruz" w:date="2023-05-13T16:41:00Z">
            <w:trPr>
              <w:trHeight w:val="307"/>
              <w:tblHeader/>
            </w:trPr>
          </w:trPrChange>
        </w:trPr>
        <w:tc>
          <w:tcPr>
            <w:tcW w:w="755" w:type="pct"/>
            <w:vMerge/>
            <w:hideMark/>
            <w:tcPrChange w:id="836" w:author="Andrés González Santa Cruz" w:date="2023-05-13T16:41:00Z">
              <w:tcPr>
                <w:tcW w:w="984" w:type="pct"/>
                <w:vMerge/>
                <w:hideMark/>
              </w:tcPr>
            </w:tcPrChange>
          </w:tcPr>
          <w:p w14:paraId="4ED6B407"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837" w:author="Andrés González Santa Cruz" w:date="2023-05-13T16:41:00Z">
              <w:tcPr>
                <w:tcW w:w="886" w:type="pct"/>
                <w:hideMark/>
              </w:tcPr>
            </w:tcPrChange>
          </w:tcPr>
          <w:p w14:paraId="1DC5446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Diagnosis unknown (under study)</w:t>
            </w:r>
          </w:p>
        </w:tc>
        <w:tc>
          <w:tcPr>
            <w:tcW w:w="569" w:type="pct"/>
            <w:hideMark/>
            <w:tcPrChange w:id="838" w:author="Andrés González Santa Cruz" w:date="2023-05-13T16:41:00Z">
              <w:tcPr>
                <w:tcW w:w="569" w:type="pct"/>
                <w:hideMark/>
              </w:tcPr>
            </w:tcPrChange>
          </w:tcPr>
          <w:p w14:paraId="33DD6D9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13273 (18.7)</w:t>
            </w:r>
          </w:p>
        </w:tc>
        <w:tc>
          <w:tcPr>
            <w:tcW w:w="591" w:type="pct"/>
            <w:hideMark/>
            <w:tcPrChange w:id="839" w:author="Andrés González Santa Cruz" w:date="2023-05-13T16:41:00Z">
              <w:tcPr>
                <w:tcW w:w="592" w:type="pct"/>
                <w:hideMark/>
              </w:tcPr>
            </w:tcPrChange>
          </w:tcPr>
          <w:p w14:paraId="50C3369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353 </w:t>
            </w:r>
            <w:proofErr w:type="gramStart"/>
            <w:r w:rsidRPr="00B81F8A">
              <w:rPr>
                <w:rFonts w:eastAsia="Times New Roman" w:cs="Times New Roman"/>
                <w:color w:val="222222"/>
                <w:sz w:val="18"/>
                <w:szCs w:val="18"/>
                <w:lang w:eastAsia="en-AU"/>
              </w:rPr>
              <w:t>( 1.8</w:t>
            </w:r>
            <w:proofErr w:type="gramEnd"/>
            <w:r w:rsidRPr="00B81F8A">
              <w:rPr>
                <w:rFonts w:eastAsia="Times New Roman" w:cs="Times New Roman"/>
                <w:color w:val="222222"/>
                <w:sz w:val="18"/>
                <w:szCs w:val="18"/>
                <w:lang w:eastAsia="en-AU"/>
              </w:rPr>
              <w:t>)</w:t>
            </w:r>
          </w:p>
        </w:tc>
        <w:tc>
          <w:tcPr>
            <w:tcW w:w="591" w:type="pct"/>
            <w:hideMark/>
            <w:tcPrChange w:id="840" w:author="Andrés González Santa Cruz" w:date="2023-05-13T16:41:00Z">
              <w:tcPr>
                <w:tcW w:w="662" w:type="pct"/>
                <w:hideMark/>
              </w:tcPr>
            </w:tcPrChange>
          </w:tcPr>
          <w:p w14:paraId="6C112F4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9505 (60.2)</w:t>
            </w:r>
          </w:p>
        </w:tc>
        <w:tc>
          <w:tcPr>
            <w:tcW w:w="591" w:type="pct"/>
            <w:hideMark/>
            <w:tcPrChange w:id="841" w:author="Andrés González Santa Cruz" w:date="2023-05-13T16:41:00Z">
              <w:tcPr>
                <w:tcW w:w="654" w:type="pct"/>
                <w:hideMark/>
              </w:tcPr>
            </w:tcPrChange>
          </w:tcPr>
          <w:p w14:paraId="6A50292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3415 </w:t>
            </w:r>
            <w:proofErr w:type="gramStart"/>
            <w:r w:rsidRPr="00B81F8A">
              <w:rPr>
                <w:rFonts w:eastAsia="Times New Roman" w:cs="Times New Roman"/>
                <w:color w:val="222222"/>
                <w:sz w:val="18"/>
                <w:szCs w:val="18"/>
                <w:lang w:eastAsia="en-AU"/>
              </w:rPr>
              <w:t>( 9.5</w:t>
            </w:r>
            <w:proofErr w:type="gramEnd"/>
            <w:r w:rsidRPr="00B81F8A">
              <w:rPr>
                <w:rFonts w:eastAsia="Times New Roman" w:cs="Times New Roman"/>
                <w:color w:val="222222"/>
                <w:sz w:val="18"/>
                <w:szCs w:val="18"/>
                <w:lang w:eastAsia="en-AU"/>
              </w:rPr>
              <w:t>)</w:t>
            </w:r>
          </w:p>
        </w:tc>
        <w:tc>
          <w:tcPr>
            <w:tcW w:w="685" w:type="pct"/>
            <w:tcPrChange w:id="842" w:author="Andrés González Santa Cruz" w:date="2023-05-13T16:41:00Z">
              <w:tcPr>
                <w:tcW w:w="654" w:type="pct"/>
              </w:tcPr>
            </w:tcPrChange>
          </w:tcPr>
          <w:p w14:paraId="3E37B687"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843" w:author="Andrés González Santa Cruz" w:date="2023-05-13T16:41:00Z">
              <w:tcPr>
                <w:tcW w:w="1" w:type="pct"/>
              </w:tcPr>
            </w:tcPrChange>
          </w:tcPr>
          <w:p w14:paraId="70A78D44"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60587359" w14:textId="66E358BF" w:rsidTr="00195075">
        <w:trPr>
          <w:trHeight w:val="323"/>
          <w:tblHeader/>
          <w:trPrChange w:id="844" w:author="Andrés González Santa Cruz" w:date="2023-05-13T16:41:00Z">
            <w:trPr>
              <w:trHeight w:val="323"/>
              <w:tblHeader/>
            </w:trPr>
          </w:trPrChange>
        </w:trPr>
        <w:tc>
          <w:tcPr>
            <w:tcW w:w="755" w:type="pct"/>
            <w:vMerge/>
            <w:hideMark/>
            <w:tcPrChange w:id="845" w:author="Andrés González Santa Cruz" w:date="2023-05-13T16:41:00Z">
              <w:tcPr>
                <w:tcW w:w="984" w:type="pct"/>
                <w:vMerge/>
                <w:hideMark/>
              </w:tcPr>
            </w:tcPrChange>
          </w:tcPr>
          <w:p w14:paraId="26F7BF55"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846" w:author="Andrés González Santa Cruz" w:date="2023-05-13T16:41:00Z">
              <w:tcPr>
                <w:tcW w:w="886" w:type="pct"/>
                <w:hideMark/>
              </w:tcPr>
            </w:tcPrChange>
          </w:tcPr>
          <w:p w14:paraId="0973E57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With psychiatric comorbidity</w:t>
            </w:r>
          </w:p>
        </w:tc>
        <w:tc>
          <w:tcPr>
            <w:tcW w:w="569" w:type="pct"/>
            <w:hideMark/>
            <w:tcPrChange w:id="847" w:author="Andrés González Santa Cruz" w:date="2023-05-13T16:41:00Z">
              <w:tcPr>
                <w:tcW w:w="569" w:type="pct"/>
                <w:hideMark/>
              </w:tcPr>
            </w:tcPrChange>
          </w:tcPr>
          <w:p w14:paraId="3E37BC6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29668 (41.9)</w:t>
            </w:r>
          </w:p>
        </w:tc>
        <w:tc>
          <w:tcPr>
            <w:tcW w:w="591" w:type="pct"/>
            <w:hideMark/>
            <w:tcPrChange w:id="848" w:author="Andrés González Santa Cruz" w:date="2023-05-13T16:41:00Z">
              <w:tcPr>
                <w:tcW w:w="592" w:type="pct"/>
                <w:hideMark/>
              </w:tcPr>
            </w:tcPrChange>
          </w:tcPr>
          <w:p w14:paraId="7B44C7D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9672 (50.2)</w:t>
            </w:r>
          </w:p>
        </w:tc>
        <w:tc>
          <w:tcPr>
            <w:tcW w:w="591" w:type="pct"/>
            <w:hideMark/>
            <w:tcPrChange w:id="849" w:author="Andrés González Santa Cruz" w:date="2023-05-13T16:41:00Z">
              <w:tcPr>
                <w:tcW w:w="662" w:type="pct"/>
                <w:hideMark/>
              </w:tcPr>
            </w:tcPrChange>
          </w:tcPr>
          <w:p w14:paraId="18B4457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3347 (21.2)</w:t>
            </w:r>
            <w:r w:rsidRPr="00B81F8A">
              <w:rPr>
                <w:rFonts w:eastAsia="Times New Roman" w:cs="Times New Roman"/>
                <w:color w:val="000000"/>
                <w:sz w:val="18"/>
                <w:szCs w:val="18"/>
                <w:lang w:eastAsia="en-AU"/>
              </w:rPr>
              <w:t>    </w:t>
            </w:r>
          </w:p>
        </w:tc>
        <w:tc>
          <w:tcPr>
            <w:tcW w:w="591" w:type="pct"/>
            <w:hideMark/>
            <w:tcPrChange w:id="850" w:author="Andrés González Santa Cruz" w:date="2023-05-13T16:41:00Z">
              <w:tcPr>
                <w:tcW w:w="654" w:type="pct"/>
                <w:hideMark/>
              </w:tcPr>
            </w:tcPrChange>
          </w:tcPr>
          <w:p w14:paraId="56D9107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16641 (46.5)</w:t>
            </w:r>
          </w:p>
        </w:tc>
        <w:tc>
          <w:tcPr>
            <w:tcW w:w="685" w:type="pct"/>
            <w:tcPrChange w:id="851" w:author="Andrés González Santa Cruz" w:date="2023-05-13T16:41:00Z">
              <w:tcPr>
                <w:tcW w:w="654" w:type="pct"/>
              </w:tcPr>
            </w:tcPrChange>
          </w:tcPr>
          <w:p w14:paraId="22C2CB3C"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852" w:author="Andrés González Santa Cruz" w:date="2023-05-13T16:41:00Z">
              <w:tcPr>
                <w:tcW w:w="1" w:type="pct"/>
              </w:tcPr>
            </w:tcPrChange>
          </w:tcPr>
          <w:p w14:paraId="3AD078B8"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8B5A9A3" w14:textId="6AB402CF" w:rsidTr="00195075">
        <w:trPr>
          <w:trHeight w:val="181"/>
          <w:tblHeader/>
          <w:trPrChange w:id="853" w:author="Andrés González Santa Cruz" w:date="2023-05-13T16:41:00Z">
            <w:trPr>
              <w:trHeight w:val="181"/>
              <w:tblHeader/>
            </w:trPr>
          </w:trPrChange>
        </w:trPr>
        <w:tc>
          <w:tcPr>
            <w:tcW w:w="755" w:type="pct"/>
            <w:vMerge w:val="restart"/>
            <w:hideMark/>
            <w:tcPrChange w:id="854" w:author="Andrés González Santa Cruz" w:date="2023-05-13T16:41:00Z">
              <w:tcPr>
                <w:tcW w:w="984" w:type="pct"/>
                <w:vMerge w:val="restart"/>
                <w:hideMark/>
              </w:tcPr>
            </w:tcPrChange>
          </w:tcPr>
          <w:p w14:paraId="3C4E154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SUD Severity (Dependence status) (%)</w:t>
            </w:r>
          </w:p>
        </w:tc>
        <w:tc>
          <w:tcPr>
            <w:tcW w:w="885" w:type="pct"/>
            <w:hideMark/>
            <w:tcPrChange w:id="855" w:author="Andrés González Santa Cruz" w:date="2023-05-13T16:41:00Z">
              <w:tcPr>
                <w:tcW w:w="886" w:type="pct"/>
                <w:hideMark/>
              </w:tcPr>
            </w:tcPrChange>
          </w:tcPr>
          <w:p w14:paraId="1A93B0A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Drug dependence</w:t>
            </w:r>
          </w:p>
        </w:tc>
        <w:tc>
          <w:tcPr>
            <w:tcW w:w="569" w:type="pct"/>
            <w:hideMark/>
            <w:tcPrChange w:id="856" w:author="Andrés González Santa Cruz" w:date="2023-05-13T16:41:00Z">
              <w:tcPr>
                <w:tcW w:w="569" w:type="pct"/>
                <w:hideMark/>
              </w:tcPr>
            </w:tcPrChange>
          </w:tcPr>
          <w:p w14:paraId="2EED627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51166 (72.2)</w:t>
            </w:r>
          </w:p>
        </w:tc>
        <w:tc>
          <w:tcPr>
            <w:tcW w:w="591" w:type="pct"/>
            <w:hideMark/>
            <w:tcPrChange w:id="857" w:author="Andrés González Santa Cruz" w:date="2023-05-13T16:41:00Z">
              <w:tcPr>
                <w:tcW w:w="592" w:type="pct"/>
                <w:hideMark/>
              </w:tcPr>
            </w:tcPrChange>
          </w:tcPr>
          <w:p w14:paraId="63E760F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13401 (69.5)</w:t>
            </w:r>
          </w:p>
        </w:tc>
        <w:tc>
          <w:tcPr>
            <w:tcW w:w="591" w:type="pct"/>
            <w:hideMark/>
            <w:tcPrChange w:id="858" w:author="Andrés González Santa Cruz" w:date="2023-05-13T16:41:00Z">
              <w:tcPr>
                <w:tcW w:w="662" w:type="pct"/>
                <w:hideMark/>
              </w:tcPr>
            </w:tcPrChange>
          </w:tcPr>
          <w:p w14:paraId="3E7FFFF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12105 (76.6)</w:t>
            </w:r>
          </w:p>
        </w:tc>
        <w:tc>
          <w:tcPr>
            <w:tcW w:w="591" w:type="pct"/>
            <w:hideMark/>
            <w:tcPrChange w:id="859" w:author="Andrés González Santa Cruz" w:date="2023-05-13T16:41:00Z">
              <w:tcPr>
                <w:tcW w:w="654" w:type="pct"/>
                <w:hideMark/>
              </w:tcPr>
            </w:tcPrChange>
          </w:tcPr>
          <w:p w14:paraId="4F8B292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25654 (71.7)</w:t>
            </w:r>
          </w:p>
        </w:tc>
        <w:tc>
          <w:tcPr>
            <w:tcW w:w="685" w:type="pct"/>
            <w:tcPrChange w:id="860" w:author="Andrés González Santa Cruz" w:date="2023-05-13T16:41:00Z">
              <w:tcPr>
                <w:tcW w:w="654" w:type="pct"/>
              </w:tcPr>
            </w:tcPrChange>
          </w:tcPr>
          <w:p w14:paraId="3CE35E83" w14:textId="64CB6F60" w:rsidR="00195075" w:rsidRPr="00B81F8A" w:rsidRDefault="00BB1B18" w:rsidP="004C365D">
            <w:pPr>
              <w:contextualSpacing/>
              <w:rPr>
                <w:rFonts w:eastAsia="Times New Roman" w:cs="Times New Roman"/>
                <w:color w:val="222222"/>
                <w:sz w:val="18"/>
                <w:szCs w:val="18"/>
                <w:lang w:eastAsia="en-AU"/>
              </w:rPr>
            </w:pPr>
            <w:ins w:id="861" w:author="Andrés González Santa Cruz" w:date="2023-05-13T17:05: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2, 70863)=228; p&lt;0,001</w:t>
              </w:r>
            </w:ins>
          </w:p>
        </w:tc>
        <w:tc>
          <w:tcPr>
            <w:tcW w:w="334" w:type="pct"/>
            <w:tcPrChange w:id="862" w:author="Andrés González Santa Cruz" w:date="2023-05-13T16:41:00Z">
              <w:tcPr>
                <w:tcW w:w="1" w:type="pct"/>
              </w:tcPr>
            </w:tcPrChange>
          </w:tcPr>
          <w:p w14:paraId="16DCA27B"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A88422D" w14:textId="29521603" w:rsidTr="00195075">
        <w:trPr>
          <w:trHeight w:val="231"/>
          <w:tblHeader/>
          <w:trPrChange w:id="863" w:author="Andrés González Santa Cruz" w:date="2023-05-13T16:41:00Z">
            <w:trPr>
              <w:trHeight w:val="231"/>
              <w:tblHeader/>
            </w:trPr>
          </w:trPrChange>
        </w:trPr>
        <w:tc>
          <w:tcPr>
            <w:tcW w:w="755" w:type="pct"/>
            <w:vMerge/>
            <w:hideMark/>
            <w:tcPrChange w:id="864" w:author="Andrés González Santa Cruz" w:date="2023-05-13T16:41:00Z">
              <w:tcPr>
                <w:tcW w:w="984" w:type="pct"/>
                <w:vMerge/>
                <w:hideMark/>
              </w:tcPr>
            </w:tcPrChange>
          </w:tcPr>
          <w:p w14:paraId="5C39931A"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865" w:author="Andrés González Santa Cruz" w:date="2023-05-13T16:41:00Z">
              <w:tcPr>
                <w:tcW w:w="886" w:type="pct"/>
                <w:hideMark/>
              </w:tcPr>
            </w:tcPrChange>
          </w:tcPr>
          <w:p w14:paraId="27CD31D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Hazardous consumption</w:t>
            </w:r>
          </w:p>
        </w:tc>
        <w:tc>
          <w:tcPr>
            <w:tcW w:w="569" w:type="pct"/>
            <w:hideMark/>
            <w:tcPrChange w:id="866" w:author="Andrés González Santa Cruz" w:date="2023-05-13T16:41:00Z">
              <w:tcPr>
                <w:tcW w:w="569" w:type="pct"/>
                <w:hideMark/>
              </w:tcPr>
            </w:tcPrChange>
          </w:tcPr>
          <w:p w14:paraId="05FD3C4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19696 (27.8)</w:t>
            </w:r>
          </w:p>
        </w:tc>
        <w:tc>
          <w:tcPr>
            <w:tcW w:w="591" w:type="pct"/>
            <w:hideMark/>
            <w:tcPrChange w:id="867" w:author="Andrés González Santa Cruz" w:date="2023-05-13T16:41:00Z">
              <w:tcPr>
                <w:tcW w:w="592" w:type="pct"/>
                <w:hideMark/>
              </w:tcPr>
            </w:tcPrChange>
          </w:tcPr>
          <w:p w14:paraId="5EFE345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5875 (30.5)</w:t>
            </w:r>
          </w:p>
        </w:tc>
        <w:tc>
          <w:tcPr>
            <w:tcW w:w="591" w:type="pct"/>
            <w:hideMark/>
            <w:tcPrChange w:id="868" w:author="Andrés González Santa Cruz" w:date="2023-05-13T16:41:00Z">
              <w:tcPr>
                <w:tcW w:w="662" w:type="pct"/>
                <w:hideMark/>
              </w:tcPr>
            </w:tcPrChange>
          </w:tcPr>
          <w:p w14:paraId="592B424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3692 (23.4)</w:t>
            </w:r>
          </w:p>
        </w:tc>
        <w:tc>
          <w:tcPr>
            <w:tcW w:w="591" w:type="pct"/>
            <w:hideMark/>
            <w:tcPrChange w:id="869" w:author="Andrés González Santa Cruz" w:date="2023-05-13T16:41:00Z">
              <w:tcPr>
                <w:tcW w:w="654" w:type="pct"/>
                <w:hideMark/>
              </w:tcPr>
            </w:tcPrChange>
          </w:tcPr>
          <w:p w14:paraId="6B997E1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10126 (28.3)</w:t>
            </w:r>
          </w:p>
        </w:tc>
        <w:tc>
          <w:tcPr>
            <w:tcW w:w="685" w:type="pct"/>
            <w:tcPrChange w:id="870" w:author="Andrés González Santa Cruz" w:date="2023-05-13T16:41:00Z">
              <w:tcPr>
                <w:tcW w:w="654" w:type="pct"/>
              </w:tcPr>
            </w:tcPrChange>
          </w:tcPr>
          <w:p w14:paraId="149E1011"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871" w:author="Andrés González Santa Cruz" w:date="2023-05-13T16:41:00Z">
              <w:tcPr>
                <w:tcW w:w="1" w:type="pct"/>
              </w:tcPr>
            </w:tcPrChange>
          </w:tcPr>
          <w:p w14:paraId="4D2335F3"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0473C986" w14:textId="5AD98258" w:rsidTr="00195075">
        <w:trPr>
          <w:trHeight w:val="135"/>
          <w:tblHeader/>
          <w:trPrChange w:id="872" w:author="Andrés González Santa Cruz" w:date="2023-05-13T16:41:00Z">
            <w:trPr>
              <w:trHeight w:val="135"/>
              <w:tblHeader/>
            </w:trPr>
          </w:trPrChange>
        </w:trPr>
        <w:tc>
          <w:tcPr>
            <w:tcW w:w="755" w:type="pct"/>
            <w:vMerge/>
            <w:hideMark/>
            <w:tcPrChange w:id="873" w:author="Andrés González Santa Cruz" w:date="2023-05-13T16:41:00Z">
              <w:tcPr>
                <w:tcW w:w="984" w:type="pct"/>
                <w:vMerge/>
                <w:hideMark/>
              </w:tcPr>
            </w:tcPrChange>
          </w:tcPr>
          <w:p w14:paraId="585FAD29"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874" w:author="Andrés González Santa Cruz" w:date="2023-05-13T16:41:00Z">
              <w:tcPr>
                <w:tcW w:w="886" w:type="pct"/>
                <w:hideMark/>
              </w:tcPr>
            </w:tcPrChange>
          </w:tcPr>
          <w:p w14:paraId="6982DEA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875" w:author="Andrés González Santa Cruz" w:date="2023-05-13T16:41:00Z">
              <w:tcPr>
                <w:tcW w:w="569" w:type="pct"/>
                <w:hideMark/>
              </w:tcPr>
            </w:tcPrChange>
          </w:tcPr>
          <w:p w14:paraId="5CA38D1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876" w:author="Andrés González Santa Cruz" w:date="2023-05-13T16:41:00Z">
              <w:tcPr>
                <w:tcW w:w="592" w:type="pct"/>
                <w:hideMark/>
              </w:tcPr>
            </w:tcPrChange>
          </w:tcPr>
          <w:p w14:paraId="0967C96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877" w:author="Andrés González Santa Cruz" w:date="2023-05-13T16:41:00Z">
              <w:tcPr>
                <w:tcW w:w="662" w:type="pct"/>
                <w:hideMark/>
              </w:tcPr>
            </w:tcPrChange>
          </w:tcPr>
          <w:p w14:paraId="6DA724E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878" w:author="Andrés González Santa Cruz" w:date="2023-05-13T16:41:00Z">
              <w:tcPr>
                <w:tcW w:w="654" w:type="pct"/>
                <w:hideMark/>
              </w:tcPr>
            </w:tcPrChange>
          </w:tcPr>
          <w:p w14:paraId="4040792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685" w:type="pct"/>
            <w:tcPrChange w:id="879" w:author="Andrés González Santa Cruz" w:date="2023-05-13T16:41:00Z">
              <w:tcPr>
                <w:tcW w:w="654" w:type="pct"/>
              </w:tcPr>
            </w:tcPrChange>
          </w:tcPr>
          <w:p w14:paraId="07D42A3C"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880" w:author="Andrés González Santa Cruz" w:date="2023-05-13T16:41:00Z">
              <w:tcPr>
                <w:tcW w:w="1" w:type="pct"/>
              </w:tcPr>
            </w:tcPrChange>
          </w:tcPr>
          <w:p w14:paraId="656A465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10AC5E0" w14:textId="3919E97A" w:rsidTr="00195075">
        <w:trPr>
          <w:trHeight w:val="213"/>
          <w:tblHeader/>
          <w:trPrChange w:id="881" w:author="Andrés González Santa Cruz" w:date="2023-05-13T16:41:00Z">
            <w:trPr>
              <w:trHeight w:val="213"/>
              <w:tblHeader/>
            </w:trPr>
          </w:trPrChange>
        </w:trPr>
        <w:tc>
          <w:tcPr>
            <w:tcW w:w="755" w:type="pct"/>
            <w:vMerge w:val="restart"/>
            <w:hideMark/>
            <w:tcPrChange w:id="882" w:author="Andrés González Santa Cruz" w:date="2023-05-13T16:41:00Z">
              <w:tcPr>
                <w:tcW w:w="984" w:type="pct"/>
                <w:vMerge w:val="restart"/>
                <w:hideMark/>
              </w:tcPr>
            </w:tcPrChange>
          </w:tcPr>
          <w:p w14:paraId="6906C7A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Socioeconomic Classification (%)</w:t>
            </w:r>
          </w:p>
        </w:tc>
        <w:tc>
          <w:tcPr>
            <w:tcW w:w="885" w:type="pct"/>
            <w:hideMark/>
            <w:tcPrChange w:id="883" w:author="Andrés González Santa Cruz" w:date="2023-05-13T16:41:00Z">
              <w:tcPr>
                <w:tcW w:w="886" w:type="pct"/>
                <w:hideMark/>
              </w:tcPr>
            </w:tcPrChange>
          </w:tcPr>
          <w:p w14:paraId="442772A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Urbana</w:t>
            </w:r>
          </w:p>
        </w:tc>
        <w:tc>
          <w:tcPr>
            <w:tcW w:w="569" w:type="pct"/>
            <w:hideMark/>
            <w:tcPrChange w:id="884" w:author="Andrés González Santa Cruz" w:date="2023-05-13T16:41:00Z">
              <w:tcPr>
                <w:tcW w:w="569" w:type="pct"/>
                <w:hideMark/>
              </w:tcPr>
            </w:tcPrChange>
          </w:tcPr>
          <w:p w14:paraId="3865F74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58276 (82.2)</w:t>
            </w:r>
          </w:p>
        </w:tc>
        <w:tc>
          <w:tcPr>
            <w:tcW w:w="591" w:type="pct"/>
            <w:hideMark/>
            <w:tcPrChange w:id="885" w:author="Andrés González Santa Cruz" w:date="2023-05-13T16:41:00Z">
              <w:tcPr>
                <w:tcW w:w="592" w:type="pct"/>
                <w:hideMark/>
              </w:tcPr>
            </w:tcPrChange>
          </w:tcPr>
          <w:p w14:paraId="3ACB9E9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15287 (79.3)</w:t>
            </w:r>
          </w:p>
        </w:tc>
        <w:tc>
          <w:tcPr>
            <w:tcW w:w="591" w:type="pct"/>
            <w:hideMark/>
            <w:tcPrChange w:id="886" w:author="Andrés González Santa Cruz" w:date="2023-05-13T16:41:00Z">
              <w:tcPr>
                <w:tcW w:w="662" w:type="pct"/>
                <w:hideMark/>
              </w:tcPr>
            </w:tcPrChange>
          </w:tcPr>
          <w:p w14:paraId="308F7A6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13598 (86.1)</w:t>
            </w:r>
          </w:p>
        </w:tc>
        <w:tc>
          <w:tcPr>
            <w:tcW w:w="591" w:type="pct"/>
            <w:hideMark/>
            <w:tcPrChange w:id="887" w:author="Andrés González Santa Cruz" w:date="2023-05-13T16:41:00Z">
              <w:tcPr>
                <w:tcW w:w="654" w:type="pct"/>
                <w:hideMark/>
              </w:tcPr>
            </w:tcPrChange>
          </w:tcPr>
          <w:p w14:paraId="0B582ED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29383 (82.1)</w:t>
            </w:r>
          </w:p>
        </w:tc>
        <w:tc>
          <w:tcPr>
            <w:tcW w:w="685" w:type="pct"/>
            <w:tcPrChange w:id="888" w:author="Andrés González Santa Cruz" w:date="2023-05-13T16:41:00Z">
              <w:tcPr>
                <w:tcW w:w="654" w:type="pct"/>
              </w:tcPr>
            </w:tcPrChange>
          </w:tcPr>
          <w:p w14:paraId="4BA435C5" w14:textId="4630BA51" w:rsidR="00195075" w:rsidRPr="00B81F8A" w:rsidRDefault="00BB1B18" w:rsidP="004C365D">
            <w:pPr>
              <w:contextualSpacing/>
              <w:rPr>
                <w:rFonts w:eastAsia="Times New Roman" w:cs="Times New Roman"/>
                <w:color w:val="222222"/>
                <w:sz w:val="18"/>
                <w:szCs w:val="18"/>
                <w:lang w:eastAsia="en-AU"/>
              </w:rPr>
            </w:pPr>
            <w:ins w:id="889" w:author="Andrés González Santa Cruz" w:date="2023-05-13T17:06: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4, 70863)=298; p&lt;0,001</w:t>
              </w:r>
            </w:ins>
          </w:p>
        </w:tc>
        <w:tc>
          <w:tcPr>
            <w:tcW w:w="334" w:type="pct"/>
            <w:tcPrChange w:id="890" w:author="Andrés González Santa Cruz" w:date="2023-05-13T16:41:00Z">
              <w:tcPr>
                <w:tcW w:w="1" w:type="pct"/>
              </w:tcPr>
            </w:tcPrChange>
          </w:tcPr>
          <w:p w14:paraId="321EADAF"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7141C6DB" w14:textId="5DF9ED89" w:rsidTr="00195075">
        <w:trPr>
          <w:trHeight w:val="155"/>
          <w:tblHeader/>
          <w:trPrChange w:id="891" w:author="Andrés González Santa Cruz" w:date="2023-05-13T16:41:00Z">
            <w:trPr>
              <w:trHeight w:val="155"/>
              <w:tblHeader/>
            </w:trPr>
          </w:trPrChange>
        </w:trPr>
        <w:tc>
          <w:tcPr>
            <w:tcW w:w="755" w:type="pct"/>
            <w:vMerge/>
            <w:hideMark/>
            <w:tcPrChange w:id="892" w:author="Andrés González Santa Cruz" w:date="2023-05-13T16:41:00Z">
              <w:tcPr>
                <w:tcW w:w="984" w:type="pct"/>
                <w:vMerge/>
                <w:hideMark/>
              </w:tcPr>
            </w:tcPrChange>
          </w:tcPr>
          <w:p w14:paraId="25560A4D"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893" w:author="Andrés González Santa Cruz" w:date="2023-05-13T16:41:00Z">
              <w:tcPr>
                <w:tcW w:w="886" w:type="pct"/>
                <w:hideMark/>
              </w:tcPr>
            </w:tcPrChange>
          </w:tcPr>
          <w:p w14:paraId="70D6035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Mixta</w:t>
            </w:r>
          </w:p>
        </w:tc>
        <w:tc>
          <w:tcPr>
            <w:tcW w:w="569" w:type="pct"/>
            <w:hideMark/>
            <w:tcPrChange w:id="894" w:author="Andrés González Santa Cruz" w:date="2023-05-13T16:41:00Z">
              <w:tcPr>
                <w:tcW w:w="569" w:type="pct"/>
                <w:hideMark/>
              </w:tcPr>
            </w:tcPrChange>
          </w:tcPr>
          <w:p w14:paraId="5D4AF28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6835 </w:t>
            </w:r>
            <w:proofErr w:type="gramStart"/>
            <w:r w:rsidRPr="00B81F8A">
              <w:rPr>
                <w:rFonts w:eastAsia="Times New Roman" w:cs="Times New Roman"/>
                <w:color w:val="222222"/>
                <w:sz w:val="18"/>
                <w:szCs w:val="18"/>
                <w:lang w:eastAsia="en-AU"/>
              </w:rPr>
              <w:t>( 9.6</w:t>
            </w:r>
            <w:proofErr w:type="gramEnd"/>
            <w:r w:rsidRPr="00B81F8A">
              <w:rPr>
                <w:rFonts w:eastAsia="Times New Roman" w:cs="Times New Roman"/>
                <w:color w:val="222222"/>
                <w:sz w:val="18"/>
                <w:szCs w:val="18"/>
                <w:lang w:eastAsia="en-AU"/>
              </w:rPr>
              <w:t>)</w:t>
            </w:r>
          </w:p>
        </w:tc>
        <w:tc>
          <w:tcPr>
            <w:tcW w:w="591" w:type="pct"/>
            <w:hideMark/>
            <w:tcPrChange w:id="895" w:author="Andrés González Santa Cruz" w:date="2023-05-13T16:41:00Z">
              <w:tcPr>
                <w:tcW w:w="592" w:type="pct"/>
                <w:hideMark/>
              </w:tcPr>
            </w:tcPrChange>
          </w:tcPr>
          <w:p w14:paraId="1F4606D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2069 (10.7)</w:t>
            </w:r>
          </w:p>
        </w:tc>
        <w:tc>
          <w:tcPr>
            <w:tcW w:w="591" w:type="pct"/>
            <w:hideMark/>
            <w:tcPrChange w:id="896" w:author="Andrés González Santa Cruz" w:date="2023-05-13T16:41:00Z">
              <w:tcPr>
                <w:tcW w:w="662" w:type="pct"/>
                <w:hideMark/>
              </w:tcPr>
            </w:tcPrChange>
          </w:tcPr>
          <w:p w14:paraId="5C8261D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1288 </w:t>
            </w:r>
            <w:proofErr w:type="gramStart"/>
            <w:r w:rsidRPr="00B81F8A">
              <w:rPr>
                <w:rFonts w:eastAsia="Times New Roman" w:cs="Times New Roman"/>
                <w:color w:val="222222"/>
                <w:sz w:val="18"/>
                <w:szCs w:val="18"/>
                <w:lang w:eastAsia="en-AU"/>
              </w:rPr>
              <w:t>( 8.2</w:t>
            </w:r>
            <w:proofErr w:type="gramEnd"/>
            <w:r w:rsidRPr="00B81F8A">
              <w:rPr>
                <w:rFonts w:eastAsia="Times New Roman" w:cs="Times New Roman"/>
                <w:color w:val="222222"/>
                <w:sz w:val="18"/>
                <w:szCs w:val="18"/>
                <w:lang w:eastAsia="en-AU"/>
              </w:rPr>
              <w:t>)</w:t>
            </w:r>
          </w:p>
        </w:tc>
        <w:tc>
          <w:tcPr>
            <w:tcW w:w="591" w:type="pct"/>
            <w:hideMark/>
            <w:tcPrChange w:id="897" w:author="Andrés González Santa Cruz" w:date="2023-05-13T16:41:00Z">
              <w:tcPr>
                <w:tcW w:w="654" w:type="pct"/>
                <w:hideMark/>
              </w:tcPr>
            </w:tcPrChange>
          </w:tcPr>
          <w:p w14:paraId="10F0643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3477 </w:t>
            </w:r>
            <w:proofErr w:type="gramStart"/>
            <w:r w:rsidRPr="00B81F8A">
              <w:rPr>
                <w:rFonts w:eastAsia="Times New Roman" w:cs="Times New Roman"/>
                <w:color w:val="222222"/>
                <w:sz w:val="18"/>
                <w:szCs w:val="18"/>
                <w:lang w:eastAsia="en-AU"/>
              </w:rPr>
              <w:t>( 9.7</w:t>
            </w:r>
            <w:proofErr w:type="gramEnd"/>
            <w:r w:rsidRPr="00B81F8A">
              <w:rPr>
                <w:rFonts w:eastAsia="Times New Roman" w:cs="Times New Roman"/>
                <w:color w:val="222222"/>
                <w:sz w:val="18"/>
                <w:szCs w:val="18"/>
                <w:lang w:eastAsia="en-AU"/>
              </w:rPr>
              <w:t>)</w:t>
            </w:r>
          </w:p>
        </w:tc>
        <w:tc>
          <w:tcPr>
            <w:tcW w:w="685" w:type="pct"/>
            <w:tcPrChange w:id="898" w:author="Andrés González Santa Cruz" w:date="2023-05-13T16:41:00Z">
              <w:tcPr>
                <w:tcW w:w="654" w:type="pct"/>
              </w:tcPr>
            </w:tcPrChange>
          </w:tcPr>
          <w:p w14:paraId="6E6CFEA8"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899" w:author="Andrés González Santa Cruz" w:date="2023-05-13T16:41:00Z">
              <w:tcPr>
                <w:tcW w:w="1" w:type="pct"/>
              </w:tcPr>
            </w:tcPrChange>
          </w:tcPr>
          <w:p w14:paraId="581A8E3D"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675FCC2F" w14:textId="0DCFA277" w:rsidTr="00195075">
        <w:trPr>
          <w:trHeight w:val="300"/>
          <w:tblHeader/>
          <w:trPrChange w:id="900" w:author="Andrés González Santa Cruz" w:date="2023-05-13T16:41:00Z">
            <w:trPr>
              <w:trHeight w:val="300"/>
              <w:tblHeader/>
            </w:trPr>
          </w:trPrChange>
        </w:trPr>
        <w:tc>
          <w:tcPr>
            <w:tcW w:w="755" w:type="pct"/>
            <w:vMerge/>
            <w:hideMark/>
            <w:tcPrChange w:id="901" w:author="Andrés González Santa Cruz" w:date="2023-05-13T16:41:00Z">
              <w:tcPr>
                <w:tcW w:w="984" w:type="pct"/>
                <w:vMerge/>
                <w:hideMark/>
              </w:tcPr>
            </w:tcPrChange>
          </w:tcPr>
          <w:p w14:paraId="0376ABD6"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902" w:author="Andrés González Santa Cruz" w:date="2023-05-13T16:41:00Z">
              <w:tcPr>
                <w:tcW w:w="886" w:type="pct"/>
                <w:hideMark/>
              </w:tcPr>
            </w:tcPrChange>
          </w:tcPr>
          <w:p w14:paraId="7AAACFF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Rural</w:t>
            </w:r>
          </w:p>
        </w:tc>
        <w:tc>
          <w:tcPr>
            <w:tcW w:w="569" w:type="pct"/>
            <w:hideMark/>
            <w:tcPrChange w:id="903" w:author="Andrés González Santa Cruz" w:date="2023-05-13T16:41:00Z">
              <w:tcPr>
                <w:tcW w:w="569" w:type="pct"/>
                <w:hideMark/>
              </w:tcPr>
            </w:tcPrChange>
          </w:tcPr>
          <w:p w14:paraId="05F9ECF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5750 </w:t>
            </w:r>
            <w:proofErr w:type="gramStart"/>
            <w:r w:rsidRPr="00B81F8A">
              <w:rPr>
                <w:rFonts w:eastAsia="Times New Roman" w:cs="Times New Roman"/>
                <w:color w:val="222222"/>
                <w:sz w:val="18"/>
                <w:szCs w:val="18"/>
                <w:lang w:eastAsia="en-AU"/>
              </w:rPr>
              <w:t>( 8.1</w:t>
            </w:r>
            <w:proofErr w:type="gramEnd"/>
            <w:r w:rsidRPr="00B81F8A">
              <w:rPr>
                <w:rFonts w:eastAsia="Times New Roman" w:cs="Times New Roman"/>
                <w:color w:val="222222"/>
                <w:sz w:val="18"/>
                <w:szCs w:val="18"/>
                <w:lang w:eastAsia="en-AU"/>
              </w:rPr>
              <w:t>)</w:t>
            </w:r>
          </w:p>
        </w:tc>
        <w:tc>
          <w:tcPr>
            <w:tcW w:w="591" w:type="pct"/>
            <w:hideMark/>
            <w:tcPrChange w:id="904" w:author="Andrés González Santa Cruz" w:date="2023-05-13T16:41:00Z">
              <w:tcPr>
                <w:tcW w:w="592" w:type="pct"/>
                <w:hideMark/>
              </w:tcPr>
            </w:tcPrChange>
          </w:tcPr>
          <w:p w14:paraId="6003665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1920 (10.0)</w:t>
            </w:r>
          </w:p>
        </w:tc>
        <w:tc>
          <w:tcPr>
            <w:tcW w:w="591" w:type="pct"/>
            <w:hideMark/>
            <w:tcPrChange w:id="905" w:author="Andrés González Santa Cruz" w:date="2023-05-13T16:41:00Z">
              <w:tcPr>
                <w:tcW w:w="662" w:type="pct"/>
                <w:hideMark/>
              </w:tcPr>
            </w:tcPrChange>
          </w:tcPr>
          <w:p w14:paraId="7D7AD9F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909 </w:t>
            </w:r>
            <w:proofErr w:type="gramStart"/>
            <w:r w:rsidRPr="00B81F8A">
              <w:rPr>
                <w:rFonts w:eastAsia="Times New Roman" w:cs="Times New Roman"/>
                <w:color w:val="222222"/>
                <w:sz w:val="18"/>
                <w:szCs w:val="18"/>
                <w:lang w:eastAsia="en-AU"/>
              </w:rPr>
              <w:t>( 5.8</w:t>
            </w:r>
            <w:proofErr w:type="gramEnd"/>
            <w:r w:rsidRPr="00B81F8A">
              <w:rPr>
                <w:rFonts w:eastAsia="Times New Roman" w:cs="Times New Roman"/>
                <w:color w:val="222222"/>
                <w:sz w:val="18"/>
                <w:szCs w:val="18"/>
                <w:lang w:eastAsia="en-AU"/>
              </w:rPr>
              <w:t>)</w:t>
            </w:r>
          </w:p>
        </w:tc>
        <w:tc>
          <w:tcPr>
            <w:tcW w:w="591" w:type="pct"/>
            <w:hideMark/>
            <w:tcPrChange w:id="906" w:author="Andrés González Santa Cruz" w:date="2023-05-13T16:41:00Z">
              <w:tcPr>
                <w:tcW w:w="654" w:type="pct"/>
                <w:hideMark/>
              </w:tcPr>
            </w:tcPrChange>
          </w:tcPr>
          <w:p w14:paraId="6D0802C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2921 </w:t>
            </w:r>
            <w:proofErr w:type="gramStart"/>
            <w:r w:rsidRPr="00B81F8A">
              <w:rPr>
                <w:rFonts w:eastAsia="Times New Roman" w:cs="Times New Roman"/>
                <w:color w:val="222222"/>
                <w:sz w:val="18"/>
                <w:szCs w:val="18"/>
                <w:lang w:eastAsia="en-AU"/>
              </w:rPr>
              <w:t>( 8.2</w:t>
            </w:r>
            <w:proofErr w:type="gramEnd"/>
            <w:r w:rsidRPr="00B81F8A">
              <w:rPr>
                <w:rFonts w:eastAsia="Times New Roman" w:cs="Times New Roman"/>
                <w:color w:val="222222"/>
                <w:sz w:val="18"/>
                <w:szCs w:val="18"/>
                <w:lang w:eastAsia="en-AU"/>
              </w:rPr>
              <w:t>)</w:t>
            </w:r>
          </w:p>
        </w:tc>
        <w:tc>
          <w:tcPr>
            <w:tcW w:w="685" w:type="pct"/>
            <w:tcPrChange w:id="907" w:author="Andrés González Santa Cruz" w:date="2023-05-13T16:41:00Z">
              <w:tcPr>
                <w:tcW w:w="654" w:type="pct"/>
              </w:tcPr>
            </w:tcPrChange>
          </w:tcPr>
          <w:p w14:paraId="4DEFAB3C"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908" w:author="Andrés González Santa Cruz" w:date="2023-05-13T16:41:00Z">
              <w:tcPr>
                <w:tcW w:w="1" w:type="pct"/>
              </w:tcPr>
            </w:tcPrChange>
          </w:tcPr>
          <w:p w14:paraId="71985CB6"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00F1DD2" w14:textId="7D2995C5" w:rsidTr="00195075">
        <w:trPr>
          <w:trHeight w:val="107"/>
          <w:tblHeader/>
          <w:trPrChange w:id="909" w:author="Andrés González Santa Cruz" w:date="2023-05-13T16:41:00Z">
            <w:trPr>
              <w:trHeight w:val="107"/>
              <w:tblHeader/>
            </w:trPr>
          </w:trPrChange>
        </w:trPr>
        <w:tc>
          <w:tcPr>
            <w:tcW w:w="755" w:type="pct"/>
            <w:vMerge/>
            <w:hideMark/>
            <w:tcPrChange w:id="910" w:author="Andrés González Santa Cruz" w:date="2023-05-13T16:41:00Z">
              <w:tcPr>
                <w:tcW w:w="984" w:type="pct"/>
                <w:vMerge/>
                <w:hideMark/>
              </w:tcPr>
            </w:tcPrChange>
          </w:tcPr>
          <w:p w14:paraId="612907F4"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911" w:author="Andrés González Santa Cruz" w:date="2023-05-13T16:41:00Z">
              <w:tcPr>
                <w:tcW w:w="886" w:type="pct"/>
                <w:hideMark/>
              </w:tcPr>
            </w:tcPrChange>
          </w:tcPr>
          <w:p w14:paraId="7E23168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912" w:author="Andrés González Santa Cruz" w:date="2023-05-13T16:41:00Z">
              <w:tcPr>
                <w:tcW w:w="569" w:type="pct"/>
                <w:hideMark/>
              </w:tcPr>
            </w:tcPrChange>
          </w:tcPr>
          <w:p w14:paraId="2323E85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913" w:author="Andrés González Santa Cruz" w:date="2023-05-13T16:41:00Z">
              <w:tcPr>
                <w:tcW w:w="592" w:type="pct"/>
                <w:hideMark/>
              </w:tcPr>
            </w:tcPrChange>
          </w:tcPr>
          <w:p w14:paraId="3394834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914" w:author="Andrés González Santa Cruz" w:date="2023-05-13T16:41:00Z">
              <w:tcPr>
                <w:tcW w:w="662" w:type="pct"/>
                <w:hideMark/>
              </w:tcPr>
            </w:tcPrChange>
          </w:tcPr>
          <w:p w14:paraId="637E284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915" w:author="Andrés González Santa Cruz" w:date="2023-05-13T16:41:00Z">
              <w:tcPr>
                <w:tcW w:w="654" w:type="pct"/>
                <w:hideMark/>
              </w:tcPr>
            </w:tcPrChange>
          </w:tcPr>
          <w:p w14:paraId="79DCA0B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685" w:type="pct"/>
            <w:tcPrChange w:id="916" w:author="Andrés González Santa Cruz" w:date="2023-05-13T16:41:00Z">
              <w:tcPr>
                <w:tcW w:w="654" w:type="pct"/>
              </w:tcPr>
            </w:tcPrChange>
          </w:tcPr>
          <w:p w14:paraId="6978A538"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917" w:author="Andrés González Santa Cruz" w:date="2023-05-13T16:41:00Z">
              <w:tcPr>
                <w:tcW w:w="1" w:type="pct"/>
              </w:tcPr>
            </w:tcPrChange>
          </w:tcPr>
          <w:p w14:paraId="3F6396E2"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275A37C" w14:textId="6AA040BA" w:rsidTr="00195075">
        <w:trPr>
          <w:trHeight w:val="368"/>
          <w:tblHeader/>
          <w:trPrChange w:id="918" w:author="Andrés González Santa Cruz" w:date="2023-05-13T16:41:00Z">
            <w:trPr>
              <w:trHeight w:val="368"/>
              <w:tblHeader/>
            </w:trPr>
          </w:trPrChange>
        </w:trPr>
        <w:tc>
          <w:tcPr>
            <w:tcW w:w="755" w:type="pct"/>
            <w:hideMark/>
            <w:tcPrChange w:id="919" w:author="Andrés González Santa Cruz" w:date="2023-05-13T16:41:00Z">
              <w:tcPr>
                <w:tcW w:w="984" w:type="pct"/>
                <w:hideMark/>
              </w:tcPr>
            </w:tcPrChange>
          </w:tcPr>
          <w:p w14:paraId="7EF7CCB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Percentage of people in poverty (median [IQR])</w:t>
            </w:r>
          </w:p>
        </w:tc>
        <w:tc>
          <w:tcPr>
            <w:tcW w:w="885" w:type="pct"/>
            <w:hideMark/>
            <w:tcPrChange w:id="920" w:author="Andrés González Santa Cruz" w:date="2023-05-13T16:41:00Z">
              <w:tcPr>
                <w:tcW w:w="886" w:type="pct"/>
                <w:hideMark/>
              </w:tcPr>
            </w:tcPrChange>
          </w:tcPr>
          <w:p w14:paraId="03766B7F" w14:textId="77777777" w:rsidR="00195075" w:rsidRPr="00B81F8A" w:rsidRDefault="00195075" w:rsidP="004C365D">
            <w:pPr>
              <w:contextualSpacing/>
              <w:rPr>
                <w:rFonts w:eastAsia="Times New Roman" w:cs="Times New Roman"/>
                <w:color w:val="000000"/>
                <w:sz w:val="18"/>
                <w:szCs w:val="18"/>
                <w:lang w:eastAsia="en-AU"/>
              </w:rPr>
            </w:pPr>
            <w:r w:rsidRPr="00B81F8A">
              <w:rPr>
                <w:rFonts w:eastAsia="Times New Roman" w:cs="Times New Roman"/>
                <w:color w:val="000000"/>
                <w:sz w:val="18"/>
                <w:szCs w:val="18"/>
                <w:lang w:eastAsia="en-AU"/>
              </w:rPr>
              <w:t> </w:t>
            </w:r>
          </w:p>
        </w:tc>
        <w:tc>
          <w:tcPr>
            <w:tcW w:w="569" w:type="pct"/>
            <w:hideMark/>
            <w:tcPrChange w:id="921" w:author="Andrés González Santa Cruz" w:date="2023-05-13T16:41:00Z">
              <w:tcPr>
                <w:tcW w:w="569" w:type="pct"/>
                <w:hideMark/>
              </w:tcPr>
            </w:tcPrChange>
          </w:tcPr>
          <w:p w14:paraId="71068BE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0.12 [0.07, 0.17]</w:t>
            </w:r>
          </w:p>
        </w:tc>
        <w:tc>
          <w:tcPr>
            <w:tcW w:w="591" w:type="pct"/>
            <w:hideMark/>
            <w:tcPrChange w:id="922" w:author="Andrés González Santa Cruz" w:date="2023-05-13T16:41:00Z">
              <w:tcPr>
                <w:tcW w:w="592" w:type="pct"/>
                <w:hideMark/>
              </w:tcPr>
            </w:tcPrChange>
          </w:tcPr>
          <w:p w14:paraId="2332E40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0.11 [0.07, 0.17]</w:t>
            </w:r>
          </w:p>
        </w:tc>
        <w:tc>
          <w:tcPr>
            <w:tcW w:w="591" w:type="pct"/>
            <w:hideMark/>
            <w:tcPrChange w:id="923" w:author="Andrés González Santa Cruz" w:date="2023-05-13T16:41:00Z">
              <w:tcPr>
                <w:tcW w:w="662" w:type="pct"/>
                <w:hideMark/>
              </w:tcPr>
            </w:tcPrChange>
          </w:tcPr>
          <w:p w14:paraId="7263C8B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0.11 [0.07, 0.15]</w:t>
            </w:r>
          </w:p>
        </w:tc>
        <w:tc>
          <w:tcPr>
            <w:tcW w:w="591" w:type="pct"/>
            <w:hideMark/>
            <w:tcPrChange w:id="924" w:author="Andrés González Santa Cruz" w:date="2023-05-13T16:41:00Z">
              <w:tcPr>
                <w:tcW w:w="654" w:type="pct"/>
                <w:hideMark/>
              </w:tcPr>
            </w:tcPrChange>
          </w:tcPr>
          <w:p w14:paraId="791840A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0.12 [0.08, 0.17]</w:t>
            </w:r>
          </w:p>
        </w:tc>
        <w:tc>
          <w:tcPr>
            <w:tcW w:w="685" w:type="pct"/>
            <w:tcPrChange w:id="925" w:author="Andrés González Santa Cruz" w:date="2023-05-13T16:41:00Z">
              <w:tcPr>
                <w:tcW w:w="654" w:type="pct"/>
              </w:tcPr>
            </w:tcPrChange>
          </w:tcPr>
          <w:p w14:paraId="177299C3" w14:textId="708412C1" w:rsidR="00195075" w:rsidRPr="00B81F8A" w:rsidRDefault="00195075" w:rsidP="004C365D">
            <w:pPr>
              <w:contextualSpacing/>
              <w:rPr>
                <w:rFonts w:eastAsia="Times New Roman" w:cs="Times New Roman"/>
                <w:color w:val="222222"/>
                <w:sz w:val="18"/>
                <w:szCs w:val="18"/>
                <w:lang w:eastAsia="en-AU"/>
              </w:rPr>
            </w:pPr>
            <w:proofErr w:type="gramStart"/>
            <w:ins w:id="926" w:author="Andrés González Santa Cruz" w:date="2023-05-13T16:31:00Z">
              <w:r w:rsidRPr="00D25BD8">
                <w:rPr>
                  <w:rFonts w:eastAsia="Times New Roman" w:cs="Times New Roman"/>
                  <w:color w:val="222222"/>
                  <w:sz w:val="18"/>
                  <w:szCs w:val="18"/>
                  <w:lang w:eastAsia="en-AU"/>
                </w:rPr>
                <w:t>H(</w:t>
              </w:r>
              <w:proofErr w:type="gramEnd"/>
              <w:r w:rsidRPr="00D25BD8">
                <w:rPr>
                  <w:rFonts w:eastAsia="Times New Roman" w:cs="Times New Roman"/>
                  <w:color w:val="222222"/>
                  <w:sz w:val="18"/>
                  <w:szCs w:val="18"/>
                  <w:lang w:eastAsia="en-AU"/>
                </w:rPr>
                <w:t xml:space="preserve">2)=346.6, </w:t>
              </w:r>
            </w:ins>
            <w:ins w:id="927" w:author="Andrés González Santa Cruz" w:date="2023-05-13T17:14:00Z">
              <w:r w:rsidR="0012451F" w:rsidRPr="00CF3AD0">
                <w:rPr>
                  <w:rFonts w:eastAsia="Times New Roman" w:cs="Times New Roman"/>
                  <w:color w:val="222222"/>
                  <w:sz w:val="18"/>
                  <w:szCs w:val="18"/>
                  <w:lang w:eastAsia="en-AU"/>
                </w:rPr>
                <w:t>p&lt;0,001</w:t>
              </w:r>
            </w:ins>
          </w:p>
        </w:tc>
        <w:tc>
          <w:tcPr>
            <w:tcW w:w="334" w:type="pct"/>
            <w:tcPrChange w:id="928" w:author="Andrés González Santa Cruz" w:date="2023-05-13T16:41:00Z">
              <w:tcPr>
                <w:tcW w:w="1" w:type="pct"/>
              </w:tcPr>
            </w:tcPrChange>
          </w:tcPr>
          <w:p w14:paraId="20E01D9A" w14:textId="77777777" w:rsidR="00195075" w:rsidRPr="00D25BD8" w:rsidRDefault="00195075" w:rsidP="004C365D">
            <w:pPr>
              <w:contextualSpacing/>
              <w:rPr>
                <w:rFonts w:eastAsia="Times New Roman" w:cs="Times New Roman"/>
                <w:color w:val="222222"/>
                <w:sz w:val="18"/>
                <w:szCs w:val="18"/>
                <w:lang w:eastAsia="en-AU"/>
              </w:rPr>
            </w:pPr>
          </w:p>
        </w:tc>
      </w:tr>
      <w:tr w:rsidR="00195075" w:rsidRPr="0032407A" w14:paraId="37B173CF" w14:textId="50DC645A" w:rsidTr="00195075">
        <w:trPr>
          <w:trHeight w:val="154"/>
          <w:tblHeader/>
          <w:trPrChange w:id="929" w:author="Andrés González Santa Cruz" w:date="2023-05-13T16:41:00Z">
            <w:trPr>
              <w:trHeight w:val="154"/>
              <w:tblHeader/>
            </w:trPr>
          </w:trPrChange>
        </w:trPr>
        <w:tc>
          <w:tcPr>
            <w:tcW w:w="755" w:type="pct"/>
            <w:vMerge w:val="restart"/>
            <w:hideMark/>
            <w:tcPrChange w:id="930" w:author="Andrés González Santa Cruz" w:date="2023-05-13T16:41:00Z">
              <w:tcPr>
                <w:tcW w:w="984" w:type="pct"/>
                <w:vMerge w:val="restart"/>
                <w:hideMark/>
              </w:tcPr>
            </w:tcPrChange>
          </w:tcPr>
          <w:p w14:paraId="660D8AE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Primary Substance (initial </w:t>
            </w:r>
            <w:proofErr w:type="gramStart"/>
            <w:r w:rsidRPr="00B81F8A">
              <w:rPr>
                <w:rFonts w:eastAsia="Times New Roman" w:cs="Times New Roman"/>
                <w:color w:val="222222"/>
                <w:sz w:val="18"/>
                <w:szCs w:val="18"/>
                <w:lang w:eastAsia="en-AU"/>
              </w:rPr>
              <w:t>diagnosis)</w:t>
            </w:r>
            <w:r w:rsidRPr="00B81F8A">
              <w:rPr>
                <w:rFonts w:eastAsia="Times New Roman" w:cs="Times New Roman"/>
                <w:color w:val="000000"/>
                <w:sz w:val="18"/>
                <w:szCs w:val="18"/>
                <w:lang w:eastAsia="en-AU"/>
              </w:rPr>
              <w:t>  </w:t>
            </w:r>
            <w:r w:rsidRPr="00B81F8A">
              <w:rPr>
                <w:rFonts w:eastAsia="Times New Roman" w:cs="Times New Roman"/>
                <w:color w:val="222222"/>
                <w:sz w:val="18"/>
                <w:szCs w:val="18"/>
                <w:lang w:eastAsia="en-AU"/>
              </w:rPr>
              <w:t xml:space="preserve"> </w:t>
            </w:r>
            <w:proofErr w:type="gramEnd"/>
            <w:r w:rsidRPr="00B81F8A">
              <w:rPr>
                <w:rFonts w:eastAsia="Times New Roman" w:cs="Times New Roman"/>
                <w:color w:val="222222"/>
                <w:sz w:val="18"/>
                <w:szCs w:val="18"/>
                <w:lang w:eastAsia="en-AU"/>
              </w:rPr>
              <w:t>(%)</w:t>
            </w:r>
          </w:p>
        </w:tc>
        <w:tc>
          <w:tcPr>
            <w:tcW w:w="885" w:type="pct"/>
            <w:hideMark/>
            <w:tcPrChange w:id="931" w:author="Andrés González Santa Cruz" w:date="2023-05-13T16:41:00Z">
              <w:tcPr>
                <w:tcW w:w="886" w:type="pct"/>
                <w:hideMark/>
              </w:tcPr>
            </w:tcPrChange>
          </w:tcPr>
          <w:p w14:paraId="3096F5B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Alcohol</w:t>
            </w:r>
          </w:p>
        </w:tc>
        <w:tc>
          <w:tcPr>
            <w:tcW w:w="569" w:type="pct"/>
            <w:hideMark/>
            <w:tcPrChange w:id="932" w:author="Andrés González Santa Cruz" w:date="2023-05-13T16:41:00Z">
              <w:tcPr>
                <w:tcW w:w="569" w:type="pct"/>
                <w:hideMark/>
              </w:tcPr>
            </w:tcPrChange>
          </w:tcPr>
          <w:p w14:paraId="2A5C7A7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38412 (54.2)</w:t>
            </w:r>
          </w:p>
        </w:tc>
        <w:tc>
          <w:tcPr>
            <w:tcW w:w="591" w:type="pct"/>
            <w:hideMark/>
            <w:tcPrChange w:id="933" w:author="Andrés González Santa Cruz" w:date="2023-05-13T16:41:00Z">
              <w:tcPr>
                <w:tcW w:w="592" w:type="pct"/>
                <w:hideMark/>
              </w:tcPr>
            </w:tcPrChange>
          </w:tcPr>
          <w:p w14:paraId="38D3080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11793 (61.2)</w:t>
            </w:r>
          </w:p>
        </w:tc>
        <w:tc>
          <w:tcPr>
            <w:tcW w:w="591" w:type="pct"/>
            <w:hideMark/>
            <w:tcPrChange w:id="934" w:author="Andrés González Santa Cruz" w:date="2023-05-13T16:41:00Z">
              <w:tcPr>
                <w:tcW w:w="662" w:type="pct"/>
                <w:hideMark/>
              </w:tcPr>
            </w:tcPrChange>
          </w:tcPr>
          <w:p w14:paraId="12E8353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7626 (48.3)</w:t>
            </w:r>
          </w:p>
        </w:tc>
        <w:tc>
          <w:tcPr>
            <w:tcW w:w="591" w:type="pct"/>
            <w:hideMark/>
            <w:tcPrChange w:id="935" w:author="Andrés González Santa Cruz" w:date="2023-05-13T16:41:00Z">
              <w:tcPr>
                <w:tcW w:w="654" w:type="pct"/>
                <w:hideMark/>
              </w:tcPr>
            </w:tcPrChange>
          </w:tcPr>
          <w:p w14:paraId="714D25D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18989 (53.1)</w:t>
            </w:r>
          </w:p>
        </w:tc>
        <w:tc>
          <w:tcPr>
            <w:tcW w:w="685" w:type="pct"/>
            <w:tcPrChange w:id="936" w:author="Andrés González Santa Cruz" w:date="2023-05-13T16:41:00Z">
              <w:tcPr>
                <w:tcW w:w="654" w:type="pct"/>
              </w:tcPr>
            </w:tcPrChange>
          </w:tcPr>
          <w:p w14:paraId="617821FD" w14:textId="191E8BF9" w:rsidR="00195075" w:rsidRPr="00B81F8A" w:rsidRDefault="00BB1B18" w:rsidP="004C365D">
            <w:pPr>
              <w:contextualSpacing/>
              <w:rPr>
                <w:rFonts w:eastAsia="Times New Roman" w:cs="Times New Roman"/>
                <w:color w:val="222222"/>
                <w:sz w:val="18"/>
                <w:szCs w:val="18"/>
                <w:lang w:eastAsia="en-AU"/>
              </w:rPr>
            </w:pPr>
            <w:ins w:id="937" w:author="Andrés González Santa Cruz" w:date="2023-05-13T17:07: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8, 70863)=932; p&lt;0,001</w:t>
              </w:r>
            </w:ins>
          </w:p>
        </w:tc>
        <w:tc>
          <w:tcPr>
            <w:tcW w:w="334" w:type="pct"/>
            <w:tcPrChange w:id="938" w:author="Andrés González Santa Cruz" w:date="2023-05-13T16:41:00Z">
              <w:tcPr>
                <w:tcW w:w="1" w:type="pct"/>
              </w:tcPr>
            </w:tcPrChange>
          </w:tcPr>
          <w:p w14:paraId="3202AE82"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2E9EE6F2" w14:textId="2BED7497" w:rsidTr="00195075">
        <w:trPr>
          <w:trHeight w:val="87"/>
          <w:tblHeader/>
          <w:trPrChange w:id="939" w:author="Andrés González Santa Cruz" w:date="2023-05-13T16:41:00Z">
            <w:trPr>
              <w:trHeight w:val="87"/>
              <w:tblHeader/>
            </w:trPr>
          </w:trPrChange>
        </w:trPr>
        <w:tc>
          <w:tcPr>
            <w:tcW w:w="755" w:type="pct"/>
            <w:vMerge/>
            <w:hideMark/>
            <w:tcPrChange w:id="940" w:author="Andrés González Santa Cruz" w:date="2023-05-13T16:41:00Z">
              <w:tcPr>
                <w:tcW w:w="984" w:type="pct"/>
                <w:vMerge/>
                <w:hideMark/>
              </w:tcPr>
            </w:tcPrChange>
          </w:tcPr>
          <w:p w14:paraId="2DB4A9C9"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941" w:author="Andrés González Santa Cruz" w:date="2023-05-13T16:41:00Z">
              <w:tcPr>
                <w:tcW w:w="886" w:type="pct"/>
                <w:hideMark/>
              </w:tcPr>
            </w:tcPrChange>
          </w:tcPr>
          <w:p w14:paraId="06E258D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Cocaine hydrochloride</w:t>
            </w:r>
          </w:p>
        </w:tc>
        <w:tc>
          <w:tcPr>
            <w:tcW w:w="569" w:type="pct"/>
            <w:hideMark/>
            <w:tcPrChange w:id="942" w:author="Andrés González Santa Cruz" w:date="2023-05-13T16:41:00Z">
              <w:tcPr>
                <w:tcW w:w="569" w:type="pct"/>
                <w:hideMark/>
              </w:tcPr>
            </w:tcPrChange>
          </w:tcPr>
          <w:p w14:paraId="3476FB4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2605 </w:t>
            </w:r>
            <w:proofErr w:type="gramStart"/>
            <w:r w:rsidRPr="00B81F8A">
              <w:rPr>
                <w:rFonts w:eastAsia="Times New Roman" w:cs="Times New Roman"/>
                <w:color w:val="222222"/>
                <w:sz w:val="18"/>
                <w:szCs w:val="18"/>
                <w:lang w:eastAsia="en-AU"/>
              </w:rPr>
              <w:t>( 3.7</w:t>
            </w:r>
            <w:proofErr w:type="gramEnd"/>
            <w:r w:rsidRPr="00B81F8A">
              <w:rPr>
                <w:rFonts w:eastAsia="Times New Roman" w:cs="Times New Roman"/>
                <w:color w:val="222222"/>
                <w:sz w:val="18"/>
                <w:szCs w:val="18"/>
                <w:lang w:eastAsia="en-AU"/>
              </w:rPr>
              <w:t>)</w:t>
            </w:r>
          </w:p>
        </w:tc>
        <w:tc>
          <w:tcPr>
            <w:tcW w:w="591" w:type="pct"/>
            <w:hideMark/>
            <w:tcPrChange w:id="943" w:author="Andrés González Santa Cruz" w:date="2023-05-13T16:41:00Z">
              <w:tcPr>
                <w:tcW w:w="592" w:type="pct"/>
                <w:hideMark/>
              </w:tcPr>
            </w:tcPrChange>
          </w:tcPr>
          <w:p w14:paraId="5391F3E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566 </w:t>
            </w:r>
            <w:proofErr w:type="gramStart"/>
            <w:r w:rsidRPr="00B81F8A">
              <w:rPr>
                <w:rFonts w:eastAsia="Times New Roman" w:cs="Times New Roman"/>
                <w:color w:val="222222"/>
                <w:sz w:val="18"/>
                <w:szCs w:val="18"/>
                <w:lang w:eastAsia="en-AU"/>
              </w:rPr>
              <w:t>( 2.9</w:t>
            </w:r>
            <w:proofErr w:type="gramEnd"/>
            <w:r w:rsidRPr="00B81F8A">
              <w:rPr>
                <w:rFonts w:eastAsia="Times New Roman" w:cs="Times New Roman"/>
                <w:color w:val="222222"/>
                <w:sz w:val="18"/>
                <w:szCs w:val="18"/>
                <w:lang w:eastAsia="en-AU"/>
              </w:rPr>
              <w:t>)</w:t>
            </w:r>
          </w:p>
        </w:tc>
        <w:tc>
          <w:tcPr>
            <w:tcW w:w="591" w:type="pct"/>
            <w:hideMark/>
            <w:tcPrChange w:id="944" w:author="Andrés González Santa Cruz" w:date="2023-05-13T16:41:00Z">
              <w:tcPr>
                <w:tcW w:w="662" w:type="pct"/>
                <w:hideMark/>
              </w:tcPr>
            </w:tcPrChange>
          </w:tcPr>
          <w:p w14:paraId="2147F35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649 </w:t>
            </w:r>
            <w:proofErr w:type="gramStart"/>
            <w:r w:rsidRPr="00B81F8A">
              <w:rPr>
                <w:rFonts w:eastAsia="Times New Roman" w:cs="Times New Roman"/>
                <w:color w:val="222222"/>
                <w:sz w:val="18"/>
                <w:szCs w:val="18"/>
                <w:lang w:eastAsia="en-AU"/>
              </w:rPr>
              <w:t>( 4.1</w:t>
            </w:r>
            <w:proofErr w:type="gramEnd"/>
            <w:r w:rsidRPr="00B81F8A">
              <w:rPr>
                <w:rFonts w:eastAsia="Times New Roman" w:cs="Times New Roman"/>
                <w:color w:val="222222"/>
                <w:sz w:val="18"/>
                <w:szCs w:val="18"/>
                <w:lang w:eastAsia="en-AU"/>
              </w:rPr>
              <w:t>)</w:t>
            </w:r>
          </w:p>
        </w:tc>
        <w:tc>
          <w:tcPr>
            <w:tcW w:w="591" w:type="pct"/>
            <w:hideMark/>
            <w:tcPrChange w:id="945" w:author="Andrés González Santa Cruz" w:date="2023-05-13T16:41:00Z">
              <w:tcPr>
                <w:tcW w:w="654" w:type="pct"/>
                <w:hideMark/>
              </w:tcPr>
            </w:tcPrChange>
          </w:tcPr>
          <w:p w14:paraId="604E159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1390 </w:t>
            </w:r>
            <w:proofErr w:type="gramStart"/>
            <w:r w:rsidRPr="00B81F8A">
              <w:rPr>
                <w:rFonts w:eastAsia="Times New Roman" w:cs="Times New Roman"/>
                <w:color w:val="222222"/>
                <w:sz w:val="18"/>
                <w:szCs w:val="18"/>
                <w:lang w:eastAsia="en-AU"/>
              </w:rPr>
              <w:t>( 3.9</w:t>
            </w:r>
            <w:proofErr w:type="gramEnd"/>
            <w:r w:rsidRPr="00B81F8A">
              <w:rPr>
                <w:rFonts w:eastAsia="Times New Roman" w:cs="Times New Roman"/>
                <w:color w:val="222222"/>
                <w:sz w:val="18"/>
                <w:szCs w:val="18"/>
                <w:lang w:eastAsia="en-AU"/>
              </w:rPr>
              <w:t>)</w:t>
            </w:r>
          </w:p>
        </w:tc>
        <w:tc>
          <w:tcPr>
            <w:tcW w:w="685" w:type="pct"/>
            <w:tcPrChange w:id="946" w:author="Andrés González Santa Cruz" w:date="2023-05-13T16:41:00Z">
              <w:tcPr>
                <w:tcW w:w="654" w:type="pct"/>
              </w:tcPr>
            </w:tcPrChange>
          </w:tcPr>
          <w:p w14:paraId="5C63959C" w14:textId="5E48AE23" w:rsidR="00195075" w:rsidRPr="00B81F8A" w:rsidRDefault="00195075" w:rsidP="004C365D">
            <w:pPr>
              <w:contextualSpacing/>
              <w:rPr>
                <w:rFonts w:eastAsia="Times New Roman" w:cs="Times New Roman"/>
                <w:color w:val="222222"/>
                <w:sz w:val="18"/>
                <w:szCs w:val="18"/>
                <w:lang w:eastAsia="en-AU"/>
              </w:rPr>
            </w:pPr>
          </w:p>
        </w:tc>
        <w:tc>
          <w:tcPr>
            <w:tcW w:w="334" w:type="pct"/>
            <w:tcPrChange w:id="947" w:author="Andrés González Santa Cruz" w:date="2023-05-13T16:41:00Z">
              <w:tcPr>
                <w:tcW w:w="1" w:type="pct"/>
              </w:tcPr>
            </w:tcPrChange>
          </w:tcPr>
          <w:p w14:paraId="4F9E83A5"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67396E3" w14:textId="0F2D3307" w:rsidTr="00195075">
        <w:trPr>
          <w:trHeight w:val="62"/>
          <w:tblHeader/>
          <w:trPrChange w:id="948" w:author="Andrés González Santa Cruz" w:date="2023-05-13T16:41:00Z">
            <w:trPr>
              <w:trHeight w:val="62"/>
              <w:tblHeader/>
            </w:trPr>
          </w:trPrChange>
        </w:trPr>
        <w:tc>
          <w:tcPr>
            <w:tcW w:w="755" w:type="pct"/>
            <w:vMerge/>
            <w:hideMark/>
            <w:tcPrChange w:id="949" w:author="Andrés González Santa Cruz" w:date="2023-05-13T16:41:00Z">
              <w:tcPr>
                <w:tcW w:w="984" w:type="pct"/>
                <w:vMerge/>
                <w:hideMark/>
              </w:tcPr>
            </w:tcPrChange>
          </w:tcPr>
          <w:p w14:paraId="210EA862"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950" w:author="Andrés González Santa Cruz" w:date="2023-05-13T16:41:00Z">
              <w:tcPr>
                <w:tcW w:w="886" w:type="pct"/>
                <w:hideMark/>
              </w:tcPr>
            </w:tcPrChange>
          </w:tcPr>
          <w:p w14:paraId="4A5E829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Cocaine paste</w:t>
            </w:r>
          </w:p>
        </w:tc>
        <w:tc>
          <w:tcPr>
            <w:tcW w:w="569" w:type="pct"/>
            <w:hideMark/>
            <w:tcPrChange w:id="951" w:author="Andrés González Santa Cruz" w:date="2023-05-13T16:41:00Z">
              <w:tcPr>
                <w:tcW w:w="569" w:type="pct"/>
                <w:hideMark/>
              </w:tcPr>
            </w:tcPrChange>
          </w:tcPr>
          <w:p w14:paraId="26C5475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3311 </w:t>
            </w:r>
            <w:proofErr w:type="gramStart"/>
            <w:r w:rsidRPr="00B81F8A">
              <w:rPr>
                <w:rFonts w:eastAsia="Times New Roman" w:cs="Times New Roman"/>
                <w:color w:val="222222"/>
                <w:sz w:val="18"/>
                <w:szCs w:val="18"/>
                <w:lang w:eastAsia="en-AU"/>
              </w:rPr>
              <w:t>( 4.7</w:t>
            </w:r>
            <w:proofErr w:type="gramEnd"/>
            <w:r w:rsidRPr="00B81F8A">
              <w:rPr>
                <w:rFonts w:eastAsia="Times New Roman" w:cs="Times New Roman"/>
                <w:color w:val="222222"/>
                <w:sz w:val="18"/>
                <w:szCs w:val="18"/>
                <w:lang w:eastAsia="en-AU"/>
              </w:rPr>
              <w:t>)</w:t>
            </w:r>
          </w:p>
        </w:tc>
        <w:tc>
          <w:tcPr>
            <w:tcW w:w="591" w:type="pct"/>
            <w:hideMark/>
            <w:tcPrChange w:id="952" w:author="Andrés González Santa Cruz" w:date="2023-05-13T16:41:00Z">
              <w:tcPr>
                <w:tcW w:w="592" w:type="pct"/>
                <w:hideMark/>
              </w:tcPr>
            </w:tcPrChange>
          </w:tcPr>
          <w:p w14:paraId="794E453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631 </w:t>
            </w:r>
            <w:proofErr w:type="gramStart"/>
            <w:r w:rsidRPr="00B81F8A">
              <w:rPr>
                <w:rFonts w:eastAsia="Times New Roman" w:cs="Times New Roman"/>
                <w:color w:val="222222"/>
                <w:sz w:val="18"/>
                <w:szCs w:val="18"/>
                <w:lang w:eastAsia="en-AU"/>
              </w:rPr>
              <w:t>( 3.3</w:t>
            </w:r>
            <w:proofErr w:type="gramEnd"/>
            <w:r w:rsidRPr="00B81F8A">
              <w:rPr>
                <w:rFonts w:eastAsia="Times New Roman" w:cs="Times New Roman"/>
                <w:color w:val="222222"/>
                <w:sz w:val="18"/>
                <w:szCs w:val="18"/>
                <w:lang w:eastAsia="en-AU"/>
              </w:rPr>
              <w:t>)</w:t>
            </w:r>
          </w:p>
        </w:tc>
        <w:tc>
          <w:tcPr>
            <w:tcW w:w="591" w:type="pct"/>
            <w:hideMark/>
            <w:tcPrChange w:id="953" w:author="Andrés González Santa Cruz" w:date="2023-05-13T16:41:00Z">
              <w:tcPr>
                <w:tcW w:w="662" w:type="pct"/>
                <w:hideMark/>
              </w:tcPr>
            </w:tcPrChange>
          </w:tcPr>
          <w:p w14:paraId="4AC352A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1041 </w:t>
            </w:r>
            <w:proofErr w:type="gramStart"/>
            <w:r w:rsidRPr="00B81F8A">
              <w:rPr>
                <w:rFonts w:eastAsia="Times New Roman" w:cs="Times New Roman"/>
                <w:color w:val="222222"/>
                <w:sz w:val="18"/>
                <w:szCs w:val="18"/>
                <w:lang w:eastAsia="en-AU"/>
              </w:rPr>
              <w:t>( 6.6</w:t>
            </w:r>
            <w:proofErr w:type="gramEnd"/>
            <w:r w:rsidRPr="00B81F8A">
              <w:rPr>
                <w:rFonts w:eastAsia="Times New Roman" w:cs="Times New Roman"/>
                <w:color w:val="222222"/>
                <w:sz w:val="18"/>
                <w:szCs w:val="18"/>
                <w:lang w:eastAsia="en-AU"/>
              </w:rPr>
              <w:t>)</w:t>
            </w:r>
          </w:p>
        </w:tc>
        <w:tc>
          <w:tcPr>
            <w:tcW w:w="591" w:type="pct"/>
            <w:hideMark/>
            <w:tcPrChange w:id="954" w:author="Andrés González Santa Cruz" w:date="2023-05-13T16:41:00Z">
              <w:tcPr>
                <w:tcW w:w="654" w:type="pct"/>
                <w:hideMark/>
              </w:tcPr>
            </w:tcPrChange>
          </w:tcPr>
          <w:p w14:paraId="4246F00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1639 </w:t>
            </w:r>
            <w:proofErr w:type="gramStart"/>
            <w:r w:rsidRPr="00B81F8A">
              <w:rPr>
                <w:rFonts w:eastAsia="Times New Roman" w:cs="Times New Roman"/>
                <w:color w:val="222222"/>
                <w:sz w:val="18"/>
                <w:szCs w:val="18"/>
                <w:lang w:eastAsia="en-AU"/>
              </w:rPr>
              <w:t>( 4.6</w:t>
            </w:r>
            <w:proofErr w:type="gramEnd"/>
            <w:r w:rsidRPr="00B81F8A">
              <w:rPr>
                <w:rFonts w:eastAsia="Times New Roman" w:cs="Times New Roman"/>
                <w:color w:val="222222"/>
                <w:sz w:val="18"/>
                <w:szCs w:val="18"/>
                <w:lang w:eastAsia="en-AU"/>
              </w:rPr>
              <w:t>)</w:t>
            </w:r>
          </w:p>
        </w:tc>
        <w:tc>
          <w:tcPr>
            <w:tcW w:w="685" w:type="pct"/>
            <w:tcPrChange w:id="955" w:author="Andrés González Santa Cruz" w:date="2023-05-13T16:41:00Z">
              <w:tcPr>
                <w:tcW w:w="654" w:type="pct"/>
              </w:tcPr>
            </w:tcPrChange>
          </w:tcPr>
          <w:p w14:paraId="14DF6231"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956" w:author="Andrés González Santa Cruz" w:date="2023-05-13T16:41:00Z">
              <w:tcPr>
                <w:tcW w:w="1" w:type="pct"/>
              </w:tcPr>
            </w:tcPrChange>
          </w:tcPr>
          <w:p w14:paraId="540B3E1A"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03E24E89" w14:textId="4E5A4BE1" w:rsidTr="00195075">
        <w:trPr>
          <w:trHeight w:val="177"/>
          <w:tblHeader/>
          <w:trPrChange w:id="957" w:author="Andrés González Santa Cruz" w:date="2023-05-13T16:41:00Z">
            <w:trPr>
              <w:trHeight w:val="177"/>
              <w:tblHeader/>
            </w:trPr>
          </w:trPrChange>
        </w:trPr>
        <w:tc>
          <w:tcPr>
            <w:tcW w:w="755" w:type="pct"/>
            <w:vMerge/>
            <w:hideMark/>
            <w:tcPrChange w:id="958" w:author="Andrés González Santa Cruz" w:date="2023-05-13T16:41:00Z">
              <w:tcPr>
                <w:tcW w:w="984" w:type="pct"/>
                <w:vMerge/>
                <w:hideMark/>
              </w:tcPr>
            </w:tcPrChange>
          </w:tcPr>
          <w:p w14:paraId="0B70417C"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959" w:author="Andrés González Santa Cruz" w:date="2023-05-13T16:41:00Z">
              <w:tcPr>
                <w:tcW w:w="886" w:type="pct"/>
                <w:hideMark/>
              </w:tcPr>
            </w:tcPrChange>
          </w:tcPr>
          <w:p w14:paraId="6C8CDC4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Marijuana</w:t>
            </w:r>
          </w:p>
        </w:tc>
        <w:tc>
          <w:tcPr>
            <w:tcW w:w="569" w:type="pct"/>
            <w:hideMark/>
            <w:tcPrChange w:id="960" w:author="Andrés González Santa Cruz" w:date="2023-05-13T16:41:00Z">
              <w:tcPr>
                <w:tcW w:w="569" w:type="pct"/>
                <w:hideMark/>
              </w:tcPr>
            </w:tcPrChange>
          </w:tcPr>
          <w:p w14:paraId="72EC874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19142 (27.0)</w:t>
            </w:r>
          </w:p>
        </w:tc>
        <w:tc>
          <w:tcPr>
            <w:tcW w:w="591" w:type="pct"/>
            <w:hideMark/>
            <w:tcPrChange w:id="961" w:author="Andrés González Santa Cruz" w:date="2023-05-13T16:41:00Z">
              <w:tcPr>
                <w:tcW w:w="592" w:type="pct"/>
                <w:hideMark/>
              </w:tcPr>
            </w:tcPrChange>
          </w:tcPr>
          <w:p w14:paraId="770DD09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4123 (21.4)</w:t>
            </w:r>
          </w:p>
        </w:tc>
        <w:tc>
          <w:tcPr>
            <w:tcW w:w="591" w:type="pct"/>
            <w:hideMark/>
            <w:tcPrChange w:id="962" w:author="Andrés González Santa Cruz" w:date="2023-05-13T16:41:00Z">
              <w:tcPr>
                <w:tcW w:w="662" w:type="pct"/>
                <w:hideMark/>
              </w:tcPr>
            </w:tcPrChange>
          </w:tcPr>
          <w:p w14:paraId="6808BE3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5132 (32.5)</w:t>
            </w:r>
          </w:p>
        </w:tc>
        <w:tc>
          <w:tcPr>
            <w:tcW w:w="591" w:type="pct"/>
            <w:hideMark/>
            <w:tcPrChange w:id="963" w:author="Andrés González Santa Cruz" w:date="2023-05-13T16:41:00Z">
              <w:tcPr>
                <w:tcW w:w="654" w:type="pct"/>
                <w:hideMark/>
              </w:tcPr>
            </w:tcPrChange>
          </w:tcPr>
          <w:p w14:paraId="32766A8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9883 (27.6)</w:t>
            </w:r>
          </w:p>
        </w:tc>
        <w:tc>
          <w:tcPr>
            <w:tcW w:w="685" w:type="pct"/>
            <w:tcPrChange w:id="964" w:author="Andrés González Santa Cruz" w:date="2023-05-13T16:41:00Z">
              <w:tcPr>
                <w:tcW w:w="654" w:type="pct"/>
              </w:tcPr>
            </w:tcPrChange>
          </w:tcPr>
          <w:p w14:paraId="59C4CF2F"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965" w:author="Andrés González Santa Cruz" w:date="2023-05-13T16:41:00Z">
              <w:tcPr>
                <w:tcW w:w="1" w:type="pct"/>
              </w:tcPr>
            </w:tcPrChange>
          </w:tcPr>
          <w:p w14:paraId="791DC7CF"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315FD7A" w14:textId="06873E93" w:rsidTr="00195075">
        <w:trPr>
          <w:trHeight w:val="137"/>
          <w:tblHeader/>
          <w:trPrChange w:id="966" w:author="Andrés González Santa Cruz" w:date="2023-05-13T16:41:00Z">
            <w:trPr>
              <w:trHeight w:val="137"/>
              <w:tblHeader/>
            </w:trPr>
          </w:trPrChange>
        </w:trPr>
        <w:tc>
          <w:tcPr>
            <w:tcW w:w="755" w:type="pct"/>
            <w:vMerge/>
            <w:hideMark/>
            <w:tcPrChange w:id="967" w:author="Andrés González Santa Cruz" w:date="2023-05-13T16:41:00Z">
              <w:tcPr>
                <w:tcW w:w="984" w:type="pct"/>
                <w:vMerge/>
                <w:hideMark/>
              </w:tcPr>
            </w:tcPrChange>
          </w:tcPr>
          <w:p w14:paraId="1BEB90CC"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968" w:author="Andrés González Santa Cruz" w:date="2023-05-13T16:41:00Z">
              <w:tcPr>
                <w:tcW w:w="886" w:type="pct"/>
                <w:hideMark/>
              </w:tcPr>
            </w:tcPrChange>
          </w:tcPr>
          <w:p w14:paraId="371EB05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Other</w:t>
            </w:r>
          </w:p>
        </w:tc>
        <w:tc>
          <w:tcPr>
            <w:tcW w:w="569" w:type="pct"/>
            <w:hideMark/>
            <w:tcPrChange w:id="969" w:author="Andrés González Santa Cruz" w:date="2023-05-13T16:41:00Z">
              <w:tcPr>
                <w:tcW w:w="569" w:type="pct"/>
                <w:hideMark/>
              </w:tcPr>
            </w:tcPrChange>
          </w:tcPr>
          <w:p w14:paraId="2F5F9EF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1606 </w:t>
            </w:r>
            <w:proofErr w:type="gramStart"/>
            <w:r w:rsidRPr="00B81F8A">
              <w:rPr>
                <w:rFonts w:eastAsia="Times New Roman" w:cs="Times New Roman"/>
                <w:color w:val="222222"/>
                <w:sz w:val="18"/>
                <w:szCs w:val="18"/>
                <w:lang w:eastAsia="en-AU"/>
              </w:rPr>
              <w:t>( 2.3</w:t>
            </w:r>
            <w:proofErr w:type="gramEnd"/>
            <w:r w:rsidRPr="00B81F8A">
              <w:rPr>
                <w:rFonts w:eastAsia="Times New Roman" w:cs="Times New Roman"/>
                <w:color w:val="222222"/>
                <w:sz w:val="18"/>
                <w:szCs w:val="18"/>
                <w:lang w:eastAsia="en-AU"/>
              </w:rPr>
              <w:t>)</w:t>
            </w:r>
          </w:p>
        </w:tc>
        <w:tc>
          <w:tcPr>
            <w:tcW w:w="591" w:type="pct"/>
            <w:hideMark/>
            <w:tcPrChange w:id="970" w:author="Andrés González Santa Cruz" w:date="2023-05-13T16:41:00Z">
              <w:tcPr>
                <w:tcW w:w="592" w:type="pct"/>
                <w:hideMark/>
              </w:tcPr>
            </w:tcPrChange>
          </w:tcPr>
          <w:p w14:paraId="0263689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480 </w:t>
            </w:r>
            <w:proofErr w:type="gramStart"/>
            <w:r w:rsidRPr="00B81F8A">
              <w:rPr>
                <w:rFonts w:eastAsia="Times New Roman" w:cs="Times New Roman"/>
                <w:color w:val="222222"/>
                <w:sz w:val="18"/>
                <w:szCs w:val="18"/>
                <w:lang w:eastAsia="en-AU"/>
              </w:rPr>
              <w:t>( 2.5</w:t>
            </w:r>
            <w:proofErr w:type="gramEnd"/>
            <w:r w:rsidRPr="00B81F8A">
              <w:rPr>
                <w:rFonts w:eastAsia="Times New Roman" w:cs="Times New Roman"/>
                <w:color w:val="222222"/>
                <w:sz w:val="18"/>
                <w:szCs w:val="18"/>
                <w:lang w:eastAsia="en-AU"/>
              </w:rPr>
              <w:t>)</w:t>
            </w:r>
          </w:p>
        </w:tc>
        <w:tc>
          <w:tcPr>
            <w:tcW w:w="591" w:type="pct"/>
            <w:hideMark/>
            <w:tcPrChange w:id="971" w:author="Andrés González Santa Cruz" w:date="2023-05-13T16:41:00Z">
              <w:tcPr>
                <w:tcW w:w="662" w:type="pct"/>
                <w:hideMark/>
              </w:tcPr>
            </w:tcPrChange>
          </w:tcPr>
          <w:p w14:paraId="3AB12FE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378 </w:t>
            </w:r>
            <w:proofErr w:type="gramStart"/>
            <w:r w:rsidRPr="00B81F8A">
              <w:rPr>
                <w:rFonts w:eastAsia="Times New Roman" w:cs="Times New Roman"/>
                <w:color w:val="222222"/>
                <w:sz w:val="18"/>
                <w:szCs w:val="18"/>
                <w:lang w:eastAsia="en-AU"/>
              </w:rPr>
              <w:t>( 2.4</w:t>
            </w:r>
            <w:proofErr w:type="gramEnd"/>
            <w:r w:rsidRPr="00B81F8A">
              <w:rPr>
                <w:rFonts w:eastAsia="Times New Roman" w:cs="Times New Roman"/>
                <w:color w:val="222222"/>
                <w:sz w:val="18"/>
                <w:szCs w:val="18"/>
                <w:lang w:eastAsia="en-AU"/>
              </w:rPr>
              <w:t>)</w:t>
            </w:r>
          </w:p>
        </w:tc>
        <w:tc>
          <w:tcPr>
            <w:tcW w:w="591" w:type="pct"/>
            <w:hideMark/>
            <w:tcPrChange w:id="972" w:author="Andrés González Santa Cruz" w:date="2023-05-13T16:41:00Z">
              <w:tcPr>
                <w:tcW w:w="654" w:type="pct"/>
                <w:hideMark/>
              </w:tcPr>
            </w:tcPrChange>
          </w:tcPr>
          <w:p w14:paraId="3A881EE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748 </w:t>
            </w:r>
            <w:proofErr w:type="gramStart"/>
            <w:r w:rsidRPr="00B81F8A">
              <w:rPr>
                <w:rFonts w:eastAsia="Times New Roman" w:cs="Times New Roman"/>
                <w:color w:val="222222"/>
                <w:sz w:val="18"/>
                <w:szCs w:val="18"/>
                <w:lang w:eastAsia="en-AU"/>
              </w:rPr>
              <w:t>( 2.1</w:t>
            </w:r>
            <w:proofErr w:type="gramEnd"/>
            <w:r w:rsidRPr="00B81F8A">
              <w:rPr>
                <w:rFonts w:eastAsia="Times New Roman" w:cs="Times New Roman"/>
                <w:color w:val="222222"/>
                <w:sz w:val="18"/>
                <w:szCs w:val="18"/>
                <w:lang w:eastAsia="en-AU"/>
              </w:rPr>
              <w:t>)</w:t>
            </w:r>
          </w:p>
        </w:tc>
        <w:tc>
          <w:tcPr>
            <w:tcW w:w="685" w:type="pct"/>
            <w:tcPrChange w:id="973" w:author="Andrés González Santa Cruz" w:date="2023-05-13T16:41:00Z">
              <w:tcPr>
                <w:tcW w:w="654" w:type="pct"/>
              </w:tcPr>
            </w:tcPrChange>
          </w:tcPr>
          <w:p w14:paraId="225B527D"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974" w:author="Andrés González Santa Cruz" w:date="2023-05-13T16:41:00Z">
              <w:tcPr>
                <w:tcW w:w="1" w:type="pct"/>
              </w:tcPr>
            </w:tcPrChange>
          </w:tcPr>
          <w:p w14:paraId="0D782FF3"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B9291E9" w14:textId="56D426A3" w:rsidTr="00195075">
        <w:trPr>
          <w:trHeight w:val="240"/>
          <w:tblHeader/>
          <w:trPrChange w:id="975" w:author="Andrés González Santa Cruz" w:date="2023-05-13T16:41:00Z">
            <w:trPr>
              <w:trHeight w:val="240"/>
              <w:tblHeader/>
            </w:trPr>
          </w:trPrChange>
        </w:trPr>
        <w:tc>
          <w:tcPr>
            <w:tcW w:w="755" w:type="pct"/>
            <w:vMerge/>
            <w:hideMark/>
            <w:tcPrChange w:id="976" w:author="Andrés González Santa Cruz" w:date="2023-05-13T16:41:00Z">
              <w:tcPr>
                <w:tcW w:w="984" w:type="pct"/>
                <w:vMerge/>
                <w:hideMark/>
              </w:tcPr>
            </w:tcPrChange>
          </w:tcPr>
          <w:p w14:paraId="4DA9F355"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977" w:author="Andrés González Santa Cruz" w:date="2023-05-13T16:41:00Z">
              <w:tcPr>
                <w:tcW w:w="886" w:type="pct"/>
                <w:hideMark/>
              </w:tcPr>
            </w:tcPrChange>
          </w:tcPr>
          <w:p w14:paraId="0BE8DEB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978" w:author="Andrés González Santa Cruz" w:date="2023-05-13T16:41:00Z">
              <w:tcPr>
                <w:tcW w:w="569" w:type="pct"/>
                <w:hideMark/>
              </w:tcPr>
            </w:tcPrChange>
          </w:tcPr>
          <w:p w14:paraId="7FB40BD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5787 </w:t>
            </w:r>
            <w:proofErr w:type="gramStart"/>
            <w:r w:rsidRPr="00B81F8A">
              <w:rPr>
                <w:rFonts w:eastAsia="Times New Roman" w:cs="Times New Roman"/>
                <w:color w:val="222222"/>
                <w:sz w:val="18"/>
                <w:szCs w:val="18"/>
                <w:lang w:eastAsia="en-AU"/>
              </w:rPr>
              <w:t>( 8.2</w:t>
            </w:r>
            <w:proofErr w:type="gramEnd"/>
            <w:r w:rsidRPr="00B81F8A">
              <w:rPr>
                <w:rFonts w:eastAsia="Times New Roman" w:cs="Times New Roman"/>
                <w:color w:val="222222"/>
                <w:sz w:val="18"/>
                <w:szCs w:val="18"/>
                <w:lang w:eastAsia="en-AU"/>
              </w:rPr>
              <w:t>)</w:t>
            </w:r>
          </w:p>
        </w:tc>
        <w:tc>
          <w:tcPr>
            <w:tcW w:w="591" w:type="pct"/>
            <w:hideMark/>
            <w:tcPrChange w:id="979" w:author="Andrés González Santa Cruz" w:date="2023-05-13T16:41:00Z">
              <w:tcPr>
                <w:tcW w:w="592" w:type="pct"/>
                <w:hideMark/>
              </w:tcPr>
            </w:tcPrChange>
          </w:tcPr>
          <w:p w14:paraId="3936DAE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1683 </w:t>
            </w:r>
            <w:proofErr w:type="gramStart"/>
            <w:r w:rsidRPr="00B81F8A">
              <w:rPr>
                <w:rFonts w:eastAsia="Times New Roman" w:cs="Times New Roman"/>
                <w:color w:val="222222"/>
                <w:sz w:val="18"/>
                <w:szCs w:val="18"/>
                <w:lang w:eastAsia="en-AU"/>
              </w:rPr>
              <w:t>( 8.7</w:t>
            </w:r>
            <w:proofErr w:type="gramEnd"/>
            <w:r w:rsidRPr="00B81F8A">
              <w:rPr>
                <w:rFonts w:eastAsia="Times New Roman" w:cs="Times New Roman"/>
                <w:color w:val="222222"/>
                <w:sz w:val="18"/>
                <w:szCs w:val="18"/>
                <w:lang w:eastAsia="en-AU"/>
              </w:rPr>
              <w:t>)</w:t>
            </w:r>
          </w:p>
        </w:tc>
        <w:tc>
          <w:tcPr>
            <w:tcW w:w="591" w:type="pct"/>
            <w:hideMark/>
            <w:tcPrChange w:id="980" w:author="Andrés González Santa Cruz" w:date="2023-05-13T16:41:00Z">
              <w:tcPr>
                <w:tcW w:w="662" w:type="pct"/>
                <w:hideMark/>
              </w:tcPr>
            </w:tcPrChange>
          </w:tcPr>
          <w:p w14:paraId="087962F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971 </w:t>
            </w:r>
            <w:proofErr w:type="gramStart"/>
            <w:r w:rsidRPr="00B81F8A">
              <w:rPr>
                <w:rFonts w:eastAsia="Times New Roman" w:cs="Times New Roman"/>
                <w:color w:val="222222"/>
                <w:sz w:val="18"/>
                <w:szCs w:val="18"/>
                <w:lang w:eastAsia="en-AU"/>
              </w:rPr>
              <w:t>( 6.1</w:t>
            </w:r>
            <w:proofErr w:type="gramEnd"/>
            <w:r w:rsidRPr="00B81F8A">
              <w:rPr>
                <w:rFonts w:eastAsia="Times New Roman" w:cs="Times New Roman"/>
                <w:color w:val="222222"/>
                <w:sz w:val="18"/>
                <w:szCs w:val="18"/>
                <w:lang w:eastAsia="en-AU"/>
              </w:rPr>
              <w:t>)</w:t>
            </w:r>
          </w:p>
        </w:tc>
        <w:tc>
          <w:tcPr>
            <w:tcW w:w="591" w:type="pct"/>
            <w:hideMark/>
            <w:tcPrChange w:id="981" w:author="Andrés González Santa Cruz" w:date="2023-05-13T16:41:00Z">
              <w:tcPr>
                <w:tcW w:w="654" w:type="pct"/>
                <w:hideMark/>
              </w:tcPr>
            </w:tcPrChange>
          </w:tcPr>
          <w:p w14:paraId="33D7097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3132 </w:t>
            </w:r>
            <w:proofErr w:type="gramStart"/>
            <w:r w:rsidRPr="00B81F8A">
              <w:rPr>
                <w:rFonts w:eastAsia="Times New Roman" w:cs="Times New Roman"/>
                <w:color w:val="222222"/>
                <w:sz w:val="18"/>
                <w:szCs w:val="18"/>
                <w:lang w:eastAsia="en-AU"/>
              </w:rPr>
              <w:t>( 8.8</w:t>
            </w:r>
            <w:proofErr w:type="gramEnd"/>
            <w:r w:rsidRPr="00B81F8A">
              <w:rPr>
                <w:rFonts w:eastAsia="Times New Roman" w:cs="Times New Roman"/>
                <w:color w:val="222222"/>
                <w:sz w:val="18"/>
                <w:szCs w:val="18"/>
                <w:lang w:eastAsia="en-AU"/>
              </w:rPr>
              <w:t>)</w:t>
            </w:r>
          </w:p>
        </w:tc>
        <w:tc>
          <w:tcPr>
            <w:tcW w:w="685" w:type="pct"/>
            <w:tcPrChange w:id="982" w:author="Andrés González Santa Cruz" w:date="2023-05-13T16:41:00Z">
              <w:tcPr>
                <w:tcW w:w="654" w:type="pct"/>
              </w:tcPr>
            </w:tcPrChange>
          </w:tcPr>
          <w:p w14:paraId="33CC26E5"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983" w:author="Andrés González Santa Cruz" w:date="2023-05-13T16:41:00Z">
              <w:tcPr>
                <w:tcW w:w="1" w:type="pct"/>
              </w:tcPr>
            </w:tcPrChange>
          </w:tcPr>
          <w:p w14:paraId="23DB1F3F"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0718DF9F" w14:textId="284A7A2C" w:rsidTr="00195075">
        <w:trPr>
          <w:trHeight w:val="413"/>
          <w:tblHeader/>
          <w:trPrChange w:id="984" w:author="Andrés González Santa Cruz" w:date="2023-05-13T16:41:00Z">
            <w:trPr>
              <w:trHeight w:val="413"/>
              <w:tblHeader/>
            </w:trPr>
          </w:trPrChange>
        </w:trPr>
        <w:tc>
          <w:tcPr>
            <w:tcW w:w="755" w:type="pct"/>
            <w:hideMark/>
            <w:tcPrChange w:id="985" w:author="Andrés González Santa Cruz" w:date="2023-05-13T16:41:00Z">
              <w:tcPr>
                <w:tcW w:w="984" w:type="pct"/>
                <w:hideMark/>
              </w:tcPr>
            </w:tcPrChange>
          </w:tcPr>
          <w:p w14:paraId="20F491A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Corrected birth year (median [IQR])</w:t>
            </w:r>
          </w:p>
        </w:tc>
        <w:tc>
          <w:tcPr>
            <w:tcW w:w="885" w:type="pct"/>
            <w:hideMark/>
            <w:tcPrChange w:id="986" w:author="Andrés González Santa Cruz" w:date="2023-05-13T16:41:00Z">
              <w:tcPr>
                <w:tcW w:w="886" w:type="pct"/>
                <w:hideMark/>
              </w:tcPr>
            </w:tcPrChange>
          </w:tcPr>
          <w:p w14:paraId="61839C3C" w14:textId="77777777" w:rsidR="00195075" w:rsidRPr="00B81F8A" w:rsidRDefault="00195075" w:rsidP="004C365D">
            <w:pPr>
              <w:contextualSpacing/>
              <w:rPr>
                <w:rFonts w:eastAsia="Times New Roman" w:cs="Times New Roman"/>
                <w:color w:val="000000"/>
                <w:sz w:val="18"/>
                <w:szCs w:val="18"/>
                <w:lang w:eastAsia="en-AU"/>
              </w:rPr>
            </w:pPr>
            <w:r w:rsidRPr="00B81F8A">
              <w:rPr>
                <w:rFonts w:eastAsia="Times New Roman" w:cs="Times New Roman"/>
                <w:color w:val="000000"/>
                <w:sz w:val="18"/>
                <w:szCs w:val="18"/>
                <w:lang w:eastAsia="en-AU"/>
              </w:rPr>
              <w:t> </w:t>
            </w:r>
          </w:p>
        </w:tc>
        <w:tc>
          <w:tcPr>
            <w:tcW w:w="569" w:type="pct"/>
            <w:hideMark/>
            <w:tcPrChange w:id="987" w:author="Andrés González Santa Cruz" w:date="2023-05-13T16:41:00Z">
              <w:tcPr>
                <w:tcW w:w="569" w:type="pct"/>
                <w:hideMark/>
              </w:tcPr>
            </w:tcPrChange>
          </w:tcPr>
          <w:p w14:paraId="110DA65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1980.00 [1971.00, 1987.00]</w:t>
            </w:r>
          </w:p>
        </w:tc>
        <w:tc>
          <w:tcPr>
            <w:tcW w:w="591" w:type="pct"/>
            <w:hideMark/>
            <w:tcPrChange w:id="988" w:author="Andrés González Santa Cruz" w:date="2023-05-13T16:41:00Z">
              <w:tcPr>
                <w:tcW w:w="592" w:type="pct"/>
                <w:hideMark/>
              </w:tcPr>
            </w:tcPrChange>
          </w:tcPr>
          <w:p w14:paraId="53B2BA0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1976.00 [1967.00, 1984.00]</w:t>
            </w:r>
          </w:p>
        </w:tc>
        <w:tc>
          <w:tcPr>
            <w:tcW w:w="591" w:type="pct"/>
            <w:hideMark/>
            <w:tcPrChange w:id="989" w:author="Andrés González Santa Cruz" w:date="2023-05-13T16:41:00Z">
              <w:tcPr>
                <w:tcW w:w="662" w:type="pct"/>
                <w:hideMark/>
              </w:tcPr>
            </w:tcPrChange>
          </w:tcPr>
          <w:p w14:paraId="0A96C23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1982.00 [1975.00, 1988.00]</w:t>
            </w:r>
          </w:p>
        </w:tc>
        <w:tc>
          <w:tcPr>
            <w:tcW w:w="591" w:type="pct"/>
            <w:hideMark/>
            <w:tcPrChange w:id="990" w:author="Andrés González Santa Cruz" w:date="2023-05-13T16:41:00Z">
              <w:tcPr>
                <w:tcW w:w="654" w:type="pct"/>
                <w:hideMark/>
              </w:tcPr>
            </w:tcPrChange>
          </w:tcPr>
          <w:p w14:paraId="54A633A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1980.00 [1972.00, 1987.00]</w:t>
            </w:r>
          </w:p>
        </w:tc>
        <w:tc>
          <w:tcPr>
            <w:tcW w:w="685" w:type="pct"/>
            <w:tcPrChange w:id="991" w:author="Andrés González Santa Cruz" w:date="2023-05-13T16:41:00Z">
              <w:tcPr>
                <w:tcW w:w="654" w:type="pct"/>
              </w:tcPr>
            </w:tcPrChange>
          </w:tcPr>
          <w:p w14:paraId="38C23B64" w14:textId="726AA92F" w:rsidR="00195075" w:rsidRPr="00BB1B18" w:rsidRDefault="00195075" w:rsidP="004C365D">
            <w:pPr>
              <w:contextualSpacing/>
              <w:rPr>
                <w:rFonts w:eastAsia="Times New Roman" w:cs="Times New Roman"/>
                <w:color w:val="222222"/>
                <w:sz w:val="18"/>
                <w:szCs w:val="18"/>
                <w:lang w:eastAsia="en-AU"/>
              </w:rPr>
            </w:pPr>
            <w:proofErr w:type="gramStart"/>
            <w:ins w:id="992" w:author="Andrés González Santa Cruz" w:date="2023-05-13T16:30:00Z">
              <w:r w:rsidRPr="00BB1B18">
                <w:rPr>
                  <w:rStyle w:val="cf01"/>
                  <w:rFonts w:ascii="Times New Roman" w:hAnsi="Times New Roman" w:cs="Times New Roman"/>
                  <w:rPrChange w:id="993" w:author="Andrés González Santa Cruz" w:date="2023-05-13T17:06:00Z">
                    <w:rPr>
                      <w:rStyle w:val="cf01"/>
                    </w:rPr>
                  </w:rPrChange>
                </w:rPr>
                <w:t>H(</w:t>
              </w:r>
              <w:proofErr w:type="gramEnd"/>
              <w:r w:rsidRPr="00BB1B18">
                <w:rPr>
                  <w:rStyle w:val="cf01"/>
                  <w:rFonts w:ascii="Times New Roman" w:hAnsi="Times New Roman" w:cs="Times New Roman"/>
                  <w:rPrChange w:id="994" w:author="Andrés González Santa Cruz" w:date="2023-05-13T17:06:00Z">
                    <w:rPr>
                      <w:rStyle w:val="cf01"/>
                    </w:rPr>
                  </w:rPrChange>
                </w:rPr>
                <w:t xml:space="preserve">2)=2147.6, </w:t>
              </w:r>
            </w:ins>
            <w:ins w:id="995" w:author="Andrés González Santa Cruz" w:date="2023-05-13T17:14:00Z">
              <w:r w:rsidR="0012451F" w:rsidRPr="00CF3AD0">
                <w:rPr>
                  <w:rFonts w:eastAsia="Times New Roman" w:cs="Times New Roman"/>
                  <w:color w:val="222222"/>
                  <w:sz w:val="18"/>
                  <w:szCs w:val="18"/>
                  <w:lang w:eastAsia="en-AU"/>
                </w:rPr>
                <w:t>p&lt;0,001</w:t>
              </w:r>
            </w:ins>
          </w:p>
        </w:tc>
        <w:tc>
          <w:tcPr>
            <w:tcW w:w="334" w:type="pct"/>
            <w:tcPrChange w:id="996" w:author="Andrés González Santa Cruz" w:date="2023-05-13T16:41:00Z">
              <w:tcPr>
                <w:tcW w:w="1" w:type="pct"/>
              </w:tcPr>
            </w:tcPrChange>
          </w:tcPr>
          <w:p w14:paraId="4C3DABFF" w14:textId="77777777" w:rsidR="00195075" w:rsidRDefault="00195075" w:rsidP="004C365D">
            <w:pPr>
              <w:contextualSpacing/>
              <w:rPr>
                <w:rStyle w:val="cf01"/>
              </w:rPr>
            </w:pPr>
          </w:p>
        </w:tc>
      </w:tr>
      <w:tr w:rsidR="00195075" w:rsidRPr="0032407A" w14:paraId="0D0994CF" w14:textId="74FC3072" w:rsidTr="00195075">
        <w:trPr>
          <w:trHeight w:val="105"/>
          <w:tblHeader/>
          <w:trPrChange w:id="997" w:author="Andrés González Santa Cruz" w:date="2023-05-13T16:41:00Z">
            <w:trPr>
              <w:trHeight w:val="105"/>
              <w:tblHeader/>
            </w:trPr>
          </w:trPrChange>
        </w:trPr>
        <w:tc>
          <w:tcPr>
            <w:tcW w:w="755" w:type="pct"/>
            <w:vMerge w:val="restart"/>
            <w:hideMark/>
            <w:tcPrChange w:id="998" w:author="Andrés González Santa Cruz" w:date="2023-05-13T16:41:00Z">
              <w:tcPr>
                <w:tcW w:w="984" w:type="pct"/>
                <w:vMerge w:val="restart"/>
                <w:hideMark/>
              </w:tcPr>
            </w:tcPrChange>
          </w:tcPr>
          <w:p w14:paraId="6047889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Cohabitation status (Recoded) (f) (%)</w:t>
            </w:r>
          </w:p>
        </w:tc>
        <w:tc>
          <w:tcPr>
            <w:tcW w:w="885" w:type="pct"/>
            <w:hideMark/>
            <w:tcPrChange w:id="999" w:author="Andrés González Santa Cruz" w:date="2023-05-13T16:41:00Z">
              <w:tcPr>
                <w:tcW w:w="886" w:type="pct"/>
                <w:hideMark/>
              </w:tcPr>
            </w:tcPrChange>
          </w:tcPr>
          <w:p w14:paraId="334FDAA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Alone</w:t>
            </w:r>
          </w:p>
        </w:tc>
        <w:tc>
          <w:tcPr>
            <w:tcW w:w="569" w:type="pct"/>
            <w:hideMark/>
            <w:tcPrChange w:id="1000" w:author="Andrés González Santa Cruz" w:date="2023-05-13T16:41:00Z">
              <w:tcPr>
                <w:tcW w:w="569" w:type="pct"/>
                <w:hideMark/>
              </w:tcPr>
            </w:tcPrChange>
          </w:tcPr>
          <w:p w14:paraId="1985062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6688 </w:t>
            </w:r>
            <w:proofErr w:type="gramStart"/>
            <w:r w:rsidRPr="00B81F8A">
              <w:rPr>
                <w:rFonts w:eastAsia="Times New Roman" w:cs="Times New Roman"/>
                <w:color w:val="222222"/>
                <w:sz w:val="18"/>
                <w:szCs w:val="18"/>
                <w:lang w:eastAsia="en-AU"/>
              </w:rPr>
              <w:t>( 9.4</w:t>
            </w:r>
            <w:proofErr w:type="gramEnd"/>
            <w:r w:rsidRPr="00B81F8A">
              <w:rPr>
                <w:rFonts w:eastAsia="Times New Roman" w:cs="Times New Roman"/>
                <w:color w:val="222222"/>
                <w:sz w:val="18"/>
                <w:szCs w:val="18"/>
                <w:lang w:eastAsia="en-AU"/>
              </w:rPr>
              <w:t>)</w:t>
            </w:r>
          </w:p>
        </w:tc>
        <w:tc>
          <w:tcPr>
            <w:tcW w:w="591" w:type="pct"/>
            <w:hideMark/>
            <w:tcPrChange w:id="1001" w:author="Andrés González Santa Cruz" w:date="2023-05-13T16:41:00Z">
              <w:tcPr>
                <w:tcW w:w="592" w:type="pct"/>
                <w:hideMark/>
              </w:tcPr>
            </w:tcPrChange>
          </w:tcPr>
          <w:p w14:paraId="1F4AB25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2015 (10.5)</w:t>
            </w:r>
          </w:p>
        </w:tc>
        <w:tc>
          <w:tcPr>
            <w:tcW w:w="591" w:type="pct"/>
            <w:hideMark/>
            <w:tcPrChange w:id="1002" w:author="Andrés González Santa Cruz" w:date="2023-05-13T16:41:00Z">
              <w:tcPr>
                <w:tcW w:w="662" w:type="pct"/>
                <w:hideMark/>
              </w:tcPr>
            </w:tcPrChange>
          </w:tcPr>
          <w:p w14:paraId="0FA8336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1636 (10.4)</w:t>
            </w:r>
          </w:p>
        </w:tc>
        <w:tc>
          <w:tcPr>
            <w:tcW w:w="591" w:type="pct"/>
            <w:hideMark/>
            <w:tcPrChange w:id="1003" w:author="Andrés González Santa Cruz" w:date="2023-05-13T16:41:00Z">
              <w:tcPr>
                <w:tcW w:w="654" w:type="pct"/>
                <w:hideMark/>
              </w:tcPr>
            </w:tcPrChange>
          </w:tcPr>
          <w:p w14:paraId="42C7FB8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3035 </w:t>
            </w:r>
            <w:proofErr w:type="gramStart"/>
            <w:r w:rsidRPr="00B81F8A">
              <w:rPr>
                <w:rFonts w:eastAsia="Times New Roman" w:cs="Times New Roman"/>
                <w:color w:val="222222"/>
                <w:sz w:val="18"/>
                <w:szCs w:val="18"/>
                <w:lang w:eastAsia="en-AU"/>
              </w:rPr>
              <w:t>( 8.5</w:t>
            </w:r>
            <w:proofErr w:type="gramEnd"/>
            <w:r w:rsidRPr="00B81F8A">
              <w:rPr>
                <w:rFonts w:eastAsia="Times New Roman" w:cs="Times New Roman"/>
                <w:color w:val="222222"/>
                <w:sz w:val="18"/>
                <w:szCs w:val="18"/>
                <w:lang w:eastAsia="en-AU"/>
              </w:rPr>
              <w:t>)</w:t>
            </w:r>
          </w:p>
        </w:tc>
        <w:tc>
          <w:tcPr>
            <w:tcW w:w="685" w:type="pct"/>
            <w:tcPrChange w:id="1004" w:author="Andrés González Santa Cruz" w:date="2023-05-13T16:41:00Z">
              <w:tcPr>
                <w:tcW w:w="654" w:type="pct"/>
              </w:tcPr>
            </w:tcPrChange>
          </w:tcPr>
          <w:p w14:paraId="0E17F5EC" w14:textId="601B3AF8" w:rsidR="00195075" w:rsidRPr="00B81F8A" w:rsidRDefault="00BB1B18" w:rsidP="004C365D">
            <w:pPr>
              <w:contextualSpacing/>
              <w:rPr>
                <w:rFonts w:eastAsia="Times New Roman" w:cs="Times New Roman"/>
                <w:color w:val="222222"/>
                <w:sz w:val="18"/>
                <w:szCs w:val="18"/>
                <w:lang w:eastAsia="en-AU"/>
              </w:rPr>
            </w:pPr>
            <w:ins w:id="1005" w:author="Andrés González Santa Cruz" w:date="2023-05-13T17:07: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8, 70863)=313; p&lt;0,001</w:t>
              </w:r>
            </w:ins>
          </w:p>
        </w:tc>
        <w:tc>
          <w:tcPr>
            <w:tcW w:w="334" w:type="pct"/>
            <w:tcPrChange w:id="1006" w:author="Andrés González Santa Cruz" w:date="2023-05-13T16:41:00Z">
              <w:tcPr>
                <w:tcW w:w="1" w:type="pct"/>
              </w:tcPr>
            </w:tcPrChange>
          </w:tcPr>
          <w:p w14:paraId="09DB8B51"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4C701E6" w14:textId="467C4651" w:rsidTr="00195075">
        <w:trPr>
          <w:trHeight w:val="370"/>
          <w:tblHeader/>
          <w:trPrChange w:id="1007" w:author="Andrés González Santa Cruz" w:date="2023-05-13T16:41:00Z">
            <w:trPr>
              <w:trHeight w:val="370"/>
              <w:tblHeader/>
            </w:trPr>
          </w:trPrChange>
        </w:trPr>
        <w:tc>
          <w:tcPr>
            <w:tcW w:w="755" w:type="pct"/>
            <w:vMerge/>
            <w:hideMark/>
            <w:tcPrChange w:id="1008" w:author="Andrés González Santa Cruz" w:date="2023-05-13T16:41:00Z">
              <w:tcPr>
                <w:tcW w:w="984" w:type="pct"/>
                <w:vMerge/>
                <w:hideMark/>
              </w:tcPr>
            </w:tcPrChange>
          </w:tcPr>
          <w:p w14:paraId="439E7B1A"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1009" w:author="Andrés González Santa Cruz" w:date="2023-05-13T16:41:00Z">
              <w:tcPr>
                <w:tcW w:w="886" w:type="pct"/>
                <w:hideMark/>
              </w:tcPr>
            </w:tcPrChange>
          </w:tcPr>
          <w:p w14:paraId="31E56D3D"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Family of origin</w:t>
            </w:r>
          </w:p>
        </w:tc>
        <w:tc>
          <w:tcPr>
            <w:tcW w:w="569" w:type="pct"/>
            <w:hideMark/>
            <w:tcPrChange w:id="1010" w:author="Andrés González Santa Cruz" w:date="2023-05-13T16:41:00Z">
              <w:tcPr>
                <w:tcW w:w="569" w:type="pct"/>
                <w:hideMark/>
              </w:tcPr>
            </w:tcPrChange>
          </w:tcPr>
          <w:p w14:paraId="499C7A0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29340 (41.4)</w:t>
            </w:r>
          </w:p>
        </w:tc>
        <w:tc>
          <w:tcPr>
            <w:tcW w:w="591" w:type="pct"/>
            <w:hideMark/>
            <w:tcPrChange w:id="1011" w:author="Andrés González Santa Cruz" w:date="2023-05-13T16:41:00Z">
              <w:tcPr>
                <w:tcW w:w="592" w:type="pct"/>
                <w:hideMark/>
              </w:tcPr>
            </w:tcPrChange>
          </w:tcPr>
          <w:p w14:paraId="13013EB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7453 (38.7)</w:t>
            </w:r>
          </w:p>
        </w:tc>
        <w:tc>
          <w:tcPr>
            <w:tcW w:w="591" w:type="pct"/>
            <w:hideMark/>
            <w:tcPrChange w:id="1012" w:author="Andrés González Santa Cruz" w:date="2023-05-13T16:41:00Z">
              <w:tcPr>
                <w:tcW w:w="662" w:type="pct"/>
                <w:hideMark/>
              </w:tcPr>
            </w:tcPrChange>
          </w:tcPr>
          <w:p w14:paraId="31D0083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6843 (43.3)</w:t>
            </w:r>
          </w:p>
        </w:tc>
        <w:tc>
          <w:tcPr>
            <w:tcW w:w="591" w:type="pct"/>
            <w:hideMark/>
            <w:tcPrChange w:id="1013" w:author="Andrés González Santa Cruz" w:date="2023-05-13T16:41:00Z">
              <w:tcPr>
                <w:tcW w:w="654" w:type="pct"/>
                <w:hideMark/>
              </w:tcPr>
            </w:tcPrChange>
          </w:tcPr>
          <w:p w14:paraId="14D6F02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15040 (42.0)</w:t>
            </w:r>
          </w:p>
        </w:tc>
        <w:tc>
          <w:tcPr>
            <w:tcW w:w="685" w:type="pct"/>
            <w:tcPrChange w:id="1014" w:author="Andrés González Santa Cruz" w:date="2023-05-13T16:41:00Z">
              <w:tcPr>
                <w:tcW w:w="654" w:type="pct"/>
              </w:tcPr>
            </w:tcPrChange>
          </w:tcPr>
          <w:p w14:paraId="2948B8B9"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1015" w:author="Andrés González Santa Cruz" w:date="2023-05-13T16:41:00Z">
              <w:tcPr>
                <w:tcW w:w="1" w:type="pct"/>
              </w:tcPr>
            </w:tcPrChange>
          </w:tcPr>
          <w:p w14:paraId="28A26B7E"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173B48C6" w14:textId="7A0280FC" w:rsidTr="00195075">
        <w:trPr>
          <w:trHeight w:val="300"/>
          <w:tblHeader/>
          <w:trPrChange w:id="1016" w:author="Andrés González Santa Cruz" w:date="2023-05-13T16:41:00Z">
            <w:trPr>
              <w:trHeight w:val="300"/>
              <w:tblHeader/>
            </w:trPr>
          </w:trPrChange>
        </w:trPr>
        <w:tc>
          <w:tcPr>
            <w:tcW w:w="755" w:type="pct"/>
            <w:vMerge/>
            <w:hideMark/>
            <w:tcPrChange w:id="1017" w:author="Andrés González Santa Cruz" w:date="2023-05-13T16:41:00Z">
              <w:tcPr>
                <w:tcW w:w="984" w:type="pct"/>
                <w:vMerge/>
                <w:hideMark/>
              </w:tcPr>
            </w:tcPrChange>
          </w:tcPr>
          <w:p w14:paraId="31A09B37"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1018" w:author="Andrés González Santa Cruz" w:date="2023-05-13T16:41:00Z">
              <w:tcPr>
                <w:tcW w:w="886" w:type="pct"/>
                <w:hideMark/>
              </w:tcPr>
            </w:tcPrChange>
          </w:tcPr>
          <w:p w14:paraId="796F4B7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Others</w:t>
            </w:r>
          </w:p>
        </w:tc>
        <w:tc>
          <w:tcPr>
            <w:tcW w:w="569" w:type="pct"/>
            <w:hideMark/>
            <w:tcPrChange w:id="1019" w:author="Andrés González Santa Cruz" w:date="2023-05-13T16:41:00Z">
              <w:tcPr>
                <w:tcW w:w="569" w:type="pct"/>
                <w:hideMark/>
              </w:tcPr>
            </w:tcPrChange>
          </w:tcPr>
          <w:p w14:paraId="3DAF272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6109 </w:t>
            </w:r>
            <w:proofErr w:type="gramStart"/>
            <w:r w:rsidRPr="00B81F8A">
              <w:rPr>
                <w:rFonts w:eastAsia="Times New Roman" w:cs="Times New Roman"/>
                <w:color w:val="222222"/>
                <w:sz w:val="18"/>
                <w:szCs w:val="18"/>
                <w:lang w:eastAsia="en-AU"/>
              </w:rPr>
              <w:t>( 8.6</w:t>
            </w:r>
            <w:proofErr w:type="gramEnd"/>
            <w:r w:rsidRPr="00B81F8A">
              <w:rPr>
                <w:rFonts w:eastAsia="Times New Roman" w:cs="Times New Roman"/>
                <w:color w:val="222222"/>
                <w:sz w:val="18"/>
                <w:szCs w:val="18"/>
                <w:lang w:eastAsia="en-AU"/>
              </w:rPr>
              <w:t>)</w:t>
            </w:r>
          </w:p>
        </w:tc>
        <w:tc>
          <w:tcPr>
            <w:tcW w:w="591" w:type="pct"/>
            <w:hideMark/>
            <w:tcPrChange w:id="1020" w:author="Andrés González Santa Cruz" w:date="2023-05-13T16:41:00Z">
              <w:tcPr>
                <w:tcW w:w="592" w:type="pct"/>
                <w:hideMark/>
              </w:tcPr>
            </w:tcPrChange>
          </w:tcPr>
          <w:p w14:paraId="037E57BE"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1611 </w:t>
            </w:r>
            <w:proofErr w:type="gramStart"/>
            <w:r w:rsidRPr="00B81F8A">
              <w:rPr>
                <w:rFonts w:eastAsia="Times New Roman" w:cs="Times New Roman"/>
                <w:color w:val="222222"/>
                <w:sz w:val="18"/>
                <w:szCs w:val="18"/>
                <w:lang w:eastAsia="en-AU"/>
              </w:rPr>
              <w:t>( 8.4</w:t>
            </w:r>
            <w:proofErr w:type="gramEnd"/>
            <w:r w:rsidRPr="00B81F8A">
              <w:rPr>
                <w:rFonts w:eastAsia="Times New Roman" w:cs="Times New Roman"/>
                <w:color w:val="222222"/>
                <w:sz w:val="18"/>
                <w:szCs w:val="18"/>
                <w:lang w:eastAsia="en-AU"/>
              </w:rPr>
              <w:t>)</w:t>
            </w:r>
          </w:p>
        </w:tc>
        <w:tc>
          <w:tcPr>
            <w:tcW w:w="591" w:type="pct"/>
            <w:hideMark/>
            <w:tcPrChange w:id="1021" w:author="Andrés González Santa Cruz" w:date="2023-05-13T16:41:00Z">
              <w:tcPr>
                <w:tcW w:w="662" w:type="pct"/>
                <w:hideMark/>
              </w:tcPr>
            </w:tcPrChange>
          </w:tcPr>
          <w:p w14:paraId="20F8D39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1502 </w:t>
            </w:r>
            <w:proofErr w:type="gramStart"/>
            <w:r w:rsidRPr="00B81F8A">
              <w:rPr>
                <w:rFonts w:eastAsia="Times New Roman" w:cs="Times New Roman"/>
                <w:color w:val="222222"/>
                <w:sz w:val="18"/>
                <w:szCs w:val="18"/>
                <w:lang w:eastAsia="en-AU"/>
              </w:rPr>
              <w:t>( 9.5</w:t>
            </w:r>
            <w:proofErr w:type="gramEnd"/>
            <w:r w:rsidRPr="00B81F8A">
              <w:rPr>
                <w:rFonts w:eastAsia="Times New Roman" w:cs="Times New Roman"/>
                <w:color w:val="222222"/>
                <w:sz w:val="18"/>
                <w:szCs w:val="18"/>
                <w:lang w:eastAsia="en-AU"/>
              </w:rPr>
              <w:t>)</w:t>
            </w:r>
          </w:p>
        </w:tc>
        <w:tc>
          <w:tcPr>
            <w:tcW w:w="591" w:type="pct"/>
            <w:hideMark/>
            <w:tcPrChange w:id="1022" w:author="Andrés González Santa Cruz" w:date="2023-05-13T16:41:00Z">
              <w:tcPr>
                <w:tcW w:w="654" w:type="pct"/>
                <w:hideMark/>
              </w:tcPr>
            </w:tcPrChange>
          </w:tcPr>
          <w:p w14:paraId="04D9165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2996 </w:t>
            </w:r>
            <w:proofErr w:type="gramStart"/>
            <w:r w:rsidRPr="00B81F8A">
              <w:rPr>
                <w:rFonts w:eastAsia="Times New Roman" w:cs="Times New Roman"/>
                <w:color w:val="222222"/>
                <w:sz w:val="18"/>
                <w:szCs w:val="18"/>
                <w:lang w:eastAsia="en-AU"/>
              </w:rPr>
              <w:t>( 8.4</w:t>
            </w:r>
            <w:proofErr w:type="gramEnd"/>
            <w:r w:rsidRPr="00B81F8A">
              <w:rPr>
                <w:rFonts w:eastAsia="Times New Roman" w:cs="Times New Roman"/>
                <w:color w:val="222222"/>
                <w:sz w:val="18"/>
                <w:szCs w:val="18"/>
                <w:lang w:eastAsia="en-AU"/>
              </w:rPr>
              <w:t>)</w:t>
            </w:r>
          </w:p>
        </w:tc>
        <w:tc>
          <w:tcPr>
            <w:tcW w:w="685" w:type="pct"/>
            <w:tcPrChange w:id="1023" w:author="Andrés González Santa Cruz" w:date="2023-05-13T16:41:00Z">
              <w:tcPr>
                <w:tcW w:w="654" w:type="pct"/>
              </w:tcPr>
            </w:tcPrChange>
          </w:tcPr>
          <w:p w14:paraId="5DAE9E23"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1024" w:author="Andrés González Santa Cruz" w:date="2023-05-13T16:41:00Z">
              <w:tcPr>
                <w:tcW w:w="1" w:type="pct"/>
              </w:tcPr>
            </w:tcPrChange>
          </w:tcPr>
          <w:p w14:paraId="4D1B36F0"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4113A6EB" w14:textId="2817648A" w:rsidTr="00195075">
        <w:trPr>
          <w:trHeight w:val="231"/>
          <w:tblHeader/>
          <w:trPrChange w:id="1025" w:author="Andrés González Santa Cruz" w:date="2023-05-13T16:41:00Z">
            <w:trPr>
              <w:trHeight w:val="231"/>
              <w:tblHeader/>
            </w:trPr>
          </w:trPrChange>
        </w:trPr>
        <w:tc>
          <w:tcPr>
            <w:tcW w:w="755" w:type="pct"/>
            <w:vMerge/>
            <w:hideMark/>
            <w:tcPrChange w:id="1026" w:author="Andrés González Santa Cruz" w:date="2023-05-13T16:41:00Z">
              <w:tcPr>
                <w:tcW w:w="984" w:type="pct"/>
                <w:vMerge/>
                <w:hideMark/>
              </w:tcPr>
            </w:tcPrChange>
          </w:tcPr>
          <w:p w14:paraId="586391BF"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1027" w:author="Andrés González Santa Cruz" w:date="2023-05-13T16:41:00Z">
              <w:tcPr>
                <w:tcW w:w="886" w:type="pct"/>
                <w:hideMark/>
              </w:tcPr>
            </w:tcPrChange>
          </w:tcPr>
          <w:p w14:paraId="7EDB209A"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With couple/children</w:t>
            </w:r>
          </w:p>
        </w:tc>
        <w:tc>
          <w:tcPr>
            <w:tcW w:w="569" w:type="pct"/>
            <w:hideMark/>
            <w:tcPrChange w:id="1028" w:author="Andrés González Santa Cruz" w:date="2023-05-13T16:41:00Z">
              <w:tcPr>
                <w:tcW w:w="569" w:type="pct"/>
                <w:hideMark/>
              </w:tcPr>
            </w:tcPrChange>
          </w:tcPr>
          <w:p w14:paraId="377EBA7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28725 (40.5)</w:t>
            </w:r>
          </w:p>
        </w:tc>
        <w:tc>
          <w:tcPr>
            <w:tcW w:w="591" w:type="pct"/>
            <w:hideMark/>
            <w:tcPrChange w:id="1029" w:author="Andrés González Santa Cruz" w:date="2023-05-13T16:41:00Z">
              <w:tcPr>
                <w:tcW w:w="592" w:type="pct"/>
                <w:hideMark/>
              </w:tcPr>
            </w:tcPrChange>
          </w:tcPr>
          <w:p w14:paraId="13C35CB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8197 (42.5)</w:t>
            </w:r>
          </w:p>
        </w:tc>
        <w:tc>
          <w:tcPr>
            <w:tcW w:w="591" w:type="pct"/>
            <w:hideMark/>
            <w:tcPrChange w:id="1030" w:author="Andrés González Santa Cruz" w:date="2023-05-13T16:41:00Z">
              <w:tcPr>
                <w:tcW w:w="662" w:type="pct"/>
                <w:hideMark/>
              </w:tcPr>
            </w:tcPrChange>
          </w:tcPr>
          <w:p w14:paraId="48C7AB6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5816 (36.8)</w:t>
            </w:r>
          </w:p>
        </w:tc>
        <w:tc>
          <w:tcPr>
            <w:tcW w:w="591" w:type="pct"/>
            <w:hideMark/>
            <w:tcPrChange w:id="1031" w:author="Andrés González Santa Cruz" w:date="2023-05-13T16:41:00Z">
              <w:tcPr>
                <w:tcW w:w="654" w:type="pct"/>
                <w:hideMark/>
              </w:tcPr>
            </w:tcPrChange>
          </w:tcPr>
          <w:p w14:paraId="2F072B4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14709 (41.1)</w:t>
            </w:r>
          </w:p>
        </w:tc>
        <w:tc>
          <w:tcPr>
            <w:tcW w:w="685" w:type="pct"/>
            <w:tcPrChange w:id="1032" w:author="Andrés González Santa Cruz" w:date="2023-05-13T16:41:00Z">
              <w:tcPr>
                <w:tcW w:w="654" w:type="pct"/>
              </w:tcPr>
            </w:tcPrChange>
          </w:tcPr>
          <w:p w14:paraId="7DD37EEC"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1033" w:author="Andrés González Santa Cruz" w:date="2023-05-13T16:41:00Z">
              <w:tcPr>
                <w:tcW w:w="1" w:type="pct"/>
              </w:tcPr>
            </w:tcPrChange>
          </w:tcPr>
          <w:p w14:paraId="2478C353"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073A5681" w14:textId="47E9FBAD" w:rsidTr="00195075">
        <w:trPr>
          <w:trHeight w:val="300"/>
          <w:tblHeader/>
          <w:trPrChange w:id="1034" w:author="Andrés González Santa Cruz" w:date="2023-05-13T16:41:00Z">
            <w:trPr>
              <w:trHeight w:val="300"/>
              <w:tblHeader/>
            </w:trPr>
          </w:trPrChange>
        </w:trPr>
        <w:tc>
          <w:tcPr>
            <w:tcW w:w="755" w:type="pct"/>
            <w:vMerge/>
            <w:hideMark/>
            <w:tcPrChange w:id="1035" w:author="Andrés González Santa Cruz" w:date="2023-05-13T16:41:00Z">
              <w:tcPr>
                <w:tcW w:w="984" w:type="pct"/>
                <w:vMerge/>
                <w:hideMark/>
              </w:tcPr>
            </w:tcPrChange>
          </w:tcPr>
          <w:p w14:paraId="29F76FB2"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1036" w:author="Andrés González Santa Cruz" w:date="2023-05-13T16:41:00Z">
              <w:tcPr>
                <w:tcW w:w="886" w:type="pct"/>
                <w:hideMark/>
              </w:tcPr>
            </w:tcPrChange>
          </w:tcPr>
          <w:p w14:paraId="1484CFD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[Missing]</w:t>
            </w:r>
          </w:p>
        </w:tc>
        <w:tc>
          <w:tcPr>
            <w:tcW w:w="569" w:type="pct"/>
            <w:hideMark/>
            <w:tcPrChange w:id="1037" w:author="Andrés González Santa Cruz" w:date="2023-05-13T16:41:00Z">
              <w:tcPr>
                <w:tcW w:w="569" w:type="pct"/>
                <w:hideMark/>
              </w:tcPr>
            </w:tcPrChange>
          </w:tcPr>
          <w:p w14:paraId="46262C38"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1038" w:author="Andrés González Santa Cruz" w:date="2023-05-13T16:41:00Z">
              <w:tcPr>
                <w:tcW w:w="592" w:type="pct"/>
                <w:hideMark/>
              </w:tcPr>
            </w:tcPrChange>
          </w:tcPr>
          <w:p w14:paraId="417B3444"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1039" w:author="Andrés González Santa Cruz" w:date="2023-05-13T16:41:00Z">
              <w:tcPr>
                <w:tcW w:w="662" w:type="pct"/>
                <w:hideMark/>
              </w:tcPr>
            </w:tcPrChange>
          </w:tcPr>
          <w:p w14:paraId="2E90D8F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0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591" w:type="pct"/>
            <w:hideMark/>
            <w:tcPrChange w:id="1040" w:author="Andrés González Santa Cruz" w:date="2023-05-13T16:41:00Z">
              <w:tcPr>
                <w:tcW w:w="654" w:type="pct"/>
                <w:hideMark/>
              </w:tcPr>
            </w:tcPrChange>
          </w:tcPr>
          <w:p w14:paraId="05E0416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 </w:t>
            </w:r>
            <w:proofErr w:type="gramStart"/>
            <w:r w:rsidRPr="00B81F8A">
              <w:rPr>
                <w:rFonts w:eastAsia="Times New Roman" w:cs="Times New Roman"/>
                <w:color w:val="222222"/>
                <w:sz w:val="18"/>
                <w:szCs w:val="18"/>
                <w:lang w:eastAsia="en-AU"/>
              </w:rPr>
              <w:t>( 0.0</w:t>
            </w:r>
            <w:proofErr w:type="gramEnd"/>
            <w:r w:rsidRPr="00B81F8A">
              <w:rPr>
                <w:rFonts w:eastAsia="Times New Roman" w:cs="Times New Roman"/>
                <w:color w:val="222222"/>
                <w:sz w:val="18"/>
                <w:szCs w:val="18"/>
                <w:lang w:eastAsia="en-AU"/>
              </w:rPr>
              <w:t>)</w:t>
            </w:r>
          </w:p>
        </w:tc>
        <w:tc>
          <w:tcPr>
            <w:tcW w:w="685" w:type="pct"/>
            <w:tcPrChange w:id="1041" w:author="Andrés González Santa Cruz" w:date="2023-05-13T16:41:00Z">
              <w:tcPr>
                <w:tcW w:w="654" w:type="pct"/>
              </w:tcPr>
            </w:tcPrChange>
          </w:tcPr>
          <w:p w14:paraId="1B67F725"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1042" w:author="Andrés González Santa Cruz" w:date="2023-05-13T16:41:00Z">
              <w:tcPr>
                <w:tcW w:w="1" w:type="pct"/>
              </w:tcPr>
            </w:tcPrChange>
          </w:tcPr>
          <w:p w14:paraId="76690259"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3C784DB4" w14:textId="358BFCC1" w:rsidTr="00195075">
        <w:trPr>
          <w:trHeight w:val="253"/>
          <w:tblHeader/>
          <w:trPrChange w:id="1043" w:author="Andrés González Santa Cruz" w:date="2023-05-13T16:41:00Z">
            <w:trPr>
              <w:trHeight w:val="253"/>
              <w:tblHeader/>
            </w:trPr>
          </w:trPrChange>
        </w:trPr>
        <w:tc>
          <w:tcPr>
            <w:tcW w:w="755" w:type="pct"/>
            <w:vMerge w:val="restart"/>
            <w:hideMark/>
            <w:tcPrChange w:id="1044" w:author="Andrés González Santa Cruz" w:date="2023-05-13T16:41:00Z">
              <w:tcPr>
                <w:tcW w:w="984" w:type="pct"/>
                <w:vMerge w:val="restart"/>
                <w:hideMark/>
              </w:tcPr>
            </w:tcPrChange>
          </w:tcPr>
          <w:p w14:paraId="641541EB"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Physical Comorbidity (ICD-10) (%)</w:t>
            </w:r>
          </w:p>
        </w:tc>
        <w:tc>
          <w:tcPr>
            <w:tcW w:w="885" w:type="pct"/>
            <w:hideMark/>
            <w:tcPrChange w:id="1045" w:author="Andrés González Santa Cruz" w:date="2023-05-13T16:41:00Z">
              <w:tcPr>
                <w:tcW w:w="886" w:type="pct"/>
                <w:hideMark/>
              </w:tcPr>
            </w:tcPrChange>
          </w:tcPr>
          <w:p w14:paraId="1E8EB0E9"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Without physical comorbidity</w:t>
            </w:r>
          </w:p>
        </w:tc>
        <w:tc>
          <w:tcPr>
            <w:tcW w:w="569" w:type="pct"/>
            <w:hideMark/>
            <w:tcPrChange w:id="1046" w:author="Andrés González Santa Cruz" w:date="2023-05-13T16:41:00Z">
              <w:tcPr>
                <w:tcW w:w="569" w:type="pct"/>
                <w:hideMark/>
              </w:tcPr>
            </w:tcPrChange>
          </w:tcPr>
          <w:p w14:paraId="63259AA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28053 (39.6)</w:t>
            </w:r>
          </w:p>
        </w:tc>
        <w:tc>
          <w:tcPr>
            <w:tcW w:w="591" w:type="pct"/>
            <w:hideMark/>
            <w:tcPrChange w:id="1047" w:author="Andrés González Santa Cruz" w:date="2023-05-13T16:41:00Z">
              <w:tcPr>
                <w:tcW w:w="592" w:type="pct"/>
                <w:hideMark/>
              </w:tcPr>
            </w:tcPrChange>
          </w:tcPr>
          <w:p w14:paraId="34AA175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7939 (41.2)</w:t>
            </w:r>
          </w:p>
        </w:tc>
        <w:tc>
          <w:tcPr>
            <w:tcW w:w="591" w:type="pct"/>
            <w:hideMark/>
            <w:tcPrChange w:id="1048" w:author="Andrés González Santa Cruz" w:date="2023-05-13T16:41:00Z">
              <w:tcPr>
                <w:tcW w:w="662" w:type="pct"/>
                <w:hideMark/>
              </w:tcPr>
            </w:tcPrChange>
          </w:tcPr>
          <w:p w14:paraId="7C4E19F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6005 (38.0)</w:t>
            </w:r>
          </w:p>
        </w:tc>
        <w:tc>
          <w:tcPr>
            <w:tcW w:w="591" w:type="pct"/>
            <w:hideMark/>
            <w:tcPrChange w:id="1049" w:author="Andrés González Santa Cruz" w:date="2023-05-13T16:41:00Z">
              <w:tcPr>
                <w:tcW w:w="654" w:type="pct"/>
                <w:hideMark/>
              </w:tcPr>
            </w:tcPrChange>
          </w:tcPr>
          <w:p w14:paraId="5B468C11"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14104 (39.4)</w:t>
            </w:r>
          </w:p>
        </w:tc>
        <w:tc>
          <w:tcPr>
            <w:tcW w:w="685" w:type="pct"/>
            <w:tcPrChange w:id="1050" w:author="Andrés González Santa Cruz" w:date="2023-05-13T16:41:00Z">
              <w:tcPr>
                <w:tcW w:w="654" w:type="pct"/>
              </w:tcPr>
            </w:tcPrChange>
          </w:tcPr>
          <w:p w14:paraId="343A26F8" w14:textId="2BC041F6" w:rsidR="00195075" w:rsidRPr="00B81F8A" w:rsidRDefault="00BB1B18" w:rsidP="004C365D">
            <w:pPr>
              <w:contextualSpacing/>
              <w:rPr>
                <w:rFonts w:eastAsia="Times New Roman" w:cs="Times New Roman"/>
                <w:color w:val="222222"/>
                <w:sz w:val="18"/>
                <w:szCs w:val="18"/>
                <w:lang w:eastAsia="en-AU"/>
              </w:rPr>
            </w:pPr>
            <w:ins w:id="1051" w:author="Andrés González Santa Cruz" w:date="2023-05-13T17:07:00Z">
              <w:r w:rsidRPr="00BB1B18">
                <w:rPr>
                  <w:rFonts w:eastAsia="Times New Roman" w:cs="Times New Roman"/>
                  <w:color w:val="222222"/>
                  <w:sz w:val="18"/>
                  <w:szCs w:val="18"/>
                  <w:lang w:eastAsia="en-AU"/>
                </w:rPr>
                <w:t>X</w:t>
              </w:r>
              <w:proofErr w:type="gramStart"/>
              <w:r w:rsidRPr="00BB1B18">
                <w:rPr>
                  <w:rFonts w:eastAsia="Times New Roman" w:cs="Times New Roman"/>
                  <w:color w:val="222222"/>
                  <w:sz w:val="18"/>
                  <w:szCs w:val="18"/>
                  <w:lang w:eastAsia="en-AU"/>
                </w:rPr>
                <w:t>²(</w:t>
              </w:r>
              <w:proofErr w:type="gramEnd"/>
              <w:r w:rsidRPr="00BB1B18">
                <w:rPr>
                  <w:rFonts w:eastAsia="Times New Roman" w:cs="Times New Roman"/>
                  <w:color w:val="222222"/>
                  <w:sz w:val="18"/>
                  <w:szCs w:val="18"/>
                  <w:lang w:eastAsia="en-AU"/>
                </w:rPr>
                <w:t>4, 70863)=248; p&lt;0,001</w:t>
              </w:r>
            </w:ins>
          </w:p>
        </w:tc>
        <w:tc>
          <w:tcPr>
            <w:tcW w:w="334" w:type="pct"/>
            <w:tcPrChange w:id="1052" w:author="Andrés González Santa Cruz" w:date="2023-05-13T16:41:00Z">
              <w:tcPr>
                <w:tcW w:w="1" w:type="pct"/>
              </w:tcPr>
            </w:tcPrChange>
          </w:tcPr>
          <w:p w14:paraId="566C4BA8"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65B0B1B" w14:textId="139F5A2E" w:rsidTr="00195075">
        <w:trPr>
          <w:trHeight w:val="201"/>
          <w:tblHeader/>
          <w:trPrChange w:id="1053" w:author="Andrés González Santa Cruz" w:date="2023-05-13T16:41:00Z">
            <w:trPr>
              <w:trHeight w:val="201"/>
              <w:tblHeader/>
            </w:trPr>
          </w:trPrChange>
        </w:trPr>
        <w:tc>
          <w:tcPr>
            <w:tcW w:w="755" w:type="pct"/>
            <w:vMerge/>
            <w:hideMark/>
            <w:tcPrChange w:id="1054" w:author="Andrés González Santa Cruz" w:date="2023-05-13T16:41:00Z">
              <w:tcPr>
                <w:tcW w:w="984" w:type="pct"/>
                <w:vMerge/>
                <w:hideMark/>
              </w:tcPr>
            </w:tcPrChange>
          </w:tcPr>
          <w:p w14:paraId="6E49D0F3"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1055" w:author="Andrés González Santa Cruz" w:date="2023-05-13T16:41:00Z">
              <w:tcPr>
                <w:tcW w:w="886" w:type="pct"/>
                <w:hideMark/>
              </w:tcPr>
            </w:tcPrChange>
          </w:tcPr>
          <w:p w14:paraId="20E1DCF6"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Diagnosis unknown (under study)</w:t>
            </w:r>
          </w:p>
        </w:tc>
        <w:tc>
          <w:tcPr>
            <w:tcW w:w="569" w:type="pct"/>
            <w:hideMark/>
            <w:tcPrChange w:id="1056" w:author="Andrés González Santa Cruz" w:date="2023-05-13T16:41:00Z">
              <w:tcPr>
                <w:tcW w:w="569" w:type="pct"/>
                <w:hideMark/>
              </w:tcPr>
            </w:tcPrChange>
          </w:tcPr>
          <w:p w14:paraId="13E6856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38395 (54.2)</w:t>
            </w:r>
          </w:p>
        </w:tc>
        <w:tc>
          <w:tcPr>
            <w:tcW w:w="591" w:type="pct"/>
            <w:hideMark/>
            <w:tcPrChange w:id="1057" w:author="Andrés González Santa Cruz" w:date="2023-05-13T16:41:00Z">
              <w:tcPr>
                <w:tcW w:w="592" w:type="pct"/>
                <w:hideMark/>
              </w:tcPr>
            </w:tcPrChange>
          </w:tcPr>
          <w:p w14:paraId="0D97ED6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9804 (50.9)</w:t>
            </w:r>
          </w:p>
        </w:tc>
        <w:tc>
          <w:tcPr>
            <w:tcW w:w="591" w:type="pct"/>
            <w:hideMark/>
            <w:tcPrChange w:id="1058" w:author="Andrés González Santa Cruz" w:date="2023-05-13T16:41:00Z">
              <w:tcPr>
                <w:tcW w:w="662" w:type="pct"/>
                <w:hideMark/>
              </w:tcPr>
            </w:tcPrChange>
          </w:tcPr>
          <w:p w14:paraId="187B3202"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9053 (57.3)</w:t>
            </w:r>
          </w:p>
        </w:tc>
        <w:tc>
          <w:tcPr>
            <w:tcW w:w="591" w:type="pct"/>
            <w:hideMark/>
            <w:tcPrChange w:id="1059" w:author="Andrés González Santa Cruz" w:date="2023-05-13T16:41:00Z">
              <w:tcPr>
                <w:tcW w:w="654" w:type="pct"/>
                <w:hideMark/>
              </w:tcPr>
            </w:tcPrChange>
          </w:tcPr>
          <w:p w14:paraId="493A22EF"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19535 (54.6)</w:t>
            </w:r>
          </w:p>
        </w:tc>
        <w:tc>
          <w:tcPr>
            <w:tcW w:w="685" w:type="pct"/>
            <w:tcPrChange w:id="1060" w:author="Andrés González Santa Cruz" w:date="2023-05-13T16:41:00Z">
              <w:tcPr>
                <w:tcW w:w="654" w:type="pct"/>
              </w:tcPr>
            </w:tcPrChange>
          </w:tcPr>
          <w:p w14:paraId="2F13F712"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1061" w:author="Andrés González Santa Cruz" w:date="2023-05-13T16:41:00Z">
              <w:tcPr>
                <w:tcW w:w="1" w:type="pct"/>
              </w:tcPr>
            </w:tcPrChange>
          </w:tcPr>
          <w:p w14:paraId="63534AA2" w14:textId="77777777" w:rsidR="00195075" w:rsidRPr="00B81F8A" w:rsidRDefault="00195075" w:rsidP="004C365D">
            <w:pPr>
              <w:contextualSpacing/>
              <w:rPr>
                <w:rFonts w:eastAsia="Times New Roman" w:cs="Times New Roman"/>
                <w:color w:val="222222"/>
                <w:sz w:val="18"/>
                <w:szCs w:val="18"/>
                <w:lang w:eastAsia="en-AU"/>
              </w:rPr>
            </w:pPr>
          </w:p>
        </w:tc>
      </w:tr>
      <w:tr w:rsidR="00195075" w:rsidRPr="0032407A" w14:paraId="52BCF41B" w14:textId="0D632456" w:rsidTr="00195075">
        <w:trPr>
          <w:trHeight w:val="123"/>
          <w:tblHeader/>
          <w:trPrChange w:id="1062" w:author="Andrés González Santa Cruz" w:date="2023-05-13T16:41:00Z">
            <w:trPr>
              <w:trHeight w:val="123"/>
              <w:tblHeader/>
            </w:trPr>
          </w:trPrChange>
        </w:trPr>
        <w:tc>
          <w:tcPr>
            <w:tcW w:w="755" w:type="pct"/>
            <w:vMerge/>
            <w:hideMark/>
            <w:tcPrChange w:id="1063" w:author="Andrés González Santa Cruz" w:date="2023-05-13T16:41:00Z">
              <w:tcPr>
                <w:tcW w:w="984" w:type="pct"/>
                <w:vMerge/>
                <w:hideMark/>
              </w:tcPr>
            </w:tcPrChange>
          </w:tcPr>
          <w:p w14:paraId="7DC5F44E" w14:textId="77777777" w:rsidR="00195075" w:rsidRPr="00B81F8A" w:rsidRDefault="00195075" w:rsidP="004C365D">
            <w:pPr>
              <w:contextualSpacing/>
              <w:rPr>
                <w:rFonts w:eastAsia="Times New Roman" w:cs="Times New Roman"/>
                <w:color w:val="222222"/>
                <w:sz w:val="18"/>
                <w:szCs w:val="18"/>
                <w:lang w:eastAsia="en-AU"/>
              </w:rPr>
            </w:pPr>
          </w:p>
        </w:tc>
        <w:tc>
          <w:tcPr>
            <w:tcW w:w="885" w:type="pct"/>
            <w:hideMark/>
            <w:tcPrChange w:id="1064" w:author="Andrés González Santa Cruz" w:date="2023-05-13T16:41:00Z">
              <w:tcPr>
                <w:tcW w:w="886" w:type="pct"/>
                <w:hideMark/>
              </w:tcPr>
            </w:tcPrChange>
          </w:tcPr>
          <w:p w14:paraId="2E3A4AF3"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One or more</w:t>
            </w:r>
          </w:p>
        </w:tc>
        <w:tc>
          <w:tcPr>
            <w:tcW w:w="569" w:type="pct"/>
            <w:hideMark/>
            <w:tcPrChange w:id="1065" w:author="Andrés González Santa Cruz" w:date="2023-05-13T16:41:00Z">
              <w:tcPr>
                <w:tcW w:w="569" w:type="pct"/>
                <w:hideMark/>
              </w:tcPr>
            </w:tcPrChange>
          </w:tcPr>
          <w:p w14:paraId="0D5A1470"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4415 </w:t>
            </w:r>
            <w:proofErr w:type="gramStart"/>
            <w:r w:rsidRPr="00B81F8A">
              <w:rPr>
                <w:rFonts w:eastAsia="Times New Roman" w:cs="Times New Roman"/>
                <w:color w:val="222222"/>
                <w:sz w:val="18"/>
                <w:szCs w:val="18"/>
                <w:lang w:eastAsia="en-AU"/>
              </w:rPr>
              <w:t>( 6.2</w:t>
            </w:r>
            <w:proofErr w:type="gramEnd"/>
            <w:r w:rsidRPr="00B81F8A">
              <w:rPr>
                <w:rFonts w:eastAsia="Times New Roman" w:cs="Times New Roman"/>
                <w:color w:val="222222"/>
                <w:sz w:val="18"/>
                <w:szCs w:val="18"/>
                <w:lang w:eastAsia="en-AU"/>
              </w:rPr>
              <w:t>)</w:t>
            </w:r>
          </w:p>
        </w:tc>
        <w:tc>
          <w:tcPr>
            <w:tcW w:w="591" w:type="pct"/>
            <w:hideMark/>
            <w:tcPrChange w:id="1066" w:author="Andrés González Santa Cruz" w:date="2023-05-13T16:41:00Z">
              <w:tcPr>
                <w:tcW w:w="592" w:type="pct"/>
                <w:hideMark/>
              </w:tcPr>
            </w:tcPrChange>
          </w:tcPr>
          <w:p w14:paraId="53CEBD17"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1533 </w:t>
            </w:r>
            <w:proofErr w:type="gramStart"/>
            <w:r w:rsidRPr="00B81F8A">
              <w:rPr>
                <w:rFonts w:eastAsia="Times New Roman" w:cs="Times New Roman"/>
                <w:color w:val="222222"/>
                <w:sz w:val="18"/>
                <w:szCs w:val="18"/>
                <w:lang w:eastAsia="en-AU"/>
              </w:rPr>
              <w:t>( 8.0</w:t>
            </w:r>
            <w:proofErr w:type="gramEnd"/>
            <w:r w:rsidRPr="00B81F8A">
              <w:rPr>
                <w:rFonts w:eastAsia="Times New Roman" w:cs="Times New Roman"/>
                <w:color w:val="222222"/>
                <w:sz w:val="18"/>
                <w:szCs w:val="18"/>
                <w:lang w:eastAsia="en-AU"/>
              </w:rPr>
              <w:t>)</w:t>
            </w:r>
          </w:p>
        </w:tc>
        <w:tc>
          <w:tcPr>
            <w:tcW w:w="591" w:type="pct"/>
            <w:hideMark/>
            <w:tcPrChange w:id="1067" w:author="Andrés González Santa Cruz" w:date="2023-05-13T16:41:00Z">
              <w:tcPr>
                <w:tcW w:w="662" w:type="pct"/>
                <w:hideMark/>
              </w:tcPr>
            </w:tcPrChange>
          </w:tcPr>
          <w:p w14:paraId="3D39023C"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739 </w:t>
            </w:r>
            <w:proofErr w:type="gramStart"/>
            <w:r w:rsidRPr="00B81F8A">
              <w:rPr>
                <w:rFonts w:eastAsia="Times New Roman" w:cs="Times New Roman"/>
                <w:color w:val="222222"/>
                <w:sz w:val="18"/>
                <w:szCs w:val="18"/>
                <w:lang w:eastAsia="en-AU"/>
              </w:rPr>
              <w:t>( 4.7</w:t>
            </w:r>
            <w:proofErr w:type="gramEnd"/>
            <w:r w:rsidRPr="00B81F8A">
              <w:rPr>
                <w:rFonts w:eastAsia="Times New Roman" w:cs="Times New Roman"/>
                <w:color w:val="222222"/>
                <w:sz w:val="18"/>
                <w:szCs w:val="18"/>
                <w:lang w:eastAsia="en-AU"/>
              </w:rPr>
              <w:t>)</w:t>
            </w:r>
          </w:p>
        </w:tc>
        <w:tc>
          <w:tcPr>
            <w:tcW w:w="591" w:type="pct"/>
            <w:hideMark/>
            <w:tcPrChange w:id="1068" w:author="Andrés González Santa Cruz" w:date="2023-05-13T16:41:00Z">
              <w:tcPr>
                <w:tcW w:w="654" w:type="pct"/>
                <w:hideMark/>
              </w:tcPr>
            </w:tcPrChange>
          </w:tcPr>
          <w:p w14:paraId="4F177A55" w14:textId="77777777" w:rsidR="00195075" w:rsidRPr="00B81F8A" w:rsidRDefault="00195075" w:rsidP="004C365D">
            <w:pPr>
              <w:contextualSpacing/>
              <w:rPr>
                <w:rFonts w:eastAsia="Times New Roman" w:cs="Times New Roman"/>
                <w:color w:val="222222"/>
                <w:sz w:val="18"/>
                <w:szCs w:val="18"/>
                <w:lang w:eastAsia="en-AU"/>
              </w:rPr>
            </w:pPr>
            <w:r w:rsidRPr="00B81F8A">
              <w:rPr>
                <w:rFonts w:eastAsia="Times New Roman" w:cs="Times New Roman"/>
                <w:color w:val="222222"/>
                <w:sz w:val="18"/>
                <w:szCs w:val="18"/>
                <w:lang w:eastAsia="en-AU"/>
              </w:rPr>
              <w:t xml:space="preserve">2142 </w:t>
            </w:r>
            <w:proofErr w:type="gramStart"/>
            <w:r w:rsidRPr="00B81F8A">
              <w:rPr>
                <w:rFonts w:eastAsia="Times New Roman" w:cs="Times New Roman"/>
                <w:color w:val="222222"/>
                <w:sz w:val="18"/>
                <w:szCs w:val="18"/>
                <w:lang w:eastAsia="en-AU"/>
              </w:rPr>
              <w:t>( 6.0</w:t>
            </w:r>
            <w:proofErr w:type="gramEnd"/>
            <w:r w:rsidRPr="00B81F8A">
              <w:rPr>
                <w:rFonts w:eastAsia="Times New Roman" w:cs="Times New Roman"/>
                <w:color w:val="222222"/>
                <w:sz w:val="18"/>
                <w:szCs w:val="18"/>
                <w:lang w:eastAsia="en-AU"/>
              </w:rPr>
              <w:t>)</w:t>
            </w:r>
          </w:p>
        </w:tc>
        <w:tc>
          <w:tcPr>
            <w:tcW w:w="685" w:type="pct"/>
            <w:tcPrChange w:id="1069" w:author="Andrés González Santa Cruz" w:date="2023-05-13T16:41:00Z">
              <w:tcPr>
                <w:tcW w:w="654" w:type="pct"/>
              </w:tcPr>
            </w:tcPrChange>
          </w:tcPr>
          <w:p w14:paraId="3AC22F39" w14:textId="77777777" w:rsidR="00195075" w:rsidRPr="00B81F8A" w:rsidRDefault="00195075" w:rsidP="004C365D">
            <w:pPr>
              <w:contextualSpacing/>
              <w:rPr>
                <w:rFonts w:eastAsia="Times New Roman" w:cs="Times New Roman"/>
                <w:color w:val="222222"/>
                <w:sz w:val="18"/>
                <w:szCs w:val="18"/>
                <w:lang w:eastAsia="en-AU"/>
              </w:rPr>
            </w:pPr>
          </w:p>
        </w:tc>
        <w:tc>
          <w:tcPr>
            <w:tcW w:w="334" w:type="pct"/>
            <w:tcPrChange w:id="1070" w:author="Andrés González Santa Cruz" w:date="2023-05-13T16:41:00Z">
              <w:tcPr>
                <w:tcW w:w="1" w:type="pct"/>
              </w:tcPr>
            </w:tcPrChange>
          </w:tcPr>
          <w:p w14:paraId="2F75B7E8" w14:textId="77777777" w:rsidR="00195075" w:rsidRPr="00B81F8A" w:rsidRDefault="00195075" w:rsidP="004C365D">
            <w:pPr>
              <w:contextualSpacing/>
              <w:rPr>
                <w:rFonts w:eastAsia="Times New Roman" w:cs="Times New Roman"/>
                <w:color w:val="222222"/>
                <w:sz w:val="18"/>
                <w:szCs w:val="18"/>
                <w:lang w:eastAsia="en-AU"/>
              </w:rPr>
            </w:pPr>
          </w:p>
        </w:tc>
      </w:tr>
    </w:tbl>
    <w:p w14:paraId="08726857" w14:textId="4CA3A086" w:rsidR="00195075" w:rsidRDefault="00D25BD8" w:rsidP="00195075">
      <w:pPr>
        <w:spacing w:line="240" w:lineRule="auto"/>
        <w:jc w:val="both"/>
        <w:rPr>
          <w:ins w:id="1071" w:author="Andrés González Santa Cruz" w:date="2023-05-13T16:41:00Z"/>
          <w:rFonts w:eastAsia="Garamond" w:cs="Times New Roman"/>
          <w:b/>
          <w:szCs w:val="24"/>
          <w:u w:val="single"/>
          <w:lang w:val="en-GB"/>
        </w:rPr>
      </w:pPr>
      <w:ins w:id="1072" w:author="Andrés González Santa Cruz" w:date="2023-05-13T16:31:00Z">
        <w:r w:rsidRPr="00D25BD8">
          <w:rPr>
            <w:rFonts w:eastAsia="Garamond" w:cs="Times New Roman"/>
            <w:b/>
            <w:szCs w:val="24"/>
            <w:u w:val="single"/>
            <w:lang w:val="en-GB"/>
            <w:rPrChange w:id="1073" w:author="Andrés González Santa Cruz" w:date="2023-05-13T16:31:00Z">
              <w:rPr>
                <w:rFonts w:eastAsia="Garamond" w:cs="Times New Roman"/>
                <w:b/>
                <w:szCs w:val="24"/>
                <w:u w:val="single"/>
                <w:lang w:val="es-CL"/>
              </w:rPr>
            </w:rPrChange>
          </w:rPr>
          <w:lastRenderedPageBreak/>
          <w:t>N</w:t>
        </w:r>
        <w:r>
          <w:rPr>
            <w:rFonts w:eastAsia="Garamond" w:cs="Times New Roman"/>
            <w:b/>
            <w:szCs w:val="24"/>
            <w:u w:val="single"/>
            <w:lang w:val="en-GB"/>
          </w:rPr>
          <w:t>otes. H= Kruskal-</w:t>
        </w:r>
        <w:proofErr w:type="gramStart"/>
        <w:r>
          <w:rPr>
            <w:rFonts w:eastAsia="Garamond" w:cs="Times New Roman"/>
            <w:b/>
            <w:szCs w:val="24"/>
            <w:u w:val="single"/>
            <w:lang w:val="en-GB"/>
          </w:rPr>
          <w:t>Wallis</w:t>
        </w:r>
        <w:proofErr w:type="gramEnd"/>
        <w:r>
          <w:rPr>
            <w:rFonts w:eastAsia="Garamond" w:cs="Times New Roman"/>
            <w:b/>
            <w:szCs w:val="24"/>
            <w:u w:val="single"/>
            <w:lang w:val="en-GB"/>
          </w:rPr>
          <w:t xml:space="preserve"> test for continuous variables; </w:t>
        </w:r>
      </w:ins>
      <w:ins w:id="1074" w:author="Andrés González Santa Cruz" w:date="2023-05-13T17:20:00Z">
        <w:r w:rsidR="00F40748">
          <w:rPr>
            <w:rFonts w:eastAsia="Garamond" w:cs="Times New Roman"/>
            <w:b/>
            <w:szCs w:val="24"/>
            <w:u w:val="single"/>
            <w:lang w:val="en-GB"/>
          </w:rPr>
          <w:t>X</w:t>
        </w:r>
        <w:r w:rsidR="00F40748">
          <w:rPr>
            <w:rFonts w:eastAsia="Garamond" w:cs="Times New Roman"/>
            <w:b/>
            <w:szCs w:val="24"/>
            <w:u w:val="single"/>
            <w:vertAlign w:val="superscript"/>
            <w:lang w:val="en-GB"/>
          </w:rPr>
          <w:t>2</w:t>
        </w:r>
        <w:r w:rsidR="00F40748">
          <w:rPr>
            <w:rFonts w:eastAsia="Garamond" w:cs="Times New Roman"/>
            <w:b/>
            <w:szCs w:val="24"/>
            <w:u w:val="single"/>
            <w:lang w:val="en-GB"/>
          </w:rPr>
          <w:t>=</w:t>
        </w:r>
      </w:ins>
      <w:ins w:id="1075" w:author="Andrés González Santa Cruz" w:date="2023-05-13T16:40:00Z">
        <w:r w:rsidR="00195075" w:rsidRPr="00195075">
          <w:rPr>
            <w:rFonts w:eastAsia="Garamond" w:cs="Times New Roman"/>
            <w:b/>
            <w:szCs w:val="24"/>
            <w:u w:val="single"/>
            <w:lang w:val="en-GB"/>
          </w:rPr>
          <w:t>Chi-square test for independence</w:t>
        </w:r>
      </w:ins>
      <w:ins w:id="1076" w:author="Andrés González Santa Cruz" w:date="2023-05-13T17:19:00Z">
        <w:r w:rsidR="00F40748">
          <w:rPr>
            <w:rFonts w:eastAsia="Garamond" w:cs="Times New Roman"/>
            <w:b/>
            <w:szCs w:val="24"/>
            <w:u w:val="single"/>
            <w:lang w:val="en-GB"/>
          </w:rPr>
          <w:t xml:space="preserve"> for </w:t>
        </w:r>
      </w:ins>
      <w:ins w:id="1077" w:author="Andrés González Santa Cruz" w:date="2023-05-13T17:20:00Z">
        <w:r w:rsidR="00F40748">
          <w:rPr>
            <w:rFonts w:eastAsia="Garamond" w:cs="Times New Roman"/>
            <w:b/>
            <w:szCs w:val="24"/>
            <w:u w:val="single"/>
            <w:lang w:val="en-GB"/>
          </w:rPr>
          <w:t>categorical variables</w:t>
        </w:r>
      </w:ins>
      <w:ins w:id="1078" w:author="Andrés González Santa Cruz" w:date="2023-05-13T16:40:00Z">
        <w:r w:rsidR="00195075" w:rsidRPr="00195075">
          <w:rPr>
            <w:rFonts w:eastAsia="Garamond" w:cs="Times New Roman"/>
            <w:b/>
            <w:szCs w:val="24"/>
            <w:u w:val="single"/>
            <w:lang w:val="en-GB"/>
          </w:rPr>
          <w:t>.</w:t>
        </w:r>
      </w:ins>
    </w:p>
    <w:p w14:paraId="2FB771B4" w14:textId="11F53EAF" w:rsidR="00CD6FE7" w:rsidRPr="00D25BD8" w:rsidRDefault="00195075" w:rsidP="00195075">
      <w:pPr>
        <w:spacing w:line="240" w:lineRule="auto"/>
        <w:jc w:val="both"/>
        <w:rPr>
          <w:rFonts w:eastAsia="Garamond" w:cs="Times New Roman"/>
          <w:b/>
          <w:szCs w:val="24"/>
          <w:u w:val="single"/>
          <w:lang w:val="en-GB"/>
          <w:rPrChange w:id="1079" w:author="Andrés González Santa Cruz" w:date="2023-05-13T16:31:00Z">
            <w:rPr>
              <w:rFonts w:eastAsia="Garamond" w:cs="Times New Roman"/>
              <w:b/>
              <w:szCs w:val="24"/>
              <w:u w:val="single"/>
            </w:rPr>
          </w:rPrChange>
        </w:rPr>
      </w:pPr>
      <w:ins w:id="1080" w:author="Andrés González Santa Cruz" w:date="2023-05-13T16:40:00Z">
        <w:r w:rsidRPr="00195075">
          <w:rPr>
            <w:rFonts w:eastAsia="Garamond" w:cs="Times New Roman"/>
            <w:b/>
            <w:szCs w:val="24"/>
            <w:u w:val="single"/>
            <w:lang w:val="en-GB"/>
          </w:rPr>
          <w:t xml:space="preserve"> </w:t>
        </w:r>
      </w:ins>
    </w:p>
    <w:p w14:paraId="5190D717" w14:textId="313A2DAE" w:rsidR="00CD6FE7" w:rsidRDefault="00CD6FE7" w:rsidP="4A99AEB9">
      <w:pPr>
        <w:pStyle w:val="Ttulo2"/>
        <w:rPr>
          <w:rStyle w:val="normaltextrun"/>
          <w:rFonts w:cs="Times New Roman"/>
          <w:i/>
          <w:iCs/>
        </w:rPr>
      </w:pPr>
      <w:bookmarkStart w:id="1081" w:name="_Hlk133589769"/>
      <w:commentRangeStart w:id="1082"/>
      <w:r w:rsidRPr="4A99AEB9">
        <w:rPr>
          <w:rStyle w:val="normaltextrun"/>
          <w:rFonts w:cs="Times New Roman"/>
          <w:i/>
          <w:iCs/>
        </w:rPr>
        <w:t xml:space="preserve">Intervention </w:t>
      </w:r>
      <w:commentRangeStart w:id="1083"/>
      <w:commentRangeStart w:id="1084"/>
      <w:del w:id="1085" w:author="Andrés González Santa Cruz" w:date="2023-05-14T12:12:00Z">
        <w:r w:rsidRPr="4A99AEB9" w:rsidDel="00576E01">
          <w:rPr>
            <w:rStyle w:val="normaltextrun"/>
            <w:rFonts w:cs="Times New Roman"/>
            <w:i/>
            <w:iCs/>
          </w:rPr>
          <w:delText xml:space="preserve">effects </w:delText>
        </w:r>
      </w:del>
      <w:ins w:id="1086" w:author="Andrés González Santa Cruz" w:date="2023-05-14T12:12:00Z">
        <w:r w:rsidR="00576E01">
          <w:rPr>
            <w:rStyle w:val="normaltextrun"/>
            <w:rFonts w:cs="Times New Roman"/>
            <w:i/>
            <w:iCs/>
          </w:rPr>
          <w:t>measures</w:t>
        </w:r>
      </w:ins>
      <w:commentRangeEnd w:id="1083"/>
      <w:ins w:id="1087" w:author="Andrés González Santa Cruz" w:date="2023-05-14T12:13:00Z">
        <w:r w:rsidR="00576E01">
          <w:rPr>
            <w:rStyle w:val="Refdecomentario"/>
            <w:b w:val="0"/>
          </w:rPr>
          <w:commentReference w:id="1083"/>
        </w:r>
      </w:ins>
      <w:ins w:id="1088" w:author="Andrés González Santa Cruz" w:date="2023-05-14T12:12:00Z">
        <w:r w:rsidR="00576E01" w:rsidRPr="4A99AEB9">
          <w:rPr>
            <w:rStyle w:val="normaltextrun"/>
            <w:rFonts w:cs="Times New Roman"/>
            <w:i/>
            <w:iCs/>
          </w:rPr>
          <w:t xml:space="preserve"> </w:t>
        </w:r>
      </w:ins>
      <w:commentRangeEnd w:id="1084"/>
      <w:ins w:id="1089" w:author="Andrés González Santa Cruz" w:date="2023-05-14T16:58:00Z">
        <w:r w:rsidR="00B70DC2">
          <w:rPr>
            <w:rStyle w:val="Refdecomentario"/>
            <w:b w:val="0"/>
          </w:rPr>
          <w:commentReference w:id="1084"/>
        </w:r>
      </w:ins>
      <w:r w:rsidRPr="4A99AEB9">
        <w:rPr>
          <w:rStyle w:val="normaltextrun"/>
          <w:rFonts w:cs="Times New Roman"/>
          <w:i/>
          <w:iCs/>
        </w:rPr>
        <w:t>on any contact with the criminal justice system</w:t>
      </w:r>
      <w:r w:rsidR="57AFE991" w:rsidRPr="4A99AEB9">
        <w:rPr>
          <w:rStyle w:val="normaltextrun"/>
          <w:rFonts w:cs="Times New Roman"/>
          <w:i/>
          <w:iCs/>
        </w:rPr>
        <w:t xml:space="preserve"> </w:t>
      </w:r>
      <w:commentRangeEnd w:id="1082"/>
      <w:r>
        <w:rPr>
          <w:rStyle w:val="Refdecomentario"/>
        </w:rPr>
        <w:commentReference w:id="1082"/>
      </w:r>
      <w:r w:rsidR="00DD0969" w:rsidRPr="4A99AEB9">
        <w:rPr>
          <w:rStyle w:val="normaltextrun"/>
          <w:rFonts w:cs="Times New Roman"/>
          <w:i/>
          <w:iCs/>
        </w:rPr>
        <w:t xml:space="preserve">(Outcome 1) </w:t>
      </w:r>
      <w:bookmarkEnd w:id="1081"/>
      <w:r w:rsidR="00DD0969" w:rsidRPr="4A99AEB9">
        <w:rPr>
          <w:rStyle w:val="normaltextrun"/>
          <w:rFonts w:cs="Times New Roman"/>
          <w:i/>
          <w:iCs/>
        </w:rPr>
        <w:t>and contacts leading to imprisonment (Outcome 2)</w:t>
      </w:r>
    </w:p>
    <w:p w14:paraId="51881E36" w14:textId="7BBD6B94" w:rsidR="00EA0405" w:rsidRPr="00EA0405" w:rsidRDefault="00EA0405" w:rsidP="00EA0405">
      <w:pPr>
        <w:pStyle w:val="Prrafodelista"/>
        <w:numPr>
          <w:ilvl w:val="0"/>
          <w:numId w:val="27"/>
        </w:numPr>
      </w:pPr>
      <w:r w:rsidRPr="00EA0405">
        <w:t xml:space="preserve">Intervention </w:t>
      </w:r>
      <w:del w:id="1090" w:author="Andrés González Santa Cruz" w:date="2023-05-14T16:58:00Z">
        <w:r w:rsidRPr="00EA0405" w:rsidDel="00B70DC2">
          <w:delText xml:space="preserve">effects </w:delText>
        </w:r>
      </w:del>
      <w:ins w:id="1091" w:author="Andrés González Santa Cruz" w:date="2023-05-14T16:58:00Z">
        <w:r w:rsidR="00B70DC2">
          <w:t>measures</w:t>
        </w:r>
        <w:r w:rsidR="00B70DC2" w:rsidRPr="00EA0405">
          <w:t xml:space="preserve"> </w:t>
        </w:r>
      </w:ins>
      <w:r w:rsidRPr="00EA0405">
        <w:t>on Outcome 1</w:t>
      </w:r>
      <w:r>
        <w:t xml:space="preserve"> and </w:t>
      </w:r>
      <w:r w:rsidRPr="00EA0405">
        <w:t xml:space="preserve">Outcome </w:t>
      </w:r>
      <w:r>
        <w:t xml:space="preserve">2 are displayed in Table 4, Table </w:t>
      </w:r>
      <w:r w:rsidR="00EC536A">
        <w:t>5,</w:t>
      </w:r>
      <w:r>
        <w:t xml:space="preserve"> and Figure 1.</w:t>
      </w:r>
      <w:r w:rsidRPr="00EA0405">
        <w:t xml:space="preserve"> </w:t>
      </w:r>
    </w:p>
    <w:p w14:paraId="3C7DA03A" w14:textId="1F1ECB2E" w:rsidR="00EA0405" w:rsidRDefault="00EA0405" w:rsidP="00EA0405">
      <w:pPr>
        <w:pStyle w:val="Prrafodelista"/>
        <w:jc w:val="both"/>
      </w:pPr>
    </w:p>
    <w:p w14:paraId="25F2C1BD" w14:textId="4D6D0C9F" w:rsidR="00D51DDB" w:rsidRDefault="000C72E6" w:rsidP="004C365D">
      <w:pPr>
        <w:pStyle w:val="Prrafodelista"/>
        <w:numPr>
          <w:ilvl w:val="0"/>
          <w:numId w:val="27"/>
        </w:numPr>
        <w:jc w:val="both"/>
      </w:pPr>
      <w:r w:rsidRPr="00DD0969">
        <w:t xml:space="preserve">Compared to those receiving almost no treatment (early dropout), those completing SUT </w:t>
      </w:r>
      <w:r w:rsidR="00D51DDB">
        <w:t xml:space="preserve">had a longer </w:t>
      </w:r>
      <w:del w:id="1092" w:author="Andrés González Santa Cruz" w:date="2023-05-13T17:52:00Z">
        <w:r w:rsidR="00D51DDB" w:rsidDel="00357201">
          <w:delText xml:space="preserve">period </w:delText>
        </w:r>
      </w:del>
      <w:ins w:id="1093" w:author="Andrés González Santa Cruz" w:date="2023-05-13T17:52:00Z">
        <w:r w:rsidR="00357201">
          <w:t xml:space="preserve">average </w:t>
        </w:r>
      </w:ins>
      <w:del w:id="1094" w:author="Andrés González Santa Cruz" w:date="2023-05-13T17:52:00Z">
        <w:r w:rsidR="00D51DDB" w:rsidDel="00357201">
          <w:delText>of time</w:delText>
        </w:r>
      </w:del>
      <w:ins w:id="1095" w:author="Andrés González Santa Cruz" w:date="2023-05-13T17:52:00Z">
        <w:r w:rsidR="00357201">
          <w:t>period</w:t>
        </w:r>
      </w:ins>
      <w:r w:rsidR="00D51DDB">
        <w:t xml:space="preserve"> before both committing an offence that led to a conviction (outcome 1) and committing an offence that led to imprisonment (outcome 2). </w:t>
      </w:r>
    </w:p>
    <w:p w14:paraId="6531548F" w14:textId="77777777" w:rsidR="000C72E6" w:rsidRPr="00DD0969" w:rsidRDefault="000C72E6" w:rsidP="00DD0969">
      <w:pPr>
        <w:jc w:val="both"/>
      </w:pPr>
    </w:p>
    <w:p w14:paraId="085182EC" w14:textId="491ABB8F" w:rsidR="000C72E6" w:rsidRPr="00DD0969" w:rsidRDefault="00AC613F" w:rsidP="004C365D">
      <w:pPr>
        <w:pStyle w:val="Prrafodelista"/>
        <w:numPr>
          <w:ilvl w:val="0"/>
          <w:numId w:val="27"/>
        </w:numPr>
        <w:jc w:val="both"/>
      </w:pPr>
      <w:r>
        <w:t>Similarly, c</w:t>
      </w:r>
      <w:r w:rsidR="000C72E6">
        <w:t>ompared to receiving some treatment (late dropout), those completing SUT took longer</w:t>
      </w:r>
      <w:r w:rsidR="00FD6764">
        <w:t xml:space="preserve"> </w:t>
      </w:r>
      <w:r w:rsidR="000C72E6">
        <w:t xml:space="preserve">to </w:t>
      </w:r>
      <w:r w:rsidR="00F128FB">
        <w:t>have any contact with the criminal justice system</w:t>
      </w:r>
      <w:r w:rsidR="000C72E6">
        <w:t xml:space="preserve"> and to </w:t>
      </w:r>
      <w:r w:rsidR="00F128FB">
        <w:t xml:space="preserve">have one contact leading to </w:t>
      </w:r>
      <w:r w:rsidR="000C72E6">
        <w:t>imprisonment.</w:t>
      </w:r>
      <w:r>
        <w:t xml:space="preserve"> However, the gap between the group that completed treatment and those who had a late drop out of SUT is smaller than the gap between the first group and who had an early dropout of SUT</w:t>
      </w:r>
      <w:r w:rsidR="3AD11262">
        <w:t xml:space="preserve"> considering both outcomes</w:t>
      </w:r>
      <w:r>
        <w:t xml:space="preserve">. </w:t>
      </w:r>
    </w:p>
    <w:p w14:paraId="18B95148" w14:textId="77777777" w:rsidR="000C72E6" w:rsidRPr="00DD0969" w:rsidRDefault="000C72E6" w:rsidP="00DD0969">
      <w:pPr>
        <w:jc w:val="both"/>
      </w:pPr>
    </w:p>
    <w:p w14:paraId="689363DE" w14:textId="7DDED422" w:rsidR="00FD6764" w:rsidRDefault="00AC613F" w:rsidP="004C365D">
      <w:pPr>
        <w:pStyle w:val="Prrafodelista"/>
        <w:numPr>
          <w:ilvl w:val="0"/>
          <w:numId w:val="27"/>
        </w:numPr>
        <w:jc w:val="both"/>
      </w:pPr>
      <w:r>
        <w:t>Additionally</w:t>
      </w:r>
      <w:r w:rsidR="000C72E6" w:rsidRPr="00DD0969">
        <w:t>, the difference was</w:t>
      </w:r>
      <w:r>
        <w:t xml:space="preserve"> also</w:t>
      </w:r>
      <w:r w:rsidR="000C72E6" w:rsidRPr="00DD0969">
        <w:t xml:space="preserve"> lower when we compared those who received some treatment (late dropout) with those with almost no treatment (early dropout) regarding the time to</w:t>
      </w:r>
      <w:r w:rsidR="00DD0969" w:rsidRPr="00DD0969">
        <w:t xml:space="preserve"> </w:t>
      </w:r>
      <w:r w:rsidR="00F128FB">
        <w:t>have any contact with the criminal justice system</w:t>
      </w:r>
      <w:r w:rsidR="00F128FB" w:rsidRPr="00DD0969">
        <w:t xml:space="preserve"> and to </w:t>
      </w:r>
      <w:r w:rsidR="00F128FB">
        <w:t xml:space="preserve">have one contact leading to </w:t>
      </w:r>
      <w:r w:rsidR="00F128FB" w:rsidRPr="00DD0969">
        <w:t>imprisonment</w:t>
      </w:r>
      <w:r w:rsidR="000C72E6" w:rsidRPr="00DD0969">
        <w:t xml:space="preserve">. </w:t>
      </w:r>
    </w:p>
    <w:p w14:paraId="796B34F4" w14:textId="77777777" w:rsidR="00FD6764" w:rsidRDefault="00FD6764" w:rsidP="00FD6764">
      <w:pPr>
        <w:pStyle w:val="Prrafodelista"/>
      </w:pPr>
    </w:p>
    <w:p w14:paraId="70B8D054" w14:textId="348F5137" w:rsidR="004C365D" w:rsidRDefault="00AC613F" w:rsidP="004C365D">
      <w:pPr>
        <w:pStyle w:val="Prrafodelista"/>
        <w:numPr>
          <w:ilvl w:val="0"/>
          <w:numId w:val="27"/>
        </w:numPr>
        <w:jc w:val="both"/>
      </w:pPr>
      <w:r>
        <w:t>However, it is important to notice that the g</w:t>
      </w:r>
      <w:r w:rsidR="00FD6764">
        <w:t xml:space="preserve">ap </w:t>
      </w:r>
      <w:r w:rsidR="266C7FA1">
        <w:t>of time</w:t>
      </w:r>
      <w:r>
        <w:t xml:space="preserve"> to contact the criminal justice system </w:t>
      </w:r>
      <w:r w:rsidR="000C72E6">
        <w:t xml:space="preserve">between Early vs Late dropout did not overlap the null in Tables </w:t>
      </w:r>
      <w:r w:rsidR="00DD0969">
        <w:t>4</w:t>
      </w:r>
      <w:r w:rsidR="000C72E6">
        <w:t xml:space="preserve"> &amp; </w:t>
      </w:r>
      <w:r w:rsidR="00DD0969">
        <w:t>5</w:t>
      </w:r>
      <w:r>
        <w:t xml:space="preserve">, which </w:t>
      </w:r>
      <w:commentRangeStart w:id="1096"/>
      <w:r>
        <w:t>means that receiving some treatment (even when not completing it) has the effect of delaying the contact with the criminal justice system</w:t>
      </w:r>
      <w:r w:rsidR="000C72E6">
        <w:t>.</w:t>
      </w:r>
      <w:commentRangeEnd w:id="1096"/>
      <w:r w:rsidR="006F3244">
        <w:rPr>
          <w:rStyle w:val="Refdecomentario"/>
        </w:rPr>
        <w:commentReference w:id="1096"/>
      </w:r>
    </w:p>
    <w:p w14:paraId="06078D81" w14:textId="32805563" w:rsidR="4B40BCEE" w:rsidRDefault="4B40BCEE" w:rsidP="4A99AEB9">
      <w:pPr>
        <w:pStyle w:val="Prrafodelista"/>
        <w:numPr>
          <w:ilvl w:val="0"/>
          <w:numId w:val="27"/>
        </w:numPr>
        <w:jc w:val="both"/>
        <w:rPr>
          <w:szCs w:val="24"/>
        </w:rPr>
      </w:pPr>
      <w:r w:rsidRPr="4A99AEB9">
        <w:rPr>
          <w:szCs w:val="24"/>
        </w:rPr>
        <w:t>Contrasting the association between SUT completion according to each outcome of interest</w:t>
      </w:r>
      <w:r w:rsidR="57385C90" w:rsidRPr="4A99AEB9">
        <w:rPr>
          <w:szCs w:val="24"/>
        </w:rPr>
        <w:t>...</w:t>
      </w:r>
    </w:p>
    <w:p w14:paraId="4E80F78F" w14:textId="77777777" w:rsidR="00CD6FE7" w:rsidRPr="001D3A58" w:rsidRDefault="00CD6FE7">
      <w:pPr>
        <w:spacing w:line="240" w:lineRule="auto"/>
        <w:jc w:val="both"/>
        <w:rPr>
          <w:rStyle w:val="normaltextrun"/>
          <w:rFonts w:eastAsia="Times New Roman" w:cs="Times New Roman"/>
          <w:bCs/>
          <w:lang w:eastAsia="en-AU"/>
        </w:rPr>
      </w:pPr>
    </w:p>
    <w:p w14:paraId="096FEC27" w14:textId="4943F1AA" w:rsidR="000C72E6" w:rsidRPr="00D86322" w:rsidRDefault="00D86322" w:rsidP="00D86322">
      <w:pPr>
        <w:jc w:val="both"/>
        <w:rPr>
          <w:ins w:id="1097" w:author="Andrés González Santa Cruz" w:date="2023-05-14T11:19:00Z"/>
          <w:rFonts w:eastAsia="Times New Roman" w:cs="Times New Roman"/>
          <w:b/>
          <w:bCs/>
          <w:sz w:val="16"/>
          <w:szCs w:val="16"/>
          <w:lang w:eastAsia="en-AU"/>
        </w:rPr>
      </w:pPr>
      <w:r>
        <w:br w:type="page"/>
      </w:r>
      <w:r w:rsidRPr="000C72E6">
        <w:rPr>
          <w:rFonts w:eastAsia="Times New Roman" w:cs="Times New Roman"/>
          <w:bCs/>
          <w:sz w:val="16"/>
          <w:szCs w:val="16"/>
          <w:lang w:eastAsia="en-AU"/>
        </w:rPr>
        <w:lastRenderedPageBreak/>
        <w:t xml:space="preserve"> Table </w:t>
      </w:r>
      <w:r>
        <w:rPr>
          <w:rFonts w:eastAsia="Times New Roman" w:cs="Times New Roman"/>
          <w:bCs/>
          <w:sz w:val="16"/>
          <w:szCs w:val="16"/>
          <w:lang w:eastAsia="en-AU"/>
        </w:rPr>
        <w:t>4</w:t>
      </w:r>
      <w:r w:rsidRPr="000C72E6">
        <w:rPr>
          <w:rFonts w:eastAsia="Times New Roman" w:cs="Times New Roman"/>
          <w:bCs/>
          <w:sz w:val="16"/>
          <w:szCs w:val="16"/>
          <w:lang w:eastAsia="en-AU"/>
        </w:rPr>
        <w:t xml:space="preserve">: Offending with Condemnatory Sentence Time </w:t>
      </w:r>
    </w:p>
    <w:tbl>
      <w:tblPr>
        <w:tblW w:w="9360" w:type="dxa"/>
        <w:tblCellMar>
          <w:left w:w="70" w:type="dxa"/>
          <w:right w:w="70" w:type="dxa"/>
        </w:tblCellMar>
        <w:tblLook w:val="04A0" w:firstRow="1" w:lastRow="0" w:firstColumn="1" w:lastColumn="0" w:noHBand="0" w:noVBand="1"/>
      </w:tblPr>
      <w:tblGrid>
        <w:gridCol w:w="919"/>
        <w:gridCol w:w="1355"/>
        <w:gridCol w:w="1356"/>
        <w:gridCol w:w="1356"/>
        <w:gridCol w:w="1509"/>
        <w:gridCol w:w="1509"/>
        <w:gridCol w:w="1356"/>
      </w:tblGrid>
      <w:tr w:rsidR="00D86322" w:rsidRPr="00D86322" w14:paraId="6C1E6336" w14:textId="77777777" w:rsidTr="00D86322">
        <w:trPr>
          <w:trHeight w:val="300"/>
        </w:trPr>
        <w:tc>
          <w:tcPr>
            <w:tcW w:w="919" w:type="dxa"/>
            <w:tcBorders>
              <w:top w:val="single" w:sz="4" w:space="0" w:color="auto"/>
              <w:left w:val="nil"/>
              <w:bottom w:val="single" w:sz="4" w:space="0" w:color="auto"/>
              <w:right w:val="nil"/>
            </w:tcBorders>
            <w:shd w:val="clear" w:color="auto" w:fill="auto"/>
            <w:noWrap/>
            <w:vAlign w:val="bottom"/>
            <w:hideMark/>
          </w:tcPr>
          <w:p w14:paraId="26EACFE4"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Time</w:t>
            </w:r>
          </w:p>
        </w:tc>
        <w:tc>
          <w:tcPr>
            <w:tcW w:w="1355" w:type="dxa"/>
            <w:tcBorders>
              <w:top w:val="single" w:sz="4" w:space="0" w:color="auto"/>
              <w:left w:val="nil"/>
              <w:bottom w:val="single" w:sz="4" w:space="0" w:color="auto"/>
              <w:right w:val="nil"/>
            </w:tcBorders>
            <w:shd w:val="clear" w:color="auto" w:fill="auto"/>
            <w:noWrap/>
            <w:vAlign w:val="bottom"/>
            <w:hideMark/>
          </w:tcPr>
          <w:p w14:paraId="19361654"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 xml:space="preserve">Complete </w:t>
            </w:r>
            <w:proofErr w:type="spellStart"/>
            <w:r w:rsidRPr="00D86322">
              <w:rPr>
                <w:rFonts w:eastAsia="Times New Roman" w:cs="Times New Roman"/>
                <w:b/>
                <w:bCs/>
                <w:color w:val="000000"/>
                <w:sz w:val="18"/>
                <w:szCs w:val="18"/>
                <w:lang w:val="es-CL" w:eastAsia="es-CL"/>
              </w:rPr>
              <w:t>Tr</w:t>
            </w:r>
            <w:proofErr w:type="spellEnd"/>
            <w:r w:rsidRPr="00D86322">
              <w:rPr>
                <w:rFonts w:eastAsia="Times New Roman" w:cs="Times New Roman"/>
                <w:b/>
                <w:bCs/>
                <w:color w:val="000000"/>
                <w:sz w:val="18"/>
                <w:szCs w:val="18"/>
                <w:lang w:val="es-CL" w:eastAsia="es-CL"/>
              </w:rPr>
              <w:t>.</w:t>
            </w:r>
          </w:p>
        </w:tc>
        <w:tc>
          <w:tcPr>
            <w:tcW w:w="1356" w:type="dxa"/>
            <w:tcBorders>
              <w:top w:val="single" w:sz="4" w:space="0" w:color="auto"/>
              <w:left w:val="nil"/>
              <w:bottom w:val="single" w:sz="4" w:space="0" w:color="auto"/>
              <w:right w:val="nil"/>
            </w:tcBorders>
            <w:shd w:val="clear" w:color="auto" w:fill="auto"/>
            <w:noWrap/>
            <w:vAlign w:val="bottom"/>
            <w:hideMark/>
          </w:tcPr>
          <w:p w14:paraId="4B034658"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 xml:space="preserve">Late </w:t>
            </w:r>
            <w:proofErr w:type="spellStart"/>
            <w:r w:rsidRPr="00D86322">
              <w:rPr>
                <w:rFonts w:eastAsia="Times New Roman" w:cs="Times New Roman"/>
                <w:b/>
                <w:bCs/>
                <w:color w:val="000000"/>
                <w:sz w:val="18"/>
                <w:szCs w:val="18"/>
                <w:lang w:val="es-CL" w:eastAsia="es-CL"/>
              </w:rPr>
              <w:t>Disch</w:t>
            </w:r>
            <w:proofErr w:type="spellEnd"/>
            <w:r w:rsidRPr="00D86322">
              <w:rPr>
                <w:rFonts w:eastAsia="Times New Roman" w:cs="Times New Roman"/>
                <w:b/>
                <w:bCs/>
                <w:color w:val="000000"/>
                <w:sz w:val="18"/>
                <w:szCs w:val="18"/>
                <w:lang w:val="es-CL" w:eastAsia="es-CL"/>
              </w:rPr>
              <w:t>.</w:t>
            </w:r>
          </w:p>
        </w:tc>
        <w:tc>
          <w:tcPr>
            <w:tcW w:w="1356" w:type="dxa"/>
            <w:tcBorders>
              <w:top w:val="single" w:sz="4" w:space="0" w:color="auto"/>
              <w:left w:val="nil"/>
              <w:bottom w:val="single" w:sz="4" w:space="0" w:color="auto"/>
              <w:right w:val="nil"/>
            </w:tcBorders>
            <w:shd w:val="clear" w:color="auto" w:fill="auto"/>
            <w:noWrap/>
            <w:vAlign w:val="bottom"/>
            <w:hideMark/>
          </w:tcPr>
          <w:p w14:paraId="57AE6FCA" w14:textId="77777777" w:rsidR="00D86322" w:rsidRPr="00D86322" w:rsidRDefault="00D86322" w:rsidP="00D86322">
            <w:pPr>
              <w:spacing w:line="240" w:lineRule="auto"/>
              <w:rPr>
                <w:rFonts w:eastAsia="Times New Roman" w:cs="Times New Roman"/>
                <w:b/>
                <w:bCs/>
                <w:color w:val="000000"/>
                <w:sz w:val="18"/>
                <w:szCs w:val="18"/>
                <w:lang w:val="es-CL" w:eastAsia="es-CL"/>
              </w:rPr>
            </w:pPr>
            <w:proofErr w:type="spellStart"/>
            <w:r w:rsidRPr="00D86322">
              <w:rPr>
                <w:rFonts w:eastAsia="Times New Roman" w:cs="Times New Roman"/>
                <w:b/>
                <w:bCs/>
                <w:color w:val="000000"/>
                <w:sz w:val="18"/>
                <w:szCs w:val="18"/>
                <w:lang w:val="es-CL" w:eastAsia="es-CL"/>
              </w:rPr>
              <w:t>Early</w:t>
            </w:r>
            <w:proofErr w:type="spellEnd"/>
            <w:r w:rsidRPr="00D86322">
              <w:rPr>
                <w:rFonts w:eastAsia="Times New Roman" w:cs="Times New Roman"/>
                <w:b/>
                <w:bCs/>
                <w:color w:val="000000"/>
                <w:sz w:val="18"/>
                <w:szCs w:val="18"/>
                <w:lang w:val="es-CL" w:eastAsia="es-CL"/>
              </w:rPr>
              <w:t xml:space="preserve"> </w:t>
            </w:r>
            <w:proofErr w:type="spellStart"/>
            <w:r w:rsidRPr="00D86322">
              <w:rPr>
                <w:rFonts w:eastAsia="Times New Roman" w:cs="Times New Roman"/>
                <w:b/>
                <w:bCs/>
                <w:color w:val="000000"/>
                <w:sz w:val="18"/>
                <w:szCs w:val="18"/>
                <w:lang w:val="es-CL" w:eastAsia="es-CL"/>
              </w:rPr>
              <w:t>Disch</w:t>
            </w:r>
            <w:proofErr w:type="spellEnd"/>
            <w:r w:rsidRPr="00D86322">
              <w:rPr>
                <w:rFonts w:eastAsia="Times New Roman" w:cs="Times New Roman"/>
                <w:b/>
                <w:bCs/>
                <w:color w:val="000000"/>
                <w:sz w:val="18"/>
                <w:szCs w:val="18"/>
                <w:lang w:val="es-CL" w:eastAsia="es-CL"/>
              </w:rPr>
              <w:t>.</w:t>
            </w:r>
          </w:p>
        </w:tc>
        <w:tc>
          <w:tcPr>
            <w:tcW w:w="1509" w:type="dxa"/>
            <w:tcBorders>
              <w:top w:val="single" w:sz="4" w:space="0" w:color="auto"/>
              <w:left w:val="nil"/>
              <w:bottom w:val="single" w:sz="4" w:space="0" w:color="auto"/>
              <w:right w:val="nil"/>
            </w:tcBorders>
            <w:shd w:val="clear" w:color="auto" w:fill="auto"/>
            <w:noWrap/>
            <w:vAlign w:val="bottom"/>
            <w:hideMark/>
          </w:tcPr>
          <w:p w14:paraId="5A037FB5"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Comp. vs Late</w:t>
            </w:r>
          </w:p>
        </w:tc>
        <w:tc>
          <w:tcPr>
            <w:tcW w:w="1509" w:type="dxa"/>
            <w:tcBorders>
              <w:top w:val="single" w:sz="4" w:space="0" w:color="auto"/>
              <w:left w:val="nil"/>
              <w:bottom w:val="single" w:sz="4" w:space="0" w:color="auto"/>
              <w:right w:val="nil"/>
            </w:tcBorders>
            <w:shd w:val="clear" w:color="auto" w:fill="auto"/>
            <w:noWrap/>
            <w:vAlign w:val="bottom"/>
            <w:hideMark/>
          </w:tcPr>
          <w:p w14:paraId="53472F19"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 xml:space="preserve">Comp. vs </w:t>
            </w:r>
            <w:proofErr w:type="spellStart"/>
            <w:r w:rsidRPr="00D86322">
              <w:rPr>
                <w:rFonts w:eastAsia="Times New Roman" w:cs="Times New Roman"/>
                <w:b/>
                <w:bCs/>
                <w:color w:val="000000"/>
                <w:sz w:val="18"/>
                <w:szCs w:val="18"/>
                <w:lang w:val="es-CL" w:eastAsia="es-CL"/>
              </w:rPr>
              <w:t>Early</w:t>
            </w:r>
            <w:proofErr w:type="spellEnd"/>
          </w:p>
        </w:tc>
        <w:tc>
          <w:tcPr>
            <w:tcW w:w="1356" w:type="dxa"/>
            <w:tcBorders>
              <w:top w:val="single" w:sz="4" w:space="0" w:color="auto"/>
              <w:left w:val="nil"/>
              <w:bottom w:val="single" w:sz="4" w:space="0" w:color="auto"/>
              <w:right w:val="nil"/>
            </w:tcBorders>
            <w:shd w:val="clear" w:color="auto" w:fill="auto"/>
            <w:noWrap/>
            <w:vAlign w:val="bottom"/>
            <w:hideMark/>
          </w:tcPr>
          <w:p w14:paraId="6CE6C4F2" w14:textId="77777777" w:rsidR="00D86322" w:rsidRPr="00D86322" w:rsidRDefault="00D86322" w:rsidP="00D86322">
            <w:pPr>
              <w:spacing w:line="240" w:lineRule="auto"/>
              <w:rPr>
                <w:rFonts w:eastAsia="Times New Roman" w:cs="Times New Roman"/>
                <w:b/>
                <w:bCs/>
                <w:color w:val="000000"/>
                <w:sz w:val="18"/>
                <w:szCs w:val="18"/>
                <w:lang w:val="es-CL" w:eastAsia="es-CL"/>
              </w:rPr>
            </w:pPr>
            <w:proofErr w:type="spellStart"/>
            <w:r w:rsidRPr="00D86322">
              <w:rPr>
                <w:rFonts w:eastAsia="Times New Roman" w:cs="Times New Roman"/>
                <w:b/>
                <w:bCs/>
                <w:color w:val="000000"/>
                <w:sz w:val="18"/>
                <w:szCs w:val="18"/>
                <w:lang w:val="es-CL" w:eastAsia="es-CL"/>
              </w:rPr>
              <w:t>Early</w:t>
            </w:r>
            <w:proofErr w:type="spellEnd"/>
            <w:r w:rsidRPr="00D86322">
              <w:rPr>
                <w:rFonts w:eastAsia="Times New Roman" w:cs="Times New Roman"/>
                <w:b/>
                <w:bCs/>
                <w:color w:val="000000"/>
                <w:sz w:val="18"/>
                <w:szCs w:val="18"/>
                <w:lang w:val="es-CL" w:eastAsia="es-CL"/>
              </w:rPr>
              <w:t xml:space="preserve"> vs Late</w:t>
            </w:r>
          </w:p>
        </w:tc>
      </w:tr>
      <w:tr w:rsidR="00D86322" w:rsidRPr="00D86322" w14:paraId="74D1EDD9" w14:textId="77777777" w:rsidTr="00D86322">
        <w:trPr>
          <w:trHeight w:val="300"/>
        </w:trPr>
        <w:tc>
          <w:tcPr>
            <w:tcW w:w="919" w:type="dxa"/>
            <w:tcBorders>
              <w:top w:val="single" w:sz="4" w:space="0" w:color="auto"/>
              <w:left w:val="nil"/>
              <w:bottom w:val="nil"/>
              <w:right w:val="nil"/>
            </w:tcBorders>
            <w:shd w:val="clear" w:color="auto" w:fill="auto"/>
            <w:noWrap/>
            <w:vAlign w:val="bottom"/>
            <w:hideMark/>
          </w:tcPr>
          <w:p w14:paraId="64D0ECA6" w14:textId="77777777" w:rsidR="00D86322" w:rsidRPr="00D86322" w:rsidRDefault="00D86322" w:rsidP="00D86322">
            <w:pPr>
              <w:spacing w:line="240" w:lineRule="auto"/>
              <w:rPr>
                <w:rFonts w:eastAsia="Times New Roman" w:cs="Times New Roman"/>
                <w:i/>
                <w:iCs/>
                <w:color w:val="000000"/>
                <w:sz w:val="18"/>
                <w:szCs w:val="18"/>
                <w:lang w:val="es-CL" w:eastAsia="es-CL"/>
              </w:rPr>
            </w:pPr>
            <w:proofErr w:type="spellStart"/>
            <w:r w:rsidRPr="00D86322">
              <w:rPr>
                <w:rFonts w:eastAsia="Times New Roman" w:cs="Times New Roman"/>
                <w:i/>
                <w:iCs/>
                <w:color w:val="000000"/>
                <w:sz w:val="18"/>
                <w:szCs w:val="18"/>
                <w:lang w:val="es-CL" w:eastAsia="es-CL"/>
              </w:rPr>
              <w:t>Probs</w:t>
            </w:r>
            <w:proofErr w:type="spellEnd"/>
            <w:r w:rsidRPr="00D86322">
              <w:rPr>
                <w:rFonts w:eastAsia="Times New Roman" w:cs="Times New Roman"/>
                <w:i/>
                <w:iCs/>
                <w:color w:val="000000"/>
                <w:sz w:val="18"/>
                <w:szCs w:val="18"/>
                <w:lang w:val="es-CL" w:eastAsia="es-CL"/>
              </w:rPr>
              <w:t>.</w:t>
            </w:r>
          </w:p>
        </w:tc>
        <w:tc>
          <w:tcPr>
            <w:tcW w:w="1355" w:type="dxa"/>
            <w:tcBorders>
              <w:top w:val="single" w:sz="4" w:space="0" w:color="auto"/>
              <w:left w:val="nil"/>
              <w:bottom w:val="nil"/>
              <w:right w:val="nil"/>
            </w:tcBorders>
            <w:shd w:val="clear" w:color="auto" w:fill="auto"/>
            <w:noWrap/>
            <w:vAlign w:val="bottom"/>
            <w:hideMark/>
          </w:tcPr>
          <w:p w14:paraId="3E139B02" w14:textId="77777777" w:rsidR="00D86322" w:rsidRPr="00D86322" w:rsidRDefault="00D86322" w:rsidP="00D86322">
            <w:pPr>
              <w:spacing w:line="240" w:lineRule="auto"/>
              <w:rPr>
                <w:rFonts w:eastAsia="Times New Roman" w:cs="Times New Roman"/>
                <w:color w:val="000000"/>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112E7B7D"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3F442322"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34049616"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2EFE8F74"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76D21739" w14:textId="77777777" w:rsidR="00D86322" w:rsidRPr="00D86322" w:rsidRDefault="00D86322" w:rsidP="00D86322">
            <w:pPr>
              <w:spacing w:line="240" w:lineRule="auto"/>
              <w:rPr>
                <w:rFonts w:eastAsia="Times New Roman" w:cs="Times New Roman"/>
                <w:sz w:val="18"/>
                <w:szCs w:val="18"/>
                <w:lang w:val="es-CL" w:eastAsia="es-CL"/>
              </w:rPr>
            </w:pPr>
          </w:p>
        </w:tc>
      </w:tr>
      <w:tr w:rsidR="00D86322" w:rsidRPr="00D86322" w14:paraId="01A5879D" w14:textId="77777777" w:rsidTr="00D86322">
        <w:trPr>
          <w:trHeight w:val="300"/>
        </w:trPr>
        <w:tc>
          <w:tcPr>
            <w:tcW w:w="919" w:type="dxa"/>
            <w:tcBorders>
              <w:top w:val="nil"/>
              <w:left w:val="nil"/>
              <w:bottom w:val="nil"/>
              <w:right w:val="nil"/>
            </w:tcBorders>
            <w:shd w:val="clear" w:color="auto" w:fill="auto"/>
            <w:noWrap/>
            <w:vAlign w:val="bottom"/>
            <w:hideMark/>
          </w:tcPr>
          <w:p w14:paraId="349E9FAF"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1_yr</w:t>
            </w:r>
          </w:p>
        </w:tc>
        <w:tc>
          <w:tcPr>
            <w:tcW w:w="1355" w:type="dxa"/>
            <w:tcBorders>
              <w:top w:val="nil"/>
              <w:left w:val="nil"/>
              <w:bottom w:val="nil"/>
              <w:right w:val="nil"/>
            </w:tcBorders>
            <w:shd w:val="clear" w:color="auto" w:fill="auto"/>
            <w:noWrap/>
            <w:vAlign w:val="bottom"/>
            <w:hideMark/>
          </w:tcPr>
          <w:p w14:paraId="4460CE2C"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90.0 (89.6,90.4)</w:t>
            </w:r>
          </w:p>
        </w:tc>
        <w:tc>
          <w:tcPr>
            <w:tcW w:w="1356" w:type="dxa"/>
            <w:tcBorders>
              <w:top w:val="nil"/>
              <w:left w:val="nil"/>
              <w:bottom w:val="nil"/>
              <w:right w:val="nil"/>
            </w:tcBorders>
            <w:shd w:val="clear" w:color="auto" w:fill="auto"/>
            <w:noWrap/>
            <w:vAlign w:val="bottom"/>
            <w:hideMark/>
          </w:tcPr>
          <w:p w14:paraId="50D24068"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84.4 (84.1,84.8)</w:t>
            </w:r>
          </w:p>
        </w:tc>
        <w:tc>
          <w:tcPr>
            <w:tcW w:w="1356" w:type="dxa"/>
            <w:tcBorders>
              <w:top w:val="nil"/>
              <w:left w:val="nil"/>
              <w:bottom w:val="nil"/>
              <w:right w:val="nil"/>
            </w:tcBorders>
            <w:shd w:val="clear" w:color="auto" w:fill="auto"/>
            <w:noWrap/>
            <w:vAlign w:val="bottom"/>
            <w:hideMark/>
          </w:tcPr>
          <w:p w14:paraId="2CFDA821"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82.8 (82.3,83.3)</w:t>
            </w:r>
          </w:p>
        </w:tc>
        <w:tc>
          <w:tcPr>
            <w:tcW w:w="1509" w:type="dxa"/>
            <w:tcBorders>
              <w:top w:val="nil"/>
              <w:left w:val="nil"/>
              <w:bottom w:val="nil"/>
              <w:right w:val="nil"/>
            </w:tcBorders>
            <w:shd w:val="clear" w:color="auto" w:fill="auto"/>
            <w:noWrap/>
            <w:vAlign w:val="bottom"/>
            <w:hideMark/>
          </w:tcPr>
          <w:p w14:paraId="1A27C55E"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-5.5 (-6.0,-5.0)</w:t>
            </w:r>
          </w:p>
        </w:tc>
        <w:tc>
          <w:tcPr>
            <w:tcW w:w="1509" w:type="dxa"/>
            <w:tcBorders>
              <w:top w:val="nil"/>
              <w:left w:val="nil"/>
              <w:bottom w:val="nil"/>
              <w:right w:val="nil"/>
            </w:tcBorders>
            <w:shd w:val="clear" w:color="auto" w:fill="auto"/>
            <w:noWrap/>
            <w:vAlign w:val="bottom"/>
            <w:hideMark/>
          </w:tcPr>
          <w:p w14:paraId="02CB76A7"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-7.2 (-7.9,-6.5)</w:t>
            </w:r>
          </w:p>
        </w:tc>
        <w:tc>
          <w:tcPr>
            <w:tcW w:w="1356" w:type="dxa"/>
            <w:tcBorders>
              <w:top w:val="nil"/>
              <w:left w:val="nil"/>
              <w:bottom w:val="nil"/>
              <w:right w:val="nil"/>
            </w:tcBorders>
            <w:shd w:val="clear" w:color="auto" w:fill="auto"/>
            <w:noWrap/>
            <w:vAlign w:val="bottom"/>
            <w:hideMark/>
          </w:tcPr>
          <w:p w14:paraId="52938D6E"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1.7 (1.0,2.3)</w:t>
            </w:r>
          </w:p>
        </w:tc>
      </w:tr>
      <w:tr w:rsidR="00D86322" w:rsidRPr="00D86322" w14:paraId="45FFBAD6" w14:textId="77777777" w:rsidTr="00D86322">
        <w:trPr>
          <w:trHeight w:val="300"/>
        </w:trPr>
        <w:tc>
          <w:tcPr>
            <w:tcW w:w="919" w:type="dxa"/>
            <w:tcBorders>
              <w:top w:val="nil"/>
              <w:left w:val="nil"/>
              <w:bottom w:val="nil"/>
              <w:right w:val="nil"/>
            </w:tcBorders>
            <w:shd w:val="clear" w:color="auto" w:fill="auto"/>
            <w:noWrap/>
            <w:vAlign w:val="bottom"/>
            <w:hideMark/>
          </w:tcPr>
          <w:p w14:paraId="46504390"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3_yrs</w:t>
            </w:r>
          </w:p>
        </w:tc>
        <w:tc>
          <w:tcPr>
            <w:tcW w:w="1355" w:type="dxa"/>
            <w:tcBorders>
              <w:top w:val="nil"/>
              <w:left w:val="nil"/>
              <w:bottom w:val="nil"/>
              <w:right w:val="nil"/>
            </w:tcBorders>
            <w:shd w:val="clear" w:color="auto" w:fill="auto"/>
            <w:noWrap/>
            <w:vAlign w:val="bottom"/>
            <w:hideMark/>
          </w:tcPr>
          <w:p w14:paraId="103CC7A1"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79.4 (78.8,80.0)</w:t>
            </w:r>
          </w:p>
        </w:tc>
        <w:tc>
          <w:tcPr>
            <w:tcW w:w="1356" w:type="dxa"/>
            <w:tcBorders>
              <w:top w:val="nil"/>
              <w:left w:val="nil"/>
              <w:bottom w:val="nil"/>
              <w:right w:val="nil"/>
            </w:tcBorders>
            <w:shd w:val="clear" w:color="auto" w:fill="auto"/>
            <w:noWrap/>
            <w:vAlign w:val="bottom"/>
            <w:hideMark/>
          </w:tcPr>
          <w:p w14:paraId="06C3220A"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70.9 (70.4,71.3)</w:t>
            </w:r>
          </w:p>
        </w:tc>
        <w:tc>
          <w:tcPr>
            <w:tcW w:w="1356" w:type="dxa"/>
            <w:tcBorders>
              <w:top w:val="nil"/>
              <w:left w:val="nil"/>
              <w:bottom w:val="nil"/>
              <w:right w:val="nil"/>
            </w:tcBorders>
            <w:shd w:val="clear" w:color="auto" w:fill="auto"/>
            <w:noWrap/>
            <w:vAlign w:val="bottom"/>
            <w:hideMark/>
          </w:tcPr>
          <w:p w14:paraId="06FD961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69.0 (68.3,69.7)</w:t>
            </w:r>
          </w:p>
        </w:tc>
        <w:tc>
          <w:tcPr>
            <w:tcW w:w="1509" w:type="dxa"/>
            <w:tcBorders>
              <w:top w:val="nil"/>
              <w:left w:val="nil"/>
              <w:bottom w:val="nil"/>
              <w:right w:val="nil"/>
            </w:tcBorders>
            <w:shd w:val="clear" w:color="auto" w:fill="auto"/>
            <w:noWrap/>
            <w:vAlign w:val="bottom"/>
            <w:hideMark/>
          </w:tcPr>
          <w:p w14:paraId="49742D53"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-8.6 (-9.3,-7.9)</w:t>
            </w:r>
          </w:p>
        </w:tc>
        <w:tc>
          <w:tcPr>
            <w:tcW w:w="1509" w:type="dxa"/>
            <w:tcBorders>
              <w:top w:val="nil"/>
              <w:left w:val="nil"/>
              <w:bottom w:val="nil"/>
              <w:right w:val="nil"/>
            </w:tcBorders>
            <w:shd w:val="clear" w:color="auto" w:fill="auto"/>
            <w:noWrap/>
            <w:vAlign w:val="bottom"/>
            <w:hideMark/>
          </w:tcPr>
          <w:p w14:paraId="08FBA6BE"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-10.4 (-11.4,-9.5)</w:t>
            </w:r>
          </w:p>
        </w:tc>
        <w:tc>
          <w:tcPr>
            <w:tcW w:w="1356" w:type="dxa"/>
            <w:tcBorders>
              <w:top w:val="nil"/>
              <w:left w:val="nil"/>
              <w:bottom w:val="nil"/>
              <w:right w:val="nil"/>
            </w:tcBorders>
            <w:shd w:val="clear" w:color="auto" w:fill="auto"/>
            <w:noWrap/>
            <w:vAlign w:val="bottom"/>
            <w:hideMark/>
          </w:tcPr>
          <w:p w14:paraId="3938757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1.9 (1.0,2.7)</w:t>
            </w:r>
          </w:p>
        </w:tc>
      </w:tr>
      <w:tr w:rsidR="00D86322" w:rsidRPr="00D86322" w14:paraId="30CDFB3C" w14:textId="77777777" w:rsidTr="00D86322">
        <w:trPr>
          <w:trHeight w:val="300"/>
        </w:trPr>
        <w:tc>
          <w:tcPr>
            <w:tcW w:w="919" w:type="dxa"/>
            <w:tcBorders>
              <w:top w:val="nil"/>
              <w:left w:val="nil"/>
              <w:bottom w:val="nil"/>
              <w:right w:val="nil"/>
            </w:tcBorders>
            <w:shd w:val="clear" w:color="auto" w:fill="auto"/>
            <w:noWrap/>
            <w:vAlign w:val="bottom"/>
            <w:hideMark/>
          </w:tcPr>
          <w:p w14:paraId="7EAF84B2"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5_yrs</w:t>
            </w:r>
          </w:p>
        </w:tc>
        <w:tc>
          <w:tcPr>
            <w:tcW w:w="1355" w:type="dxa"/>
            <w:tcBorders>
              <w:top w:val="nil"/>
              <w:left w:val="nil"/>
              <w:bottom w:val="nil"/>
              <w:right w:val="nil"/>
            </w:tcBorders>
            <w:shd w:val="clear" w:color="auto" w:fill="auto"/>
            <w:noWrap/>
            <w:vAlign w:val="bottom"/>
            <w:hideMark/>
          </w:tcPr>
          <w:p w14:paraId="2E82A284"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73.4 (72.7,74.2)</w:t>
            </w:r>
          </w:p>
        </w:tc>
        <w:tc>
          <w:tcPr>
            <w:tcW w:w="1356" w:type="dxa"/>
            <w:tcBorders>
              <w:top w:val="nil"/>
              <w:left w:val="nil"/>
              <w:bottom w:val="nil"/>
              <w:right w:val="nil"/>
            </w:tcBorders>
            <w:shd w:val="clear" w:color="auto" w:fill="auto"/>
            <w:noWrap/>
            <w:vAlign w:val="bottom"/>
            <w:hideMark/>
          </w:tcPr>
          <w:p w14:paraId="64A1738C"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63.9 (63.4,64.5)</w:t>
            </w:r>
          </w:p>
        </w:tc>
        <w:tc>
          <w:tcPr>
            <w:tcW w:w="1356" w:type="dxa"/>
            <w:tcBorders>
              <w:top w:val="nil"/>
              <w:left w:val="nil"/>
              <w:bottom w:val="nil"/>
              <w:right w:val="nil"/>
            </w:tcBorders>
            <w:shd w:val="clear" w:color="auto" w:fill="auto"/>
            <w:noWrap/>
            <w:vAlign w:val="bottom"/>
            <w:hideMark/>
          </w:tcPr>
          <w:p w14:paraId="20DABAA5"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62.2 (61.4,63.1)</w:t>
            </w:r>
          </w:p>
        </w:tc>
        <w:tc>
          <w:tcPr>
            <w:tcW w:w="1509" w:type="dxa"/>
            <w:tcBorders>
              <w:top w:val="nil"/>
              <w:left w:val="nil"/>
              <w:bottom w:val="nil"/>
              <w:right w:val="nil"/>
            </w:tcBorders>
            <w:shd w:val="clear" w:color="auto" w:fill="auto"/>
            <w:noWrap/>
            <w:vAlign w:val="bottom"/>
            <w:hideMark/>
          </w:tcPr>
          <w:p w14:paraId="02371E4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-9.5 (-10.3,-8.7)</w:t>
            </w:r>
          </w:p>
        </w:tc>
        <w:tc>
          <w:tcPr>
            <w:tcW w:w="1509" w:type="dxa"/>
            <w:tcBorders>
              <w:top w:val="nil"/>
              <w:left w:val="nil"/>
              <w:bottom w:val="nil"/>
              <w:right w:val="nil"/>
            </w:tcBorders>
            <w:shd w:val="clear" w:color="auto" w:fill="auto"/>
            <w:noWrap/>
            <w:vAlign w:val="bottom"/>
            <w:hideMark/>
          </w:tcPr>
          <w:p w14:paraId="1791C843"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-11.2 (-12.3,-10.1)</w:t>
            </w:r>
          </w:p>
        </w:tc>
        <w:tc>
          <w:tcPr>
            <w:tcW w:w="1356" w:type="dxa"/>
            <w:tcBorders>
              <w:top w:val="nil"/>
              <w:left w:val="nil"/>
              <w:bottom w:val="nil"/>
              <w:right w:val="nil"/>
            </w:tcBorders>
            <w:shd w:val="clear" w:color="auto" w:fill="auto"/>
            <w:noWrap/>
            <w:vAlign w:val="bottom"/>
            <w:hideMark/>
          </w:tcPr>
          <w:p w14:paraId="4EBC81D7"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1.7 (0.8,2.7)</w:t>
            </w:r>
          </w:p>
        </w:tc>
      </w:tr>
      <w:tr w:rsidR="00D86322" w:rsidRPr="00D86322" w14:paraId="5CCF7176" w14:textId="77777777" w:rsidTr="00D86322">
        <w:trPr>
          <w:trHeight w:val="300"/>
        </w:trPr>
        <w:tc>
          <w:tcPr>
            <w:tcW w:w="919" w:type="dxa"/>
            <w:tcBorders>
              <w:top w:val="nil"/>
              <w:left w:val="nil"/>
              <w:bottom w:val="nil"/>
              <w:right w:val="nil"/>
            </w:tcBorders>
            <w:shd w:val="clear" w:color="auto" w:fill="auto"/>
            <w:noWrap/>
            <w:vAlign w:val="bottom"/>
            <w:hideMark/>
          </w:tcPr>
          <w:p w14:paraId="692BF660" w14:textId="77777777" w:rsidR="00D86322" w:rsidRPr="00D86322" w:rsidRDefault="00D86322" w:rsidP="00D86322">
            <w:pPr>
              <w:spacing w:line="240" w:lineRule="auto"/>
              <w:rPr>
                <w:rFonts w:eastAsia="Times New Roman" w:cs="Times New Roman"/>
                <w:i/>
                <w:iCs/>
                <w:color w:val="000000"/>
                <w:sz w:val="18"/>
                <w:szCs w:val="18"/>
                <w:lang w:val="es-CL" w:eastAsia="es-CL"/>
              </w:rPr>
            </w:pPr>
            <w:r w:rsidRPr="00D86322">
              <w:rPr>
                <w:rFonts w:eastAsia="Times New Roman" w:cs="Times New Roman"/>
                <w:i/>
                <w:iCs/>
                <w:color w:val="000000"/>
                <w:sz w:val="18"/>
                <w:szCs w:val="18"/>
                <w:lang w:val="es-CL" w:eastAsia="es-CL"/>
              </w:rPr>
              <w:t>RMST</w:t>
            </w:r>
          </w:p>
        </w:tc>
        <w:tc>
          <w:tcPr>
            <w:tcW w:w="1355" w:type="dxa"/>
            <w:tcBorders>
              <w:top w:val="nil"/>
              <w:left w:val="nil"/>
              <w:bottom w:val="nil"/>
              <w:right w:val="nil"/>
            </w:tcBorders>
            <w:shd w:val="clear" w:color="auto" w:fill="auto"/>
            <w:noWrap/>
            <w:vAlign w:val="bottom"/>
            <w:hideMark/>
          </w:tcPr>
          <w:p w14:paraId="5697A8F3" w14:textId="77777777" w:rsidR="00D86322" w:rsidRPr="00D86322" w:rsidRDefault="00D86322" w:rsidP="00D86322">
            <w:pPr>
              <w:spacing w:line="240" w:lineRule="auto"/>
              <w:rPr>
                <w:rFonts w:eastAsia="Times New Roman" w:cs="Times New Roman"/>
                <w:color w:val="000000"/>
                <w:sz w:val="18"/>
                <w:szCs w:val="18"/>
                <w:lang w:val="es-CL" w:eastAsia="es-CL"/>
              </w:rPr>
            </w:pPr>
          </w:p>
        </w:tc>
        <w:tc>
          <w:tcPr>
            <w:tcW w:w="1356" w:type="dxa"/>
            <w:tcBorders>
              <w:top w:val="nil"/>
              <w:left w:val="nil"/>
              <w:bottom w:val="nil"/>
              <w:right w:val="nil"/>
            </w:tcBorders>
            <w:shd w:val="clear" w:color="auto" w:fill="auto"/>
            <w:noWrap/>
            <w:vAlign w:val="bottom"/>
            <w:hideMark/>
          </w:tcPr>
          <w:p w14:paraId="13395795"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19E1B8C9"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037ABFB4"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17191736"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389C3CA6" w14:textId="77777777" w:rsidR="00D86322" w:rsidRPr="00D86322" w:rsidRDefault="00D86322" w:rsidP="00D86322">
            <w:pPr>
              <w:spacing w:line="240" w:lineRule="auto"/>
              <w:rPr>
                <w:rFonts w:eastAsia="Times New Roman" w:cs="Times New Roman"/>
                <w:sz w:val="18"/>
                <w:szCs w:val="18"/>
                <w:lang w:val="es-CL" w:eastAsia="es-CL"/>
              </w:rPr>
            </w:pPr>
          </w:p>
        </w:tc>
      </w:tr>
      <w:tr w:rsidR="00D86322" w:rsidRPr="00D86322" w14:paraId="3F72997E" w14:textId="77777777" w:rsidTr="00D86322">
        <w:trPr>
          <w:trHeight w:val="300"/>
        </w:trPr>
        <w:tc>
          <w:tcPr>
            <w:tcW w:w="919" w:type="dxa"/>
            <w:tcBorders>
              <w:top w:val="nil"/>
              <w:left w:val="nil"/>
              <w:bottom w:val="nil"/>
              <w:right w:val="nil"/>
            </w:tcBorders>
            <w:shd w:val="clear" w:color="auto" w:fill="auto"/>
            <w:noWrap/>
            <w:vAlign w:val="bottom"/>
            <w:hideMark/>
          </w:tcPr>
          <w:p w14:paraId="1D40AECF"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1_yr</w:t>
            </w:r>
          </w:p>
        </w:tc>
        <w:tc>
          <w:tcPr>
            <w:tcW w:w="1355" w:type="dxa"/>
            <w:tcBorders>
              <w:top w:val="nil"/>
              <w:left w:val="nil"/>
              <w:bottom w:val="nil"/>
              <w:right w:val="nil"/>
            </w:tcBorders>
            <w:shd w:val="clear" w:color="auto" w:fill="auto"/>
            <w:noWrap/>
            <w:vAlign w:val="bottom"/>
            <w:hideMark/>
          </w:tcPr>
          <w:p w14:paraId="557F071A"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0.962 (0.959,0.965)</w:t>
            </w:r>
          </w:p>
        </w:tc>
        <w:tc>
          <w:tcPr>
            <w:tcW w:w="1356" w:type="dxa"/>
            <w:tcBorders>
              <w:top w:val="nil"/>
              <w:left w:val="nil"/>
              <w:bottom w:val="nil"/>
              <w:right w:val="nil"/>
            </w:tcBorders>
            <w:shd w:val="clear" w:color="auto" w:fill="auto"/>
            <w:noWrap/>
            <w:vAlign w:val="bottom"/>
            <w:hideMark/>
          </w:tcPr>
          <w:p w14:paraId="05404A5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0.928 (0.925,0.930)</w:t>
            </w:r>
          </w:p>
        </w:tc>
        <w:tc>
          <w:tcPr>
            <w:tcW w:w="1356" w:type="dxa"/>
            <w:tcBorders>
              <w:top w:val="nil"/>
              <w:left w:val="nil"/>
              <w:bottom w:val="nil"/>
              <w:right w:val="nil"/>
            </w:tcBorders>
            <w:shd w:val="clear" w:color="auto" w:fill="auto"/>
            <w:noWrap/>
            <w:vAlign w:val="bottom"/>
            <w:hideMark/>
          </w:tcPr>
          <w:p w14:paraId="0E718411"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0.916 (0.912,0.920)</w:t>
            </w:r>
          </w:p>
        </w:tc>
        <w:tc>
          <w:tcPr>
            <w:tcW w:w="1509" w:type="dxa"/>
            <w:tcBorders>
              <w:top w:val="nil"/>
              <w:left w:val="nil"/>
              <w:bottom w:val="nil"/>
              <w:right w:val="nil"/>
            </w:tcBorders>
            <w:shd w:val="clear" w:color="auto" w:fill="auto"/>
            <w:noWrap/>
            <w:vAlign w:val="bottom"/>
            <w:hideMark/>
          </w:tcPr>
          <w:p w14:paraId="33E42F15"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-0.034 (-0.038,-0.031)</w:t>
            </w:r>
          </w:p>
        </w:tc>
        <w:tc>
          <w:tcPr>
            <w:tcW w:w="1509" w:type="dxa"/>
            <w:tcBorders>
              <w:top w:val="nil"/>
              <w:left w:val="nil"/>
              <w:bottom w:val="nil"/>
              <w:right w:val="nil"/>
            </w:tcBorders>
            <w:shd w:val="clear" w:color="auto" w:fill="auto"/>
            <w:noWrap/>
            <w:vAlign w:val="bottom"/>
            <w:hideMark/>
          </w:tcPr>
          <w:p w14:paraId="53EF073A"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-0.046 (-0.051,-0.041)</w:t>
            </w:r>
          </w:p>
        </w:tc>
        <w:tc>
          <w:tcPr>
            <w:tcW w:w="1356" w:type="dxa"/>
            <w:tcBorders>
              <w:top w:val="nil"/>
              <w:left w:val="nil"/>
              <w:bottom w:val="nil"/>
              <w:right w:val="nil"/>
            </w:tcBorders>
            <w:shd w:val="clear" w:color="auto" w:fill="auto"/>
            <w:noWrap/>
            <w:vAlign w:val="bottom"/>
            <w:hideMark/>
          </w:tcPr>
          <w:p w14:paraId="13F52AA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0.012 (0.007,0.016)</w:t>
            </w:r>
          </w:p>
        </w:tc>
      </w:tr>
      <w:tr w:rsidR="00D86322" w:rsidRPr="00D86322" w14:paraId="7F667F00" w14:textId="77777777" w:rsidTr="00D86322">
        <w:trPr>
          <w:trHeight w:val="300"/>
        </w:trPr>
        <w:tc>
          <w:tcPr>
            <w:tcW w:w="919" w:type="dxa"/>
            <w:tcBorders>
              <w:top w:val="nil"/>
              <w:left w:val="nil"/>
              <w:right w:val="nil"/>
            </w:tcBorders>
            <w:shd w:val="clear" w:color="auto" w:fill="auto"/>
            <w:noWrap/>
            <w:vAlign w:val="bottom"/>
            <w:hideMark/>
          </w:tcPr>
          <w:p w14:paraId="2A775988"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3_yrs</w:t>
            </w:r>
          </w:p>
        </w:tc>
        <w:tc>
          <w:tcPr>
            <w:tcW w:w="1355" w:type="dxa"/>
            <w:tcBorders>
              <w:top w:val="nil"/>
              <w:left w:val="nil"/>
              <w:right w:val="nil"/>
            </w:tcBorders>
            <w:shd w:val="clear" w:color="auto" w:fill="auto"/>
            <w:noWrap/>
            <w:vAlign w:val="bottom"/>
            <w:hideMark/>
          </w:tcPr>
          <w:p w14:paraId="3FB27951"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2.622 (2.610,2.635)</w:t>
            </w:r>
          </w:p>
        </w:tc>
        <w:tc>
          <w:tcPr>
            <w:tcW w:w="1356" w:type="dxa"/>
            <w:tcBorders>
              <w:top w:val="nil"/>
              <w:left w:val="nil"/>
              <w:right w:val="nil"/>
            </w:tcBorders>
            <w:shd w:val="clear" w:color="auto" w:fill="auto"/>
            <w:noWrap/>
            <w:vAlign w:val="bottom"/>
            <w:hideMark/>
          </w:tcPr>
          <w:p w14:paraId="3CE4FA22"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2.442 (2.433,2.452)</w:t>
            </w:r>
          </w:p>
        </w:tc>
        <w:tc>
          <w:tcPr>
            <w:tcW w:w="1356" w:type="dxa"/>
            <w:tcBorders>
              <w:top w:val="nil"/>
              <w:left w:val="nil"/>
              <w:right w:val="nil"/>
            </w:tcBorders>
            <w:shd w:val="clear" w:color="auto" w:fill="auto"/>
            <w:noWrap/>
            <w:vAlign w:val="bottom"/>
            <w:hideMark/>
          </w:tcPr>
          <w:p w14:paraId="375CBECC"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2.394 (2.379,2.410)</w:t>
            </w:r>
          </w:p>
        </w:tc>
        <w:tc>
          <w:tcPr>
            <w:tcW w:w="1509" w:type="dxa"/>
            <w:tcBorders>
              <w:top w:val="nil"/>
              <w:left w:val="nil"/>
              <w:right w:val="nil"/>
            </w:tcBorders>
            <w:shd w:val="clear" w:color="auto" w:fill="auto"/>
            <w:noWrap/>
            <w:vAlign w:val="bottom"/>
            <w:hideMark/>
          </w:tcPr>
          <w:p w14:paraId="7C1066C8"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-0.180 (-0.195,-0.164)</w:t>
            </w:r>
          </w:p>
        </w:tc>
        <w:tc>
          <w:tcPr>
            <w:tcW w:w="1509" w:type="dxa"/>
            <w:tcBorders>
              <w:top w:val="nil"/>
              <w:left w:val="nil"/>
              <w:right w:val="nil"/>
            </w:tcBorders>
            <w:shd w:val="clear" w:color="auto" w:fill="auto"/>
            <w:noWrap/>
            <w:vAlign w:val="bottom"/>
            <w:hideMark/>
          </w:tcPr>
          <w:p w14:paraId="1C43FC39"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-0.228 (-0.248,-0.207)</w:t>
            </w:r>
          </w:p>
        </w:tc>
        <w:tc>
          <w:tcPr>
            <w:tcW w:w="1356" w:type="dxa"/>
            <w:tcBorders>
              <w:top w:val="nil"/>
              <w:left w:val="nil"/>
              <w:right w:val="nil"/>
            </w:tcBorders>
            <w:shd w:val="clear" w:color="auto" w:fill="auto"/>
            <w:noWrap/>
            <w:vAlign w:val="bottom"/>
            <w:hideMark/>
          </w:tcPr>
          <w:p w14:paraId="772FCA08"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0.048 (0.029,0.067)</w:t>
            </w:r>
          </w:p>
        </w:tc>
      </w:tr>
      <w:tr w:rsidR="00D86322" w:rsidRPr="00D86322" w14:paraId="3E221CFB" w14:textId="77777777" w:rsidTr="00D86322">
        <w:trPr>
          <w:trHeight w:val="300"/>
        </w:trPr>
        <w:tc>
          <w:tcPr>
            <w:tcW w:w="919" w:type="dxa"/>
            <w:tcBorders>
              <w:top w:val="nil"/>
              <w:left w:val="nil"/>
              <w:bottom w:val="single" w:sz="4" w:space="0" w:color="auto"/>
              <w:right w:val="nil"/>
            </w:tcBorders>
            <w:shd w:val="clear" w:color="auto" w:fill="auto"/>
            <w:noWrap/>
            <w:vAlign w:val="bottom"/>
            <w:hideMark/>
          </w:tcPr>
          <w:p w14:paraId="1A232AFF"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5_yrs</w:t>
            </w:r>
          </w:p>
        </w:tc>
        <w:tc>
          <w:tcPr>
            <w:tcW w:w="1355" w:type="dxa"/>
            <w:tcBorders>
              <w:top w:val="nil"/>
              <w:left w:val="nil"/>
              <w:bottom w:val="single" w:sz="4" w:space="0" w:color="auto"/>
              <w:right w:val="nil"/>
            </w:tcBorders>
            <w:shd w:val="clear" w:color="auto" w:fill="auto"/>
            <w:noWrap/>
            <w:vAlign w:val="bottom"/>
            <w:hideMark/>
          </w:tcPr>
          <w:p w14:paraId="52354630"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4.172 (4.148,4.197)</w:t>
            </w:r>
          </w:p>
        </w:tc>
        <w:tc>
          <w:tcPr>
            <w:tcW w:w="1356" w:type="dxa"/>
            <w:tcBorders>
              <w:top w:val="nil"/>
              <w:left w:val="nil"/>
              <w:bottom w:val="single" w:sz="4" w:space="0" w:color="auto"/>
              <w:right w:val="nil"/>
            </w:tcBorders>
            <w:shd w:val="clear" w:color="auto" w:fill="auto"/>
            <w:noWrap/>
            <w:vAlign w:val="bottom"/>
            <w:hideMark/>
          </w:tcPr>
          <w:p w14:paraId="60D27933"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3.807 (3.788,3.825)</w:t>
            </w:r>
          </w:p>
        </w:tc>
        <w:tc>
          <w:tcPr>
            <w:tcW w:w="1356" w:type="dxa"/>
            <w:tcBorders>
              <w:top w:val="nil"/>
              <w:left w:val="nil"/>
              <w:bottom w:val="single" w:sz="4" w:space="0" w:color="auto"/>
              <w:right w:val="nil"/>
            </w:tcBorders>
            <w:shd w:val="clear" w:color="auto" w:fill="auto"/>
            <w:noWrap/>
            <w:vAlign w:val="bottom"/>
            <w:hideMark/>
          </w:tcPr>
          <w:p w14:paraId="05808A99"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3.722 (3.692,3.752)</w:t>
            </w:r>
          </w:p>
        </w:tc>
        <w:tc>
          <w:tcPr>
            <w:tcW w:w="1509" w:type="dxa"/>
            <w:tcBorders>
              <w:top w:val="nil"/>
              <w:left w:val="nil"/>
              <w:bottom w:val="single" w:sz="4" w:space="0" w:color="auto"/>
              <w:right w:val="nil"/>
            </w:tcBorders>
            <w:shd w:val="clear" w:color="auto" w:fill="auto"/>
            <w:noWrap/>
            <w:vAlign w:val="bottom"/>
            <w:hideMark/>
          </w:tcPr>
          <w:p w14:paraId="2F51C6B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-0.366 (-0.395,-0.336)</w:t>
            </w:r>
          </w:p>
        </w:tc>
        <w:tc>
          <w:tcPr>
            <w:tcW w:w="1509" w:type="dxa"/>
            <w:tcBorders>
              <w:top w:val="nil"/>
              <w:left w:val="nil"/>
              <w:bottom w:val="single" w:sz="4" w:space="0" w:color="auto"/>
              <w:right w:val="nil"/>
            </w:tcBorders>
            <w:shd w:val="clear" w:color="auto" w:fill="auto"/>
            <w:noWrap/>
            <w:vAlign w:val="bottom"/>
            <w:hideMark/>
          </w:tcPr>
          <w:p w14:paraId="6F41C1C8"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-0.450 (-0.491,-0.410)</w:t>
            </w:r>
          </w:p>
        </w:tc>
        <w:tc>
          <w:tcPr>
            <w:tcW w:w="1356" w:type="dxa"/>
            <w:tcBorders>
              <w:top w:val="nil"/>
              <w:left w:val="nil"/>
              <w:bottom w:val="single" w:sz="4" w:space="0" w:color="auto"/>
              <w:right w:val="nil"/>
            </w:tcBorders>
            <w:shd w:val="clear" w:color="auto" w:fill="auto"/>
            <w:noWrap/>
            <w:vAlign w:val="bottom"/>
            <w:hideMark/>
          </w:tcPr>
          <w:p w14:paraId="48B40B4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0.085 (0.049,0.121)</w:t>
            </w:r>
          </w:p>
        </w:tc>
      </w:tr>
    </w:tbl>
    <w:p w14:paraId="77DBB29B" w14:textId="77777777" w:rsidR="00D86322" w:rsidRDefault="00D86322" w:rsidP="000C72E6">
      <w:pPr>
        <w:spacing w:line="240" w:lineRule="auto"/>
        <w:jc w:val="both"/>
        <w:rPr>
          <w:ins w:id="1098" w:author="Andrés González Santa Cruz" w:date="2023-05-14T11:19:00Z"/>
          <w:rFonts w:eastAsia="Garamond" w:cs="Times New Roman"/>
          <w:b/>
          <w:szCs w:val="24"/>
          <w:u w:val="single"/>
        </w:rPr>
      </w:pPr>
    </w:p>
    <w:p w14:paraId="4886980B" w14:textId="0849DD56" w:rsidR="00D86322" w:rsidRDefault="00D86322" w:rsidP="000C72E6">
      <w:pPr>
        <w:spacing w:line="240" w:lineRule="auto"/>
        <w:jc w:val="both"/>
        <w:rPr>
          <w:rFonts w:eastAsia="Garamond" w:cs="Times New Roman"/>
          <w:b/>
          <w:szCs w:val="24"/>
          <w:u w:val="single"/>
        </w:rPr>
      </w:pPr>
      <w:r w:rsidRPr="00D86322">
        <w:rPr>
          <w:rFonts w:eastAsia="Garamond" w:cs="Times New Roman"/>
          <w:b/>
          <w:szCs w:val="24"/>
          <w:u w:val="single"/>
        </w:rPr>
        <w:t xml:space="preserve">Table 5: Offending with imprisonment </w:t>
      </w:r>
      <w:proofErr w:type="gramStart"/>
      <w:r w:rsidRPr="00D86322">
        <w:rPr>
          <w:rFonts w:eastAsia="Garamond" w:cs="Times New Roman"/>
          <w:b/>
          <w:szCs w:val="24"/>
          <w:u w:val="single"/>
        </w:rPr>
        <w:t>Time</w:t>
      </w:r>
      <w:proofErr w:type="gramEnd"/>
    </w:p>
    <w:p w14:paraId="0F70EE69" w14:textId="77777777" w:rsidR="00D86322" w:rsidRDefault="00D86322" w:rsidP="000C72E6">
      <w:pPr>
        <w:spacing w:line="240" w:lineRule="auto"/>
        <w:jc w:val="both"/>
        <w:rPr>
          <w:rFonts w:eastAsia="Garamond" w:cs="Times New Roman"/>
          <w:b/>
          <w:szCs w:val="24"/>
          <w:u w:val="single"/>
        </w:rPr>
      </w:pPr>
    </w:p>
    <w:tbl>
      <w:tblPr>
        <w:tblW w:w="9360" w:type="dxa"/>
        <w:tblCellMar>
          <w:left w:w="70" w:type="dxa"/>
          <w:right w:w="70" w:type="dxa"/>
        </w:tblCellMar>
        <w:tblLook w:val="04A0" w:firstRow="1" w:lastRow="0" w:firstColumn="1" w:lastColumn="0" w:noHBand="0" w:noVBand="1"/>
      </w:tblPr>
      <w:tblGrid>
        <w:gridCol w:w="919"/>
        <w:gridCol w:w="1355"/>
        <w:gridCol w:w="1356"/>
        <w:gridCol w:w="1356"/>
        <w:gridCol w:w="1509"/>
        <w:gridCol w:w="1509"/>
        <w:gridCol w:w="1356"/>
      </w:tblGrid>
      <w:tr w:rsidR="00D86322" w:rsidRPr="00D86322" w14:paraId="00A45633" w14:textId="77777777" w:rsidTr="00D86322">
        <w:trPr>
          <w:trHeight w:val="300"/>
        </w:trPr>
        <w:tc>
          <w:tcPr>
            <w:tcW w:w="919" w:type="dxa"/>
            <w:tcBorders>
              <w:top w:val="single" w:sz="4" w:space="0" w:color="auto"/>
              <w:left w:val="nil"/>
              <w:bottom w:val="single" w:sz="4" w:space="0" w:color="auto"/>
              <w:right w:val="nil"/>
            </w:tcBorders>
            <w:shd w:val="clear" w:color="auto" w:fill="auto"/>
            <w:noWrap/>
            <w:vAlign w:val="bottom"/>
            <w:hideMark/>
          </w:tcPr>
          <w:p w14:paraId="6A43420F"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Time</w:t>
            </w:r>
          </w:p>
        </w:tc>
        <w:tc>
          <w:tcPr>
            <w:tcW w:w="1355" w:type="dxa"/>
            <w:tcBorders>
              <w:top w:val="single" w:sz="4" w:space="0" w:color="auto"/>
              <w:left w:val="nil"/>
              <w:bottom w:val="single" w:sz="4" w:space="0" w:color="auto"/>
              <w:right w:val="nil"/>
            </w:tcBorders>
            <w:shd w:val="clear" w:color="auto" w:fill="auto"/>
            <w:noWrap/>
            <w:vAlign w:val="bottom"/>
            <w:hideMark/>
          </w:tcPr>
          <w:p w14:paraId="314A1AB5"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 xml:space="preserve">Complete </w:t>
            </w:r>
            <w:proofErr w:type="spellStart"/>
            <w:r w:rsidRPr="00D86322">
              <w:rPr>
                <w:rFonts w:eastAsia="Times New Roman" w:cs="Times New Roman"/>
                <w:b/>
                <w:bCs/>
                <w:color w:val="000000"/>
                <w:sz w:val="18"/>
                <w:szCs w:val="18"/>
                <w:lang w:val="es-CL" w:eastAsia="es-CL"/>
              </w:rPr>
              <w:t>Tr</w:t>
            </w:r>
            <w:proofErr w:type="spellEnd"/>
            <w:r w:rsidRPr="00D86322">
              <w:rPr>
                <w:rFonts w:eastAsia="Times New Roman" w:cs="Times New Roman"/>
                <w:b/>
                <w:bCs/>
                <w:color w:val="000000"/>
                <w:sz w:val="18"/>
                <w:szCs w:val="18"/>
                <w:lang w:val="es-CL" w:eastAsia="es-CL"/>
              </w:rPr>
              <w:t>.</w:t>
            </w:r>
          </w:p>
        </w:tc>
        <w:tc>
          <w:tcPr>
            <w:tcW w:w="1356" w:type="dxa"/>
            <w:tcBorders>
              <w:top w:val="single" w:sz="4" w:space="0" w:color="auto"/>
              <w:left w:val="nil"/>
              <w:bottom w:val="single" w:sz="4" w:space="0" w:color="auto"/>
              <w:right w:val="nil"/>
            </w:tcBorders>
            <w:shd w:val="clear" w:color="auto" w:fill="auto"/>
            <w:noWrap/>
            <w:vAlign w:val="bottom"/>
            <w:hideMark/>
          </w:tcPr>
          <w:p w14:paraId="02EF62C1"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 xml:space="preserve">Late </w:t>
            </w:r>
            <w:proofErr w:type="spellStart"/>
            <w:r w:rsidRPr="00D86322">
              <w:rPr>
                <w:rFonts w:eastAsia="Times New Roman" w:cs="Times New Roman"/>
                <w:b/>
                <w:bCs/>
                <w:color w:val="000000"/>
                <w:sz w:val="18"/>
                <w:szCs w:val="18"/>
                <w:lang w:val="es-CL" w:eastAsia="es-CL"/>
              </w:rPr>
              <w:t>Disch</w:t>
            </w:r>
            <w:proofErr w:type="spellEnd"/>
            <w:r w:rsidRPr="00D86322">
              <w:rPr>
                <w:rFonts w:eastAsia="Times New Roman" w:cs="Times New Roman"/>
                <w:b/>
                <w:bCs/>
                <w:color w:val="000000"/>
                <w:sz w:val="18"/>
                <w:szCs w:val="18"/>
                <w:lang w:val="es-CL" w:eastAsia="es-CL"/>
              </w:rPr>
              <w:t>.</w:t>
            </w:r>
          </w:p>
        </w:tc>
        <w:tc>
          <w:tcPr>
            <w:tcW w:w="1356" w:type="dxa"/>
            <w:tcBorders>
              <w:top w:val="single" w:sz="4" w:space="0" w:color="auto"/>
              <w:left w:val="nil"/>
              <w:bottom w:val="single" w:sz="4" w:space="0" w:color="auto"/>
              <w:right w:val="nil"/>
            </w:tcBorders>
            <w:shd w:val="clear" w:color="auto" w:fill="auto"/>
            <w:noWrap/>
            <w:vAlign w:val="bottom"/>
            <w:hideMark/>
          </w:tcPr>
          <w:p w14:paraId="34AC4727" w14:textId="77777777" w:rsidR="00D86322" w:rsidRPr="00D86322" w:rsidRDefault="00D86322" w:rsidP="00D86322">
            <w:pPr>
              <w:spacing w:line="240" w:lineRule="auto"/>
              <w:rPr>
                <w:rFonts w:eastAsia="Times New Roman" w:cs="Times New Roman"/>
                <w:b/>
                <w:bCs/>
                <w:color w:val="000000"/>
                <w:sz w:val="18"/>
                <w:szCs w:val="18"/>
                <w:lang w:val="es-CL" w:eastAsia="es-CL"/>
              </w:rPr>
            </w:pPr>
            <w:proofErr w:type="spellStart"/>
            <w:r w:rsidRPr="00D86322">
              <w:rPr>
                <w:rFonts w:eastAsia="Times New Roman" w:cs="Times New Roman"/>
                <w:b/>
                <w:bCs/>
                <w:color w:val="000000"/>
                <w:sz w:val="18"/>
                <w:szCs w:val="18"/>
                <w:lang w:val="es-CL" w:eastAsia="es-CL"/>
              </w:rPr>
              <w:t>Early</w:t>
            </w:r>
            <w:proofErr w:type="spellEnd"/>
            <w:r w:rsidRPr="00D86322">
              <w:rPr>
                <w:rFonts w:eastAsia="Times New Roman" w:cs="Times New Roman"/>
                <w:b/>
                <w:bCs/>
                <w:color w:val="000000"/>
                <w:sz w:val="18"/>
                <w:szCs w:val="18"/>
                <w:lang w:val="es-CL" w:eastAsia="es-CL"/>
              </w:rPr>
              <w:t xml:space="preserve"> </w:t>
            </w:r>
            <w:proofErr w:type="spellStart"/>
            <w:r w:rsidRPr="00D86322">
              <w:rPr>
                <w:rFonts w:eastAsia="Times New Roman" w:cs="Times New Roman"/>
                <w:b/>
                <w:bCs/>
                <w:color w:val="000000"/>
                <w:sz w:val="18"/>
                <w:szCs w:val="18"/>
                <w:lang w:val="es-CL" w:eastAsia="es-CL"/>
              </w:rPr>
              <w:t>Disch</w:t>
            </w:r>
            <w:proofErr w:type="spellEnd"/>
            <w:r w:rsidRPr="00D86322">
              <w:rPr>
                <w:rFonts w:eastAsia="Times New Roman" w:cs="Times New Roman"/>
                <w:b/>
                <w:bCs/>
                <w:color w:val="000000"/>
                <w:sz w:val="18"/>
                <w:szCs w:val="18"/>
                <w:lang w:val="es-CL" w:eastAsia="es-CL"/>
              </w:rPr>
              <w:t>.</w:t>
            </w:r>
          </w:p>
        </w:tc>
        <w:tc>
          <w:tcPr>
            <w:tcW w:w="1509" w:type="dxa"/>
            <w:tcBorders>
              <w:top w:val="single" w:sz="4" w:space="0" w:color="auto"/>
              <w:left w:val="nil"/>
              <w:bottom w:val="single" w:sz="4" w:space="0" w:color="auto"/>
              <w:right w:val="nil"/>
            </w:tcBorders>
            <w:shd w:val="clear" w:color="auto" w:fill="auto"/>
            <w:noWrap/>
            <w:vAlign w:val="bottom"/>
            <w:hideMark/>
          </w:tcPr>
          <w:p w14:paraId="5032701F"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Comp. vs Late</w:t>
            </w:r>
          </w:p>
        </w:tc>
        <w:tc>
          <w:tcPr>
            <w:tcW w:w="1509" w:type="dxa"/>
            <w:tcBorders>
              <w:top w:val="single" w:sz="4" w:space="0" w:color="auto"/>
              <w:left w:val="nil"/>
              <w:bottom w:val="single" w:sz="4" w:space="0" w:color="auto"/>
              <w:right w:val="nil"/>
            </w:tcBorders>
            <w:shd w:val="clear" w:color="auto" w:fill="auto"/>
            <w:noWrap/>
            <w:vAlign w:val="bottom"/>
            <w:hideMark/>
          </w:tcPr>
          <w:p w14:paraId="3A0434A5" w14:textId="77777777" w:rsidR="00D86322" w:rsidRPr="00D86322" w:rsidRDefault="00D86322" w:rsidP="00D86322">
            <w:pPr>
              <w:spacing w:line="240" w:lineRule="auto"/>
              <w:rPr>
                <w:rFonts w:eastAsia="Times New Roman" w:cs="Times New Roman"/>
                <w:b/>
                <w:bCs/>
                <w:color w:val="000000"/>
                <w:sz w:val="18"/>
                <w:szCs w:val="18"/>
                <w:lang w:val="es-CL" w:eastAsia="es-CL"/>
              </w:rPr>
            </w:pPr>
            <w:r w:rsidRPr="00D86322">
              <w:rPr>
                <w:rFonts w:eastAsia="Times New Roman" w:cs="Times New Roman"/>
                <w:b/>
                <w:bCs/>
                <w:color w:val="000000"/>
                <w:sz w:val="18"/>
                <w:szCs w:val="18"/>
                <w:lang w:val="es-CL" w:eastAsia="es-CL"/>
              </w:rPr>
              <w:t xml:space="preserve">Comp. vs </w:t>
            </w:r>
            <w:proofErr w:type="spellStart"/>
            <w:r w:rsidRPr="00D86322">
              <w:rPr>
                <w:rFonts w:eastAsia="Times New Roman" w:cs="Times New Roman"/>
                <w:b/>
                <w:bCs/>
                <w:color w:val="000000"/>
                <w:sz w:val="18"/>
                <w:szCs w:val="18"/>
                <w:lang w:val="es-CL" w:eastAsia="es-CL"/>
              </w:rPr>
              <w:t>Early</w:t>
            </w:r>
            <w:proofErr w:type="spellEnd"/>
          </w:p>
        </w:tc>
        <w:tc>
          <w:tcPr>
            <w:tcW w:w="1356" w:type="dxa"/>
            <w:tcBorders>
              <w:top w:val="single" w:sz="4" w:space="0" w:color="auto"/>
              <w:left w:val="nil"/>
              <w:bottom w:val="single" w:sz="4" w:space="0" w:color="auto"/>
              <w:right w:val="nil"/>
            </w:tcBorders>
            <w:shd w:val="clear" w:color="auto" w:fill="auto"/>
            <w:noWrap/>
            <w:vAlign w:val="bottom"/>
            <w:hideMark/>
          </w:tcPr>
          <w:p w14:paraId="4E64808C" w14:textId="77777777" w:rsidR="00D86322" w:rsidRPr="00D86322" w:rsidRDefault="00D86322" w:rsidP="00D86322">
            <w:pPr>
              <w:spacing w:line="240" w:lineRule="auto"/>
              <w:rPr>
                <w:rFonts w:eastAsia="Times New Roman" w:cs="Times New Roman"/>
                <w:b/>
                <w:bCs/>
                <w:color w:val="000000"/>
                <w:sz w:val="18"/>
                <w:szCs w:val="18"/>
                <w:lang w:val="es-CL" w:eastAsia="es-CL"/>
              </w:rPr>
            </w:pPr>
            <w:proofErr w:type="spellStart"/>
            <w:r w:rsidRPr="00D86322">
              <w:rPr>
                <w:rFonts w:eastAsia="Times New Roman" w:cs="Times New Roman"/>
                <w:b/>
                <w:bCs/>
                <w:color w:val="000000"/>
                <w:sz w:val="18"/>
                <w:szCs w:val="18"/>
                <w:lang w:val="es-CL" w:eastAsia="es-CL"/>
              </w:rPr>
              <w:t>Early</w:t>
            </w:r>
            <w:proofErr w:type="spellEnd"/>
            <w:r w:rsidRPr="00D86322">
              <w:rPr>
                <w:rFonts w:eastAsia="Times New Roman" w:cs="Times New Roman"/>
                <w:b/>
                <w:bCs/>
                <w:color w:val="000000"/>
                <w:sz w:val="18"/>
                <w:szCs w:val="18"/>
                <w:lang w:val="es-CL" w:eastAsia="es-CL"/>
              </w:rPr>
              <w:t xml:space="preserve"> vs Late</w:t>
            </w:r>
          </w:p>
        </w:tc>
      </w:tr>
      <w:tr w:rsidR="00D86322" w:rsidRPr="00D86322" w14:paraId="5289514E" w14:textId="77777777" w:rsidTr="00D86322">
        <w:trPr>
          <w:trHeight w:val="300"/>
        </w:trPr>
        <w:tc>
          <w:tcPr>
            <w:tcW w:w="919" w:type="dxa"/>
            <w:tcBorders>
              <w:top w:val="single" w:sz="4" w:space="0" w:color="auto"/>
              <w:left w:val="nil"/>
              <w:bottom w:val="nil"/>
              <w:right w:val="nil"/>
            </w:tcBorders>
            <w:shd w:val="clear" w:color="auto" w:fill="auto"/>
            <w:noWrap/>
            <w:vAlign w:val="bottom"/>
            <w:hideMark/>
          </w:tcPr>
          <w:p w14:paraId="3B8BA61D" w14:textId="77777777" w:rsidR="00D86322" w:rsidRPr="00D86322" w:rsidRDefault="00D86322" w:rsidP="00D86322">
            <w:pPr>
              <w:spacing w:line="240" w:lineRule="auto"/>
              <w:rPr>
                <w:rFonts w:eastAsia="Times New Roman" w:cs="Times New Roman"/>
                <w:color w:val="000000"/>
                <w:sz w:val="18"/>
                <w:szCs w:val="18"/>
                <w:lang w:val="es-CL" w:eastAsia="es-CL"/>
              </w:rPr>
            </w:pPr>
            <w:proofErr w:type="spellStart"/>
            <w:r w:rsidRPr="00D86322">
              <w:rPr>
                <w:rFonts w:eastAsia="Times New Roman" w:cs="Times New Roman"/>
                <w:i/>
                <w:iCs/>
                <w:color w:val="000000"/>
                <w:sz w:val="18"/>
                <w:szCs w:val="18"/>
                <w:lang w:val="es-CL" w:eastAsia="es-CL"/>
              </w:rPr>
              <w:t>Probs</w:t>
            </w:r>
            <w:proofErr w:type="spellEnd"/>
            <w:r w:rsidRPr="00D86322">
              <w:rPr>
                <w:rFonts w:eastAsia="Times New Roman" w:cs="Times New Roman"/>
                <w:color w:val="000000"/>
                <w:sz w:val="18"/>
                <w:szCs w:val="18"/>
                <w:lang w:val="es-CL" w:eastAsia="es-CL"/>
              </w:rPr>
              <w:t>.</w:t>
            </w:r>
          </w:p>
        </w:tc>
        <w:tc>
          <w:tcPr>
            <w:tcW w:w="1355" w:type="dxa"/>
            <w:tcBorders>
              <w:top w:val="single" w:sz="4" w:space="0" w:color="auto"/>
              <w:left w:val="nil"/>
              <w:bottom w:val="nil"/>
              <w:right w:val="nil"/>
            </w:tcBorders>
            <w:shd w:val="clear" w:color="auto" w:fill="auto"/>
            <w:noWrap/>
            <w:vAlign w:val="bottom"/>
            <w:hideMark/>
          </w:tcPr>
          <w:p w14:paraId="77707A3A" w14:textId="77777777" w:rsidR="00D86322" w:rsidRPr="00D86322" w:rsidRDefault="00D86322" w:rsidP="00D86322">
            <w:pPr>
              <w:spacing w:line="240" w:lineRule="auto"/>
              <w:rPr>
                <w:rFonts w:eastAsia="Times New Roman" w:cs="Times New Roman"/>
                <w:color w:val="000000"/>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310E0A9E"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02BA1982"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387135FE"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6A3119BB"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78B4FE36" w14:textId="77777777" w:rsidR="00D86322" w:rsidRPr="00D86322" w:rsidRDefault="00D86322" w:rsidP="00D86322">
            <w:pPr>
              <w:spacing w:line="240" w:lineRule="auto"/>
              <w:rPr>
                <w:rFonts w:eastAsia="Times New Roman" w:cs="Times New Roman"/>
                <w:sz w:val="18"/>
                <w:szCs w:val="18"/>
                <w:lang w:val="es-CL" w:eastAsia="es-CL"/>
              </w:rPr>
            </w:pPr>
          </w:p>
        </w:tc>
      </w:tr>
      <w:tr w:rsidR="00D86322" w:rsidRPr="00D86322" w14:paraId="75CC9311" w14:textId="77777777" w:rsidTr="00D86322">
        <w:trPr>
          <w:trHeight w:val="300"/>
        </w:trPr>
        <w:tc>
          <w:tcPr>
            <w:tcW w:w="919" w:type="dxa"/>
            <w:tcBorders>
              <w:top w:val="nil"/>
              <w:left w:val="nil"/>
              <w:bottom w:val="nil"/>
              <w:right w:val="nil"/>
            </w:tcBorders>
            <w:shd w:val="clear" w:color="auto" w:fill="auto"/>
            <w:noWrap/>
            <w:vAlign w:val="bottom"/>
            <w:hideMark/>
          </w:tcPr>
          <w:p w14:paraId="7901088E"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1_yr</w:t>
            </w:r>
          </w:p>
        </w:tc>
        <w:tc>
          <w:tcPr>
            <w:tcW w:w="1355" w:type="dxa"/>
            <w:tcBorders>
              <w:top w:val="nil"/>
              <w:left w:val="nil"/>
              <w:bottom w:val="nil"/>
              <w:right w:val="nil"/>
            </w:tcBorders>
            <w:shd w:val="clear" w:color="auto" w:fill="auto"/>
            <w:noWrap/>
            <w:vAlign w:val="bottom"/>
            <w:hideMark/>
          </w:tcPr>
          <w:p w14:paraId="37B22D04"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98.4 (98.3,98.6)</w:t>
            </w:r>
          </w:p>
        </w:tc>
        <w:tc>
          <w:tcPr>
            <w:tcW w:w="1356" w:type="dxa"/>
            <w:tcBorders>
              <w:top w:val="nil"/>
              <w:left w:val="nil"/>
              <w:bottom w:val="nil"/>
              <w:right w:val="nil"/>
            </w:tcBorders>
            <w:shd w:val="clear" w:color="auto" w:fill="auto"/>
            <w:noWrap/>
            <w:vAlign w:val="bottom"/>
            <w:hideMark/>
          </w:tcPr>
          <w:p w14:paraId="4975CEF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97.2 (97.1,97.4)</w:t>
            </w:r>
          </w:p>
        </w:tc>
        <w:tc>
          <w:tcPr>
            <w:tcW w:w="1356" w:type="dxa"/>
            <w:tcBorders>
              <w:top w:val="nil"/>
              <w:left w:val="nil"/>
              <w:bottom w:val="nil"/>
              <w:right w:val="nil"/>
            </w:tcBorders>
            <w:shd w:val="clear" w:color="auto" w:fill="auto"/>
            <w:noWrap/>
            <w:vAlign w:val="bottom"/>
            <w:hideMark/>
          </w:tcPr>
          <w:p w14:paraId="4792A643"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96.6 (96.3,96.8)</w:t>
            </w:r>
          </w:p>
        </w:tc>
        <w:tc>
          <w:tcPr>
            <w:tcW w:w="1509" w:type="dxa"/>
            <w:tcBorders>
              <w:top w:val="nil"/>
              <w:left w:val="nil"/>
              <w:bottom w:val="nil"/>
              <w:right w:val="nil"/>
            </w:tcBorders>
            <w:shd w:val="clear" w:color="auto" w:fill="auto"/>
            <w:noWrap/>
            <w:vAlign w:val="bottom"/>
            <w:hideMark/>
          </w:tcPr>
          <w:p w14:paraId="600136D3"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-1.2 (-1.4,-1.0)</w:t>
            </w:r>
          </w:p>
        </w:tc>
        <w:tc>
          <w:tcPr>
            <w:tcW w:w="1509" w:type="dxa"/>
            <w:tcBorders>
              <w:top w:val="nil"/>
              <w:left w:val="nil"/>
              <w:bottom w:val="nil"/>
              <w:right w:val="nil"/>
            </w:tcBorders>
            <w:shd w:val="clear" w:color="auto" w:fill="auto"/>
            <w:noWrap/>
            <w:vAlign w:val="bottom"/>
            <w:hideMark/>
          </w:tcPr>
          <w:p w14:paraId="29A1185E"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-1.9 (-2.2,-1.5)</w:t>
            </w:r>
          </w:p>
        </w:tc>
        <w:tc>
          <w:tcPr>
            <w:tcW w:w="1356" w:type="dxa"/>
            <w:tcBorders>
              <w:top w:val="nil"/>
              <w:left w:val="nil"/>
              <w:bottom w:val="nil"/>
              <w:right w:val="nil"/>
            </w:tcBorders>
            <w:shd w:val="clear" w:color="auto" w:fill="auto"/>
            <w:noWrap/>
            <w:vAlign w:val="bottom"/>
            <w:hideMark/>
          </w:tcPr>
          <w:p w14:paraId="24308E37"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0.6 (0.4,0.9)</w:t>
            </w:r>
          </w:p>
        </w:tc>
      </w:tr>
      <w:tr w:rsidR="00D86322" w:rsidRPr="00D86322" w14:paraId="13F78FD4" w14:textId="77777777" w:rsidTr="00D86322">
        <w:trPr>
          <w:trHeight w:val="300"/>
        </w:trPr>
        <w:tc>
          <w:tcPr>
            <w:tcW w:w="919" w:type="dxa"/>
            <w:tcBorders>
              <w:top w:val="nil"/>
              <w:left w:val="nil"/>
              <w:bottom w:val="nil"/>
              <w:right w:val="nil"/>
            </w:tcBorders>
            <w:shd w:val="clear" w:color="auto" w:fill="auto"/>
            <w:noWrap/>
            <w:vAlign w:val="bottom"/>
            <w:hideMark/>
          </w:tcPr>
          <w:p w14:paraId="4432F121"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3_yrs</w:t>
            </w:r>
          </w:p>
        </w:tc>
        <w:tc>
          <w:tcPr>
            <w:tcW w:w="1355" w:type="dxa"/>
            <w:tcBorders>
              <w:top w:val="nil"/>
              <w:left w:val="nil"/>
              <w:bottom w:val="nil"/>
              <w:right w:val="nil"/>
            </w:tcBorders>
            <w:shd w:val="clear" w:color="auto" w:fill="auto"/>
            <w:noWrap/>
            <w:vAlign w:val="bottom"/>
            <w:hideMark/>
          </w:tcPr>
          <w:p w14:paraId="715965D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96.4 (96.1,96.7)</w:t>
            </w:r>
          </w:p>
        </w:tc>
        <w:tc>
          <w:tcPr>
            <w:tcW w:w="1356" w:type="dxa"/>
            <w:tcBorders>
              <w:top w:val="nil"/>
              <w:left w:val="nil"/>
              <w:bottom w:val="nil"/>
              <w:right w:val="nil"/>
            </w:tcBorders>
            <w:shd w:val="clear" w:color="auto" w:fill="auto"/>
            <w:noWrap/>
            <w:vAlign w:val="bottom"/>
            <w:hideMark/>
          </w:tcPr>
          <w:p w14:paraId="0DA5B830"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94.3 (94.0,94.5)</w:t>
            </w:r>
          </w:p>
        </w:tc>
        <w:tc>
          <w:tcPr>
            <w:tcW w:w="1356" w:type="dxa"/>
            <w:tcBorders>
              <w:top w:val="nil"/>
              <w:left w:val="nil"/>
              <w:bottom w:val="nil"/>
              <w:right w:val="nil"/>
            </w:tcBorders>
            <w:shd w:val="clear" w:color="auto" w:fill="auto"/>
            <w:noWrap/>
            <w:vAlign w:val="bottom"/>
            <w:hideMark/>
          </w:tcPr>
          <w:p w14:paraId="2997C84E"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93.2 (92.8,93.6)</w:t>
            </w:r>
          </w:p>
        </w:tc>
        <w:tc>
          <w:tcPr>
            <w:tcW w:w="1509" w:type="dxa"/>
            <w:tcBorders>
              <w:top w:val="nil"/>
              <w:left w:val="nil"/>
              <w:bottom w:val="nil"/>
              <w:right w:val="nil"/>
            </w:tcBorders>
            <w:shd w:val="clear" w:color="auto" w:fill="auto"/>
            <w:noWrap/>
            <w:vAlign w:val="bottom"/>
            <w:hideMark/>
          </w:tcPr>
          <w:p w14:paraId="3EEC1B06"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-2.2 (-2.5,-1.8)</w:t>
            </w:r>
          </w:p>
        </w:tc>
        <w:tc>
          <w:tcPr>
            <w:tcW w:w="1509" w:type="dxa"/>
            <w:tcBorders>
              <w:top w:val="nil"/>
              <w:left w:val="nil"/>
              <w:bottom w:val="nil"/>
              <w:right w:val="nil"/>
            </w:tcBorders>
            <w:shd w:val="clear" w:color="auto" w:fill="auto"/>
            <w:noWrap/>
            <w:vAlign w:val="bottom"/>
            <w:hideMark/>
          </w:tcPr>
          <w:p w14:paraId="02D581FC"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-3.2 (-3.7,-2.8)</w:t>
            </w:r>
          </w:p>
        </w:tc>
        <w:tc>
          <w:tcPr>
            <w:tcW w:w="1356" w:type="dxa"/>
            <w:tcBorders>
              <w:top w:val="nil"/>
              <w:left w:val="nil"/>
              <w:bottom w:val="nil"/>
              <w:right w:val="nil"/>
            </w:tcBorders>
            <w:shd w:val="clear" w:color="auto" w:fill="auto"/>
            <w:noWrap/>
            <w:vAlign w:val="bottom"/>
            <w:hideMark/>
          </w:tcPr>
          <w:p w14:paraId="53E85AF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1.1 (0.6,1.5)</w:t>
            </w:r>
          </w:p>
        </w:tc>
      </w:tr>
      <w:tr w:rsidR="00D86322" w:rsidRPr="00D86322" w14:paraId="19DA934A" w14:textId="77777777" w:rsidTr="00D86322">
        <w:trPr>
          <w:trHeight w:val="300"/>
        </w:trPr>
        <w:tc>
          <w:tcPr>
            <w:tcW w:w="919" w:type="dxa"/>
            <w:tcBorders>
              <w:top w:val="nil"/>
              <w:left w:val="nil"/>
              <w:bottom w:val="nil"/>
              <w:right w:val="nil"/>
            </w:tcBorders>
            <w:shd w:val="clear" w:color="auto" w:fill="auto"/>
            <w:noWrap/>
            <w:vAlign w:val="bottom"/>
            <w:hideMark/>
          </w:tcPr>
          <w:p w14:paraId="1B55826C"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5_yrs</w:t>
            </w:r>
          </w:p>
        </w:tc>
        <w:tc>
          <w:tcPr>
            <w:tcW w:w="1355" w:type="dxa"/>
            <w:tcBorders>
              <w:top w:val="nil"/>
              <w:left w:val="nil"/>
              <w:bottom w:val="nil"/>
              <w:right w:val="nil"/>
            </w:tcBorders>
            <w:shd w:val="clear" w:color="auto" w:fill="auto"/>
            <w:noWrap/>
            <w:vAlign w:val="bottom"/>
            <w:hideMark/>
          </w:tcPr>
          <w:p w14:paraId="3A792ADF"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94.9 (94.5,95.3)</w:t>
            </w:r>
          </w:p>
        </w:tc>
        <w:tc>
          <w:tcPr>
            <w:tcW w:w="1356" w:type="dxa"/>
            <w:tcBorders>
              <w:top w:val="nil"/>
              <w:left w:val="nil"/>
              <w:bottom w:val="nil"/>
              <w:right w:val="nil"/>
            </w:tcBorders>
            <w:shd w:val="clear" w:color="auto" w:fill="auto"/>
            <w:noWrap/>
            <w:vAlign w:val="bottom"/>
            <w:hideMark/>
          </w:tcPr>
          <w:p w14:paraId="556E8B58"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92.3 (92.0,92.6)</w:t>
            </w:r>
          </w:p>
        </w:tc>
        <w:tc>
          <w:tcPr>
            <w:tcW w:w="1356" w:type="dxa"/>
            <w:tcBorders>
              <w:top w:val="nil"/>
              <w:left w:val="nil"/>
              <w:bottom w:val="nil"/>
              <w:right w:val="nil"/>
            </w:tcBorders>
            <w:shd w:val="clear" w:color="auto" w:fill="auto"/>
            <w:noWrap/>
            <w:vAlign w:val="bottom"/>
            <w:hideMark/>
          </w:tcPr>
          <w:p w14:paraId="0CE4A31C"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91.0 (90.5,91.4)</w:t>
            </w:r>
          </w:p>
        </w:tc>
        <w:tc>
          <w:tcPr>
            <w:tcW w:w="1509" w:type="dxa"/>
            <w:tcBorders>
              <w:top w:val="nil"/>
              <w:left w:val="nil"/>
              <w:bottom w:val="nil"/>
              <w:right w:val="nil"/>
            </w:tcBorders>
            <w:shd w:val="clear" w:color="auto" w:fill="auto"/>
            <w:noWrap/>
            <w:vAlign w:val="bottom"/>
            <w:hideMark/>
          </w:tcPr>
          <w:p w14:paraId="3A52317A"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-2.6 (-3.1,-2.2)</w:t>
            </w:r>
          </w:p>
        </w:tc>
        <w:tc>
          <w:tcPr>
            <w:tcW w:w="1509" w:type="dxa"/>
            <w:tcBorders>
              <w:top w:val="nil"/>
              <w:left w:val="nil"/>
              <w:bottom w:val="nil"/>
              <w:right w:val="nil"/>
            </w:tcBorders>
            <w:shd w:val="clear" w:color="auto" w:fill="auto"/>
            <w:noWrap/>
            <w:vAlign w:val="bottom"/>
            <w:hideMark/>
          </w:tcPr>
          <w:p w14:paraId="7E40FA05"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-4.0 (-4.6,-3.3)</w:t>
            </w:r>
          </w:p>
        </w:tc>
        <w:tc>
          <w:tcPr>
            <w:tcW w:w="1356" w:type="dxa"/>
            <w:tcBorders>
              <w:top w:val="nil"/>
              <w:left w:val="nil"/>
              <w:bottom w:val="nil"/>
              <w:right w:val="nil"/>
            </w:tcBorders>
            <w:shd w:val="clear" w:color="auto" w:fill="auto"/>
            <w:noWrap/>
            <w:vAlign w:val="bottom"/>
            <w:hideMark/>
          </w:tcPr>
          <w:p w14:paraId="1DC496D1"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1.3 (0.8,1.9)</w:t>
            </w:r>
          </w:p>
        </w:tc>
      </w:tr>
      <w:tr w:rsidR="00D86322" w:rsidRPr="00D86322" w14:paraId="1AC04A24" w14:textId="77777777" w:rsidTr="00D86322">
        <w:trPr>
          <w:trHeight w:val="300"/>
        </w:trPr>
        <w:tc>
          <w:tcPr>
            <w:tcW w:w="919" w:type="dxa"/>
            <w:tcBorders>
              <w:top w:val="nil"/>
              <w:left w:val="nil"/>
              <w:bottom w:val="nil"/>
              <w:right w:val="nil"/>
            </w:tcBorders>
            <w:shd w:val="clear" w:color="auto" w:fill="auto"/>
            <w:noWrap/>
            <w:vAlign w:val="bottom"/>
            <w:hideMark/>
          </w:tcPr>
          <w:p w14:paraId="71513CAC" w14:textId="77777777" w:rsidR="00D86322" w:rsidRPr="00D86322" w:rsidRDefault="00D86322" w:rsidP="00D86322">
            <w:pPr>
              <w:spacing w:line="240" w:lineRule="auto"/>
              <w:rPr>
                <w:rFonts w:eastAsia="Times New Roman" w:cs="Times New Roman"/>
                <w:i/>
                <w:iCs/>
                <w:color w:val="000000"/>
                <w:sz w:val="18"/>
                <w:szCs w:val="18"/>
                <w:lang w:val="es-CL" w:eastAsia="es-CL"/>
              </w:rPr>
            </w:pPr>
            <w:r w:rsidRPr="00D86322">
              <w:rPr>
                <w:rFonts w:eastAsia="Times New Roman" w:cs="Times New Roman"/>
                <w:i/>
                <w:iCs/>
                <w:color w:val="000000"/>
                <w:sz w:val="18"/>
                <w:szCs w:val="18"/>
                <w:lang w:val="es-CL" w:eastAsia="es-CL"/>
              </w:rPr>
              <w:t>RMST</w:t>
            </w:r>
          </w:p>
        </w:tc>
        <w:tc>
          <w:tcPr>
            <w:tcW w:w="1355" w:type="dxa"/>
            <w:tcBorders>
              <w:top w:val="nil"/>
              <w:left w:val="nil"/>
              <w:bottom w:val="nil"/>
              <w:right w:val="nil"/>
            </w:tcBorders>
            <w:shd w:val="clear" w:color="auto" w:fill="auto"/>
            <w:noWrap/>
            <w:vAlign w:val="bottom"/>
            <w:hideMark/>
          </w:tcPr>
          <w:p w14:paraId="54917491" w14:textId="77777777" w:rsidR="00D86322" w:rsidRPr="00D86322" w:rsidRDefault="00D86322" w:rsidP="00D86322">
            <w:pPr>
              <w:spacing w:line="240" w:lineRule="auto"/>
              <w:rPr>
                <w:rFonts w:eastAsia="Times New Roman" w:cs="Times New Roman"/>
                <w:color w:val="000000"/>
                <w:sz w:val="18"/>
                <w:szCs w:val="18"/>
                <w:lang w:val="es-CL" w:eastAsia="es-CL"/>
              </w:rPr>
            </w:pPr>
          </w:p>
        </w:tc>
        <w:tc>
          <w:tcPr>
            <w:tcW w:w="1356" w:type="dxa"/>
            <w:tcBorders>
              <w:top w:val="nil"/>
              <w:left w:val="nil"/>
              <w:bottom w:val="nil"/>
              <w:right w:val="nil"/>
            </w:tcBorders>
            <w:shd w:val="clear" w:color="auto" w:fill="auto"/>
            <w:noWrap/>
            <w:vAlign w:val="bottom"/>
            <w:hideMark/>
          </w:tcPr>
          <w:p w14:paraId="6B31AFAC"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6C2D40E2"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1F1F116B" w14:textId="77777777" w:rsidR="00D86322" w:rsidRPr="00D86322" w:rsidRDefault="00D86322" w:rsidP="00D86322">
            <w:pPr>
              <w:spacing w:line="240" w:lineRule="auto"/>
              <w:rPr>
                <w:rFonts w:eastAsia="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05EBFE55" w14:textId="77777777" w:rsidR="00D86322" w:rsidRPr="00D86322" w:rsidRDefault="00D86322" w:rsidP="00D86322">
            <w:pPr>
              <w:spacing w:line="240" w:lineRule="auto"/>
              <w:rPr>
                <w:rFonts w:eastAsia="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4988A8CB" w14:textId="77777777" w:rsidR="00D86322" w:rsidRPr="00D86322" w:rsidRDefault="00D86322" w:rsidP="00D86322">
            <w:pPr>
              <w:spacing w:line="240" w:lineRule="auto"/>
              <w:rPr>
                <w:rFonts w:eastAsia="Times New Roman" w:cs="Times New Roman"/>
                <w:sz w:val="18"/>
                <w:szCs w:val="18"/>
                <w:lang w:val="es-CL" w:eastAsia="es-CL"/>
              </w:rPr>
            </w:pPr>
          </w:p>
        </w:tc>
      </w:tr>
      <w:tr w:rsidR="00D86322" w:rsidRPr="00D86322" w14:paraId="48332543" w14:textId="77777777" w:rsidTr="00D86322">
        <w:trPr>
          <w:trHeight w:val="300"/>
        </w:trPr>
        <w:tc>
          <w:tcPr>
            <w:tcW w:w="919" w:type="dxa"/>
            <w:tcBorders>
              <w:top w:val="nil"/>
              <w:left w:val="nil"/>
              <w:bottom w:val="nil"/>
              <w:right w:val="nil"/>
            </w:tcBorders>
            <w:shd w:val="clear" w:color="auto" w:fill="auto"/>
            <w:noWrap/>
            <w:vAlign w:val="bottom"/>
            <w:hideMark/>
          </w:tcPr>
          <w:p w14:paraId="5DE90B1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1_yr</w:t>
            </w:r>
          </w:p>
        </w:tc>
        <w:tc>
          <w:tcPr>
            <w:tcW w:w="1355" w:type="dxa"/>
            <w:tcBorders>
              <w:top w:val="nil"/>
              <w:left w:val="nil"/>
              <w:bottom w:val="nil"/>
              <w:right w:val="nil"/>
            </w:tcBorders>
            <w:shd w:val="clear" w:color="auto" w:fill="auto"/>
            <w:noWrap/>
            <w:vAlign w:val="bottom"/>
            <w:hideMark/>
          </w:tcPr>
          <w:p w14:paraId="505C2EA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1.010 (1.008,1.011)</w:t>
            </w:r>
          </w:p>
        </w:tc>
        <w:tc>
          <w:tcPr>
            <w:tcW w:w="1356" w:type="dxa"/>
            <w:tcBorders>
              <w:top w:val="nil"/>
              <w:left w:val="nil"/>
              <w:bottom w:val="nil"/>
              <w:right w:val="nil"/>
            </w:tcBorders>
            <w:shd w:val="clear" w:color="auto" w:fill="auto"/>
            <w:noWrap/>
            <w:vAlign w:val="bottom"/>
            <w:hideMark/>
          </w:tcPr>
          <w:p w14:paraId="7B778633"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1.002 (1.001,1.003)</w:t>
            </w:r>
          </w:p>
        </w:tc>
        <w:tc>
          <w:tcPr>
            <w:tcW w:w="1356" w:type="dxa"/>
            <w:tcBorders>
              <w:top w:val="nil"/>
              <w:left w:val="nil"/>
              <w:bottom w:val="nil"/>
              <w:right w:val="nil"/>
            </w:tcBorders>
            <w:shd w:val="clear" w:color="auto" w:fill="auto"/>
            <w:noWrap/>
            <w:vAlign w:val="bottom"/>
            <w:hideMark/>
          </w:tcPr>
          <w:p w14:paraId="33644D30"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0.998 (0.997,1.000)</w:t>
            </w:r>
          </w:p>
        </w:tc>
        <w:tc>
          <w:tcPr>
            <w:tcW w:w="1509" w:type="dxa"/>
            <w:tcBorders>
              <w:top w:val="nil"/>
              <w:left w:val="nil"/>
              <w:bottom w:val="nil"/>
              <w:right w:val="nil"/>
            </w:tcBorders>
            <w:shd w:val="clear" w:color="auto" w:fill="auto"/>
            <w:noWrap/>
            <w:vAlign w:val="bottom"/>
            <w:hideMark/>
          </w:tcPr>
          <w:p w14:paraId="29F1EB41"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-0.007 (-0.009,-0.006)</w:t>
            </w:r>
          </w:p>
        </w:tc>
        <w:tc>
          <w:tcPr>
            <w:tcW w:w="1509" w:type="dxa"/>
            <w:tcBorders>
              <w:top w:val="nil"/>
              <w:left w:val="nil"/>
              <w:bottom w:val="nil"/>
              <w:right w:val="nil"/>
            </w:tcBorders>
            <w:shd w:val="clear" w:color="auto" w:fill="auto"/>
            <w:noWrap/>
            <w:vAlign w:val="bottom"/>
            <w:hideMark/>
          </w:tcPr>
          <w:p w14:paraId="40DAD4A9"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-0.011 (-0.013,-0.009)</w:t>
            </w:r>
          </w:p>
        </w:tc>
        <w:tc>
          <w:tcPr>
            <w:tcW w:w="1356" w:type="dxa"/>
            <w:tcBorders>
              <w:top w:val="nil"/>
              <w:left w:val="nil"/>
              <w:bottom w:val="nil"/>
              <w:right w:val="nil"/>
            </w:tcBorders>
            <w:shd w:val="clear" w:color="auto" w:fill="auto"/>
            <w:noWrap/>
            <w:vAlign w:val="bottom"/>
            <w:hideMark/>
          </w:tcPr>
          <w:p w14:paraId="261D2C24"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0.004 (0.002,0.006)</w:t>
            </w:r>
          </w:p>
        </w:tc>
      </w:tr>
      <w:tr w:rsidR="00D86322" w:rsidRPr="00D86322" w14:paraId="7FCCAEA4" w14:textId="77777777" w:rsidTr="00D86322">
        <w:trPr>
          <w:trHeight w:val="300"/>
        </w:trPr>
        <w:tc>
          <w:tcPr>
            <w:tcW w:w="919" w:type="dxa"/>
            <w:tcBorders>
              <w:top w:val="nil"/>
              <w:left w:val="nil"/>
              <w:right w:val="nil"/>
            </w:tcBorders>
            <w:shd w:val="clear" w:color="auto" w:fill="auto"/>
            <w:noWrap/>
            <w:vAlign w:val="bottom"/>
            <w:hideMark/>
          </w:tcPr>
          <w:p w14:paraId="6D29606A"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3_yrs</w:t>
            </w:r>
          </w:p>
        </w:tc>
        <w:tc>
          <w:tcPr>
            <w:tcW w:w="1355" w:type="dxa"/>
            <w:tcBorders>
              <w:top w:val="nil"/>
              <w:left w:val="nil"/>
              <w:right w:val="nil"/>
            </w:tcBorders>
            <w:shd w:val="clear" w:color="auto" w:fill="auto"/>
            <w:noWrap/>
            <w:vAlign w:val="bottom"/>
            <w:hideMark/>
          </w:tcPr>
          <w:p w14:paraId="6764C3F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2.931 (2.925,2.936)</w:t>
            </w:r>
          </w:p>
        </w:tc>
        <w:tc>
          <w:tcPr>
            <w:tcW w:w="1356" w:type="dxa"/>
            <w:tcBorders>
              <w:top w:val="nil"/>
              <w:left w:val="nil"/>
              <w:right w:val="nil"/>
            </w:tcBorders>
            <w:shd w:val="clear" w:color="auto" w:fill="auto"/>
            <w:noWrap/>
            <w:vAlign w:val="bottom"/>
            <w:hideMark/>
          </w:tcPr>
          <w:p w14:paraId="1FBF6F98"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2.889 (2.884,2.893)</w:t>
            </w:r>
          </w:p>
        </w:tc>
        <w:tc>
          <w:tcPr>
            <w:tcW w:w="1356" w:type="dxa"/>
            <w:tcBorders>
              <w:top w:val="nil"/>
              <w:left w:val="nil"/>
              <w:right w:val="nil"/>
            </w:tcBorders>
            <w:shd w:val="clear" w:color="auto" w:fill="auto"/>
            <w:noWrap/>
            <w:vAlign w:val="bottom"/>
            <w:hideMark/>
          </w:tcPr>
          <w:p w14:paraId="0E28D3EB"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2.867 (2.860,2.875)</w:t>
            </w:r>
          </w:p>
        </w:tc>
        <w:tc>
          <w:tcPr>
            <w:tcW w:w="1509" w:type="dxa"/>
            <w:tcBorders>
              <w:top w:val="nil"/>
              <w:left w:val="nil"/>
              <w:right w:val="nil"/>
            </w:tcBorders>
            <w:shd w:val="clear" w:color="auto" w:fill="auto"/>
            <w:noWrap/>
            <w:vAlign w:val="bottom"/>
            <w:hideMark/>
          </w:tcPr>
          <w:p w14:paraId="4F568C9A"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-0.042 (-0.049,-0.035)</w:t>
            </w:r>
          </w:p>
        </w:tc>
        <w:tc>
          <w:tcPr>
            <w:tcW w:w="1509" w:type="dxa"/>
            <w:tcBorders>
              <w:top w:val="nil"/>
              <w:left w:val="nil"/>
              <w:right w:val="nil"/>
            </w:tcBorders>
            <w:shd w:val="clear" w:color="auto" w:fill="auto"/>
            <w:noWrap/>
            <w:vAlign w:val="bottom"/>
            <w:hideMark/>
          </w:tcPr>
          <w:p w14:paraId="465CCC8E"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-0.063 (-0.073,-0.054)</w:t>
            </w:r>
          </w:p>
        </w:tc>
        <w:tc>
          <w:tcPr>
            <w:tcW w:w="1356" w:type="dxa"/>
            <w:tcBorders>
              <w:top w:val="nil"/>
              <w:left w:val="nil"/>
              <w:right w:val="nil"/>
            </w:tcBorders>
            <w:shd w:val="clear" w:color="auto" w:fill="auto"/>
            <w:noWrap/>
            <w:vAlign w:val="bottom"/>
            <w:hideMark/>
          </w:tcPr>
          <w:p w14:paraId="712050E7"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0.022 (0.013,0.031)</w:t>
            </w:r>
          </w:p>
        </w:tc>
      </w:tr>
      <w:tr w:rsidR="00D86322" w:rsidRPr="00D86322" w14:paraId="0633D082" w14:textId="77777777" w:rsidTr="00D86322">
        <w:trPr>
          <w:trHeight w:val="300"/>
        </w:trPr>
        <w:tc>
          <w:tcPr>
            <w:tcW w:w="919" w:type="dxa"/>
            <w:tcBorders>
              <w:top w:val="nil"/>
              <w:left w:val="nil"/>
              <w:bottom w:val="single" w:sz="4" w:space="0" w:color="auto"/>
              <w:right w:val="nil"/>
            </w:tcBorders>
            <w:shd w:val="clear" w:color="auto" w:fill="auto"/>
            <w:noWrap/>
            <w:vAlign w:val="bottom"/>
            <w:hideMark/>
          </w:tcPr>
          <w:p w14:paraId="6A54CC2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5_yrs</w:t>
            </w:r>
          </w:p>
        </w:tc>
        <w:tc>
          <w:tcPr>
            <w:tcW w:w="1355" w:type="dxa"/>
            <w:tcBorders>
              <w:top w:val="nil"/>
              <w:left w:val="nil"/>
              <w:bottom w:val="single" w:sz="4" w:space="0" w:color="auto"/>
              <w:right w:val="nil"/>
            </w:tcBorders>
            <w:shd w:val="clear" w:color="auto" w:fill="auto"/>
            <w:noWrap/>
            <w:vAlign w:val="bottom"/>
            <w:hideMark/>
          </w:tcPr>
          <w:p w14:paraId="5229CB44"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4.878 (4.865,4.890)</w:t>
            </w:r>
          </w:p>
        </w:tc>
        <w:tc>
          <w:tcPr>
            <w:tcW w:w="1356" w:type="dxa"/>
            <w:tcBorders>
              <w:top w:val="nil"/>
              <w:left w:val="nil"/>
              <w:bottom w:val="single" w:sz="4" w:space="0" w:color="auto"/>
              <w:right w:val="nil"/>
            </w:tcBorders>
            <w:shd w:val="clear" w:color="auto" w:fill="auto"/>
            <w:noWrap/>
            <w:vAlign w:val="bottom"/>
            <w:hideMark/>
          </w:tcPr>
          <w:p w14:paraId="2867BF47"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4.786 (4.777,4.796)</w:t>
            </w:r>
          </w:p>
        </w:tc>
        <w:tc>
          <w:tcPr>
            <w:tcW w:w="1356" w:type="dxa"/>
            <w:tcBorders>
              <w:top w:val="nil"/>
              <w:left w:val="nil"/>
              <w:bottom w:val="single" w:sz="4" w:space="0" w:color="auto"/>
              <w:right w:val="nil"/>
            </w:tcBorders>
            <w:shd w:val="clear" w:color="auto" w:fill="auto"/>
            <w:noWrap/>
            <w:vAlign w:val="bottom"/>
            <w:hideMark/>
          </w:tcPr>
          <w:p w14:paraId="2F21DCE3"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4.740 (4.724,4.755)</w:t>
            </w:r>
          </w:p>
        </w:tc>
        <w:tc>
          <w:tcPr>
            <w:tcW w:w="1509" w:type="dxa"/>
            <w:tcBorders>
              <w:top w:val="nil"/>
              <w:left w:val="nil"/>
              <w:bottom w:val="single" w:sz="4" w:space="0" w:color="auto"/>
              <w:right w:val="nil"/>
            </w:tcBorders>
            <w:shd w:val="clear" w:color="auto" w:fill="auto"/>
            <w:noWrap/>
            <w:vAlign w:val="bottom"/>
            <w:hideMark/>
          </w:tcPr>
          <w:p w14:paraId="4123BEFD"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-0.091 (-0.107,-0.076)</w:t>
            </w:r>
          </w:p>
        </w:tc>
        <w:tc>
          <w:tcPr>
            <w:tcW w:w="1509" w:type="dxa"/>
            <w:tcBorders>
              <w:top w:val="nil"/>
              <w:left w:val="nil"/>
              <w:bottom w:val="single" w:sz="4" w:space="0" w:color="auto"/>
              <w:right w:val="nil"/>
            </w:tcBorders>
            <w:shd w:val="clear" w:color="auto" w:fill="auto"/>
            <w:noWrap/>
            <w:vAlign w:val="bottom"/>
            <w:hideMark/>
          </w:tcPr>
          <w:p w14:paraId="1362D78A"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-0.138 (-0.158,-0.117)</w:t>
            </w:r>
          </w:p>
        </w:tc>
        <w:tc>
          <w:tcPr>
            <w:tcW w:w="1356" w:type="dxa"/>
            <w:tcBorders>
              <w:top w:val="nil"/>
              <w:left w:val="nil"/>
              <w:bottom w:val="single" w:sz="4" w:space="0" w:color="auto"/>
              <w:right w:val="nil"/>
            </w:tcBorders>
            <w:shd w:val="clear" w:color="auto" w:fill="auto"/>
            <w:noWrap/>
            <w:vAlign w:val="bottom"/>
            <w:hideMark/>
          </w:tcPr>
          <w:p w14:paraId="51F384A0" w14:textId="77777777" w:rsidR="00D86322" w:rsidRPr="00D86322" w:rsidRDefault="00D86322" w:rsidP="00D86322">
            <w:pPr>
              <w:spacing w:line="240" w:lineRule="auto"/>
              <w:rPr>
                <w:rFonts w:eastAsia="Times New Roman" w:cs="Times New Roman"/>
                <w:color w:val="000000"/>
                <w:sz w:val="18"/>
                <w:szCs w:val="18"/>
                <w:lang w:val="es-CL" w:eastAsia="es-CL"/>
              </w:rPr>
            </w:pPr>
            <w:r w:rsidRPr="00D86322">
              <w:rPr>
                <w:rFonts w:eastAsia="Times New Roman" w:cs="Times New Roman"/>
                <w:color w:val="000000"/>
                <w:sz w:val="18"/>
                <w:szCs w:val="18"/>
                <w:lang w:val="es-CL" w:eastAsia="es-CL"/>
              </w:rPr>
              <w:t>0.046 (0.027,0.065)</w:t>
            </w:r>
          </w:p>
        </w:tc>
      </w:tr>
    </w:tbl>
    <w:p w14:paraId="238A3546" w14:textId="58F154EC" w:rsidR="00CD6FE7" w:rsidRDefault="004C365D" w:rsidP="00AC613F">
      <w:pPr>
        <w:rPr>
          <w:rFonts w:eastAsia="Garamond" w:cs="Times New Roman"/>
          <w:b/>
          <w:szCs w:val="24"/>
          <w:u w:val="single"/>
        </w:rPr>
      </w:pPr>
      <w:r>
        <w:rPr>
          <w:rFonts w:eastAsia="Garamond" w:cs="Times New Roman"/>
          <w:b/>
          <w:szCs w:val="24"/>
          <w:u w:val="single"/>
        </w:rPr>
        <w:br w:type="page"/>
      </w:r>
    </w:p>
    <w:p w14:paraId="09B431F3" w14:textId="05F44351" w:rsidR="00DD0969" w:rsidRPr="00DD0969" w:rsidRDefault="00DD0969" w:rsidP="00DD0969">
      <w:pPr>
        <w:spacing w:line="240" w:lineRule="auto"/>
        <w:jc w:val="both"/>
        <w:rPr>
          <w:rFonts w:eastAsia="Garamond" w:cs="Times New Roman"/>
          <w:b/>
          <w:szCs w:val="24"/>
        </w:rPr>
      </w:pPr>
      <w:r w:rsidRPr="00DD0969">
        <w:rPr>
          <w:rFonts w:eastAsia="Garamond" w:cs="Times New Roman"/>
          <w:b/>
          <w:szCs w:val="24"/>
        </w:rPr>
        <w:lastRenderedPageBreak/>
        <w:t>Figure 1: Differences in survival probabilities(up) and RMSTs(bottom) for time-to condemnatory sentence(left) &amp; imprisonment(right)</w:t>
      </w:r>
    </w:p>
    <w:p w14:paraId="798F9B75" w14:textId="77777777" w:rsidR="00DD0969" w:rsidRDefault="00DD0969">
      <w:pPr>
        <w:spacing w:line="240" w:lineRule="auto"/>
        <w:jc w:val="both"/>
        <w:rPr>
          <w:rFonts w:eastAsia="Garamond" w:cs="Times New Roman"/>
          <w:b/>
          <w:szCs w:val="24"/>
          <w:u w:val="single"/>
        </w:rPr>
      </w:pPr>
    </w:p>
    <w:p w14:paraId="197C8E0E" w14:textId="77777777" w:rsidR="00DD0969" w:rsidRDefault="00DD0969">
      <w:pPr>
        <w:spacing w:line="240" w:lineRule="auto"/>
        <w:jc w:val="both"/>
        <w:rPr>
          <w:rFonts w:eastAsia="Garamond" w:cs="Times New Roman"/>
          <w:b/>
          <w:szCs w:val="24"/>
          <w:u w:val="single"/>
        </w:rPr>
      </w:pPr>
    </w:p>
    <w:p w14:paraId="0E0F8199" w14:textId="251F2D6D" w:rsidR="00DD0969" w:rsidRDefault="00B05918" w:rsidP="4A99AEB9">
      <w:pPr>
        <w:spacing w:line="240" w:lineRule="auto"/>
        <w:jc w:val="both"/>
        <w:rPr>
          <w:rFonts w:eastAsia="Garamond" w:cs="Times New Roman"/>
          <w:b/>
          <w:bCs/>
          <w:u w:val="single"/>
        </w:rPr>
      </w:pPr>
      <w:r>
        <w:rPr>
          <w:noProof/>
        </w:rPr>
        <w:drawing>
          <wp:inline distT="0" distB="0" distL="0" distR="0" wp14:anchorId="3D525D99" wp14:editId="4646F4A5">
            <wp:extent cx="6066430" cy="4159145"/>
            <wp:effectExtent l="0" t="0" r="0" b="0"/>
            <wp:docPr id="14122613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9603" cy="4161320"/>
                    </a:xfrm>
                    <a:prstGeom prst="rect">
                      <a:avLst/>
                    </a:prstGeom>
                    <a:noFill/>
                    <a:ln>
                      <a:noFill/>
                    </a:ln>
                  </pic:spPr>
                </pic:pic>
              </a:graphicData>
            </a:graphic>
          </wp:inline>
        </w:drawing>
      </w:r>
    </w:p>
    <w:p w14:paraId="7AD7480F" w14:textId="1EE11673" w:rsidR="00DD0969" w:rsidRPr="00B05918" w:rsidRDefault="00B05918" w:rsidP="00B05918">
      <w:pPr>
        <w:spacing w:line="240" w:lineRule="auto"/>
        <w:ind w:left="720"/>
        <w:jc w:val="both"/>
        <w:rPr>
          <w:rFonts w:eastAsia="Garamond" w:cs="Times New Roman"/>
          <w:b/>
          <w:i/>
          <w:iCs/>
          <w:sz w:val="18"/>
          <w:szCs w:val="18"/>
        </w:rPr>
      </w:pPr>
      <w:r w:rsidRPr="00B05918">
        <w:rPr>
          <w:rFonts w:eastAsia="Garamond" w:cs="Times New Roman"/>
          <w:b/>
          <w:i/>
          <w:iCs/>
          <w:sz w:val="18"/>
          <w:szCs w:val="18"/>
        </w:rPr>
        <w:t>Note. Panels A) and B) depict differences in transition probabilities; Panels B) and D) depicts differences in RMSTs.</w:t>
      </w:r>
    </w:p>
    <w:p w14:paraId="0000002B" w14:textId="41BB5197" w:rsidR="00D65D45" w:rsidRPr="001D3A58" w:rsidRDefault="1A609570" w:rsidP="001D3A58">
      <w:pPr>
        <w:pStyle w:val="Ttulo1"/>
        <w:rPr>
          <w:rFonts w:cs="Times New Roman"/>
        </w:rPr>
      </w:pPr>
      <w:r w:rsidRPr="7BE9DC4A">
        <w:rPr>
          <w:rFonts w:cs="Times New Roman"/>
        </w:rPr>
        <w:t>D</w:t>
      </w:r>
      <w:r w:rsidR="0443C595" w:rsidRPr="7BE9DC4A">
        <w:rPr>
          <w:rFonts w:cs="Times New Roman"/>
        </w:rPr>
        <w:t>ISCUSSION</w:t>
      </w:r>
    </w:p>
    <w:p w14:paraId="3CEC483C" w14:textId="0F6D40C1" w:rsidR="00DD0969" w:rsidRPr="00C10478" w:rsidRDefault="1B218D1E" w:rsidP="008F6968">
      <w:pPr>
        <w:autoSpaceDE w:val="0"/>
        <w:autoSpaceDN w:val="0"/>
        <w:adjustRightInd w:val="0"/>
        <w:jc w:val="both"/>
        <w:rPr>
          <w:rFonts w:cs="Times New Roman"/>
        </w:rPr>
        <w:pPrChange w:id="1099" w:author="Andrés González Santa Cruz" w:date="2023-05-12T20:26:00Z">
          <w:pPr>
            <w:autoSpaceDE w:val="0"/>
            <w:autoSpaceDN w:val="0"/>
            <w:adjustRightInd w:val="0"/>
            <w:spacing w:line="240" w:lineRule="auto"/>
            <w:jc w:val="both"/>
          </w:pPr>
        </w:pPrChange>
      </w:pPr>
      <w:r w:rsidRPr="7BE9DC4A">
        <w:rPr>
          <w:rFonts w:cs="Times New Roman"/>
        </w:rPr>
        <w:t xml:space="preserve">This study </w:t>
      </w:r>
      <w:r w:rsidR="71D0A8E4">
        <w:t xml:space="preserve">assessed the association between SUT </w:t>
      </w:r>
      <w:del w:id="1100" w:author="Andrés González Santa Cruz" w:date="2023-05-14T16:55:00Z">
        <w:r w:rsidR="71D0A8E4" w:rsidDel="00B70DC2">
          <w:delText xml:space="preserve">completion status </w:delText>
        </w:r>
      </w:del>
      <w:ins w:id="1101" w:author="Andrés González Santa Cruz" w:date="2023-05-14T16:55:00Z">
        <w:r w:rsidR="00B70DC2">
          <w:t xml:space="preserve">outcome </w:t>
        </w:r>
      </w:ins>
      <w:r w:rsidR="71D0A8E4">
        <w:t>and contact with the criminal justice system in Chile,</w:t>
      </w:r>
      <w:r w:rsidR="311A15E5">
        <w:t xml:space="preserve"> considering any </w:t>
      </w:r>
      <w:r w:rsidR="2ADF8482">
        <w:t xml:space="preserve">type of </w:t>
      </w:r>
      <w:r w:rsidR="311A15E5">
        <w:t>contac</w:t>
      </w:r>
      <w:r w:rsidR="2853CC03">
        <w:t>t and contact leading to imprisonment</w:t>
      </w:r>
      <w:r w:rsidR="565BCA63">
        <w:t xml:space="preserve"> across a 5-years </w:t>
      </w:r>
      <w:r w:rsidR="5D281BA7">
        <w:t>follow-up</w:t>
      </w:r>
      <w:r w:rsidR="2853CC03">
        <w:t xml:space="preserve">. </w:t>
      </w:r>
      <w:r w:rsidR="2E2A2A09">
        <w:t>Our findings show that</w:t>
      </w:r>
      <w:r w:rsidR="2E2A2A09" w:rsidRPr="7BE9DC4A">
        <w:rPr>
          <w:rFonts w:cs="Times New Roman"/>
        </w:rPr>
        <w:t xml:space="preserve"> achieving SUT completion status is associated with longer time to contact the criminal justice system</w:t>
      </w:r>
      <w:r w:rsidR="19255A6C" w:rsidRPr="7BE9DC4A">
        <w:rPr>
          <w:rFonts w:cs="Times New Roman"/>
        </w:rPr>
        <w:t xml:space="preserve"> comparing with dropping-out treatment</w:t>
      </w:r>
      <w:r w:rsidR="1BBC1CFB" w:rsidRPr="7BE9DC4A">
        <w:rPr>
          <w:rFonts w:cs="Times New Roman"/>
        </w:rPr>
        <w:t xml:space="preserve">, suggesting that SUT has a protective effect </w:t>
      </w:r>
      <w:r w:rsidR="728F750C" w:rsidRPr="7BE9DC4A">
        <w:rPr>
          <w:rFonts w:cs="Times New Roman"/>
        </w:rPr>
        <w:t xml:space="preserve">on criminal involvement that is consistent </w:t>
      </w:r>
      <w:r w:rsidR="1BBC1CFB" w:rsidRPr="7BE9DC4A">
        <w:rPr>
          <w:rFonts w:cs="Times New Roman"/>
        </w:rPr>
        <w:t>up to 5 years po</w:t>
      </w:r>
      <w:r w:rsidR="4FDD9A05" w:rsidRPr="7BE9DC4A">
        <w:rPr>
          <w:rFonts w:cs="Times New Roman"/>
        </w:rPr>
        <w:t>st treatment</w:t>
      </w:r>
      <w:r w:rsidR="7952B6A9" w:rsidRPr="7BE9DC4A">
        <w:rPr>
          <w:rFonts w:cs="Times New Roman"/>
        </w:rPr>
        <w:t xml:space="preserve">. </w:t>
      </w:r>
      <w:r w:rsidR="2A6040E2" w:rsidRPr="7BE9DC4A">
        <w:rPr>
          <w:rFonts w:cs="Times New Roman"/>
        </w:rPr>
        <w:t>P</w:t>
      </w:r>
      <w:r w:rsidR="24A7AA14" w:rsidRPr="7BE9DC4A">
        <w:rPr>
          <w:rFonts w:cs="Times New Roman"/>
        </w:rPr>
        <w:t>revious r</w:t>
      </w:r>
      <w:r w:rsidR="091487C7" w:rsidRPr="7BE9DC4A">
        <w:rPr>
          <w:rFonts w:cs="Times New Roman"/>
        </w:rPr>
        <w:t xml:space="preserve">esearch </w:t>
      </w:r>
      <w:r w:rsidR="0E1C49D0" w:rsidRPr="7BE9DC4A">
        <w:rPr>
          <w:rFonts w:cs="Times New Roman"/>
        </w:rPr>
        <w:t xml:space="preserve">has </w:t>
      </w:r>
      <w:r w:rsidR="4AF78EEB" w:rsidRPr="7BE9DC4A">
        <w:rPr>
          <w:rFonts w:cs="Times New Roman"/>
        </w:rPr>
        <w:t>shown</w:t>
      </w:r>
      <w:r w:rsidR="091487C7" w:rsidRPr="7BE9DC4A">
        <w:rPr>
          <w:rFonts w:cs="Times New Roman"/>
        </w:rPr>
        <w:t xml:space="preserve"> the association between substance use treatment </w:t>
      </w:r>
      <w:del w:id="1102" w:author="Andrés González Santa Cruz" w:date="2023-05-14T16:55:00Z">
        <w:r w:rsidR="78FE010E" w:rsidRPr="7BE9DC4A" w:rsidDel="00B70DC2">
          <w:rPr>
            <w:rFonts w:cs="Times New Roman"/>
          </w:rPr>
          <w:delText>completion status</w:delText>
        </w:r>
        <w:r w:rsidR="091487C7" w:rsidRPr="7BE9DC4A" w:rsidDel="00B70DC2">
          <w:rPr>
            <w:rFonts w:cs="Times New Roman"/>
          </w:rPr>
          <w:delText xml:space="preserve"> </w:delText>
        </w:r>
      </w:del>
      <w:ins w:id="1103" w:author="Andrés González Santa Cruz" w:date="2023-05-14T16:55:00Z">
        <w:r w:rsidR="00B70DC2">
          <w:rPr>
            <w:rFonts w:cs="Times New Roman"/>
          </w:rPr>
          <w:t xml:space="preserve">outcome </w:t>
        </w:r>
      </w:ins>
      <w:r w:rsidR="091487C7" w:rsidRPr="7BE9DC4A">
        <w:rPr>
          <w:rFonts w:cs="Times New Roman"/>
        </w:rPr>
        <w:t xml:space="preserve">and subsequent </w:t>
      </w:r>
      <w:r w:rsidR="2588175C" w:rsidRPr="7BE9DC4A">
        <w:rPr>
          <w:rFonts w:cs="Times New Roman"/>
        </w:rPr>
        <w:t>health</w:t>
      </w:r>
      <w:r w:rsidR="38B80524" w:rsidRPr="7BE9DC4A">
        <w:rPr>
          <w:rFonts w:cs="Times New Roman"/>
        </w:rPr>
        <w:t xml:space="preserve"> </w:t>
      </w:r>
      <w:r w:rsidR="091487C7" w:rsidRPr="7BE9DC4A">
        <w:rPr>
          <w:rFonts w:cs="Times New Roman"/>
        </w:rPr>
        <w:t>outcomes</w:t>
      </w:r>
      <w:r w:rsidR="65A45C94" w:rsidRPr="7BE9DC4A">
        <w:rPr>
          <w:rFonts w:cs="Times New Roman"/>
        </w:rPr>
        <w:t xml:space="preserve"> such as mortality and hospitalisations</w:t>
      </w:r>
      <w:r w:rsidR="091487C7" w:rsidRPr="7BE9DC4A">
        <w:rPr>
          <w:rFonts w:cs="Times New Roman"/>
        </w:rPr>
        <w:t xml:space="preserve"> (</w:t>
      </w:r>
      <w:r w:rsidR="10608D24" w:rsidRPr="7BE9DC4A">
        <w:rPr>
          <w:rStyle w:val="normaltextrun"/>
          <w:rFonts w:cs="Times New Roman"/>
          <w:szCs w:val="24"/>
        </w:rPr>
        <w:t xml:space="preserve">Andersson et al., 2019; </w:t>
      </w:r>
      <w:r w:rsidR="315C4A8E" w:rsidRPr="7BE9DC4A">
        <w:rPr>
          <w:rFonts w:cs="Times New Roman"/>
        </w:rPr>
        <w:t>Decker et al.,</w:t>
      </w:r>
      <w:r w:rsidR="0CD63459" w:rsidRPr="7BE9DC4A">
        <w:rPr>
          <w:rFonts w:cs="Times New Roman"/>
        </w:rPr>
        <w:t xml:space="preserve"> </w:t>
      </w:r>
      <w:r w:rsidR="315C4A8E" w:rsidRPr="7BE9DC4A">
        <w:rPr>
          <w:rFonts w:cs="Times New Roman"/>
        </w:rPr>
        <w:t xml:space="preserve">2017; </w:t>
      </w:r>
      <w:proofErr w:type="spellStart"/>
      <w:r w:rsidR="091487C7" w:rsidRPr="7BE9DC4A">
        <w:rPr>
          <w:rFonts w:cs="Times New Roman"/>
        </w:rPr>
        <w:t>Mckay</w:t>
      </w:r>
      <w:proofErr w:type="spellEnd"/>
      <w:r w:rsidR="091487C7" w:rsidRPr="7BE9DC4A">
        <w:rPr>
          <w:rFonts w:cs="Times New Roman"/>
        </w:rPr>
        <w:t xml:space="preserve"> &amp; Weiss, 2001</w:t>
      </w:r>
      <w:r w:rsidR="5A048F10" w:rsidRPr="7BE9DC4A">
        <w:rPr>
          <w:rFonts w:cs="Times New Roman"/>
        </w:rPr>
        <w:t xml:space="preserve">; </w:t>
      </w:r>
      <w:proofErr w:type="spellStart"/>
      <w:r w:rsidR="26ECCD3A" w:rsidRPr="7BE9DC4A">
        <w:rPr>
          <w:rFonts w:cs="Times New Roman"/>
        </w:rPr>
        <w:t>Olivari</w:t>
      </w:r>
      <w:proofErr w:type="spellEnd"/>
      <w:r w:rsidR="26ECCD3A" w:rsidRPr="7BE9DC4A">
        <w:rPr>
          <w:rFonts w:cs="Times New Roman"/>
        </w:rPr>
        <w:t xml:space="preserve"> et al.,</w:t>
      </w:r>
      <w:r w:rsidR="6930D509" w:rsidRPr="7BE9DC4A">
        <w:rPr>
          <w:rFonts w:cs="Times New Roman"/>
        </w:rPr>
        <w:t xml:space="preserve"> </w:t>
      </w:r>
      <w:r w:rsidR="26ECCD3A" w:rsidRPr="7BE9DC4A">
        <w:rPr>
          <w:rFonts w:cs="Times New Roman"/>
        </w:rPr>
        <w:t xml:space="preserve">2023; </w:t>
      </w:r>
      <w:r w:rsidR="044FEA7C" w:rsidRPr="7BE9DC4A">
        <w:rPr>
          <w:rFonts w:cs="Times New Roman"/>
        </w:rPr>
        <w:t>Ruiz</w:t>
      </w:r>
      <w:r w:rsidR="09CD17D2" w:rsidRPr="7BE9DC4A">
        <w:rPr>
          <w:rFonts w:cs="Times New Roman"/>
        </w:rPr>
        <w:t>-</w:t>
      </w:r>
      <w:proofErr w:type="spellStart"/>
      <w:r w:rsidR="7FA722FF" w:rsidRPr="7BE9DC4A">
        <w:rPr>
          <w:rFonts w:cs="Times New Roman"/>
        </w:rPr>
        <w:t>Tagle</w:t>
      </w:r>
      <w:proofErr w:type="spellEnd"/>
      <w:r w:rsidR="044FEA7C" w:rsidRPr="7BE9DC4A">
        <w:rPr>
          <w:rFonts w:cs="Times New Roman"/>
        </w:rPr>
        <w:t>, 2023</w:t>
      </w:r>
      <w:r w:rsidR="091487C7" w:rsidRPr="7BE9DC4A">
        <w:rPr>
          <w:rFonts w:cs="Times New Roman"/>
        </w:rPr>
        <w:t xml:space="preserve">). Our findings </w:t>
      </w:r>
      <w:r w:rsidR="496CFFEE" w:rsidRPr="7BE9DC4A">
        <w:rPr>
          <w:rFonts w:cs="Times New Roman"/>
        </w:rPr>
        <w:t xml:space="preserve">show that </w:t>
      </w:r>
      <w:r w:rsidR="091487C7" w:rsidRPr="7BE9DC4A">
        <w:rPr>
          <w:rFonts w:cs="Times New Roman"/>
        </w:rPr>
        <w:t>treatment completion status</w:t>
      </w:r>
      <w:r w:rsidR="5AC17CDF" w:rsidRPr="7BE9DC4A">
        <w:rPr>
          <w:rFonts w:cs="Times New Roman"/>
        </w:rPr>
        <w:t xml:space="preserve"> is also associated with a reduction of </w:t>
      </w:r>
      <w:r w:rsidR="091487C7" w:rsidRPr="7BE9DC4A">
        <w:rPr>
          <w:rFonts w:cs="Times New Roman"/>
        </w:rPr>
        <w:t xml:space="preserve">criminal </w:t>
      </w:r>
      <w:r w:rsidR="33466DAF" w:rsidRPr="7BE9DC4A">
        <w:rPr>
          <w:rFonts w:cs="Times New Roman"/>
        </w:rPr>
        <w:t xml:space="preserve">justice </w:t>
      </w:r>
      <w:r w:rsidR="6077DAC8" w:rsidRPr="7BE9DC4A">
        <w:rPr>
          <w:rFonts w:cs="Times New Roman"/>
        </w:rPr>
        <w:t>contac</w:t>
      </w:r>
      <w:r w:rsidR="33466DAF" w:rsidRPr="7BE9DC4A">
        <w:rPr>
          <w:rFonts w:cs="Times New Roman"/>
        </w:rPr>
        <w:t>t</w:t>
      </w:r>
      <w:r w:rsidR="7A4CC61C" w:rsidRPr="7BE9DC4A">
        <w:rPr>
          <w:rFonts w:cs="Times New Roman"/>
        </w:rPr>
        <w:t xml:space="preserve">, </w:t>
      </w:r>
      <w:r w:rsidR="091487C7" w:rsidRPr="7BE9DC4A">
        <w:rPr>
          <w:rFonts w:cs="Times New Roman"/>
        </w:rPr>
        <w:t>confirm</w:t>
      </w:r>
      <w:r w:rsidR="5B221F05" w:rsidRPr="7BE9DC4A">
        <w:rPr>
          <w:rFonts w:cs="Times New Roman"/>
        </w:rPr>
        <w:t xml:space="preserve">ing </w:t>
      </w:r>
      <w:r w:rsidR="091487C7" w:rsidRPr="7BE9DC4A">
        <w:rPr>
          <w:rFonts w:cs="Times New Roman"/>
        </w:rPr>
        <w:t>the conclusions claimed by few studies</w:t>
      </w:r>
      <w:r w:rsidR="7CCBEF48" w:rsidRPr="7BE9DC4A">
        <w:rPr>
          <w:rFonts w:cs="Times New Roman"/>
        </w:rPr>
        <w:t xml:space="preserve"> with this emphasis</w:t>
      </w:r>
      <w:r w:rsidR="091487C7" w:rsidRPr="7BE9DC4A">
        <w:rPr>
          <w:rFonts w:cs="Times New Roman"/>
        </w:rPr>
        <w:t xml:space="preserve"> in the context of </w:t>
      </w:r>
      <w:r w:rsidR="38C3619B" w:rsidRPr="7BE9DC4A">
        <w:rPr>
          <w:rFonts w:cs="Times New Roman"/>
        </w:rPr>
        <w:t xml:space="preserve">global north </w:t>
      </w:r>
      <w:r w:rsidR="091487C7" w:rsidRPr="7BE9DC4A">
        <w:rPr>
          <w:rFonts w:cs="Times New Roman"/>
        </w:rPr>
        <w:t>(</w:t>
      </w:r>
      <w:proofErr w:type="spellStart"/>
      <w:r w:rsidR="091487C7" w:rsidRPr="7BE9DC4A">
        <w:rPr>
          <w:rFonts w:cs="Times New Roman"/>
        </w:rPr>
        <w:t>Kaskela</w:t>
      </w:r>
      <w:proofErr w:type="spellEnd"/>
      <w:r w:rsidR="091487C7" w:rsidRPr="7BE9DC4A">
        <w:rPr>
          <w:rFonts w:cs="Times New Roman"/>
        </w:rPr>
        <w:t xml:space="preserve"> &amp; </w:t>
      </w:r>
      <w:proofErr w:type="spellStart"/>
      <w:r w:rsidR="091487C7" w:rsidRPr="7BE9DC4A">
        <w:rPr>
          <w:rFonts w:cs="Times New Roman"/>
        </w:rPr>
        <w:t>Pitkänen</w:t>
      </w:r>
      <w:proofErr w:type="spellEnd"/>
      <w:r w:rsidR="091487C7" w:rsidRPr="7BE9DC4A">
        <w:rPr>
          <w:rFonts w:cs="Times New Roman"/>
        </w:rPr>
        <w:t xml:space="preserve">, 2020; </w:t>
      </w:r>
      <w:proofErr w:type="spellStart"/>
      <w:r w:rsidR="677D5AAF" w:rsidRPr="7BE9DC4A">
        <w:rPr>
          <w:rFonts w:cs="Times New Roman"/>
        </w:rPr>
        <w:t>Skjærvø</w:t>
      </w:r>
      <w:proofErr w:type="spellEnd"/>
      <w:r w:rsidR="677D5AAF" w:rsidRPr="7BE9DC4A">
        <w:rPr>
          <w:rFonts w:cs="Times New Roman"/>
        </w:rPr>
        <w:t xml:space="preserve"> et al., 2021</w:t>
      </w:r>
      <w:r w:rsidR="091487C7" w:rsidRPr="7BE9DC4A">
        <w:rPr>
          <w:rFonts w:cs="Times New Roman"/>
        </w:rPr>
        <w:t>).</w:t>
      </w:r>
      <w:r w:rsidR="3332A926" w:rsidRPr="7BE9DC4A">
        <w:rPr>
          <w:rFonts w:cs="Times New Roman"/>
        </w:rPr>
        <w:t xml:space="preserve"> </w:t>
      </w:r>
      <w:r w:rsidR="51DF7312" w:rsidRPr="7BE9DC4A">
        <w:rPr>
          <w:rFonts w:cs="Times New Roman"/>
        </w:rPr>
        <w:t>More specifically, th</w:t>
      </w:r>
      <w:r w:rsidR="3D7AE051" w:rsidRPr="7BE9DC4A">
        <w:rPr>
          <w:rFonts w:cs="Times New Roman"/>
        </w:rPr>
        <w:t xml:space="preserve">e current study also corroborates that </w:t>
      </w:r>
      <w:del w:id="1104" w:author="Andrés González Santa Cruz" w:date="2023-05-14T16:57:00Z">
        <w:r w:rsidR="3AC4AAB4" w:rsidRPr="7BE9DC4A" w:rsidDel="00B70DC2">
          <w:rPr>
            <w:rFonts w:cs="Times New Roman"/>
          </w:rPr>
          <w:delText>achieving</w:delText>
        </w:r>
        <w:r w:rsidR="02865BE7" w:rsidRPr="7BE9DC4A" w:rsidDel="00B70DC2">
          <w:rPr>
            <w:rFonts w:cs="Times New Roman"/>
          </w:rPr>
          <w:delText xml:space="preserve"> </w:delText>
        </w:r>
        <w:r w:rsidR="6FD6CADC" w:rsidRPr="7BE9DC4A" w:rsidDel="00B70DC2">
          <w:rPr>
            <w:rFonts w:cs="Times New Roman"/>
          </w:rPr>
          <w:delText xml:space="preserve">treatment completion </w:delText>
        </w:r>
      </w:del>
      <w:ins w:id="1105" w:author="Andrés González Santa Cruz" w:date="2023-05-14T16:57:00Z">
        <w:r w:rsidR="00B70DC2">
          <w:rPr>
            <w:rFonts w:cs="Times New Roman"/>
          </w:rPr>
          <w:t xml:space="preserve">completing treatment </w:t>
        </w:r>
      </w:ins>
      <w:del w:id="1106" w:author="Andrés González Santa Cruz" w:date="2023-05-14T16:57:00Z">
        <w:r w:rsidR="6FD6CADC" w:rsidRPr="7BE9DC4A" w:rsidDel="00B70DC2">
          <w:rPr>
            <w:rFonts w:cs="Times New Roman"/>
          </w:rPr>
          <w:delText>status</w:delText>
        </w:r>
        <w:r w:rsidR="426E5B69" w:rsidRPr="7BE9DC4A" w:rsidDel="00B70DC2">
          <w:rPr>
            <w:rFonts w:cs="Times New Roman"/>
          </w:rPr>
          <w:delText xml:space="preserve"> </w:delText>
        </w:r>
      </w:del>
      <w:ins w:id="1107" w:author="Andrés González Santa Cruz" w:date="2023-05-14T16:57:00Z">
        <w:r w:rsidR="00B70DC2">
          <w:rPr>
            <w:rFonts w:cs="Times New Roman"/>
          </w:rPr>
          <w:t xml:space="preserve">may </w:t>
        </w:r>
      </w:ins>
      <w:r w:rsidR="787811C1" w:rsidRPr="7BE9DC4A">
        <w:rPr>
          <w:rFonts w:cs="Times New Roman"/>
        </w:rPr>
        <w:t xml:space="preserve">not just prevent any contact with the criminal justice system, but </w:t>
      </w:r>
      <w:r w:rsidR="11FB8532" w:rsidRPr="7BE9DC4A">
        <w:rPr>
          <w:rFonts w:cs="Times New Roman"/>
        </w:rPr>
        <w:t xml:space="preserve">more importantly, </w:t>
      </w:r>
      <w:r w:rsidR="787811C1" w:rsidRPr="7BE9DC4A">
        <w:rPr>
          <w:rFonts w:cs="Times New Roman"/>
        </w:rPr>
        <w:t>contacts leading to imprisonment (</w:t>
      </w:r>
      <w:proofErr w:type="spellStart"/>
      <w:r w:rsidR="787811C1" w:rsidRPr="7BE9DC4A">
        <w:rPr>
          <w:rFonts w:cs="Times New Roman"/>
        </w:rPr>
        <w:t>Kaskela</w:t>
      </w:r>
      <w:proofErr w:type="spellEnd"/>
      <w:r w:rsidR="787811C1" w:rsidRPr="7BE9DC4A">
        <w:rPr>
          <w:rFonts w:cs="Times New Roman"/>
        </w:rPr>
        <w:t xml:space="preserve"> &amp; </w:t>
      </w:r>
      <w:proofErr w:type="spellStart"/>
      <w:r w:rsidR="787811C1" w:rsidRPr="7BE9DC4A">
        <w:rPr>
          <w:rFonts w:cs="Times New Roman"/>
        </w:rPr>
        <w:t>Pitkänen</w:t>
      </w:r>
      <w:proofErr w:type="spellEnd"/>
      <w:r w:rsidR="787811C1" w:rsidRPr="7BE9DC4A">
        <w:rPr>
          <w:rFonts w:cs="Times New Roman"/>
        </w:rPr>
        <w:t xml:space="preserve">, 2020). </w:t>
      </w:r>
    </w:p>
    <w:p w14:paraId="51913892" w14:textId="0FA68AD5" w:rsidR="7BE9DC4A" w:rsidRDefault="7BE9DC4A" w:rsidP="008F6968">
      <w:pPr>
        <w:jc w:val="both"/>
        <w:rPr>
          <w:rFonts w:cs="Times New Roman"/>
        </w:rPr>
        <w:pPrChange w:id="1108" w:author="Andrés González Santa Cruz" w:date="2023-05-12T20:26:00Z">
          <w:pPr>
            <w:spacing w:line="240" w:lineRule="auto"/>
            <w:jc w:val="both"/>
          </w:pPr>
        </w:pPrChange>
      </w:pPr>
    </w:p>
    <w:p w14:paraId="3C0CDC4E" w14:textId="571158DD" w:rsidR="00DD0969" w:rsidRPr="00C10478" w:rsidRDefault="4AD93E84" w:rsidP="008F6968">
      <w:pPr>
        <w:autoSpaceDE w:val="0"/>
        <w:autoSpaceDN w:val="0"/>
        <w:adjustRightInd w:val="0"/>
        <w:jc w:val="both"/>
        <w:rPr>
          <w:szCs w:val="24"/>
        </w:rPr>
        <w:pPrChange w:id="1109" w:author="Andrés González Santa Cruz" w:date="2023-05-12T20:26:00Z">
          <w:pPr>
            <w:autoSpaceDE w:val="0"/>
            <w:autoSpaceDN w:val="0"/>
            <w:adjustRightInd w:val="0"/>
            <w:spacing w:line="240" w:lineRule="auto"/>
            <w:jc w:val="both"/>
          </w:pPr>
        </w:pPrChange>
      </w:pPr>
      <w:r w:rsidRPr="7BE9DC4A">
        <w:rPr>
          <w:rFonts w:cs="Times New Roman"/>
        </w:rPr>
        <w:lastRenderedPageBreak/>
        <w:t xml:space="preserve">Instead of focusing on </w:t>
      </w:r>
      <w:r w:rsidR="3194D030" w:rsidRPr="7BE9DC4A">
        <w:rPr>
          <w:rFonts w:cs="Times New Roman"/>
        </w:rPr>
        <w:t xml:space="preserve">the </w:t>
      </w:r>
      <w:r w:rsidR="181773B5" w:rsidRPr="7BE9DC4A">
        <w:rPr>
          <w:rFonts w:cs="Times New Roman"/>
        </w:rPr>
        <w:t>effect</w:t>
      </w:r>
      <w:r w:rsidR="3194D030" w:rsidRPr="7BE9DC4A">
        <w:rPr>
          <w:rFonts w:cs="Times New Roman"/>
        </w:rPr>
        <w:t xml:space="preserve"> of </w:t>
      </w:r>
      <w:r w:rsidRPr="7BE9DC4A">
        <w:rPr>
          <w:rFonts w:cs="Times New Roman"/>
        </w:rPr>
        <w:t>treatment duration or length of stay</w:t>
      </w:r>
      <w:r w:rsidR="3C8061A3" w:rsidRPr="7BE9DC4A">
        <w:rPr>
          <w:rFonts w:cs="Times New Roman"/>
        </w:rPr>
        <w:t xml:space="preserve"> on criminal justice involvement</w:t>
      </w:r>
      <w:r w:rsidRPr="7BE9DC4A">
        <w:rPr>
          <w:rFonts w:cs="Times New Roman"/>
        </w:rPr>
        <w:t xml:space="preserve"> </w:t>
      </w:r>
      <w:r w:rsidR="380E7517" w:rsidRPr="7BE9DC4A">
        <w:rPr>
          <w:rFonts w:cs="Times New Roman"/>
        </w:rPr>
        <w:t xml:space="preserve">outcomes </w:t>
      </w:r>
      <w:r w:rsidRPr="7BE9DC4A">
        <w:rPr>
          <w:rFonts w:cs="Times New Roman"/>
        </w:rPr>
        <w:t>(</w:t>
      </w:r>
      <w:proofErr w:type="spellStart"/>
      <w:r w:rsidRPr="7BE9DC4A">
        <w:rPr>
          <w:rFonts w:cs="Times New Roman"/>
        </w:rPr>
        <w:t>Garnick</w:t>
      </w:r>
      <w:proofErr w:type="spellEnd"/>
      <w:r w:rsidRPr="7BE9DC4A">
        <w:rPr>
          <w:rFonts w:cs="Times New Roman"/>
        </w:rPr>
        <w:t xml:space="preserve"> et al., 2014; </w:t>
      </w:r>
      <w:proofErr w:type="spellStart"/>
      <w:r w:rsidRPr="7BE9DC4A">
        <w:rPr>
          <w:rFonts w:cs="Times New Roman"/>
        </w:rPr>
        <w:t>Gisev</w:t>
      </w:r>
      <w:proofErr w:type="spellEnd"/>
      <w:r w:rsidRPr="7BE9DC4A">
        <w:rPr>
          <w:rFonts w:cs="Times New Roman"/>
        </w:rPr>
        <w:t xml:space="preserve"> et al., 2019;</w:t>
      </w:r>
      <w:r w:rsidR="4477E486" w:rsidRPr="7BE9DC4A">
        <w:rPr>
          <w:rFonts w:cs="Times New Roman"/>
        </w:rPr>
        <w:t xml:space="preserve"> </w:t>
      </w:r>
      <w:proofErr w:type="spellStart"/>
      <w:r w:rsidR="4477E486" w:rsidRPr="7BE9DC4A">
        <w:rPr>
          <w:rFonts w:cs="Times New Roman"/>
        </w:rPr>
        <w:t>Havnes</w:t>
      </w:r>
      <w:proofErr w:type="spellEnd"/>
      <w:r w:rsidR="4477E486" w:rsidRPr="7BE9DC4A">
        <w:rPr>
          <w:rFonts w:cs="Times New Roman"/>
        </w:rPr>
        <w:t xml:space="preserve"> et al., 2012;</w:t>
      </w:r>
      <w:r w:rsidRPr="7BE9DC4A">
        <w:rPr>
          <w:rFonts w:cs="Times New Roman"/>
        </w:rPr>
        <w:t xml:space="preserve"> Oliver et al</w:t>
      </w:r>
      <w:r w:rsidR="5B97FC81" w:rsidRPr="7BE9DC4A">
        <w:rPr>
          <w:rFonts w:cs="Times New Roman"/>
        </w:rPr>
        <w:t>.</w:t>
      </w:r>
      <w:r w:rsidRPr="7BE9DC4A">
        <w:rPr>
          <w:rFonts w:cs="Times New Roman"/>
        </w:rPr>
        <w:t xml:space="preserve">, 2010; Whitten et al., 2023), </w:t>
      </w:r>
      <w:r w:rsidR="4BA149D9" w:rsidRPr="7BE9DC4A">
        <w:rPr>
          <w:rFonts w:cs="Times New Roman"/>
        </w:rPr>
        <w:t>our work has the peculiarity of</w:t>
      </w:r>
      <w:r w:rsidR="3C1616AA" w:rsidRPr="7BE9DC4A">
        <w:rPr>
          <w:rFonts w:cs="Times New Roman"/>
        </w:rPr>
        <w:t xml:space="preserve"> focusing on substance use treatment completion</w:t>
      </w:r>
      <w:r w:rsidR="6419B3A6" w:rsidRPr="7BE9DC4A">
        <w:rPr>
          <w:rFonts w:cs="Times New Roman"/>
        </w:rPr>
        <w:t>, which provides</w:t>
      </w:r>
      <w:r w:rsidR="3C1616AA" w:rsidRPr="7BE9DC4A">
        <w:rPr>
          <w:rFonts w:cs="Times New Roman"/>
        </w:rPr>
        <w:t xml:space="preserve"> </w:t>
      </w:r>
      <w:r w:rsidR="0E412BF9" w:rsidRPr="7BE9DC4A">
        <w:rPr>
          <w:rFonts w:cs="Times New Roman"/>
        </w:rPr>
        <w:t xml:space="preserve">insights regarding </w:t>
      </w:r>
      <w:r w:rsidR="006DC3FF" w:rsidRPr="7BE9DC4A">
        <w:rPr>
          <w:rFonts w:cs="Times New Roman"/>
        </w:rPr>
        <w:t>the importance of captur</w:t>
      </w:r>
      <w:r w:rsidR="4B218605" w:rsidRPr="7BE9DC4A">
        <w:rPr>
          <w:rFonts w:cs="Times New Roman"/>
        </w:rPr>
        <w:t>ing</w:t>
      </w:r>
      <w:r w:rsidR="006DC3FF" w:rsidRPr="7BE9DC4A">
        <w:rPr>
          <w:rFonts w:cs="Times New Roman"/>
        </w:rPr>
        <w:t xml:space="preserve"> </w:t>
      </w:r>
      <w:r w:rsidR="7DC2F06E" w:rsidRPr="7BE9DC4A">
        <w:rPr>
          <w:rFonts w:cs="Times New Roman"/>
        </w:rPr>
        <w:t>the achievement of</w:t>
      </w:r>
      <w:r w:rsidR="0A49618B" w:rsidRPr="7BE9DC4A">
        <w:rPr>
          <w:rFonts w:cs="Times New Roman"/>
        </w:rPr>
        <w:t xml:space="preserve"> individual</w:t>
      </w:r>
      <w:r w:rsidR="6216BA1A" w:rsidRPr="7BE9DC4A">
        <w:rPr>
          <w:rFonts w:cs="Times New Roman"/>
        </w:rPr>
        <w:t xml:space="preserve"> therapeutic</w:t>
      </w:r>
      <w:r w:rsidR="3B9DA156" w:rsidRPr="7BE9DC4A">
        <w:rPr>
          <w:rFonts w:cs="Times New Roman"/>
        </w:rPr>
        <w:t xml:space="preserve"> </w:t>
      </w:r>
      <w:r w:rsidR="6216BA1A" w:rsidRPr="7BE9DC4A">
        <w:rPr>
          <w:rFonts w:cs="Times New Roman"/>
        </w:rPr>
        <w:t>goals</w:t>
      </w:r>
      <w:r w:rsidR="72F00399" w:rsidRPr="7BE9DC4A">
        <w:rPr>
          <w:rFonts w:cs="Times New Roman"/>
        </w:rPr>
        <w:t xml:space="preserve"> </w:t>
      </w:r>
      <w:r w:rsidR="68B2E0EF" w:rsidRPr="7BE9DC4A">
        <w:rPr>
          <w:rFonts w:cs="Times New Roman"/>
        </w:rPr>
        <w:t xml:space="preserve">as </w:t>
      </w:r>
      <w:r w:rsidR="68B2E0EF" w:rsidRPr="7BE9DC4A">
        <w:rPr>
          <w:rFonts w:eastAsia="Times New Roman" w:cs="Times New Roman"/>
          <w:szCs w:val="24"/>
        </w:rPr>
        <w:t>prescribed by professional advice</w:t>
      </w:r>
      <w:r w:rsidR="6216BA1A" w:rsidRPr="7BE9DC4A">
        <w:rPr>
          <w:rFonts w:cs="Times New Roman"/>
        </w:rPr>
        <w:t xml:space="preserve"> (</w:t>
      </w:r>
      <w:proofErr w:type="spellStart"/>
      <w:r w:rsidR="6216BA1A" w:rsidRPr="7BE9DC4A">
        <w:rPr>
          <w:rFonts w:cs="Times New Roman"/>
        </w:rPr>
        <w:t>Zarkin</w:t>
      </w:r>
      <w:proofErr w:type="spellEnd"/>
      <w:r w:rsidR="6216BA1A" w:rsidRPr="7BE9DC4A">
        <w:rPr>
          <w:rFonts w:cs="Times New Roman"/>
        </w:rPr>
        <w:t>, 2002).</w:t>
      </w:r>
      <w:r w:rsidR="357D3089" w:rsidRPr="7BE9DC4A">
        <w:rPr>
          <w:rFonts w:cs="Times New Roman"/>
        </w:rPr>
        <w:t xml:space="preserve"> </w:t>
      </w:r>
      <w:commentRangeStart w:id="1110"/>
      <w:commentRangeStart w:id="1111"/>
      <w:r w:rsidR="357D3089" w:rsidRPr="7BE9DC4A">
        <w:rPr>
          <w:rFonts w:cs="Times New Roman"/>
        </w:rPr>
        <w:t xml:space="preserve">In terms of the factors associated with completing SUT, our results </w:t>
      </w:r>
      <w:r w:rsidR="61701BC0" w:rsidRPr="7BE9DC4A">
        <w:rPr>
          <w:rFonts w:cs="Times New Roman"/>
        </w:rPr>
        <w:t xml:space="preserve">from the Chilean context </w:t>
      </w:r>
      <w:r w:rsidR="357D3089" w:rsidRPr="7BE9DC4A">
        <w:rPr>
          <w:rFonts w:cs="Times New Roman"/>
        </w:rPr>
        <w:t>show that</w:t>
      </w:r>
      <w:r w:rsidR="7FBDCB56" w:rsidRPr="7BE9DC4A">
        <w:rPr>
          <w:rFonts w:cs="Times New Roman"/>
        </w:rPr>
        <w:t>,</w:t>
      </w:r>
      <w:r w:rsidR="357D3089" w:rsidRPr="7BE9DC4A">
        <w:rPr>
          <w:rFonts w:cs="Times New Roman"/>
        </w:rPr>
        <w:t xml:space="preserve"> in general</w:t>
      </w:r>
      <w:r w:rsidR="1E095029" w:rsidRPr="7BE9DC4A">
        <w:rPr>
          <w:rFonts w:cs="Times New Roman"/>
        </w:rPr>
        <w:t>,</w:t>
      </w:r>
      <w:r w:rsidR="357D3089" w:rsidRPr="7BE9DC4A">
        <w:rPr>
          <w:rFonts w:cs="Times New Roman"/>
        </w:rPr>
        <w:t xml:space="preserve"> older age, higher education attainment, employment</w:t>
      </w:r>
      <w:r w:rsidR="4E4F3CF2" w:rsidRPr="7BE9DC4A">
        <w:rPr>
          <w:rFonts w:cs="Times New Roman"/>
        </w:rPr>
        <w:t xml:space="preserve">, </w:t>
      </w:r>
      <w:r w:rsidR="357D3089" w:rsidRPr="7BE9DC4A">
        <w:rPr>
          <w:rFonts w:cs="Times New Roman"/>
        </w:rPr>
        <w:t xml:space="preserve">and </w:t>
      </w:r>
      <w:r w:rsidR="2F6EFD29" w:rsidRPr="7BE9DC4A">
        <w:rPr>
          <w:rFonts w:cs="Times New Roman"/>
        </w:rPr>
        <w:t xml:space="preserve">not having a </w:t>
      </w:r>
      <w:r w:rsidR="357D3089" w:rsidRPr="7BE9DC4A">
        <w:rPr>
          <w:rFonts w:cs="Times New Roman"/>
        </w:rPr>
        <w:t>criminal history are associated with completing SUT, confirming what has been highlighted by international research</w:t>
      </w:r>
      <w:commentRangeEnd w:id="1110"/>
      <w:r w:rsidR="00DD0969">
        <w:rPr>
          <w:rStyle w:val="Refdecomentario"/>
        </w:rPr>
        <w:commentReference w:id="1110"/>
      </w:r>
      <w:commentRangeEnd w:id="1111"/>
      <w:r w:rsidR="008F6968">
        <w:rPr>
          <w:rStyle w:val="Refdecomentario"/>
        </w:rPr>
        <w:commentReference w:id="1111"/>
      </w:r>
      <w:r w:rsidR="357D3089" w:rsidRPr="7BE9DC4A">
        <w:rPr>
          <w:rFonts w:cs="Times New Roman"/>
        </w:rPr>
        <w:t xml:space="preserve"> </w:t>
      </w:r>
      <w:r w:rsidR="73F7469D" w:rsidRPr="7BE9DC4A">
        <w:rPr>
          <w:rStyle w:val="normaltextrun"/>
          <w:rFonts w:cs="Times New Roman"/>
          <w:szCs w:val="24"/>
        </w:rPr>
        <w:t xml:space="preserve">(Andersson et al., 2019; </w:t>
      </w:r>
      <w:proofErr w:type="spellStart"/>
      <w:r w:rsidR="73F7469D" w:rsidRPr="7BE9DC4A">
        <w:rPr>
          <w:rStyle w:val="normaltextrun"/>
          <w:rFonts w:cs="Times New Roman"/>
          <w:szCs w:val="24"/>
        </w:rPr>
        <w:t>Brorson</w:t>
      </w:r>
      <w:proofErr w:type="spellEnd"/>
      <w:r w:rsidR="73F7469D" w:rsidRPr="7BE9DC4A">
        <w:rPr>
          <w:rStyle w:val="normaltextrun"/>
          <w:rFonts w:cs="Times New Roman"/>
          <w:szCs w:val="24"/>
        </w:rPr>
        <w:t xml:space="preserve"> et al., 2013;</w:t>
      </w:r>
      <w:r w:rsidR="73F7469D" w:rsidRPr="7BE9DC4A">
        <w:rPr>
          <w:rFonts w:eastAsia="Times New Roman" w:cs="Times New Roman"/>
          <w:szCs w:val="24"/>
        </w:rPr>
        <w:t xml:space="preserve"> Darke et al., 2012; Edelen et al., 2007; </w:t>
      </w:r>
      <w:proofErr w:type="spellStart"/>
      <w:r w:rsidR="73F7469D" w:rsidRPr="7BE9DC4A">
        <w:rPr>
          <w:rFonts w:eastAsia="Times New Roman" w:cs="Times New Roman"/>
          <w:szCs w:val="24"/>
        </w:rPr>
        <w:t>Godinet</w:t>
      </w:r>
      <w:proofErr w:type="spellEnd"/>
      <w:r w:rsidR="73F7469D" w:rsidRPr="7BE9DC4A">
        <w:rPr>
          <w:rFonts w:eastAsia="Times New Roman" w:cs="Times New Roman"/>
          <w:szCs w:val="24"/>
        </w:rPr>
        <w:t xml:space="preserve"> et al., 2020; Hawkins et al., 2008;</w:t>
      </w:r>
      <w:r w:rsidR="73F7469D" w:rsidRPr="7BE9DC4A">
        <w:rPr>
          <w:rFonts w:cs="Times New Roman"/>
        </w:rPr>
        <w:t xml:space="preserve"> </w:t>
      </w:r>
      <w:proofErr w:type="spellStart"/>
      <w:r w:rsidR="73F7469D" w:rsidRPr="7BE9DC4A">
        <w:rPr>
          <w:rFonts w:cs="Times New Roman"/>
        </w:rPr>
        <w:t>Lappan</w:t>
      </w:r>
      <w:proofErr w:type="spellEnd"/>
      <w:r w:rsidR="73F7469D" w:rsidRPr="7BE9DC4A">
        <w:rPr>
          <w:rFonts w:cs="Times New Roman"/>
        </w:rPr>
        <w:t xml:space="preserve"> et al., 2019; </w:t>
      </w:r>
      <w:r w:rsidR="73F7469D" w:rsidRPr="7BE9DC4A">
        <w:rPr>
          <w:szCs w:val="24"/>
        </w:rPr>
        <w:t>Lopez-</w:t>
      </w:r>
      <w:proofErr w:type="spellStart"/>
      <w:r w:rsidR="73F7469D" w:rsidRPr="7BE9DC4A">
        <w:rPr>
          <w:szCs w:val="24"/>
        </w:rPr>
        <w:t>Goñi</w:t>
      </w:r>
      <w:proofErr w:type="spellEnd"/>
      <w:r w:rsidR="73F7469D" w:rsidRPr="7BE9DC4A">
        <w:rPr>
          <w:szCs w:val="24"/>
        </w:rPr>
        <w:t xml:space="preserve"> et al., 2008;</w:t>
      </w:r>
      <w:r w:rsidR="73F7469D" w:rsidRPr="7BE9DC4A">
        <w:rPr>
          <w:rFonts w:cs="Times New Roman"/>
        </w:rPr>
        <w:t xml:space="preserve"> </w:t>
      </w:r>
      <w:proofErr w:type="spellStart"/>
      <w:r w:rsidR="73F7469D" w:rsidRPr="7BE9DC4A">
        <w:rPr>
          <w:rFonts w:eastAsia="Times New Roman" w:cs="Times New Roman"/>
          <w:szCs w:val="24"/>
        </w:rPr>
        <w:t>Mennis</w:t>
      </w:r>
      <w:proofErr w:type="spellEnd"/>
      <w:r w:rsidR="73F7469D" w:rsidRPr="7BE9DC4A">
        <w:rPr>
          <w:rFonts w:eastAsia="Times New Roman" w:cs="Times New Roman"/>
          <w:szCs w:val="24"/>
        </w:rPr>
        <w:t xml:space="preserve"> &amp; </w:t>
      </w:r>
      <w:proofErr w:type="spellStart"/>
      <w:r w:rsidR="73F7469D" w:rsidRPr="7BE9DC4A">
        <w:rPr>
          <w:rFonts w:eastAsia="Times New Roman" w:cs="Times New Roman"/>
          <w:szCs w:val="24"/>
        </w:rPr>
        <w:t>Stahler</w:t>
      </w:r>
      <w:proofErr w:type="spellEnd"/>
      <w:r w:rsidR="73F7469D" w:rsidRPr="7BE9DC4A">
        <w:rPr>
          <w:rFonts w:eastAsia="Times New Roman" w:cs="Times New Roman"/>
          <w:szCs w:val="24"/>
        </w:rPr>
        <w:t xml:space="preserve">, 2016; </w:t>
      </w:r>
      <w:r w:rsidR="73F7469D" w:rsidRPr="7BE9DC4A">
        <w:rPr>
          <w:rFonts w:cs="Times New Roman"/>
        </w:rPr>
        <w:t>Mogan &amp; Dennis</w:t>
      </w:r>
      <w:r w:rsidR="664060A6" w:rsidRPr="7BE9DC4A">
        <w:rPr>
          <w:rFonts w:cs="Times New Roman"/>
        </w:rPr>
        <w:t>,</w:t>
      </w:r>
      <w:r w:rsidR="73F7469D" w:rsidRPr="7BE9DC4A">
        <w:rPr>
          <w:rFonts w:cs="Times New Roman"/>
        </w:rPr>
        <w:t xml:space="preserve"> 2022;</w:t>
      </w:r>
      <w:r w:rsidR="73F7469D" w:rsidRPr="7BE9DC4A">
        <w:rPr>
          <w:rFonts w:eastAsia="Times New Roman" w:cs="Times New Roman"/>
          <w:szCs w:val="24"/>
        </w:rPr>
        <w:t xml:space="preserve"> </w:t>
      </w:r>
      <w:r w:rsidR="73F7469D" w:rsidRPr="7BE9DC4A">
        <w:rPr>
          <w:rStyle w:val="normaltextrun"/>
          <w:rFonts w:cs="Times New Roman"/>
          <w:szCs w:val="24"/>
        </w:rPr>
        <w:t xml:space="preserve">Stafford et al., 2022; </w:t>
      </w:r>
      <w:r w:rsidR="73F7469D" w:rsidRPr="7BE9DC4A">
        <w:rPr>
          <w:rFonts w:eastAsia="Times New Roman" w:cs="Times New Roman"/>
          <w:szCs w:val="24"/>
        </w:rPr>
        <w:t xml:space="preserve">Stones &amp; Dennis, 2023; </w:t>
      </w:r>
      <w:proofErr w:type="spellStart"/>
      <w:r w:rsidR="73F7469D" w:rsidRPr="7BE9DC4A">
        <w:rPr>
          <w:rFonts w:eastAsia="Times New Roman" w:cs="Times New Roman"/>
          <w:szCs w:val="24"/>
        </w:rPr>
        <w:t>Turan</w:t>
      </w:r>
      <w:proofErr w:type="spellEnd"/>
      <w:r w:rsidR="73F7469D" w:rsidRPr="7BE9DC4A">
        <w:rPr>
          <w:rFonts w:eastAsia="Times New Roman" w:cs="Times New Roman"/>
          <w:szCs w:val="24"/>
        </w:rPr>
        <w:t xml:space="preserve"> &amp; </w:t>
      </w:r>
      <w:proofErr w:type="spellStart"/>
      <w:r w:rsidR="73F7469D" w:rsidRPr="7BE9DC4A">
        <w:rPr>
          <w:rFonts w:eastAsia="Times New Roman" w:cs="Times New Roman"/>
          <w:szCs w:val="24"/>
        </w:rPr>
        <w:t>Yargic</w:t>
      </w:r>
      <w:proofErr w:type="spellEnd"/>
      <w:r w:rsidR="73F7469D" w:rsidRPr="7BE9DC4A">
        <w:rPr>
          <w:rFonts w:eastAsia="Times New Roman" w:cs="Times New Roman"/>
          <w:szCs w:val="24"/>
        </w:rPr>
        <w:t xml:space="preserve">, 2012; </w:t>
      </w:r>
      <w:proofErr w:type="spellStart"/>
      <w:r w:rsidR="73F7469D" w:rsidRPr="7BE9DC4A">
        <w:rPr>
          <w:rFonts w:eastAsia="Times New Roman" w:cs="Times New Roman"/>
          <w:szCs w:val="24"/>
        </w:rPr>
        <w:t>Zarkin</w:t>
      </w:r>
      <w:proofErr w:type="spellEnd"/>
      <w:r w:rsidR="73F7469D" w:rsidRPr="7BE9DC4A">
        <w:rPr>
          <w:rFonts w:eastAsia="Times New Roman" w:cs="Times New Roman"/>
          <w:szCs w:val="24"/>
        </w:rPr>
        <w:t xml:space="preserve"> et al., 2002)</w:t>
      </w:r>
      <w:r w:rsidR="357D3089" w:rsidRPr="7BE9DC4A">
        <w:rPr>
          <w:rFonts w:eastAsia="Times New Roman" w:cs="Times New Roman"/>
          <w:color w:val="000000" w:themeColor="text1"/>
          <w:szCs w:val="24"/>
        </w:rPr>
        <w:t xml:space="preserve">. </w:t>
      </w:r>
    </w:p>
    <w:p w14:paraId="2E5F22A5" w14:textId="0F732A6C" w:rsidR="00DD0969" w:rsidRPr="00C10478" w:rsidRDefault="00DD0969" w:rsidP="008F6968">
      <w:pPr>
        <w:autoSpaceDE w:val="0"/>
        <w:autoSpaceDN w:val="0"/>
        <w:adjustRightInd w:val="0"/>
        <w:jc w:val="both"/>
        <w:rPr>
          <w:rFonts w:cs="Times New Roman"/>
        </w:rPr>
        <w:pPrChange w:id="1112" w:author="Andrés González Santa Cruz" w:date="2023-05-12T20:26:00Z">
          <w:pPr>
            <w:autoSpaceDE w:val="0"/>
            <w:autoSpaceDN w:val="0"/>
            <w:adjustRightInd w:val="0"/>
            <w:spacing w:line="240" w:lineRule="auto"/>
            <w:jc w:val="both"/>
          </w:pPr>
        </w:pPrChange>
      </w:pPr>
    </w:p>
    <w:p w14:paraId="4F5E385B" w14:textId="6DD3540D" w:rsidR="00DD0969" w:rsidRPr="00C10478" w:rsidRDefault="29DA3F8D" w:rsidP="008F6968">
      <w:pPr>
        <w:autoSpaceDE w:val="0"/>
        <w:autoSpaceDN w:val="0"/>
        <w:adjustRightInd w:val="0"/>
        <w:jc w:val="both"/>
        <w:rPr>
          <w:rFonts w:cs="Times New Roman"/>
        </w:rPr>
        <w:pPrChange w:id="1113" w:author="Andrés González Santa Cruz" w:date="2023-05-12T20:26:00Z">
          <w:pPr>
            <w:autoSpaceDE w:val="0"/>
            <w:autoSpaceDN w:val="0"/>
            <w:adjustRightInd w:val="0"/>
            <w:spacing w:line="240" w:lineRule="auto"/>
            <w:jc w:val="both"/>
          </w:pPr>
        </w:pPrChange>
      </w:pPr>
      <w:r w:rsidRPr="7BE9DC4A">
        <w:rPr>
          <w:rFonts w:cs="Times New Roman"/>
        </w:rPr>
        <w:t>Besides the importance of completing SUT, o</w:t>
      </w:r>
      <w:r w:rsidR="0F58429A" w:rsidRPr="7BE9DC4A">
        <w:rPr>
          <w:rFonts w:cs="Times New Roman"/>
        </w:rPr>
        <w:t>ur work</w:t>
      </w:r>
      <w:r w:rsidR="1C14F9FB" w:rsidRPr="7BE9DC4A">
        <w:rPr>
          <w:rFonts w:cs="Times New Roman"/>
        </w:rPr>
        <w:t xml:space="preserve"> </w:t>
      </w:r>
      <w:r w:rsidR="2922751E" w:rsidRPr="7BE9DC4A">
        <w:rPr>
          <w:rFonts w:cs="Times New Roman"/>
        </w:rPr>
        <w:t xml:space="preserve">identified that </w:t>
      </w:r>
      <w:r w:rsidR="751C1D25" w:rsidRPr="7BE9DC4A">
        <w:rPr>
          <w:rFonts w:cs="Times New Roman"/>
        </w:rPr>
        <w:t xml:space="preserve">even </w:t>
      </w:r>
      <w:r w:rsidR="2922751E" w:rsidRPr="7BE9DC4A">
        <w:rPr>
          <w:rFonts w:cs="Times New Roman"/>
        </w:rPr>
        <w:t xml:space="preserve">having some treatment (late dropout) </w:t>
      </w:r>
      <w:r w:rsidR="460C48FA" w:rsidRPr="7BE9DC4A">
        <w:rPr>
          <w:rFonts w:cs="Times New Roman"/>
        </w:rPr>
        <w:t>is related to</w:t>
      </w:r>
      <w:r w:rsidR="2922751E" w:rsidRPr="7BE9DC4A">
        <w:rPr>
          <w:rFonts w:cs="Times New Roman"/>
        </w:rPr>
        <w:t xml:space="preserve"> </w:t>
      </w:r>
      <w:r w:rsidR="49E86619" w:rsidRPr="7BE9DC4A">
        <w:rPr>
          <w:rFonts w:cs="Times New Roman"/>
        </w:rPr>
        <w:t xml:space="preserve">a </w:t>
      </w:r>
      <w:r w:rsidR="2A5AE3F7" w:rsidRPr="7BE9DC4A">
        <w:rPr>
          <w:rFonts w:cs="Times New Roman"/>
        </w:rPr>
        <w:t xml:space="preserve">lower </w:t>
      </w:r>
      <w:commentRangeStart w:id="1114"/>
      <w:commentRangeStart w:id="1115"/>
      <w:r w:rsidR="2A5AE3F7" w:rsidRPr="7BE9DC4A">
        <w:rPr>
          <w:rFonts w:cs="Times New Roman"/>
          <w:highlight w:val="yellow"/>
        </w:rPr>
        <w:t>risk</w:t>
      </w:r>
      <w:commentRangeEnd w:id="1114"/>
      <w:r w:rsidR="00DD0969">
        <w:rPr>
          <w:rStyle w:val="Refdecomentario"/>
        </w:rPr>
        <w:commentReference w:id="1114"/>
      </w:r>
      <w:commentRangeEnd w:id="1115"/>
      <w:r w:rsidR="003C76DF">
        <w:rPr>
          <w:rStyle w:val="Refdecomentario"/>
        </w:rPr>
        <w:commentReference w:id="1115"/>
      </w:r>
      <w:r w:rsidR="2A5AE3F7" w:rsidRPr="7BE9DC4A">
        <w:rPr>
          <w:rFonts w:cs="Times New Roman"/>
        </w:rPr>
        <w:t xml:space="preserve"> of</w:t>
      </w:r>
      <w:r w:rsidR="2922751E" w:rsidRPr="7BE9DC4A">
        <w:rPr>
          <w:rFonts w:cs="Times New Roman"/>
        </w:rPr>
        <w:t xml:space="preserve"> </w:t>
      </w:r>
      <w:r w:rsidR="2DF268C1" w:rsidRPr="7BE9DC4A">
        <w:rPr>
          <w:rFonts w:cs="Times New Roman"/>
        </w:rPr>
        <w:t xml:space="preserve">criminal justice </w:t>
      </w:r>
      <w:r w:rsidR="11505A87" w:rsidRPr="7BE9DC4A">
        <w:rPr>
          <w:rFonts w:cs="Times New Roman"/>
        </w:rPr>
        <w:t>contact than</w:t>
      </w:r>
      <w:r w:rsidR="2922751E" w:rsidRPr="7BE9DC4A">
        <w:rPr>
          <w:rFonts w:cs="Times New Roman"/>
        </w:rPr>
        <w:t xml:space="preserve"> having almost no treatment (early drop out).</w:t>
      </w:r>
      <w:del w:id="1116" w:author="Andrés González Santa Cruz" w:date="2023-05-13T16:02:00Z">
        <w:r w:rsidR="2922751E" w:rsidRPr="7BE9DC4A" w:rsidDel="00236962">
          <w:rPr>
            <w:rFonts w:cs="Times New Roman"/>
          </w:rPr>
          <w:delText xml:space="preserve"> </w:delText>
        </w:r>
      </w:del>
      <w:r w:rsidR="12342D50" w:rsidRPr="7BE9DC4A">
        <w:rPr>
          <w:rFonts w:cs="Times New Roman"/>
        </w:rPr>
        <w:t xml:space="preserve"> </w:t>
      </w:r>
      <w:r w:rsidR="1180A65F" w:rsidRPr="7BE9DC4A">
        <w:rPr>
          <w:rFonts w:cs="Times New Roman"/>
        </w:rPr>
        <w:t xml:space="preserve">This </w:t>
      </w:r>
      <w:r w:rsidR="72556E35" w:rsidRPr="7BE9DC4A">
        <w:rPr>
          <w:rFonts w:cs="Times New Roman"/>
        </w:rPr>
        <w:t>indicates</w:t>
      </w:r>
      <w:r w:rsidR="1180A65F" w:rsidRPr="7BE9DC4A">
        <w:rPr>
          <w:rFonts w:cs="Times New Roman"/>
        </w:rPr>
        <w:t xml:space="preserve"> that </w:t>
      </w:r>
      <w:del w:id="1117" w:author="Andrés González Santa Cruz" w:date="2023-05-14T16:56:00Z">
        <w:r w:rsidR="1180A65F" w:rsidRPr="7BE9DC4A" w:rsidDel="00B70DC2">
          <w:rPr>
            <w:rFonts w:cs="Times New Roman"/>
          </w:rPr>
          <w:delText xml:space="preserve">the </w:delText>
        </w:r>
      </w:del>
      <w:r w:rsidR="1180A65F" w:rsidRPr="7BE9DC4A">
        <w:rPr>
          <w:rFonts w:cs="Times New Roman"/>
        </w:rPr>
        <w:t xml:space="preserve">individuals can obtain benefits of SUT even if they </w:t>
      </w:r>
      <w:r w:rsidR="12342D50" w:rsidRPr="7BE9DC4A">
        <w:rPr>
          <w:rFonts w:cs="Times New Roman"/>
        </w:rPr>
        <w:t xml:space="preserve">do </w:t>
      </w:r>
      <w:r w:rsidR="1180A65F" w:rsidRPr="7BE9DC4A">
        <w:rPr>
          <w:rFonts w:cs="Times New Roman"/>
        </w:rPr>
        <w:t xml:space="preserve">not </w:t>
      </w:r>
      <w:r w:rsidR="6DDEC69F" w:rsidRPr="7BE9DC4A">
        <w:rPr>
          <w:rFonts w:cs="Times New Roman"/>
        </w:rPr>
        <w:t>complete</w:t>
      </w:r>
      <w:r w:rsidR="1180A65F" w:rsidRPr="7BE9DC4A">
        <w:rPr>
          <w:rFonts w:cs="Times New Roman"/>
        </w:rPr>
        <w:t xml:space="preserve"> </w:t>
      </w:r>
      <w:r w:rsidR="6DDEC69F" w:rsidRPr="7BE9DC4A">
        <w:rPr>
          <w:rFonts w:cs="Times New Roman"/>
        </w:rPr>
        <w:t>treatment</w:t>
      </w:r>
      <w:r w:rsidR="0A0C6013" w:rsidRPr="7BE9DC4A">
        <w:rPr>
          <w:rFonts w:cs="Times New Roman"/>
        </w:rPr>
        <w:t xml:space="preserve">, which might have implications for </w:t>
      </w:r>
      <w:r w:rsidR="44BF434A" w:rsidRPr="7BE9DC4A">
        <w:rPr>
          <w:rFonts w:cs="Times New Roman"/>
        </w:rPr>
        <w:t>policymaking</w:t>
      </w:r>
      <w:r w:rsidR="12342D50" w:rsidRPr="7BE9DC4A">
        <w:rPr>
          <w:rFonts w:cs="Times New Roman"/>
        </w:rPr>
        <w:t xml:space="preserve"> in terms of enhancing the practices oriented to </w:t>
      </w:r>
      <w:r w:rsidR="754633E3" w:rsidRPr="7BE9DC4A">
        <w:rPr>
          <w:rFonts w:cs="Times New Roman"/>
        </w:rPr>
        <w:t>treatment</w:t>
      </w:r>
      <w:r w:rsidR="12342D50" w:rsidRPr="7BE9DC4A">
        <w:rPr>
          <w:rFonts w:cs="Times New Roman"/>
        </w:rPr>
        <w:t xml:space="preserve"> retention</w:t>
      </w:r>
      <w:r w:rsidR="28BC80B2" w:rsidRPr="7BE9DC4A">
        <w:rPr>
          <w:rFonts w:cs="Times New Roman"/>
        </w:rPr>
        <w:t xml:space="preserve">, </w:t>
      </w:r>
      <w:r w:rsidR="4BC36317" w:rsidRPr="7BE9DC4A">
        <w:rPr>
          <w:rFonts w:cs="Times New Roman"/>
        </w:rPr>
        <w:t xml:space="preserve">related to </w:t>
      </w:r>
      <w:r w:rsidR="267F093B" w:rsidRPr="7BE9DC4A">
        <w:rPr>
          <w:rFonts w:cs="Times New Roman"/>
        </w:rPr>
        <w:t>staff rapport and management of peer misbehaviour and improvements to program structure (</w:t>
      </w:r>
      <w:proofErr w:type="spellStart"/>
      <w:r w:rsidR="1E0F4F04" w:rsidRPr="7BE9DC4A">
        <w:rPr>
          <w:rFonts w:cs="Times New Roman"/>
        </w:rPr>
        <w:t>Lappan</w:t>
      </w:r>
      <w:proofErr w:type="spellEnd"/>
      <w:r w:rsidR="1E0F4F04" w:rsidRPr="7BE9DC4A">
        <w:rPr>
          <w:rFonts w:cs="Times New Roman"/>
        </w:rPr>
        <w:t xml:space="preserve"> et al., 2019; </w:t>
      </w:r>
      <w:r w:rsidR="267F093B" w:rsidRPr="7BE9DC4A">
        <w:rPr>
          <w:rFonts w:cs="Times New Roman"/>
        </w:rPr>
        <w:t xml:space="preserve">Whitten et al., 2023).  </w:t>
      </w:r>
    </w:p>
    <w:p w14:paraId="5FB462DA" w14:textId="107E4A1E" w:rsidR="411396A0" w:rsidRDefault="411396A0" w:rsidP="008F6968">
      <w:pPr>
        <w:jc w:val="both"/>
        <w:rPr>
          <w:rFonts w:eastAsia="Times New Roman" w:cs="Times New Roman"/>
          <w:szCs w:val="24"/>
        </w:rPr>
        <w:pPrChange w:id="1118" w:author="Andrés González Santa Cruz" w:date="2023-05-12T20:26:00Z">
          <w:pPr>
            <w:spacing w:line="240" w:lineRule="auto"/>
            <w:jc w:val="both"/>
          </w:pPr>
        </w:pPrChange>
      </w:pPr>
    </w:p>
    <w:p w14:paraId="3BF3DFD6" w14:textId="5960D321" w:rsidR="00DD0969" w:rsidRPr="00C10478" w:rsidRDefault="068CFA0D" w:rsidP="008F6968">
      <w:pPr>
        <w:autoSpaceDE w:val="0"/>
        <w:autoSpaceDN w:val="0"/>
        <w:adjustRightInd w:val="0"/>
        <w:jc w:val="both"/>
        <w:rPr>
          <w:rFonts w:cs="Times New Roman"/>
        </w:rPr>
        <w:pPrChange w:id="1119" w:author="Andrés González Santa Cruz" w:date="2023-05-12T20:26:00Z">
          <w:pPr>
            <w:autoSpaceDE w:val="0"/>
            <w:autoSpaceDN w:val="0"/>
            <w:adjustRightInd w:val="0"/>
            <w:spacing w:line="240" w:lineRule="auto"/>
            <w:jc w:val="both"/>
          </w:pPr>
        </w:pPrChange>
      </w:pPr>
      <w:r w:rsidRPr="7BE9DC4A">
        <w:rPr>
          <w:rFonts w:eastAsia="Times New Roman" w:cs="Times New Roman"/>
          <w:szCs w:val="24"/>
        </w:rPr>
        <w:t xml:space="preserve">A key strength of this study was the use of linked administrative data </w:t>
      </w:r>
      <w:r w:rsidR="7F83B646" w:rsidRPr="7BE9DC4A">
        <w:rPr>
          <w:rFonts w:eastAsia="Times New Roman" w:cs="Times New Roman"/>
          <w:szCs w:val="24"/>
        </w:rPr>
        <w:t>of</w:t>
      </w:r>
      <w:r w:rsidRPr="7BE9DC4A">
        <w:rPr>
          <w:rFonts w:eastAsia="Times New Roman" w:cs="Times New Roman"/>
          <w:szCs w:val="24"/>
        </w:rPr>
        <w:t xml:space="preserve"> a population-based cohort of SUT patients in Chile. </w:t>
      </w:r>
      <w:r w:rsidR="1D9068E5" w:rsidRPr="7BE9DC4A">
        <w:rPr>
          <w:rFonts w:eastAsia="Times New Roman" w:cs="Times New Roman"/>
          <w:szCs w:val="24"/>
        </w:rPr>
        <w:t xml:space="preserve">Consequently, our findings are likely to be representative of SUT users in Chile. </w:t>
      </w:r>
      <w:r w:rsidR="0DCF5E98" w:rsidRPr="7BE9DC4A">
        <w:rPr>
          <w:rFonts w:cs="Times New Roman"/>
        </w:rPr>
        <w:t xml:space="preserve">It is noteworthy that the observed findings regarding the protective effect of completing SUT on criminal justice involvement remain significant throughout the various follow-up time points </w:t>
      </w:r>
      <w:r w:rsidR="68E7B7CE" w:rsidRPr="7BE9DC4A">
        <w:rPr>
          <w:rFonts w:cs="Times New Roman"/>
        </w:rPr>
        <w:t>analysed</w:t>
      </w:r>
      <w:r w:rsidR="0DCF5E98" w:rsidRPr="7BE9DC4A">
        <w:rPr>
          <w:rFonts w:cs="Times New Roman"/>
        </w:rPr>
        <w:t xml:space="preserve"> (1, 3, and 5 years). The lack of long-term observation</w:t>
      </w:r>
      <w:r w:rsidR="70021B85" w:rsidRPr="7BE9DC4A">
        <w:rPr>
          <w:rFonts w:cs="Times New Roman"/>
        </w:rPr>
        <w:t>s and population-based studies</w:t>
      </w:r>
      <w:r w:rsidR="0DCF5E98" w:rsidRPr="7BE9DC4A">
        <w:rPr>
          <w:rFonts w:cs="Times New Roman"/>
        </w:rPr>
        <w:t xml:space="preserve"> to assess the </w:t>
      </w:r>
      <w:r w:rsidR="7DFA858E" w:rsidRPr="7BE9DC4A">
        <w:rPr>
          <w:rFonts w:cs="Times New Roman"/>
        </w:rPr>
        <w:t xml:space="preserve">validity and </w:t>
      </w:r>
      <w:r w:rsidR="0DCF5E98" w:rsidRPr="7BE9DC4A">
        <w:rPr>
          <w:rFonts w:cs="Times New Roman"/>
        </w:rPr>
        <w:t>lasting outcomes of SUT has been a concern in previous research (</w:t>
      </w:r>
      <w:proofErr w:type="spellStart"/>
      <w:r w:rsidR="0DCF5E98" w:rsidRPr="7BE9DC4A">
        <w:rPr>
          <w:rFonts w:cs="Times New Roman"/>
        </w:rPr>
        <w:t>Babor</w:t>
      </w:r>
      <w:proofErr w:type="spellEnd"/>
      <w:r w:rsidR="0DCF5E98" w:rsidRPr="7BE9DC4A">
        <w:rPr>
          <w:rFonts w:cs="Times New Roman"/>
        </w:rPr>
        <w:t xml:space="preserve">, 2021; Hubbard, 2003; </w:t>
      </w:r>
      <w:proofErr w:type="spellStart"/>
      <w:r w:rsidR="0DCF5E98" w:rsidRPr="7BE9DC4A">
        <w:rPr>
          <w:rFonts w:cs="Times New Roman"/>
        </w:rPr>
        <w:t>Teesson</w:t>
      </w:r>
      <w:proofErr w:type="spellEnd"/>
      <w:r w:rsidR="0DCF5E98" w:rsidRPr="7BE9DC4A">
        <w:rPr>
          <w:rFonts w:cs="Times New Roman"/>
        </w:rPr>
        <w:t xml:space="preserve"> et al., 2015). Another advantage of this current research is that it provides insights into outcomes associated with an integrated approach to SUT, which is the case in Chile and other Latin American countries. This contributes to the existing knowledge base, which typically focuses on specific approaches or substances of treatment (</w:t>
      </w:r>
      <w:proofErr w:type="spellStart"/>
      <w:r w:rsidR="0DCF5E98" w:rsidRPr="7BE9DC4A">
        <w:rPr>
          <w:rFonts w:cs="Times New Roman"/>
        </w:rPr>
        <w:t>Babor</w:t>
      </w:r>
      <w:proofErr w:type="spellEnd"/>
      <w:r w:rsidR="0DCF5E98" w:rsidRPr="7BE9DC4A">
        <w:rPr>
          <w:rFonts w:cs="Times New Roman"/>
        </w:rPr>
        <w:t>, 2021), primarily in the context of the global north (Klingemann, 2020; Mateo et al., 2022).</w:t>
      </w:r>
    </w:p>
    <w:p w14:paraId="2A84010C" w14:textId="30A7E819" w:rsidR="00DD0969" w:rsidRPr="00C10478" w:rsidRDefault="00DD0969" w:rsidP="008F6968">
      <w:pPr>
        <w:autoSpaceDE w:val="0"/>
        <w:autoSpaceDN w:val="0"/>
        <w:adjustRightInd w:val="0"/>
        <w:jc w:val="both"/>
        <w:rPr>
          <w:rFonts w:eastAsia="Times New Roman" w:cs="Times New Roman"/>
          <w:szCs w:val="24"/>
        </w:rPr>
        <w:pPrChange w:id="1120" w:author="Andrés González Santa Cruz" w:date="2023-05-12T20:26:00Z">
          <w:pPr>
            <w:autoSpaceDE w:val="0"/>
            <w:autoSpaceDN w:val="0"/>
            <w:adjustRightInd w:val="0"/>
            <w:spacing w:line="240" w:lineRule="auto"/>
            <w:jc w:val="both"/>
          </w:pPr>
        </w:pPrChange>
      </w:pPr>
    </w:p>
    <w:p w14:paraId="4B26ADA1" w14:textId="147087FA" w:rsidR="3A00B4C5" w:rsidRDefault="67D17945" w:rsidP="008F6968">
      <w:pPr>
        <w:jc w:val="both"/>
        <w:rPr>
          <w:ins w:id="1121" w:author="Andrés González Santa Cruz" w:date="2023-05-13T20:41:00Z"/>
          <w:rFonts w:eastAsia="Times New Roman" w:cs="Times New Roman"/>
          <w:szCs w:val="24"/>
        </w:rPr>
      </w:pPr>
      <w:r w:rsidRPr="7BE9DC4A">
        <w:rPr>
          <w:rFonts w:eastAsia="Times New Roman" w:cs="Times New Roman"/>
          <w:szCs w:val="24"/>
        </w:rPr>
        <w:t xml:space="preserve">However, this research is not without limitations. First, we </w:t>
      </w:r>
      <w:r w:rsidR="4A938CBF" w:rsidRPr="7BE9DC4A">
        <w:rPr>
          <w:rFonts w:eastAsia="Times New Roman" w:cs="Times New Roman"/>
          <w:szCs w:val="24"/>
        </w:rPr>
        <w:t xml:space="preserve">acknowledge </w:t>
      </w:r>
      <w:r w:rsidR="2AFAAA3F" w:rsidRPr="7BE9DC4A">
        <w:rPr>
          <w:rFonts w:cs="Times New Roman"/>
        </w:rPr>
        <w:t xml:space="preserve">administrative data </w:t>
      </w:r>
      <w:r w:rsidRPr="7BE9DC4A">
        <w:rPr>
          <w:rFonts w:cs="Times New Roman"/>
        </w:rPr>
        <w:t xml:space="preserve">constraints, as we </w:t>
      </w:r>
      <w:r w:rsidRPr="7BE9DC4A">
        <w:rPr>
          <w:rFonts w:eastAsia="Times New Roman" w:cs="Times New Roman"/>
          <w:szCs w:val="24"/>
        </w:rPr>
        <w:t>were unable to control for potential confounding factors,</w:t>
      </w:r>
      <w:r w:rsidR="18DCAA5C" w:rsidRPr="7BE9DC4A">
        <w:rPr>
          <w:rFonts w:eastAsia="Times New Roman" w:cs="Times New Roman"/>
          <w:szCs w:val="24"/>
        </w:rPr>
        <w:t xml:space="preserve"> such as history of child maltreatment (Stones &amp; Dennis, 2023; Whitten et al., 2023), </w:t>
      </w:r>
      <w:r w:rsidR="5B6453AE" w:rsidRPr="7BE9DC4A">
        <w:rPr>
          <w:rFonts w:eastAsia="Times New Roman" w:cs="Times New Roman"/>
          <w:szCs w:val="24"/>
        </w:rPr>
        <w:t>self-control</w:t>
      </w:r>
      <w:r w:rsidR="18DCAA5C" w:rsidRPr="7BE9DC4A">
        <w:rPr>
          <w:rFonts w:eastAsia="Times New Roman" w:cs="Times New Roman"/>
          <w:szCs w:val="24"/>
        </w:rPr>
        <w:t xml:space="preserve"> </w:t>
      </w:r>
      <w:r w:rsidR="5EC29F1F" w:rsidRPr="7BE9DC4A">
        <w:rPr>
          <w:rFonts w:eastAsia="Times New Roman" w:cs="Times New Roman"/>
          <w:szCs w:val="24"/>
        </w:rPr>
        <w:t>(</w:t>
      </w:r>
      <w:proofErr w:type="spellStart"/>
      <w:r w:rsidR="5EC29F1F" w:rsidRPr="7BE9DC4A">
        <w:rPr>
          <w:szCs w:val="24"/>
        </w:rPr>
        <w:t>Skjærvø</w:t>
      </w:r>
      <w:proofErr w:type="spellEnd"/>
      <w:r w:rsidR="5EC29F1F" w:rsidRPr="7BE9DC4A">
        <w:rPr>
          <w:szCs w:val="24"/>
        </w:rPr>
        <w:t xml:space="preserve"> et al.,2021</w:t>
      </w:r>
      <w:r w:rsidR="18DCAA5C" w:rsidRPr="7BE9DC4A">
        <w:rPr>
          <w:rFonts w:eastAsia="Times New Roman" w:cs="Times New Roman"/>
          <w:szCs w:val="24"/>
        </w:rPr>
        <w:t>) and motivation to change (</w:t>
      </w:r>
      <w:r w:rsidR="6A7424A8" w:rsidRPr="7BE9DC4A">
        <w:rPr>
          <w:rStyle w:val="normaltextrun"/>
          <w:rFonts w:cs="Times New Roman"/>
          <w:szCs w:val="24"/>
        </w:rPr>
        <w:t xml:space="preserve">Oliver et al., 2010; </w:t>
      </w:r>
      <w:r w:rsidR="380E5D86" w:rsidRPr="7BE9DC4A">
        <w:rPr>
          <w:rFonts w:eastAsia="Times New Roman" w:cs="Times New Roman"/>
          <w:szCs w:val="24"/>
        </w:rPr>
        <w:t>Stones &amp; Dennis, 2023</w:t>
      </w:r>
      <w:r w:rsidR="18DCAA5C" w:rsidRPr="7BE9DC4A">
        <w:rPr>
          <w:rFonts w:eastAsia="Times New Roman" w:cs="Times New Roman"/>
          <w:szCs w:val="24"/>
        </w:rPr>
        <w:t>)</w:t>
      </w:r>
      <w:r w:rsidR="3F3B6288" w:rsidRPr="7BE9DC4A">
        <w:rPr>
          <w:rFonts w:eastAsia="Times New Roman" w:cs="Times New Roman"/>
          <w:szCs w:val="24"/>
        </w:rPr>
        <w:t xml:space="preserve">. </w:t>
      </w:r>
      <w:r w:rsidR="20FEFEF7" w:rsidRPr="7BE9DC4A">
        <w:rPr>
          <w:rFonts w:eastAsia="Times New Roman" w:cs="Times New Roman"/>
          <w:szCs w:val="24"/>
        </w:rPr>
        <w:t>Secondly</w:t>
      </w:r>
      <w:r w:rsidR="4C3FB9E7" w:rsidRPr="7BE9DC4A">
        <w:rPr>
          <w:rFonts w:eastAsia="Times New Roman" w:cs="Times New Roman"/>
          <w:szCs w:val="24"/>
        </w:rPr>
        <w:t>, f</w:t>
      </w:r>
      <w:r w:rsidR="2F8C4FDE" w:rsidRPr="7BE9DC4A">
        <w:rPr>
          <w:rFonts w:eastAsia="Times New Roman" w:cs="Times New Roman"/>
          <w:szCs w:val="24"/>
        </w:rPr>
        <w:t xml:space="preserve">ailing to account for multiple treatment attempts after the first treatment and before contact with the criminal justice system might increase the success of the first treatment. </w:t>
      </w:r>
      <w:r w:rsidR="12F3A18C" w:rsidRPr="7BE9DC4A">
        <w:rPr>
          <w:rFonts w:eastAsia="Times New Roman" w:cs="Times New Roman"/>
          <w:szCs w:val="24"/>
        </w:rPr>
        <w:t>Third</w:t>
      </w:r>
      <w:r w:rsidR="6EFD9680" w:rsidRPr="7BE9DC4A">
        <w:rPr>
          <w:rFonts w:eastAsia="Times New Roman" w:cs="Times New Roman"/>
          <w:szCs w:val="24"/>
        </w:rPr>
        <w:t xml:space="preserve">, this research could not consider </w:t>
      </w:r>
      <w:r w:rsidR="4834E2FE" w:rsidRPr="7BE9DC4A">
        <w:rPr>
          <w:rFonts w:eastAsia="Times New Roman" w:cs="Times New Roman"/>
          <w:szCs w:val="24"/>
        </w:rPr>
        <w:t xml:space="preserve">some </w:t>
      </w:r>
      <w:r w:rsidR="6EFD9680" w:rsidRPr="7BE9DC4A">
        <w:rPr>
          <w:rFonts w:eastAsia="Times New Roman" w:cs="Times New Roman"/>
          <w:szCs w:val="24"/>
        </w:rPr>
        <w:t xml:space="preserve">sources of censoring, such as pre-treatment criminality information before 2010 </w:t>
      </w:r>
      <w:r w:rsidR="36855DE5" w:rsidRPr="7BE9DC4A">
        <w:rPr>
          <w:rFonts w:eastAsia="Times New Roman" w:cs="Times New Roman"/>
          <w:szCs w:val="24"/>
        </w:rPr>
        <w:t>and receiving adolescent SUT</w:t>
      </w:r>
      <w:del w:id="1122" w:author="Andrés González Santa Cruz" w:date="2023-05-12T20:27:00Z">
        <w:r w:rsidR="36855DE5" w:rsidRPr="7BE9DC4A" w:rsidDel="008F6968">
          <w:rPr>
            <w:rFonts w:eastAsia="Times New Roman" w:cs="Times New Roman"/>
            <w:szCs w:val="24"/>
          </w:rPr>
          <w:delText xml:space="preserve"> </w:delText>
        </w:r>
        <w:r w:rsidR="20C6A20E" w:rsidRPr="7BE9DC4A" w:rsidDel="008F6968">
          <w:rPr>
            <w:rFonts w:eastAsia="Times New Roman" w:cs="Times New Roman"/>
            <w:szCs w:val="24"/>
          </w:rPr>
          <w:delText>(left truncation)</w:delText>
        </w:r>
      </w:del>
      <w:r w:rsidR="20C6A20E" w:rsidRPr="7BE9DC4A">
        <w:rPr>
          <w:rFonts w:eastAsia="Times New Roman" w:cs="Times New Roman"/>
          <w:szCs w:val="24"/>
        </w:rPr>
        <w:t xml:space="preserve">, and mortality and open legal </w:t>
      </w:r>
      <w:commentRangeStart w:id="1123"/>
      <w:r w:rsidR="4FD087AD" w:rsidRPr="7BE9DC4A">
        <w:rPr>
          <w:rFonts w:eastAsia="Times New Roman" w:cs="Times New Roman"/>
          <w:szCs w:val="24"/>
        </w:rPr>
        <w:t>proceedings</w:t>
      </w:r>
      <w:commentRangeEnd w:id="1123"/>
      <w:r w:rsidR="008F6968">
        <w:rPr>
          <w:rStyle w:val="Refdecomentario"/>
        </w:rPr>
        <w:commentReference w:id="1123"/>
      </w:r>
      <w:del w:id="1124" w:author="Andrés González Santa Cruz" w:date="2023-05-12T20:27:00Z">
        <w:r w:rsidR="20C6A20E" w:rsidRPr="7BE9DC4A" w:rsidDel="008F6968">
          <w:rPr>
            <w:rFonts w:eastAsia="Times New Roman" w:cs="Times New Roman"/>
            <w:szCs w:val="24"/>
          </w:rPr>
          <w:delText xml:space="preserve"> (right truncation)</w:delText>
        </w:r>
      </w:del>
      <w:r w:rsidR="20C6A20E" w:rsidRPr="7BE9DC4A">
        <w:rPr>
          <w:rFonts w:eastAsia="Times New Roman" w:cs="Times New Roman"/>
          <w:szCs w:val="24"/>
        </w:rPr>
        <w:t xml:space="preserve">. </w:t>
      </w:r>
      <w:r w:rsidR="78F90703" w:rsidRPr="7BE9DC4A">
        <w:rPr>
          <w:rFonts w:eastAsia="Times New Roman" w:cs="Times New Roman"/>
          <w:szCs w:val="24"/>
        </w:rPr>
        <w:t>In a similar line, g</w:t>
      </w:r>
      <w:r w:rsidR="4FE28CCA" w:rsidRPr="7BE9DC4A">
        <w:rPr>
          <w:rFonts w:eastAsia="Times New Roman" w:cs="Times New Roman"/>
          <w:szCs w:val="24"/>
        </w:rPr>
        <w:t>iven that not all offences are reported to police and not all of them prosecuted by the criminal justice system (</w:t>
      </w:r>
      <w:r w:rsidR="2A1CFAF7" w:rsidRPr="7BE9DC4A">
        <w:rPr>
          <w:rFonts w:eastAsia="Times New Roman" w:cs="Times New Roman"/>
          <w:szCs w:val="24"/>
        </w:rPr>
        <w:t>especially</w:t>
      </w:r>
      <w:r w:rsidR="4FE28CCA" w:rsidRPr="7BE9DC4A">
        <w:rPr>
          <w:rFonts w:eastAsia="Times New Roman" w:cs="Times New Roman"/>
          <w:szCs w:val="24"/>
        </w:rPr>
        <w:t xml:space="preserve"> minor offences), the true rates of </w:t>
      </w:r>
      <w:r w:rsidR="4FE28CCA" w:rsidRPr="7BE9DC4A">
        <w:rPr>
          <w:rFonts w:eastAsia="Times New Roman" w:cs="Times New Roman"/>
          <w:szCs w:val="24"/>
        </w:rPr>
        <w:lastRenderedPageBreak/>
        <w:t>offending are likely to have been underestimated</w:t>
      </w:r>
      <w:r w:rsidR="009A9564" w:rsidRPr="7BE9DC4A">
        <w:rPr>
          <w:rFonts w:eastAsia="Times New Roman" w:cs="Times New Roman"/>
          <w:szCs w:val="24"/>
        </w:rPr>
        <w:t xml:space="preserve"> (</w:t>
      </w:r>
      <w:proofErr w:type="spellStart"/>
      <w:r w:rsidR="009A9564" w:rsidRPr="7BE9DC4A">
        <w:rPr>
          <w:rFonts w:eastAsia="Times New Roman" w:cs="Times New Roman"/>
          <w:szCs w:val="24"/>
        </w:rPr>
        <w:t>Gisev</w:t>
      </w:r>
      <w:proofErr w:type="spellEnd"/>
      <w:r w:rsidR="009A9564" w:rsidRPr="7BE9DC4A">
        <w:rPr>
          <w:rFonts w:eastAsia="Times New Roman" w:cs="Times New Roman"/>
          <w:szCs w:val="24"/>
        </w:rPr>
        <w:t xml:space="preserve"> et al.,2019; </w:t>
      </w:r>
      <w:proofErr w:type="spellStart"/>
      <w:r w:rsidR="009A9564" w:rsidRPr="7BE9DC4A">
        <w:rPr>
          <w:rFonts w:eastAsia="Times New Roman" w:cs="Times New Roman"/>
          <w:szCs w:val="24"/>
        </w:rPr>
        <w:t>Havnes</w:t>
      </w:r>
      <w:proofErr w:type="spellEnd"/>
      <w:r w:rsidR="009A9564" w:rsidRPr="7BE9DC4A">
        <w:rPr>
          <w:rFonts w:eastAsia="Times New Roman" w:cs="Times New Roman"/>
          <w:szCs w:val="24"/>
        </w:rPr>
        <w:t xml:space="preserve"> et al., 2012)</w:t>
      </w:r>
      <w:r w:rsidR="4FE28CCA" w:rsidRPr="7BE9DC4A">
        <w:rPr>
          <w:rFonts w:eastAsia="Times New Roman" w:cs="Times New Roman"/>
          <w:szCs w:val="24"/>
        </w:rPr>
        <w:t>.</w:t>
      </w:r>
      <w:r w:rsidR="7AD41A4F" w:rsidRPr="7BE9DC4A">
        <w:rPr>
          <w:rFonts w:eastAsia="Times New Roman" w:cs="Times New Roman"/>
          <w:szCs w:val="24"/>
        </w:rPr>
        <w:t xml:space="preserve"> </w:t>
      </w:r>
      <w:ins w:id="1125" w:author="Andrés González Santa Cruz" w:date="2023-05-13T16:03:00Z">
        <w:r w:rsidR="00236962">
          <w:rPr>
            <w:rFonts w:eastAsia="Times New Roman" w:cs="Times New Roman"/>
            <w:szCs w:val="24"/>
          </w:rPr>
          <w:t xml:space="preserve">Arguably, </w:t>
        </w:r>
      </w:ins>
      <w:ins w:id="1126" w:author="Andrés González Santa Cruz" w:date="2023-05-13T16:04:00Z">
        <w:r w:rsidR="00236962">
          <w:rPr>
            <w:rFonts w:eastAsia="Times New Roman" w:cs="Times New Roman"/>
            <w:szCs w:val="24"/>
          </w:rPr>
          <w:t xml:space="preserve">offenses with a sentence of </w:t>
        </w:r>
      </w:ins>
      <w:ins w:id="1127" w:author="Andrés González Santa Cruz" w:date="2023-05-13T16:03:00Z">
        <w:r w:rsidR="00236962">
          <w:rPr>
            <w:rFonts w:eastAsia="Times New Roman" w:cs="Times New Roman"/>
            <w:szCs w:val="24"/>
          </w:rPr>
          <w:t xml:space="preserve">imprisonment could </w:t>
        </w:r>
      </w:ins>
      <w:ins w:id="1128" w:author="Andrés González Santa Cruz" w:date="2023-05-13T16:04:00Z">
        <w:r w:rsidR="00236962">
          <w:rPr>
            <w:rFonts w:eastAsia="Times New Roman" w:cs="Times New Roman"/>
            <w:szCs w:val="24"/>
          </w:rPr>
          <w:t>preclude from occurring a less re</w:t>
        </w:r>
      </w:ins>
      <w:ins w:id="1129" w:author="Andrés González Santa Cruz" w:date="2023-05-13T16:05:00Z">
        <w:r w:rsidR="00236962">
          <w:rPr>
            <w:rFonts w:eastAsia="Times New Roman" w:cs="Times New Roman"/>
            <w:szCs w:val="24"/>
          </w:rPr>
          <w:t>strictive and more ample offense with a condemnatory sentence, thus considering that would be a suitable competing risk</w:t>
        </w:r>
      </w:ins>
      <w:ins w:id="1130" w:author="Andrés González Santa Cruz" w:date="2023-05-13T16:06:00Z">
        <w:r w:rsidR="00236962">
          <w:rPr>
            <w:rFonts w:eastAsia="Times New Roman" w:cs="Times New Roman"/>
            <w:szCs w:val="24"/>
          </w:rPr>
          <w:t xml:space="preserve"> to account when estimating the probability of an event</w:t>
        </w:r>
      </w:ins>
      <w:ins w:id="1131" w:author="Andrés González Santa Cruz" w:date="2023-05-13T16:05:00Z">
        <w:r w:rsidR="00236962">
          <w:rPr>
            <w:rFonts w:eastAsia="Times New Roman" w:cs="Times New Roman"/>
            <w:szCs w:val="24"/>
          </w:rPr>
          <w:t xml:space="preserve">. However, </w:t>
        </w:r>
      </w:ins>
      <w:ins w:id="1132" w:author="Andrés González Santa Cruz" w:date="2023-05-13T16:08:00Z">
        <w:r w:rsidR="00236962">
          <w:rPr>
            <w:rFonts w:eastAsia="Times New Roman" w:cs="Times New Roman"/>
            <w:szCs w:val="24"/>
          </w:rPr>
          <w:t xml:space="preserve">these </w:t>
        </w:r>
      </w:ins>
      <w:ins w:id="1133" w:author="Andrés González Santa Cruz" w:date="2023-05-13T16:09:00Z">
        <w:r w:rsidR="00236962">
          <w:rPr>
            <w:rFonts w:eastAsia="Times New Roman" w:cs="Times New Roman"/>
            <w:szCs w:val="24"/>
          </w:rPr>
          <w:t xml:space="preserve">events are not totally complementary because </w:t>
        </w:r>
      </w:ins>
      <w:ins w:id="1134" w:author="Andrés González Santa Cruz" w:date="2023-05-13T16:07:00Z">
        <w:r w:rsidR="00236962">
          <w:rPr>
            <w:rFonts w:eastAsia="Times New Roman" w:cs="Times New Roman"/>
            <w:szCs w:val="24"/>
          </w:rPr>
          <w:t xml:space="preserve">offenses only account for a quarter of </w:t>
        </w:r>
      </w:ins>
      <w:ins w:id="1135" w:author="Andrés González Santa Cruz" w:date="2023-05-13T16:08:00Z">
        <w:r w:rsidR="00236962">
          <w:rPr>
            <w:rFonts w:eastAsia="Times New Roman" w:cs="Times New Roman"/>
            <w:szCs w:val="24"/>
          </w:rPr>
          <w:t>the offenses with a condemnatory sentence</w:t>
        </w:r>
      </w:ins>
      <w:ins w:id="1136" w:author="Andrés González Santa Cruz" w:date="2023-05-13T16:09:00Z">
        <w:r w:rsidR="00236962">
          <w:rPr>
            <w:rFonts w:eastAsia="Times New Roman" w:cs="Times New Roman"/>
            <w:szCs w:val="24"/>
          </w:rPr>
          <w:t xml:space="preserve">; and given that </w:t>
        </w:r>
      </w:ins>
      <w:ins w:id="1137" w:author="Andrés González Santa Cruz" w:date="2023-05-13T16:12:00Z">
        <w:r w:rsidR="00236962">
          <w:rPr>
            <w:rFonts w:eastAsia="Times New Roman" w:cs="Times New Roman"/>
            <w:szCs w:val="24"/>
          </w:rPr>
          <w:t>the offense date differs and the application of judiciary measures,</w:t>
        </w:r>
        <w:r w:rsidR="004C6E3C">
          <w:rPr>
            <w:rFonts w:eastAsia="Times New Roman" w:cs="Times New Roman"/>
            <w:szCs w:val="24"/>
          </w:rPr>
          <w:t xml:space="preserve"> many patients coul</w:t>
        </w:r>
      </w:ins>
      <w:ins w:id="1138" w:author="Andrés González Santa Cruz" w:date="2023-05-13T16:21:00Z">
        <w:r w:rsidR="004C6E3C">
          <w:rPr>
            <w:rFonts w:eastAsia="Times New Roman" w:cs="Times New Roman"/>
            <w:szCs w:val="24"/>
          </w:rPr>
          <w:t>d commit offenses with different judiciary outcomes in paral</w:t>
        </w:r>
      </w:ins>
      <w:ins w:id="1139" w:author="Andrés González Santa Cruz" w:date="2023-05-13T16:22:00Z">
        <w:r w:rsidR="004C6E3C">
          <w:rPr>
            <w:rFonts w:eastAsia="Times New Roman" w:cs="Times New Roman"/>
            <w:szCs w:val="24"/>
          </w:rPr>
          <w:t>lel</w:t>
        </w:r>
      </w:ins>
      <w:ins w:id="1140" w:author="Andrés González Santa Cruz" w:date="2023-05-13T16:21:00Z">
        <w:r w:rsidR="004C6E3C">
          <w:rPr>
            <w:rFonts w:eastAsia="Times New Roman" w:cs="Times New Roman"/>
            <w:szCs w:val="24"/>
          </w:rPr>
          <w:t>.</w:t>
        </w:r>
      </w:ins>
    </w:p>
    <w:p w14:paraId="4AA5FC1C" w14:textId="6AC34EFA" w:rsidR="00461F47" w:rsidDel="00BD159A" w:rsidRDefault="00461F47" w:rsidP="008F6968">
      <w:pPr>
        <w:jc w:val="both"/>
        <w:rPr>
          <w:del w:id="1141" w:author="Andrés González Santa Cruz" w:date="2023-05-13T21:48:00Z"/>
          <w:rFonts w:eastAsia="Times New Roman" w:cs="Times New Roman"/>
          <w:szCs w:val="24"/>
        </w:rPr>
      </w:pPr>
      <w:ins w:id="1142" w:author="Andrés González Santa Cruz" w:date="2023-05-13T20:41:00Z">
        <w:r>
          <w:rPr>
            <w:rFonts w:eastAsia="Times New Roman" w:cs="Times New Roman"/>
            <w:szCs w:val="24"/>
          </w:rPr>
          <w:t>Standardization of survival probabilities and restricted mean survival times</w:t>
        </w:r>
      </w:ins>
      <w:ins w:id="1143" w:author="Andrés González Santa Cruz" w:date="2023-05-13T20:42:00Z">
        <w:r>
          <w:rPr>
            <w:rFonts w:eastAsia="Times New Roman" w:cs="Times New Roman"/>
            <w:szCs w:val="24"/>
          </w:rPr>
          <w:t xml:space="preserve"> often involve </w:t>
        </w:r>
      </w:ins>
      <w:ins w:id="1144" w:author="Andrés González Santa Cruz" w:date="2023-05-13T20:43:00Z">
        <w:r>
          <w:rPr>
            <w:rFonts w:eastAsia="Times New Roman" w:cs="Times New Roman"/>
            <w:szCs w:val="24"/>
          </w:rPr>
          <w:t xml:space="preserve">assumptions </w:t>
        </w:r>
      </w:ins>
      <w:ins w:id="1145" w:author="Andrés González Santa Cruz" w:date="2023-05-13T20:44:00Z">
        <w:r>
          <w:rPr>
            <w:rFonts w:eastAsia="Times New Roman" w:cs="Times New Roman"/>
            <w:szCs w:val="24"/>
          </w:rPr>
          <w:t>about the data</w:t>
        </w:r>
      </w:ins>
      <w:ins w:id="1146" w:author="Andrés González Santa Cruz" w:date="2023-05-13T20:48:00Z">
        <w:r w:rsidR="00DB3A38">
          <w:rPr>
            <w:rFonts w:eastAsia="Times New Roman" w:cs="Times New Roman"/>
            <w:szCs w:val="24"/>
          </w:rPr>
          <w:t xml:space="preserve"> (e.g., </w:t>
        </w:r>
      </w:ins>
      <w:ins w:id="1147" w:author="Andrés González Santa Cruz" w:date="2023-05-13T20:44:00Z">
        <w:r>
          <w:rPr>
            <w:rFonts w:eastAsia="Times New Roman" w:cs="Times New Roman"/>
            <w:szCs w:val="24"/>
          </w:rPr>
          <w:t xml:space="preserve">no measurement error, independence of observations, </w:t>
        </w:r>
      </w:ins>
      <w:ins w:id="1148" w:author="Andrés González Santa Cruz" w:date="2023-05-13T20:45:00Z">
        <w:r>
          <w:rPr>
            <w:rFonts w:eastAsia="Times New Roman" w:cs="Times New Roman"/>
            <w:szCs w:val="24"/>
          </w:rPr>
          <w:t xml:space="preserve">correct specification of the functional form of the time to event </w:t>
        </w:r>
        <w:commentRangeStart w:id="1149"/>
        <w:r>
          <w:rPr>
            <w:rFonts w:eastAsia="Times New Roman" w:cs="Times New Roman"/>
            <w:szCs w:val="24"/>
          </w:rPr>
          <w:t>models</w:t>
        </w:r>
      </w:ins>
      <w:commentRangeEnd w:id="1149"/>
      <w:ins w:id="1150" w:author="Andrés González Santa Cruz" w:date="2023-05-13T21:46:00Z">
        <w:r w:rsidR="001C52A8">
          <w:rPr>
            <w:rStyle w:val="Refdecomentario"/>
          </w:rPr>
          <w:commentReference w:id="1149"/>
        </w:r>
      </w:ins>
      <w:ins w:id="1151" w:author="Andrés González Santa Cruz" w:date="2023-05-13T20:48:00Z">
        <w:r w:rsidR="00DB3A38">
          <w:rPr>
            <w:rFonts w:eastAsia="Times New Roman" w:cs="Times New Roman"/>
            <w:szCs w:val="24"/>
          </w:rPr>
          <w:t>)</w:t>
        </w:r>
      </w:ins>
      <w:ins w:id="1152" w:author="Andrés González Santa Cruz" w:date="2023-05-13T21:47:00Z">
        <w:r w:rsidR="00BD159A">
          <w:rPr>
            <w:rFonts w:eastAsia="Times New Roman" w:cs="Times New Roman"/>
            <w:szCs w:val="24"/>
          </w:rPr>
          <w:t>, which may not be fully accountable in an observational design</w:t>
        </w:r>
      </w:ins>
      <w:ins w:id="1153" w:author="Andrés González Santa Cruz" w:date="2023-05-13T20:45:00Z">
        <w:r>
          <w:rPr>
            <w:rFonts w:eastAsia="Times New Roman" w:cs="Times New Roman"/>
            <w:szCs w:val="24"/>
          </w:rPr>
          <w:t>.</w:t>
        </w:r>
      </w:ins>
      <w:ins w:id="1154" w:author="Andrés González Santa Cruz" w:date="2023-05-13T21:47:00Z">
        <w:r w:rsidR="00BD159A">
          <w:rPr>
            <w:rFonts w:eastAsia="Times New Roman" w:cs="Times New Roman"/>
            <w:szCs w:val="24"/>
          </w:rPr>
          <w:t xml:space="preserve"> However, </w:t>
        </w:r>
      </w:ins>
      <w:ins w:id="1155" w:author="Andrés González Santa Cruz" w:date="2023-05-13T21:48:00Z">
        <w:r w:rsidR="00BD159A">
          <w:rPr>
            <w:rFonts w:eastAsia="Times New Roman" w:cs="Times New Roman"/>
            <w:szCs w:val="24"/>
          </w:rPr>
          <w:t xml:space="preserve">we believe that the </w:t>
        </w:r>
      </w:ins>
      <w:ins w:id="1156" w:author="Andrés González Santa Cruz" w:date="2023-05-13T21:47:00Z">
        <w:r w:rsidR="00BD159A">
          <w:rPr>
            <w:rFonts w:eastAsia="Times New Roman" w:cs="Times New Roman"/>
            <w:szCs w:val="24"/>
          </w:rPr>
          <w:t>sample size</w:t>
        </w:r>
      </w:ins>
      <w:ins w:id="1157" w:author="Andrés González Santa Cruz" w:date="2023-05-13T21:58:00Z">
        <w:r w:rsidR="00D01720">
          <w:rPr>
            <w:rFonts w:eastAsia="Times New Roman" w:cs="Times New Roman"/>
            <w:szCs w:val="24"/>
          </w:rPr>
          <w:t xml:space="preserve">, nationwide </w:t>
        </w:r>
      </w:ins>
      <w:ins w:id="1158" w:author="Andrés González Santa Cruz" w:date="2023-05-13T21:59:00Z">
        <w:r w:rsidR="00D01720">
          <w:rPr>
            <w:rFonts w:eastAsia="Times New Roman" w:cs="Times New Roman"/>
            <w:szCs w:val="24"/>
          </w:rPr>
          <w:t xml:space="preserve">records </w:t>
        </w:r>
      </w:ins>
      <w:ins w:id="1159" w:author="Andrés González Santa Cruz" w:date="2023-05-13T21:58:00Z">
        <w:r w:rsidR="00D01720">
          <w:rPr>
            <w:rFonts w:eastAsia="Times New Roman" w:cs="Times New Roman"/>
            <w:szCs w:val="24"/>
          </w:rPr>
          <w:t xml:space="preserve">(multicentre </w:t>
        </w:r>
      </w:ins>
      <w:ins w:id="1160" w:author="Andrés González Santa Cruz" w:date="2023-05-13T21:59:00Z">
        <w:r w:rsidR="00D01720">
          <w:rPr>
            <w:rFonts w:eastAsia="Times New Roman" w:cs="Times New Roman"/>
            <w:szCs w:val="24"/>
          </w:rPr>
          <w:t>and across all administrative regions</w:t>
        </w:r>
      </w:ins>
      <w:ins w:id="1161" w:author="Andrés González Santa Cruz" w:date="2023-05-13T21:58:00Z">
        <w:r w:rsidR="00D01720">
          <w:rPr>
            <w:rFonts w:eastAsia="Times New Roman" w:cs="Times New Roman"/>
            <w:szCs w:val="24"/>
          </w:rPr>
          <w:t>)</w:t>
        </w:r>
      </w:ins>
      <w:ins w:id="1162" w:author="Andrés González Santa Cruz" w:date="2023-05-13T21:47:00Z">
        <w:r w:rsidR="00BD159A">
          <w:rPr>
            <w:rFonts w:eastAsia="Times New Roman" w:cs="Times New Roman"/>
            <w:szCs w:val="24"/>
          </w:rPr>
          <w:t xml:space="preserve">, the number </w:t>
        </w:r>
      </w:ins>
      <w:ins w:id="1163" w:author="Andrés González Santa Cruz" w:date="2023-05-13T21:59:00Z">
        <w:r w:rsidR="00D01720">
          <w:rPr>
            <w:rFonts w:eastAsia="Times New Roman" w:cs="Times New Roman"/>
            <w:szCs w:val="24"/>
          </w:rPr>
          <w:t xml:space="preserve">considerable </w:t>
        </w:r>
      </w:ins>
      <w:ins w:id="1164" w:author="Andrés González Santa Cruz" w:date="2023-05-13T21:47:00Z">
        <w:r w:rsidR="00BD159A">
          <w:rPr>
            <w:rFonts w:eastAsia="Times New Roman" w:cs="Times New Roman"/>
            <w:szCs w:val="24"/>
          </w:rPr>
          <w:t>of covariates, testing several model specifications in terms of fit to the data and parsimon</w:t>
        </w:r>
      </w:ins>
      <w:ins w:id="1165" w:author="Andrés González Santa Cruz" w:date="2023-05-13T21:48:00Z">
        <w:r w:rsidR="00BD159A">
          <w:rPr>
            <w:rFonts w:eastAsia="Times New Roman" w:cs="Times New Roman"/>
            <w:szCs w:val="24"/>
          </w:rPr>
          <w:t>y may</w:t>
        </w:r>
      </w:ins>
      <w:ins w:id="1166" w:author="Andrés González Santa Cruz" w:date="2023-05-13T22:00:00Z">
        <w:r w:rsidR="00D01720">
          <w:rPr>
            <w:rFonts w:eastAsia="Times New Roman" w:cs="Times New Roman"/>
            <w:szCs w:val="24"/>
          </w:rPr>
          <w:t xml:space="preserve"> ameliorate these </w:t>
        </w:r>
      </w:ins>
      <w:ins w:id="1167" w:author="Andrés González Santa Cruz" w:date="2023-05-13T22:03:00Z">
        <w:r w:rsidR="00D01720">
          <w:rPr>
            <w:rFonts w:eastAsia="Times New Roman" w:cs="Times New Roman"/>
            <w:szCs w:val="24"/>
          </w:rPr>
          <w:t>limitations</w:t>
        </w:r>
      </w:ins>
      <w:ins w:id="1168" w:author="Andrés González Santa Cruz" w:date="2023-05-13T21:48:00Z">
        <w:r w:rsidR="00BD159A">
          <w:rPr>
            <w:rFonts w:eastAsia="Times New Roman" w:cs="Times New Roman"/>
            <w:szCs w:val="24"/>
          </w:rPr>
          <w:t>.</w:t>
        </w:r>
      </w:ins>
    </w:p>
    <w:p w14:paraId="10D0B7A3" w14:textId="578E18EF" w:rsidR="4A99AEB9" w:rsidRDefault="4A99AEB9" w:rsidP="008F6968">
      <w:pPr>
        <w:jc w:val="both"/>
        <w:rPr>
          <w:rFonts w:eastAsia="Times New Roman" w:cs="Times New Roman"/>
          <w:szCs w:val="24"/>
        </w:rPr>
      </w:pPr>
    </w:p>
    <w:p w14:paraId="3FA327CF" w14:textId="753BE49C" w:rsidR="2C7FBAAA" w:rsidDel="006F3244" w:rsidRDefault="2B70D076" w:rsidP="008F6968">
      <w:pPr>
        <w:jc w:val="both"/>
        <w:rPr>
          <w:del w:id="1169" w:author="Andrés González Santa Cruz" w:date="2023-05-13T19:06:00Z"/>
          <w:rFonts w:cs="Times New Roman"/>
          <w:szCs w:val="24"/>
        </w:rPr>
        <w:pPrChange w:id="1170" w:author="Andrés González Santa Cruz" w:date="2023-05-12T20:26:00Z">
          <w:pPr>
            <w:spacing w:line="240" w:lineRule="auto"/>
            <w:jc w:val="both"/>
          </w:pPr>
        </w:pPrChange>
      </w:pPr>
      <w:r w:rsidRPr="7BE9DC4A">
        <w:rPr>
          <w:rFonts w:cs="Times New Roman"/>
        </w:rPr>
        <w:t xml:space="preserve">Regarding the generalizability of results, </w:t>
      </w:r>
      <w:r w:rsidR="1CB0D876" w:rsidRPr="7BE9DC4A">
        <w:rPr>
          <w:rFonts w:cs="Times New Roman"/>
        </w:rPr>
        <w:t xml:space="preserve">studying the case of Chile seeks to be informative to other countries in Latin America, </w:t>
      </w:r>
      <w:r w:rsidR="0A779773" w:rsidRPr="7BE9DC4A">
        <w:rPr>
          <w:rFonts w:cs="Times New Roman"/>
        </w:rPr>
        <w:t>even though</w:t>
      </w:r>
      <w:r w:rsidR="1CB0D876" w:rsidRPr="7BE9DC4A">
        <w:rPr>
          <w:rFonts w:cs="Times New Roman"/>
        </w:rPr>
        <w:t xml:space="preserve"> </w:t>
      </w:r>
      <w:r w:rsidRPr="7BE9DC4A">
        <w:rPr>
          <w:rFonts w:cs="Times New Roman"/>
        </w:rPr>
        <w:t xml:space="preserve">we recognize that the economic and social </w:t>
      </w:r>
      <w:r w:rsidR="754CCF76" w:rsidRPr="7BE9DC4A">
        <w:rPr>
          <w:rFonts w:cs="Times New Roman"/>
        </w:rPr>
        <w:t>context</w:t>
      </w:r>
      <w:r w:rsidRPr="7BE9DC4A">
        <w:rPr>
          <w:rFonts w:cs="Times New Roman"/>
        </w:rPr>
        <w:t xml:space="preserve"> can vary</w:t>
      </w:r>
      <w:r w:rsidR="028BD9DB" w:rsidRPr="7BE9DC4A">
        <w:rPr>
          <w:rFonts w:cs="Times New Roman"/>
        </w:rPr>
        <w:t xml:space="preserve"> within the region. However, we propose that </w:t>
      </w:r>
      <w:r w:rsidR="08EFF3EE" w:rsidRPr="7BE9DC4A">
        <w:rPr>
          <w:rFonts w:cs="Times New Roman"/>
        </w:rPr>
        <w:t xml:space="preserve">our </w:t>
      </w:r>
      <w:r w:rsidR="028BD9DB" w:rsidRPr="7BE9DC4A">
        <w:rPr>
          <w:rFonts w:cs="Times New Roman"/>
        </w:rPr>
        <w:t>f</w:t>
      </w:r>
      <w:r w:rsidRPr="7BE9DC4A">
        <w:rPr>
          <w:rFonts w:cs="Times New Roman"/>
        </w:rPr>
        <w:t>indings might be more pertinent to th</w:t>
      </w:r>
      <w:r w:rsidR="55E7F799" w:rsidRPr="7BE9DC4A">
        <w:rPr>
          <w:rFonts w:cs="Times New Roman"/>
        </w:rPr>
        <w:t>e mentioned region</w:t>
      </w:r>
      <w:r w:rsidRPr="7BE9DC4A">
        <w:rPr>
          <w:rFonts w:cs="Times New Roman"/>
        </w:rPr>
        <w:t xml:space="preserve"> than current evidence f</w:t>
      </w:r>
      <w:r w:rsidR="234D4580" w:rsidRPr="7BE9DC4A">
        <w:rPr>
          <w:rFonts w:cs="Times New Roman"/>
        </w:rPr>
        <w:t xml:space="preserve">rom the </w:t>
      </w:r>
      <w:r w:rsidR="52052083" w:rsidRPr="7BE9DC4A">
        <w:rPr>
          <w:rFonts w:cs="Times New Roman"/>
        </w:rPr>
        <w:t>g</w:t>
      </w:r>
      <w:r w:rsidR="234D4580" w:rsidRPr="7BE9DC4A">
        <w:rPr>
          <w:rFonts w:cs="Times New Roman"/>
        </w:rPr>
        <w:t>lobal north</w:t>
      </w:r>
      <w:r w:rsidRPr="7BE9DC4A">
        <w:rPr>
          <w:rFonts w:cs="Times New Roman"/>
        </w:rPr>
        <w:t>.</w:t>
      </w:r>
      <w:r w:rsidR="0FD48C53" w:rsidRPr="7BE9DC4A">
        <w:rPr>
          <w:rFonts w:cs="Times New Roman"/>
        </w:rPr>
        <w:t xml:space="preserve"> </w:t>
      </w:r>
      <w:r w:rsidR="7E849115" w:rsidRPr="7BE9DC4A">
        <w:rPr>
          <w:rFonts w:cs="Times New Roman"/>
          <w:szCs w:val="24"/>
        </w:rPr>
        <w:t>Finally, this research recognises that the reasons related to offending are multifactorial</w:t>
      </w:r>
      <w:ins w:id="1171" w:author="Andrés González Santa Cruz" w:date="2023-05-13T16:10:00Z">
        <w:r w:rsidR="00236962">
          <w:rPr>
            <w:rFonts w:cs="Times New Roman"/>
            <w:szCs w:val="24"/>
          </w:rPr>
          <w:t>, offenses themselves can be very heterogeneous,</w:t>
        </w:r>
      </w:ins>
      <w:r w:rsidR="7E849115" w:rsidRPr="7BE9DC4A">
        <w:rPr>
          <w:rFonts w:cs="Times New Roman"/>
          <w:szCs w:val="24"/>
        </w:rPr>
        <w:t xml:space="preserve"> and although SUT provides</w:t>
      </w:r>
      <w:r w:rsidR="1B531686" w:rsidRPr="7BE9DC4A">
        <w:rPr>
          <w:rFonts w:cs="Times New Roman"/>
          <w:szCs w:val="24"/>
        </w:rPr>
        <w:t xml:space="preserve"> important benefits in terms of health and crime prevention</w:t>
      </w:r>
      <w:r w:rsidR="0D4AA3E0" w:rsidRPr="7BE9DC4A">
        <w:rPr>
          <w:rFonts w:cs="Times New Roman"/>
          <w:szCs w:val="24"/>
        </w:rPr>
        <w:t xml:space="preserve">, it is not feasible to expect that SUT by itself can </w:t>
      </w:r>
      <w:r w:rsidR="7B78BC3A" w:rsidRPr="7BE9DC4A">
        <w:rPr>
          <w:rFonts w:cs="Times New Roman"/>
          <w:szCs w:val="24"/>
        </w:rPr>
        <w:t>address</w:t>
      </w:r>
      <w:r w:rsidR="0D4AA3E0" w:rsidRPr="7BE9DC4A">
        <w:rPr>
          <w:rFonts w:cs="Times New Roman"/>
          <w:szCs w:val="24"/>
        </w:rPr>
        <w:t xml:space="preserve"> the </w:t>
      </w:r>
      <w:r w:rsidR="1EEDBBDA" w:rsidRPr="7BE9DC4A">
        <w:rPr>
          <w:rFonts w:cs="Times New Roman"/>
          <w:szCs w:val="24"/>
        </w:rPr>
        <w:t>broader</w:t>
      </w:r>
      <w:r w:rsidR="0D4AA3E0" w:rsidRPr="7BE9DC4A">
        <w:rPr>
          <w:rFonts w:cs="Times New Roman"/>
          <w:szCs w:val="24"/>
        </w:rPr>
        <w:t xml:space="preserve"> social issues that </w:t>
      </w:r>
      <w:r w:rsidR="117E399B" w:rsidRPr="7BE9DC4A">
        <w:rPr>
          <w:rFonts w:cs="Times New Roman"/>
          <w:szCs w:val="24"/>
        </w:rPr>
        <w:t>triggers criminality</w:t>
      </w:r>
      <w:r w:rsidR="528E1512" w:rsidRPr="7BE9DC4A">
        <w:rPr>
          <w:rFonts w:cs="Times New Roman"/>
          <w:szCs w:val="24"/>
        </w:rPr>
        <w:t xml:space="preserve">, including </w:t>
      </w:r>
      <w:r w:rsidR="328DBB67" w:rsidRPr="7BE9DC4A">
        <w:rPr>
          <w:rFonts w:cs="Times New Roman"/>
          <w:szCs w:val="24"/>
        </w:rPr>
        <w:t xml:space="preserve">structural factors such as </w:t>
      </w:r>
      <w:r w:rsidR="528E1512" w:rsidRPr="7BE9DC4A">
        <w:rPr>
          <w:rFonts w:cs="Times New Roman"/>
          <w:szCs w:val="24"/>
        </w:rPr>
        <w:t>social inequality</w:t>
      </w:r>
      <w:r w:rsidR="27C008A7" w:rsidRPr="7BE9DC4A">
        <w:rPr>
          <w:rFonts w:cs="Times New Roman"/>
          <w:szCs w:val="24"/>
        </w:rPr>
        <w:t xml:space="preserve">, </w:t>
      </w:r>
      <w:r w:rsidR="528E1512" w:rsidRPr="7BE9DC4A">
        <w:rPr>
          <w:rFonts w:cs="Times New Roman"/>
          <w:szCs w:val="24"/>
        </w:rPr>
        <w:t>poverty</w:t>
      </w:r>
      <w:r w:rsidR="597248D8" w:rsidRPr="7BE9DC4A">
        <w:rPr>
          <w:rFonts w:cs="Times New Roman"/>
          <w:szCs w:val="24"/>
        </w:rPr>
        <w:t xml:space="preserve"> </w:t>
      </w:r>
      <w:r w:rsidR="331A0BAD" w:rsidRPr="7BE9DC4A">
        <w:rPr>
          <w:rFonts w:cs="Times New Roman"/>
          <w:szCs w:val="24"/>
        </w:rPr>
        <w:t>and drug control legal framewo</w:t>
      </w:r>
      <w:r w:rsidR="4CDFC7A8" w:rsidRPr="7BE9DC4A">
        <w:rPr>
          <w:rFonts w:cs="Times New Roman"/>
          <w:szCs w:val="24"/>
        </w:rPr>
        <w:t>r</w:t>
      </w:r>
      <w:r w:rsidR="331A0BAD" w:rsidRPr="7BE9DC4A">
        <w:rPr>
          <w:rFonts w:cs="Times New Roman"/>
          <w:szCs w:val="24"/>
        </w:rPr>
        <w:t xml:space="preserve">ks </w:t>
      </w:r>
      <w:r w:rsidR="597248D8" w:rsidRPr="7BE9DC4A">
        <w:rPr>
          <w:rFonts w:cs="Times New Roman"/>
          <w:szCs w:val="24"/>
        </w:rPr>
        <w:t>(</w:t>
      </w:r>
      <w:r w:rsidR="400B80B0" w:rsidRPr="7BE9DC4A">
        <w:rPr>
          <w:szCs w:val="24"/>
        </w:rPr>
        <w:t>Best &amp; Colman, 2019;</w:t>
      </w:r>
      <w:r w:rsidR="400B80B0" w:rsidRPr="7BE9DC4A">
        <w:rPr>
          <w:rFonts w:cs="Times New Roman"/>
          <w:szCs w:val="24"/>
        </w:rPr>
        <w:t xml:space="preserve"> </w:t>
      </w:r>
      <w:proofErr w:type="spellStart"/>
      <w:r w:rsidR="3DCCA62B" w:rsidRPr="7BE9DC4A">
        <w:rPr>
          <w:rFonts w:cs="Times New Roman"/>
          <w:szCs w:val="24"/>
        </w:rPr>
        <w:t>Gisev</w:t>
      </w:r>
      <w:proofErr w:type="spellEnd"/>
      <w:r w:rsidR="3DCCA62B" w:rsidRPr="7BE9DC4A">
        <w:rPr>
          <w:rFonts w:cs="Times New Roman"/>
          <w:szCs w:val="24"/>
        </w:rPr>
        <w:t xml:space="preserve"> et al, 2019; </w:t>
      </w:r>
      <w:r w:rsidR="597248D8" w:rsidRPr="7BE9DC4A">
        <w:rPr>
          <w:rFonts w:cs="Times New Roman"/>
          <w:szCs w:val="24"/>
        </w:rPr>
        <w:t>Turnbull, 2019</w:t>
      </w:r>
      <w:r w:rsidR="1532F36C" w:rsidRPr="7BE9DC4A">
        <w:rPr>
          <w:rFonts w:cs="Times New Roman"/>
          <w:szCs w:val="24"/>
        </w:rPr>
        <w:t>)</w:t>
      </w:r>
      <w:r w:rsidR="528E1512" w:rsidRPr="7BE9DC4A">
        <w:rPr>
          <w:rFonts w:cs="Times New Roman"/>
          <w:szCs w:val="24"/>
        </w:rPr>
        <w:t>.</w:t>
      </w:r>
      <w:del w:id="1172" w:author="Andrés González Santa Cruz" w:date="2023-05-13T19:06:00Z">
        <w:r w:rsidR="528E1512" w:rsidRPr="7BE9DC4A" w:rsidDel="006F3244">
          <w:rPr>
            <w:rFonts w:cs="Times New Roman"/>
            <w:szCs w:val="24"/>
          </w:rPr>
          <w:delText xml:space="preserve"> </w:delText>
        </w:r>
      </w:del>
    </w:p>
    <w:p w14:paraId="1298D73C" w14:textId="0C85CA54" w:rsidR="001D3A58" w:rsidRPr="001D3A58" w:rsidRDefault="001D3A58" w:rsidP="006F3244">
      <w:pPr>
        <w:jc w:val="both"/>
        <w:rPr>
          <w:rFonts w:cs="Times New Roman"/>
          <w:sz w:val="18"/>
          <w:szCs w:val="18"/>
        </w:rPr>
        <w:pPrChange w:id="1173" w:author="Andrés González Santa Cruz" w:date="2023-05-13T19:06:00Z">
          <w:pPr>
            <w:spacing w:line="240" w:lineRule="auto"/>
            <w:jc w:val="both"/>
          </w:pPr>
        </w:pPrChange>
      </w:pPr>
    </w:p>
    <w:p w14:paraId="6C52C3B1" w14:textId="78E861C9" w:rsidR="001D3A58" w:rsidRDefault="02FC9189" w:rsidP="001D3A58">
      <w:pPr>
        <w:pStyle w:val="Ttulo1"/>
        <w:rPr>
          <w:rFonts w:cs="Times New Roman"/>
        </w:rPr>
      </w:pPr>
      <w:r w:rsidRPr="4A99AEB9">
        <w:rPr>
          <w:rFonts w:cs="Times New Roman"/>
        </w:rPr>
        <w:t>CONCLUSIONS</w:t>
      </w:r>
    </w:p>
    <w:p w14:paraId="0896FEE0" w14:textId="2C273FDF" w:rsidR="65817C3B" w:rsidRDefault="3157931C" w:rsidP="7BE9DC4A">
      <w:pPr>
        <w:jc w:val="both"/>
      </w:pPr>
      <w:r>
        <w:t xml:space="preserve">Our findings collectively show that SUT is associated with a significant reduction in contact with the criminal justice system, and that </w:t>
      </w:r>
      <w:r w:rsidR="028E61A8">
        <w:t xml:space="preserve">its </w:t>
      </w:r>
      <w:r>
        <w:t xml:space="preserve">protective </w:t>
      </w:r>
      <w:r w:rsidR="35D1D9E2">
        <w:t>effect is</w:t>
      </w:r>
      <w:r>
        <w:t xml:space="preserve"> </w:t>
      </w:r>
      <w:r w:rsidR="4B902D4C">
        <w:t>optimized</w:t>
      </w:r>
      <w:r>
        <w:t xml:space="preserve"> </w:t>
      </w:r>
      <w:r w:rsidR="1BA3CD9D">
        <w:t>when the patients achieve SUT completion status</w:t>
      </w:r>
      <w:r>
        <w:t xml:space="preserve">. </w:t>
      </w:r>
      <w:r w:rsidR="782AB142">
        <w:t>Therefore, a</w:t>
      </w:r>
      <w:r>
        <w:t>n</w:t>
      </w:r>
      <w:r w:rsidR="6FF6FB20">
        <w:t xml:space="preserve"> </w:t>
      </w:r>
      <w:r>
        <w:t xml:space="preserve">increased focus on encouraging retention in </w:t>
      </w:r>
      <w:r w:rsidR="11F7957C">
        <w:t>SU</w:t>
      </w:r>
      <w:r>
        <w:t xml:space="preserve">T is </w:t>
      </w:r>
      <w:r w:rsidR="7DD487F3">
        <w:t>essential</w:t>
      </w:r>
      <w:r>
        <w:t xml:space="preserve"> to maximise the long-term benefits of </w:t>
      </w:r>
      <w:r w:rsidR="0EFE57E2">
        <w:t>SU</w:t>
      </w:r>
      <w:r>
        <w:t>T.</w:t>
      </w:r>
    </w:p>
    <w:p w14:paraId="21AA8E12" w14:textId="36760B3D" w:rsidR="4A99AEB9" w:rsidRDefault="4A99AEB9" w:rsidP="7BE9DC4A">
      <w:pPr>
        <w:jc w:val="both"/>
      </w:pPr>
    </w:p>
    <w:p w14:paraId="05FC4359" w14:textId="39B07364" w:rsidR="00967B7F" w:rsidRDefault="00967B7F">
      <w:r>
        <w:br w:type="page"/>
      </w:r>
    </w:p>
    <w:p w14:paraId="414796CC" w14:textId="4A811D90" w:rsidR="00967B7F" w:rsidRPr="00AB6674" w:rsidRDefault="00967B7F" w:rsidP="00AB6674">
      <w:pPr>
        <w:pStyle w:val="Ttulo1"/>
        <w:rPr>
          <w:rFonts w:cs="Times New Roman"/>
        </w:rPr>
      </w:pPr>
      <w:r w:rsidRPr="00AB6674">
        <w:rPr>
          <w:rFonts w:cs="Times New Roman"/>
        </w:rPr>
        <w:lastRenderedPageBreak/>
        <w:t xml:space="preserve">REFERENCES </w:t>
      </w:r>
    </w:p>
    <w:p w14:paraId="1890D031" w14:textId="70B627FC" w:rsidR="00D64311" w:rsidRDefault="21CE82F7" w:rsidP="411396A0">
      <w:pPr>
        <w:pStyle w:val="Prrafodelista"/>
        <w:numPr>
          <w:ilvl w:val="0"/>
          <w:numId w:val="30"/>
        </w:numPr>
        <w:jc w:val="both"/>
        <w:rPr>
          <w:szCs w:val="24"/>
        </w:rPr>
      </w:pPr>
      <w:r w:rsidRPr="411396A0">
        <w:rPr>
          <w:szCs w:val="24"/>
        </w:rPr>
        <w:t xml:space="preserve">Best, D., &amp; Colman, C. (2019). </w:t>
      </w:r>
      <w:r w:rsidRPr="411396A0">
        <w:rPr>
          <w:i/>
          <w:iCs/>
          <w:szCs w:val="24"/>
        </w:rPr>
        <w:t>Strengths-Based Approaches to Crime and Substance Use: From Drugs and Crime to Desistance and Recovery</w:t>
      </w:r>
      <w:r w:rsidRPr="411396A0">
        <w:rPr>
          <w:szCs w:val="24"/>
        </w:rPr>
        <w:t>. Routledge. https://public.ebookcentral.proquest.com/choice/publicfullrecord.aspx?p=5909847</w:t>
      </w:r>
    </w:p>
    <w:p w14:paraId="068FA253" w14:textId="77777777" w:rsidR="00D64311" w:rsidRDefault="00D64311" w:rsidP="411396A0">
      <w:pPr>
        <w:jc w:val="both"/>
        <w:rPr>
          <w:szCs w:val="24"/>
        </w:rPr>
      </w:pPr>
    </w:p>
    <w:p w14:paraId="4F52F84F" w14:textId="52003586" w:rsidR="00D64311" w:rsidRPr="008A258B" w:rsidRDefault="2A6DC6DA" w:rsidP="411396A0">
      <w:pPr>
        <w:pStyle w:val="Prrafodelista"/>
        <w:numPr>
          <w:ilvl w:val="0"/>
          <w:numId w:val="30"/>
        </w:numPr>
        <w:jc w:val="both"/>
        <w:rPr>
          <w:szCs w:val="24"/>
        </w:rPr>
      </w:pPr>
      <w:r w:rsidRPr="7BE9DC4A">
        <w:rPr>
          <w:szCs w:val="24"/>
        </w:rPr>
        <w:t xml:space="preserve">Holloway, K., Bennett, T.H. and Farrington, D.P. (2006). The Effectiveness of Drug Treatment Programs in Reducing Criminal Behavior: A Meta-Analysis. </w:t>
      </w:r>
      <w:proofErr w:type="spellStart"/>
      <w:r w:rsidRPr="7BE9DC4A">
        <w:rPr>
          <w:szCs w:val="24"/>
        </w:rPr>
        <w:t>Psicothema</w:t>
      </w:r>
      <w:proofErr w:type="spellEnd"/>
      <w:r w:rsidRPr="7BE9DC4A">
        <w:rPr>
          <w:szCs w:val="24"/>
        </w:rPr>
        <w:t>, 18(3), 620– 629.</w:t>
      </w:r>
    </w:p>
    <w:p w14:paraId="3D0CC458" w14:textId="77777777" w:rsidR="00D64311" w:rsidRDefault="00D64311" w:rsidP="411396A0">
      <w:pPr>
        <w:jc w:val="both"/>
        <w:rPr>
          <w:szCs w:val="24"/>
        </w:rPr>
      </w:pPr>
    </w:p>
    <w:p w14:paraId="2DD52F0C" w14:textId="77777777" w:rsidR="00D64311" w:rsidRPr="008A258B" w:rsidRDefault="21CE82F7" w:rsidP="411396A0">
      <w:pPr>
        <w:pStyle w:val="Prrafodelista"/>
        <w:numPr>
          <w:ilvl w:val="0"/>
          <w:numId w:val="30"/>
        </w:numPr>
        <w:jc w:val="both"/>
        <w:rPr>
          <w:szCs w:val="24"/>
        </w:rPr>
      </w:pPr>
      <w:proofErr w:type="spellStart"/>
      <w:r w:rsidRPr="411396A0">
        <w:rPr>
          <w:szCs w:val="24"/>
        </w:rPr>
        <w:t>Skjærvø</w:t>
      </w:r>
      <w:proofErr w:type="spellEnd"/>
      <w:r w:rsidRPr="411396A0">
        <w:rPr>
          <w:szCs w:val="24"/>
        </w:rPr>
        <w:t xml:space="preserve">, I., Clausen, T., </w:t>
      </w:r>
      <w:proofErr w:type="spellStart"/>
      <w:r w:rsidRPr="411396A0">
        <w:rPr>
          <w:szCs w:val="24"/>
        </w:rPr>
        <w:t>Skurtveit</w:t>
      </w:r>
      <w:proofErr w:type="spellEnd"/>
      <w:r w:rsidRPr="411396A0">
        <w:rPr>
          <w:szCs w:val="24"/>
        </w:rPr>
        <w:t xml:space="preserve">, S., &amp; </w:t>
      </w:r>
      <w:proofErr w:type="spellStart"/>
      <w:r w:rsidRPr="411396A0">
        <w:rPr>
          <w:szCs w:val="24"/>
        </w:rPr>
        <w:t>Bukten</w:t>
      </w:r>
      <w:proofErr w:type="spellEnd"/>
      <w:r w:rsidRPr="411396A0">
        <w:rPr>
          <w:szCs w:val="24"/>
        </w:rPr>
        <w:t xml:space="preserve">, A. (2021). Desistance from crime following substance use treatment: the role of treatment retention, social </w:t>
      </w:r>
      <w:proofErr w:type="gramStart"/>
      <w:r w:rsidRPr="411396A0">
        <w:rPr>
          <w:szCs w:val="24"/>
        </w:rPr>
        <w:t>network</w:t>
      </w:r>
      <w:proofErr w:type="gramEnd"/>
      <w:r w:rsidRPr="411396A0">
        <w:rPr>
          <w:szCs w:val="24"/>
        </w:rPr>
        <w:t xml:space="preserve"> and self-control. </w:t>
      </w:r>
      <w:proofErr w:type="spellStart"/>
      <w:r w:rsidRPr="411396A0">
        <w:rPr>
          <w:szCs w:val="24"/>
        </w:rPr>
        <w:t>Bmc</w:t>
      </w:r>
      <w:proofErr w:type="spellEnd"/>
      <w:r w:rsidRPr="411396A0">
        <w:rPr>
          <w:szCs w:val="24"/>
        </w:rPr>
        <w:t xml:space="preserve"> Psychiatry, 21(1). </w:t>
      </w:r>
      <w:hyperlink r:id="rId14">
        <w:r w:rsidRPr="411396A0">
          <w:rPr>
            <w:rStyle w:val="Hipervnculo"/>
            <w:szCs w:val="24"/>
          </w:rPr>
          <w:t>https://doi.org/10.1186/s12888-021-03518-2</w:t>
        </w:r>
      </w:hyperlink>
    </w:p>
    <w:p w14:paraId="667AB959" w14:textId="77777777" w:rsidR="00D64311" w:rsidRDefault="00D64311" w:rsidP="411396A0">
      <w:pPr>
        <w:jc w:val="both"/>
        <w:rPr>
          <w:szCs w:val="24"/>
        </w:rPr>
      </w:pPr>
    </w:p>
    <w:p w14:paraId="0D256AF2" w14:textId="77777777" w:rsidR="00D64311" w:rsidRDefault="21CE82F7" w:rsidP="411396A0">
      <w:pPr>
        <w:pStyle w:val="Prrafodelista"/>
        <w:numPr>
          <w:ilvl w:val="0"/>
          <w:numId w:val="30"/>
        </w:numPr>
        <w:jc w:val="both"/>
        <w:rPr>
          <w:szCs w:val="24"/>
        </w:rPr>
      </w:pPr>
      <w:r w:rsidRPr="411396A0">
        <w:rPr>
          <w:szCs w:val="24"/>
        </w:rPr>
        <w:t xml:space="preserve">Goldstein, P. J. (1985). The drugs/violence nexus: a tripartite conceptual framework. Journal of Drug Issues, 15(4), 493–506. </w:t>
      </w:r>
      <w:hyperlink r:id="rId15">
        <w:r w:rsidRPr="411396A0">
          <w:rPr>
            <w:rStyle w:val="Hipervnculo"/>
            <w:szCs w:val="24"/>
          </w:rPr>
          <w:t>https://doi.org/10.1177/002204268501500406</w:t>
        </w:r>
      </w:hyperlink>
    </w:p>
    <w:p w14:paraId="6F8470B2" w14:textId="77777777" w:rsidR="00D64311" w:rsidRDefault="00D64311" w:rsidP="411396A0">
      <w:pPr>
        <w:jc w:val="both"/>
        <w:rPr>
          <w:szCs w:val="24"/>
        </w:rPr>
      </w:pPr>
    </w:p>
    <w:p w14:paraId="46E45200" w14:textId="4C09EB97" w:rsidR="00D64311" w:rsidRPr="008A258B" w:rsidRDefault="21CE82F7" w:rsidP="411396A0">
      <w:pPr>
        <w:pStyle w:val="Prrafodelista"/>
        <w:numPr>
          <w:ilvl w:val="0"/>
          <w:numId w:val="30"/>
        </w:numPr>
        <w:jc w:val="both"/>
        <w:rPr>
          <w:szCs w:val="24"/>
        </w:rPr>
      </w:pPr>
      <w:proofErr w:type="spellStart"/>
      <w:r w:rsidRPr="411396A0">
        <w:rPr>
          <w:szCs w:val="24"/>
        </w:rPr>
        <w:t>Reingle</w:t>
      </w:r>
      <w:proofErr w:type="spellEnd"/>
      <w:r w:rsidRPr="411396A0">
        <w:rPr>
          <w:szCs w:val="24"/>
        </w:rPr>
        <w:t xml:space="preserve"> Gonzalez, Jennifer</w:t>
      </w:r>
      <w:r w:rsidR="1131F3C9" w:rsidRPr="411396A0">
        <w:rPr>
          <w:szCs w:val="24"/>
        </w:rPr>
        <w:t>;</w:t>
      </w:r>
      <w:r w:rsidRPr="411396A0">
        <w:rPr>
          <w:szCs w:val="24"/>
        </w:rPr>
        <w:t xml:space="preserve"> Akers Timothy (2017) Transdisciplinary Research Perspective: Epidemiological Criminology as an Emerging Theoretical Framework for Substance Abuse Research. In </w:t>
      </w:r>
      <w:proofErr w:type="spellStart"/>
      <w:r w:rsidRPr="411396A0">
        <w:rPr>
          <w:szCs w:val="24"/>
        </w:rPr>
        <w:t>VanGeest</w:t>
      </w:r>
      <w:proofErr w:type="spellEnd"/>
      <w:r w:rsidRPr="411396A0">
        <w:rPr>
          <w:szCs w:val="24"/>
        </w:rPr>
        <w:t xml:space="preserve">, J., Johnson, T. P., &amp; </w:t>
      </w:r>
      <w:proofErr w:type="spellStart"/>
      <w:r w:rsidRPr="411396A0">
        <w:rPr>
          <w:szCs w:val="24"/>
        </w:rPr>
        <w:t>Alemagno</w:t>
      </w:r>
      <w:proofErr w:type="spellEnd"/>
      <w:r w:rsidRPr="411396A0">
        <w:rPr>
          <w:szCs w:val="24"/>
        </w:rPr>
        <w:t xml:space="preserve">, S. A. (2017). Research methods in the study of substance abuse. Springer. </w:t>
      </w:r>
      <w:hyperlink r:id="rId16">
        <w:r w:rsidRPr="411396A0">
          <w:rPr>
            <w:rStyle w:val="Hipervnculo"/>
            <w:szCs w:val="24"/>
          </w:rPr>
          <w:t>https://doi.org/10.1007/978-3-319-55980-3</w:t>
        </w:r>
      </w:hyperlink>
    </w:p>
    <w:p w14:paraId="402AB539" w14:textId="77777777" w:rsidR="00D64311" w:rsidRDefault="00D64311" w:rsidP="411396A0">
      <w:pPr>
        <w:jc w:val="both"/>
        <w:rPr>
          <w:szCs w:val="24"/>
        </w:rPr>
      </w:pPr>
    </w:p>
    <w:p w14:paraId="417722C6" w14:textId="360CD347" w:rsidR="00D64311" w:rsidRPr="008A258B" w:rsidRDefault="21CE82F7" w:rsidP="411396A0">
      <w:pPr>
        <w:pStyle w:val="Prrafodelista"/>
        <w:numPr>
          <w:ilvl w:val="0"/>
          <w:numId w:val="30"/>
        </w:numPr>
        <w:jc w:val="both"/>
        <w:rPr>
          <w:szCs w:val="24"/>
        </w:rPr>
      </w:pPr>
      <w:r w:rsidRPr="411396A0">
        <w:rPr>
          <w:szCs w:val="24"/>
        </w:rPr>
        <w:t>Turnbull, Paul (2019) The relationship between drugs and crime and its implications for recovery and desistanc</w:t>
      </w:r>
      <w:r w:rsidR="61174946" w:rsidRPr="411396A0">
        <w:rPr>
          <w:szCs w:val="24"/>
        </w:rPr>
        <w:t>e</w:t>
      </w:r>
      <w:r w:rsidRPr="411396A0">
        <w:rPr>
          <w:szCs w:val="24"/>
        </w:rPr>
        <w:t xml:space="preserve">. In Best, D., &amp; Colman, C. (2019). Strengths-Based Approaches to Crime and Substance Use: From Drugs and Crime to Desistance and Recovery. Routledge. </w:t>
      </w:r>
      <w:hyperlink r:id="rId17">
        <w:r w:rsidRPr="411396A0">
          <w:rPr>
            <w:rStyle w:val="Hipervnculo"/>
            <w:szCs w:val="24"/>
          </w:rPr>
          <w:t>https://public.ebookcentral.proquest.com/choice/publicfullrecord.aspx?p=5909847</w:t>
        </w:r>
      </w:hyperlink>
    </w:p>
    <w:p w14:paraId="127DE252" w14:textId="77777777" w:rsidR="00D64311" w:rsidRDefault="00D64311" w:rsidP="411396A0">
      <w:pPr>
        <w:jc w:val="both"/>
        <w:rPr>
          <w:szCs w:val="24"/>
        </w:rPr>
      </w:pPr>
    </w:p>
    <w:p w14:paraId="6CE7A0CC" w14:textId="7709AF51" w:rsidR="00E07D68" w:rsidRPr="00E07D68" w:rsidRDefault="2A6DC6DA" w:rsidP="7BE9DC4A">
      <w:pPr>
        <w:pStyle w:val="Prrafodelista"/>
        <w:numPr>
          <w:ilvl w:val="0"/>
          <w:numId w:val="30"/>
        </w:numPr>
        <w:jc w:val="both"/>
        <w:rPr>
          <w:szCs w:val="24"/>
        </w:rPr>
      </w:pPr>
      <w:proofErr w:type="spellStart"/>
      <w:r w:rsidRPr="7BE9DC4A">
        <w:rPr>
          <w:szCs w:val="24"/>
        </w:rPr>
        <w:t>Garnick</w:t>
      </w:r>
      <w:proofErr w:type="spellEnd"/>
      <w:r w:rsidRPr="7BE9DC4A">
        <w:rPr>
          <w:szCs w:val="24"/>
        </w:rPr>
        <w:t xml:space="preserve">, D. W., Horgan, C. M., Acevedo, A., Lee, M. T., </w:t>
      </w:r>
      <w:proofErr w:type="spellStart"/>
      <w:r w:rsidRPr="7BE9DC4A">
        <w:rPr>
          <w:szCs w:val="24"/>
        </w:rPr>
        <w:t>Panas</w:t>
      </w:r>
      <w:proofErr w:type="spellEnd"/>
      <w:r w:rsidRPr="7BE9DC4A">
        <w:rPr>
          <w:szCs w:val="24"/>
        </w:rPr>
        <w:t xml:space="preserve">, L., Ritter, G. A., </w:t>
      </w:r>
      <w:proofErr w:type="spellStart"/>
      <w:r w:rsidRPr="7BE9DC4A">
        <w:rPr>
          <w:szCs w:val="24"/>
        </w:rPr>
        <w:t>Dunigan</w:t>
      </w:r>
      <w:proofErr w:type="spellEnd"/>
      <w:r w:rsidRPr="7BE9DC4A">
        <w:rPr>
          <w:szCs w:val="24"/>
        </w:rPr>
        <w:t xml:space="preserve">, R., </w:t>
      </w:r>
      <w:proofErr w:type="spellStart"/>
      <w:r w:rsidRPr="7BE9DC4A">
        <w:rPr>
          <w:szCs w:val="24"/>
        </w:rPr>
        <w:t>Bidorini</w:t>
      </w:r>
      <w:proofErr w:type="spellEnd"/>
      <w:r w:rsidRPr="7BE9DC4A">
        <w:rPr>
          <w:szCs w:val="24"/>
        </w:rPr>
        <w:t xml:space="preserve">, A., Campbell, K., </w:t>
      </w:r>
      <w:proofErr w:type="spellStart"/>
      <w:r w:rsidRPr="7BE9DC4A">
        <w:rPr>
          <w:szCs w:val="24"/>
        </w:rPr>
        <w:t>Haberlin</w:t>
      </w:r>
      <w:proofErr w:type="spellEnd"/>
      <w:r w:rsidRPr="7BE9DC4A">
        <w:rPr>
          <w:szCs w:val="24"/>
        </w:rPr>
        <w:t>, K., Huber, A., Lambert-</w:t>
      </w:r>
      <w:proofErr w:type="spellStart"/>
      <w:r w:rsidRPr="7BE9DC4A">
        <w:rPr>
          <w:szCs w:val="24"/>
        </w:rPr>
        <w:t>Wacey</w:t>
      </w:r>
      <w:proofErr w:type="spellEnd"/>
      <w:r w:rsidRPr="7BE9DC4A">
        <w:rPr>
          <w:szCs w:val="24"/>
        </w:rPr>
        <w:t xml:space="preserve">, D., Leeper, T., Reynolds, M., &amp; Wright, D. (2014). Criminal justice outcomes after engagement in outpatient substance abuse treatment. Journal of Substance Abuse Treatment, 46(3), 295–305. </w:t>
      </w:r>
      <w:hyperlink r:id="rId18">
        <w:r w:rsidRPr="7BE9DC4A">
          <w:rPr>
            <w:rStyle w:val="Hipervnculo"/>
            <w:szCs w:val="24"/>
          </w:rPr>
          <w:t>https://doi.org/10.1016/j.jsat.2013.10.005</w:t>
        </w:r>
      </w:hyperlink>
    </w:p>
    <w:p w14:paraId="425C604F" w14:textId="77777777" w:rsidR="00E07D68" w:rsidRPr="008A258B" w:rsidRDefault="00E07D68" w:rsidP="411396A0">
      <w:pPr>
        <w:pStyle w:val="Prrafodelista"/>
        <w:jc w:val="both"/>
        <w:rPr>
          <w:szCs w:val="24"/>
        </w:rPr>
      </w:pPr>
    </w:p>
    <w:p w14:paraId="3B32BFD5" w14:textId="77777777" w:rsidR="00D64311" w:rsidRPr="008A258B" w:rsidRDefault="21CE82F7" w:rsidP="411396A0">
      <w:pPr>
        <w:pStyle w:val="Prrafodelista"/>
        <w:numPr>
          <w:ilvl w:val="0"/>
          <w:numId w:val="30"/>
        </w:numPr>
        <w:jc w:val="both"/>
        <w:rPr>
          <w:szCs w:val="24"/>
        </w:rPr>
      </w:pPr>
      <w:proofErr w:type="spellStart"/>
      <w:r w:rsidRPr="411396A0">
        <w:rPr>
          <w:szCs w:val="24"/>
        </w:rPr>
        <w:t>Gossop</w:t>
      </w:r>
      <w:proofErr w:type="spellEnd"/>
      <w:r w:rsidRPr="411396A0">
        <w:rPr>
          <w:szCs w:val="24"/>
        </w:rPr>
        <w:t xml:space="preserve">, M., </w:t>
      </w:r>
      <w:proofErr w:type="spellStart"/>
      <w:r w:rsidRPr="411396A0">
        <w:rPr>
          <w:szCs w:val="24"/>
        </w:rPr>
        <w:t>Trakada</w:t>
      </w:r>
      <w:proofErr w:type="spellEnd"/>
      <w:r w:rsidRPr="411396A0">
        <w:rPr>
          <w:szCs w:val="24"/>
        </w:rPr>
        <w:t xml:space="preserve">, K., Stewart, D., &amp; Witton, J. (2005). Reductions in criminal convictions after addiction treatment: 5-year follow-up. Drug and Alcohol Dependence, 79(3), 295–302. </w:t>
      </w:r>
      <w:hyperlink r:id="rId19">
        <w:r w:rsidRPr="411396A0">
          <w:rPr>
            <w:rStyle w:val="Hipervnculo"/>
            <w:szCs w:val="24"/>
            <w:lang w:val="es-CL"/>
          </w:rPr>
          <w:t>https://doi.org/10.1016/j.drugalcdep.2005.01.023</w:t>
        </w:r>
      </w:hyperlink>
    </w:p>
    <w:p w14:paraId="24F62959" w14:textId="77777777" w:rsidR="00D64311" w:rsidRPr="00393EBA" w:rsidRDefault="00D64311" w:rsidP="411396A0">
      <w:pPr>
        <w:jc w:val="both"/>
        <w:rPr>
          <w:szCs w:val="24"/>
          <w:lang w:val="es-CL"/>
        </w:rPr>
      </w:pPr>
    </w:p>
    <w:p w14:paraId="5E257029" w14:textId="4CDE0BE2" w:rsidR="002408C7" w:rsidRDefault="6A26F8B0" w:rsidP="411396A0">
      <w:pPr>
        <w:pStyle w:val="Prrafodelista"/>
        <w:numPr>
          <w:ilvl w:val="0"/>
          <w:numId w:val="30"/>
        </w:numPr>
        <w:jc w:val="both"/>
        <w:rPr>
          <w:szCs w:val="24"/>
        </w:rPr>
      </w:pPr>
      <w:proofErr w:type="spellStart"/>
      <w:r w:rsidRPr="411396A0">
        <w:rPr>
          <w:szCs w:val="24"/>
        </w:rPr>
        <w:t>Havnes</w:t>
      </w:r>
      <w:proofErr w:type="spellEnd"/>
      <w:r w:rsidRPr="411396A0">
        <w:rPr>
          <w:szCs w:val="24"/>
        </w:rPr>
        <w:t xml:space="preserve">, I., </w:t>
      </w:r>
      <w:proofErr w:type="spellStart"/>
      <w:r w:rsidRPr="411396A0">
        <w:rPr>
          <w:szCs w:val="24"/>
        </w:rPr>
        <w:t>Bukten</w:t>
      </w:r>
      <w:proofErr w:type="spellEnd"/>
      <w:r w:rsidRPr="411396A0">
        <w:rPr>
          <w:szCs w:val="24"/>
        </w:rPr>
        <w:t xml:space="preserve">, A., </w:t>
      </w:r>
      <w:proofErr w:type="spellStart"/>
      <w:r w:rsidRPr="411396A0">
        <w:rPr>
          <w:szCs w:val="24"/>
        </w:rPr>
        <w:t>Gossop</w:t>
      </w:r>
      <w:proofErr w:type="spellEnd"/>
      <w:r w:rsidRPr="411396A0">
        <w:rPr>
          <w:szCs w:val="24"/>
        </w:rPr>
        <w:t xml:space="preserve">, M., Waal, H., </w:t>
      </w:r>
      <w:proofErr w:type="spellStart"/>
      <w:r w:rsidRPr="411396A0">
        <w:rPr>
          <w:szCs w:val="24"/>
        </w:rPr>
        <w:t>Stangeland</w:t>
      </w:r>
      <w:proofErr w:type="spellEnd"/>
      <w:r w:rsidRPr="411396A0">
        <w:rPr>
          <w:szCs w:val="24"/>
        </w:rPr>
        <w:t>, P., &amp; Clausen, T. (2012). Reductions in convictions for violent crime during opioid maintenance treatment: a longitudinal national cohort study. Drug and Alcohol Dependence, 124(3), 307–310. https://doi.org/10.1016/j.drugalcdep.2012.02.005</w:t>
      </w:r>
    </w:p>
    <w:p w14:paraId="5D4CC79C" w14:textId="77777777" w:rsidR="002408C7" w:rsidRPr="002408C7" w:rsidRDefault="002408C7" w:rsidP="411396A0">
      <w:pPr>
        <w:pStyle w:val="Prrafodelista"/>
        <w:rPr>
          <w:szCs w:val="24"/>
        </w:rPr>
      </w:pPr>
    </w:p>
    <w:p w14:paraId="129CF315" w14:textId="714AD049" w:rsidR="00D64311" w:rsidRPr="008A258B" w:rsidRDefault="21CE82F7" w:rsidP="411396A0">
      <w:pPr>
        <w:pStyle w:val="Prrafodelista"/>
        <w:numPr>
          <w:ilvl w:val="0"/>
          <w:numId w:val="30"/>
        </w:numPr>
        <w:jc w:val="both"/>
        <w:rPr>
          <w:szCs w:val="24"/>
        </w:rPr>
      </w:pPr>
      <w:r w:rsidRPr="411396A0">
        <w:rPr>
          <w:szCs w:val="24"/>
        </w:rPr>
        <w:lastRenderedPageBreak/>
        <w:t xml:space="preserve">Prendergast, M., </w:t>
      </w:r>
      <w:proofErr w:type="spellStart"/>
      <w:r w:rsidRPr="411396A0">
        <w:rPr>
          <w:szCs w:val="24"/>
        </w:rPr>
        <w:t>Podus</w:t>
      </w:r>
      <w:proofErr w:type="spellEnd"/>
      <w:r w:rsidRPr="411396A0">
        <w:rPr>
          <w:szCs w:val="24"/>
        </w:rPr>
        <w:t xml:space="preserve">, D., Chang, E., &amp; </w:t>
      </w:r>
      <w:proofErr w:type="spellStart"/>
      <w:r w:rsidRPr="411396A0">
        <w:rPr>
          <w:szCs w:val="24"/>
        </w:rPr>
        <w:t>Urada</w:t>
      </w:r>
      <w:proofErr w:type="spellEnd"/>
      <w:r w:rsidRPr="411396A0">
        <w:rPr>
          <w:szCs w:val="24"/>
        </w:rPr>
        <w:t xml:space="preserve">, D. (2002). The Effectiveness of Drug Abuse Treatment: </w:t>
      </w:r>
      <w:proofErr w:type="gramStart"/>
      <w:r w:rsidRPr="411396A0">
        <w:rPr>
          <w:szCs w:val="24"/>
        </w:rPr>
        <w:t>a</w:t>
      </w:r>
      <w:proofErr w:type="gramEnd"/>
      <w:r w:rsidRPr="411396A0">
        <w:rPr>
          <w:szCs w:val="24"/>
        </w:rPr>
        <w:t xml:space="preserve"> Meta-analysis of Comparison Group Studies. Drug and Alcohol Dependence, 53-72.</w:t>
      </w:r>
    </w:p>
    <w:p w14:paraId="2A262580" w14:textId="77777777" w:rsidR="00D64311" w:rsidRDefault="00D64311" w:rsidP="411396A0">
      <w:pPr>
        <w:jc w:val="both"/>
        <w:rPr>
          <w:szCs w:val="24"/>
        </w:rPr>
      </w:pPr>
    </w:p>
    <w:p w14:paraId="1479742C" w14:textId="77777777" w:rsidR="00D64311" w:rsidRPr="008A258B" w:rsidRDefault="21CE82F7" w:rsidP="411396A0">
      <w:pPr>
        <w:pStyle w:val="Prrafodelista"/>
        <w:numPr>
          <w:ilvl w:val="0"/>
          <w:numId w:val="30"/>
        </w:numPr>
        <w:jc w:val="both"/>
        <w:rPr>
          <w:szCs w:val="24"/>
        </w:rPr>
      </w:pPr>
      <w:proofErr w:type="spellStart"/>
      <w:r w:rsidRPr="411396A0">
        <w:rPr>
          <w:szCs w:val="24"/>
        </w:rPr>
        <w:t>Kaskela</w:t>
      </w:r>
      <w:proofErr w:type="spellEnd"/>
      <w:r w:rsidRPr="411396A0">
        <w:rPr>
          <w:szCs w:val="24"/>
        </w:rPr>
        <w:t xml:space="preserve">, T., &amp; </w:t>
      </w:r>
      <w:proofErr w:type="spellStart"/>
      <w:r w:rsidRPr="411396A0">
        <w:rPr>
          <w:szCs w:val="24"/>
        </w:rPr>
        <w:t>Pitkänen</w:t>
      </w:r>
      <w:proofErr w:type="spellEnd"/>
      <w:r w:rsidRPr="411396A0">
        <w:rPr>
          <w:szCs w:val="24"/>
        </w:rPr>
        <w:t xml:space="preserve">, T. (2020). Association between the discontinuation of substance use inpatient treatment and the risk of committing a crime leading to imprisonment: a </w:t>
      </w:r>
      <w:proofErr w:type="spellStart"/>
      <w:r w:rsidRPr="411396A0">
        <w:rPr>
          <w:szCs w:val="24"/>
        </w:rPr>
        <w:t>finnish</w:t>
      </w:r>
      <w:proofErr w:type="spellEnd"/>
      <w:r w:rsidRPr="411396A0">
        <w:rPr>
          <w:szCs w:val="24"/>
        </w:rPr>
        <w:t xml:space="preserve"> registry-based 5-year follow-up. Criminal Behaviour and Mental </w:t>
      </w:r>
      <w:proofErr w:type="gramStart"/>
      <w:r w:rsidRPr="411396A0">
        <w:rPr>
          <w:szCs w:val="24"/>
        </w:rPr>
        <w:t>Health :</w:t>
      </w:r>
      <w:proofErr w:type="gramEnd"/>
      <w:r w:rsidRPr="411396A0">
        <w:rPr>
          <w:szCs w:val="24"/>
        </w:rPr>
        <w:t xml:space="preserve"> </w:t>
      </w:r>
      <w:proofErr w:type="spellStart"/>
      <w:r w:rsidRPr="411396A0">
        <w:rPr>
          <w:szCs w:val="24"/>
        </w:rPr>
        <w:t>Cbmh</w:t>
      </w:r>
      <w:proofErr w:type="spellEnd"/>
      <w:r w:rsidRPr="411396A0">
        <w:rPr>
          <w:szCs w:val="24"/>
        </w:rPr>
        <w:t xml:space="preserve">, 31(3), 171–182. </w:t>
      </w:r>
      <w:hyperlink r:id="rId20">
        <w:r w:rsidRPr="411396A0">
          <w:rPr>
            <w:rStyle w:val="Hipervnculo"/>
            <w:szCs w:val="24"/>
          </w:rPr>
          <w:t>https://doi.org/10.1002/cbm.2198</w:t>
        </w:r>
      </w:hyperlink>
    </w:p>
    <w:p w14:paraId="126A7934" w14:textId="77777777" w:rsidR="00D64311" w:rsidRDefault="00D64311" w:rsidP="411396A0">
      <w:pPr>
        <w:jc w:val="both"/>
        <w:rPr>
          <w:szCs w:val="24"/>
        </w:rPr>
      </w:pPr>
    </w:p>
    <w:p w14:paraId="19B882BB" w14:textId="77777777" w:rsidR="00D64311" w:rsidRPr="008A258B" w:rsidRDefault="21CE82F7" w:rsidP="411396A0">
      <w:pPr>
        <w:pStyle w:val="Prrafodelista"/>
        <w:numPr>
          <w:ilvl w:val="0"/>
          <w:numId w:val="30"/>
        </w:numPr>
        <w:jc w:val="both"/>
        <w:rPr>
          <w:szCs w:val="24"/>
        </w:rPr>
      </w:pPr>
      <w:r w:rsidRPr="411396A0">
        <w:rPr>
          <w:szCs w:val="24"/>
        </w:rPr>
        <w:t xml:space="preserve">Smart, R., &amp; Reuter, P. (2022). Does heroin-assisted treatment reduce crime? a review of randomised-controlled trials. Addiction (Abingdon, England), 117(3), 518–531. </w:t>
      </w:r>
      <w:hyperlink r:id="rId21">
        <w:r w:rsidRPr="411396A0">
          <w:rPr>
            <w:rStyle w:val="Hipervnculo"/>
            <w:szCs w:val="24"/>
          </w:rPr>
          <w:t>https://doi.org/10.1111/add.15601</w:t>
        </w:r>
      </w:hyperlink>
    </w:p>
    <w:p w14:paraId="567BF44F" w14:textId="77777777" w:rsidR="00D64311" w:rsidRDefault="00D64311" w:rsidP="411396A0">
      <w:pPr>
        <w:jc w:val="both"/>
        <w:rPr>
          <w:szCs w:val="24"/>
        </w:rPr>
      </w:pPr>
    </w:p>
    <w:p w14:paraId="622965C6" w14:textId="77777777" w:rsidR="00990800" w:rsidRDefault="00990800" w:rsidP="411396A0">
      <w:pPr>
        <w:pStyle w:val="Prrafodelista"/>
        <w:rPr>
          <w:szCs w:val="24"/>
        </w:rPr>
      </w:pPr>
    </w:p>
    <w:p w14:paraId="6C585343" w14:textId="28370254" w:rsidR="00D64311" w:rsidRPr="005B24F0" w:rsidRDefault="21CE82F7" w:rsidP="411396A0">
      <w:pPr>
        <w:pStyle w:val="Prrafodelista"/>
        <w:numPr>
          <w:ilvl w:val="0"/>
          <w:numId w:val="30"/>
        </w:numPr>
        <w:jc w:val="both"/>
        <w:rPr>
          <w:szCs w:val="24"/>
        </w:rPr>
      </w:pPr>
      <w:r w:rsidRPr="411396A0">
        <w:rPr>
          <w:szCs w:val="24"/>
        </w:rPr>
        <w:t xml:space="preserve">Whitten, T., Cale, J., Nathan, S., </w:t>
      </w:r>
      <w:proofErr w:type="spellStart"/>
      <w:r w:rsidRPr="411396A0">
        <w:rPr>
          <w:szCs w:val="24"/>
        </w:rPr>
        <w:t>Hayen</w:t>
      </w:r>
      <w:proofErr w:type="spellEnd"/>
      <w:r w:rsidRPr="411396A0">
        <w:rPr>
          <w:szCs w:val="24"/>
        </w:rPr>
        <w:t>, A., Williams, M., Shanahan, M., &amp; Ferry, M. (2023). Duration of stay and rate of subsequent criminal conviction and hospitalisation for substance use among young people admitted to a short-term residential program. Drug and Alcohol Review, (20230412). https://doi.org/10.1111/dar.13655</w:t>
      </w:r>
    </w:p>
    <w:p w14:paraId="137F2602" w14:textId="77777777" w:rsidR="00D64311" w:rsidRDefault="00D64311" w:rsidP="411396A0">
      <w:pPr>
        <w:jc w:val="both"/>
        <w:rPr>
          <w:szCs w:val="24"/>
        </w:rPr>
      </w:pPr>
    </w:p>
    <w:p w14:paraId="7CB97112" w14:textId="77777777" w:rsidR="00837758" w:rsidRDefault="07E587B8" w:rsidP="411396A0">
      <w:pPr>
        <w:pStyle w:val="Prrafodelista"/>
        <w:numPr>
          <w:ilvl w:val="0"/>
          <w:numId w:val="30"/>
        </w:numPr>
        <w:jc w:val="both"/>
        <w:rPr>
          <w:szCs w:val="24"/>
        </w:rPr>
      </w:pPr>
      <w:proofErr w:type="spellStart"/>
      <w:r w:rsidRPr="411396A0">
        <w:rPr>
          <w:szCs w:val="24"/>
        </w:rPr>
        <w:t>Gisev</w:t>
      </w:r>
      <w:proofErr w:type="spellEnd"/>
      <w:r w:rsidRPr="411396A0">
        <w:rPr>
          <w:szCs w:val="24"/>
        </w:rPr>
        <w:t xml:space="preserve">, N., Bharat, C., </w:t>
      </w:r>
      <w:proofErr w:type="spellStart"/>
      <w:r w:rsidRPr="411396A0">
        <w:rPr>
          <w:szCs w:val="24"/>
        </w:rPr>
        <w:t>Larney</w:t>
      </w:r>
      <w:proofErr w:type="spellEnd"/>
      <w:r w:rsidRPr="411396A0">
        <w:rPr>
          <w:szCs w:val="24"/>
        </w:rPr>
        <w:t xml:space="preserve">, S., Dobbins, T., </w:t>
      </w:r>
      <w:proofErr w:type="spellStart"/>
      <w:r w:rsidRPr="411396A0">
        <w:rPr>
          <w:szCs w:val="24"/>
        </w:rPr>
        <w:t>Weatherburn</w:t>
      </w:r>
      <w:proofErr w:type="spellEnd"/>
      <w:r w:rsidRPr="411396A0">
        <w:rPr>
          <w:szCs w:val="24"/>
        </w:rPr>
        <w:t xml:space="preserve">, D., Hickman, M., Farrell, M., &amp; Degenhardt, L. (2019). The effect of entry and </w:t>
      </w:r>
      <w:r w:rsidRPr="411396A0">
        <w:rPr>
          <w:szCs w:val="24"/>
          <w:highlight w:val="yellow"/>
        </w:rPr>
        <w:t>retention in opioid agonist treatment on contact with the criminal justice system among opioid-dependent people</w:t>
      </w:r>
      <w:r w:rsidRPr="411396A0">
        <w:rPr>
          <w:szCs w:val="24"/>
        </w:rPr>
        <w:t>: a retrospective cohort study, 4(7), 342. https://doi.org/10.1016/S2468-2667(19)30060-X</w:t>
      </w:r>
    </w:p>
    <w:p w14:paraId="63A23EB8" w14:textId="77777777" w:rsidR="00D64311" w:rsidRDefault="00D64311" w:rsidP="411396A0">
      <w:pPr>
        <w:pStyle w:val="Prrafodelista"/>
        <w:jc w:val="both"/>
        <w:rPr>
          <w:szCs w:val="24"/>
        </w:rPr>
      </w:pPr>
    </w:p>
    <w:p w14:paraId="624CF5FA" w14:textId="77777777" w:rsidR="00D64311" w:rsidRDefault="00D64311" w:rsidP="411396A0">
      <w:pPr>
        <w:pStyle w:val="Prrafodelista"/>
        <w:jc w:val="both"/>
        <w:rPr>
          <w:szCs w:val="24"/>
        </w:rPr>
      </w:pPr>
    </w:p>
    <w:p w14:paraId="04FFE958" w14:textId="5AA5D1F3" w:rsidR="001647C3" w:rsidRDefault="6F86D8EF" w:rsidP="411396A0">
      <w:pPr>
        <w:pStyle w:val="Prrafodelista"/>
        <w:numPr>
          <w:ilvl w:val="0"/>
          <w:numId w:val="30"/>
        </w:numPr>
        <w:jc w:val="both"/>
        <w:rPr>
          <w:szCs w:val="24"/>
        </w:rPr>
      </w:pPr>
      <w:r w:rsidRPr="411396A0">
        <w:rPr>
          <w:szCs w:val="24"/>
        </w:rPr>
        <w:t xml:space="preserve">Oliver, P., Keen, J., </w:t>
      </w:r>
      <w:proofErr w:type="spellStart"/>
      <w:r w:rsidRPr="411396A0">
        <w:rPr>
          <w:szCs w:val="24"/>
        </w:rPr>
        <w:t>Rowse</w:t>
      </w:r>
      <w:proofErr w:type="spellEnd"/>
      <w:r w:rsidRPr="411396A0">
        <w:rPr>
          <w:szCs w:val="24"/>
        </w:rPr>
        <w:t xml:space="preserve">, G., </w:t>
      </w:r>
      <w:proofErr w:type="spellStart"/>
      <w:r w:rsidRPr="411396A0">
        <w:rPr>
          <w:szCs w:val="24"/>
        </w:rPr>
        <w:t>Ewins</w:t>
      </w:r>
      <w:proofErr w:type="spellEnd"/>
      <w:r w:rsidRPr="411396A0">
        <w:rPr>
          <w:szCs w:val="24"/>
        </w:rPr>
        <w:t xml:space="preserve">, E., Griffiths, L., &amp; Mathers, N. (2010). </w:t>
      </w:r>
      <w:r w:rsidRPr="411396A0">
        <w:rPr>
          <w:szCs w:val="24"/>
          <w:highlight w:val="yellow"/>
        </w:rPr>
        <w:t>The effect of time spent in treatment and dropout status on rates of convictions</w:t>
      </w:r>
      <w:r w:rsidRPr="411396A0">
        <w:rPr>
          <w:szCs w:val="24"/>
        </w:rPr>
        <w:t xml:space="preserve">, cautions and imprisonment over 5 years in a primary care-led methadone maintenance service. Addiction (Abingdon, England), 105(4), 732–9. </w:t>
      </w:r>
      <w:hyperlink r:id="rId22">
        <w:r w:rsidRPr="411396A0">
          <w:rPr>
            <w:rStyle w:val="Hipervnculo"/>
            <w:szCs w:val="24"/>
          </w:rPr>
          <w:t>https://doi.org/10.1111/j.1360-0443.2009.02856.x</w:t>
        </w:r>
      </w:hyperlink>
    </w:p>
    <w:p w14:paraId="1E16F528" w14:textId="77777777" w:rsidR="001647C3" w:rsidRDefault="001647C3" w:rsidP="411396A0">
      <w:pPr>
        <w:pStyle w:val="Prrafodelista"/>
        <w:jc w:val="both"/>
        <w:rPr>
          <w:szCs w:val="24"/>
        </w:rPr>
      </w:pPr>
    </w:p>
    <w:p w14:paraId="3D856F8E" w14:textId="30BF0165" w:rsidR="00D64311" w:rsidRDefault="2A6DC6DA" w:rsidP="411396A0">
      <w:pPr>
        <w:pStyle w:val="Prrafodelista"/>
        <w:numPr>
          <w:ilvl w:val="0"/>
          <w:numId w:val="30"/>
        </w:numPr>
        <w:jc w:val="both"/>
        <w:rPr>
          <w:szCs w:val="24"/>
        </w:rPr>
      </w:pPr>
      <w:r w:rsidRPr="7BE9DC4A">
        <w:rPr>
          <w:szCs w:val="24"/>
        </w:rPr>
        <w:t xml:space="preserve">Stafford, C., Marrero, W. J., Naumann, R. B., Lich, K. H., </w:t>
      </w:r>
      <w:proofErr w:type="spellStart"/>
      <w:r w:rsidRPr="7BE9DC4A">
        <w:rPr>
          <w:szCs w:val="24"/>
        </w:rPr>
        <w:t>Wakeman</w:t>
      </w:r>
      <w:proofErr w:type="spellEnd"/>
      <w:r w:rsidRPr="7BE9DC4A">
        <w:rPr>
          <w:szCs w:val="24"/>
        </w:rPr>
        <w:t xml:space="preserve">, S., &amp; Jalali, M. S. (2022). Identifying key risk factors for premature discontinuation of opioid use disorder treatment in the </w:t>
      </w:r>
      <w:r w:rsidR="78C28900" w:rsidRPr="7BE9DC4A">
        <w:rPr>
          <w:szCs w:val="24"/>
        </w:rPr>
        <w:t>United States</w:t>
      </w:r>
      <w:r w:rsidRPr="7BE9DC4A">
        <w:rPr>
          <w:szCs w:val="24"/>
        </w:rPr>
        <w:t xml:space="preserve">: a predictive </w:t>
      </w:r>
      <w:proofErr w:type="spellStart"/>
      <w:r w:rsidRPr="7BE9DC4A">
        <w:rPr>
          <w:szCs w:val="24"/>
        </w:rPr>
        <w:t>modeling</w:t>
      </w:r>
      <w:proofErr w:type="spellEnd"/>
      <w:r w:rsidRPr="7BE9DC4A">
        <w:rPr>
          <w:szCs w:val="24"/>
        </w:rPr>
        <w:t xml:space="preserve"> study. Drug and Alcohol Dependence, 237, 109507–109507. </w:t>
      </w:r>
      <w:hyperlink r:id="rId23">
        <w:r w:rsidRPr="7BE9DC4A">
          <w:rPr>
            <w:rStyle w:val="Hipervnculo"/>
            <w:szCs w:val="24"/>
          </w:rPr>
          <w:t>https://doi.org/10.1016/j.drugalcdep.2022.109507</w:t>
        </w:r>
      </w:hyperlink>
    </w:p>
    <w:p w14:paraId="43157E77" w14:textId="77777777" w:rsidR="00D64311" w:rsidRDefault="00D64311" w:rsidP="411396A0">
      <w:pPr>
        <w:pStyle w:val="Prrafodelista"/>
        <w:jc w:val="both"/>
        <w:rPr>
          <w:szCs w:val="24"/>
        </w:rPr>
      </w:pPr>
    </w:p>
    <w:p w14:paraId="0FCFDCCF" w14:textId="49383296" w:rsidR="00D64311" w:rsidRDefault="2A6DC6DA" w:rsidP="411396A0">
      <w:pPr>
        <w:pStyle w:val="Prrafodelista"/>
        <w:numPr>
          <w:ilvl w:val="0"/>
          <w:numId w:val="30"/>
        </w:numPr>
        <w:jc w:val="both"/>
        <w:rPr>
          <w:szCs w:val="24"/>
        </w:rPr>
      </w:pPr>
      <w:proofErr w:type="spellStart"/>
      <w:r w:rsidRPr="7BE9DC4A">
        <w:rPr>
          <w:szCs w:val="24"/>
        </w:rPr>
        <w:t>Koetzle</w:t>
      </w:r>
      <w:proofErr w:type="spellEnd"/>
      <w:r w:rsidRPr="7BE9DC4A">
        <w:rPr>
          <w:szCs w:val="24"/>
        </w:rPr>
        <w:t xml:space="preserve">, D., &amp; </w:t>
      </w:r>
      <w:proofErr w:type="spellStart"/>
      <w:r w:rsidRPr="7BE9DC4A">
        <w:rPr>
          <w:szCs w:val="24"/>
        </w:rPr>
        <w:t>Listwan</w:t>
      </w:r>
      <w:proofErr w:type="spellEnd"/>
      <w:r w:rsidRPr="7BE9DC4A">
        <w:rPr>
          <w:szCs w:val="24"/>
        </w:rPr>
        <w:t xml:space="preserve">, S. J. (Eds.). (2019). Drug courts and the criminal justice system ([Enhanced Credo edition]). Lynne </w:t>
      </w:r>
      <w:proofErr w:type="spellStart"/>
      <w:r w:rsidRPr="7BE9DC4A">
        <w:rPr>
          <w:szCs w:val="24"/>
        </w:rPr>
        <w:t>Rienner</w:t>
      </w:r>
      <w:proofErr w:type="spellEnd"/>
      <w:r w:rsidRPr="7BE9DC4A">
        <w:rPr>
          <w:szCs w:val="24"/>
        </w:rPr>
        <w:t xml:space="preserve"> Publishers. Retrieved May 5, 2023, from </w:t>
      </w:r>
      <w:hyperlink r:id="rId24">
        <w:r w:rsidRPr="7BE9DC4A">
          <w:rPr>
            <w:rStyle w:val="Hipervnculo"/>
            <w:szCs w:val="24"/>
          </w:rPr>
          <w:t>http://www.credoreference.com/book/lrpdrug</w:t>
        </w:r>
      </w:hyperlink>
      <w:r w:rsidRPr="7BE9DC4A">
        <w:rPr>
          <w:szCs w:val="24"/>
        </w:rPr>
        <w:t>.</w:t>
      </w:r>
    </w:p>
    <w:p w14:paraId="3456A4E7" w14:textId="77777777" w:rsidR="00D64311" w:rsidRDefault="00D64311" w:rsidP="411396A0">
      <w:pPr>
        <w:jc w:val="both"/>
        <w:rPr>
          <w:szCs w:val="24"/>
        </w:rPr>
      </w:pPr>
    </w:p>
    <w:p w14:paraId="4C64C7EE" w14:textId="4F4B43FE" w:rsidR="00EB0C96" w:rsidRPr="00EB0C96" w:rsidRDefault="66EF3607" w:rsidP="411396A0">
      <w:pPr>
        <w:pStyle w:val="Prrafodelista"/>
        <w:numPr>
          <w:ilvl w:val="0"/>
          <w:numId w:val="30"/>
        </w:numPr>
        <w:jc w:val="both"/>
        <w:rPr>
          <w:szCs w:val="24"/>
        </w:rPr>
      </w:pPr>
      <w:r w:rsidRPr="7BE9DC4A">
        <w:rPr>
          <w:szCs w:val="24"/>
        </w:rPr>
        <w:t>Payne, J. (2008). The Queensland Drug Court: a recidivism study of the first 100 graduates. Research and Public Policy Series No. 83. Australian Institute of Criminology.</w:t>
      </w:r>
    </w:p>
    <w:p w14:paraId="5156C2A3" w14:textId="77777777" w:rsidR="00EB0C96" w:rsidRDefault="00EB0C96" w:rsidP="411396A0">
      <w:pPr>
        <w:pStyle w:val="Prrafodelista"/>
        <w:rPr>
          <w:szCs w:val="24"/>
        </w:rPr>
      </w:pPr>
    </w:p>
    <w:p w14:paraId="2B9166F2" w14:textId="382557C3" w:rsidR="00167C49" w:rsidRDefault="39F611D2" w:rsidP="411396A0">
      <w:pPr>
        <w:pStyle w:val="Prrafodelista"/>
        <w:numPr>
          <w:ilvl w:val="0"/>
          <w:numId w:val="30"/>
        </w:numPr>
        <w:jc w:val="both"/>
        <w:rPr>
          <w:szCs w:val="24"/>
        </w:rPr>
      </w:pPr>
      <w:r w:rsidRPr="7BE9DC4A">
        <w:rPr>
          <w:szCs w:val="24"/>
        </w:rPr>
        <w:t xml:space="preserve">Sheeran, A., </w:t>
      </w:r>
      <w:proofErr w:type="spellStart"/>
      <w:r w:rsidRPr="7BE9DC4A">
        <w:rPr>
          <w:szCs w:val="24"/>
        </w:rPr>
        <w:t>Knoche</w:t>
      </w:r>
      <w:proofErr w:type="spellEnd"/>
      <w:r w:rsidRPr="7BE9DC4A">
        <w:rPr>
          <w:szCs w:val="24"/>
        </w:rPr>
        <w:t xml:space="preserve">, V. A., &amp; </w:t>
      </w:r>
      <w:proofErr w:type="spellStart"/>
      <w:r w:rsidRPr="7BE9DC4A">
        <w:rPr>
          <w:szCs w:val="24"/>
        </w:rPr>
        <w:t>Freiburger</w:t>
      </w:r>
      <w:proofErr w:type="spellEnd"/>
      <w:r w:rsidRPr="7BE9DC4A">
        <w:rPr>
          <w:szCs w:val="24"/>
        </w:rPr>
        <w:t xml:space="preserve">, T. L. (2022). Identifying predictors of drug court graduation: findings from an evaluation of the </w:t>
      </w:r>
      <w:proofErr w:type="gramStart"/>
      <w:r w:rsidRPr="7BE9DC4A">
        <w:rPr>
          <w:szCs w:val="24"/>
        </w:rPr>
        <w:t>Milwaukee county</w:t>
      </w:r>
      <w:proofErr w:type="gramEnd"/>
      <w:r w:rsidRPr="7BE9DC4A">
        <w:rPr>
          <w:szCs w:val="24"/>
        </w:rPr>
        <w:t xml:space="preserve"> adult drug treatment court. Criminal Justice Studies, 35(1), 57–73. https://doi.org/10.1080/1478601X.2021.1978992</w:t>
      </w:r>
    </w:p>
    <w:p w14:paraId="042728AF" w14:textId="77777777" w:rsidR="00167C49" w:rsidRDefault="00167C49" w:rsidP="411396A0">
      <w:pPr>
        <w:pStyle w:val="Prrafodelista"/>
        <w:rPr>
          <w:szCs w:val="24"/>
        </w:rPr>
      </w:pPr>
    </w:p>
    <w:p w14:paraId="7B00F221" w14:textId="2E3CA6B3" w:rsidR="00D64311" w:rsidRPr="00EB0C96" w:rsidRDefault="2A6DC6DA" w:rsidP="411396A0">
      <w:pPr>
        <w:pStyle w:val="Prrafodelista"/>
        <w:numPr>
          <w:ilvl w:val="0"/>
          <w:numId w:val="30"/>
        </w:numPr>
        <w:jc w:val="both"/>
        <w:rPr>
          <w:szCs w:val="24"/>
        </w:rPr>
      </w:pPr>
      <w:r w:rsidRPr="7BE9DC4A">
        <w:rPr>
          <w:szCs w:val="24"/>
        </w:rPr>
        <w:t>Klingemann H.</w:t>
      </w:r>
      <w:r w:rsidR="7414D016" w:rsidRPr="7BE9DC4A">
        <w:rPr>
          <w:szCs w:val="24"/>
        </w:rPr>
        <w:t xml:space="preserve"> (2020)</w:t>
      </w:r>
      <w:r w:rsidRPr="7BE9DC4A">
        <w:rPr>
          <w:szCs w:val="24"/>
        </w:rPr>
        <w:t>: Successes and failures in treatment of substance abuse: Treatment system perspectives and lessons from the European Continent.; 37: pp. 323-337.</w:t>
      </w:r>
    </w:p>
    <w:p w14:paraId="6E55CF60" w14:textId="77777777" w:rsidR="00D64311" w:rsidRPr="00EB0C96" w:rsidRDefault="00D64311" w:rsidP="411396A0">
      <w:pPr>
        <w:jc w:val="both"/>
        <w:rPr>
          <w:rFonts w:eastAsia="Garamond" w:cs="Times New Roman"/>
          <w:color w:val="FF9900"/>
          <w:szCs w:val="24"/>
        </w:rPr>
      </w:pPr>
    </w:p>
    <w:p w14:paraId="6D018B96" w14:textId="0AB5CB8F" w:rsidR="00D64311" w:rsidRPr="00D2735B" w:rsidRDefault="2A6DC6DA" w:rsidP="411396A0">
      <w:pPr>
        <w:pStyle w:val="Prrafodelista"/>
        <w:numPr>
          <w:ilvl w:val="0"/>
          <w:numId w:val="30"/>
        </w:numPr>
        <w:jc w:val="both"/>
        <w:rPr>
          <w:szCs w:val="24"/>
        </w:rPr>
      </w:pPr>
      <w:r w:rsidRPr="7BE9DC4A">
        <w:rPr>
          <w:szCs w:val="24"/>
          <w:lang w:val="es-CL"/>
        </w:rPr>
        <w:t xml:space="preserve">Mateo Pinones, M., González-Santa Cruz, A., Portilla Huidobro, R., &amp; Castillo-Carniglia, A. (2022). </w:t>
      </w:r>
      <w:r w:rsidRPr="7BE9DC4A">
        <w:rPr>
          <w:szCs w:val="24"/>
        </w:rPr>
        <w:t xml:space="preserve">Evidence-based policymaking: lessons from the </w:t>
      </w:r>
      <w:r w:rsidR="282942B9" w:rsidRPr="7BE9DC4A">
        <w:rPr>
          <w:szCs w:val="24"/>
        </w:rPr>
        <w:t>Chilean</w:t>
      </w:r>
      <w:r w:rsidRPr="7BE9DC4A">
        <w:rPr>
          <w:szCs w:val="24"/>
        </w:rPr>
        <w:t xml:space="preserve"> substance use treatment policy. International Journal of Drug Policy, 109. https://doi.org/10.1016/j.drugpo.2022.103860</w:t>
      </w:r>
    </w:p>
    <w:p w14:paraId="6F54E11E" w14:textId="77777777" w:rsidR="00D64311" w:rsidRDefault="00D64311" w:rsidP="411396A0">
      <w:pPr>
        <w:jc w:val="both"/>
        <w:rPr>
          <w:szCs w:val="24"/>
        </w:rPr>
      </w:pPr>
    </w:p>
    <w:p w14:paraId="3FFAEACD" w14:textId="1E9D3D14" w:rsidR="009C0F4A" w:rsidRDefault="6FF5993B" w:rsidP="411396A0">
      <w:pPr>
        <w:pStyle w:val="Prrafodelista"/>
        <w:numPr>
          <w:ilvl w:val="0"/>
          <w:numId w:val="30"/>
        </w:numPr>
        <w:jc w:val="both"/>
        <w:rPr>
          <w:szCs w:val="24"/>
        </w:rPr>
      </w:pPr>
      <w:proofErr w:type="spellStart"/>
      <w:r w:rsidRPr="7BE9DC4A">
        <w:rPr>
          <w:szCs w:val="24"/>
          <w:lang w:val="es-CL"/>
        </w:rPr>
        <w:t>Olivari</w:t>
      </w:r>
      <w:proofErr w:type="spellEnd"/>
      <w:r w:rsidRPr="7BE9DC4A">
        <w:rPr>
          <w:szCs w:val="24"/>
          <w:lang w:val="es-CL"/>
        </w:rPr>
        <w:t xml:space="preserve">, C. F., Gonzáles-Santa Cruz, A., Mauro, P. M., </w:t>
      </w:r>
      <w:proofErr w:type="spellStart"/>
      <w:r w:rsidRPr="7BE9DC4A">
        <w:rPr>
          <w:szCs w:val="24"/>
          <w:lang w:val="es-CL"/>
        </w:rPr>
        <w:t>Martins</w:t>
      </w:r>
      <w:proofErr w:type="spellEnd"/>
      <w:r w:rsidRPr="7BE9DC4A">
        <w:rPr>
          <w:szCs w:val="24"/>
          <w:lang w:val="es-CL"/>
        </w:rPr>
        <w:t xml:space="preserve">, S. S., Sapag, J., Gaete, J., Cerdá, M., &amp; Castillo-Carniglia, A. (2022). </w:t>
      </w:r>
      <w:r w:rsidRPr="7BE9DC4A">
        <w:rPr>
          <w:szCs w:val="24"/>
        </w:rPr>
        <w:t xml:space="preserve">Treatment outcome and readmission risk among women in women-only versus mixed-gender drug treatment programs in </w:t>
      </w:r>
      <w:r w:rsidR="6F37260B" w:rsidRPr="7BE9DC4A">
        <w:rPr>
          <w:szCs w:val="24"/>
        </w:rPr>
        <w:t>C</w:t>
      </w:r>
      <w:r w:rsidRPr="7BE9DC4A">
        <w:rPr>
          <w:szCs w:val="24"/>
        </w:rPr>
        <w:t xml:space="preserve">hile. Journal of Substance Abuse Treatment, 134. </w:t>
      </w:r>
      <w:hyperlink r:id="rId25">
        <w:r w:rsidRPr="7BE9DC4A">
          <w:rPr>
            <w:rStyle w:val="Hipervnculo"/>
            <w:szCs w:val="24"/>
          </w:rPr>
          <w:t>https://doi.org/10.1016/j.jsat.2021.108616</w:t>
        </w:r>
      </w:hyperlink>
    </w:p>
    <w:p w14:paraId="4DA9363F" w14:textId="77777777" w:rsidR="009C0F4A" w:rsidRDefault="009C0F4A" w:rsidP="411396A0">
      <w:pPr>
        <w:pStyle w:val="Prrafodelista"/>
        <w:rPr>
          <w:szCs w:val="24"/>
        </w:rPr>
      </w:pPr>
    </w:p>
    <w:p w14:paraId="264D1DD5" w14:textId="77777777" w:rsidR="00D64311" w:rsidRDefault="2A6DC6DA" w:rsidP="411396A0">
      <w:pPr>
        <w:pStyle w:val="Prrafodelista"/>
        <w:numPr>
          <w:ilvl w:val="0"/>
          <w:numId w:val="30"/>
        </w:numPr>
        <w:jc w:val="both"/>
        <w:rPr>
          <w:szCs w:val="24"/>
        </w:rPr>
      </w:pPr>
      <w:r w:rsidRPr="7BE9DC4A">
        <w:rPr>
          <w:szCs w:val="24"/>
        </w:rPr>
        <w:t xml:space="preserve">Marín-Navarrete R., Medina-Mora M., Pérez-López A., </w:t>
      </w:r>
      <w:proofErr w:type="spellStart"/>
      <w:r w:rsidRPr="7BE9DC4A">
        <w:rPr>
          <w:szCs w:val="24"/>
        </w:rPr>
        <w:t>Horigian</w:t>
      </w:r>
      <w:proofErr w:type="spellEnd"/>
      <w:r w:rsidRPr="7BE9DC4A">
        <w:rPr>
          <w:szCs w:val="24"/>
        </w:rPr>
        <w:t xml:space="preserve"> V.: Development and evaluation of Addiction Treatment Programs in Latin America. Current Opinion in Psychiatry 2018; 31: pp. 306-314.</w:t>
      </w:r>
    </w:p>
    <w:p w14:paraId="777E3770" w14:textId="77777777" w:rsidR="00D64311" w:rsidRDefault="00D64311" w:rsidP="411396A0">
      <w:pPr>
        <w:jc w:val="both"/>
        <w:rPr>
          <w:szCs w:val="24"/>
        </w:rPr>
      </w:pPr>
    </w:p>
    <w:p w14:paraId="4021B355" w14:textId="77777777" w:rsidR="00D64311" w:rsidRPr="008A258B" w:rsidRDefault="2A6DC6DA" w:rsidP="411396A0">
      <w:pPr>
        <w:pStyle w:val="Prrafodelista"/>
        <w:numPr>
          <w:ilvl w:val="0"/>
          <w:numId w:val="30"/>
        </w:numPr>
        <w:jc w:val="both"/>
        <w:rPr>
          <w:szCs w:val="24"/>
        </w:rPr>
      </w:pPr>
      <w:proofErr w:type="spellStart"/>
      <w:r w:rsidRPr="7BE9DC4A">
        <w:rPr>
          <w:szCs w:val="24"/>
        </w:rPr>
        <w:t>Babor</w:t>
      </w:r>
      <w:proofErr w:type="spellEnd"/>
      <w:r w:rsidRPr="7BE9DC4A">
        <w:rPr>
          <w:szCs w:val="24"/>
        </w:rPr>
        <w:t xml:space="preserve">, TF (2021). Treatment Systems for Population Management of Substance Use Disorders: Requirements and Priorities from a Public Health Perspective. In </w:t>
      </w:r>
      <w:proofErr w:type="spellStart"/>
      <w:r w:rsidRPr="7BE9DC4A">
        <w:rPr>
          <w:szCs w:val="24"/>
        </w:rPr>
        <w:t>el-Guebaly</w:t>
      </w:r>
      <w:proofErr w:type="spellEnd"/>
      <w:r w:rsidRPr="7BE9DC4A">
        <w:rPr>
          <w:szCs w:val="24"/>
        </w:rPr>
        <w:t xml:space="preserve">, N., </w:t>
      </w:r>
      <w:proofErr w:type="spellStart"/>
      <w:r w:rsidRPr="7BE9DC4A">
        <w:rPr>
          <w:szCs w:val="24"/>
        </w:rPr>
        <w:t>Carra</w:t>
      </w:r>
      <w:proofErr w:type="spellEnd"/>
      <w:r w:rsidRPr="7BE9DC4A">
        <w:rPr>
          <w:szCs w:val="24"/>
        </w:rPr>
        <w:t xml:space="preserve">̀ Giuseppe, Galanter, M., &amp; </w:t>
      </w:r>
      <w:proofErr w:type="spellStart"/>
      <w:r w:rsidRPr="7BE9DC4A">
        <w:rPr>
          <w:szCs w:val="24"/>
        </w:rPr>
        <w:t>Baldacchino</w:t>
      </w:r>
      <w:proofErr w:type="spellEnd"/>
      <w:r w:rsidRPr="7BE9DC4A">
        <w:rPr>
          <w:szCs w:val="24"/>
        </w:rPr>
        <w:t xml:space="preserve">, A. M. (Eds.). (2021). Textbook of addiction treatment: international perspectives (Second). Springer. </w:t>
      </w:r>
      <w:hyperlink r:id="rId26">
        <w:r w:rsidRPr="7BE9DC4A">
          <w:rPr>
            <w:rStyle w:val="Hipervnculo"/>
            <w:szCs w:val="24"/>
          </w:rPr>
          <w:t>https://doi.org/10.1007/978-3-030-36391-8</w:t>
        </w:r>
      </w:hyperlink>
    </w:p>
    <w:p w14:paraId="67E9903B" w14:textId="77777777" w:rsidR="00D64311" w:rsidRPr="008A258B" w:rsidRDefault="2A6DC6DA" w:rsidP="411396A0">
      <w:pPr>
        <w:pStyle w:val="Prrafodelista"/>
        <w:numPr>
          <w:ilvl w:val="0"/>
          <w:numId w:val="30"/>
        </w:numPr>
        <w:jc w:val="both"/>
        <w:rPr>
          <w:szCs w:val="24"/>
        </w:rPr>
      </w:pPr>
      <w:r w:rsidRPr="7BE9DC4A">
        <w:rPr>
          <w:szCs w:val="24"/>
        </w:rPr>
        <w:t xml:space="preserve">Krebs, C., Strom, K., </w:t>
      </w:r>
      <w:proofErr w:type="spellStart"/>
      <w:r w:rsidRPr="7BE9DC4A">
        <w:rPr>
          <w:szCs w:val="24"/>
        </w:rPr>
        <w:t>Koetse</w:t>
      </w:r>
      <w:proofErr w:type="spellEnd"/>
      <w:r w:rsidRPr="7BE9DC4A">
        <w:rPr>
          <w:szCs w:val="24"/>
        </w:rPr>
        <w:t xml:space="preserve">, W., &amp; Lattimore, P. (2009). The impact of residential and </w:t>
      </w:r>
      <w:proofErr w:type="spellStart"/>
      <w:r w:rsidRPr="7BE9DC4A">
        <w:rPr>
          <w:szCs w:val="24"/>
        </w:rPr>
        <w:t>nonresidential</w:t>
      </w:r>
      <w:proofErr w:type="spellEnd"/>
      <w:r w:rsidRPr="7BE9DC4A">
        <w:rPr>
          <w:szCs w:val="24"/>
        </w:rPr>
        <w:t xml:space="preserve"> drug treatment on recidivism among drug-involved probationers: A survival analysis. Crime &amp; Delinquency, 55(3), 442–471.</w:t>
      </w:r>
    </w:p>
    <w:p w14:paraId="064F04CC" w14:textId="77777777" w:rsidR="00D64311" w:rsidRDefault="00D64311" w:rsidP="411396A0">
      <w:pPr>
        <w:jc w:val="both"/>
        <w:rPr>
          <w:szCs w:val="24"/>
        </w:rPr>
      </w:pPr>
    </w:p>
    <w:p w14:paraId="2077C607" w14:textId="735FB0F9" w:rsidR="00D64311" w:rsidRDefault="2A6DC6DA" w:rsidP="411396A0">
      <w:pPr>
        <w:pStyle w:val="Prrafodelista"/>
        <w:numPr>
          <w:ilvl w:val="0"/>
          <w:numId w:val="30"/>
        </w:numPr>
        <w:jc w:val="both"/>
        <w:rPr>
          <w:szCs w:val="24"/>
        </w:rPr>
      </w:pPr>
      <w:proofErr w:type="spellStart"/>
      <w:r w:rsidRPr="7BE9DC4A">
        <w:rPr>
          <w:szCs w:val="24"/>
        </w:rPr>
        <w:t>Teesson</w:t>
      </w:r>
      <w:proofErr w:type="spellEnd"/>
      <w:r w:rsidRPr="7BE9DC4A">
        <w:rPr>
          <w:szCs w:val="24"/>
        </w:rPr>
        <w:t xml:space="preserve">, M., </w:t>
      </w:r>
      <w:proofErr w:type="spellStart"/>
      <w:r w:rsidRPr="7BE9DC4A">
        <w:rPr>
          <w:szCs w:val="24"/>
        </w:rPr>
        <w:t>Marel</w:t>
      </w:r>
      <w:proofErr w:type="spellEnd"/>
      <w:r w:rsidRPr="7BE9DC4A">
        <w:rPr>
          <w:szCs w:val="24"/>
        </w:rPr>
        <w:t xml:space="preserve">, C., Darke, S., Ross, J., Slade, T., Burns, L., Lynskey, M., </w:t>
      </w:r>
      <w:proofErr w:type="spellStart"/>
      <w:r w:rsidRPr="7BE9DC4A">
        <w:rPr>
          <w:szCs w:val="24"/>
        </w:rPr>
        <w:t>Memedovic</w:t>
      </w:r>
      <w:proofErr w:type="spellEnd"/>
      <w:r w:rsidRPr="7BE9DC4A">
        <w:rPr>
          <w:szCs w:val="24"/>
        </w:rPr>
        <w:t xml:space="preserve">, S., White, J., &amp; Mills, K. L. (2015). Long-term mortality, remission, </w:t>
      </w:r>
      <w:proofErr w:type="gramStart"/>
      <w:r w:rsidRPr="7BE9DC4A">
        <w:rPr>
          <w:szCs w:val="24"/>
        </w:rPr>
        <w:t>criminality</w:t>
      </w:r>
      <w:proofErr w:type="gramEnd"/>
      <w:r w:rsidRPr="7BE9DC4A">
        <w:rPr>
          <w:szCs w:val="24"/>
        </w:rPr>
        <w:t xml:space="preserve"> and psychiatric comorbidity of heroin dependence: 11-year findings from the </w:t>
      </w:r>
      <w:r w:rsidR="282942B9" w:rsidRPr="7BE9DC4A">
        <w:rPr>
          <w:szCs w:val="24"/>
        </w:rPr>
        <w:t>Australian</w:t>
      </w:r>
      <w:r w:rsidRPr="7BE9DC4A">
        <w:rPr>
          <w:szCs w:val="24"/>
        </w:rPr>
        <w:t xml:space="preserve"> </w:t>
      </w:r>
      <w:r w:rsidR="282942B9" w:rsidRPr="7BE9DC4A">
        <w:rPr>
          <w:szCs w:val="24"/>
        </w:rPr>
        <w:t>T</w:t>
      </w:r>
      <w:r w:rsidRPr="7BE9DC4A">
        <w:rPr>
          <w:szCs w:val="24"/>
        </w:rPr>
        <w:t xml:space="preserve">reatment </w:t>
      </w:r>
      <w:r w:rsidR="282942B9" w:rsidRPr="7BE9DC4A">
        <w:rPr>
          <w:szCs w:val="24"/>
        </w:rPr>
        <w:t>O</w:t>
      </w:r>
      <w:r w:rsidRPr="7BE9DC4A">
        <w:rPr>
          <w:szCs w:val="24"/>
        </w:rPr>
        <w:t xml:space="preserve">utcome </w:t>
      </w:r>
      <w:r w:rsidR="282942B9" w:rsidRPr="7BE9DC4A">
        <w:rPr>
          <w:szCs w:val="24"/>
        </w:rPr>
        <w:t>S</w:t>
      </w:r>
      <w:r w:rsidRPr="7BE9DC4A">
        <w:rPr>
          <w:szCs w:val="24"/>
        </w:rPr>
        <w:t xml:space="preserve">tudy. Addiction, 110(6), 986–993. </w:t>
      </w:r>
      <w:hyperlink r:id="rId27">
        <w:r w:rsidR="437C9E3F" w:rsidRPr="7BE9DC4A">
          <w:rPr>
            <w:rStyle w:val="Hipervnculo"/>
            <w:szCs w:val="24"/>
          </w:rPr>
          <w:t>https://doi.org/10.1111/add.12860</w:t>
        </w:r>
      </w:hyperlink>
    </w:p>
    <w:p w14:paraId="7F9502C1" w14:textId="77777777" w:rsidR="00590EBC" w:rsidRDefault="00590EBC" w:rsidP="411396A0">
      <w:pPr>
        <w:pStyle w:val="Prrafodelista"/>
        <w:rPr>
          <w:szCs w:val="24"/>
        </w:rPr>
      </w:pPr>
    </w:p>
    <w:p w14:paraId="39154215" w14:textId="43459D10" w:rsidR="00590EBC" w:rsidRDefault="4D58708C" w:rsidP="411396A0">
      <w:pPr>
        <w:pStyle w:val="Prrafodelista"/>
        <w:numPr>
          <w:ilvl w:val="0"/>
          <w:numId w:val="30"/>
        </w:numPr>
        <w:jc w:val="both"/>
        <w:rPr>
          <w:szCs w:val="24"/>
        </w:rPr>
      </w:pPr>
      <w:r w:rsidRPr="7BE9DC4A">
        <w:rPr>
          <w:szCs w:val="24"/>
        </w:rPr>
        <w:t>Hubbard, R. L., Craddock, S. G., &amp; Anderson, J. (2003). Overview of 5‐year follow‐up outcomes in the drug abuse treatment outcome studies (DATOS). Journal of Substance Abuse Treatment, 25(3), 125–134. https://doi.org/10.1016/S0740‐ 5472(03)00130‐2</w:t>
      </w:r>
    </w:p>
    <w:p w14:paraId="0E166F46" w14:textId="77777777" w:rsidR="00757E22" w:rsidRDefault="00757E22" w:rsidP="411396A0">
      <w:pPr>
        <w:pStyle w:val="Prrafodelista"/>
        <w:rPr>
          <w:szCs w:val="24"/>
        </w:rPr>
      </w:pPr>
    </w:p>
    <w:p w14:paraId="60A7528A" w14:textId="526D4F71" w:rsidR="00757E22" w:rsidRDefault="5A8F5432" w:rsidP="411396A0">
      <w:pPr>
        <w:pStyle w:val="Prrafodelista"/>
        <w:numPr>
          <w:ilvl w:val="0"/>
          <w:numId w:val="30"/>
        </w:numPr>
        <w:jc w:val="both"/>
        <w:rPr>
          <w:szCs w:val="24"/>
        </w:rPr>
      </w:pPr>
      <w:r w:rsidRPr="7BE9DC4A">
        <w:rPr>
          <w:szCs w:val="24"/>
        </w:rPr>
        <w:lastRenderedPageBreak/>
        <w:t xml:space="preserve">McKay, J. R., &amp; Weiss, R. V. (2001). A review of temporal effects and outcome predictors in substance abuse treatment studies with long‐term follow‐ups. Evaluation Review, 25(2), 113–161. </w:t>
      </w:r>
      <w:hyperlink r:id="rId28">
        <w:r w:rsidR="7BA2DCC8" w:rsidRPr="7BE9DC4A">
          <w:rPr>
            <w:rStyle w:val="Hipervnculo"/>
            <w:szCs w:val="24"/>
          </w:rPr>
          <w:t>https://doi.org/10.1177/0193841x0102500202</w:t>
        </w:r>
      </w:hyperlink>
    </w:p>
    <w:p w14:paraId="2CB0D17A" w14:textId="02E493A2" w:rsidR="7BE9DC4A" w:rsidRDefault="7BE9DC4A" w:rsidP="7BE9DC4A">
      <w:pPr>
        <w:jc w:val="both"/>
        <w:rPr>
          <w:szCs w:val="24"/>
        </w:rPr>
      </w:pPr>
    </w:p>
    <w:p w14:paraId="238E728C" w14:textId="67AE4A34" w:rsidR="6125EF60" w:rsidRDefault="6125EF60" w:rsidP="7BE9DC4A">
      <w:pPr>
        <w:pStyle w:val="Prrafodelista"/>
        <w:numPr>
          <w:ilvl w:val="0"/>
          <w:numId w:val="30"/>
        </w:numPr>
        <w:jc w:val="both"/>
        <w:rPr>
          <w:szCs w:val="24"/>
        </w:rPr>
      </w:pPr>
      <w:r w:rsidRPr="7BE9DC4A">
        <w:rPr>
          <w:szCs w:val="24"/>
        </w:rPr>
        <w:t>National Institute on Drug Abuse. (2012). Principles of drug addiction treatment: A research-based guide (3rd ed.). U.S. Department of Health and Human Services. NIH Pub. No. 12-4180.</w:t>
      </w:r>
    </w:p>
    <w:p w14:paraId="2C8D8FCE" w14:textId="7E45AAF5" w:rsidR="7BE9DC4A" w:rsidRDefault="7BE9DC4A" w:rsidP="7BE9DC4A">
      <w:pPr>
        <w:jc w:val="both"/>
        <w:rPr>
          <w:szCs w:val="24"/>
        </w:rPr>
      </w:pPr>
    </w:p>
    <w:p w14:paraId="30ABA9C1" w14:textId="35F132FB" w:rsidR="6125EF60" w:rsidRDefault="6125EF60" w:rsidP="7BE9DC4A">
      <w:pPr>
        <w:pStyle w:val="Prrafodelista"/>
        <w:numPr>
          <w:ilvl w:val="0"/>
          <w:numId w:val="30"/>
        </w:numPr>
        <w:jc w:val="both"/>
        <w:rPr>
          <w:szCs w:val="24"/>
        </w:rPr>
      </w:pPr>
      <w:r w:rsidRPr="7BE9DC4A">
        <w:rPr>
          <w:szCs w:val="24"/>
        </w:rPr>
        <w:t xml:space="preserve">Andersson, H. W., </w:t>
      </w:r>
      <w:proofErr w:type="spellStart"/>
      <w:r w:rsidRPr="7BE9DC4A">
        <w:rPr>
          <w:szCs w:val="24"/>
        </w:rPr>
        <w:t>Wenaas</w:t>
      </w:r>
      <w:proofErr w:type="spellEnd"/>
      <w:r w:rsidRPr="7BE9DC4A">
        <w:rPr>
          <w:szCs w:val="24"/>
        </w:rPr>
        <w:t xml:space="preserve">, M., &amp; </w:t>
      </w:r>
      <w:proofErr w:type="spellStart"/>
      <w:r w:rsidRPr="7BE9DC4A">
        <w:rPr>
          <w:szCs w:val="24"/>
        </w:rPr>
        <w:t>Nordfjærn</w:t>
      </w:r>
      <w:proofErr w:type="spellEnd"/>
      <w:r w:rsidRPr="7BE9DC4A">
        <w:rPr>
          <w:szCs w:val="24"/>
        </w:rPr>
        <w:t xml:space="preserve">, T. (2019). Relapse after inpatient substance use treatment: a prospective cohort study among users of illicit substances. Addictive </w:t>
      </w:r>
      <w:proofErr w:type="spellStart"/>
      <w:r w:rsidRPr="7BE9DC4A">
        <w:rPr>
          <w:szCs w:val="24"/>
        </w:rPr>
        <w:t>Behaviors</w:t>
      </w:r>
      <w:proofErr w:type="spellEnd"/>
      <w:r w:rsidRPr="7BE9DC4A">
        <w:rPr>
          <w:szCs w:val="24"/>
        </w:rPr>
        <w:t>, 90, 222–228. https://doi.org/10.1016/j.addbeh.2018.11.008</w:t>
      </w:r>
    </w:p>
    <w:p w14:paraId="406F4D94" w14:textId="77777777" w:rsidR="7BE9DC4A" w:rsidRDefault="7BE9DC4A" w:rsidP="7BE9DC4A">
      <w:pPr>
        <w:rPr>
          <w:szCs w:val="24"/>
        </w:rPr>
      </w:pPr>
    </w:p>
    <w:p w14:paraId="23F654B6" w14:textId="77777777" w:rsidR="6125EF60" w:rsidRDefault="6125EF60" w:rsidP="7BE9DC4A">
      <w:pPr>
        <w:pStyle w:val="Prrafodelista"/>
        <w:numPr>
          <w:ilvl w:val="0"/>
          <w:numId w:val="30"/>
        </w:numPr>
        <w:jc w:val="both"/>
        <w:rPr>
          <w:szCs w:val="24"/>
        </w:rPr>
      </w:pPr>
      <w:proofErr w:type="spellStart"/>
      <w:r w:rsidRPr="7BE9DC4A">
        <w:rPr>
          <w:szCs w:val="24"/>
        </w:rPr>
        <w:t>Lappan</w:t>
      </w:r>
      <w:proofErr w:type="spellEnd"/>
      <w:r w:rsidRPr="7BE9DC4A">
        <w:rPr>
          <w:szCs w:val="24"/>
        </w:rPr>
        <w:t xml:space="preserve">, S. N., Brown, A. W., &amp; Hendricks, P. S. (2019). Dropout rates of in-person psychosocial substance use disorder treatments: a systematic review and meta-analysis. Addiction (Abingdon, England), 115(2), 201–217. </w:t>
      </w:r>
      <w:hyperlink r:id="rId29">
        <w:r w:rsidRPr="7BE9DC4A">
          <w:rPr>
            <w:rStyle w:val="Hipervnculo"/>
            <w:szCs w:val="24"/>
          </w:rPr>
          <w:t>https://doi.org/10.1111/add.14793</w:t>
        </w:r>
      </w:hyperlink>
    </w:p>
    <w:p w14:paraId="7F3CA908" w14:textId="73E9B500" w:rsidR="7BE9DC4A" w:rsidRDefault="7BE9DC4A" w:rsidP="7BE9DC4A">
      <w:pPr>
        <w:jc w:val="both"/>
        <w:rPr>
          <w:szCs w:val="24"/>
        </w:rPr>
      </w:pPr>
    </w:p>
    <w:p w14:paraId="468D8C60" w14:textId="77777777" w:rsidR="0034443B" w:rsidRDefault="0034443B" w:rsidP="411396A0">
      <w:pPr>
        <w:pStyle w:val="Prrafodelista"/>
        <w:rPr>
          <w:szCs w:val="24"/>
        </w:rPr>
      </w:pPr>
    </w:p>
    <w:p w14:paraId="0971BF05" w14:textId="084344FB" w:rsidR="0034443B" w:rsidRPr="0008785A" w:rsidRDefault="49062E0C" w:rsidP="7BE9DC4A">
      <w:pPr>
        <w:pStyle w:val="Prrafodelista"/>
        <w:numPr>
          <w:ilvl w:val="0"/>
          <w:numId w:val="30"/>
        </w:numPr>
        <w:jc w:val="both"/>
        <w:rPr>
          <w:szCs w:val="24"/>
          <w:highlight w:val="magenta"/>
        </w:rPr>
      </w:pPr>
      <w:r w:rsidRPr="7BE9DC4A">
        <w:rPr>
          <w:szCs w:val="24"/>
          <w:highlight w:val="magenta"/>
        </w:rPr>
        <w:t xml:space="preserve"> </w:t>
      </w:r>
      <w:r w:rsidR="05962CAB" w:rsidRPr="7BE9DC4A">
        <w:rPr>
          <w:szCs w:val="24"/>
          <w:highlight w:val="magenta"/>
        </w:rPr>
        <w:t>Lopez-</w:t>
      </w:r>
      <w:proofErr w:type="spellStart"/>
      <w:r w:rsidR="05962CAB" w:rsidRPr="7BE9DC4A">
        <w:rPr>
          <w:szCs w:val="24"/>
          <w:highlight w:val="magenta"/>
        </w:rPr>
        <w:t>Goñi</w:t>
      </w:r>
      <w:proofErr w:type="spellEnd"/>
      <w:r w:rsidR="05962CAB" w:rsidRPr="7BE9DC4A">
        <w:rPr>
          <w:szCs w:val="24"/>
          <w:highlight w:val="magenta"/>
        </w:rPr>
        <w:t xml:space="preserve"> JJ, Fernandez-Montalvo J, </w:t>
      </w:r>
      <w:proofErr w:type="spellStart"/>
      <w:r w:rsidR="05962CAB" w:rsidRPr="7BE9DC4A">
        <w:rPr>
          <w:szCs w:val="24"/>
          <w:highlight w:val="magenta"/>
        </w:rPr>
        <w:t>Illescas</w:t>
      </w:r>
      <w:proofErr w:type="spellEnd"/>
      <w:r w:rsidR="05962CAB" w:rsidRPr="7BE9DC4A">
        <w:rPr>
          <w:szCs w:val="24"/>
          <w:highlight w:val="magenta"/>
        </w:rPr>
        <w:t xml:space="preserve"> C, </w:t>
      </w:r>
      <w:proofErr w:type="spellStart"/>
      <w:r w:rsidR="05962CAB" w:rsidRPr="7BE9DC4A">
        <w:rPr>
          <w:szCs w:val="24"/>
          <w:highlight w:val="magenta"/>
        </w:rPr>
        <w:t>Landa</w:t>
      </w:r>
      <w:proofErr w:type="spellEnd"/>
      <w:r w:rsidR="05962CAB" w:rsidRPr="7BE9DC4A">
        <w:rPr>
          <w:szCs w:val="24"/>
          <w:highlight w:val="magenta"/>
        </w:rPr>
        <w:t xml:space="preserve"> N,</w:t>
      </w:r>
      <w:r w:rsidR="132FC567" w:rsidRPr="7BE9DC4A">
        <w:rPr>
          <w:szCs w:val="24"/>
          <w:highlight w:val="magenta"/>
        </w:rPr>
        <w:t xml:space="preserve"> </w:t>
      </w:r>
      <w:proofErr w:type="spellStart"/>
      <w:r w:rsidR="05962CAB" w:rsidRPr="7BE9DC4A">
        <w:rPr>
          <w:szCs w:val="24"/>
          <w:highlight w:val="magenta"/>
        </w:rPr>
        <w:t>Lorea</w:t>
      </w:r>
      <w:proofErr w:type="spellEnd"/>
      <w:r w:rsidR="05962CAB" w:rsidRPr="7BE9DC4A">
        <w:rPr>
          <w:szCs w:val="24"/>
          <w:highlight w:val="magenta"/>
        </w:rPr>
        <w:t xml:space="preserve"> I. Determining socio-demographic predictors of treatment dropout: results in a therapeutic community. Int J Soc</w:t>
      </w:r>
      <w:r w:rsidR="3BF9AF8B" w:rsidRPr="7BE9DC4A">
        <w:rPr>
          <w:szCs w:val="24"/>
          <w:highlight w:val="magenta"/>
        </w:rPr>
        <w:t xml:space="preserve"> </w:t>
      </w:r>
      <w:proofErr w:type="spellStart"/>
      <w:r w:rsidR="05962CAB" w:rsidRPr="7BE9DC4A">
        <w:rPr>
          <w:szCs w:val="24"/>
          <w:highlight w:val="magenta"/>
        </w:rPr>
        <w:t>Welf</w:t>
      </w:r>
      <w:proofErr w:type="spellEnd"/>
      <w:r w:rsidR="05962CAB" w:rsidRPr="7BE9DC4A">
        <w:rPr>
          <w:szCs w:val="24"/>
          <w:highlight w:val="magenta"/>
        </w:rPr>
        <w:t xml:space="preserve">. </w:t>
      </w:r>
      <w:proofErr w:type="gramStart"/>
      <w:r w:rsidR="05962CAB" w:rsidRPr="7BE9DC4A">
        <w:rPr>
          <w:szCs w:val="24"/>
          <w:highlight w:val="magenta"/>
        </w:rPr>
        <w:t>2008;17:374</w:t>
      </w:r>
      <w:proofErr w:type="gramEnd"/>
      <w:r w:rsidR="05962CAB" w:rsidRPr="7BE9DC4A">
        <w:rPr>
          <w:szCs w:val="24"/>
          <w:highlight w:val="magenta"/>
        </w:rPr>
        <w:t xml:space="preserve">–8.33.  Darke S, Campbell G, </w:t>
      </w:r>
      <w:proofErr w:type="spellStart"/>
      <w:r w:rsidR="05962CAB" w:rsidRPr="7BE9DC4A">
        <w:rPr>
          <w:szCs w:val="24"/>
          <w:highlight w:val="magenta"/>
        </w:rPr>
        <w:t>Popple</w:t>
      </w:r>
      <w:proofErr w:type="spellEnd"/>
      <w:r w:rsidR="05962CAB" w:rsidRPr="7BE9DC4A">
        <w:rPr>
          <w:szCs w:val="24"/>
          <w:highlight w:val="magenta"/>
        </w:rPr>
        <w:t xml:space="preserve"> G. Retention, early </w:t>
      </w:r>
      <w:proofErr w:type="gramStart"/>
      <w:r w:rsidR="05962CAB" w:rsidRPr="7BE9DC4A">
        <w:rPr>
          <w:szCs w:val="24"/>
          <w:highlight w:val="magenta"/>
        </w:rPr>
        <w:t>dropout</w:t>
      </w:r>
      <w:proofErr w:type="gramEnd"/>
      <w:r w:rsidR="05962CAB" w:rsidRPr="7BE9DC4A">
        <w:rPr>
          <w:szCs w:val="24"/>
          <w:highlight w:val="magenta"/>
        </w:rPr>
        <w:t xml:space="preserve"> and</w:t>
      </w:r>
      <w:r w:rsidR="2CF0D1E9" w:rsidRPr="7BE9DC4A">
        <w:rPr>
          <w:szCs w:val="24"/>
          <w:highlight w:val="magenta"/>
        </w:rPr>
        <w:t xml:space="preserve"> </w:t>
      </w:r>
      <w:r w:rsidR="05962CAB" w:rsidRPr="7BE9DC4A">
        <w:rPr>
          <w:szCs w:val="24"/>
          <w:highlight w:val="magenta"/>
        </w:rPr>
        <w:t xml:space="preserve">treatment completion among therapeutic community admissions. Drug Alcohol Rev. </w:t>
      </w:r>
      <w:proofErr w:type="gramStart"/>
      <w:r w:rsidR="05962CAB" w:rsidRPr="7BE9DC4A">
        <w:rPr>
          <w:szCs w:val="24"/>
          <w:highlight w:val="magenta"/>
        </w:rPr>
        <w:t>2012;31:64</w:t>
      </w:r>
      <w:proofErr w:type="gramEnd"/>
      <w:r w:rsidR="05962CAB" w:rsidRPr="7BE9DC4A">
        <w:rPr>
          <w:szCs w:val="24"/>
          <w:highlight w:val="magenta"/>
        </w:rPr>
        <w:t>–71</w:t>
      </w:r>
    </w:p>
    <w:p w14:paraId="17B77C30" w14:textId="77777777" w:rsidR="00E97FAB" w:rsidRPr="0008785A" w:rsidRDefault="00E97FAB" w:rsidP="7BE9DC4A">
      <w:pPr>
        <w:pStyle w:val="Prrafodelista"/>
        <w:rPr>
          <w:szCs w:val="24"/>
          <w:highlight w:val="magenta"/>
        </w:rPr>
      </w:pPr>
    </w:p>
    <w:p w14:paraId="07530A1C" w14:textId="639F8515" w:rsidR="00E97FAB" w:rsidRPr="0008785A" w:rsidRDefault="390B4104" w:rsidP="7BE9DC4A">
      <w:pPr>
        <w:pStyle w:val="Prrafodelista"/>
        <w:numPr>
          <w:ilvl w:val="0"/>
          <w:numId w:val="30"/>
        </w:numPr>
        <w:jc w:val="both"/>
        <w:rPr>
          <w:szCs w:val="24"/>
          <w:highlight w:val="magenta"/>
        </w:rPr>
      </w:pPr>
      <w:r w:rsidRPr="7BE9DC4A">
        <w:rPr>
          <w:szCs w:val="24"/>
          <w:highlight w:val="magenta"/>
        </w:rPr>
        <w:t xml:space="preserve">Darke S, Campbell G, </w:t>
      </w:r>
      <w:proofErr w:type="spellStart"/>
      <w:r w:rsidRPr="7BE9DC4A">
        <w:rPr>
          <w:szCs w:val="24"/>
          <w:highlight w:val="magenta"/>
        </w:rPr>
        <w:t>Popple</w:t>
      </w:r>
      <w:proofErr w:type="spellEnd"/>
      <w:r w:rsidRPr="7BE9DC4A">
        <w:rPr>
          <w:szCs w:val="24"/>
          <w:highlight w:val="magenta"/>
        </w:rPr>
        <w:t xml:space="preserve"> G. Retention, early </w:t>
      </w:r>
      <w:proofErr w:type="gramStart"/>
      <w:r w:rsidRPr="7BE9DC4A">
        <w:rPr>
          <w:szCs w:val="24"/>
          <w:highlight w:val="magenta"/>
        </w:rPr>
        <w:t>dropout</w:t>
      </w:r>
      <w:proofErr w:type="gramEnd"/>
      <w:r w:rsidRPr="7BE9DC4A">
        <w:rPr>
          <w:szCs w:val="24"/>
          <w:highlight w:val="magenta"/>
        </w:rPr>
        <w:t xml:space="preserve"> and</w:t>
      </w:r>
      <w:r w:rsidR="1D5A404D" w:rsidRPr="7BE9DC4A">
        <w:rPr>
          <w:szCs w:val="24"/>
          <w:highlight w:val="magenta"/>
        </w:rPr>
        <w:t xml:space="preserve"> </w:t>
      </w:r>
      <w:r w:rsidRPr="7BE9DC4A">
        <w:rPr>
          <w:szCs w:val="24"/>
          <w:highlight w:val="magenta"/>
        </w:rPr>
        <w:t xml:space="preserve">treatment completion among therapeutic community admissions. Drug Alcohol Rev. </w:t>
      </w:r>
      <w:proofErr w:type="gramStart"/>
      <w:r w:rsidRPr="7BE9DC4A">
        <w:rPr>
          <w:szCs w:val="24"/>
          <w:highlight w:val="magenta"/>
        </w:rPr>
        <w:t>2012;31:64</w:t>
      </w:r>
      <w:proofErr w:type="gramEnd"/>
      <w:r w:rsidRPr="7BE9DC4A">
        <w:rPr>
          <w:szCs w:val="24"/>
          <w:highlight w:val="magenta"/>
        </w:rPr>
        <w:t>–71.</w:t>
      </w:r>
    </w:p>
    <w:p w14:paraId="336076F1" w14:textId="77777777" w:rsidR="0008785A" w:rsidRPr="0008785A" w:rsidRDefault="0008785A" w:rsidP="7BE9DC4A">
      <w:pPr>
        <w:pStyle w:val="Prrafodelista"/>
        <w:rPr>
          <w:szCs w:val="24"/>
          <w:highlight w:val="magenta"/>
        </w:rPr>
      </w:pPr>
    </w:p>
    <w:p w14:paraId="0259355A" w14:textId="5917A68B" w:rsidR="0008785A" w:rsidRPr="0008785A" w:rsidRDefault="0769548B" w:rsidP="7BE9DC4A">
      <w:pPr>
        <w:pStyle w:val="Prrafodelista"/>
        <w:numPr>
          <w:ilvl w:val="0"/>
          <w:numId w:val="30"/>
        </w:numPr>
        <w:jc w:val="both"/>
        <w:rPr>
          <w:szCs w:val="24"/>
          <w:highlight w:val="magenta"/>
        </w:rPr>
      </w:pPr>
      <w:r w:rsidRPr="7BE9DC4A">
        <w:rPr>
          <w:szCs w:val="24"/>
          <w:highlight w:val="magenta"/>
        </w:rPr>
        <w:t>E</w:t>
      </w:r>
      <w:r w:rsidR="27A4114A" w:rsidRPr="7BE9DC4A">
        <w:rPr>
          <w:szCs w:val="24"/>
          <w:highlight w:val="magenta"/>
        </w:rPr>
        <w:t xml:space="preserve">delen MO, Tucker JS, Wenzel SL, Paddock SM, </w:t>
      </w:r>
      <w:proofErr w:type="spellStart"/>
      <w:r w:rsidR="27A4114A" w:rsidRPr="7BE9DC4A">
        <w:rPr>
          <w:szCs w:val="24"/>
          <w:highlight w:val="magenta"/>
        </w:rPr>
        <w:t>Ebener</w:t>
      </w:r>
      <w:proofErr w:type="spellEnd"/>
      <w:r w:rsidR="27A4114A" w:rsidRPr="7BE9DC4A">
        <w:rPr>
          <w:szCs w:val="24"/>
          <w:highlight w:val="magenta"/>
        </w:rPr>
        <w:t xml:space="preserve"> </w:t>
      </w:r>
      <w:proofErr w:type="spellStart"/>
      <w:proofErr w:type="gramStart"/>
      <w:r w:rsidR="27A4114A" w:rsidRPr="7BE9DC4A">
        <w:rPr>
          <w:szCs w:val="24"/>
          <w:highlight w:val="magenta"/>
        </w:rPr>
        <w:t>P,Dahl</w:t>
      </w:r>
      <w:proofErr w:type="spellEnd"/>
      <w:proofErr w:type="gramEnd"/>
      <w:r w:rsidR="27A4114A" w:rsidRPr="7BE9DC4A">
        <w:rPr>
          <w:szCs w:val="24"/>
          <w:highlight w:val="magenta"/>
        </w:rPr>
        <w:t xml:space="preserve"> J, et al. Treatment process in the therapeutic community:</w:t>
      </w:r>
      <w:r w:rsidR="7CEED25D" w:rsidRPr="7BE9DC4A">
        <w:rPr>
          <w:szCs w:val="24"/>
          <w:highlight w:val="magenta"/>
        </w:rPr>
        <w:t xml:space="preserve"> </w:t>
      </w:r>
      <w:r w:rsidR="27A4114A" w:rsidRPr="7BE9DC4A">
        <w:rPr>
          <w:szCs w:val="24"/>
          <w:highlight w:val="magenta"/>
        </w:rPr>
        <w:t>associations with retention and outcomes among adolescent</w:t>
      </w:r>
      <w:r w:rsidR="2F752BDC" w:rsidRPr="7BE9DC4A">
        <w:rPr>
          <w:szCs w:val="24"/>
          <w:highlight w:val="magenta"/>
        </w:rPr>
        <w:t xml:space="preserve"> </w:t>
      </w:r>
      <w:r w:rsidR="27A4114A" w:rsidRPr="7BE9DC4A">
        <w:rPr>
          <w:szCs w:val="24"/>
          <w:highlight w:val="magenta"/>
        </w:rPr>
        <w:t xml:space="preserve">residential clients. J </w:t>
      </w:r>
      <w:proofErr w:type="spellStart"/>
      <w:r w:rsidR="27A4114A" w:rsidRPr="7BE9DC4A">
        <w:rPr>
          <w:szCs w:val="24"/>
          <w:highlight w:val="magenta"/>
        </w:rPr>
        <w:t>Subst</w:t>
      </w:r>
      <w:proofErr w:type="spellEnd"/>
      <w:r w:rsidR="27A4114A" w:rsidRPr="7BE9DC4A">
        <w:rPr>
          <w:szCs w:val="24"/>
          <w:highlight w:val="magenta"/>
        </w:rPr>
        <w:t xml:space="preserve"> Abuse Treat. </w:t>
      </w:r>
      <w:proofErr w:type="gramStart"/>
      <w:r w:rsidR="27A4114A" w:rsidRPr="7BE9DC4A">
        <w:rPr>
          <w:szCs w:val="24"/>
          <w:highlight w:val="magenta"/>
        </w:rPr>
        <w:t>2007;32:415</w:t>
      </w:r>
      <w:proofErr w:type="gramEnd"/>
      <w:r w:rsidR="27A4114A" w:rsidRPr="7BE9DC4A">
        <w:rPr>
          <w:szCs w:val="24"/>
          <w:highlight w:val="magenta"/>
        </w:rPr>
        <w:t>–21</w:t>
      </w:r>
    </w:p>
    <w:p w14:paraId="2B839009" w14:textId="13E3D7EB" w:rsidR="34D0B10D" w:rsidRDefault="2B1652DA" w:rsidP="411396A0">
      <w:pPr>
        <w:pStyle w:val="Prrafodelista"/>
        <w:numPr>
          <w:ilvl w:val="0"/>
          <w:numId w:val="30"/>
        </w:numPr>
        <w:jc w:val="both"/>
        <w:rPr>
          <w:szCs w:val="24"/>
          <w:highlight w:val="yellow"/>
        </w:rPr>
      </w:pPr>
      <w:proofErr w:type="spellStart"/>
      <w:r w:rsidRPr="7BE9DC4A">
        <w:rPr>
          <w:szCs w:val="24"/>
          <w:highlight w:val="magenta"/>
        </w:rPr>
        <w:t>Mennis</w:t>
      </w:r>
      <w:proofErr w:type="spellEnd"/>
      <w:r w:rsidRPr="7BE9DC4A">
        <w:rPr>
          <w:szCs w:val="24"/>
          <w:highlight w:val="magenta"/>
        </w:rPr>
        <w:t xml:space="preserve">, J., &amp; </w:t>
      </w:r>
      <w:proofErr w:type="spellStart"/>
      <w:r w:rsidRPr="7BE9DC4A">
        <w:rPr>
          <w:szCs w:val="24"/>
          <w:highlight w:val="magenta"/>
        </w:rPr>
        <w:t>Stahler</w:t>
      </w:r>
      <w:proofErr w:type="spellEnd"/>
      <w:r w:rsidRPr="7BE9DC4A">
        <w:rPr>
          <w:szCs w:val="24"/>
          <w:highlight w:val="magenta"/>
        </w:rPr>
        <w:t>, G. J. (2016)</w:t>
      </w:r>
      <w:r w:rsidRPr="7BE9DC4A">
        <w:rPr>
          <w:szCs w:val="24"/>
          <w:highlight w:val="yellow"/>
        </w:rPr>
        <w:t xml:space="preserve">. Racial and ethnic disparities in outpatient substance use disorder treatment episode completion for different substances. Journal of Substance Abuse Treatment, 63, 25–33. </w:t>
      </w:r>
      <w:hyperlink r:id="rId30">
        <w:r w:rsidRPr="7BE9DC4A">
          <w:rPr>
            <w:rStyle w:val="Hipervnculo"/>
            <w:szCs w:val="24"/>
            <w:highlight w:val="yellow"/>
          </w:rPr>
          <w:t>https://doi.org/10.1016/j.jsat.2015.12.007</w:t>
        </w:r>
      </w:hyperlink>
    </w:p>
    <w:p w14:paraId="5EB71DF5" w14:textId="17438759" w:rsidR="34D0B10D" w:rsidRDefault="2B1652DA" w:rsidP="6B7C6F2E">
      <w:pPr>
        <w:pStyle w:val="Prrafodelista"/>
        <w:numPr>
          <w:ilvl w:val="0"/>
          <w:numId w:val="30"/>
        </w:numPr>
        <w:jc w:val="both"/>
        <w:rPr>
          <w:szCs w:val="24"/>
          <w:highlight w:val="yellow"/>
        </w:rPr>
      </w:pPr>
      <w:proofErr w:type="spellStart"/>
      <w:r w:rsidRPr="7BE9DC4A">
        <w:rPr>
          <w:szCs w:val="24"/>
          <w:highlight w:val="magenta"/>
        </w:rPr>
        <w:t>Brorson</w:t>
      </w:r>
      <w:proofErr w:type="spellEnd"/>
      <w:r w:rsidRPr="7BE9DC4A">
        <w:rPr>
          <w:szCs w:val="24"/>
          <w:highlight w:val="magenta"/>
        </w:rPr>
        <w:t xml:space="preserve">, H. H., </w:t>
      </w:r>
      <w:proofErr w:type="spellStart"/>
      <w:r w:rsidRPr="7BE9DC4A">
        <w:rPr>
          <w:szCs w:val="24"/>
          <w:highlight w:val="magenta"/>
        </w:rPr>
        <w:t>Ajo</w:t>
      </w:r>
      <w:proofErr w:type="spellEnd"/>
      <w:r w:rsidRPr="7BE9DC4A">
        <w:rPr>
          <w:szCs w:val="24"/>
          <w:highlight w:val="magenta"/>
        </w:rPr>
        <w:t xml:space="preserve"> </w:t>
      </w:r>
      <w:proofErr w:type="spellStart"/>
      <w:r w:rsidRPr="7BE9DC4A">
        <w:rPr>
          <w:szCs w:val="24"/>
          <w:highlight w:val="magenta"/>
        </w:rPr>
        <w:t>Arnevik</w:t>
      </w:r>
      <w:proofErr w:type="spellEnd"/>
      <w:r w:rsidRPr="7BE9DC4A">
        <w:rPr>
          <w:szCs w:val="24"/>
          <w:highlight w:val="magenta"/>
        </w:rPr>
        <w:t xml:space="preserve">, E., Rand-Hendriksen, K., &amp; </w:t>
      </w:r>
      <w:proofErr w:type="spellStart"/>
      <w:r w:rsidRPr="7BE9DC4A">
        <w:rPr>
          <w:szCs w:val="24"/>
          <w:highlight w:val="magenta"/>
        </w:rPr>
        <w:t>Duckert</w:t>
      </w:r>
      <w:proofErr w:type="spellEnd"/>
      <w:r w:rsidRPr="7BE9DC4A">
        <w:rPr>
          <w:szCs w:val="24"/>
          <w:highlight w:val="magenta"/>
        </w:rPr>
        <w:t>, F. (2013). Drop-out from addiction treatment</w:t>
      </w:r>
      <w:r w:rsidRPr="7BE9DC4A">
        <w:rPr>
          <w:szCs w:val="24"/>
          <w:highlight w:val="yellow"/>
        </w:rPr>
        <w:t xml:space="preserve">: A systematic review of risk factors. Clinical Psychology Review, 33(8), 1010–1024. </w:t>
      </w:r>
      <w:hyperlink r:id="rId31">
        <w:r w:rsidRPr="7BE9DC4A">
          <w:rPr>
            <w:rStyle w:val="Hipervnculo"/>
            <w:szCs w:val="24"/>
            <w:highlight w:val="yellow"/>
          </w:rPr>
          <w:t>https://doi.org/10.1016/j.cpr.2013.07.007</w:t>
        </w:r>
      </w:hyperlink>
    </w:p>
    <w:p w14:paraId="518394E6" w14:textId="4E4CBCFD" w:rsidR="1D377D2A" w:rsidRDefault="18D7C6EB" w:rsidP="6B7C6F2E">
      <w:pPr>
        <w:pStyle w:val="Prrafodelista"/>
        <w:numPr>
          <w:ilvl w:val="0"/>
          <w:numId w:val="30"/>
        </w:numPr>
        <w:jc w:val="both"/>
        <w:rPr>
          <w:szCs w:val="24"/>
        </w:rPr>
      </w:pPr>
      <w:r w:rsidRPr="7BE9DC4A">
        <w:rPr>
          <w:szCs w:val="24"/>
          <w:highlight w:val="magenta"/>
        </w:rPr>
        <w:t>Morgan, C. R., &amp; Dennis, C. B. (2022).</w:t>
      </w:r>
      <w:r w:rsidRPr="7BE9DC4A">
        <w:rPr>
          <w:szCs w:val="24"/>
        </w:rPr>
        <w:t xml:space="preserve"> Addressing length of stay in substance use treatment to predict successful completion. Journal of Social Work Practice in the Addictions, 1-13, 1–13. </w:t>
      </w:r>
      <w:hyperlink r:id="rId32">
        <w:r w:rsidRPr="7BE9DC4A">
          <w:rPr>
            <w:rStyle w:val="Hipervnculo"/>
            <w:szCs w:val="24"/>
          </w:rPr>
          <w:t>https://doi.org/10.1080/1533256X.2022.2063345</w:t>
        </w:r>
      </w:hyperlink>
    </w:p>
    <w:p w14:paraId="05101647" w14:textId="630B1164" w:rsidR="09EBEF56" w:rsidRDefault="325EFA98" w:rsidP="411396A0">
      <w:pPr>
        <w:pStyle w:val="Prrafodelista"/>
        <w:numPr>
          <w:ilvl w:val="0"/>
          <w:numId w:val="30"/>
        </w:numPr>
        <w:jc w:val="both"/>
        <w:rPr>
          <w:szCs w:val="24"/>
        </w:rPr>
      </w:pPr>
      <w:r w:rsidRPr="7BE9DC4A">
        <w:rPr>
          <w:szCs w:val="24"/>
          <w:highlight w:val="magenta"/>
        </w:rPr>
        <w:t xml:space="preserve">Hawkins, E. J., Baer, J. S., &amp; </w:t>
      </w:r>
      <w:proofErr w:type="spellStart"/>
      <w:r w:rsidRPr="7BE9DC4A">
        <w:rPr>
          <w:szCs w:val="24"/>
          <w:highlight w:val="magenta"/>
        </w:rPr>
        <w:t>Kivlahan</w:t>
      </w:r>
      <w:proofErr w:type="spellEnd"/>
      <w:r w:rsidRPr="7BE9DC4A">
        <w:rPr>
          <w:szCs w:val="24"/>
          <w:highlight w:val="magenta"/>
        </w:rPr>
        <w:t>, D. R. (2008)</w:t>
      </w:r>
      <w:r w:rsidRPr="7BE9DC4A">
        <w:rPr>
          <w:szCs w:val="24"/>
        </w:rPr>
        <w:t xml:space="preserve">. Concurrent monitoring of psychological distress and satisfaction measures as predictors of addiction treatment retention. Journal of Substance Abuse Treatment, 35(2), 207–216. </w:t>
      </w:r>
      <w:hyperlink r:id="rId33">
        <w:r w:rsidRPr="7BE9DC4A">
          <w:rPr>
            <w:rStyle w:val="Hipervnculo"/>
            <w:szCs w:val="24"/>
          </w:rPr>
          <w:t>https://doi.org/10.1016/j.jsat.2007.10.001</w:t>
        </w:r>
      </w:hyperlink>
    </w:p>
    <w:p w14:paraId="3AB80743" w14:textId="554B8EB1" w:rsidR="3FEEAD79" w:rsidRDefault="603A8211" w:rsidP="6B7C6F2E">
      <w:pPr>
        <w:pStyle w:val="Prrafodelista"/>
        <w:numPr>
          <w:ilvl w:val="0"/>
          <w:numId w:val="30"/>
        </w:numPr>
        <w:jc w:val="both"/>
        <w:rPr>
          <w:szCs w:val="24"/>
        </w:rPr>
      </w:pPr>
      <w:proofErr w:type="spellStart"/>
      <w:r w:rsidRPr="7BE9DC4A">
        <w:rPr>
          <w:szCs w:val="24"/>
          <w:highlight w:val="magenta"/>
        </w:rPr>
        <w:lastRenderedPageBreak/>
        <w:t>Zarkin</w:t>
      </w:r>
      <w:proofErr w:type="spellEnd"/>
      <w:r w:rsidRPr="7BE9DC4A">
        <w:rPr>
          <w:szCs w:val="24"/>
          <w:highlight w:val="magenta"/>
        </w:rPr>
        <w:t xml:space="preserve">, G. A., Dunlap, L. J., Bray, J. W., &amp; </w:t>
      </w:r>
      <w:proofErr w:type="spellStart"/>
      <w:r w:rsidRPr="7BE9DC4A">
        <w:rPr>
          <w:szCs w:val="24"/>
          <w:highlight w:val="magenta"/>
        </w:rPr>
        <w:t>Wechsberg</w:t>
      </w:r>
      <w:proofErr w:type="spellEnd"/>
      <w:r w:rsidRPr="7BE9DC4A">
        <w:rPr>
          <w:szCs w:val="24"/>
          <w:highlight w:val="magenta"/>
        </w:rPr>
        <w:t>, W. M. (2002)</w:t>
      </w:r>
      <w:r w:rsidRPr="7BE9DC4A">
        <w:rPr>
          <w:szCs w:val="24"/>
        </w:rPr>
        <w:t>. The effect of treatment completion and length of stay on employment and crime in outpatient drug-free treatment. Journal of Substance Abuse Treatment, 23(4), 261–71</w:t>
      </w:r>
    </w:p>
    <w:p w14:paraId="38B847AD" w14:textId="01B27B7F" w:rsidR="7EA6692C" w:rsidRDefault="57493044" w:rsidP="6B7C6F2E">
      <w:pPr>
        <w:pStyle w:val="Prrafodelista"/>
        <w:numPr>
          <w:ilvl w:val="0"/>
          <w:numId w:val="30"/>
        </w:numPr>
        <w:jc w:val="both"/>
        <w:rPr>
          <w:szCs w:val="24"/>
        </w:rPr>
      </w:pPr>
      <w:proofErr w:type="spellStart"/>
      <w:r w:rsidRPr="7BE9DC4A">
        <w:rPr>
          <w:szCs w:val="24"/>
          <w:highlight w:val="magenta"/>
        </w:rPr>
        <w:t>Godinet</w:t>
      </w:r>
      <w:proofErr w:type="spellEnd"/>
      <w:r w:rsidRPr="7BE9DC4A">
        <w:rPr>
          <w:szCs w:val="24"/>
          <w:highlight w:val="magenta"/>
        </w:rPr>
        <w:t xml:space="preserve">, M. T., McGlinn, L., Nelson, D., &amp; </w:t>
      </w:r>
      <w:proofErr w:type="spellStart"/>
      <w:r w:rsidRPr="7BE9DC4A">
        <w:rPr>
          <w:szCs w:val="24"/>
          <w:highlight w:val="magenta"/>
        </w:rPr>
        <w:t>Vakalahi</w:t>
      </w:r>
      <w:proofErr w:type="spellEnd"/>
      <w:r w:rsidRPr="7BE9DC4A">
        <w:rPr>
          <w:szCs w:val="24"/>
          <w:highlight w:val="magenta"/>
        </w:rPr>
        <w:t>, H. O.</w:t>
      </w:r>
      <w:r w:rsidRPr="7BE9DC4A">
        <w:rPr>
          <w:szCs w:val="24"/>
        </w:rPr>
        <w:t xml:space="preserve"> (2020). Factors contributing to substance misuse treatment completion among native </w:t>
      </w:r>
      <w:proofErr w:type="spellStart"/>
      <w:r w:rsidRPr="7BE9DC4A">
        <w:rPr>
          <w:szCs w:val="24"/>
        </w:rPr>
        <w:t>hawaiians</w:t>
      </w:r>
      <w:proofErr w:type="spellEnd"/>
      <w:r w:rsidRPr="7BE9DC4A">
        <w:rPr>
          <w:szCs w:val="24"/>
        </w:rPr>
        <w:t xml:space="preserve">, other pacific islanders, and </w:t>
      </w:r>
      <w:proofErr w:type="spellStart"/>
      <w:r w:rsidRPr="7BE9DC4A">
        <w:rPr>
          <w:szCs w:val="24"/>
        </w:rPr>
        <w:t>asian</w:t>
      </w:r>
      <w:proofErr w:type="spellEnd"/>
      <w:r w:rsidRPr="7BE9DC4A">
        <w:rPr>
          <w:szCs w:val="24"/>
        </w:rPr>
        <w:t xml:space="preserve"> </w:t>
      </w:r>
      <w:proofErr w:type="spellStart"/>
      <w:r w:rsidRPr="7BE9DC4A">
        <w:rPr>
          <w:szCs w:val="24"/>
        </w:rPr>
        <w:t>americans</w:t>
      </w:r>
      <w:proofErr w:type="spellEnd"/>
      <w:r w:rsidRPr="7BE9DC4A">
        <w:rPr>
          <w:szCs w:val="24"/>
        </w:rPr>
        <w:t xml:space="preserve">. Substance Use &amp; Misuse, 55(1), 133–146. </w:t>
      </w:r>
      <w:hyperlink r:id="rId34">
        <w:r w:rsidRPr="7BE9DC4A">
          <w:rPr>
            <w:rStyle w:val="Hipervnculo"/>
            <w:szCs w:val="24"/>
          </w:rPr>
          <w:t>https://doi.org/10.1080/10826084.2019.1657896</w:t>
        </w:r>
      </w:hyperlink>
    </w:p>
    <w:p w14:paraId="6CBAE581" w14:textId="12CACD45" w:rsidR="1FE7D8DC" w:rsidRDefault="29CCB25D" w:rsidP="6B7C6F2E">
      <w:pPr>
        <w:pStyle w:val="Prrafodelista"/>
        <w:numPr>
          <w:ilvl w:val="0"/>
          <w:numId w:val="30"/>
        </w:numPr>
        <w:jc w:val="both"/>
        <w:rPr>
          <w:szCs w:val="24"/>
        </w:rPr>
      </w:pPr>
      <w:proofErr w:type="spellStart"/>
      <w:r w:rsidRPr="7BE9DC4A">
        <w:rPr>
          <w:szCs w:val="24"/>
          <w:highlight w:val="magenta"/>
        </w:rPr>
        <w:t>Turan</w:t>
      </w:r>
      <w:proofErr w:type="spellEnd"/>
      <w:r w:rsidRPr="7BE9DC4A">
        <w:rPr>
          <w:szCs w:val="24"/>
          <w:highlight w:val="magenta"/>
        </w:rPr>
        <w:t xml:space="preserve">, R., &amp; </w:t>
      </w:r>
      <w:proofErr w:type="spellStart"/>
      <w:r w:rsidRPr="7BE9DC4A">
        <w:rPr>
          <w:szCs w:val="24"/>
          <w:highlight w:val="magenta"/>
        </w:rPr>
        <w:t>Yargic</w:t>
      </w:r>
      <w:proofErr w:type="spellEnd"/>
      <w:r w:rsidRPr="7BE9DC4A">
        <w:rPr>
          <w:szCs w:val="24"/>
          <w:highlight w:val="magenta"/>
        </w:rPr>
        <w:t>, I. (2012)</w:t>
      </w:r>
      <w:r w:rsidRPr="7BE9DC4A">
        <w:rPr>
          <w:szCs w:val="24"/>
        </w:rPr>
        <w:t xml:space="preserve">. The relationship between substance abuse treatment completion, </w:t>
      </w:r>
      <w:proofErr w:type="spellStart"/>
      <w:r w:rsidRPr="7BE9DC4A">
        <w:rPr>
          <w:szCs w:val="24"/>
        </w:rPr>
        <w:t>sociodemographics</w:t>
      </w:r>
      <w:proofErr w:type="spellEnd"/>
      <w:r w:rsidRPr="7BE9DC4A">
        <w:rPr>
          <w:szCs w:val="24"/>
        </w:rPr>
        <w:t xml:space="preserve">, substance use characteristics, and criminal history. Substance Abuse, 33(2), 92–98. </w:t>
      </w:r>
      <w:hyperlink r:id="rId35">
        <w:r w:rsidRPr="7BE9DC4A">
          <w:rPr>
            <w:rStyle w:val="Hipervnculo"/>
            <w:szCs w:val="24"/>
          </w:rPr>
          <w:t>https://doi.org/10.1080/08897077.2011.630948</w:t>
        </w:r>
      </w:hyperlink>
    </w:p>
    <w:p w14:paraId="691BC230" w14:textId="0500E56D" w:rsidR="22E7F173" w:rsidRDefault="1E381A02" w:rsidP="6B7C6F2E">
      <w:pPr>
        <w:pStyle w:val="Prrafodelista"/>
        <w:numPr>
          <w:ilvl w:val="0"/>
          <w:numId w:val="30"/>
        </w:numPr>
        <w:jc w:val="both"/>
        <w:rPr>
          <w:szCs w:val="24"/>
        </w:rPr>
      </w:pPr>
      <w:r w:rsidRPr="7BE9DC4A">
        <w:rPr>
          <w:szCs w:val="24"/>
          <w:highlight w:val="magenta"/>
        </w:rPr>
        <w:t>Stones, B., &amp; Dennis, C. B. (2023)</w:t>
      </w:r>
      <w:r w:rsidRPr="7BE9DC4A">
        <w:rPr>
          <w:szCs w:val="24"/>
        </w:rPr>
        <w:t xml:space="preserve">. Childhood trauma and substance use treatment length of stay and completion. Alcoholism Treatment Quarterly, 1-13, 1–13. </w:t>
      </w:r>
      <w:hyperlink r:id="rId36">
        <w:r w:rsidRPr="7BE9DC4A">
          <w:rPr>
            <w:rStyle w:val="Hipervnculo"/>
            <w:szCs w:val="24"/>
          </w:rPr>
          <w:t>https://doi.org/10.1080/07347324.2023.2205830</w:t>
        </w:r>
      </w:hyperlink>
    </w:p>
    <w:p w14:paraId="25AB09DD" w14:textId="60046405" w:rsidR="7BE9DC4A" w:rsidRDefault="7BE9DC4A" w:rsidP="7BE9DC4A">
      <w:pPr>
        <w:jc w:val="both"/>
        <w:rPr>
          <w:szCs w:val="24"/>
        </w:rPr>
      </w:pPr>
    </w:p>
    <w:p w14:paraId="24F4CC25" w14:textId="11838D52" w:rsidR="2ECC0278" w:rsidRDefault="2ECC0278" w:rsidP="7BE9DC4A">
      <w:pPr>
        <w:pStyle w:val="Prrafodelista"/>
        <w:numPr>
          <w:ilvl w:val="0"/>
          <w:numId w:val="30"/>
        </w:numPr>
        <w:jc w:val="both"/>
        <w:rPr>
          <w:szCs w:val="24"/>
        </w:rPr>
      </w:pPr>
      <w:r w:rsidRPr="7BE9DC4A">
        <w:rPr>
          <w:szCs w:val="24"/>
        </w:rPr>
        <w:t xml:space="preserve">Decker, K. P., </w:t>
      </w:r>
      <w:proofErr w:type="spellStart"/>
      <w:r w:rsidRPr="7BE9DC4A">
        <w:rPr>
          <w:szCs w:val="24"/>
        </w:rPr>
        <w:t>Peglow</w:t>
      </w:r>
      <w:proofErr w:type="spellEnd"/>
      <w:r w:rsidRPr="7BE9DC4A">
        <w:rPr>
          <w:szCs w:val="24"/>
        </w:rPr>
        <w:t>, S. L., Samples, C. R., &amp; Cunningham, T. D. (2017). Long-term outcomes after residential substance use treatment: relapse, morbidity, and mortality. Military Medicine, 182(1), 1595. https://doi.org/10.7205/MILMED-D-15-00560</w:t>
      </w:r>
    </w:p>
    <w:p w14:paraId="7E3A9BE8" w14:textId="36F7A101" w:rsidR="7BE9DC4A" w:rsidRDefault="7BE9DC4A" w:rsidP="7BE9DC4A">
      <w:pPr>
        <w:jc w:val="both"/>
        <w:rPr>
          <w:szCs w:val="24"/>
        </w:rPr>
      </w:pPr>
    </w:p>
    <w:p w14:paraId="35FD5421" w14:textId="2509B5BA" w:rsidR="31350289" w:rsidRDefault="62529257" w:rsidP="4A99AEB9">
      <w:pPr>
        <w:pStyle w:val="Prrafodelista"/>
        <w:numPr>
          <w:ilvl w:val="0"/>
          <w:numId w:val="30"/>
        </w:numPr>
        <w:jc w:val="both"/>
        <w:rPr>
          <w:szCs w:val="24"/>
        </w:rPr>
      </w:pPr>
      <w:r w:rsidRPr="00E109B1">
        <w:rPr>
          <w:szCs w:val="24"/>
          <w:lang w:val="es-CL"/>
        </w:rPr>
        <w:t xml:space="preserve">Ruiz-Tagle </w:t>
      </w:r>
      <w:r w:rsidR="39BEEA31" w:rsidRPr="00E109B1">
        <w:rPr>
          <w:szCs w:val="24"/>
          <w:lang w:val="es-CL"/>
        </w:rPr>
        <w:t>Maturana, J.,</w:t>
      </w:r>
      <w:r w:rsidR="038E8019" w:rsidRPr="00E109B1">
        <w:rPr>
          <w:szCs w:val="24"/>
          <w:lang w:val="es-CL"/>
        </w:rPr>
        <w:t xml:space="preserve"> </w:t>
      </w:r>
      <w:proofErr w:type="spellStart"/>
      <w:r w:rsidR="038E8019" w:rsidRPr="00E109B1">
        <w:rPr>
          <w:szCs w:val="24"/>
          <w:lang w:val="es-CL"/>
        </w:rPr>
        <w:t>Gonzalez</w:t>
      </w:r>
      <w:proofErr w:type="spellEnd"/>
      <w:r w:rsidR="038E8019" w:rsidRPr="00E109B1">
        <w:rPr>
          <w:szCs w:val="24"/>
          <w:lang w:val="es-CL"/>
        </w:rPr>
        <w:t xml:space="preserve"> Santa-</w:t>
      </w:r>
      <w:r w:rsidR="39BEEA31" w:rsidRPr="00E109B1">
        <w:rPr>
          <w:szCs w:val="24"/>
          <w:lang w:val="es-CL"/>
        </w:rPr>
        <w:t>Cruz, A., Rocha-Jiménez, T., &amp; Castillo-</w:t>
      </w:r>
      <w:proofErr w:type="spellStart"/>
      <w:r w:rsidR="39BEEA31" w:rsidRPr="00E109B1">
        <w:rPr>
          <w:szCs w:val="24"/>
          <w:lang w:val="es-CL"/>
        </w:rPr>
        <w:t>Carniglia</w:t>
      </w:r>
      <w:proofErr w:type="spellEnd"/>
      <w:r w:rsidR="39BEEA31" w:rsidRPr="00E109B1">
        <w:rPr>
          <w:szCs w:val="24"/>
          <w:lang w:val="es-CL"/>
        </w:rPr>
        <w:t xml:space="preserve">, Á. (2023). </w:t>
      </w:r>
      <w:r w:rsidR="39BEEA31" w:rsidRPr="7BE9DC4A">
        <w:rPr>
          <w:szCs w:val="24"/>
        </w:rPr>
        <w:t xml:space="preserve">Does substance use disorder treatment completion reduce the risk of treatment readmission in Chile? Drug and Alcohol Dependence, 109907, 109907–109907. </w:t>
      </w:r>
      <w:hyperlink r:id="rId37">
        <w:r w:rsidR="39BEEA31" w:rsidRPr="7BE9DC4A">
          <w:rPr>
            <w:rStyle w:val="Hipervnculo"/>
            <w:szCs w:val="24"/>
          </w:rPr>
          <w:t>https://doi.org/10.1016/j.drugalcdep.2023.109907</w:t>
        </w:r>
      </w:hyperlink>
      <w:r w:rsidR="39BEEA31" w:rsidRPr="7BE9DC4A">
        <w:rPr>
          <w:szCs w:val="24"/>
        </w:rPr>
        <w:t xml:space="preserve"> </w:t>
      </w:r>
    </w:p>
    <w:p w14:paraId="1F830974" w14:textId="7529D760" w:rsidR="6B7C6F2E" w:rsidRDefault="6B7C6F2E" w:rsidP="6B7C6F2E">
      <w:pPr>
        <w:jc w:val="both"/>
        <w:rPr>
          <w:szCs w:val="24"/>
        </w:rPr>
      </w:pPr>
    </w:p>
    <w:p w14:paraId="10C89EAC" w14:textId="7B7BEC9F" w:rsidR="002F3535" w:rsidRPr="001D3A58" w:rsidRDefault="002F3535" w:rsidP="6B7C6F2E">
      <w:pPr>
        <w:jc w:val="both"/>
        <w:rPr>
          <w:rFonts w:eastAsia="Garamond" w:cs="Times New Roman"/>
          <w:color w:val="FF0000"/>
        </w:rPr>
      </w:pPr>
    </w:p>
    <w:p w14:paraId="5C317C2E" w14:textId="77777777" w:rsidR="002F3535" w:rsidRPr="001D3A58" w:rsidRDefault="002F3535" w:rsidP="6B7C6F2E">
      <w:pPr>
        <w:jc w:val="both"/>
        <w:rPr>
          <w:rFonts w:eastAsia="Garamond" w:cs="Times New Roman"/>
          <w:color w:val="FF0000"/>
        </w:rPr>
      </w:pPr>
    </w:p>
    <w:sectPr w:rsidR="002F3535" w:rsidRPr="001D3A5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el Mateo" w:date="2023-05-09T12:21:00Z" w:initials="MM">
    <w:p w14:paraId="0B60D3DC" w14:textId="7A863086" w:rsidR="411396A0" w:rsidRDefault="411396A0">
      <w:pPr>
        <w:pStyle w:val="Textocomentario"/>
      </w:pPr>
      <w:r>
        <w:t>Diego Rochow, Laura (?) por clasificacion de delitos. Catalina Droppelmann por gestion con fiscalia?</w:t>
      </w:r>
      <w:r>
        <w:rPr>
          <w:rStyle w:val="Refdecomentario"/>
        </w:rPr>
        <w:annotationRef/>
      </w:r>
    </w:p>
  </w:comment>
  <w:comment w:id="1" w:author="Andrés González Santa Cruz" w:date="2023-05-11T15:54:00Z" w:initials="AGSC">
    <w:p w14:paraId="601D9378" w14:textId="77777777" w:rsidR="00E109B1" w:rsidRDefault="00E109B1" w:rsidP="00F1574D">
      <w:pPr>
        <w:pStyle w:val="Textocomentario"/>
      </w:pPr>
      <w:r>
        <w:rPr>
          <w:rStyle w:val="Refdecomentario"/>
        </w:rPr>
        <w:annotationRef/>
      </w:r>
      <w:r>
        <w:rPr>
          <w:lang w:val="es-CL"/>
        </w:rPr>
        <w:t>Me parece bien. Tal vez ha´bría que consultarles</w:t>
      </w:r>
    </w:p>
  </w:comment>
  <w:comment w:id="2" w:author="Mariel Mateo" w:date="2023-05-04T16:41:00Z" w:initials="MM">
    <w:p w14:paraId="77A48846" w14:textId="693CBCA6" w:rsidR="00FB0AC6" w:rsidRDefault="00FB0AC6" w:rsidP="7BE9DC4A">
      <w:pPr>
        <w:pStyle w:val="Textocomentario"/>
      </w:pPr>
      <w:r>
        <w:rPr>
          <w:rStyle w:val="Refdecomentario"/>
        </w:rPr>
        <w:annotationRef/>
      </w:r>
      <w:r w:rsidR="7BE9DC4A">
        <w:t>Check if I have to add it as a financial support or as acknowledgment.</w:t>
      </w:r>
      <w:r>
        <w:rPr>
          <w:rStyle w:val="Refdecomentario"/>
        </w:rPr>
        <w:annotationRef/>
      </w:r>
    </w:p>
  </w:comment>
  <w:comment w:id="3" w:author="Andrés González Santa Cruz" w:date="2023-05-11T16:05:00Z" w:initials="AGSC">
    <w:p w14:paraId="11D3C8C2" w14:textId="77777777" w:rsidR="00BE1DB0" w:rsidRDefault="00BE1DB0" w:rsidP="00405C88">
      <w:pPr>
        <w:pStyle w:val="Textocomentario"/>
      </w:pPr>
      <w:r>
        <w:rPr>
          <w:rStyle w:val="Refdecomentario"/>
        </w:rPr>
        <w:annotationRef/>
      </w:r>
      <w:r>
        <w:rPr>
          <w:lang w:val="es-CL"/>
        </w:rPr>
        <w:t xml:space="preserve">Para AGS: revisy par formato y parecido </w:t>
      </w:r>
      <w:r>
        <w:rPr>
          <w:lang w:val="es-CL"/>
        </w:rPr>
        <w:br/>
      </w:r>
      <w:hyperlink r:id="rId1" w:history="1">
        <w:r w:rsidRPr="00405C88">
          <w:rPr>
            <w:rStyle w:val="Hipervnculo"/>
            <w:lang w:val="es-CL"/>
          </w:rPr>
          <w:t>https://onlinelibrary.wiley.com/doi/abs/10.1111/add.16230</w:t>
        </w:r>
      </w:hyperlink>
      <w:r>
        <w:rPr>
          <w:lang w:val="es-CL"/>
        </w:rPr>
        <w:t xml:space="preserve"> </w:t>
      </w:r>
    </w:p>
  </w:comment>
  <w:comment w:id="4" w:author="Andrés González Santa Cruz" w:date="2023-05-11T16:07:00Z" w:initials="AGSC">
    <w:p w14:paraId="4C509CE3" w14:textId="77777777" w:rsidR="00BE1DB0" w:rsidRDefault="00BE1DB0" w:rsidP="00D775DC">
      <w:pPr>
        <w:pStyle w:val="Textocomentario"/>
      </w:pPr>
      <w:r>
        <w:rPr>
          <w:rStyle w:val="Refdecomentario"/>
        </w:rPr>
        <w:annotationRef/>
      </w:r>
      <w:r>
        <w:rPr>
          <w:lang w:val="es-CL"/>
        </w:rPr>
        <w:t>Tal vez hablar más de "influence":</w:t>
      </w:r>
      <w:r>
        <w:rPr>
          <w:lang w:val="es-CL"/>
        </w:rPr>
        <w:br/>
      </w:r>
      <w:hyperlink r:id="rId2" w:history="1">
        <w:r w:rsidRPr="00D775DC">
          <w:rPr>
            <w:rStyle w:val="Hipervnculo"/>
            <w:lang w:val="es-CL"/>
          </w:rPr>
          <w:t>https://onlinelibrary.wiley.com/doi/10.1111/add.16230</w:t>
        </w:r>
      </w:hyperlink>
    </w:p>
  </w:comment>
  <w:comment w:id="5" w:author="Mariel Mateo" w:date="2023-05-09T19:23:00Z" w:initials="MM">
    <w:p w14:paraId="010F357E" w14:textId="72A27592" w:rsidR="7BE9DC4A" w:rsidRDefault="7BE9DC4A">
      <w:pPr>
        <w:pStyle w:val="Textocomentario"/>
      </w:pPr>
      <w:r>
        <w:t>Me falta agregar background, aunque no es estrictamente necesario.</w:t>
      </w:r>
      <w:r>
        <w:rPr>
          <w:rStyle w:val="Refdecomentario"/>
        </w:rPr>
        <w:annotationRef/>
      </w:r>
    </w:p>
  </w:comment>
  <w:comment w:id="8" w:author="Andrés González Santa Cruz" w:date="2023-05-13T22:10:00Z" w:initials="AGSC">
    <w:p w14:paraId="14FF1CF8" w14:textId="77777777" w:rsidR="001D61C5" w:rsidRDefault="001D61C5" w:rsidP="00794F3A">
      <w:pPr>
        <w:pStyle w:val="Textocomentario"/>
      </w:pPr>
      <w:r>
        <w:rPr>
          <w:rStyle w:val="Refdecomentario"/>
        </w:rPr>
        <w:annotationRef/>
      </w:r>
      <w:r>
        <w:rPr>
          <w:lang w:val="es-CL"/>
        </w:rPr>
        <w:t>Por qué no examine the association of treatment outcome and contact with CJS and imprisonment by estimating the marginal probabilities and restricted mean survival times at 1,3 and 5 years ? (en verdad no sé cómo wordearlos)</w:t>
      </w:r>
    </w:p>
  </w:comment>
  <w:comment w:id="20" w:author="Andrés González Santa Cruz" w:date="2023-05-13T19:08:00Z" w:initials="AGSC">
    <w:p w14:paraId="3577231E" w14:textId="3C471CFF" w:rsidR="00E81D17" w:rsidRDefault="00E81D17" w:rsidP="00AC6964">
      <w:pPr>
        <w:pStyle w:val="Textocomentario"/>
      </w:pPr>
      <w:r>
        <w:rPr>
          <w:rStyle w:val="Refdecomentario"/>
        </w:rPr>
        <w:annotationRef/>
      </w:r>
      <w:r>
        <w:rPr>
          <w:lang w:val="es-CL"/>
        </w:rPr>
        <w:t>Por qué 4?, ojo que el periodo de seguimiento es desde que la persona abandona o completa el tratamiento. No desde el "first SUT" (se sobreentiende como "desde el ingreso")</w:t>
      </w:r>
    </w:p>
  </w:comment>
  <w:comment w:id="11" w:author="Mariel Mateo" w:date="2023-05-09T18:39:00Z" w:initials="MM">
    <w:p w14:paraId="0D2E8078" w14:textId="477E73BB" w:rsidR="7BE9DC4A" w:rsidRDefault="7BE9DC4A">
      <w:pPr>
        <w:pStyle w:val="Textocomentario"/>
      </w:pPr>
      <w:r>
        <w:t>Esto es solo la idea general, creo que vale la pena arreglarlo al final.</w:t>
      </w:r>
      <w:r>
        <w:rPr>
          <w:rStyle w:val="Refdecomentario"/>
        </w:rPr>
        <w:annotationRef/>
      </w:r>
    </w:p>
  </w:comment>
  <w:comment w:id="24" w:author="Mariel Mateo" w:date="2023-04-01T17:19:00Z" w:initials="MM">
    <w:p w14:paraId="1C9810A7" w14:textId="77777777" w:rsidR="00C47366" w:rsidRDefault="00CE236D" w:rsidP="00DD063C">
      <w:pPr>
        <w:pStyle w:val="Textocomentario"/>
      </w:pPr>
      <w:r>
        <w:rPr>
          <w:rStyle w:val="Refdecomentario"/>
        </w:rPr>
        <w:annotationRef/>
      </w:r>
      <w:r w:rsidR="00C47366">
        <w:t>-</w:t>
      </w:r>
      <w:r w:rsidR="00C47366">
        <w:rPr>
          <w:color w:val="000000"/>
        </w:rPr>
        <w:t>Tara McGee: "There will need to be a brief comparison between Chile and USA and a compelling argument regarding why research from Chile is relevant to appease otherwise hostile reviewers."</w:t>
      </w:r>
    </w:p>
  </w:comment>
  <w:comment w:id="25" w:author="Mariel Mateo" w:date="2023-05-05T17:39:00Z" w:initials="MM">
    <w:p w14:paraId="592225E6" w14:textId="3F07BDAA" w:rsidR="00924F27" w:rsidRDefault="00924F27" w:rsidP="005B3D35">
      <w:pPr>
        <w:pStyle w:val="Textocomentario"/>
      </w:pPr>
      <w:r>
        <w:rPr>
          <w:rStyle w:val="Refdecomentario"/>
        </w:rPr>
        <w:annotationRef/>
      </w:r>
      <w:r>
        <w:t>Se que tengo que usar Vancouver reference style, pero lo voy a hacer cuando tenga la version definitiva.</w:t>
      </w:r>
    </w:p>
  </w:comment>
  <w:comment w:id="30" w:author="Andrés González Santa Cruz" w:date="2023-05-11T16:18:00Z" w:initials="AGSC">
    <w:p w14:paraId="3526E155" w14:textId="77777777" w:rsidR="00530352" w:rsidRDefault="00530352" w:rsidP="00DD62CA">
      <w:pPr>
        <w:pStyle w:val="Textocomentario"/>
      </w:pPr>
      <w:r>
        <w:rPr>
          <w:rStyle w:val="Refdecomentario"/>
        </w:rPr>
        <w:annotationRef/>
      </w:r>
      <w:r>
        <w:rPr>
          <w:lang w:val="es-CL"/>
        </w:rPr>
        <w:t>Subtitulos para mí</w:t>
      </w:r>
    </w:p>
  </w:comment>
  <w:comment w:id="36" w:author="Andrés González Santa Cruz" w:date="2023-05-11T16:13:00Z" w:initials="AGSC">
    <w:p w14:paraId="2457F7F0" w14:textId="669CA8B4" w:rsidR="00BE1DB0" w:rsidRDefault="00BE1DB0" w:rsidP="009F3B40">
      <w:pPr>
        <w:pStyle w:val="Textocomentario"/>
      </w:pPr>
      <w:r>
        <w:rPr>
          <w:rStyle w:val="Refdecomentario"/>
        </w:rPr>
        <w:annotationRef/>
      </w:r>
      <w:r>
        <w:rPr>
          <w:lang w:val="es-CL"/>
        </w:rPr>
        <w:t>Hablaría más de substance use disorders</w:t>
      </w:r>
    </w:p>
  </w:comment>
  <w:comment w:id="70" w:author="Andrés González Santa Cruz" w:date="2023-05-11T17:42:00Z" w:initials="AGSC">
    <w:p w14:paraId="72B5296B" w14:textId="77777777" w:rsidR="007B4615" w:rsidRDefault="007B4615" w:rsidP="001F2490">
      <w:pPr>
        <w:pStyle w:val="Textocomentario"/>
      </w:pPr>
      <w:r>
        <w:rPr>
          <w:rStyle w:val="Refdecomentario"/>
        </w:rPr>
        <w:annotationRef/>
      </w:r>
      <w:r>
        <w:rPr>
          <w:lang w:val="es-CL"/>
        </w:rPr>
        <w:t>Haría enfasis en factores asociados en completar tratamiento y a su vez con criminalidad (  X [exposición: completar] &lt;-- C [confusor] --&gt; Y [outcome] )</w:t>
      </w:r>
    </w:p>
  </w:comment>
  <w:comment w:id="81" w:author="Andrés González Santa Cruz" w:date="2023-05-11T19:39:00Z" w:initials="AGSC">
    <w:p w14:paraId="7652BE27" w14:textId="77777777" w:rsidR="008C38B5" w:rsidRDefault="008C38B5" w:rsidP="0025009B">
      <w:pPr>
        <w:pStyle w:val="Textocomentario"/>
      </w:pPr>
      <w:r>
        <w:rPr>
          <w:rStyle w:val="Refdecomentario"/>
        </w:rPr>
        <w:annotationRef/>
      </w:r>
      <w:r>
        <w:t>connection between DSM-5 alcohol and drug use disorders (DUDs) and the types of offenses for which women were incarcerated. Results show severe alcohol use disorders were significantly associated with violent offenses  while severe DUDs were more likely to contribute to property and drug-related offenses.  Resumen: alcohol–violent offending ~ drug use–nonviolent (i.e., property and drug-related)- Kopak, A. M., &amp; Smith-Ruiz, D. (2014). DSM-5 Substance Use Disorders and Offense Types Among Women in the Criminal Justice System. Journal of Offender Rehabilitation, 53(6), 433–454. doi:10.1080/10509674.2014.931748</w:t>
      </w:r>
    </w:p>
  </w:comment>
  <w:comment w:id="82" w:author="Andrés González Santa Cruz" w:date="2023-05-11T19:53:00Z" w:initials="AGSC">
    <w:p w14:paraId="6DB20A86" w14:textId="77777777" w:rsidR="00DF3736" w:rsidRDefault="00DF3736" w:rsidP="006777B3">
      <w:pPr>
        <w:pStyle w:val="Textocomentario"/>
      </w:pPr>
      <w:r>
        <w:rPr>
          <w:rStyle w:val="Refdecomentario"/>
        </w:rPr>
        <w:annotationRef/>
      </w:r>
      <w:r>
        <w:t xml:space="preserve"> binge drinking and sedatives were positively associated with violent crime (as opposed to non-violent crime), whereas heroin, amphetamine, cocaine, and injecting drug use were negatively associated with violent crime --</w:t>
      </w:r>
      <w:r>
        <w:br/>
        <w:t xml:space="preserve">Håkansson, A., &amp; Jesionowska, V. (2018). Associations between substance use and type of crime in prisoners with substance use problems - a focus on violence and fatal violence. Substance abuse and rehabilitation, 9, 1–9. </w:t>
      </w:r>
      <w:hyperlink r:id="rId3" w:history="1">
        <w:r w:rsidRPr="006777B3">
          <w:rPr>
            <w:rStyle w:val="Hipervnculo"/>
          </w:rPr>
          <w:t>https://doi.org/10.2147/SAR.S143251</w:t>
        </w:r>
      </w:hyperlink>
    </w:p>
  </w:comment>
  <w:comment w:id="110" w:author="Andrés González Santa Cruz" w:date="2023-05-11T20:23:00Z" w:initials="AGSC">
    <w:p w14:paraId="1CFBBCD0" w14:textId="77777777" w:rsidR="00EC76A7" w:rsidRDefault="00EC76A7" w:rsidP="00614255">
      <w:pPr>
        <w:pStyle w:val="Textocomentario"/>
      </w:pPr>
      <w:r>
        <w:rPr>
          <w:rStyle w:val="Refdecomentario"/>
        </w:rPr>
        <w:annotationRef/>
      </w:r>
      <w:r>
        <w:rPr>
          <w:color w:val="000000"/>
        </w:rPr>
        <w:t xml:space="preserve">Pacurucu-Castillo SF, Ordóñez-Mancheno JM, Hernández-Cruz A, Alarcón RD. World Opioid and Substance Use Epidemic: A Latin American Perspective. </w:t>
      </w:r>
      <w:r>
        <w:rPr>
          <w:i/>
          <w:iCs/>
          <w:color w:val="000000"/>
        </w:rPr>
        <w:t xml:space="preserve">Psychiatric Research and Clinical Practice. </w:t>
      </w:r>
      <w:r>
        <w:rPr>
          <w:color w:val="000000"/>
        </w:rPr>
        <w:t>2019.</w:t>
      </w:r>
      <w:r>
        <w:rPr>
          <w:color w:val="000000"/>
        </w:rPr>
        <w:br/>
        <w:t xml:space="preserve">Inter-American Drug Abuse Control Commission [CICAD]. </w:t>
      </w:r>
      <w:r>
        <w:rPr>
          <w:i/>
          <w:iCs/>
          <w:color w:val="000000"/>
        </w:rPr>
        <w:t xml:space="preserve">Report on Drug Use in the Americas 2019. </w:t>
      </w:r>
      <w:r>
        <w:rPr>
          <w:color w:val="000000"/>
        </w:rPr>
        <w:t>Washington, DC: Organization of American States (OAS);2019. 978-0-8270-6793-6.</w:t>
      </w:r>
    </w:p>
  </w:comment>
  <w:comment w:id="115" w:author="Andrés González Santa Cruz" w:date="2023-05-11T20:24:00Z" w:initials="AGSC">
    <w:p w14:paraId="751C38EC" w14:textId="77777777" w:rsidR="00EC76A7" w:rsidRDefault="00EC76A7" w:rsidP="00086910">
      <w:pPr>
        <w:pStyle w:val="Textocomentario"/>
      </w:pPr>
      <w:r>
        <w:rPr>
          <w:rStyle w:val="Refdecomentario"/>
        </w:rPr>
        <w:annotationRef/>
      </w:r>
      <w:r>
        <w:rPr>
          <w:lang w:val="es-CL"/>
        </w:rPr>
        <w:t xml:space="preserve">Kopak, el al 2014; </w:t>
      </w:r>
      <w:r>
        <w:t>Håkansson, et al 2018</w:t>
      </w:r>
    </w:p>
  </w:comment>
  <w:comment w:id="125" w:author="Andrés González Santa Cruz" w:date="2023-05-14T12:01:00Z" w:initials="AGSC">
    <w:p w14:paraId="66119F03" w14:textId="77777777" w:rsidR="00951B69" w:rsidRDefault="00951B69" w:rsidP="00F85567">
      <w:pPr>
        <w:pStyle w:val="Textocomentario"/>
      </w:pPr>
      <w:r>
        <w:rPr>
          <w:rStyle w:val="Refdecomentario"/>
        </w:rPr>
        <w:annotationRef/>
      </w:r>
      <w:r>
        <w:rPr>
          <w:lang w:val="es-CL"/>
        </w:rPr>
        <w:t>Por qué no poner at 1, 3 and 5 years. Recuerda que el riesgo siempre es condicional a un tiempo de seguimiento, a diferencia del hazard q es más general ( y por eso se ocupa como medida de resumen cuando hay una relación proporcioanl y no varía en el tiempo)</w:t>
      </w:r>
    </w:p>
  </w:comment>
  <w:comment w:id="134" w:author="Andrés González Santa Cruz" w:date="2023-05-11T20:27:00Z" w:initials="AGSC">
    <w:p w14:paraId="57D58D41" w14:textId="106E8BEC" w:rsidR="00DF1AE2" w:rsidRDefault="00DF1AE2" w:rsidP="00130B00">
      <w:pPr>
        <w:pStyle w:val="Textocomentario"/>
      </w:pPr>
      <w:r>
        <w:rPr>
          <w:rStyle w:val="Refdecomentario"/>
        </w:rPr>
        <w:annotationRef/>
      </w:r>
      <w:r>
        <w:rPr>
          <w:lang w:val="es-CL"/>
        </w:rPr>
        <w:t>El linkage lo hicimos nosotros, no?</w:t>
      </w:r>
    </w:p>
  </w:comment>
  <w:comment w:id="137" w:author="Andrés González Santa Cruz" w:date="2023-05-11T20:26:00Z" w:initials="AGSC">
    <w:p w14:paraId="1A451BA0" w14:textId="375569B9" w:rsidR="00DF1AE2" w:rsidRDefault="00DF1AE2" w:rsidP="00E57575">
      <w:pPr>
        <w:pStyle w:val="Textocomentario"/>
      </w:pPr>
      <w:r>
        <w:rPr>
          <w:rStyle w:val="Refdecomentario"/>
        </w:rPr>
        <w:annotationRef/>
      </w:r>
      <w:r>
        <w:rPr>
          <w:lang w:val="es-CL"/>
        </w:rPr>
        <w:t>El linkage lo hicimos nosotros</w:t>
      </w:r>
    </w:p>
  </w:comment>
  <w:comment w:id="146" w:author="Andrés González Santa Cruz" w:date="2023-05-14T12:05:00Z" w:initials="AGSC">
    <w:p w14:paraId="16E053D1" w14:textId="77777777" w:rsidR="00951B69" w:rsidRDefault="00951B69" w:rsidP="00EF6772">
      <w:pPr>
        <w:pStyle w:val="Textocomentario"/>
      </w:pPr>
      <w:r>
        <w:rPr>
          <w:rStyle w:val="Refdecomentario"/>
        </w:rPr>
        <w:annotationRef/>
      </w:r>
      <w:r>
        <w:rPr>
          <w:lang w:val="es-CL"/>
        </w:rPr>
        <w:t>Es una forma mañosa de establecerlo: el tratamiento es para adultos (nosotros en chile consideramos adultos a los mayores de 18), pero tenemos registros de personas q ingresan a este tratamiento q son más cjóvenes.</w:t>
      </w:r>
    </w:p>
  </w:comment>
  <w:comment w:id="154" w:author="Andrés González Santa Cruz" w:date="2023-05-12T16:35:00Z" w:initials="AGSC">
    <w:p w14:paraId="35E1D093" w14:textId="2A784C2C" w:rsidR="00187E23" w:rsidRDefault="00187E23" w:rsidP="00217245">
      <w:pPr>
        <w:pStyle w:val="Textocomentario"/>
      </w:pPr>
      <w:r>
        <w:rPr>
          <w:rStyle w:val="Refdecomentario"/>
        </w:rPr>
        <w:annotationRef/>
      </w:r>
      <w:r>
        <w:rPr>
          <w:lang w:val="es-CL"/>
        </w:rPr>
        <w:t>Hay gente que ingresa el 2007-04-18, por ejemplo</w:t>
      </w:r>
    </w:p>
  </w:comment>
  <w:comment w:id="155" w:author="Andrés González Santa Cruz" w:date="2023-05-12T18:45:00Z" w:initials="AGSC">
    <w:p w14:paraId="2DA96709" w14:textId="77777777" w:rsidR="00CE536A" w:rsidRDefault="0008640E" w:rsidP="0006533E">
      <w:pPr>
        <w:pStyle w:val="Textocomentario"/>
      </w:pPr>
      <w:r>
        <w:rPr>
          <w:rStyle w:val="Refdecomentario"/>
        </w:rPr>
        <w:annotationRef/>
      </w:r>
      <w:r w:rsidR="00CE536A">
        <w:rPr>
          <w:lang w:val="es-CL"/>
        </w:rPr>
        <w:t>Sí restringimos a los que habían cometido delitos entre el 2010 a Nov 13, 2019, siendo que teníamos hasta fecha de comisión al 2019-12-31</w:t>
      </w:r>
    </w:p>
  </w:comment>
  <w:comment w:id="167" w:author="Andrés González Santa Cruz" w:date="2023-05-12T16:39:00Z" w:initials="AGSC">
    <w:p w14:paraId="568E9819" w14:textId="3EB7AF95" w:rsidR="00475FB3" w:rsidRDefault="00475FB3" w:rsidP="00530643">
      <w:pPr>
        <w:pStyle w:val="Textocomentario"/>
      </w:pPr>
      <w:r>
        <w:rPr>
          <w:rStyle w:val="Refdecomentario"/>
        </w:rPr>
        <w:annotationRef/>
      </w:r>
      <w:r>
        <w:rPr>
          <w:lang w:val="es-CL"/>
        </w:rPr>
        <w:t>No sé si vale la pena decir esto</w:t>
      </w:r>
    </w:p>
  </w:comment>
  <w:comment w:id="169" w:author="Mariel Mateo" w:date="2023-05-04T13:35:00Z" w:initials="MM">
    <w:p w14:paraId="5E50E8DC" w14:textId="211E32F9" w:rsidR="001F0A66" w:rsidRDefault="001F0A66" w:rsidP="00DF72C4">
      <w:pPr>
        <w:pStyle w:val="Textocomentario"/>
      </w:pPr>
      <w:r>
        <w:rPr>
          <w:rStyle w:val="Refdecomentario"/>
        </w:rPr>
        <w:annotationRef/>
      </w:r>
      <w:r>
        <w:t>Quizas una tabla como esta debieramos poner para explicar los criterios de limpieza/exclusion de la muestra ( es como el diagrama que tu tienes pero mas simple/menos info). Eso si no se si incluir los criterios de exclusion tb de la base de fiscalia, pq quedaria muy larga?</w:t>
      </w:r>
    </w:p>
  </w:comment>
  <w:comment w:id="170" w:author="Mariel Mateo" w:date="2023-05-05T16:11:00Z" w:initials="MM">
    <w:p w14:paraId="27EE6CD4" w14:textId="019CA5E5" w:rsidR="002D2B49" w:rsidRDefault="002D2B49" w:rsidP="7BE9DC4A">
      <w:pPr>
        <w:pStyle w:val="Textocomentario"/>
      </w:pPr>
      <w:r>
        <w:rPr>
          <w:rStyle w:val="Refdecomentario"/>
        </w:rPr>
        <w:annotationRef/>
      </w:r>
      <w:r w:rsidR="7BE9DC4A">
        <w:t>Voy a bajar estas tablas en la version final</w:t>
      </w:r>
      <w:r>
        <w:rPr>
          <w:rStyle w:val="Refdecomentario"/>
        </w:rPr>
        <w:annotationRef/>
      </w:r>
    </w:p>
  </w:comment>
  <w:comment w:id="217" w:author="Andrés González Santa Cruz" w:date="2023-05-12T20:19:00Z" w:initials="AGSC">
    <w:p w14:paraId="433F8CEE" w14:textId="77777777" w:rsidR="002C6619" w:rsidRDefault="002C6619" w:rsidP="00554B28">
      <w:pPr>
        <w:pStyle w:val="Textocomentario"/>
      </w:pPr>
      <w:r>
        <w:rPr>
          <w:rStyle w:val="Refdecomentario"/>
        </w:rPr>
        <w:annotationRef/>
      </w:r>
      <w:r>
        <w:rPr>
          <w:lang w:val="es-CL"/>
        </w:rPr>
        <w:t>Sí, porque no va a afectar nuestros registrosd. A nosotros no nos importaban als características del delito ni ningún otro dato en ese tiempo. Sólo si lo registró</w:t>
      </w:r>
    </w:p>
  </w:comment>
  <w:comment w:id="239" w:author="Andrés González Santa Cruz" w:date="2023-05-13T21:08:00Z" w:initials="AGSC">
    <w:p w14:paraId="3B3A6EC7" w14:textId="77777777" w:rsidR="00F96D74" w:rsidRDefault="00F96D74" w:rsidP="001A17E5">
      <w:pPr>
        <w:pStyle w:val="Textocomentario"/>
      </w:pPr>
      <w:r>
        <w:rPr>
          <w:rStyle w:val="Refdecomentario"/>
        </w:rPr>
        <w:annotationRef/>
      </w:r>
      <w:r>
        <w:rPr>
          <w:lang w:val="es-CL"/>
        </w:rPr>
        <w:t>Como no es parte de los objetivos como tales, te recomiendo no dejarlo aquí, pero sí reportarlos muy brevemente en resultados</w:t>
      </w:r>
    </w:p>
  </w:comment>
  <w:comment w:id="261" w:author="Andrés González Santa Cruz" w:date="2023-05-13T19:11:00Z" w:initials="AGSC">
    <w:p w14:paraId="606602D3" w14:textId="3581E879" w:rsidR="00E81D17" w:rsidRDefault="00E81D17" w:rsidP="005036A6">
      <w:pPr>
        <w:pStyle w:val="Textocomentario"/>
      </w:pPr>
      <w:r>
        <w:rPr>
          <w:rStyle w:val="Refdecomentario"/>
        </w:rPr>
        <w:annotationRef/>
      </w:r>
      <w:r>
        <w:rPr>
          <w:lang w:val="es-CL"/>
        </w:rPr>
        <w:t>Citaría el texto de Miguel Hernán "The hazard of hazard ratios"</w:t>
      </w:r>
    </w:p>
  </w:comment>
  <w:comment w:id="264" w:author="Andrés González Santa Cruz" w:date="2023-05-13T21:20:00Z" w:initials="AGSC">
    <w:p w14:paraId="2F5B095A" w14:textId="77777777" w:rsidR="00DC7B4C" w:rsidRDefault="00DC7B4C">
      <w:pPr>
        <w:pStyle w:val="Textocomentario"/>
      </w:pPr>
      <w:r>
        <w:rPr>
          <w:rStyle w:val="Refdecomentario"/>
        </w:rPr>
        <w:annotationRef/>
      </w:r>
      <w:hyperlink r:id="rId4" w:history="1">
        <w:r w:rsidRPr="00BE6942">
          <w:rPr>
            <w:rStyle w:val="Hipervnculo"/>
          </w:rPr>
          <w:t>https://scholar.google.com/scholar_lookup?title=Flexible+parametric+survival+analysis+using+Stata:+beyond+the+Cox+model&amp;author=P+Royston&amp;author=PC+Lambert&amp;publication_year=2011&amp;</w:t>
        </w:r>
      </w:hyperlink>
      <w:r>
        <w:br/>
      </w:r>
      <w:r>
        <w:br/>
        <w:t>Royston, P., &amp; Lambert, P. C. (2011). </w:t>
      </w:r>
      <w:r>
        <w:rPr>
          <w:i/>
          <w:iCs/>
        </w:rPr>
        <w:t>Flexible parametric survival analysis using Stata: beyond the Cox model</w:t>
      </w:r>
      <w:r>
        <w:t> (Vol. 347). College Station, TX: Stata press.</w:t>
      </w:r>
    </w:p>
    <w:p w14:paraId="77FCDAF7" w14:textId="77777777" w:rsidR="00DC7B4C" w:rsidRDefault="00DC7B4C" w:rsidP="00BE6942">
      <w:pPr>
        <w:pStyle w:val="Textocomentario"/>
      </w:pPr>
      <w:r>
        <w:t>ISO 690</w:t>
      </w:r>
      <w:r>
        <w:br/>
      </w:r>
    </w:p>
  </w:comment>
  <w:comment w:id="265" w:author="Andrés González Santa Cruz" w:date="2023-05-13T21:07:00Z" w:initials="AGSC">
    <w:p w14:paraId="5E55F36E" w14:textId="73515995" w:rsidR="00F96D74" w:rsidRDefault="00F96D74" w:rsidP="00A53CDA">
      <w:pPr>
        <w:pStyle w:val="Textocomentario"/>
      </w:pPr>
      <w:r>
        <w:rPr>
          <w:rStyle w:val="Refdecomentario"/>
        </w:rPr>
        <w:annotationRef/>
      </w:r>
      <w:r>
        <w:t>Royston, P. (2004). Flexible Parametric Alternatives to the Cox Model: Update. </w:t>
      </w:r>
      <w:r>
        <w:rPr>
          <w:i/>
          <w:iCs/>
        </w:rPr>
        <w:t>The Stata Journal, 4(1), 98–101. </w:t>
      </w:r>
      <w:hyperlink r:id="rId5" w:history="1">
        <w:r w:rsidRPr="00A53CDA">
          <w:rPr>
            <w:rStyle w:val="Hipervnculo"/>
            <w:i/>
            <w:iCs/>
          </w:rPr>
          <w:t>https://doi.org/10.1177/1536867X0100400112</w:t>
        </w:r>
      </w:hyperlink>
    </w:p>
  </w:comment>
  <w:comment w:id="271" w:author="Mariel Mateo" w:date="2023-05-05T16:45:00Z" w:initials="MM">
    <w:p w14:paraId="2ABC06B0" w14:textId="4ABCF946" w:rsidR="00C57584" w:rsidRDefault="00C57584" w:rsidP="00344846">
      <w:pPr>
        <w:pStyle w:val="Textocomentario"/>
      </w:pPr>
      <w:r>
        <w:rPr>
          <w:rStyle w:val="Refdecomentario"/>
        </w:rPr>
        <w:annotationRef/>
      </w:r>
      <w:r>
        <w:t>@andres no se si tenemos otra forma de evitar bias.</w:t>
      </w:r>
    </w:p>
  </w:comment>
  <w:comment w:id="272" w:author="Andrés González Santa Cruz" w:date="2023-05-12T18:50:00Z" w:initials="AGSC">
    <w:p w14:paraId="0FF580B0" w14:textId="77777777" w:rsidR="00CE536A" w:rsidRDefault="00CE536A" w:rsidP="004D71FB">
      <w:pPr>
        <w:pStyle w:val="Textocomentario"/>
      </w:pPr>
      <w:r>
        <w:rPr>
          <w:rStyle w:val="Refdecomentario"/>
        </w:rPr>
        <w:annotationRef/>
      </w:r>
      <w:r>
        <w:rPr>
          <w:lang w:val="es-CL"/>
        </w:rPr>
        <w:t>Creo que podría ponerse la de model specification; ya que vimos el efecto flexibilizando el supuesto de proporcionalidad de hazards, además de Inverse probability weighting</w:t>
      </w:r>
    </w:p>
  </w:comment>
  <w:comment w:id="279" w:author="Mariel Mateo" w:date="2023-04-03T12:42:00Z" w:initials="MM">
    <w:p w14:paraId="26DD8EA1" w14:textId="60E0ABD9" w:rsidR="00CD6FE7" w:rsidRDefault="00CD6FE7">
      <w:pPr>
        <w:pStyle w:val="Textocomentario"/>
        <w:numPr>
          <w:ilvl w:val="0"/>
          <w:numId w:val="20"/>
        </w:numPr>
      </w:pPr>
      <w:r>
        <w:rPr>
          <w:rStyle w:val="Refdecomentario"/>
        </w:rPr>
        <w:annotationRef/>
      </w:r>
      <w:r>
        <w:t xml:space="preserve">Descriptive </w:t>
      </w:r>
    </w:p>
    <w:p w14:paraId="1CB57A60" w14:textId="77777777" w:rsidR="00CD6FE7" w:rsidRDefault="00CD6FE7">
      <w:pPr>
        <w:pStyle w:val="Textocomentario"/>
        <w:numPr>
          <w:ilvl w:val="1"/>
          <w:numId w:val="20"/>
        </w:numPr>
      </w:pPr>
      <w:r>
        <w:t>Study profile (figure) summarising number of participants through the study</w:t>
      </w:r>
    </w:p>
    <w:p w14:paraId="79247E14" w14:textId="77777777" w:rsidR="00CD6FE7" w:rsidRDefault="00CD6FE7">
      <w:pPr>
        <w:pStyle w:val="Textocomentario"/>
        <w:numPr>
          <w:ilvl w:val="1"/>
          <w:numId w:val="20"/>
        </w:numPr>
      </w:pPr>
      <w:r>
        <w:rPr>
          <w:color w:val="FF0000"/>
        </w:rPr>
        <w:t>Numbers of subjects in treatment over time and numbers interviewed and lost to the study at follow-up</w:t>
      </w:r>
    </w:p>
    <w:p w14:paraId="0805B0DE" w14:textId="77777777" w:rsidR="00CD6FE7" w:rsidRDefault="00CD6FE7">
      <w:pPr>
        <w:pStyle w:val="Textocomentario"/>
        <w:numPr>
          <w:ilvl w:val="1"/>
          <w:numId w:val="20"/>
        </w:numPr>
      </w:pPr>
      <w:r>
        <w:t>Baseline subject characteristics</w:t>
      </w:r>
    </w:p>
    <w:p w14:paraId="5D5EE1D4" w14:textId="77777777" w:rsidR="00CD6FE7" w:rsidRDefault="00CD6FE7">
      <w:pPr>
        <w:pStyle w:val="Textocomentario"/>
        <w:numPr>
          <w:ilvl w:val="1"/>
          <w:numId w:val="20"/>
        </w:numPr>
      </w:pPr>
      <w:r>
        <w:t>Describe the contact with the criminal justice system (Aim 1)</w:t>
      </w:r>
    </w:p>
    <w:p w14:paraId="1C0A702A" w14:textId="77777777" w:rsidR="00CD6FE7" w:rsidRDefault="00CD6FE7">
      <w:pPr>
        <w:pStyle w:val="Textocomentario"/>
        <w:numPr>
          <w:ilvl w:val="0"/>
          <w:numId w:val="20"/>
        </w:numPr>
      </w:pPr>
      <w:r>
        <w:t xml:space="preserve">Inferential </w:t>
      </w:r>
    </w:p>
    <w:p w14:paraId="77468B06" w14:textId="77777777" w:rsidR="00CD6FE7" w:rsidRDefault="00CD6FE7" w:rsidP="00355A30">
      <w:pPr>
        <w:pStyle w:val="Textocomentario"/>
        <w:numPr>
          <w:ilvl w:val="1"/>
          <w:numId w:val="20"/>
        </w:numPr>
      </w:pPr>
      <w:r>
        <w:t>Effect of programme on primary and secondary outcome measures (Aim 2)</w:t>
      </w:r>
    </w:p>
  </w:comment>
  <w:comment w:id="280" w:author="Mariel Mateo" w:date="2023-04-28T15:59:00Z" w:initials="MM">
    <w:p w14:paraId="0892A112" w14:textId="77777777" w:rsidR="00EA0405" w:rsidRDefault="00EA0405" w:rsidP="003E5503">
      <w:pPr>
        <w:pStyle w:val="Textocomentario"/>
      </w:pPr>
      <w:r>
        <w:rPr>
          <w:rStyle w:val="Refdecomentario"/>
        </w:rPr>
        <w:annotationRef/>
      </w:r>
      <w:r>
        <w:t>@Christine and @Tara, please focus on this section.</w:t>
      </w:r>
    </w:p>
  </w:comment>
  <w:comment w:id="281" w:author="Mariel Mateo" w:date="2023-05-09T19:05:00Z" w:initials="MM">
    <w:p w14:paraId="07305FA4" w14:textId="4D438F6F" w:rsidR="7BE9DC4A" w:rsidRDefault="7BE9DC4A">
      <w:pPr>
        <w:pStyle w:val="Textocomentario"/>
      </w:pPr>
      <w:r>
        <w:t>falta completar esto pero es la idea.</w:t>
      </w:r>
      <w:r>
        <w:rPr>
          <w:rStyle w:val="Refdecomentario"/>
        </w:rPr>
        <w:annotationRef/>
      </w:r>
    </w:p>
  </w:comment>
  <w:comment w:id="288" w:author="Mariel Mateo" w:date="2023-04-28T15:06:00Z" w:initials="MM">
    <w:p w14:paraId="76EA77F9" w14:textId="750A0EC1" w:rsidR="00195075" w:rsidRDefault="00195075" w:rsidP="00A77684">
      <w:pPr>
        <w:pStyle w:val="Textocomentario"/>
      </w:pPr>
      <w:r>
        <w:rPr>
          <w:rStyle w:val="Refdecomentario"/>
        </w:rPr>
        <w:annotationRef/>
      </w:r>
      <w:r>
        <w:t>Preliminary table. It is very long, so we will probably add it to the supplementary documents. Meanwhile, the idea is to show the variables details and descriptive information.</w:t>
      </w:r>
    </w:p>
  </w:comment>
  <w:comment w:id="289" w:author="Tara Renae McGee" w:date="2023-05-03T06:42:00Z" w:initials="TRM">
    <w:p w14:paraId="2257CC41" w14:textId="1E610DC5" w:rsidR="00195075" w:rsidRDefault="00195075">
      <w:pPr>
        <w:pStyle w:val="Textocomentario"/>
      </w:pPr>
      <w:r>
        <w:rPr>
          <w:rStyle w:val="Refdecomentario"/>
        </w:rPr>
        <w:annotationRef/>
      </w:r>
      <w:r>
        <w:t xml:space="preserve">Can you do a chi-square analysis here to show whether there’s a significant difference between expected and observed frequencies? </w:t>
      </w:r>
    </w:p>
  </w:comment>
  <w:comment w:id="290" w:author="Mariel Mateo" w:date="2023-05-03T09:23:00Z" w:initials="MM">
    <w:p w14:paraId="6A205B4C" w14:textId="77777777" w:rsidR="00195075" w:rsidRDefault="00195075" w:rsidP="00B30A88">
      <w:pPr>
        <w:pStyle w:val="Textocomentario"/>
      </w:pPr>
      <w:r>
        <w:rPr>
          <w:rStyle w:val="Refdecomentario"/>
        </w:rPr>
        <w:annotationRef/>
      </w:r>
      <w:r>
        <w:t>Andr[es dice que agrega esta tabla despues.</w:t>
      </w:r>
    </w:p>
  </w:comment>
  <w:comment w:id="291" w:author="Andrés González Santa Cruz" w:date="2023-05-13T17:22:00Z" w:initials="AGSC">
    <w:p w14:paraId="58D64188" w14:textId="77777777" w:rsidR="00D051F8" w:rsidRDefault="00D051F8" w:rsidP="00B2112B">
      <w:pPr>
        <w:pStyle w:val="Textocomentario"/>
      </w:pPr>
      <w:r>
        <w:rPr>
          <w:rStyle w:val="Refdecomentario"/>
        </w:rPr>
        <w:annotationRef/>
      </w:r>
      <w:r>
        <w:rPr>
          <w:lang w:val="es-CL"/>
        </w:rPr>
        <w:t>Esta tabla no puede ser suplementaria. Es la tabla 1</w:t>
      </w:r>
    </w:p>
  </w:comment>
  <w:comment w:id="292" w:author="Andrés González Santa Cruz" w:date="2023-05-13T17:51:00Z" w:initials="AGSC">
    <w:p w14:paraId="5E1FFA14" w14:textId="77777777" w:rsidR="00357201" w:rsidRDefault="00357201" w:rsidP="00B46876">
      <w:pPr>
        <w:pStyle w:val="Textocomentario"/>
      </w:pPr>
      <w:r>
        <w:rPr>
          <w:rStyle w:val="Refdecomentario"/>
        </w:rPr>
        <w:annotationRef/>
      </w:r>
      <w:r>
        <w:rPr>
          <w:lang w:val="es-CL"/>
        </w:rPr>
        <w:t>Los chi cuadrado no sé si son adecuados para tablas de nx3 ,pero al menos se condicen con Fisher's Exact Test for Count Data with simulated p-value (based on 100000 replicates)</w:t>
      </w:r>
    </w:p>
  </w:comment>
  <w:comment w:id="293" w:author="Andrés González Santa Cruz" w:date="2023-05-13T17:52:00Z" w:initials="AGSC">
    <w:p w14:paraId="0AA8EA33" w14:textId="77777777" w:rsidR="00357201" w:rsidRDefault="00357201" w:rsidP="006C09F3">
      <w:pPr>
        <w:pStyle w:val="Textocomentario"/>
      </w:pPr>
      <w:r>
        <w:rPr>
          <w:rStyle w:val="Refdecomentario"/>
        </w:rPr>
        <w:annotationRef/>
      </w:r>
      <w:hyperlink r:id="rId6" w:history="1">
        <w:r w:rsidRPr="006C09F3">
          <w:rPr>
            <w:rStyle w:val="Hipervnculo"/>
          </w:rPr>
          <w:t>https://docs.google.com/spreadsheets/d/1SW0orDIsH7l7isLQ7wBGVjGy4FhXLB6K/edit?usp=sharing&amp;ouid=100050774976180695459&amp;rtpof=true&amp;sd=true</w:t>
        </w:r>
      </w:hyperlink>
      <w:r>
        <w:br/>
      </w:r>
      <w:r>
        <w:br/>
      </w:r>
      <w:hyperlink r:id="rId7" w:history="1">
        <w:r w:rsidRPr="006C09F3">
          <w:rPr>
            <w:rStyle w:val="Hipervnculo"/>
          </w:rPr>
          <w:t>https://docs.google.com/spreadsheets/d/1SQ69kIcyZmTcuxqJbR9Ph7x83uw62YtI/edit?usp=sharing&amp;ouid=100050774976180695459&amp;rtpof=true&amp;sd=true</w:t>
        </w:r>
      </w:hyperlink>
    </w:p>
  </w:comment>
  <w:comment w:id="1083" w:author="Andrés González Santa Cruz" w:date="2023-05-14T12:13:00Z" w:initials="AGSC">
    <w:p w14:paraId="60F32199" w14:textId="77777777" w:rsidR="00576E01" w:rsidRDefault="00576E01" w:rsidP="00EE72B2">
      <w:pPr>
        <w:pStyle w:val="Textocomentario"/>
      </w:pPr>
      <w:r>
        <w:rPr>
          <w:rStyle w:val="Refdecomentario"/>
        </w:rPr>
        <w:annotationRef/>
      </w:r>
      <w:r>
        <w:rPr>
          <w:lang w:val="es-CL"/>
        </w:rPr>
        <w:t>Me da miedo la palabra effect en Addiction. Tal vez pudiese asociarse a clinicl trials no más?, no estoy seguro</w:t>
      </w:r>
    </w:p>
  </w:comment>
  <w:comment w:id="1084" w:author="Andrés González Santa Cruz" w:date="2023-05-14T16:58:00Z" w:initials="AGSC">
    <w:p w14:paraId="0416EA2F" w14:textId="77777777" w:rsidR="00B70DC2" w:rsidRDefault="00B70DC2" w:rsidP="000D7444">
      <w:pPr>
        <w:pStyle w:val="Textocomentario"/>
      </w:pPr>
      <w:r>
        <w:rPr>
          <w:rStyle w:val="Refdecomentario"/>
        </w:rPr>
        <w:annotationRef/>
      </w:r>
      <w:r>
        <w:rPr>
          <w:lang w:val="es-CL"/>
        </w:rPr>
        <w:t>Me asusta un poco esa palabra</w:t>
      </w:r>
    </w:p>
  </w:comment>
  <w:comment w:id="1082" w:author="Mariel Mateo" w:date="2023-04-03T12:50:00Z" w:initials="MM">
    <w:p w14:paraId="674F4A7E" w14:textId="40401316" w:rsidR="00F128FB" w:rsidRDefault="00A37697">
      <w:pPr>
        <w:pStyle w:val="Textocomentario"/>
      </w:pPr>
      <w:r>
        <w:rPr>
          <w:rStyle w:val="Refdecomentario"/>
        </w:rPr>
        <w:annotationRef/>
      </w:r>
      <w:r w:rsidR="00F128FB">
        <w:t>(</w:t>
      </w:r>
      <w:r w:rsidR="00F128FB">
        <w:rPr>
          <w:i/>
          <w:iCs/>
        </w:rPr>
        <w:t>a</w:t>
      </w:r>
      <w:r w:rsidR="00F128FB">
        <w:t>) Give unadjusted estimates and, if applicable, confounder-adjusted estimates and their</w:t>
      </w:r>
    </w:p>
    <w:p w14:paraId="67E9B91C" w14:textId="77777777" w:rsidR="00F128FB" w:rsidRDefault="00F128FB">
      <w:pPr>
        <w:pStyle w:val="Textocomentario"/>
      </w:pPr>
      <w:r>
        <w:t>precision (eg, 95% confidence interval). Make clear which confounders were adjusted for and</w:t>
      </w:r>
    </w:p>
    <w:p w14:paraId="0C6F523F" w14:textId="77777777" w:rsidR="00F128FB" w:rsidRDefault="00F128FB">
      <w:pPr>
        <w:pStyle w:val="Textocomentario"/>
      </w:pPr>
      <w:r>
        <w:t>why they were included</w:t>
      </w:r>
    </w:p>
    <w:p w14:paraId="25B30405" w14:textId="77777777" w:rsidR="00F128FB" w:rsidRDefault="00F128FB">
      <w:pPr>
        <w:pStyle w:val="Textocomentario"/>
      </w:pPr>
      <w:r>
        <w:t>(</w:t>
      </w:r>
      <w:r>
        <w:rPr>
          <w:i/>
          <w:iCs/>
        </w:rPr>
        <w:t>b</w:t>
      </w:r>
      <w:r>
        <w:t>) Report category boundaries when continuous variables were categorized</w:t>
      </w:r>
    </w:p>
    <w:p w14:paraId="5FADF215" w14:textId="77777777" w:rsidR="00F128FB" w:rsidRDefault="00F128FB">
      <w:pPr>
        <w:pStyle w:val="Textocomentario"/>
      </w:pPr>
      <w:r>
        <w:t xml:space="preserve">Main results </w:t>
      </w:r>
    </w:p>
    <w:p w14:paraId="3E905C8A" w14:textId="77777777" w:rsidR="00F128FB" w:rsidRDefault="00F128FB" w:rsidP="005E502B">
      <w:pPr>
        <w:pStyle w:val="Textocomentario"/>
      </w:pPr>
      <w:r>
        <w:t>(</w:t>
      </w:r>
      <w:r>
        <w:rPr>
          <w:i/>
          <w:iCs/>
        </w:rPr>
        <w:t>c</w:t>
      </w:r>
      <w:r>
        <w:t>) If relevant, consider translating estimates of relative risk into absolute risk for a meaningful time period</w:t>
      </w:r>
    </w:p>
  </w:comment>
  <w:comment w:id="1096" w:author="Andrés González Santa Cruz" w:date="2023-05-13T19:05:00Z" w:initials="AGSC">
    <w:p w14:paraId="7444AAA9" w14:textId="77777777" w:rsidR="006F3244" w:rsidRDefault="006F3244" w:rsidP="00192248">
      <w:pPr>
        <w:pStyle w:val="Textocomentario"/>
      </w:pPr>
      <w:r>
        <w:rPr>
          <w:rStyle w:val="Refdecomentario"/>
        </w:rPr>
        <w:annotationRef/>
      </w:r>
      <w:r>
        <w:rPr>
          <w:lang w:val="es-CL"/>
        </w:rPr>
        <w:t>No interpretaría aquí . Creo que la interpretaciónd ebiese ser matizada también</w:t>
      </w:r>
    </w:p>
  </w:comment>
  <w:comment w:id="1110" w:author="Mariel Mateo" w:date="2023-05-09T16:50:00Z" w:initials="MM">
    <w:p w14:paraId="1DA5E175" w14:textId="5103A837" w:rsidR="7BE9DC4A" w:rsidRDefault="7BE9DC4A">
      <w:pPr>
        <w:pStyle w:val="Textocomentario"/>
      </w:pPr>
      <w:r>
        <w:t>Andres no estoy segura si podemos decir esto, me parece que si?</w:t>
      </w:r>
      <w:r>
        <w:rPr>
          <w:rStyle w:val="Refdecomentario"/>
        </w:rPr>
        <w:annotationRef/>
      </w:r>
    </w:p>
  </w:comment>
  <w:comment w:id="1111" w:author="Andrés González Santa Cruz" w:date="2023-05-12T20:26:00Z" w:initials="AGSC">
    <w:p w14:paraId="076F8996" w14:textId="77777777" w:rsidR="008F6968" w:rsidRDefault="008F6968" w:rsidP="00AF1DF1">
      <w:pPr>
        <w:pStyle w:val="Textocomentario"/>
      </w:pPr>
      <w:r>
        <w:rPr>
          <w:rStyle w:val="Refdecomentario"/>
        </w:rPr>
        <w:annotationRef/>
      </w:r>
      <w:r>
        <w:rPr>
          <w:lang w:val="es-CL"/>
        </w:rPr>
        <w:t>No sé si responde a los objetivos del estudio. Para considerarlo en función de las palabras que tenemos que cumplir</w:t>
      </w:r>
    </w:p>
  </w:comment>
  <w:comment w:id="1114" w:author="Mariel Mateo" w:date="2023-05-09T18:30:00Z" w:initials="MM">
    <w:p w14:paraId="3F553D9B" w14:textId="670693BC" w:rsidR="7BE9DC4A" w:rsidRDefault="7BE9DC4A">
      <w:pPr>
        <w:pStyle w:val="Textocomentario"/>
      </w:pPr>
      <w:r>
        <w:t>Andres: plz revisar termino</w:t>
      </w:r>
      <w:r>
        <w:rPr>
          <w:rStyle w:val="Refdecomentario"/>
        </w:rPr>
        <w:annotationRef/>
      </w:r>
    </w:p>
  </w:comment>
  <w:comment w:id="1115" w:author="Andrés González Santa Cruz" w:date="2023-05-14T11:03:00Z" w:initials="AGSC">
    <w:p w14:paraId="71660961" w14:textId="77777777" w:rsidR="003C76DF" w:rsidRDefault="003C76DF" w:rsidP="00C34A40">
      <w:pPr>
        <w:pStyle w:val="Textocomentario"/>
      </w:pPr>
      <w:r>
        <w:rPr>
          <w:rStyle w:val="Refdecomentario"/>
        </w:rPr>
        <w:annotationRef/>
      </w:r>
      <w:r>
        <w:rPr>
          <w:lang w:val="es-CL"/>
        </w:rPr>
        <w:t>Risk es cuando usamos los RMSTs o las probabildiades de supervivencia. El hazard es como una medida de resumen. El problema de los hazards es que como no son constantes, no permiten resumir. Creo que risk está bien</w:t>
      </w:r>
    </w:p>
  </w:comment>
  <w:comment w:id="1123" w:author="Andrés González Santa Cruz" w:date="2023-05-12T20:27:00Z" w:initials="AGSC">
    <w:p w14:paraId="75F6D060" w14:textId="28B57AE4" w:rsidR="008F6968" w:rsidRDefault="008F6968" w:rsidP="002C103D">
      <w:pPr>
        <w:pStyle w:val="Textocomentario"/>
      </w:pPr>
      <w:r>
        <w:rPr>
          <w:rStyle w:val="Refdecomentario"/>
        </w:rPr>
        <w:annotationRef/>
      </w:r>
      <w:r>
        <w:rPr>
          <w:lang w:val="es-CL"/>
        </w:rPr>
        <w:t>Sacaría la definición, creo que no ayuda</w:t>
      </w:r>
    </w:p>
  </w:comment>
  <w:comment w:id="1149" w:author="Andrés González Santa Cruz" w:date="2023-05-13T21:46:00Z" w:initials="AGSC">
    <w:p w14:paraId="4259C300" w14:textId="77777777" w:rsidR="001C52A8" w:rsidRDefault="001C52A8" w:rsidP="009E7CA2">
      <w:pPr>
        <w:pStyle w:val="Textocomentario"/>
      </w:pPr>
      <w:r>
        <w:rPr>
          <w:rStyle w:val="Refdecomentario"/>
        </w:rPr>
        <w:annotationRef/>
      </w:r>
      <w:r>
        <w:t xml:space="preserve">Hernán MA, Robins JM. Causal inference: what If. [cited 2021 Oct 1]. Available from: </w:t>
      </w:r>
      <w:hyperlink r:id="rId8" w:history="1">
        <w:r w:rsidRPr="009E7CA2">
          <w:rPr>
            <w:rStyle w:val="Hipervnculo"/>
          </w:rPr>
          <w:t>https://cdn1.sph.harvard.edu/wp-content/uploads/sites/1268/2021/03/ciwha</w:t>
        </w:r>
      </w:hyperlink>
      <w: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0D3DC" w15:done="0"/>
  <w15:commentEx w15:paraId="601D9378" w15:paraIdParent="0B60D3DC" w15:done="0"/>
  <w15:commentEx w15:paraId="77A48846" w15:done="0"/>
  <w15:commentEx w15:paraId="11D3C8C2" w15:done="0"/>
  <w15:commentEx w15:paraId="4C509CE3" w15:paraIdParent="11D3C8C2" w15:done="0"/>
  <w15:commentEx w15:paraId="010F357E" w15:done="0"/>
  <w15:commentEx w15:paraId="14FF1CF8" w15:done="0"/>
  <w15:commentEx w15:paraId="3577231E" w15:done="0"/>
  <w15:commentEx w15:paraId="0D2E8078" w15:done="0"/>
  <w15:commentEx w15:paraId="1C9810A7" w15:done="0"/>
  <w15:commentEx w15:paraId="592225E6" w15:paraIdParent="1C9810A7" w15:done="0"/>
  <w15:commentEx w15:paraId="3526E155" w15:done="0"/>
  <w15:commentEx w15:paraId="2457F7F0" w15:done="0"/>
  <w15:commentEx w15:paraId="72B5296B" w15:done="0"/>
  <w15:commentEx w15:paraId="7652BE27" w15:done="0"/>
  <w15:commentEx w15:paraId="6DB20A86" w15:paraIdParent="7652BE27" w15:done="0"/>
  <w15:commentEx w15:paraId="1CFBBCD0" w15:done="0"/>
  <w15:commentEx w15:paraId="751C38EC" w15:done="0"/>
  <w15:commentEx w15:paraId="66119F03" w15:done="0"/>
  <w15:commentEx w15:paraId="57D58D41" w15:done="0"/>
  <w15:commentEx w15:paraId="1A451BA0" w15:done="0"/>
  <w15:commentEx w15:paraId="16E053D1" w15:done="0"/>
  <w15:commentEx w15:paraId="35E1D093" w15:done="0"/>
  <w15:commentEx w15:paraId="2DA96709" w15:paraIdParent="35E1D093" w15:done="0"/>
  <w15:commentEx w15:paraId="568E9819" w15:done="0"/>
  <w15:commentEx w15:paraId="5E50E8DC" w15:done="0"/>
  <w15:commentEx w15:paraId="27EE6CD4" w15:paraIdParent="5E50E8DC" w15:done="0"/>
  <w15:commentEx w15:paraId="433F8CEE" w15:done="0"/>
  <w15:commentEx w15:paraId="3B3A6EC7" w15:done="0"/>
  <w15:commentEx w15:paraId="606602D3" w15:done="0"/>
  <w15:commentEx w15:paraId="77FCDAF7" w15:done="0"/>
  <w15:commentEx w15:paraId="5E55F36E" w15:done="0"/>
  <w15:commentEx w15:paraId="2ABC06B0" w15:done="0"/>
  <w15:commentEx w15:paraId="0FF580B0" w15:paraIdParent="2ABC06B0" w15:done="0"/>
  <w15:commentEx w15:paraId="77468B06" w15:done="0"/>
  <w15:commentEx w15:paraId="0892A112" w15:done="0"/>
  <w15:commentEx w15:paraId="07305FA4" w15:done="0"/>
  <w15:commentEx w15:paraId="76EA77F9" w15:done="0"/>
  <w15:commentEx w15:paraId="2257CC41" w15:paraIdParent="76EA77F9" w15:done="0"/>
  <w15:commentEx w15:paraId="6A205B4C" w15:paraIdParent="76EA77F9" w15:done="0"/>
  <w15:commentEx w15:paraId="58D64188" w15:paraIdParent="76EA77F9" w15:done="0"/>
  <w15:commentEx w15:paraId="5E1FFA14" w15:paraIdParent="76EA77F9" w15:done="0"/>
  <w15:commentEx w15:paraId="0AA8EA33" w15:paraIdParent="76EA77F9" w15:done="0"/>
  <w15:commentEx w15:paraId="60F32199" w15:done="0"/>
  <w15:commentEx w15:paraId="0416EA2F" w15:done="0"/>
  <w15:commentEx w15:paraId="3E905C8A" w15:done="0"/>
  <w15:commentEx w15:paraId="7444AAA9" w15:done="0"/>
  <w15:commentEx w15:paraId="1DA5E175" w15:done="0"/>
  <w15:commentEx w15:paraId="076F8996" w15:paraIdParent="1DA5E175" w15:done="0"/>
  <w15:commentEx w15:paraId="3F553D9B" w15:done="0"/>
  <w15:commentEx w15:paraId="71660961" w15:paraIdParent="3F553D9B" w15:done="0"/>
  <w15:commentEx w15:paraId="75F6D060" w15:done="0"/>
  <w15:commentEx w15:paraId="4259C3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295E382" w16cex:dateUtc="2023-05-09T02:21:00Z"/>
  <w16cex:commentExtensible w16cex:durableId="28078E38" w16cex:dateUtc="2023-05-11T19:54:00Z"/>
  <w16cex:commentExtensible w16cex:durableId="27FE5EA1" w16cex:dateUtc="2023-05-04T06:41:00Z"/>
  <w16cex:commentExtensible w16cex:durableId="280790B0" w16cex:dateUtc="2023-05-11T20:05:00Z"/>
  <w16cex:commentExtensible w16cex:durableId="2807912E" w16cex:dateUtc="2023-05-11T20:07:00Z"/>
  <w16cex:commentExtensible w16cex:durableId="688DD8CA" w16cex:dateUtc="2023-05-09T09:23:00Z"/>
  <w16cex:commentExtensible w16cex:durableId="280A8941" w16cex:dateUtc="2023-05-14T02:10:00Z"/>
  <w16cex:commentExtensible w16cex:durableId="280A5EBD" w16cex:dateUtc="2023-05-13T23:08:00Z"/>
  <w16cex:commentExtensible w16cex:durableId="7B6A171D" w16cex:dateUtc="2023-05-09T08:39:00Z"/>
  <w16cex:commentExtensible w16cex:durableId="27D2E63C" w16cex:dateUtc="2023-04-01T07:19:00Z"/>
  <w16cex:commentExtensible w16cex:durableId="27FFBDC9" w16cex:dateUtc="2023-05-05T07:39:00Z"/>
  <w16cex:commentExtensible w16cex:durableId="280793EB" w16cex:dateUtc="2023-05-11T20:18:00Z"/>
  <w16cex:commentExtensible w16cex:durableId="280792BD" w16cex:dateUtc="2023-05-11T20:13:00Z"/>
  <w16cex:commentExtensible w16cex:durableId="2807A799" w16cex:dateUtc="2023-05-11T21:42:00Z"/>
  <w16cex:commentExtensible w16cex:durableId="2807C308" w16cex:dateUtc="2023-05-11T23:39:00Z"/>
  <w16cex:commentExtensible w16cex:durableId="2807C654" w16cex:dateUtc="2023-05-11T23:53:00Z"/>
  <w16cex:commentExtensible w16cex:durableId="2807CD2E" w16cex:dateUtc="2023-05-12T00:23:00Z"/>
  <w16cex:commentExtensible w16cex:durableId="2807CD75" w16cex:dateUtc="2023-05-12T00:24:00Z"/>
  <w16cex:commentExtensible w16cex:durableId="280B4C18" w16cex:dateUtc="2023-05-14T16:01:00Z"/>
  <w16cex:commentExtensible w16cex:durableId="2807CE1A" w16cex:dateUtc="2023-05-12T00:27:00Z"/>
  <w16cex:commentExtensible w16cex:durableId="2807CDFD" w16cex:dateUtc="2023-05-12T00:26:00Z"/>
  <w16cex:commentExtensible w16cex:durableId="280B4CEC" w16cex:dateUtc="2023-05-14T16:05:00Z"/>
  <w16cex:commentExtensible w16cex:durableId="2808E94C" w16cex:dateUtc="2023-05-12T20:35:00Z"/>
  <w16cex:commentExtensible w16cex:durableId="280907BA" w16cex:dateUtc="2023-05-12T22:45:00Z"/>
  <w16cex:commentExtensible w16cex:durableId="2808EA5A" w16cex:dateUtc="2023-05-12T20:39:00Z"/>
  <w16cex:commentExtensible w16cex:durableId="27FE3323" w16cex:dateUtc="2023-05-04T03:35:00Z"/>
  <w16cex:commentExtensible w16cex:durableId="27FFA93E" w16cex:dateUtc="2023-05-05T06:11:00Z"/>
  <w16cex:commentExtensible w16cex:durableId="28091DCF" w16cex:dateUtc="2023-05-13T00:19:00Z"/>
  <w16cex:commentExtensible w16cex:durableId="280A7ADE" w16cex:dateUtc="2023-05-14T01:08:00Z"/>
  <w16cex:commentExtensible w16cex:durableId="280A5F4E" w16cex:dateUtc="2023-05-13T23:11:00Z"/>
  <w16cex:commentExtensible w16cex:durableId="280A7DA4" w16cex:dateUtc="2023-05-14T01:20:00Z"/>
  <w16cex:commentExtensible w16cex:durableId="280A7AA0" w16cex:dateUtc="2023-05-14T01:07:00Z"/>
  <w16cex:commentExtensible w16cex:durableId="27FFB127" w16cex:dateUtc="2023-05-05T06:45:00Z"/>
  <w16cex:commentExtensible w16cex:durableId="280908FA" w16cex:dateUtc="2023-05-12T22:50:00Z"/>
  <w16cex:commentExtensible w16cex:durableId="27D5482A" w16cex:dateUtc="2023-04-03T02:42:00Z"/>
  <w16cex:commentExtensible w16cex:durableId="27F66BDD" w16cex:dateUtc="2023-04-28T05:59:00Z"/>
  <w16cex:commentExtensible w16cex:durableId="7DD91F08" w16cex:dateUtc="2023-05-09T09:05:00Z"/>
  <w16cex:commentExtensible w16cex:durableId="27F65F7A" w16cex:dateUtc="2023-04-28T05:06:00Z"/>
  <w16cex:commentExtensible w16cex:durableId="27FC80F0" w16cex:dateUtc="2023-05-02T20:42:00Z"/>
  <w16cex:commentExtensible w16cex:durableId="27FCA683" w16cex:dateUtc="2023-05-02T23:23:00Z"/>
  <w16cex:commentExtensible w16cex:durableId="280A45BF" w16cex:dateUtc="2023-05-13T21:22:00Z"/>
  <w16cex:commentExtensible w16cex:durableId="280A4C95" w16cex:dateUtc="2023-05-13T21:51:00Z"/>
  <w16cex:commentExtensible w16cex:durableId="280A4CC8" w16cex:dateUtc="2023-05-13T21:52:00Z"/>
  <w16cex:commentExtensible w16cex:durableId="280B4EE4" w16cex:dateUtc="2023-05-14T16:13:00Z"/>
  <w16cex:commentExtensible w16cex:durableId="280B91B6" w16cex:dateUtc="2023-05-14T20:58:00Z"/>
  <w16cex:commentExtensible w16cex:durableId="27D54A12" w16cex:dateUtc="2023-04-03T02:50:00Z"/>
  <w16cex:commentExtensible w16cex:durableId="280A5E04" w16cex:dateUtc="2023-05-13T23:05:00Z"/>
  <w16cex:commentExtensible w16cex:durableId="57C2CE66" w16cex:dateUtc="2023-05-09T06:50:00Z"/>
  <w16cex:commentExtensible w16cex:durableId="28091F66" w16cex:dateUtc="2023-05-13T00:26:00Z"/>
  <w16cex:commentExtensible w16cex:durableId="43767205" w16cex:dateUtc="2023-05-09T08:30:00Z"/>
  <w16cex:commentExtensible w16cex:durableId="280B3E7B" w16cex:dateUtc="2023-05-14T15:03:00Z"/>
  <w16cex:commentExtensible w16cex:durableId="28091FA9" w16cex:dateUtc="2023-05-13T00:27:00Z"/>
  <w16cex:commentExtensible w16cex:durableId="280A83CA" w16cex:dateUtc="2023-05-14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0D3DC" w16cid:durableId="3295E382"/>
  <w16cid:commentId w16cid:paraId="601D9378" w16cid:durableId="28078E38"/>
  <w16cid:commentId w16cid:paraId="77A48846" w16cid:durableId="27FE5EA1"/>
  <w16cid:commentId w16cid:paraId="11D3C8C2" w16cid:durableId="280790B0"/>
  <w16cid:commentId w16cid:paraId="4C509CE3" w16cid:durableId="2807912E"/>
  <w16cid:commentId w16cid:paraId="010F357E" w16cid:durableId="688DD8CA"/>
  <w16cid:commentId w16cid:paraId="14FF1CF8" w16cid:durableId="280A8941"/>
  <w16cid:commentId w16cid:paraId="3577231E" w16cid:durableId="280A5EBD"/>
  <w16cid:commentId w16cid:paraId="0D2E8078" w16cid:durableId="7B6A171D"/>
  <w16cid:commentId w16cid:paraId="1C9810A7" w16cid:durableId="27D2E63C"/>
  <w16cid:commentId w16cid:paraId="592225E6" w16cid:durableId="27FFBDC9"/>
  <w16cid:commentId w16cid:paraId="3526E155" w16cid:durableId="280793EB"/>
  <w16cid:commentId w16cid:paraId="2457F7F0" w16cid:durableId="280792BD"/>
  <w16cid:commentId w16cid:paraId="72B5296B" w16cid:durableId="2807A799"/>
  <w16cid:commentId w16cid:paraId="7652BE27" w16cid:durableId="2807C308"/>
  <w16cid:commentId w16cid:paraId="6DB20A86" w16cid:durableId="2807C654"/>
  <w16cid:commentId w16cid:paraId="1CFBBCD0" w16cid:durableId="2807CD2E"/>
  <w16cid:commentId w16cid:paraId="751C38EC" w16cid:durableId="2807CD75"/>
  <w16cid:commentId w16cid:paraId="66119F03" w16cid:durableId="280B4C18"/>
  <w16cid:commentId w16cid:paraId="57D58D41" w16cid:durableId="2807CE1A"/>
  <w16cid:commentId w16cid:paraId="1A451BA0" w16cid:durableId="2807CDFD"/>
  <w16cid:commentId w16cid:paraId="16E053D1" w16cid:durableId="280B4CEC"/>
  <w16cid:commentId w16cid:paraId="35E1D093" w16cid:durableId="2808E94C"/>
  <w16cid:commentId w16cid:paraId="2DA96709" w16cid:durableId="280907BA"/>
  <w16cid:commentId w16cid:paraId="568E9819" w16cid:durableId="2808EA5A"/>
  <w16cid:commentId w16cid:paraId="5E50E8DC" w16cid:durableId="27FE3323"/>
  <w16cid:commentId w16cid:paraId="27EE6CD4" w16cid:durableId="27FFA93E"/>
  <w16cid:commentId w16cid:paraId="433F8CEE" w16cid:durableId="28091DCF"/>
  <w16cid:commentId w16cid:paraId="3B3A6EC7" w16cid:durableId="280A7ADE"/>
  <w16cid:commentId w16cid:paraId="606602D3" w16cid:durableId="280A5F4E"/>
  <w16cid:commentId w16cid:paraId="77FCDAF7" w16cid:durableId="280A7DA4"/>
  <w16cid:commentId w16cid:paraId="5E55F36E" w16cid:durableId="280A7AA0"/>
  <w16cid:commentId w16cid:paraId="2ABC06B0" w16cid:durableId="27FFB127"/>
  <w16cid:commentId w16cid:paraId="0FF580B0" w16cid:durableId="280908FA"/>
  <w16cid:commentId w16cid:paraId="77468B06" w16cid:durableId="27D5482A"/>
  <w16cid:commentId w16cid:paraId="0892A112" w16cid:durableId="27F66BDD"/>
  <w16cid:commentId w16cid:paraId="07305FA4" w16cid:durableId="7DD91F08"/>
  <w16cid:commentId w16cid:paraId="76EA77F9" w16cid:durableId="27F65F7A"/>
  <w16cid:commentId w16cid:paraId="2257CC41" w16cid:durableId="27FC80F0"/>
  <w16cid:commentId w16cid:paraId="6A205B4C" w16cid:durableId="27FCA683"/>
  <w16cid:commentId w16cid:paraId="58D64188" w16cid:durableId="280A45BF"/>
  <w16cid:commentId w16cid:paraId="5E1FFA14" w16cid:durableId="280A4C95"/>
  <w16cid:commentId w16cid:paraId="0AA8EA33" w16cid:durableId="280A4CC8"/>
  <w16cid:commentId w16cid:paraId="60F32199" w16cid:durableId="280B4EE4"/>
  <w16cid:commentId w16cid:paraId="0416EA2F" w16cid:durableId="280B91B6"/>
  <w16cid:commentId w16cid:paraId="3E905C8A" w16cid:durableId="27D54A12"/>
  <w16cid:commentId w16cid:paraId="7444AAA9" w16cid:durableId="280A5E04"/>
  <w16cid:commentId w16cid:paraId="1DA5E175" w16cid:durableId="57C2CE66"/>
  <w16cid:commentId w16cid:paraId="076F8996" w16cid:durableId="28091F66"/>
  <w16cid:commentId w16cid:paraId="3F553D9B" w16cid:durableId="43767205"/>
  <w16cid:commentId w16cid:paraId="71660961" w16cid:durableId="280B3E7B"/>
  <w16cid:commentId w16cid:paraId="75F6D060" w16cid:durableId="28091FA9"/>
  <w16cid:commentId w16cid:paraId="4259C300" w16cid:durableId="280A83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FB77" w14:textId="77777777" w:rsidR="005611BE" w:rsidRDefault="005611BE" w:rsidP="00DF4A9F">
      <w:pPr>
        <w:spacing w:line="240" w:lineRule="auto"/>
      </w:pPr>
      <w:r>
        <w:separator/>
      </w:r>
    </w:p>
  </w:endnote>
  <w:endnote w:type="continuationSeparator" w:id="0">
    <w:p w14:paraId="7535BA30" w14:textId="77777777" w:rsidR="005611BE" w:rsidRDefault="005611BE" w:rsidP="00DF4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yntax-Roman">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E105" w14:textId="77777777" w:rsidR="005611BE" w:rsidRDefault="005611BE" w:rsidP="00DF4A9F">
      <w:pPr>
        <w:spacing w:line="240" w:lineRule="auto"/>
      </w:pPr>
      <w:r>
        <w:separator/>
      </w:r>
    </w:p>
  </w:footnote>
  <w:footnote w:type="continuationSeparator" w:id="0">
    <w:p w14:paraId="66D71D9B" w14:textId="77777777" w:rsidR="005611BE" w:rsidRDefault="005611BE" w:rsidP="00DF4A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F8B"/>
    <w:multiLevelType w:val="hybridMultilevel"/>
    <w:tmpl w:val="727A2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24C4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BC659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F45D36"/>
    <w:multiLevelType w:val="hybridMultilevel"/>
    <w:tmpl w:val="ABF45CF4"/>
    <w:lvl w:ilvl="0" w:tplc="6E342228">
      <w:start w:val="36"/>
      <w:numFmt w:val="decimal"/>
      <w:lvlText w:val="%1."/>
      <w:lvlJc w:val="left"/>
      <w:pPr>
        <w:ind w:left="720" w:hanging="360"/>
      </w:pPr>
      <w:rPr>
        <w:rFonts w:ascii="Times New Roman,Arial" w:hAnsi="Times New Roman,Arial" w:hint="default"/>
      </w:rPr>
    </w:lvl>
    <w:lvl w:ilvl="1" w:tplc="D8C49900">
      <w:start w:val="1"/>
      <w:numFmt w:val="lowerLetter"/>
      <w:lvlText w:val="%2."/>
      <w:lvlJc w:val="left"/>
      <w:pPr>
        <w:ind w:left="1440" w:hanging="360"/>
      </w:pPr>
    </w:lvl>
    <w:lvl w:ilvl="2" w:tplc="217626E0">
      <w:start w:val="1"/>
      <w:numFmt w:val="lowerRoman"/>
      <w:lvlText w:val="%3."/>
      <w:lvlJc w:val="right"/>
      <w:pPr>
        <w:ind w:left="2160" w:hanging="180"/>
      </w:pPr>
    </w:lvl>
    <w:lvl w:ilvl="3" w:tplc="A1CA3FFE">
      <w:start w:val="1"/>
      <w:numFmt w:val="decimal"/>
      <w:lvlText w:val="%4."/>
      <w:lvlJc w:val="left"/>
      <w:pPr>
        <w:ind w:left="2880" w:hanging="360"/>
      </w:pPr>
    </w:lvl>
    <w:lvl w:ilvl="4" w:tplc="697ADDC6">
      <w:start w:val="1"/>
      <w:numFmt w:val="lowerLetter"/>
      <w:lvlText w:val="%5."/>
      <w:lvlJc w:val="left"/>
      <w:pPr>
        <w:ind w:left="3600" w:hanging="360"/>
      </w:pPr>
    </w:lvl>
    <w:lvl w:ilvl="5" w:tplc="8B944AF6">
      <w:start w:val="1"/>
      <w:numFmt w:val="lowerRoman"/>
      <w:lvlText w:val="%6."/>
      <w:lvlJc w:val="right"/>
      <w:pPr>
        <w:ind w:left="4320" w:hanging="180"/>
      </w:pPr>
    </w:lvl>
    <w:lvl w:ilvl="6" w:tplc="3C26F5F8">
      <w:start w:val="1"/>
      <w:numFmt w:val="decimal"/>
      <w:lvlText w:val="%7."/>
      <w:lvlJc w:val="left"/>
      <w:pPr>
        <w:ind w:left="5040" w:hanging="360"/>
      </w:pPr>
    </w:lvl>
    <w:lvl w:ilvl="7" w:tplc="E176120E">
      <w:start w:val="1"/>
      <w:numFmt w:val="lowerLetter"/>
      <w:lvlText w:val="%8."/>
      <w:lvlJc w:val="left"/>
      <w:pPr>
        <w:ind w:left="5760" w:hanging="360"/>
      </w:pPr>
    </w:lvl>
    <w:lvl w:ilvl="8" w:tplc="DEF6100A">
      <w:start w:val="1"/>
      <w:numFmt w:val="lowerRoman"/>
      <w:lvlText w:val="%9."/>
      <w:lvlJc w:val="right"/>
      <w:pPr>
        <w:ind w:left="6480" w:hanging="180"/>
      </w:pPr>
    </w:lvl>
  </w:abstractNum>
  <w:abstractNum w:abstractNumId="4" w15:restartNumberingAfterBreak="0">
    <w:nsid w:val="08B5A2E7"/>
    <w:multiLevelType w:val="hybridMultilevel"/>
    <w:tmpl w:val="97DEC284"/>
    <w:lvl w:ilvl="0" w:tplc="F804683E">
      <w:start w:val="37"/>
      <w:numFmt w:val="decimal"/>
      <w:lvlText w:val="%1."/>
      <w:lvlJc w:val="left"/>
      <w:pPr>
        <w:ind w:left="720" w:hanging="360"/>
      </w:pPr>
      <w:rPr>
        <w:rFonts w:ascii="Times New Roman,Arial" w:hAnsi="Times New Roman,Arial" w:hint="default"/>
      </w:rPr>
    </w:lvl>
    <w:lvl w:ilvl="1" w:tplc="702E2162">
      <w:start w:val="1"/>
      <w:numFmt w:val="lowerLetter"/>
      <w:lvlText w:val="%2."/>
      <w:lvlJc w:val="left"/>
      <w:pPr>
        <w:ind w:left="1440" w:hanging="360"/>
      </w:pPr>
    </w:lvl>
    <w:lvl w:ilvl="2" w:tplc="055013E8">
      <w:start w:val="1"/>
      <w:numFmt w:val="lowerRoman"/>
      <w:lvlText w:val="%3."/>
      <w:lvlJc w:val="right"/>
      <w:pPr>
        <w:ind w:left="2160" w:hanging="180"/>
      </w:pPr>
    </w:lvl>
    <w:lvl w:ilvl="3" w:tplc="FC304094">
      <w:start w:val="1"/>
      <w:numFmt w:val="decimal"/>
      <w:lvlText w:val="%4."/>
      <w:lvlJc w:val="left"/>
      <w:pPr>
        <w:ind w:left="2880" w:hanging="360"/>
      </w:pPr>
    </w:lvl>
    <w:lvl w:ilvl="4" w:tplc="F6B06ED6">
      <w:start w:val="1"/>
      <w:numFmt w:val="lowerLetter"/>
      <w:lvlText w:val="%5."/>
      <w:lvlJc w:val="left"/>
      <w:pPr>
        <w:ind w:left="3600" w:hanging="360"/>
      </w:pPr>
    </w:lvl>
    <w:lvl w:ilvl="5" w:tplc="7D1047C2">
      <w:start w:val="1"/>
      <w:numFmt w:val="lowerRoman"/>
      <w:lvlText w:val="%6."/>
      <w:lvlJc w:val="right"/>
      <w:pPr>
        <w:ind w:left="4320" w:hanging="180"/>
      </w:pPr>
    </w:lvl>
    <w:lvl w:ilvl="6" w:tplc="2ED06516">
      <w:start w:val="1"/>
      <w:numFmt w:val="decimal"/>
      <w:lvlText w:val="%7."/>
      <w:lvlJc w:val="left"/>
      <w:pPr>
        <w:ind w:left="5040" w:hanging="360"/>
      </w:pPr>
    </w:lvl>
    <w:lvl w:ilvl="7" w:tplc="70945FE6">
      <w:start w:val="1"/>
      <w:numFmt w:val="lowerLetter"/>
      <w:lvlText w:val="%8."/>
      <w:lvlJc w:val="left"/>
      <w:pPr>
        <w:ind w:left="5760" w:hanging="360"/>
      </w:pPr>
    </w:lvl>
    <w:lvl w:ilvl="8" w:tplc="6F824C40">
      <w:start w:val="1"/>
      <w:numFmt w:val="lowerRoman"/>
      <w:lvlText w:val="%9."/>
      <w:lvlJc w:val="right"/>
      <w:pPr>
        <w:ind w:left="6480" w:hanging="180"/>
      </w:pPr>
    </w:lvl>
  </w:abstractNum>
  <w:abstractNum w:abstractNumId="5" w15:restartNumberingAfterBreak="0">
    <w:nsid w:val="094334B0"/>
    <w:multiLevelType w:val="hybridMultilevel"/>
    <w:tmpl w:val="7B1ECC46"/>
    <w:lvl w:ilvl="0" w:tplc="4D58C2A6">
      <w:start w:val="42"/>
      <w:numFmt w:val="decimal"/>
      <w:lvlText w:val="%1."/>
      <w:lvlJc w:val="left"/>
      <w:pPr>
        <w:ind w:left="720" w:hanging="360"/>
      </w:pPr>
      <w:rPr>
        <w:rFonts w:ascii="Times New Roman,Arial" w:hAnsi="Times New Roman,Arial" w:hint="default"/>
      </w:rPr>
    </w:lvl>
    <w:lvl w:ilvl="1" w:tplc="FF308DAC">
      <w:start w:val="1"/>
      <w:numFmt w:val="lowerLetter"/>
      <w:lvlText w:val="%2."/>
      <w:lvlJc w:val="left"/>
      <w:pPr>
        <w:ind w:left="1440" w:hanging="360"/>
      </w:pPr>
    </w:lvl>
    <w:lvl w:ilvl="2" w:tplc="99421B92">
      <w:start w:val="1"/>
      <w:numFmt w:val="lowerRoman"/>
      <w:lvlText w:val="%3."/>
      <w:lvlJc w:val="right"/>
      <w:pPr>
        <w:ind w:left="2160" w:hanging="180"/>
      </w:pPr>
    </w:lvl>
    <w:lvl w:ilvl="3" w:tplc="2D06AE88">
      <w:start w:val="1"/>
      <w:numFmt w:val="decimal"/>
      <w:lvlText w:val="%4."/>
      <w:lvlJc w:val="left"/>
      <w:pPr>
        <w:ind w:left="2880" w:hanging="360"/>
      </w:pPr>
    </w:lvl>
    <w:lvl w:ilvl="4" w:tplc="2362E686">
      <w:start w:val="1"/>
      <w:numFmt w:val="lowerLetter"/>
      <w:lvlText w:val="%5."/>
      <w:lvlJc w:val="left"/>
      <w:pPr>
        <w:ind w:left="3600" w:hanging="360"/>
      </w:pPr>
    </w:lvl>
    <w:lvl w:ilvl="5" w:tplc="3D681EA6">
      <w:start w:val="1"/>
      <w:numFmt w:val="lowerRoman"/>
      <w:lvlText w:val="%6."/>
      <w:lvlJc w:val="right"/>
      <w:pPr>
        <w:ind w:left="4320" w:hanging="180"/>
      </w:pPr>
    </w:lvl>
    <w:lvl w:ilvl="6" w:tplc="511651D2">
      <w:start w:val="1"/>
      <w:numFmt w:val="decimal"/>
      <w:lvlText w:val="%7."/>
      <w:lvlJc w:val="left"/>
      <w:pPr>
        <w:ind w:left="5040" w:hanging="360"/>
      </w:pPr>
    </w:lvl>
    <w:lvl w:ilvl="7" w:tplc="51602C00">
      <w:start w:val="1"/>
      <w:numFmt w:val="lowerLetter"/>
      <w:lvlText w:val="%8."/>
      <w:lvlJc w:val="left"/>
      <w:pPr>
        <w:ind w:left="5760" w:hanging="360"/>
      </w:pPr>
    </w:lvl>
    <w:lvl w:ilvl="8" w:tplc="45A6746A">
      <w:start w:val="1"/>
      <w:numFmt w:val="lowerRoman"/>
      <w:lvlText w:val="%9."/>
      <w:lvlJc w:val="right"/>
      <w:pPr>
        <w:ind w:left="6480" w:hanging="180"/>
      </w:pPr>
    </w:lvl>
  </w:abstractNum>
  <w:abstractNum w:abstractNumId="6" w15:restartNumberingAfterBreak="0">
    <w:nsid w:val="1068200D"/>
    <w:multiLevelType w:val="hybridMultilevel"/>
    <w:tmpl w:val="AB4C1B9E"/>
    <w:lvl w:ilvl="0" w:tplc="C0203AFC">
      <w:start w:val="1"/>
      <w:numFmt w:val="bullet"/>
      <w:lvlText w:val=""/>
      <w:lvlJc w:val="left"/>
      <w:pPr>
        <w:ind w:left="720" w:hanging="360"/>
      </w:pPr>
      <w:rPr>
        <w:rFonts w:ascii="Symbol" w:hAnsi="Symbol"/>
      </w:rPr>
    </w:lvl>
    <w:lvl w:ilvl="1" w:tplc="1EC6D254">
      <w:start w:val="1"/>
      <w:numFmt w:val="bullet"/>
      <w:lvlText w:val=""/>
      <w:lvlJc w:val="left"/>
      <w:pPr>
        <w:ind w:left="720" w:hanging="360"/>
      </w:pPr>
      <w:rPr>
        <w:rFonts w:ascii="Symbol" w:hAnsi="Symbol"/>
      </w:rPr>
    </w:lvl>
    <w:lvl w:ilvl="2" w:tplc="819A8496">
      <w:start w:val="1"/>
      <w:numFmt w:val="bullet"/>
      <w:lvlText w:val=""/>
      <w:lvlJc w:val="left"/>
      <w:pPr>
        <w:ind w:left="720" w:hanging="360"/>
      </w:pPr>
      <w:rPr>
        <w:rFonts w:ascii="Symbol" w:hAnsi="Symbol"/>
      </w:rPr>
    </w:lvl>
    <w:lvl w:ilvl="3" w:tplc="DC7E8190">
      <w:start w:val="1"/>
      <w:numFmt w:val="bullet"/>
      <w:lvlText w:val=""/>
      <w:lvlJc w:val="left"/>
      <w:pPr>
        <w:ind w:left="720" w:hanging="360"/>
      </w:pPr>
      <w:rPr>
        <w:rFonts w:ascii="Symbol" w:hAnsi="Symbol"/>
      </w:rPr>
    </w:lvl>
    <w:lvl w:ilvl="4" w:tplc="F71C8D52">
      <w:start w:val="1"/>
      <w:numFmt w:val="bullet"/>
      <w:lvlText w:val=""/>
      <w:lvlJc w:val="left"/>
      <w:pPr>
        <w:ind w:left="720" w:hanging="360"/>
      </w:pPr>
      <w:rPr>
        <w:rFonts w:ascii="Symbol" w:hAnsi="Symbol"/>
      </w:rPr>
    </w:lvl>
    <w:lvl w:ilvl="5" w:tplc="FA041D4A">
      <w:start w:val="1"/>
      <w:numFmt w:val="bullet"/>
      <w:lvlText w:val=""/>
      <w:lvlJc w:val="left"/>
      <w:pPr>
        <w:ind w:left="720" w:hanging="360"/>
      </w:pPr>
      <w:rPr>
        <w:rFonts w:ascii="Symbol" w:hAnsi="Symbol"/>
      </w:rPr>
    </w:lvl>
    <w:lvl w:ilvl="6" w:tplc="1D849F40">
      <w:start w:val="1"/>
      <w:numFmt w:val="bullet"/>
      <w:lvlText w:val=""/>
      <w:lvlJc w:val="left"/>
      <w:pPr>
        <w:ind w:left="720" w:hanging="360"/>
      </w:pPr>
      <w:rPr>
        <w:rFonts w:ascii="Symbol" w:hAnsi="Symbol"/>
      </w:rPr>
    </w:lvl>
    <w:lvl w:ilvl="7" w:tplc="F85430AA">
      <w:start w:val="1"/>
      <w:numFmt w:val="bullet"/>
      <w:lvlText w:val=""/>
      <w:lvlJc w:val="left"/>
      <w:pPr>
        <w:ind w:left="720" w:hanging="360"/>
      </w:pPr>
      <w:rPr>
        <w:rFonts w:ascii="Symbol" w:hAnsi="Symbol"/>
      </w:rPr>
    </w:lvl>
    <w:lvl w:ilvl="8" w:tplc="6366CCD8">
      <w:start w:val="1"/>
      <w:numFmt w:val="bullet"/>
      <w:lvlText w:val=""/>
      <w:lvlJc w:val="left"/>
      <w:pPr>
        <w:ind w:left="720" w:hanging="360"/>
      </w:pPr>
      <w:rPr>
        <w:rFonts w:ascii="Symbol" w:hAnsi="Symbol"/>
      </w:rPr>
    </w:lvl>
  </w:abstractNum>
  <w:abstractNum w:abstractNumId="7" w15:restartNumberingAfterBreak="0">
    <w:nsid w:val="1245AE6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086840"/>
    <w:multiLevelType w:val="hybridMultilevel"/>
    <w:tmpl w:val="56E04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75DDD6"/>
    <w:multiLevelType w:val="hybridMultilevel"/>
    <w:tmpl w:val="761A3990"/>
    <w:lvl w:ilvl="0" w:tplc="D8F27B92">
      <w:start w:val="40"/>
      <w:numFmt w:val="decimal"/>
      <w:lvlText w:val="%1."/>
      <w:lvlJc w:val="left"/>
      <w:pPr>
        <w:ind w:left="720" w:hanging="360"/>
      </w:pPr>
      <w:rPr>
        <w:rFonts w:ascii="Times New Roman,Arial" w:hAnsi="Times New Roman,Arial" w:hint="default"/>
      </w:rPr>
    </w:lvl>
    <w:lvl w:ilvl="1" w:tplc="250CA3AE">
      <w:start w:val="1"/>
      <w:numFmt w:val="lowerLetter"/>
      <w:lvlText w:val="%2."/>
      <w:lvlJc w:val="left"/>
      <w:pPr>
        <w:ind w:left="1440" w:hanging="360"/>
      </w:pPr>
    </w:lvl>
    <w:lvl w:ilvl="2" w:tplc="EAB6DE34">
      <w:start w:val="1"/>
      <w:numFmt w:val="lowerRoman"/>
      <w:lvlText w:val="%3."/>
      <w:lvlJc w:val="right"/>
      <w:pPr>
        <w:ind w:left="2160" w:hanging="180"/>
      </w:pPr>
    </w:lvl>
    <w:lvl w:ilvl="3" w:tplc="FD2AEE6A">
      <w:start w:val="1"/>
      <w:numFmt w:val="decimal"/>
      <w:lvlText w:val="%4."/>
      <w:lvlJc w:val="left"/>
      <w:pPr>
        <w:ind w:left="2880" w:hanging="360"/>
      </w:pPr>
    </w:lvl>
    <w:lvl w:ilvl="4" w:tplc="FB163184">
      <w:start w:val="1"/>
      <w:numFmt w:val="lowerLetter"/>
      <w:lvlText w:val="%5."/>
      <w:lvlJc w:val="left"/>
      <w:pPr>
        <w:ind w:left="3600" w:hanging="360"/>
      </w:pPr>
    </w:lvl>
    <w:lvl w:ilvl="5" w:tplc="06D69140">
      <w:start w:val="1"/>
      <w:numFmt w:val="lowerRoman"/>
      <w:lvlText w:val="%6."/>
      <w:lvlJc w:val="right"/>
      <w:pPr>
        <w:ind w:left="4320" w:hanging="180"/>
      </w:pPr>
    </w:lvl>
    <w:lvl w:ilvl="6" w:tplc="D4E25DFE">
      <w:start w:val="1"/>
      <w:numFmt w:val="decimal"/>
      <w:lvlText w:val="%7."/>
      <w:lvlJc w:val="left"/>
      <w:pPr>
        <w:ind w:left="5040" w:hanging="360"/>
      </w:pPr>
    </w:lvl>
    <w:lvl w:ilvl="7" w:tplc="329A9122">
      <w:start w:val="1"/>
      <w:numFmt w:val="lowerLetter"/>
      <w:lvlText w:val="%8."/>
      <w:lvlJc w:val="left"/>
      <w:pPr>
        <w:ind w:left="5760" w:hanging="360"/>
      </w:pPr>
    </w:lvl>
    <w:lvl w:ilvl="8" w:tplc="6A5A76F6">
      <w:start w:val="1"/>
      <w:numFmt w:val="lowerRoman"/>
      <w:lvlText w:val="%9."/>
      <w:lvlJc w:val="right"/>
      <w:pPr>
        <w:ind w:left="6480" w:hanging="180"/>
      </w:pPr>
    </w:lvl>
  </w:abstractNum>
  <w:abstractNum w:abstractNumId="10" w15:restartNumberingAfterBreak="0">
    <w:nsid w:val="261E080A"/>
    <w:multiLevelType w:val="hybridMultilevel"/>
    <w:tmpl w:val="164A8FAE"/>
    <w:lvl w:ilvl="0" w:tplc="842AB43C">
      <w:start w:val="1"/>
      <w:numFmt w:val="bullet"/>
      <w:lvlText w:val=""/>
      <w:lvlJc w:val="left"/>
      <w:pPr>
        <w:ind w:left="720" w:hanging="360"/>
      </w:pPr>
      <w:rPr>
        <w:rFonts w:ascii="Symbol" w:hAnsi="Symbol"/>
      </w:rPr>
    </w:lvl>
    <w:lvl w:ilvl="1" w:tplc="FF0890EA">
      <w:start w:val="1"/>
      <w:numFmt w:val="bullet"/>
      <w:lvlText w:val=""/>
      <w:lvlJc w:val="left"/>
      <w:pPr>
        <w:ind w:left="720" w:hanging="360"/>
      </w:pPr>
      <w:rPr>
        <w:rFonts w:ascii="Symbol" w:hAnsi="Symbol"/>
      </w:rPr>
    </w:lvl>
    <w:lvl w:ilvl="2" w:tplc="C7BCF170">
      <w:start w:val="1"/>
      <w:numFmt w:val="bullet"/>
      <w:lvlText w:val=""/>
      <w:lvlJc w:val="left"/>
      <w:pPr>
        <w:ind w:left="720" w:hanging="360"/>
      </w:pPr>
      <w:rPr>
        <w:rFonts w:ascii="Symbol" w:hAnsi="Symbol"/>
      </w:rPr>
    </w:lvl>
    <w:lvl w:ilvl="3" w:tplc="D788195C">
      <w:start w:val="1"/>
      <w:numFmt w:val="bullet"/>
      <w:lvlText w:val=""/>
      <w:lvlJc w:val="left"/>
      <w:pPr>
        <w:ind w:left="720" w:hanging="360"/>
      </w:pPr>
      <w:rPr>
        <w:rFonts w:ascii="Symbol" w:hAnsi="Symbol"/>
      </w:rPr>
    </w:lvl>
    <w:lvl w:ilvl="4" w:tplc="6324D4A0">
      <w:start w:val="1"/>
      <w:numFmt w:val="bullet"/>
      <w:lvlText w:val=""/>
      <w:lvlJc w:val="left"/>
      <w:pPr>
        <w:ind w:left="720" w:hanging="360"/>
      </w:pPr>
      <w:rPr>
        <w:rFonts w:ascii="Symbol" w:hAnsi="Symbol"/>
      </w:rPr>
    </w:lvl>
    <w:lvl w:ilvl="5" w:tplc="B4E411E6">
      <w:start w:val="1"/>
      <w:numFmt w:val="bullet"/>
      <w:lvlText w:val=""/>
      <w:lvlJc w:val="left"/>
      <w:pPr>
        <w:ind w:left="720" w:hanging="360"/>
      </w:pPr>
      <w:rPr>
        <w:rFonts w:ascii="Symbol" w:hAnsi="Symbol"/>
      </w:rPr>
    </w:lvl>
    <w:lvl w:ilvl="6" w:tplc="FE48DA5A">
      <w:start w:val="1"/>
      <w:numFmt w:val="bullet"/>
      <w:lvlText w:val=""/>
      <w:lvlJc w:val="left"/>
      <w:pPr>
        <w:ind w:left="720" w:hanging="360"/>
      </w:pPr>
      <w:rPr>
        <w:rFonts w:ascii="Symbol" w:hAnsi="Symbol"/>
      </w:rPr>
    </w:lvl>
    <w:lvl w:ilvl="7" w:tplc="5750F042">
      <w:start w:val="1"/>
      <w:numFmt w:val="bullet"/>
      <w:lvlText w:val=""/>
      <w:lvlJc w:val="left"/>
      <w:pPr>
        <w:ind w:left="720" w:hanging="360"/>
      </w:pPr>
      <w:rPr>
        <w:rFonts w:ascii="Symbol" w:hAnsi="Symbol"/>
      </w:rPr>
    </w:lvl>
    <w:lvl w:ilvl="8" w:tplc="CD026910">
      <w:start w:val="1"/>
      <w:numFmt w:val="bullet"/>
      <w:lvlText w:val=""/>
      <w:lvlJc w:val="left"/>
      <w:pPr>
        <w:ind w:left="720" w:hanging="360"/>
      </w:pPr>
      <w:rPr>
        <w:rFonts w:ascii="Symbol" w:hAnsi="Symbol"/>
      </w:rPr>
    </w:lvl>
  </w:abstractNum>
  <w:abstractNum w:abstractNumId="11" w15:restartNumberingAfterBreak="0">
    <w:nsid w:val="264D14F0"/>
    <w:multiLevelType w:val="hybridMultilevel"/>
    <w:tmpl w:val="E174B1A8"/>
    <w:lvl w:ilvl="0" w:tplc="27C89328">
      <w:start w:val="1"/>
      <w:numFmt w:val="bullet"/>
      <w:lvlText w:val=""/>
      <w:lvlJc w:val="left"/>
      <w:pPr>
        <w:ind w:left="720" w:hanging="360"/>
      </w:pPr>
      <w:rPr>
        <w:rFonts w:ascii="Symbol" w:hAnsi="Symbol"/>
      </w:rPr>
    </w:lvl>
    <w:lvl w:ilvl="1" w:tplc="F7F0705C">
      <w:start w:val="1"/>
      <w:numFmt w:val="bullet"/>
      <w:lvlText w:val=""/>
      <w:lvlJc w:val="left"/>
      <w:pPr>
        <w:ind w:left="720" w:hanging="360"/>
      </w:pPr>
      <w:rPr>
        <w:rFonts w:ascii="Symbol" w:hAnsi="Symbol"/>
      </w:rPr>
    </w:lvl>
    <w:lvl w:ilvl="2" w:tplc="09101F4C">
      <w:start w:val="1"/>
      <w:numFmt w:val="bullet"/>
      <w:lvlText w:val=""/>
      <w:lvlJc w:val="left"/>
      <w:pPr>
        <w:ind w:left="720" w:hanging="360"/>
      </w:pPr>
      <w:rPr>
        <w:rFonts w:ascii="Symbol" w:hAnsi="Symbol"/>
      </w:rPr>
    </w:lvl>
    <w:lvl w:ilvl="3" w:tplc="08FE3B58">
      <w:start w:val="1"/>
      <w:numFmt w:val="bullet"/>
      <w:lvlText w:val=""/>
      <w:lvlJc w:val="left"/>
      <w:pPr>
        <w:ind w:left="720" w:hanging="360"/>
      </w:pPr>
      <w:rPr>
        <w:rFonts w:ascii="Symbol" w:hAnsi="Symbol"/>
      </w:rPr>
    </w:lvl>
    <w:lvl w:ilvl="4" w:tplc="2BBAF8A6">
      <w:start w:val="1"/>
      <w:numFmt w:val="bullet"/>
      <w:lvlText w:val=""/>
      <w:lvlJc w:val="left"/>
      <w:pPr>
        <w:ind w:left="720" w:hanging="360"/>
      </w:pPr>
      <w:rPr>
        <w:rFonts w:ascii="Symbol" w:hAnsi="Symbol"/>
      </w:rPr>
    </w:lvl>
    <w:lvl w:ilvl="5" w:tplc="BBD46A52">
      <w:start w:val="1"/>
      <w:numFmt w:val="bullet"/>
      <w:lvlText w:val=""/>
      <w:lvlJc w:val="left"/>
      <w:pPr>
        <w:ind w:left="720" w:hanging="360"/>
      </w:pPr>
      <w:rPr>
        <w:rFonts w:ascii="Symbol" w:hAnsi="Symbol"/>
      </w:rPr>
    </w:lvl>
    <w:lvl w:ilvl="6" w:tplc="4F840056">
      <w:start w:val="1"/>
      <w:numFmt w:val="bullet"/>
      <w:lvlText w:val=""/>
      <w:lvlJc w:val="left"/>
      <w:pPr>
        <w:ind w:left="720" w:hanging="360"/>
      </w:pPr>
      <w:rPr>
        <w:rFonts w:ascii="Symbol" w:hAnsi="Symbol"/>
      </w:rPr>
    </w:lvl>
    <w:lvl w:ilvl="7" w:tplc="50309C40">
      <w:start w:val="1"/>
      <w:numFmt w:val="bullet"/>
      <w:lvlText w:val=""/>
      <w:lvlJc w:val="left"/>
      <w:pPr>
        <w:ind w:left="720" w:hanging="360"/>
      </w:pPr>
      <w:rPr>
        <w:rFonts w:ascii="Symbol" w:hAnsi="Symbol"/>
      </w:rPr>
    </w:lvl>
    <w:lvl w:ilvl="8" w:tplc="E6A83E7A">
      <w:start w:val="1"/>
      <w:numFmt w:val="bullet"/>
      <w:lvlText w:val=""/>
      <w:lvlJc w:val="left"/>
      <w:pPr>
        <w:ind w:left="720" w:hanging="360"/>
      </w:pPr>
      <w:rPr>
        <w:rFonts w:ascii="Symbol" w:hAnsi="Symbol"/>
      </w:rPr>
    </w:lvl>
  </w:abstractNum>
  <w:abstractNum w:abstractNumId="12" w15:restartNumberingAfterBreak="0">
    <w:nsid w:val="2728BB8E"/>
    <w:multiLevelType w:val="hybridMultilevel"/>
    <w:tmpl w:val="8B385546"/>
    <w:lvl w:ilvl="0" w:tplc="F356E172">
      <w:start w:val="35"/>
      <w:numFmt w:val="decimal"/>
      <w:lvlText w:val="%1."/>
      <w:lvlJc w:val="left"/>
      <w:pPr>
        <w:ind w:left="720" w:hanging="360"/>
      </w:pPr>
      <w:rPr>
        <w:rFonts w:ascii="Calibri" w:hAnsi="Calibri" w:hint="default"/>
      </w:rPr>
    </w:lvl>
    <w:lvl w:ilvl="1" w:tplc="8F2E64FE">
      <w:start w:val="1"/>
      <w:numFmt w:val="lowerLetter"/>
      <w:lvlText w:val="%2."/>
      <w:lvlJc w:val="left"/>
      <w:pPr>
        <w:ind w:left="1440" w:hanging="360"/>
      </w:pPr>
    </w:lvl>
    <w:lvl w:ilvl="2" w:tplc="F42E1BB4">
      <w:start w:val="1"/>
      <w:numFmt w:val="lowerRoman"/>
      <w:lvlText w:val="%3."/>
      <w:lvlJc w:val="right"/>
      <w:pPr>
        <w:ind w:left="2160" w:hanging="180"/>
      </w:pPr>
    </w:lvl>
    <w:lvl w:ilvl="3" w:tplc="3E52468E">
      <w:start w:val="1"/>
      <w:numFmt w:val="decimal"/>
      <w:lvlText w:val="%4."/>
      <w:lvlJc w:val="left"/>
      <w:pPr>
        <w:ind w:left="2880" w:hanging="360"/>
      </w:pPr>
    </w:lvl>
    <w:lvl w:ilvl="4" w:tplc="3A6EF62C">
      <w:start w:val="1"/>
      <w:numFmt w:val="lowerLetter"/>
      <w:lvlText w:val="%5."/>
      <w:lvlJc w:val="left"/>
      <w:pPr>
        <w:ind w:left="3600" w:hanging="360"/>
      </w:pPr>
    </w:lvl>
    <w:lvl w:ilvl="5" w:tplc="8684DF6A">
      <w:start w:val="1"/>
      <w:numFmt w:val="lowerRoman"/>
      <w:lvlText w:val="%6."/>
      <w:lvlJc w:val="right"/>
      <w:pPr>
        <w:ind w:left="4320" w:hanging="180"/>
      </w:pPr>
    </w:lvl>
    <w:lvl w:ilvl="6" w:tplc="A69C34C4">
      <w:start w:val="1"/>
      <w:numFmt w:val="decimal"/>
      <w:lvlText w:val="%7."/>
      <w:lvlJc w:val="left"/>
      <w:pPr>
        <w:ind w:left="5040" w:hanging="360"/>
      </w:pPr>
    </w:lvl>
    <w:lvl w:ilvl="7" w:tplc="B51EB376">
      <w:start w:val="1"/>
      <w:numFmt w:val="lowerLetter"/>
      <w:lvlText w:val="%8."/>
      <w:lvlJc w:val="left"/>
      <w:pPr>
        <w:ind w:left="5760" w:hanging="360"/>
      </w:pPr>
    </w:lvl>
    <w:lvl w:ilvl="8" w:tplc="6966FB4E">
      <w:start w:val="1"/>
      <w:numFmt w:val="lowerRoman"/>
      <w:lvlText w:val="%9."/>
      <w:lvlJc w:val="right"/>
      <w:pPr>
        <w:ind w:left="6480" w:hanging="180"/>
      </w:pPr>
    </w:lvl>
  </w:abstractNum>
  <w:abstractNum w:abstractNumId="13" w15:restartNumberingAfterBreak="0">
    <w:nsid w:val="28AD26FE"/>
    <w:multiLevelType w:val="hybridMultilevel"/>
    <w:tmpl w:val="6F6AABC6"/>
    <w:lvl w:ilvl="0" w:tplc="CD90C1C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7003E3"/>
    <w:multiLevelType w:val="hybridMultilevel"/>
    <w:tmpl w:val="73D2B8AE"/>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741078"/>
    <w:multiLevelType w:val="hybridMultilevel"/>
    <w:tmpl w:val="B17EDE14"/>
    <w:lvl w:ilvl="0" w:tplc="0394C378">
      <w:start w:val="1"/>
      <w:numFmt w:val="bullet"/>
      <w:lvlText w:val=""/>
      <w:lvlJc w:val="left"/>
      <w:pPr>
        <w:ind w:left="720" w:hanging="360"/>
      </w:pPr>
      <w:rPr>
        <w:rFonts w:ascii="Symbol" w:hAnsi="Symbol"/>
      </w:rPr>
    </w:lvl>
    <w:lvl w:ilvl="1" w:tplc="A59CDB92">
      <w:start w:val="1"/>
      <w:numFmt w:val="bullet"/>
      <w:lvlText w:val=""/>
      <w:lvlJc w:val="left"/>
      <w:pPr>
        <w:ind w:left="720" w:hanging="360"/>
      </w:pPr>
      <w:rPr>
        <w:rFonts w:ascii="Symbol" w:hAnsi="Symbol"/>
      </w:rPr>
    </w:lvl>
    <w:lvl w:ilvl="2" w:tplc="3F2E395A">
      <w:start w:val="1"/>
      <w:numFmt w:val="bullet"/>
      <w:lvlText w:val=""/>
      <w:lvlJc w:val="left"/>
      <w:pPr>
        <w:ind w:left="720" w:hanging="360"/>
      </w:pPr>
      <w:rPr>
        <w:rFonts w:ascii="Symbol" w:hAnsi="Symbol"/>
      </w:rPr>
    </w:lvl>
    <w:lvl w:ilvl="3" w:tplc="092EA63E">
      <w:start w:val="1"/>
      <w:numFmt w:val="bullet"/>
      <w:lvlText w:val=""/>
      <w:lvlJc w:val="left"/>
      <w:pPr>
        <w:ind w:left="720" w:hanging="360"/>
      </w:pPr>
      <w:rPr>
        <w:rFonts w:ascii="Symbol" w:hAnsi="Symbol"/>
      </w:rPr>
    </w:lvl>
    <w:lvl w:ilvl="4" w:tplc="4768C7D0">
      <w:start w:val="1"/>
      <w:numFmt w:val="bullet"/>
      <w:lvlText w:val=""/>
      <w:lvlJc w:val="left"/>
      <w:pPr>
        <w:ind w:left="720" w:hanging="360"/>
      </w:pPr>
      <w:rPr>
        <w:rFonts w:ascii="Symbol" w:hAnsi="Symbol"/>
      </w:rPr>
    </w:lvl>
    <w:lvl w:ilvl="5" w:tplc="FA86A8FC">
      <w:start w:val="1"/>
      <w:numFmt w:val="bullet"/>
      <w:lvlText w:val=""/>
      <w:lvlJc w:val="left"/>
      <w:pPr>
        <w:ind w:left="720" w:hanging="360"/>
      </w:pPr>
      <w:rPr>
        <w:rFonts w:ascii="Symbol" w:hAnsi="Symbol"/>
      </w:rPr>
    </w:lvl>
    <w:lvl w:ilvl="6" w:tplc="5CE88AB6">
      <w:start w:val="1"/>
      <w:numFmt w:val="bullet"/>
      <w:lvlText w:val=""/>
      <w:lvlJc w:val="left"/>
      <w:pPr>
        <w:ind w:left="720" w:hanging="360"/>
      </w:pPr>
      <w:rPr>
        <w:rFonts w:ascii="Symbol" w:hAnsi="Symbol"/>
      </w:rPr>
    </w:lvl>
    <w:lvl w:ilvl="7" w:tplc="E6A84F80">
      <w:start w:val="1"/>
      <w:numFmt w:val="bullet"/>
      <w:lvlText w:val=""/>
      <w:lvlJc w:val="left"/>
      <w:pPr>
        <w:ind w:left="720" w:hanging="360"/>
      </w:pPr>
      <w:rPr>
        <w:rFonts w:ascii="Symbol" w:hAnsi="Symbol"/>
      </w:rPr>
    </w:lvl>
    <w:lvl w:ilvl="8" w:tplc="2F7E5CF8">
      <w:start w:val="1"/>
      <w:numFmt w:val="bullet"/>
      <w:lvlText w:val=""/>
      <w:lvlJc w:val="left"/>
      <w:pPr>
        <w:ind w:left="720" w:hanging="360"/>
      </w:pPr>
      <w:rPr>
        <w:rFonts w:ascii="Symbol" w:hAnsi="Symbol"/>
      </w:rPr>
    </w:lvl>
  </w:abstractNum>
  <w:abstractNum w:abstractNumId="16" w15:restartNumberingAfterBreak="0">
    <w:nsid w:val="41DB32A9"/>
    <w:multiLevelType w:val="hybridMultilevel"/>
    <w:tmpl w:val="7C10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995F9C"/>
    <w:multiLevelType w:val="hybridMultilevel"/>
    <w:tmpl w:val="1B10862A"/>
    <w:lvl w:ilvl="0" w:tplc="0C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9F123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D4315DC"/>
    <w:multiLevelType w:val="hybridMultilevel"/>
    <w:tmpl w:val="9F16857E"/>
    <w:lvl w:ilvl="0" w:tplc="C17A20EE">
      <w:start w:val="41"/>
      <w:numFmt w:val="decimal"/>
      <w:lvlText w:val="%1."/>
      <w:lvlJc w:val="left"/>
      <w:pPr>
        <w:ind w:left="720" w:hanging="360"/>
      </w:pPr>
      <w:rPr>
        <w:rFonts w:ascii="Times New Roman,Arial" w:hAnsi="Times New Roman,Arial" w:hint="default"/>
      </w:rPr>
    </w:lvl>
    <w:lvl w:ilvl="1" w:tplc="9190C004">
      <w:start w:val="1"/>
      <w:numFmt w:val="lowerLetter"/>
      <w:lvlText w:val="%2."/>
      <w:lvlJc w:val="left"/>
      <w:pPr>
        <w:ind w:left="1440" w:hanging="360"/>
      </w:pPr>
    </w:lvl>
    <w:lvl w:ilvl="2" w:tplc="E314FDA2">
      <w:start w:val="1"/>
      <w:numFmt w:val="lowerRoman"/>
      <w:lvlText w:val="%3."/>
      <w:lvlJc w:val="right"/>
      <w:pPr>
        <w:ind w:left="2160" w:hanging="180"/>
      </w:pPr>
    </w:lvl>
    <w:lvl w:ilvl="3" w:tplc="EF8EC106">
      <w:start w:val="1"/>
      <w:numFmt w:val="decimal"/>
      <w:lvlText w:val="%4."/>
      <w:lvlJc w:val="left"/>
      <w:pPr>
        <w:ind w:left="2880" w:hanging="360"/>
      </w:pPr>
    </w:lvl>
    <w:lvl w:ilvl="4" w:tplc="A330E31E">
      <w:start w:val="1"/>
      <w:numFmt w:val="lowerLetter"/>
      <w:lvlText w:val="%5."/>
      <w:lvlJc w:val="left"/>
      <w:pPr>
        <w:ind w:left="3600" w:hanging="360"/>
      </w:pPr>
    </w:lvl>
    <w:lvl w:ilvl="5" w:tplc="B088BEB4">
      <w:start w:val="1"/>
      <w:numFmt w:val="lowerRoman"/>
      <w:lvlText w:val="%6."/>
      <w:lvlJc w:val="right"/>
      <w:pPr>
        <w:ind w:left="4320" w:hanging="180"/>
      </w:pPr>
    </w:lvl>
    <w:lvl w:ilvl="6" w:tplc="AF3AD790">
      <w:start w:val="1"/>
      <w:numFmt w:val="decimal"/>
      <w:lvlText w:val="%7."/>
      <w:lvlJc w:val="left"/>
      <w:pPr>
        <w:ind w:left="5040" w:hanging="360"/>
      </w:pPr>
    </w:lvl>
    <w:lvl w:ilvl="7" w:tplc="3FC82764">
      <w:start w:val="1"/>
      <w:numFmt w:val="lowerLetter"/>
      <w:lvlText w:val="%8."/>
      <w:lvlJc w:val="left"/>
      <w:pPr>
        <w:ind w:left="5760" w:hanging="360"/>
      </w:pPr>
    </w:lvl>
    <w:lvl w:ilvl="8" w:tplc="7D2433A0">
      <w:start w:val="1"/>
      <w:numFmt w:val="lowerRoman"/>
      <w:lvlText w:val="%9."/>
      <w:lvlJc w:val="right"/>
      <w:pPr>
        <w:ind w:left="6480" w:hanging="180"/>
      </w:pPr>
    </w:lvl>
  </w:abstractNum>
  <w:abstractNum w:abstractNumId="20" w15:restartNumberingAfterBreak="0">
    <w:nsid w:val="51C19F27"/>
    <w:multiLevelType w:val="hybridMultilevel"/>
    <w:tmpl w:val="53984E2A"/>
    <w:lvl w:ilvl="0" w:tplc="EF007482">
      <w:start w:val="38"/>
      <w:numFmt w:val="decimal"/>
      <w:lvlText w:val="%1."/>
      <w:lvlJc w:val="left"/>
      <w:pPr>
        <w:ind w:left="720" w:hanging="360"/>
      </w:pPr>
      <w:rPr>
        <w:rFonts w:ascii="Calibri" w:hAnsi="Calibri" w:hint="default"/>
      </w:rPr>
    </w:lvl>
    <w:lvl w:ilvl="1" w:tplc="0BC87326">
      <w:start w:val="1"/>
      <w:numFmt w:val="lowerLetter"/>
      <w:lvlText w:val="%2."/>
      <w:lvlJc w:val="left"/>
      <w:pPr>
        <w:ind w:left="1440" w:hanging="360"/>
      </w:pPr>
    </w:lvl>
    <w:lvl w:ilvl="2" w:tplc="F138971E">
      <w:start w:val="1"/>
      <w:numFmt w:val="lowerRoman"/>
      <w:lvlText w:val="%3."/>
      <w:lvlJc w:val="right"/>
      <w:pPr>
        <w:ind w:left="2160" w:hanging="180"/>
      </w:pPr>
    </w:lvl>
    <w:lvl w:ilvl="3" w:tplc="BE36CC40">
      <w:start w:val="1"/>
      <w:numFmt w:val="decimal"/>
      <w:lvlText w:val="%4."/>
      <w:lvlJc w:val="left"/>
      <w:pPr>
        <w:ind w:left="2880" w:hanging="360"/>
      </w:pPr>
    </w:lvl>
    <w:lvl w:ilvl="4" w:tplc="40BCF808">
      <w:start w:val="1"/>
      <w:numFmt w:val="lowerLetter"/>
      <w:lvlText w:val="%5."/>
      <w:lvlJc w:val="left"/>
      <w:pPr>
        <w:ind w:left="3600" w:hanging="360"/>
      </w:pPr>
    </w:lvl>
    <w:lvl w:ilvl="5" w:tplc="01CC6E8C">
      <w:start w:val="1"/>
      <w:numFmt w:val="lowerRoman"/>
      <w:lvlText w:val="%6."/>
      <w:lvlJc w:val="right"/>
      <w:pPr>
        <w:ind w:left="4320" w:hanging="180"/>
      </w:pPr>
    </w:lvl>
    <w:lvl w:ilvl="6" w:tplc="6E5AD5F6">
      <w:start w:val="1"/>
      <w:numFmt w:val="decimal"/>
      <w:lvlText w:val="%7."/>
      <w:lvlJc w:val="left"/>
      <w:pPr>
        <w:ind w:left="5040" w:hanging="360"/>
      </w:pPr>
    </w:lvl>
    <w:lvl w:ilvl="7" w:tplc="F0DA5B02">
      <w:start w:val="1"/>
      <w:numFmt w:val="lowerLetter"/>
      <w:lvlText w:val="%8."/>
      <w:lvlJc w:val="left"/>
      <w:pPr>
        <w:ind w:left="5760" w:hanging="360"/>
      </w:pPr>
    </w:lvl>
    <w:lvl w:ilvl="8" w:tplc="C26C52BA">
      <w:start w:val="1"/>
      <w:numFmt w:val="lowerRoman"/>
      <w:lvlText w:val="%9."/>
      <w:lvlJc w:val="right"/>
      <w:pPr>
        <w:ind w:left="6480" w:hanging="180"/>
      </w:pPr>
    </w:lvl>
  </w:abstractNum>
  <w:abstractNum w:abstractNumId="21" w15:restartNumberingAfterBreak="0">
    <w:nsid w:val="52AA0998"/>
    <w:multiLevelType w:val="hybridMultilevel"/>
    <w:tmpl w:val="9BE639B6"/>
    <w:lvl w:ilvl="0" w:tplc="6F42BEB0">
      <w:start w:val="1"/>
      <w:numFmt w:val="bullet"/>
      <w:lvlText w:val=""/>
      <w:lvlJc w:val="left"/>
      <w:pPr>
        <w:ind w:left="1080" w:hanging="360"/>
      </w:pPr>
      <w:rPr>
        <w:rFonts w:ascii="Symbol" w:hAnsi="Symbol"/>
      </w:rPr>
    </w:lvl>
    <w:lvl w:ilvl="1" w:tplc="D75809C0">
      <w:start w:val="1"/>
      <w:numFmt w:val="bullet"/>
      <w:lvlText w:val=""/>
      <w:lvlJc w:val="left"/>
      <w:pPr>
        <w:ind w:left="1080" w:hanging="360"/>
      </w:pPr>
      <w:rPr>
        <w:rFonts w:ascii="Symbol" w:hAnsi="Symbol"/>
      </w:rPr>
    </w:lvl>
    <w:lvl w:ilvl="2" w:tplc="5E36A6B4">
      <w:start w:val="1"/>
      <w:numFmt w:val="bullet"/>
      <w:lvlText w:val=""/>
      <w:lvlJc w:val="left"/>
      <w:pPr>
        <w:ind w:left="1080" w:hanging="360"/>
      </w:pPr>
      <w:rPr>
        <w:rFonts w:ascii="Symbol" w:hAnsi="Symbol"/>
      </w:rPr>
    </w:lvl>
    <w:lvl w:ilvl="3" w:tplc="B150B7E8">
      <w:start w:val="1"/>
      <w:numFmt w:val="bullet"/>
      <w:lvlText w:val=""/>
      <w:lvlJc w:val="left"/>
      <w:pPr>
        <w:ind w:left="1080" w:hanging="360"/>
      </w:pPr>
      <w:rPr>
        <w:rFonts w:ascii="Symbol" w:hAnsi="Symbol"/>
      </w:rPr>
    </w:lvl>
    <w:lvl w:ilvl="4" w:tplc="C860BF1C">
      <w:start w:val="1"/>
      <w:numFmt w:val="bullet"/>
      <w:lvlText w:val=""/>
      <w:lvlJc w:val="left"/>
      <w:pPr>
        <w:ind w:left="1080" w:hanging="360"/>
      </w:pPr>
      <w:rPr>
        <w:rFonts w:ascii="Symbol" w:hAnsi="Symbol"/>
      </w:rPr>
    </w:lvl>
    <w:lvl w:ilvl="5" w:tplc="406E115C">
      <w:start w:val="1"/>
      <w:numFmt w:val="bullet"/>
      <w:lvlText w:val=""/>
      <w:lvlJc w:val="left"/>
      <w:pPr>
        <w:ind w:left="1080" w:hanging="360"/>
      </w:pPr>
      <w:rPr>
        <w:rFonts w:ascii="Symbol" w:hAnsi="Symbol"/>
      </w:rPr>
    </w:lvl>
    <w:lvl w:ilvl="6" w:tplc="5D1675E8">
      <w:start w:val="1"/>
      <w:numFmt w:val="bullet"/>
      <w:lvlText w:val=""/>
      <w:lvlJc w:val="left"/>
      <w:pPr>
        <w:ind w:left="1080" w:hanging="360"/>
      </w:pPr>
      <w:rPr>
        <w:rFonts w:ascii="Symbol" w:hAnsi="Symbol"/>
      </w:rPr>
    </w:lvl>
    <w:lvl w:ilvl="7" w:tplc="E3EE9F08">
      <w:start w:val="1"/>
      <w:numFmt w:val="bullet"/>
      <w:lvlText w:val=""/>
      <w:lvlJc w:val="left"/>
      <w:pPr>
        <w:ind w:left="1080" w:hanging="360"/>
      </w:pPr>
      <w:rPr>
        <w:rFonts w:ascii="Symbol" w:hAnsi="Symbol"/>
      </w:rPr>
    </w:lvl>
    <w:lvl w:ilvl="8" w:tplc="77A0D536">
      <w:start w:val="1"/>
      <w:numFmt w:val="bullet"/>
      <w:lvlText w:val=""/>
      <w:lvlJc w:val="left"/>
      <w:pPr>
        <w:ind w:left="1080" w:hanging="360"/>
      </w:pPr>
      <w:rPr>
        <w:rFonts w:ascii="Symbol" w:hAnsi="Symbol"/>
      </w:rPr>
    </w:lvl>
  </w:abstractNum>
  <w:abstractNum w:abstractNumId="22" w15:restartNumberingAfterBreak="0">
    <w:nsid w:val="52AD05EB"/>
    <w:multiLevelType w:val="hybridMultilevel"/>
    <w:tmpl w:val="5D16A3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715529"/>
    <w:multiLevelType w:val="hybridMultilevel"/>
    <w:tmpl w:val="9CEECB9E"/>
    <w:lvl w:ilvl="0" w:tplc="03A89CD6">
      <w:start w:val="1"/>
      <w:numFmt w:val="bullet"/>
      <w:lvlText w:val=""/>
      <w:lvlJc w:val="left"/>
      <w:pPr>
        <w:ind w:left="720" w:hanging="360"/>
      </w:pPr>
      <w:rPr>
        <w:rFonts w:ascii="Symbol" w:hAnsi="Symbol"/>
      </w:rPr>
    </w:lvl>
    <w:lvl w:ilvl="1" w:tplc="0BA041A0">
      <w:start w:val="1"/>
      <w:numFmt w:val="bullet"/>
      <w:lvlText w:val=""/>
      <w:lvlJc w:val="left"/>
      <w:pPr>
        <w:ind w:left="720" w:hanging="360"/>
      </w:pPr>
      <w:rPr>
        <w:rFonts w:ascii="Symbol" w:hAnsi="Symbol"/>
      </w:rPr>
    </w:lvl>
    <w:lvl w:ilvl="2" w:tplc="86446D4A">
      <w:start w:val="1"/>
      <w:numFmt w:val="bullet"/>
      <w:lvlText w:val=""/>
      <w:lvlJc w:val="left"/>
      <w:pPr>
        <w:ind w:left="720" w:hanging="360"/>
      </w:pPr>
      <w:rPr>
        <w:rFonts w:ascii="Symbol" w:hAnsi="Symbol"/>
      </w:rPr>
    </w:lvl>
    <w:lvl w:ilvl="3" w:tplc="2C74BCDE">
      <w:start w:val="1"/>
      <w:numFmt w:val="bullet"/>
      <w:lvlText w:val=""/>
      <w:lvlJc w:val="left"/>
      <w:pPr>
        <w:ind w:left="720" w:hanging="360"/>
      </w:pPr>
      <w:rPr>
        <w:rFonts w:ascii="Symbol" w:hAnsi="Symbol"/>
      </w:rPr>
    </w:lvl>
    <w:lvl w:ilvl="4" w:tplc="379CCD18">
      <w:start w:val="1"/>
      <w:numFmt w:val="bullet"/>
      <w:lvlText w:val=""/>
      <w:lvlJc w:val="left"/>
      <w:pPr>
        <w:ind w:left="720" w:hanging="360"/>
      </w:pPr>
      <w:rPr>
        <w:rFonts w:ascii="Symbol" w:hAnsi="Symbol"/>
      </w:rPr>
    </w:lvl>
    <w:lvl w:ilvl="5" w:tplc="BEBA6E90">
      <w:start w:val="1"/>
      <w:numFmt w:val="bullet"/>
      <w:lvlText w:val=""/>
      <w:lvlJc w:val="left"/>
      <w:pPr>
        <w:ind w:left="720" w:hanging="360"/>
      </w:pPr>
      <w:rPr>
        <w:rFonts w:ascii="Symbol" w:hAnsi="Symbol"/>
      </w:rPr>
    </w:lvl>
    <w:lvl w:ilvl="6" w:tplc="0194F774">
      <w:start w:val="1"/>
      <w:numFmt w:val="bullet"/>
      <w:lvlText w:val=""/>
      <w:lvlJc w:val="left"/>
      <w:pPr>
        <w:ind w:left="720" w:hanging="360"/>
      </w:pPr>
      <w:rPr>
        <w:rFonts w:ascii="Symbol" w:hAnsi="Symbol"/>
      </w:rPr>
    </w:lvl>
    <w:lvl w:ilvl="7" w:tplc="BB6A49FA">
      <w:start w:val="1"/>
      <w:numFmt w:val="bullet"/>
      <w:lvlText w:val=""/>
      <w:lvlJc w:val="left"/>
      <w:pPr>
        <w:ind w:left="720" w:hanging="360"/>
      </w:pPr>
      <w:rPr>
        <w:rFonts w:ascii="Symbol" w:hAnsi="Symbol"/>
      </w:rPr>
    </w:lvl>
    <w:lvl w:ilvl="8" w:tplc="7E26FFD2">
      <w:start w:val="1"/>
      <w:numFmt w:val="bullet"/>
      <w:lvlText w:val=""/>
      <w:lvlJc w:val="left"/>
      <w:pPr>
        <w:ind w:left="720" w:hanging="360"/>
      </w:pPr>
      <w:rPr>
        <w:rFonts w:ascii="Symbol" w:hAnsi="Symbol"/>
      </w:rPr>
    </w:lvl>
  </w:abstractNum>
  <w:abstractNum w:abstractNumId="24" w15:restartNumberingAfterBreak="0">
    <w:nsid w:val="58D11729"/>
    <w:multiLevelType w:val="hybridMultilevel"/>
    <w:tmpl w:val="57863210"/>
    <w:lvl w:ilvl="0" w:tplc="1B38A8C6">
      <w:start w:val="1"/>
      <w:numFmt w:val="bullet"/>
      <w:lvlText w:val=""/>
      <w:lvlJc w:val="left"/>
      <w:pPr>
        <w:ind w:left="720" w:hanging="360"/>
      </w:pPr>
      <w:rPr>
        <w:rFonts w:ascii="Symbol" w:hAnsi="Symbol"/>
      </w:rPr>
    </w:lvl>
    <w:lvl w:ilvl="1" w:tplc="56FEBD6C">
      <w:start w:val="1"/>
      <w:numFmt w:val="bullet"/>
      <w:lvlText w:val=""/>
      <w:lvlJc w:val="left"/>
      <w:pPr>
        <w:ind w:left="720" w:hanging="360"/>
      </w:pPr>
      <w:rPr>
        <w:rFonts w:ascii="Symbol" w:hAnsi="Symbol"/>
      </w:rPr>
    </w:lvl>
    <w:lvl w:ilvl="2" w:tplc="5AE20D04">
      <w:start w:val="1"/>
      <w:numFmt w:val="bullet"/>
      <w:lvlText w:val=""/>
      <w:lvlJc w:val="left"/>
      <w:pPr>
        <w:ind w:left="720" w:hanging="360"/>
      </w:pPr>
      <w:rPr>
        <w:rFonts w:ascii="Symbol" w:hAnsi="Symbol"/>
      </w:rPr>
    </w:lvl>
    <w:lvl w:ilvl="3" w:tplc="B60693EA">
      <w:start w:val="1"/>
      <w:numFmt w:val="bullet"/>
      <w:lvlText w:val=""/>
      <w:lvlJc w:val="left"/>
      <w:pPr>
        <w:ind w:left="720" w:hanging="360"/>
      </w:pPr>
      <w:rPr>
        <w:rFonts w:ascii="Symbol" w:hAnsi="Symbol"/>
      </w:rPr>
    </w:lvl>
    <w:lvl w:ilvl="4" w:tplc="F55A206C">
      <w:start w:val="1"/>
      <w:numFmt w:val="bullet"/>
      <w:lvlText w:val=""/>
      <w:lvlJc w:val="left"/>
      <w:pPr>
        <w:ind w:left="720" w:hanging="360"/>
      </w:pPr>
      <w:rPr>
        <w:rFonts w:ascii="Symbol" w:hAnsi="Symbol"/>
      </w:rPr>
    </w:lvl>
    <w:lvl w:ilvl="5" w:tplc="142408B2">
      <w:start w:val="1"/>
      <w:numFmt w:val="bullet"/>
      <w:lvlText w:val=""/>
      <w:lvlJc w:val="left"/>
      <w:pPr>
        <w:ind w:left="720" w:hanging="360"/>
      </w:pPr>
      <w:rPr>
        <w:rFonts w:ascii="Symbol" w:hAnsi="Symbol"/>
      </w:rPr>
    </w:lvl>
    <w:lvl w:ilvl="6" w:tplc="112C31EE">
      <w:start w:val="1"/>
      <w:numFmt w:val="bullet"/>
      <w:lvlText w:val=""/>
      <w:lvlJc w:val="left"/>
      <w:pPr>
        <w:ind w:left="720" w:hanging="360"/>
      </w:pPr>
      <w:rPr>
        <w:rFonts w:ascii="Symbol" w:hAnsi="Symbol"/>
      </w:rPr>
    </w:lvl>
    <w:lvl w:ilvl="7" w:tplc="D0CA8E88">
      <w:start w:val="1"/>
      <w:numFmt w:val="bullet"/>
      <w:lvlText w:val=""/>
      <w:lvlJc w:val="left"/>
      <w:pPr>
        <w:ind w:left="720" w:hanging="360"/>
      </w:pPr>
      <w:rPr>
        <w:rFonts w:ascii="Symbol" w:hAnsi="Symbol"/>
      </w:rPr>
    </w:lvl>
    <w:lvl w:ilvl="8" w:tplc="5F8608A4">
      <w:start w:val="1"/>
      <w:numFmt w:val="bullet"/>
      <w:lvlText w:val=""/>
      <w:lvlJc w:val="left"/>
      <w:pPr>
        <w:ind w:left="720" w:hanging="360"/>
      </w:pPr>
      <w:rPr>
        <w:rFonts w:ascii="Symbol" w:hAnsi="Symbol"/>
      </w:rPr>
    </w:lvl>
  </w:abstractNum>
  <w:abstractNum w:abstractNumId="25" w15:restartNumberingAfterBreak="0">
    <w:nsid w:val="5D9E2E47"/>
    <w:multiLevelType w:val="hybridMultilevel"/>
    <w:tmpl w:val="51301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53EE9"/>
    <w:multiLevelType w:val="hybridMultilevel"/>
    <w:tmpl w:val="5A5850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63FAC1E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908FD5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C990951"/>
    <w:multiLevelType w:val="hybridMultilevel"/>
    <w:tmpl w:val="1D6C2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9D3790A"/>
    <w:multiLevelType w:val="hybridMultilevel"/>
    <w:tmpl w:val="70A4C110"/>
    <w:lvl w:ilvl="0" w:tplc="0EC01C6A">
      <w:start w:val="39"/>
      <w:numFmt w:val="decimal"/>
      <w:lvlText w:val="%1."/>
      <w:lvlJc w:val="left"/>
      <w:pPr>
        <w:ind w:left="720" w:hanging="360"/>
      </w:pPr>
      <w:rPr>
        <w:rFonts w:ascii="Times New Roman,Arial" w:hAnsi="Times New Roman,Arial" w:hint="default"/>
      </w:rPr>
    </w:lvl>
    <w:lvl w:ilvl="1" w:tplc="86F0375A">
      <w:start w:val="1"/>
      <w:numFmt w:val="lowerLetter"/>
      <w:lvlText w:val="%2."/>
      <w:lvlJc w:val="left"/>
      <w:pPr>
        <w:ind w:left="1440" w:hanging="360"/>
      </w:pPr>
    </w:lvl>
    <w:lvl w:ilvl="2" w:tplc="DB2CEA1A">
      <w:start w:val="1"/>
      <w:numFmt w:val="lowerRoman"/>
      <w:lvlText w:val="%3."/>
      <w:lvlJc w:val="right"/>
      <w:pPr>
        <w:ind w:left="2160" w:hanging="180"/>
      </w:pPr>
    </w:lvl>
    <w:lvl w:ilvl="3" w:tplc="85DCD944">
      <w:start w:val="1"/>
      <w:numFmt w:val="decimal"/>
      <w:lvlText w:val="%4."/>
      <w:lvlJc w:val="left"/>
      <w:pPr>
        <w:ind w:left="2880" w:hanging="360"/>
      </w:pPr>
    </w:lvl>
    <w:lvl w:ilvl="4" w:tplc="8FB235F2">
      <w:start w:val="1"/>
      <w:numFmt w:val="lowerLetter"/>
      <w:lvlText w:val="%5."/>
      <w:lvlJc w:val="left"/>
      <w:pPr>
        <w:ind w:left="3600" w:hanging="360"/>
      </w:pPr>
    </w:lvl>
    <w:lvl w:ilvl="5" w:tplc="FB3A84A4">
      <w:start w:val="1"/>
      <w:numFmt w:val="lowerRoman"/>
      <w:lvlText w:val="%6."/>
      <w:lvlJc w:val="right"/>
      <w:pPr>
        <w:ind w:left="4320" w:hanging="180"/>
      </w:pPr>
    </w:lvl>
    <w:lvl w:ilvl="6" w:tplc="FAD68648">
      <w:start w:val="1"/>
      <w:numFmt w:val="decimal"/>
      <w:lvlText w:val="%7."/>
      <w:lvlJc w:val="left"/>
      <w:pPr>
        <w:ind w:left="5040" w:hanging="360"/>
      </w:pPr>
    </w:lvl>
    <w:lvl w:ilvl="7" w:tplc="1474F8EC">
      <w:start w:val="1"/>
      <w:numFmt w:val="lowerLetter"/>
      <w:lvlText w:val="%8."/>
      <w:lvlJc w:val="left"/>
      <w:pPr>
        <w:ind w:left="5760" w:hanging="360"/>
      </w:pPr>
    </w:lvl>
    <w:lvl w:ilvl="8" w:tplc="09A6A804">
      <w:start w:val="1"/>
      <w:numFmt w:val="lowerRoman"/>
      <w:lvlText w:val="%9."/>
      <w:lvlJc w:val="right"/>
      <w:pPr>
        <w:ind w:left="6480" w:hanging="180"/>
      </w:pPr>
    </w:lvl>
  </w:abstractNum>
  <w:num w:numId="1" w16cid:durableId="117652959">
    <w:abstractNumId w:val="5"/>
  </w:num>
  <w:num w:numId="2" w16cid:durableId="107437199">
    <w:abstractNumId w:val="19"/>
  </w:num>
  <w:num w:numId="3" w16cid:durableId="874777254">
    <w:abstractNumId w:val="9"/>
  </w:num>
  <w:num w:numId="4" w16cid:durableId="344139403">
    <w:abstractNumId w:val="30"/>
  </w:num>
  <w:num w:numId="5" w16cid:durableId="179241445">
    <w:abstractNumId w:val="20"/>
  </w:num>
  <w:num w:numId="6" w16cid:durableId="1835606870">
    <w:abstractNumId w:val="4"/>
  </w:num>
  <w:num w:numId="7" w16cid:durableId="900290200">
    <w:abstractNumId w:val="3"/>
  </w:num>
  <w:num w:numId="8" w16cid:durableId="294146966">
    <w:abstractNumId w:val="12"/>
  </w:num>
  <w:num w:numId="9" w16cid:durableId="671224048">
    <w:abstractNumId w:val="1"/>
  </w:num>
  <w:num w:numId="10" w16cid:durableId="1288244715">
    <w:abstractNumId w:val="7"/>
  </w:num>
  <w:num w:numId="11" w16cid:durableId="2116442335">
    <w:abstractNumId w:val="18"/>
  </w:num>
  <w:num w:numId="12" w16cid:durableId="103884685">
    <w:abstractNumId w:val="28"/>
  </w:num>
  <w:num w:numId="13" w16cid:durableId="2139756209">
    <w:abstractNumId w:val="2"/>
  </w:num>
  <w:num w:numId="14" w16cid:durableId="898907906">
    <w:abstractNumId w:val="27"/>
  </w:num>
  <w:num w:numId="15" w16cid:durableId="260724094">
    <w:abstractNumId w:val="11"/>
  </w:num>
  <w:num w:numId="16" w16cid:durableId="1951666951">
    <w:abstractNumId w:val="24"/>
  </w:num>
  <w:num w:numId="17" w16cid:durableId="167670896">
    <w:abstractNumId w:val="21"/>
  </w:num>
  <w:num w:numId="18" w16cid:durableId="256056578">
    <w:abstractNumId w:val="6"/>
  </w:num>
  <w:num w:numId="19" w16cid:durableId="1965308380">
    <w:abstractNumId w:val="15"/>
  </w:num>
  <w:num w:numId="20" w16cid:durableId="1557162624">
    <w:abstractNumId w:val="23"/>
  </w:num>
  <w:num w:numId="21" w16cid:durableId="2098736">
    <w:abstractNumId w:val="10"/>
  </w:num>
  <w:num w:numId="22" w16cid:durableId="640769111">
    <w:abstractNumId w:val="16"/>
  </w:num>
  <w:num w:numId="23" w16cid:durableId="877862833">
    <w:abstractNumId w:val="17"/>
  </w:num>
  <w:num w:numId="24" w16cid:durableId="1119104099">
    <w:abstractNumId w:val="0"/>
  </w:num>
  <w:num w:numId="25" w16cid:durableId="1589923130">
    <w:abstractNumId w:val="25"/>
  </w:num>
  <w:num w:numId="26" w16cid:durableId="1860502449">
    <w:abstractNumId w:val="22"/>
  </w:num>
  <w:num w:numId="27" w16cid:durableId="384450487">
    <w:abstractNumId w:val="8"/>
  </w:num>
  <w:num w:numId="28" w16cid:durableId="215823065">
    <w:abstractNumId w:val="26"/>
  </w:num>
  <w:num w:numId="29" w16cid:durableId="343939312">
    <w:abstractNumId w:val="29"/>
  </w:num>
  <w:num w:numId="30" w16cid:durableId="1814253901">
    <w:abstractNumId w:val="14"/>
  </w:num>
  <w:num w:numId="31" w16cid:durableId="11076529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l Mateo">
    <w15:presenceInfo w15:providerId="AD" w15:userId="S::mariel.mateopinones@griffithuni.edu.au::91558b0b-f922-4040-9e7f-35e43cbff8ed"/>
  </w15:person>
  <w15:person w15:author="Andrés González Santa Cruz">
    <w15:presenceInfo w15:providerId="Windows Live" w15:userId="0f261097151cd0dc"/>
  </w15:person>
  <w15:person w15:author="Tara Renae McGee">
    <w15:presenceInfo w15:providerId="AD" w15:userId="S::t.mcgee@griffith.edu.au::24196c22-b022-4b33-b31e-a8264b6ee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wMzc3NzE0B9JGZko6SsGpxcWZ+XkgBca1AJiAZlUsAAAA"/>
  </w:docVars>
  <w:rsids>
    <w:rsidRoot w:val="00D65D45"/>
    <w:rsid w:val="000057EC"/>
    <w:rsid w:val="00013CF6"/>
    <w:rsid w:val="00015C25"/>
    <w:rsid w:val="0001BA57"/>
    <w:rsid w:val="00037D1B"/>
    <w:rsid w:val="00062E93"/>
    <w:rsid w:val="000740CD"/>
    <w:rsid w:val="0008640E"/>
    <w:rsid w:val="0008785A"/>
    <w:rsid w:val="0009603C"/>
    <w:rsid w:val="000B3182"/>
    <w:rsid w:val="000C13FB"/>
    <w:rsid w:val="000C58E5"/>
    <w:rsid w:val="000C72E6"/>
    <w:rsid w:val="000D3FBF"/>
    <w:rsid w:val="000E1A3D"/>
    <w:rsid w:val="000F10DB"/>
    <w:rsid w:val="00100595"/>
    <w:rsid w:val="00104A32"/>
    <w:rsid w:val="00107548"/>
    <w:rsid w:val="0011033B"/>
    <w:rsid w:val="001154B3"/>
    <w:rsid w:val="00120C6B"/>
    <w:rsid w:val="0012451F"/>
    <w:rsid w:val="00131952"/>
    <w:rsid w:val="001405FD"/>
    <w:rsid w:val="00160165"/>
    <w:rsid w:val="00161CF6"/>
    <w:rsid w:val="00162B36"/>
    <w:rsid w:val="00162C49"/>
    <w:rsid w:val="001647C3"/>
    <w:rsid w:val="00167C49"/>
    <w:rsid w:val="0017288D"/>
    <w:rsid w:val="0018627A"/>
    <w:rsid w:val="00187E23"/>
    <w:rsid w:val="0019301E"/>
    <w:rsid w:val="001930D0"/>
    <w:rsid w:val="00193156"/>
    <w:rsid w:val="00194314"/>
    <w:rsid w:val="00195075"/>
    <w:rsid w:val="001A1C2C"/>
    <w:rsid w:val="001A1D5C"/>
    <w:rsid w:val="001A27FE"/>
    <w:rsid w:val="001A61A7"/>
    <w:rsid w:val="001B20FD"/>
    <w:rsid w:val="001B41EB"/>
    <w:rsid w:val="001B4625"/>
    <w:rsid w:val="001C52A8"/>
    <w:rsid w:val="001C541B"/>
    <w:rsid w:val="001C77D2"/>
    <w:rsid w:val="001D3597"/>
    <w:rsid w:val="001D3A58"/>
    <w:rsid w:val="001D61C5"/>
    <w:rsid w:val="001E54F7"/>
    <w:rsid w:val="001E5988"/>
    <w:rsid w:val="001F0A66"/>
    <w:rsid w:val="001F130A"/>
    <w:rsid w:val="001F36BB"/>
    <w:rsid w:val="00202DDF"/>
    <w:rsid w:val="00206D4E"/>
    <w:rsid w:val="00206DCD"/>
    <w:rsid w:val="00218F73"/>
    <w:rsid w:val="00235DB6"/>
    <w:rsid w:val="00236962"/>
    <w:rsid w:val="0024012D"/>
    <w:rsid w:val="002408C7"/>
    <w:rsid w:val="00245FF6"/>
    <w:rsid w:val="002555D4"/>
    <w:rsid w:val="00264380"/>
    <w:rsid w:val="00266ACC"/>
    <w:rsid w:val="00293E99"/>
    <w:rsid w:val="002954EA"/>
    <w:rsid w:val="002A64BE"/>
    <w:rsid w:val="002A7F7C"/>
    <w:rsid w:val="002B4B5E"/>
    <w:rsid w:val="002C08A3"/>
    <w:rsid w:val="002C0EE9"/>
    <w:rsid w:val="002C0F85"/>
    <w:rsid w:val="002C5AC4"/>
    <w:rsid w:val="002C6619"/>
    <w:rsid w:val="002D2B49"/>
    <w:rsid w:val="002D5A79"/>
    <w:rsid w:val="002E49A8"/>
    <w:rsid w:val="002F0046"/>
    <w:rsid w:val="002F154D"/>
    <w:rsid w:val="002F20C6"/>
    <w:rsid w:val="002F3309"/>
    <w:rsid w:val="002F3535"/>
    <w:rsid w:val="002F4641"/>
    <w:rsid w:val="0030357D"/>
    <w:rsid w:val="0030391D"/>
    <w:rsid w:val="00305329"/>
    <w:rsid w:val="00312373"/>
    <w:rsid w:val="00313211"/>
    <w:rsid w:val="0031442C"/>
    <w:rsid w:val="00323F4D"/>
    <w:rsid w:val="0032407A"/>
    <w:rsid w:val="0032473C"/>
    <w:rsid w:val="003353EE"/>
    <w:rsid w:val="003356F0"/>
    <w:rsid w:val="00335FAD"/>
    <w:rsid w:val="0034191E"/>
    <w:rsid w:val="0034443B"/>
    <w:rsid w:val="003452A3"/>
    <w:rsid w:val="00347A40"/>
    <w:rsid w:val="003526F0"/>
    <w:rsid w:val="00356DC1"/>
    <w:rsid w:val="00357201"/>
    <w:rsid w:val="003603C0"/>
    <w:rsid w:val="00361DD8"/>
    <w:rsid w:val="00365A1F"/>
    <w:rsid w:val="00377225"/>
    <w:rsid w:val="00390F51"/>
    <w:rsid w:val="0039588F"/>
    <w:rsid w:val="00396376"/>
    <w:rsid w:val="00396E30"/>
    <w:rsid w:val="003A24AB"/>
    <w:rsid w:val="003A4C0B"/>
    <w:rsid w:val="003B3503"/>
    <w:rsid w:val="003B668E"/>
    <w:rsid w:val="003B778B"/>
    <w:rsid w:val="003C5144"/>
    <w:rsid w:val="003C65EE"/>
    <w:rsid w:val="003C76DF"/>
    <w:rsid w:val="003D14F2"/>
    <w:rsid w:val="003D3805"/>
    <w:rsid w:val="003D6963"/>
    <w:rsid w:val="003E7950"/>
    <w:rsid w:val="003F4F56"/>
    <w:rsid w:val="0040668E"/>
    <w:rsid w:val="00412E4F"/>
    <w:rsid w:val="00412EF1"/>
    <w:rsid w:val="004169DA"/>
    <w:rsid w:val="00436408"/>
    <w:rsid w:val="0044185C"/>
    <w:rsid w:val="004418B4"/>
    <w:rsid w:val="00450027"/>
    <w:rsid w:val="00451685"/>
    <w:rsid w:val="00452FC7"/>
    <w:rsid w:val="00461F47"/>
    <w:rsid w:val="00462FB7"/>
    <w:rsid w:val="004703CA"/>
    <w:rsid w:val="004705C6"/>
    <w:rsid w:val="004727BF"/>
    <w:rsid w:val="00475FB3"/>
    <w:rsid w:val="0048643F"/>
    <w:rsid w:val="004B57D1"/>
    <w:rsid w:val="004B79C0"/>
    <w:rsid w:val="004C0113"/>
    <w:rsid w:val="004C021B"/>
    <w:rsid w:val="004C365D"/>
    <w:rsid w:val="004C6E3C"/>
    <w:rsid w:val="004E1B7B"/>
    <w:rsid w:val="004E26F0"/>
    <w:rsid w:val="004E9815"/>
    <w:rsid w:val="004F30BF"/>
    <w:rsid w:val="004F5DA0"/>
    <w:rsid w:val="004F71C3"/>
    <w:rsid w:val="004F73C7"/>
    <w:rsid w:val="00511E0B"/>
    <w:rsid w:val="00513DE8"/>
    <w:rsid w:val="0051E63F"/>
    <w:rsid w:val="00522978"/>
    <w:rsid w:val="0052494E"/>
    <w:rsid w:val="00524E53"/>
    <w:rsid w:val="0053022E"/>
    <w:rsid w:val="00530352"/>
    <w:rsid w:val="00534E88"/>
    <w:rsid w:val="00535F88"/>
    <w:rsid w:val="00536F93"/>
    <w:rsid w:val="0054535C"/>
    <w:rsid w:val="00553C19"/>
    <w:rsid w:val="0055705F"/>
    <w:rsid w:val="00557B07"/>
    <w:rsid w:val="005611BE"/>
    <w:rsid w:val="005645EE"/>
    <w:rsid w:val="00576E01"/>
    <w:rsid w:val="00577AC9"/>
    <w:rsid w:val="00577F5A"/>
    <w:rsid w:val="005870F4"/>
    <w:rsid w:val="00590EBC"/>
    <w:rsid w:val="00591458"/>
    <w:rsid w:val="005A7355"/>
    <w:rsid w:val="005B2220"/>
    <w:rsid w:val="005B24F0"/>
    <w:rsid w:val="005C033B"/>
    <w:rsid w:val="005C27C2"/>
    <w:rsid w:val="005C35D0"/>
    <w:rsid w:val="005C4723"/>
    <w:rsid w:val="005F135D"/>
    <w:rsid w:val="00600D24"/>
    <w:rsid w:val="00601110"/>
    <w:rsid w:val="00601BE9"/>
    <w:rsid w:val="00611BB6"/>
    <w:rsid w:val="00612351"/>
    <w:rsid w:val="00616C6F"/>
    <w:rsid w:val="00641390"/>
    <w:rsid w:val="006427B5"/>
    <w:rsid w:val="0064342B"/>
    <w:rsid w:val="00644259"/>
    <w:rsid w:val="006537A2"/>
    <w:rsid w:val="006607BC"/>
    <w:rsid w:val="00662818"/>
    <w:rsid w:val="00680125"/>
    <w:rsid w:val="006817CD"/>
    <w:rsid w:val="006A6159"/>
    <w:rsid w:val="006A66AF"/>
    <w:rsid w:val="006A6833"/>
    <w:rsid w:val="006B64F0"/>
    <w:rsid w:val="006B6C64"/>
    <w:rsid w:val="006C17CB"/>
    <w:rsid w:val="006C42F3"/>
    <w:rsid w:val="006D0C5B"/>
    <w:rsid w:val="006D1E9F"/>
    <w:rsid w:val="006D655E"/>
    <w:rsid w:val="006D6F5F"/>
    <w:rsid w:val="006DC3FF"/>
    <w:rsid w:val="006E17E4"/>
    <w:rsid w:val="006E5F0F"/>
    <w:rsid w:val="006F3244"/>
    <w:rsid w:val="006F705D"/>
    <w:rsid w:val="006F7709"/>
    <w:rsid w:val="0070092D"/>
    <w:rsid w:val="00702088"/>
    <w:rsid w:val="00702E52"/>
    <w:rsid w:val="00710B42"/>
    <w:rsid w:val="00711069"/>
    <w:rsid w:val="0071269E"/>
    <w:rsid w:val="00714B9F"/>
    <w:rsid w:val="00715197"/>
    <w:rsid w:val="00717D76"/>
    <w:rsid w:val="00730BD0"/>
    <w:rsid w:val="00744765"/>
    <w:rsid w:val="007449C0"/>
    <w:rsid w:val="00747590"/>
    <w:rsid w:val="00747C21"/>
    <w:rsid w:val="00750FD3"/>
    <w:rsid w:val="00757E22"/>
    <w:rsid w:val="00770A16"/>
    <w:rsid w:val="00772869"/>
    <w:rsid w:val="00776E0F"/>
    <w:rsid w:val="00795B0B"/>
    <w:rsid w:val="00797B31"/>
    <w:rsid w:val="007B0476"/>
    <w:rsid w:val="007B3151"/>
    <w:rsid w:val="007B4615"/>
    <w:rsid w:val="007B787F"/>
    <w:rsid w:val="007C1C2D"/>
    <w:rsid w:val="007C592B"/>
    <w:rsid w:val="007D0901"/>
    <w:rsid w:val="007D0A6B"/>
    <w:rsid w:val="007D2B8C"/>
    <w:rsid w:val="007D68E8"/>
    <w:rsid w:val="00802532"/>
    <w:rsid w:val="00825BC6"/>
    <w:rsid w:val="00825E5C"/>
    <w:rsid w:val="008264E0"/>
    <w:rsid w:val="00837758"/>
    <w:rsid w:val="00841584"/>
    <w:rsid w:val="008449F0"/>
    <w:rsid w:val="008452BB"/>
    <w:rsid w:val="008464F7"/>
    <w:rsid w:val="008522B6"/>
    <w:rsid w:val="008614FD"/>
    <w:rsid w:val="00861AA0"/>
    <w:rsid w:val="00871B62"/>
    <w:rsid w:val="0087204D"/>
    <w:rsid w:val="0087673F"/>
    <w:rsid w:val="008B2450"/>
    <w:rsid w:val="008C291E"/>
    <w:rsid w:val="008C38B5"/>
    <w:rsid w:val="008D3C06"/>
    <w:rsid w:val="008D782D"/>
    <w:rsid w:val="008E42AC"/>
    <w:rsid w:val="008E4842"/>
    <w:rsid w:val="008E4930"/>
    <w:rsid w:val="008E5B4A"/>
    <w:rsid w:val="008F346B"/>
    <w:rsid w:val="008F6968"/>
    <w:rsid w:val="008FF678"/>
    <w:rsid w:val="009013F5"/>
    <w:rsid w:val="00903ABC"/>
    <w:rsid w:val="00907402"/>
    <w:rsid w:val="009144A4"/>
    <w:rsid w:val="00920A0C"/>
    <w:rsid w:val="00923CB0"/>
    <w:rsid w:val="00924F27"/>
    <w:rsid w:val="009257F1"/>
    <w:rsid w:val="00925E66"/>
    <w:rsid w:val="00932096"/>
    <w:rsid w:val="009366F6"/>
    <w:rsid w:val="00936ACB"/>
    <w:rsid w:val="00937D06"/>
    <w:rsid w:val="00951B69"/>
    <w:rsid w:val="00962435"/>
    <w:rsid w:val="00963B23"/>
    <w:rsid w:val="00964348"/>
    <w:rsid w:val="00965032"/>
    <w:rsid w:val="00967B7F"/>
    <w:rsid w:val="0097085C"/>
    <w:rsid w:val="009749F9"/>
    <w:rsid w:val="00975B3C"/>
    <w:rsid w:val="009776BE"/>
    <w:rsid w:val="00983400"/>
    <w:rsid w:val="009848F6"/>
    <w:rsid w:val="00986AEF"/>
    <w:rsid w:val="00990800"/>
    <w:rsid w:val="00990E5D"/>
    <w:rsid w:val="0099294E"/>
    <w:rsid w:val="009A4F02"/>
    <w:rsid w:val="009A57C4"/>
    <w:rsid w:val="009A9564"/>
    <w:rsid w:val="009C0F4A"/>
    <w:rsid w:val="009C1364"/>
    <w:rsid w:val="009C3DE1"/>
    <w:rsid w:val="009D1E20"/>
    <w:rsid w:val="009D3789"/>
    <w:rsid w:val="009D66A9"/>
    <w:rsid w:val="009E18D2"/>
    <w:rsid w:val="009E4701"/>
    <w:rsid w:val="009E774D"/>
    <w:rsid w:val="009E7FEF"/>
    <w:rsid w:val="00A0577A"/>
    <w:rsid w:val="00A1374B"/>
    <w:rsid w:val="00A16A08"/>
    <w:rsid w:val="00A17EB5"/>
    <w:rsid w:val="00A2303D"/>
    <w:rsid w:val="00A25A40"/>
    <w:rsid w:val="00A300F6"/>
    <w:rsid w:val="00A35785"/>
    <w:rsid w:val="00A37697"/>
    <w:rsid w:val="00A376B7"/>
    <w:rsid w:val="00A43713"/>
    <w:rsid w:val="00A71292"/>
    <w:rsid w:val="00A75E10"/>
    <w:rsid w:val="00A805B8"/>
    <w:rsid w:val="00A86EB4"/>
    <w:rsid w:val="00A96385"/>
    <w:rsid w:val="00A97000"/>
    <w:rsid w:val="00A97F3D"/>
    <w:rsid w:val="00AA1736"/>
    <w:rsid w:val="00AA3AAB"/>
    <w:rsid w:val="00AA5BF7"/>
    <w:rsid w:val="00AB6674"/>
    <w:rsid w:val="00AC357C"/>
    <w:rsid w:val="00AC4E5C"/>
    <w:rsid w:val="00AC527E"/>
    <w:rsid w:val="00AC613F"/>
    <w:rsid w:val="00AD07AF"/>
    <w:rsid w:val="00AD12A5"/>
    <w:rsid w:val="00AD57A1"/>
    <w:rsid w:val="00AF33D2"/>
    <w:rsid w:val="00AF3892"/>
    <w:rsid w:val="00B002CF"/>
    <w:rsid w:val="00B01F43"/>
    <w:rsid w:val="00B05918"/>
    <w:rsid w:val="00B10587"/>
    <w:rsid w:val="00B212C5"/>
    <w:rsid w:val="00B224E7"/>
    <w:rsid w:val="00B239C5"/>
    <w:rsid w:val="00B243E5"/>
    <w:rsid w:val="00B307DF"/>
    <w:rsid w:val="00B47DA4"/>
    <w:rsid w:val="00B64864"/>
    <w:rsid w:val="00B67C9B"/>
    <w:rsid w:val="00B70DC2"/>
    <w:rsid w:val="00B74838"/>
    <w:rsid w:val="00B7609F"/>
    <w:rsid w:val="00B76942"/>
    <w:rsid w:val="00B81F8A"/>
    <w:rsid w:val="00B84F66"/>
    <w:rsid w:val="00B907E9"/>
    <w:rsid w:val="00B9419F"/>
    <w:rsid w:val="00BA2C8A"/>
    <w:rsid w:val="00BB1B18"/>
    <w:rsid w:val="00BB4FC1"/>
    <w:rsid w:val="00BB7A93"/>
    <w:rsid w:val="00BD159A"/>
    <w:rsid w:val="00BD461E"/>
    <w:rsid w:val="00BD5A4E"/>
    <w:rsid w:val="00BE0454"/>
    <w:rsid w:val="00BE1DB0"/>
    <w:rsid w:val="00BE702C"/>
    <w:rsid w:val="00BF4210"/>
    <w:rsid w:val="00C043F1"/>
    <w:rsid w:val="00C0492A"/>
    <w:rsid w:val="00C10478"/>
    <w:rsid w:val="00C32ADE"/>
    <w:rsid w:val="00C34975"/>
    <w:rsid w:val="00C358F0"/>
    <w:rsid w:val="00C406AD"/>
    <w:rsid w:val="00C47366"/>
    <w:rsid w:val="00C5187B"/>
    <w:rsid w:val="00C57301"/>
    <w:rsid w:val="00C573A8"/>
    <w:rsid w:val="00C57584"/>
    <w:rsid w:val="00C61C68"/>
    <w:rsid w:val="00C65902"/>
    <w:rsid w:val="00C70577"/>
    <w:rsid w:val="00C73BE9"/>
    <w:rsid w:val="00C82349"/>
    <w:rsid w:val="00C8728C"/>
    <w:rsid w:val="00C96BC1"/>
    <w:rsid w:val="00C97F61"/>
    <w:rsid w:val="00CB10F9"/>
    <w:rsid w:val="00CB291D"/>
    <w:rsid w:val="00CC0812"/>
    <w:rsid w:val="00CC0B17"/>
    <w:rsid w:val="00CD2453"/>
    <w:rsid w:val="00CD6FE7"/>
    <w:rsid w:val="00CE236D"/>
    <w:rsid w:val="00CE536A"/>
    <w:rsid w:val="00CE573F"/>
    <w:rsid w:val="00CE638B"/>
    <w:rsid w:val="00CF3AD0"/>
    <w:rsid w:val="00D01720"/>
    <w:rsid w:val="00D051F8"/>
    <w:rsid w:val="00D117F5"/>
    <w:rsid w:val="00D1559E"/>
    <w:rsid w:val="00D167FF"/>
    <w:rsid w:val="00D25BD8"/>
    <w:rsid w:val="00D2735B"/>
    <w:rsid w:val="00D27C7B"/>
    <w:rsid w:val="00D2CA55"/>
    <w:rsid w:val="00D30311"/>
    <w:rsid w:val="00D51DDB"/>
    <w:rsid w:val="00D64311"/>
    <w:rsid w:val="00D649F7"/>
    <w:rsid w:val="00D65D45"/>
    <w:rsid w:val="00D735B8"/>
    <w:rsid w:val="00D805E4"/>
    <w:rsid w:val="00D815DE"/>
    <w:rsid w:val="00D86322"/>
    <w:rsid w:val="00D8E9FB"/>
    <w:rsid w:val="00D9002A"/>
    <w:rsid w:val="00D92A60"/>
    <w:rsid w:val="00DA03F6"/>
    <w:rsid w:val="00DA5255"/>
    <w:rsid w:val="00DB3A38"/>
    <w:rsid w:val="00DB4601"/>
    <w:rsid w:val="00DC534F"/>
    <w:rsid w:val="00DC743A"/>
    <w:rsid w:val="00DC7B4C"/>
    <w:rsid w:val="00DD0969"/>
    <w:rsid w:val="00DE3C5C"/>
    <w:rsid w:val="00DE5645"/>
    <w:rsid w:val="00DF1AE2"/>
    <w:rsid w:val="00DF232C"/>
    <w:rsid w:val="00DF3736"/>
    <w:rsid w:val="00DF4A9F"/>
    <w:rsid w:val="00E003D9"/>
    <w:rsid w:val="00E07D68"/>
    <w:rsid w:val="00E109B1"/>
    <w:rsid w:val="00E205DD"/>
    <w:rsid w:val="00E252F1"/>
    <w:rsid w:val="00E2741A"/>
    <w:rsid w:val="00E32E3F"/>
    <w:rsid w:val="00E356BA"/>
    <w:rsid w:val="00E46A5F"/>
    <w:rsid w:val="00E62177"/>
    <w:rsid w:val="00E62EB9"/>
    <w:rsid w:val="00E7678C"/>
    <w:rsid w:val="00E81D17"/>
    <w:rsid w:val="00E97FAB"/>
    <w:rsid w:val="00EA0405"/>
    <w:rsid w:val="00EA6406"/>
    <w:rsid w:val="00EB0C96"/>
    <w:rsid w:val="00EB3044"/>
    <w:rsid w:val="00EB5F65"/>
    <w:rsid w:val="00EC419B"/>
    <w:rsid w:val="00EC536A"/>
    <w:rsid w:val="00EC76A7"/>
    <w:rsid w:val="00ED666B"/>
    <w:rsid w:val="00EE4F87"/>
    <w:rsid w:val="00EE66BD"/>
    <w:rsid w:val="00EF0A96"/>
    <w:rsid w:val="00EF0B88"/>
    <w:rsid w:val="00EF0E0E"/>
    <w:rsid w:val="00EF5E17"/>
    <w:rsid w:val="00F01957"/>
    <w:rsid w:val="00F0687F"/>
    <w:rsid w:val="00F128FB"/>
    <w:rsid w:val="00F144F9"/>
    <w:rsid w:val="00F15F4F"/>
    <w:rsid w:val="00F21139"/>
    <w:rsid w:val="00F32211"/>
    <w:rsid w:val="00F40748"/>
    <w:rsid w:val="00F463F4"/>
    <w:rsid w:val="00F560D3"/>
    <w:rsid w:val="00F679BD"/>
    <w:rsid w:val="00F75FB8"/>
    <w:rsid w:val="00F76E15"/>
    <w:rsid w:val="00F96D74"/>
    <w:rsid w:val="00FA08E4"/>
    <w:rsid w:val="00FA4955"/>
    <w:rsid w:val="00FB0AC6"/>
    <w:rsid w:val="00FD0B39"/>
    <w:rsid w:val="00FD5D18"/>
    <w:rsid w:val="00FD6764"/>
    <w:rsid w:val="00FF5634"/>
    <w:rsid w:val="00FF5B32"/>
    <w:rsid w:val="0145FC57"/>
    <w:rsid w:val="014F3E9B"/>
    <w:rsid w:val="0159BF47"/>
    <w:rsid w:val="016A07AA"/>
    <w:rsid w:val="017C1CEF"/>
    <w:rsid w:val="0188E4EF"/>
    <w:rsid w:val="01E217C3"/>
    <w:rsid w:val="01F6C220"/>
    <w:rsid w:val="02010474"/>
    <w:rsid w:val="024DDC82"/>
    <w:rsid w:val="024E9D15"/>
    <w:rsid w:val="0267F8C4"/>
    <w:rsid w:val="027597F0"/>
    <w:rsid w:val="02865BE7"/>
    <w:rsid w:val="028BD9DB"/>
    <w:rsid w:val="028E61A8"/>
    <w:rsid w:val="02A3FDCD"/>
    <w:rsid w:val="02BC69FE"/>
    <w:rsid w:val="02C55263"/>
    <w:rsid w:val="02C9294E"/>
    <w:rsid w:val="02E59E12"/>
    <w:rsid w:val="02E8AC0F"/>
    <w:rsid w:val="02F0CC75"/>
    <w:rsid w:val="02F9A12A"/>
    <w:rsid w:val="02FC9189"/>
    <w:rsid w:val="0300424C"/>
    <w:rsid w:val="0307C3B5"/>
    <w:rsid w:val="031D4771"/>
    <w:rsid w:val="0320EC12"/>
    <w:rsid w:val="03309E89"/>
    <w:rsid w:val="03513267"/>
    <w:rsid w:val="0373FAC7"/>
    <w:rsid w:val="038E8019"/>
    <w:rsid w:val="039075E9"/>
    <w:rsid w:val="03929798"/>
    <w:rsid w:val="039498A0"/>
    <w:rsid w:val="039BD6A5"/>
    <w:rsid w:val="03A55B6F"/>
    <w:rsid w:val="03B6EB6F"/>
    <w:rsid w:val="03E0FEEC"/>
    <w:rsid w:val="03E49544"/>
    <w:rsid w:val="04305BAB"/>
    <w:rsid w:val="04321A90"/>
    <w:rsid w:val="0439CA38"/>
    <w:rsid w:val="0443C595"/>
    <w:rsid w:val="044FEA7C"/>
    <w:rsid w:val="0454CACF"/>
    <w:rsid w:val="047DE78A"/>
    <w:rsid w:val="04A5C5A0"/>
    <w:rsid w:val="04ABC0D2"/>
    <w:rsid w:val="04D43B41"/>
    <w:rsid w:val="04E4E905"/>
    <w:rsid w:val="051FCCBD"/>
    <w:rsid w:val="0521111D"/>
    <w:rsid w:val="05584259"/>
    <w:rsid w:val="056A331E"/>
    <w:rsid w:val="056AC2E5"/>
    <w:rsid w:val="05962CAB"/>
    <w:rsid w:val="05989476"/>
    <w:rsid w:val="059A9450"/>
    <w:rsid w:val="05BA9D1F"/>
    <w:rsid w:val="05CAC6A7"/>
    <w:rsid w:val="05CCD6F8"/>
    <w:rsid w:val="05D27197"/>
    <w:rsid w:val="05ED79BE"/>
    <w:rsid w:val="06019BC7"/>
    <w:rsid w:val="0650F9A8"/>
    <w:rsid w:val="068CFA0D"/>
    <w:rsid w:val="0695DF39"/>
    <w:rsid w:val="06B26791"/>
    <w:rsid w:val="06D6BC3F"/>
    <w:rsid w:val="06D77836"/>
    <w:rsid w:val="06EA2516"/>
    <w:rsid w:val="07067FDA"/>
    <w:rsid w:val="0726EFF5"/>
    <w:rsid w:val="07322D8A"/>
    <w:rsid w:val="07375132"/>
    <w:rsid w:val="07377406"/>
    <w:rsid w:val="0750798F"/>
    <w:rsid w:val="07619EDA"/>
    <w:rsid w:val="0769548B"/>
    <w:rsid w:val="0793E2A3"/>
    <w:rsid w:val="07ADCD09"/>
    <w:rsid w:val="07E587B8"/>
    <w:rsid w:val="0821CC7C"/>
    <w:rsid w:val="082D6284"/>
    <w:rsid w:val="0839B03D"/>
    <w:rsid w:val="084D22E7"/>
    <w:rsid w:val="087B12B9"/>
    <w:rsid w:val="088513E5"/>
    <w:rsid w:val="08A1DDBC"/>
    <w:rsid w:val="08A47056"/>
    <w:rsid w:val="08BE55BB"/>
    <w:rsid w:val="08CC8C25"/>
    <w:rsid w:val="08D7AFF8"/>
    <w:rsid w:val="08E370BC"/>
    <w:rsid w:val="08EC043C"/>
    <w:rsid w:val="08EFF3EE"/>
    <w:rsid w:val="090675C4"/>
    <w:rsid w:val="091487C7"/>
    <w:rsid w:val="0933F7D3"/>
    <w:rsid w:val="0980E469"/>
    <w:rsid w:val="0984AFC2"/>
    <w:rsid w:val="09A7290F"/>
    <w:rsid w:val="09CD17D2"/>
    <w:rsid w:val="09D18285"/>
    <w:rsid w:val="09EBEF56"/>
    <w:rsid w:val="09EC3DB7"/>
    <w:rsid w:val="09FB47DB"/>
    <w:rsid w:val="09FB98CD"/>
    <w:rsid w:val="0A0C6013"/>
    <w:rsid w:val="0A3EEE07"/>
    <w:rsid w:val="0A4040B7"/>
    <w:rsid w:val="0A424C3C"/>
    <w:rsid w:val="0A49618B"/>
    <w:rsid w:val="0A4AC5A7"/>
    <w:rsid w:val="0A50C6E2"/>
    <w:rsid w:val="0A52A820"/>
    <w:rsid w:val="0A607EC2"/>
    <w:rsid w:val="0A69F842"/>
    <w:rsid w:val="0A77280A"/>
    <w:rsid w:val="0A779773"/>
    <w:rsid w:val="0A81D029"/>
    <w:rsid w:val="0ACEA290"/>
    <w:rsid w:val="0AD2D8E5"/>
    <w:rsid w:val="0AF8FB5D"/>
    <w:rsid w:val="0B2762B2"/>
    <w:rsid w:val="0B594D5E"/>
    <w:rsid w:val="0B62E4F9"/>
    <w:rsid w:val="0B695633"/>
    <w:rsid w:val="0B6B3B92"/>
    <w:rsid w:val="0B7BDD44"/>
    <w:rsid w:val="0B8739D6"/>
    <w:rsid w:val="0B8DD368"/>
    <w:rsid w:val="0BD22D43"/>
    <w:rsid w:val="0BF75C4D"/>
    <w:rsid w:val="0C15751E"/>
    <w:rsid w:val="0C28A9BD"/>
    <w:rsid w:val="0C350FFD"/>
    <w:rsid w:val="0C3C34EB"/>
    <w:rsid w:val="0C3F6D7D"/>
    <w:rsid w:val="0C4F47DB"/>
    <w:rsid w:val="0C568BD3"/>
    <w:rsid w:val="0C66FB43"/>
    <w:rsid w:val="0CAC9E0D"/>
    <w:rsid w:val="0CAE2B34"/>
    <w:rsid w:val="0CB54907"/>
    <w:rsid w:val="0CD63459"/>
    <w:rsid w:val="0CF9A9EB"/>
    <w:rsid w:val="0D08FED2"/>
    <w:rsid w:val="0D0BABA0"/>
    <w:rsid w:val="0D2ED6A9"/>
    <w:rsid w:val="0D2F244F"/>
    <w:rsid w:val="0D38F463"/>
    <w:rsid w:val="0D3E9EF7"/>
    <w:rsid w:val="0D4AA3E0"/>
    <w:rsid w:val="0D826CCB"/>
    <w:rsid w:val="0DBE0FD5"/>
    <w:rsid w:val="0DC3F48B"/>
    <w:rsid w:val="0DCF5E98"/>
    <w:rsid w:val="0DDCD559"/>
    <w:rsid w:val="0DF88BA3"/>
    <w:rsid w:val="0E03E098"/>
    <w:rsid w:val="0E1C49D0"/>
    <w:rsid w:val="0E2FDE28"/>
    <w:rsid w:val="0E412BF9"/>
    <w:rsid w:val="0E48D90F"/>
    <w:rsid w:val="0E7F15EB"/>
    <w:rsid w:val="0E95B42F"/>
    <w:rsid w:val="0E9806A3"/>
    <w:rsid w:val="0EAC5578"/>
    <w:rsid w:val="0ED5DC9C"/>
    <w:rsid w:val="0EDFBF1F"/>
    <w:rsid w:val="0EFE57E2"/>
    <w:rsid w:val="0F051632"/>
    <w:rsid w:val="0F2C8AC0"/>
    <w:rsid w:val="0F33D50B"/>
    <w:rsid w:val="0F58429A"/>
    <w:rsid w:val="0F5CA1DB"/>
    <w:rsid w:val="0F849382"/>
    <w:rsid w:val="0F8FDF59"/>
    <w:rsid w:val="0F945C04"/>
    <w:rsid w:val="0F9C488F"/>
    <w:rsid w:val="0FAA6F1F"/>
    <w:rsid w:val="0FD48C53"/>
    <w:rsid w:val="0FD655D7"/>
    <w:rsid w:val="1022A7B4"/>
    <w:rsid w:val="102B41C9"/>
    <w:rsid w:val="1039350C"/>
    <w:rsid w:val="105AC4CE"/>
    <w:rsid w:val="105B6589"/>
    <w:rsid w:val="10608D24"/>
    <w:rsid w:val="1082FC8E"/>
    <w:rsid w:val="1090548F"/>
    <w:rsid w:val="1093C744"/>
    <w:rsid w:val="10C51916"/>
    <w:rsid w:val="10CBCEC9"/>
    <w:rsid w:val="10DB53FB"/>
    <w:rsid w:val="10DC3B3A"/>
    <w:rsid w:val="10DE3378"/>
    <w:rsid w:val="10F3B9F4"/>
    <w:rsid w:val="10FB08AD"/>
    <w:rsid w:val="10FB8685"/>
    <w:rsid w:val="111B80AD"/>
    <w:rsid w:val="111BEC2B"/>
    <w:rsid w:val="1131F3C9"/>
    <w:rsid w:val="11505A87"/>
    <w:rsid w:val="1154FFDE"/>
    <w:rsid w:val="117E399B"/>
    <w:rsid w:val="1180A65F"/>
    <w:rsid w:val="118448A8"/>
    <w:rsid w:val="11B9442F"/>
    <w:rsid w:val="11B9CC79"/>
    <w:rsid w:val="11BE7815"/>
    <w:rsid w:val="11C1E2D4"/>
    <w:rsid w:val="11E4E4AB"/>
    <w:rsid w:val="11F7957C"/>
    <w:rsid w:val="11FB8532"/>
    <w:rsid w:val="122F97A5"/>
    <w:rsid w:val="12342D50"/>
    <w:rsid w:val="126AA9B2"/>
    <w:rsid w:val="12753E7C"/>
    <w:rsid w:val="12D3E951"/>
    <w:rsid w:val="12DE4BE0"/>
    <w:rsid w:val="12F3A18C"/>
    <w:rsid w:val="12F6199F"/>
    <w:rsid w:val="12FE876F"/>
    <w:rsid w:val="1320D05F"/>
    <w:rsid w:val="13220F02"/>
    <w:rsid w:val="132FC567"/>
    <w:rsid w:val="133F8516"/>
    <w:rsid w:val="1341F75E"/>
    <w:rsid w:val="13587A53"/>
    <w:rsid w:val="136B2BCB"/>
    <w:rsid w:val="138C3363"/>
    <w:rsid w:val="138E5DD6"/>
    <w:rsid w:val="13C46C0B"/>
    <w:rsid w:val="1415D43A"/>
    <w:rsid w:val="1433AAD2"/>
    <w:rsid w:val="14563CBA"/>
    <w:rsid w:val="14943BE0"/>
    <w:rsid w:val="14AAEEAD"/>
    <w:rsid w:val="14ADC2DE"/>
    <w:rsid w:val="14B10504"/>
    <w:rsid w:val="14BCDEF4"/>
    <w:rsid w:val="14F03283"/>
    <w:rsid w:val="14F3875A"/>
    <w:rsid w:val="14F4EAB0"/>
    <w:rsid w:val="14F5F994"/>
    <w:rsid w:val="14FC1B3C"/>
    <w:rsid w:val="15140AF7"/>
    <w:rsid w:val="151803AF"/>
    <w:rsid w:val="1532F36C"/>
    <w:rsid w:val="1550BCB2"/>
    <w:rsid w:val="15673867"/>
    <w:rsid w:val="15B1A49B"/>
    <w:rsid w:val="15C572BF"/>
    <w:rsid w:val="15D4B045"/>
    <w:rsid w:val="15E3851B"/>
    <w:rsid w:val="1601CB53"/>
    <w:rsid w:val="161EA0DE"/>
    <w:rsid w:val="1655F45E"/>
    <w:rsid w:val="166A2431"/>
    <w:rsid w:val="16778A37"/>
    <w:rsid w:val="1688811D"/>
    <w:rsid w:val="16A0F4A4"/>
    <w:rsid w:val="16A38661"/>
    <w:rsid w:val="16C9B354"/>
    <w:rsid w:val="16ED1571"/>
    <w:rsid w:val="16FE6753"/>
    <w:rsid w:val="171227E0"/>
    <w:rsid w:val="17132DBE"/>
    <w:rsid w:val="17165151"/>
    <w:rsid w:val="172D07F8"/>
    <w:rsid w:val="174DA0E5"/>
    <w:rsid w:val="174F5B3C"/>
    <w:rsid w:val="17704D0C"/>
    <w:rsid w:val="178ECC46"/>
    <w:rsid w:val="17A52EE1"/>
    <w:rsid w:val="17AF1DBF"/>
    <w:rsid w:val="17B21235"/>
    <w:rsid w:val="17B5CABF"/>
    <w:rsid w:val="180709F9"/>
    <w:rsid w:val="181773B5"/>
    <w:rsid w:val="1832AD91"/>
    <w:rsid w:val="183FD5BF"/>
    <w:rsid w:val="18575568"/>
    <w:rsid w:val="185F359C"/>
    <w:rsid w:val="1865AB5B"/>
    <w:rsid w:val="18781AF6"/>
    <w:rsid w:val="187D3B40"/>
    <w:rsid w:val="18895490"/>
    <w:rsid w:val="189330DC"/>
    <w:rsid w:val="18AC8874"/>
    <w:rsid w:val="18BCAE33"/>
    <w:rsid w:val="18D7C6EB"/>
    <w:rsid w:val="18DCAA5C"/>
    <w:rsid w:val="18EA5BC4"/>
    <w:rsid w:val="18ECF6F4"/>
    <w:rsid w:val="18F6F7BA"/>
    <w:rsid w:val="18FAC910"/>
    <w:rsid w:val="19255A6C"/>
    <w:rsid w:val="1927AE7C"/>
    <w:rsid w:val="193CC02F"/>
    <w:rsid w:val="195B8BCA"/>
    <w:rsid w:val="19AA2F61"/>
    <w:rsid w:val="19AE9CF9"/>
    <w:rsid w:val="19DD0850"/>
    <w:rsid w:val="19DDD088"/>
    <w:rsid w:val="1A24B633"/>
    <w:rsid w:val="1A4EBCEF"/>
    <w:rsid w:val="1A609570"/>
    <w:rsid w:val="1A876925"/>
    <w:rsid w:val="1A88C755"/>
    <w:rsid w:val="1A913B0A"/>
    <w:rsid w:val="1A995741"/>
    <w:rsid w:val="1AA82168"/>
    <w:rsid w:val="1AB7AE79"/>
    <w:rsid w:val="1ACC8556"/>
    <w:rsid w:val="1AE9BD3E"/>
    <w:rsid w:val="1AF0327E"/>
    <w:rsid w:val="1AF7D201"/>
    <w:rsid w:val="1B053FB2"/>
    <w:rsid w:val="1B0B1F6B"/>
    <w:rsid w:val="1B218D1E"/>
    <w:rsid w:val="1B3D8BE9"/>
    <w:rsid w:val="1B3EC92B"/>
    <w:rsid w:val="1B526BB0"/>
    <w:rsid w:val="1B531686"/>
    <w:rsid w:val="1B5997B0"/>
    <w:rsid w:val="1B59AF57"/>
    <w:rsid w:val="1B8CF35A"/>
    <w:rsid w:val="1BA3CD9D"/>
    <w:rsid w:val="1BBC1CFB"/>
    <w:rsid w:val="1C14F9FB"/>
    <w:rsid w:val="1C2834E8"/>
    <w:rsid w:val="1C3B80B4"/>
    <w:rsid w:val="1C8D67F9"/>
    <w:rsid w:val="1C8ED450"/>
    <w:rsid w:val="1CB0D876"/>
    <w:rsid w:val="1CC6E7B5"/>
    <w:rsid w:val="1CD8C0A8"/>
    <w:rsid w:val="1CE63DBB"/>
    <w:rsid w:val="1D0E0321"/>
    <w:rsid w:val="1D23DE9C"/>
    <w:rsid w:val="1D377D2A"/>
    <w:rsid w:val="1D41CF61"/>
    <w:rsid w:val="1D4B55F1"/>
    <w:rsid w:val="1D4FE49C"/>
    <w:rsid w:val="1D575F6B"/>
    <w:rsid w:val="1D582116"/>
    <w:rsid w:val="1D5A404D"/>
    <w:rsid w:val="1D5C56F5"/>
    <w:rsid w:val="1D9068E5"/>
    <w:rsid w:val="1DB88CB8"/>
    <w:rsid w:val="1DBC55F6"/>
    <w:rsid w:val="1DE05B1E"/>
    <w:rsid w:val="1DE1594F"/>
    <w:rsid w:val="1E095029"/>
    <w:rsid w:val="1E0F4F04"/>
    <w:rsid w:val="1E381A02"/>
    <w:rsid w:val="1E43FD2B"/>
    <w:rsid w:val="1E46E683"/>
    <w:rsid w:val="1E481524"/>
    <w:rsid w:val="1E4B05E7"/>
    <w:rsid w:val="1E756D90"/>
    <w:rsid w:val="1E8D5D31"/>
    <w:rsid w:val="1EBB9CDC"/>
    <w:rsid w:val="1EEDBBDA"/>
    <w:rsid w:val="1F16CD1F"/>
    <w:rsid w:val="1F234497"/>
    <w:rsid w:val="1F29BA50"/>
    <w:rsid w:val="1F3DA318"/>
    <w:rsid w:val="1F5A4502"/>
    <w:rsid w:val="1F5D8E1E"/>
    <w:rsid w:val="1F667711"/>
    <w:rsid w:val="1F8559AC"/>
    <w:rsid w:val="1F945FF7"/>
    <w:rsid w:val="1F983E5D"/>
    <w:rsid w:val="1FA709EA"/>
    <w:rsid w:val="1FDE0128"/>
    <w:rsid w:val="1FE7D8DC"/>
    <w:rsid w:val="2014DCA2"/>
    <w:rsid w:val="201CC279"/>
    <w:rsid w:val="20272351"/>
    <w:rsid w:val="20418D6E"/>
    <w:rsid w:val="205DAF4D"/>
    <w:rsid w:val="20C69DAA"/>
    <w:rsid w:val="20C6A20E"/>
    <w:rsid w:val="20D57B6E"/>
    <w:rsid w:val="20FEFEF7"/>
    <w:rsid w:val="20FF7AAB"/>
    <w:rsid w:val="21185A0C"/>
    <w:rsid w:val="21303058"/>
    <w:rsid w:val="21555D24"/>
    <w:rsid w:val="215BAB6F"/>
    <w:rsid w:val="215E9051"/>
    <w:rsid w:val="216AE614"/>
    <w:rsid w:val="21812F84"/>
    <w:rsid w:val="21CE82F7"/>
    <w:rsid w:val="21E61ADF"/>
    <w:rsid w:val="21F93F80"/>
    <w:rsid w:val="2220A73D"/>
    <w:rsid w:val="2223FA65"/>
    <w:rsid w:val="2230D861"/>
    <w:rsid w:val="2232C32D"/>
    <w:rsid w:val="22504EBD"/>
    <w:rsid w:val="2254AF5A"/>
    <w:rsid w:val="2256E7F1"/>
    <w:rsid w:val="22827FC6"/>
    <w:rsid w:val="22C07F24"/>
    <w:rsid w:val="22E7F173"/>
    <w:rsid w:val="22F1A846"/>
    <w:rsid w:val="22F77BD0"/>
    <w:rsid w:val="2314C10A"/>
    <w:rsid w:val="232D988D"/>
    <w:rsid w:val="234D4580"/>
    <w:rsid w:val="23650B55"/>
    <w:rsid w:val="23703FF8"/>
    <w:rsid w:val="2380F3DB"/>
    <w:rsid w:val="23890815"/>
    <w:rsid w:val="23914874"/>
    <w:rsid w:val="2393AC37"/>
    <w:rsid w:val="23B7F865"/>
    <w:rsid w:val="23BCAC15"/>
    <w:rsid w:val="23CA4411"/>
    <w:rsid w:val="23CC123C"/>
    <w:rsid w:val="23F07FBB"/>
    <w:rsid w:val="23F305C3"/>
    <w:rsid w:val="23FA960E"/>
    <w:rsid w:val="2405F5C3"/>
    <w:rsid w:val="2450CD9D"/>
    <w:rsid w:val="2461162B"/>
    <w:rsid w:val="2467D11A"/>
    <w:rsid w:val="246A6B22"/>
    <w:rsid w:val="2499F9FD"/>
    <w:rsid w:val="24A7AA14"/>
    <w:rsid w:val="24A9BF5B"/>
    <w:rsid w:val="24AA938F"/>
    <w:rsid w:val="24E26CAF"/>
    <w:rsid w:val="252E3A7D"/>
    <w:rsid w:val="2534CED5"/>
    <w:rsid w:val="2535D870"/>
    <w:rsid w:val="257D1F4E"/>
    <w:rsid w:val="2588175C"/>
    <w:rsid w:val="259212DD"/>
    <w:rsid w:val="259FCE3E"/>
    <w:rsid w:val="25D220E6"/>
    <w:rsid w:val="25D3C0FD"/>
    <w:rsid w:val="25F9A8C9"/>
    <w:rsid w:val="2603A17B"/>
    <w:rsid w:val="2644978C"/>
    <w:rsid w:val="266C7FA1"/>
    <w:rsid w:val="2670C200"/>
    <w:rsid w:val="267A34AD"/>
    <w:rsid w:val="267F093B"/>
    <w:rsid w:val="26B4EE80"/>
    <w:rsid w:val="26B70D9A"/>
    <w:rsid w:val="26C3E3EF"/>
    <w:rsid w:val="26CB4CF9"/>
    <w:rsid w:val="26DAF003"/>
    <w:rsid w:val="26ECCD3A"/>
    <w:rsid w:val="270EC8D1"/>
    <w:rsid w:val="2728207D"/>
    <w:rsid w:val="274F979A"/>
    <w:rsid w:val="27768D69"/>
    <w:rsid w:val="278CE3CF"/>
    <w:rsid w:val="27A3668A"/>
    <w:rsid w:val="27A4114A"/>
    <w:rsid w:val="27AB73CB"/>
    <w:rsid w:val="27C008A7"/>
    <w:rsid w:val="27C3E4B3"/>
    <w:rsid w:val="27C628A2"/>
    <w:rsid w:val="27D7A78A"/>
    <w:rsid w:val="28169C7F"/>
    <w:rsid w:val="282942B9"/>
    <w:rsid w:val="284F0724"/>
    <w:rsid w:val="2853CC03"/>
    <w:rsid w:val="28611E4C"/>
    <w:rsid w:val="28688104"/>
    <w:rsid w:val="286C75F9"/>
    <w:rsid w:val="2876C064"/>
    <w:rsid w:val="2895E41C"/>
    <w:rsid w:val="28BC80B2"/>
    <w:rsid w:val="28C3F0DE"/>
    <w:rsid w:val="28DED429"/>
    <w:rsid w:val="28E0C50A"/>
    <w:rsid w:val="28FACD29"/>
    <w:rsid w:val="2922751E"/>
    <w:rsid w:val="292B5977"/>
    <w:rsid w:val="298B681B"/>
    <w:rsid w:val="29AE767E"/>
    <w:rsid w:val="29CCB25D"/>
    <w:rsid w:val="29D21F85"/>
    <w:rsid w:val="29D6A43E"/>
    <w:rsid w:val="29DA3F8D"/>
    <w:rsid w:val="2A1CFAF7"/>
    <w:rsid w:val="2A2E6DD1"/>
    <w:rsid w:val="2A3F7171"/>
    <w:rsid w:val="2A599C27"/>
    <w:rsid w:val="2A5AE3F7"/>
    <w:rsid w:val="2A6040E2"/>
    <w:rsid w:val="2A6DC6DA"/>
    <w:rsid w:val="2A8307AE"/>
    <w:rsid w:val="2AA10A6A"/>
    <w:rsid w:val="2ACE04E1"/>
    <w:rsid w:val="2ADF8482"/>
    <w:rsid w:val="2AFAAA3F"/>
    <w:rsid w:val="2B1652DA"/>
    <w:rsid w:val="2B2256A2"/>
    <w:rsid w:val="2B387F74"/>
    <w:rsid w:val="2B5346C9"/>
    <w:rsid w:val="2B6C8509"/>
    <w:rsid w:val="2B70D076"/>
    <w:rsid w:val="2B9012E2"/>
    <w:rsid w:val="2BB72EAD"/>
    <w:rsid w:val="2BB849BD"/>
    <w:rsid w:val="2BD137C0"/>
    <w:rsid w:val="2BD77E0E"/>
    <w:rsid w:val="2BF04375"/>
    <w:rsid w:val="2C0BDE4E"/>
    <w:rsid w:val="2C0EBC8A"/>
    <w:rsid w:val="2C2007D1"/>
    <w:rsid w:val="2C28969A"/>
    <w:rsid w:val="2C4FCA5F"/>
    <w:rsid w:val="2C7FBAAA"/>
    <w:rsid w:val="2C86C366"/>
    <w:rsid w:val="2CA4178E"/>
    <w:rsid w:val="2CA64831"/>
    <w:rsid w:val="2CAE647D"/>
    <w:rsid w:val="2CB56C06"/>
    <w:rsid w:val="2CE4FEC7"/>
    <w:rsid w:val="2CF0D1E9"/>
    <w:rsid w:val="2D0E4906"/>
    <w:rsid w:val="2D270BD8"/>
    <w:rsid w:val="2D3BF227"/>
    <w:rsid w:val="2D7A6845"/>
    <w:rsid w:val="2DA73752"/>
    <w:rsid w:val="2DB3869F"/>
    <w:rsid w:val="2DC5064A"/>
    <w:rsid w:val="2DDA6746"/>
    <w:rsid w:val="2DDAC7D0"/>
    <w:rsid w:val="2DEB48C0"/>
    <w:rsid w:val="2DEB9AC0"/>
    <w:rsid w:val="2DF268C1"/>
    <w:rsid w:val="2E0AFBFC"/>
    <w:rsid w:val="2E19E16F"/>
    <w:rsid w:val="2E2A2A09"/>
    <w:rsid w:val="2E2C3246"/>
    <w:rsid w:val="2E382C27"/>
    <w:rsid w:val="2E3BC51D"/>
    <w:rsid w:val="2E3D335D"/>
    <w:rsid w:val="2E4C98C4"/>
    <w:rsid w:val="2E51D94F"/>
    <w:rsid w:val="2E670E55"/>
    <w:rsid w:val="2EA58BB7"/>
    <w:rsid w:val="2ECBE905"/>
    <w:rsid w:val="2ECC0278"/>
    <w:rsid w:val="2ED7C288"/>
    <w:rsid w:val="2EFF12F8"/>
    <w:rsid w:val="2F2D7718"/>
    <w:rsid w:val="2F3E7D46"/>
    <w:rsid w:val="2F434196"/>
    <w:rsid w:val="2F6EFD29"/>
    <w:rsid w:val="2F752BDC"/>
    <w:rsid w:val="2F8C4FDE"/>
    <w:rsid w:val="2F9B40B7"/>
    <w:rsid w:val="2FA076EE"/>
    <w:rsid w:val="2FA7E159"/>
    <w:rsid w:val="2FB9B608"/>
    <w:rsid w:val="2FCDAC5E"/>
    <w:rsid w:val="2FCEEFD6"/>
    <w:rsid w:val="2FD80773"/>
    <w:rsid w:val="2FDED02A"/>
    <w:rsid w:val="300A09E5"/>
    <w:rsid w:val="30157487"/>
    <w:rsid w:val="303347EE"/>
    <w:rsid w:val="304DFE5E"/>
    <w:rsid w:val="306D4182"/>
    <w:rsid w:val="3088DDD8"/>
    <w:rsid w:val="30BED458"/>
    <w:rsid w:val="30E2BFE4"/>
    <w:rsid w:val="310F2ADD"/>
    <w:rsid w:val="31120808"/>
    <w:rsid w:val="311A15E5"/>
    <w:rsid w:val="31350289"/>
    <w:rsid w:val="3157931C"/>
    <w:rsid w:val="315C4A8E"/>
    <w:rsid w:val="31663C78"/>
    <w:rsid w:val="3194D030"/>
    <w:rsid w:val="31A913EC"/>
    <w:rsid w:val="31BB6DB2"/>
    <w:rsid w:val="31C56EAA"/>
    <w:rsid w:val="31DE5C5A"/>
    <w:rsid w:val="31ED0328"/>
    <w:rsid w:val="31F5E98D"/>
    <w:rsid w:val="31FF393F"/>
    <w:rsid w:val="321DA2AA"/>
    <w:rsid w:val="3254F549"/>
    <w:rsid w:val="325EFA98"/>
    <w:rsid w:val="326F40E4"/>
    <w:rsid w:val="32838844"/>
    <w:rsid w:val="328DBB67"/>
    <w:rsid w:val="328E26F6"/>
    <w:rsid w:val="32A8DDC8"/>
    <w:rsid w:val="32C2CF74"/>
    <w:rsid w:val="32CFC58C"/>
    <w:rsid w:val="32D57916"/>
    <w:rsid w:val="331A0BAD"/>
    <w:rsid w:val="3332A926"/>
    <w:rsid w:val="3332BE0D"/>
    <w:rsid w:val="33466DAF"/>
    <w:rsid w:val="33482C26"/>
    <w:rsid w:val="334B3542"/>
    <w:rsid w:val="33615D22"/>
    <w:rsid w:val="336616C6"/>
    <w:rsid w:val="3388D389"/>
    <w:rsid w:val="338EF2E2"/>
    <w:rsid w:val="339641E7"/>
    <w:rsid w:val="33C360C9"/>
    <w:rsid w:val="33D460D5"/>
    <w:rsid w:val="33E9A9C9"/>
    <w:rsid w:val="33F74DAC"/>
    <w:rsid w:val="33FC6409"/>
    <w:rsid w:val="3414AAF1"/>
    <w:rsid w:val="34275FBC"/>
    <w:rsid w:val="342A009A"/>
    <w:rsid w:val="34381FA8"/>
    <w:rsid w:val="344293E9"/>
    <w:rsid w:val="3457C529"/>
    <w:rsid w:val="347FCC5F"/>
    <w:rsid w:val="349BA265"/>
    <w:rsid w:val="349DDD3A"/>
    <w:rsid w:val="34D0B10D"/>
    <w:rsid w:val="34DA65E0"/>
    <w:rsid w:val="34DC018C"/>
    <w:rsid w:val="34E499D1"/>
    <w:rsid w:val="352E022A"/>
    <w:rsid w:val="353298DC"/>
    <w:rsid w:val="3543A3EE"/>
    <w:rsid w:val="354E2027"/>
    <w:rsid w:val="3559E18B"/>
    <w:rsid w:val="35703136"/>
    <w:rsid w:val="357D3089"/>
    <w:rsid w:val="358ED28A"/>
    <w:rsid w:val="35A9A8A3"/>
    <w:rsid w:val="35C61C37"/>
    <w:rsid w:val="35C7BD9B"/>
    <w:rsid w:val="35D1D9E2"/>
    <w:rsid w:val="35E2DC2A"/>
    <w:rsid w:val="36090A68"/>
    <w:rsid w:val="362220CB"/>
    <w:rsid w:val="3627F676"/>
    <w:rsid w:val="3635BAC1"/>
    <w:rsid w:val="36661CD3"/>
    <w:rsid w:val="36676857"/>
    <w:rsid w:val="366CAE47"/>
    <w:rsid w:val="367C27D2"/>
    <w:rsid w:val="36855DE5"/>
    <w:rsid w:val="369F7577"/>
    <w:rsid w:val="36BB4EEB"/>
    <w:rsid w:val="36D72622"/>
    <w:rsid w:val="36DA22C2"/>
    <w:rsid w:val="36DBBFC1"/>
    <w:rsid w:val="36E18268"/>
    <w:rsid w:val="370197B9"/>
    <w:rsid w:val="37198EE3"/>
    <w:rsid w:val="371CC495"/>
    <w:rsid w:val="371E6F27"/>
    <w:rsid w:val="37305EC4"/>
    <w:rsid w:val="3736B6C2"/>
    <w:rsid w:val="3743892D"/>
    <w:rsid w:val="3769DF7F"/>
    <w:rsid w:val="376F229E"/>
    <w:rsid w:val="37886635"/>
    <w:rsid w:val="378D4AD8"/>
    <w:rsid w:val="37A5ACE0"/>
    <w:rsid w:val="37D69760"/>
    <w:rsid w:val="37DC018D"/>
    <w:rsid w:val="37EEA659"/>
    <w:rsid w:val="37FBAEE0"/>
    <w:rsid w:val="380A7461"/>
    <w:rsid w:val="380E5D86"/>
    <w:rsid w:val="380E7517"/>
    <w:rsid w:val="38676815"/>
    <w:rsid w:val="38845B75"/>
    <w:rsid w:val="388F98DD"/>
    <w:rsid w:val="38B20E8B"/>
    <w:rsid w:val="38B80524"/>
    <w:rsid w:val="38BAD0F2"/>
    <w:rsid w:val="38C3619B"/>
    <w:rsid w:val="38EE1D68"/>
    <w:rsid w:val="390259DC"/>
    <w:rsid w:val="390B4104"/>
    <w:rsid w:val="392A9068"/>
    <w:rsid w:val="39417D41"/>
    <w:rsid w:val="3945235E"/>
    <w:rsid w:val="394B814F"/>
    <w:rsid w:val="39518CBB"/>
    <w:rsid w:val="398BEDAB"/>
    <w:rsid w:val="399B246C"/>
    <w:rsid w:val="39BEEA31"/>
    <w:rsid w:val="39D5F4C8"/>
    <w:rsid w:val="39E4ACE2"/>
    <w:rsid w:val="39E73D5E"/>
    <w:rsid w:val="39ECC715"/>
    <w:rsid w:val="39F611D2"/>
    <w:rsid w:val="3A00B4C5"/>
    <w:rsid w:val="3A1156D0"/>
    <w:rsid w:val="3AA8D6F1"/>
    <w:rsid w:val="3AC0A9FE"/>
    <w:rsid w:val="3AC4AAB4"/>
    <w:rsid w:val="3AD11262"/>
    <w:rsid w:val="3ADD4DA2"/>
    <w:rsid w:val="3AE58669"/>
    <w:rsid w:val="3AF37173"/>
    <w:rsid w:val="3AF3AC1B"/>
    <w:rsid w:val="3AF6B428"/>
    <w:rsid w:val="3AFA07F3"/>
    <w:rsid w:val="3B06F624"/>
    <w:rsid w:val="3B215761"/>
    <w:rsid w:val="3B27BE0C"/>
    <w:rsid w:val="3B335E1B"/>
    <w:rsid w:val="3B581D99"/>
    <w:rsid w:val="3B9DA156"/>
    <w:rsid w:val="3BAD2731"/>
    <w:rsid w:val="3BC231A2"/>
    <w:rsid w:val="3BD108E1"/>
    <w:rsid w:val="3BD11095"/>
    <w:rsid w:val="3BE45514"/>
    <w:rsid w:val="3BF9AF8B"/>
    <w:rsid w:val="3C1616AA"/>
    <w:rsid w:val="3C2779F3"/>
    <w:rsid w:val="3C39FA9E"/>
    <w:rsid w:val="3C3A80C1"/>
    <w:rsid w:val="3C40257D"/>
    <w:rsid w:val="3C4E91FB"/>
    <w:rsid w:val="3C54EE5A"/>
    <w:rsid w:val="3C57101F"/>
    <w:rsid w:val="3C5A9458"/>
    <w:rsid w:val="3C7A2BD4"/>
    <w:rsid w:val="3C7D7465"/>
    <w:rsid w:val="3C8061A3"/>
    <w:rsid w:val="3CB74772"/>
    <w:rsid w:val="3CBBC0F0"/>
    <w:rsid w:val="3CEC3D1D"/>
    <w:rsid w:val="3D07334B"/>
    <w:rsid w:val="3D2DBD91"/>
    <w:rsid w:val="3D3AD938"/>
    <w:rsid w:val="3D3B86CA"/>
    <w:rsid w:val="3D50257A"/>
    <w:rsid w:val="3D62463E"/>
    <w:rsid w:val="3D7AE051"/>
    <w:rsid w:val="3DC294AA"/>
    <w:rsid w:val="3DCCA62B"/>
    <w:rsid w:val="3DD075E3"/>
    <w:rsid w:val="3DD0FF37"/>
    <w:rsid w:val="3DD5CAFF"/>
    <w:rsid w:val="3DD92513"/>
    <w:rsid w:val="3DE8C3E7"/>
    <w:rsid w:val="3E2B4CDD"/>
    <w:rsid w:val="3E634907"/>
    <w:rsid w:val="3E983984"/>
    <w:rsid w:val="3EA5F07C"/>
    <w:rsid w:val="3EDB6CB8"/>
    <w:rsid w:val="3EE4C7F3"/>
    <w:rsid w:val="3EEF57AD"/>
    <w:rsid w:val="3F3B6288"/>
    <w:rsid w:val="3F57ED5F"/>
    <w:rsid w:val="3F705D2E"/>
    <w:rsid w:val="3F86E963"/>
    <w:rsid w:val="3F9842B1"/>
    <w:rsid w:val="3FD2637A"/>
    <w:rsid w:val="3FEEAD79"/>
    <w:rsid w:val="3FF9B83E"/>
    <w:rsid w:val="400B80B0"/>
    <w:rsid w:val="400C1FA7"/>
    <w:rsid w:val="401DB3AB"/>
    <w:rsid w:val="403ED40D"/>
    <w:rsid w:val="4080D5BD"/>
    <w:rsid w:val="4087BC79"/>
    <w:rsid w:val="408A2EA1"/>
    <w:rsid w:val="40AEA8E9"/>
    <w:rsid w:val="40CD8205"/>
    <w:rsid w:val="40FCA488"/>
    <w:rsid w:val="41084F6A"/>
    <w:rsid w:val="411396A0"/>
    <w:rsid w:val="41176C78"/>
    <w:rsid w:val="411C9C7B"/>
    <w:rsid w:val="414819F0"/>
    <w:rsid w:val="414C8F26"/>
    <w:rsid w:val="417A8D03"/>
    <w:rsid w:val="417C1B04"/>
    <w:rsid w:val="41948EF6"/>
    <w:rsid w:val="419B9EAA"/>
    <w:rsid w:val="41A039B3"/>
    <w:rsid w:val="41A176BA"/>
    <w:rsid w:val="41ABC798"/>
    <w:rsid w:val="41B403DF"/>
    <w:rsid w:val="41C5D248"/>
    <w:rsid w:val="41E9A100"/>
    <w:rsid w:val="421DB937"/>
    <w:rsid w:val="4258840F"/>
    <w:rsid w:val="42606E1D"/>
    <w:rsid w:val="426E5B69"/>
    <w:rsid w:val="427761EE"/>
    <w:rsid w:val="42C7A8BC"/>
    <w:rsid w:val="42CCA9DC"/>
    <w:rsid w:val="42D4C736"/>
    <w:rsid w:val="42FA2643"/>
    <w:rsid w:val="430E610A"/>
    <w:rsid w:val="431731DB"/>
    <w:rsid w:val="4324AF81"/>
    <w:rsid w:val="43253B37"/>
    <w:rsid w:val="43322FB1"/>
    <w:rsid w:val="433B62C2"/>
    <w:rsid w:val="436C643A"/>
    <w:rsid w:val="437C9E3F"/>
    <w:rsid w:val="439C737E"/>
    <w:rsid w:val="43A5EB26"/>
    <w:rsid w:val="43AA1ABC"/>
    <w:rsid w:val="43C09A48"/>
    <w:rsid w:val="43C4EC02"/>
    <w:rsid w:val="43E43746"/>
    <w:rsid w:val="43FC5BAA"/>
    <w:rsid w:val="4443120E"/>
    <w:rsid w:val="4443C6DD"/>
    <w:rsid w:val="444599A0"/>
    <w:rsid w:val="445F6B28"/>
    <w:rsid w:val="44686968"/>
    <w:rsid w:val="4477E486"/>
    <w:rsid w:val="44842FE8"/>
    <w:rsid w:val="44855261"/>
    <w:rsid w:val="4486B841"/>
    <w:rsid w:val="44A41935"/>
    <w:rsid w:val="44AA316B"/>
    <w:rsid w:val="44B3527F"/>
    <w:rsid w:val="44BF434A"/>
    <w:rsid w:val="44E03284"/>
    <w:rsid w:val="44EE1E63"/>
    <w:rsid w:val="44FAED5E"/>
    <w:rsid w:val="4519C2AA"/>
    <w:rsid w:val="451FCD3D"/>
    <w:rsid w:val="45236719"/>
    <w:rsid w:val="4537F8B8"/>
    <w:rsid w:val="4538CF76"/>
    <w:rsid w:val="453AC7B4"/>
    <w:rsid w:val="45478764"/>
    <w:rsid w:val="458D6D05"/>
    <w:rsid w:val="45A31036"/>
    <w:rsid w:val="460A1545"/>
    <w:rsid w:val="460BD538"/>
    <w:rsid w:val="460C48FA"/>
    <w:rsid w:val="4671C9A6"/>
    <w:rsid w:val="467CE599"/>
    <w:rsid w:val="46868008"/>
    <w:rsid w:val="4694F031"/>
    <w:rsid w:val="46A29395"/>
    <w:rsid w:val="46AE1591"/>
    <w:rsid w:val="46BB777A"/>
    <w:rsid w:val="46D56868"/>
    <w:rsid w:val="46E220C4"/>
    <w:rsid w:val="472D4DD1"/>
    <w:rsid w:val="473898A3"/>
    <w:rsid w:val="4769B8C7"/>
    <w:rsid w:val="477CBC97"/>
    <w:rsid w:val="478B3BC0"/>
    <w:rsid w:val="47A64372"/>
    <w:rsid w:val="47BE5903"/>
    <w:rsid w:val="47E1D22D"/>
    <w:rsid w:val="47E2462F"/>
    <w:rsid w:val="47F38F4C"/>
    <w:rsid w:val="47FEB122"/>
    <w:rsid w:val="48184CA8"/>
    <w:rsid w:val="48213943"/>
    <w:rsid w:val="4824CA99"/>
    <w:rsid w:val="4834E2FE"/>
    <w:rsid w:val="4850188A"/>
    <w:rsid w:val="485C81A8"/>
    <w:rsid w:val="48718901"/>
    <w:rsid w:val="48833B66"/>
    <w:rsid w:val="48851821"/>
    <w:rsid w:val="48966B40"/>
    <w:rsid w:val="48AA0CFE"/>
    <w:rsid w:val="48CC1B1D"/>
    <w:rsid w:val="48E979F5"/>
    <w:rsid w:val="49062E0C"/>
    <w:rsid w:val="492037EE"/>
    <w:rsid w:val="492DDE00"/>
    <w:rsid w:val="4950BFFC"/>
    <w:rsid w:val="496CFFEE"/>
    <w:rsid w:val="49877227"/>
    <w:rsid w:val="498A3899"/>
    <w:rsid w:val="499B3574"/>
    <w:rsid w:val="49B8D185"/>
    <w:rsid w:val="49CD755A"/>
    <w:rsid w:val="49DF629E"/>
    <w:rsid w:val="49E18EFD"/>
    <w:rsid w:val="49E86619"/>
    <w:rsid w:val="49F85209"/>
    <w:rsid w:val="4A0F4F3E"/>
    <w:rsid w:val="4A1E5398"/>
    <w:rsid w:val="4A1FEE64"/>
    <w:rsid w:val="4A313825"/>
    <w:rsid w:val="4A32B899"/>
    <w:rsid w:val="4A48D2FD"/>
    <w:rsid w:val="4A774D33"/>
    <w:rsid w:val="4A8009CB"/>
    <w:rsid w:val="4A85C1AA"/>
    <w:rsid w:val="4A8B6C7F"/>
    <w:rsid w:val="4A938CBF"/>
    <w:rsid w:val="4A991C45"/>
    <w:rsid w:val="4A99AEB9"/>
    <w:rsid w:val="4ABAB8E4"/>
    <w:rsid w:val="4AD41E73"/>
    <w:rsid w:val="4AD93E84"/>
    <w:rsid w:val="4AF78EEB"/>
    <w:rsid w:val="4AFEF0E6"/>
    <w:rsid w:val="4B0883B6"/>
    <w:rsid w:val="4B218605"/>
    <w:rsid w:val="4B225E5E"/>
    <w:rsid w:val="4B2A65C5"/>
    <w:rsid w:val="4B30844D"/>
    <w:rsid w:val="4B3A8538"/>
    <w:rsid w:val="4B40BCEE"/>
    <w:rsid w:val="4B739F08"/>
    <w:rsid w:val="4B759D21"/>
    <w:rsid w:val="4B88E238"/>
    <w:rsid w:val="4B8CB713"/>
    <w:rsid w:val="4B902D4C"/>
    <w:rsid w:val="4B9E8F1C"/>
    <w:rsid w:val="4BA0691F"/>
    <w:rsid w:val="4BA149D9"/>
    <w:rsid w:val="4BAA0938"/>
    <w:rsid w:val="4BB52CA1"/>
    <w:rsid w:val="4BC36317"/>
    <w:rsid w:val="4BC89D55"/>
    <w:rsid w:val="4BD436DE"/>
    <w:rsid w:val="4C0D1619"/>
    <w:rsid w:val="4C331CE7"/>
    <w:rsid w:val="4C3FB9E7"/>
    <w:rsid w:val="4C6C7080"/>
    <w:rsid w:val="4C6FF751"/>
    <w:rsid w:val="4C85DD56"/>
    <w:rsid w:val="4C8C99B6"/>
    <w:rsid w:val="4C9F797C"/>
    <w:rsid w:val="4CBC47FA"/>
    <w:rsid w:val="4CDFC7A8"/>
    <w:rsid w:val="4CE8EE36"/>
    <w:rsid w:val="4CF269FE"/>
    <w:rsid w:val="4D1D5715"/>
    <w:rsid w:val="4D288774"/>
    <w:rsid w:val="4D38B182"/>
    <w:rsid w:val="4D45790F"/>
    <w:rsid w:val="4D4FC58D"/>
    <w:rsid w:val="4D58708C"/>
    <w:rsid w:val="4D69DC63"/>
    <w:rsid w:val="4D748ED4"/>
    <w:rsid w:val="4D7AC1CD"/>
    <w:rsid w:val="4D7B58D9"/>
    <w:rsid w:val="4D86926A"/>
    <w:rsid w:val="4DA1CD9F"/>
    <w:rsid w:val="4DBF8D7E"/>
    <w:rsid w:val="4DD5D717"/>
    <w:rsid w:val="4DE54030"/>
    <w:rsid w:val="4DEE2E6C"/>
    <w:rsid w:val="4E040A6D"/>
    <w:rsid w:val="4E0BBF35"/>
    <w:rsid w:val="4E2B0902"/>
    <w:rsid w:val="4E2D68F6"/>
    <w:rsid w:val="4E3E2F22"/>
    <w:rsid w:val="4E43FA98"/>
    <w:rsid w:val="4E44BFF5"/>
    <w:rsid w:val="4E4A1BFF"/>
    <w:rsid w:val="4E4F3CF2"/>
    <w:rsid w:val="4E5AF720"/>
    <w:rsid w:val="4E814A6F"/>
    <w:rsid w:val="4E8B8330"/>
    <w:rsid w:val="4E8D451B"/>
    <w:rsid w:val="4E9E55F6"/>
    <w:rsid w:val="4ED112B0"/>
    <w:rsid w:val="4EE1A9FA"/>
    <w:rsid w:val="4EE750EC"/>
    <w:rsid w:val="4EE95284"/>
    <w:rsid w:val="4EEC263B"/>
    <w:rsid w:val="4EF1F34A"/>
    <w:rsid w:val="4F1D7B17"/>
    <w:rsid w:val="4F24A825"/>
    <w:rsid w:val="4F7CE5C8"/>
    <w:rsid w:val="4F9B35C7"/>
    <w:rsid w:val="4FD087AD"/>
    <w:rsid w:val="4FDD9A05"/>
    <w:rsid w:val="4FE28CCA"/>
    <w:rsid w:val="50142788"/>
    <w:rsid w:val="50263DBB"/>
    <w:rsid w:val="50322B98"/>
    <w:rsid w:val="5048CE1E"/>
    <w:rsid w:val="505F34AB"/>
    <w:rsid w:val="506E3B3F"/>
    <w:rsid w:val="507D7A5B"/>
    <w:rsid w:val="50A62B0E"/>
    <w:rsid w:val="50B95371"/>
    <w:rsid w:val="50C31ED5"/>
    <w:rsid w:val="50C7ADAA"/>
    <w:rsid w:val="50EAFA27"/>
    <w:rsid w:val="51099446"/>
    <w:rsid w:val="51149185"/>
    <w:rsid w:val="511A8820"/>
    <w:rsid w:val="51314E6A"/>
    <w:rsid w:val="51517931"/>
    <w:rsid w:val="51793527"/>
    <w:rsid w:val="51826299"/>
    <w:rsid w:val="5186578E"/>
    <w:rsid w:val="518CC019"/>
    <w:rsid w:val="51AA0FF0"/>
    <w:rsid w:val="51BAD21B"/>
    <w:rsid w:val="51BD49FF"/>
    <w:rsid w:val="51D988DA"/>
    <w:rsid w:val="51DF7312"/>
    <w:rsid w:val="51FA4110"/>
    <w:rsid w:val="52052083"/>
    <w:rsid w:val="5208557E"/>
    <w:rsid w:val="5223C6FD"/>
    <w:rsid w:val="523B1C15"/>
    <w:rsid w:val="5278F8D0"/>
    <w:rsid w:val="5287167C"/>
    <w:rsid w:val="528E1512"/>
    <w:rsid w:val="52D57A24"/>
    <w:rsid w:val="52FBCF83"/>
    <w:rsid w:val="531926BC"/>
    <w:rsid w:val="5325ADB0"/>
    <w:rsid w:val="532653C6"/>
    <w:rsid w:val="532B0765"/>
    <w:rsid w:val="532E814B"/>
    <w:rsid w:val="5331A7D9"/>
    <w:rsid w:val="533FFF79"/>
    <w:rsid w:val="5371876B"/>
    <w:rsid w:val="537E936E"/>
    <w:rsid w:val="5397C8F8"/>
    <w:rsid w:val="5399FA82"/>
    <w:rsid w:val="53A1E808"/>
    <w:rsid w:val="53B8D963"/>
    <w:rsid w:val="53DCC404"/>
    <w:rsid w:val="53EAD7AD"/>
    <w:rsid w:val="54040685"/>
    <w:rsid w:val="542622C3"/>
    <w:rsid w:val="54351B8A"/>
    <w:rsid w:val="54A02F8F"/>
    <w:rsid w:val="54A5D32C"/>
    <w:rsid w:val="54B153C3"/>
    <w:rsid w:val="54B4F71D"/>
    <w:rsid w:val="54B5E3A7"/>
    <w:rsid w:val="54BFFF3D"/>
    <w:rsid w:val="54EA1044"/>
    <w:rsid w:val="54F99B07"/>
    <w:rsid w:val="5514C7AD"/>
    <w:rsid w:val="553DB869"/>
    <w:rsid w:val="555B67BF"/>
    <w:rsid w:val="558975CA"/>
    <w:rsid w:val="5594F0E9"/>
    <w:rsid w:val="5597ED10"/>
    <w:rsid w:val="55AC0BDF"/>
    <w:rsid w:val="55BF5EB2"/>
    <w:rsid w:val="55C4D855"/>
    <w:rsid w:val="55DEF5EE"/>
    <w:rsid w:val="55E7F799"/>
    <w:rsid w:val="55E93F2D"/>
    <w:rsid w:val="5615DD78"/>
    <w:rsid w:val="562754B8"/>
    <w:rsid w:val="5641A38D"/>
    <w:rsid w:val="564E33C1"/>
    <w:rsid w:val="565BCA63"/>
    <w:rsid w:val="568B68D2"/>
    <w:rsid w:val="56C1CEA0"/>
    <w:rsid w:val="56D074A7"/>
    <w:rsid w:val="56DF1C31"/>
    <w:rsid w:val="571F49FC"/>
    <w:rsid w:val="57295458"/>
    <w:rsid w:val="57385C90"/>
    <w:rsid w:val="57493044"/>
    <w:rsid w:val="5774A7BF"/>
    <w:rsid w:val="577831D4"/>
    <w:rsid w:val="578624A0"/>
    <w:rsid w:val="57AFE991"/>
    <w:rsid w:val="57C29118"/>
    <w:rsid w:val="57D67CE3"/>
    <w:rsid w:val="57E9CA75"/>
    <w:rsid w:val="57EC97DF"/>
    <w:rsid w:val="584B2204"/>
    <w:rsid w:val="58B03527"/>
    <w:rsid w:val="58BC027E"/>
    <w:rsid w:val="58D5C164"/>
    <w:rsid w:val="58F21095"/>
    <w:rsid w:val="58FA0523"/>
    <w:rsid w:val="590AF1DE"/>
    <w:rsid w:val="591D0590"/>
    <w:rsid w:val="593CE87F"/>
    <w:rsid w:val="59669F14"/>
    <w:rsid w:val="597248D8"/>
    <w:rsid w:val="597642B7"/>
    <w:rsid w:val="59884E53"/>
    <w:rsid w:val="599BF766"/>
    <w:rsid w:val="59C38B32"/>
    <w:rsid w:val="59D740CB"/>
    <w:rsid w:val="5A048F10"/>
    <w:rsid w:val="5A11298C"/>
    <w:rsid w:val="5A13823C"/>
    <w:rsid w:val="5A1C75BB"/>
    <w:rsid w:val="5A40B384"/>
    <w:rsid w:val="5A61B382"/>
    <w:rsid w:val="5A68F73C"/>
    <w:rsid w:val="5A8B7D8A"/>
    <w:rsid w:val="5A8F5432"/>
    <w:rsid w:val="5A9B62A6"/>
    <w:rsid w:val="5AB92C06"/>
    <w:rsid w:val="5AC17CDF"/>
    <w:rsid w:val="5AE5D1BD"/>
    <w:rsid w:val="5B221F05"/>
    <w:rsid w:val="5B27CA25"/>
    <w:rsid w:val="5B32F9C5"/>
    <w:rsid w:val="5B3CD962"/>
    <w:rsid w:val="5B500F08"/>
    <w:rsid w:val="5B6453AE"/>
    <w:rsid w:val="5B6485F7"/>
    <w:rsid w:val="5B97FC81"/>
    <w:rsid w:val="5BCDBE44"/>
    <w:rsid w:val="5BEC3069"/>
    <w:rsid w:val="5BED779D"/>
    <w:rsid w:val="5C041BD1"/>
    <w:rsid w:val="5C33DCE7"/>
    <w:rsid w:val="5C60805A"/>
    <w:rsid w:val="5C6A6321"/>
    <w:rsid w:val="5C76397F"/>
    <w:rsid w:val="5C7FA6FD"/>
    <w:rsid w:val="5CA2B51E"/>
    <w:rsid w:val="5CA8B9EF"/>
    <w:rsid w:val="5CB4B27E"/>
    <w:rsid w:val="5CBD9FA8"/>
    <w:rsid w:val="5CBECA62"/>
    <w:rsid w:val="5CCDFE9E"/>
    <w:rsid w:val="5CD848CA"/>
    <w:rsid w:val="5D043221"/>
    <w:rsid w:val="5D0E9FBF"/>
    <w:rsid w:val="5D281BA7"/>
    <w:rsid w:val="5D75622E"/>
    <w:rsid w:val="5D7B11B5"/>
    <w:rsid w:val="5D9434B4"/>
    <w:rsid w:val="5D97C250"/>
    <w:rsid w:val="5DC2DCD8"/>
    <w:rsid w:val="5DD5BBDD"/>
    <w:rsid w:val="5E056A34"/>
    <w:rsid w:val="5E063382"/>
    <w:rsid w:val="5E0C8ED4"/>
    <w:rsid w:val="5E2B7668"/>
    <w:rsid w:val="5E476BE4"/>
    <w:rsid w:val="5E5A3C97"/>
    <w:rsid w:val="5E5A9AC3"/>
    <w:rsid w:val="5E5AE3BF"/>
    <w:rsid w:val="5E6F6889"/>
    <w:rsid w:val="5E72CE25"/>
    <w:rsid w:val="5E82E659"/>
    <w:rsid w:val="5EC29F1F"/>
    <w:rsid w:val="5EE2ADF1"/>
    <w:rsid w:val="5EF57672"/>
    <w:rsid w:val="5F0076C0"/>
    <w:rsid w:val="5F0E5E4C"/>
    <w:rsid w:val="5F1DC0E2"/>
    <w:rsid w:val="5F1ED4B4"/>
    <w:rsid w:val="5F89971A"/>
    <w:rsid w:val="5FE0F8CA"/>
    <w:rsid w:val="5FE77C38"/>
    <w:rsid w:val="6001D645"/>
    <w:rsid w:val="6034111D"/>
    <w:rsid w:val="6035DEE8"/>
    <w:rsid w:val="603A8211"/>
    <w:rsid w:val="60481C10"/>
    <w:rsid w:val="605C6467"/>
    <w:rsid w:val="6077DAC8"/>
    <w:rsid w:val="60A12455"/>
    <w:rsid w:val="60B7A0EF"/>
    <w:rsid w:val="60C65322"/>
    <w:rsid w:val="60F32A81"/>
    <w:rsid w:val="60F56D44"/>
    <w:rsid w:val="6103094D"/>
    <w:rsid w:val="61103E28"/>
    <w:rsid w:val="61172D9E"/>
    <w:rsid w:val="61174946"/>
    <w:rsid w:val="611AC920"/>
    <w:rsid w:val="6125EF60"/>
    <w:rsid w:val="6127ED03"/>
    <w:rsid w:val="6132734A"/>
    <w:rsid w:val="61342233"/>
    <w:rsid w:val="6134A729"/>
    <w:rsid w:val="61701BC0"/>
    <w:rsid w:val="61795C24"/>
    <w:rsid w:val="6179C16A"/>
    <w:rsid w:val="61810406"/>
    <w:rsid w:val="619871B3"/>
    <w:rsid w:val="61ABAEE2"/>
    <w:rsid w:val="61C240B4"/>
    <w:rsid w:val="61FA07AB"/>
    <w:rsid w:val="6216BA1A"/>
    <w:rsid w:val="621C3B71"/>
    <w:rsid w:val="62381782"/>
    <w:rsid w:val="62529257"/>
    <w:rsid w:val="6257216B"/>
    <w:rsid w:val="625EF0CA"/>
    <w:rsid w:val="626AFBE8"/>
    <w:rsid w:val="6287FEFE"/>
    <w:rsid w:val="62A9A991"/>
    <w:rsid w:val="62C8E544"/>
    <w:rsid w:val="62E194E4"/>
    <w:rsid w:val="62EC6D9C"/>
    <w:rsid w:val="62F4E9D0"/>
    <w:rsid w:val="63093553"/>
    <w:rsid w:val="630F5053"/>
    <w:rsid w:val="6313DAF3"/>
    <w:rsid w:val="63152C85"/>
    <w:rsid w:val="6347F169"/>
    <w:rsid w:val="6350F9A0"/>
    <w:rsid w:val="6372AFDF"/>
    <w:rsid w:val="6389B14B"/>
    <w:rsid w:val="63AA8E0A"/>
    <w:rsid w:val="63B80BD2"/>
    <w:rsid w:val="63BA5110"/>
    <w:rsid w:val="63D3E7E3"/>
    <w:rsid w:val="63EF5193"/>
    <w:rsid w:val="63F5C753"/>
    <w:rsid w:val="641062FB"/>
    <w:rsid w:val="6418B6C7"/>
    <w:rsid w:val="6419B3A6"/>
    <w:rsid w:val="643CABD4"/>
    <w:rsid w:val="6457C135"/>
    <w:rsid w:val="6483A06A"/>
    <w:rsid w:val="648951A1"/>
    <w:rsid w:val="64C50E75"/>
    <w:rsid w:val="64E304A4"/>
    <w:rsid w:val="64F15444"/>
    <w:rsid w:val="650CAD26"/>
    <w:rsid w:val="6512B91A"/>
    <w:rsid w:val="653B33A7"/>
    <w:rsid w:val="653E7699"/>
    <w:rsid w:val="6550876F"/>
    <w:rsid w:val="6551AAA9"/>
    <w:rsid w:val="656BBF19"/>
    <w:rsid w:val="656FB844"/>
    <w:rsid w:val="657475ED"/>
    <w:rsid w:val="657D2910"/>
    <w:rsid w:val="657F461E"/>
    <w:rsid w:val="65817C3B"/>
    <w:rsid w:val="6596A5B5"/>
    <w:rsid w:val="65A45C94"/>
    <w:rsid w:val="65A657A6"/>
    <w:rsid w:val="65B569AF"/>
    <w:rsid w:val="65BAE32E"/>
    <w:rsid w:val="65C7B9D0"/>
    <w:rsid w:val="65D0F480"/>
    <w:rsid w:val="65EFC192"/>
    <w:rsid w:val="663F4EF9"/>
    <w:rsid w:val="664060A6"/>
    <w:rsid w:val="66428D50"/>
    <w:rsid w:val="6644E64E"/>
    <w:rsid w:val="66654E7C"/>
    <w:rsid w:val="667124F5"/>
    <w:rsid w:val="669D9FA3"/>
    <w:rsid w:val="66C78C8C"/>
    <w:rsid w:val="66EF3607"/>
    <w:rsid w:val="66EFA1A0"/>
    <w:rsid w:val="66FF6E25"/>
    <w:rsid w:val="671B167F"/>
    <w:rsid w:val="673261ED"/>
    <w:rsid w:val="674B8A4A"/>
    <w:rsid w:val="6756B38F"/>
    <w:rsid w:val="675D66D4"/>
    <w:rsid w:val="677D5AAF"/>
    <w:rsid w:val="679C0A7D"/>
    <w:rsid w:val="679DA159"/>
    <w:rsid w:val="67A6A28C"/>
    <w:rsid w:val="67D17945"/>
    <w:rsid w:val="67DDFEFB"/>
    <w:rsid w:val="67E56A13"/>
    <w:rsid w:val="67F08B2E"/>
    <w:rsid w:val="6817CCB4"/>
    <w:rsid w:val="681EFEBD"/>
    <w:rsid w:val="68806E79"/>
    <w:rsid w:val="6891A7D4"/>
    <w:rsid w:val="689447F2"/>
    <w:rsid w:val="68A8C99E"/>
    <w:rsid w:val="68B119D1"/>
    <w:rsid w:val="68B2E0EF"/>
    <w:rsid w:val="68E7B7CE"/>
    <w:rsid w:val="68EF1DF6"/>
    <w:rsid w:val="68FE8158"/>
    <w:rsid w:val="69254427"/>
    <w:rsid w:val="692EAACC"/>
    <w:rsid w:val="6930D509"/>
    <w:rsid w:val="694D1516"/>
    <w:rsid w:val="6958B5A2"/>
    <w:rsid w:val="6966178B"/>
    <w:rsid w:val="6978DC87"/>
    <w:rsid w:val="697B6ADB"/>
    <w:rsid w:val="69813826"/>
    <w:rsid w:val="698E9CDD"/>
    <w:rsid w:val="69AEDEC6"/>
    <w:rsid w:val="69B39D15"/>
    <w:rsid w:val="69B7E83F"/>
    <w:rsid w:val="69CD8FC0"/>
    <w:rsid w:val="69F56965"/>
    <w:rsid w:val="6A2579DF"/>
    <w:rsid w:val="6A26F8B0"/>
    <w:rsid w:val="6A31FA0A"/>
    <w:rsid w:val="6A50D3FE"/>
    <w:rsid w:val="6A7424A8"/>
    <w:rsid w:val="6ABAB20C"/>
    <w:rsid w:val="6B036B55"/>
    <w:rsid w:val="6B1D0887"/>
    <w:rsid w:val="6B1EFE4E"/>
    <w:rsid w:val="6B3CB211"/>
    <w:rsid w:val="6B55D917"/>
    <w:rsid w:val="6B645ADF"/>
    <w:rsid w:val="6B72C887"/>
    <w:rsid w:val="6B7C6F2E"/>
    <w:rsid w:val="6B7FA6F6"/>
    <w:rsid w:val="6BAD0687"/>
    <w:rsid w:val="6BB15D1A"/>
    <w:rsid w:val="6BF8921C"/>
    <w:rsid w:val="6C09F45B"/>
    <w:rsid w:val="6C1D6F01"/>
    <w:rsid w:val="6C2BB8E8"/>
    <w:rsid w:val="6C37D238"/>
    <w:rsid w:val="6C458005"/>
    <w:rsid w:val="6C50116F"/>
    <w:rsid w:val="6C6B708D"/>
    <w:rsid w:val="6C71127C"/>
    <w:rsid w:val="6C905664"/>
    <w:rsid w:val="6CC86870"/>
    <w:rsid w:val="6CDBB0F8"/>
    <w:rsid w:val="6D002B40"/>
    <w:rsid w:val="6D08C7C9"/>
    <w:rsid w:val="6D301D1F"/>
    <w:rsid w:val="6D7B085B"/>
    <w:rsid w:val="6D809277"/>
    <w:rsid w:val="6D8602BC"/>
    <w:rsid w:val="6D9A8C3C"/>
    <w:rsid w:val="6DA67B9E"/>
    <w:rsid w:val="6DB9C895"/>
    <w:rsid w:val="6DDEC69F"/>
    <w:rsid w:val="6E3151F2"/>
    <w:rsid w:val="6E5E1FCF"/>
    <w:rsid w:val="6EA932A8"/>
    <w:rsid w:val="6EB58414"/>
    <w:rsid w:val="6EB982FD"/>
    <w:rsid w:val="6EE251F1"/>
    <w:rsid w:val="6EFD9680"/>
    <w:rsid w:val="6F16D8BC"/>
    <w:rsid w:val="6F37260B"/>
    <w:rsid w:val="6F5D0FC7"/>
    <w:rsid w:val="6F78F4D2"/>
    <w:rsid w:val="6F7C2107"/>
    <w:rsid w:val="6F86D8EF"/>
    <w:rsid w:val="6F878CB0"/>
    <w:rsid w:val="6FA10428"/>
    <w:rsid w:val="6FB0A1CB"/>
    <w:rsid w:val="6FC93019"/>
    <w:rsid w:val="6FD6CADC"/>
    <w:rsid w:val="6FF5993B"/>
    <w:rsid w:val="6FF6FB20"/>
    <w:rsid w:val="70021B85"/>
    <w:rsid w:val="700B617F"/>
    <w:rsid w:val="700D9CBF"/>
    <w:rsid w:val="70294A3A"/>
    <w:rsid w:val="702F2D70"/>
    <w:rsid w:val="7037CC02"/>
    <w:rsid w:val="7044972A"/>
    <w:rsid w:val="704DDE01"/>
    <w:rsid w:val="7052E216"/>
    <w:rsid w:val="705FE3EC"/>
    <w:rsid w:val="70602C23"/>
    <w:rsid w:val="70792D05"/>
    <w:rsid w:val="70981760"/>
    <w:rsid w:val="71171132"/>
    <w:rsid w:val="711CA887"/>
    <w:rsid w:val="715EF175"/>
    <w:rsid w:val="7165DD2B"/>
    <w:rsid w:val="716F5EEE"/>
    <w:rsid w:val="7176BCD7"/>
    <w:rsid w:val="71AA0B37"/>
    <w:rsid w:val="71B51B18"/>
    <w:rsid w:val="71D0A8E4"/>
    <w:rsid w:val="72286D41"/>
    <w:rsid w:val="72556E35"/>
    <w:rsid w:val="726A1409"/>
    <w:rsid w:val="726AD766"/>
    <w:rsid w:val="728202C5"/>
    <w:rsid w:val="728F750C"/>
    <w:rsid w:val="72C485DB"/>
    <w:rsid w:val="72E8F111"/>
    <w:rsid w:val="72F00399"/>
    <w:rsid w:val="72FF97E8"/>
    <w:rsid w:val="73333DD5"/>
    <w:rsid w:val="733997D5"/>
    <w:rsid w:val="73820414"/>
    <w:rsid w:val="73922235"/>
    <w:rsid w:val="73AF9C92"/>
    <w:rsid w:val="73C798BA"/>
    <w:rsid w:val="73D5A0F9"/>
    <w:rsid w:val="73F35416"/>
    <w:rsid w:val="73F7469D"/>
    <w:rsid w:val="7402B502"/>
    <w:rsid w:val="74096DD5"/>
    <w:rsid w:val="740AD402"/>
    <w:rsid w:val="740FEE6A"/>
    <w:rsid w:val="7414D016"/>
    <w:rsid w:val="742CE9AF"/>
    <w:rsid w:val="74564295"/>
    <w:rsid w:val="74914E17"/>
    <w:rsid w:val="7495B285"/>
    <w:rsid w:val="74992C50"/>
    <w:rsid w:val="74BAFEFE"/>
    <w:rsid w:val="74BD56ED"/>
    <w:rsid w:val="74CF0E36"/>
    <w:rsid w:val="751C1D25"/>
    <w:rsid w:val="752560A6"/>
    <w:rsid w:val="754633E3"/>
    <w:rsid w:val="754C9E28"/>
    <w:rsid w:val="754CCF76"/>
    <w:rsid w:val="755D8970"/>
    <w:rsid w:val="756E1559"/>
    <w:rsid w:val="757A1001"/>
    <w:rsid w:val="758340A0"/>
    <w:rsid w:val="75ACB556"/>
    <w:rsid w:val="75B2131F"/>
    <w:rsid w:val="75B4A2DC"/>
    <w:rsid w:val="75BDA4FB"/>
    <w:rsid w:val="75D8F47E"/>
    <w:rsid w:val="75DBB1F7"/>
    <w:rsid w:val="75DCFFE1"/>
    <w:rsid w:val="75FC269D"/>
    <w:rsid w:val="75FECC65"/>
    <w:rsid w:val="76019F07"/>
    <w:rsid w:val="7606778F"/>
    <w:rsid w:val="76071699"/>
    <w:rsid w:val="760EC4B0"/>
    <w:rsid w:val="761407CF"/>
    <w:rsid w:val="7618BC4B"/>
    <w:rsid w:val="7620AA4A"/>
    <w:rsid w:val="7624431F"/>
    <w:rsid w:val="762B7236"/>
    <w:rsid w:val="763E273E"/>
    <w:rsid w:val="7641CD74"/>
    <w:rsid w:val="76426909"/>
    <w:rsid w:val="765FBACD"/>
    <w:rsid w:val="7670E274"/>
    <w:rsid w:val="7680C0A6"/>
    <w:rsid w:val="76872C38"/>
    <w:rsid w:val="76901AB3"/>
    <w:rsid w:val="7693F3DC"/>
    <w:rsid w:val="76DAA620"/>
    <w:rsid w:val="76EFBC60"/>
    <w:rsid w:val="76F51394"/>
    <w:rsid w:val="76F57DBA"/>
    <w:rsid w:val="77067C9A"/>
    <w:rsid w:val="770E7F87"/>
    <w:rsid w:val="771471DB"/>
    <w:rsid w:val="7714D8AE"/>
    <w:rsid w:val="7717B285"/>
    <w:rsid w:val="771F6CE2"/>
    <w:rsid w:val="7730BD00"/>
    <w:rsid w:val="7734ECB1"/>
    <w:rsid w:val="773A55C4"/>
    <w:rsid w:val="776AF546"/>
    <w:rsid w:val="77B95478"/>
    <w:rsid w:val="77BDF3F8"/>
    <w:rsid w:val="77C603DB"/>
    <w:rsid w:val="77CC90B9"/>
    <w:rsid w:val="77D3090B"/>
    <w:rsid w:val="77F05EC7"/>
    <w:rsid w:val="77FB8B8F"/>
    <w:rsid w:val="781F8E59"/>
    <w:rsid w:val="7827F285"/>
    <w:rsid w:val="782AB142"/>
    <w:rsid w:val="782FB198"/>
    <w:rsid w:val="785939C2"/>
    <w:rsid w:val="787811C1"/>
    <w:rsid w:val="78909EB2"/>
    <w:rsid w:val="78C28900"/>
    <w:rsid w:val="78DF5DEA"/>
    <w:rsid w:val="78F2193C"/>
    <w:rsid w:val="78F90703"/>
    <w:rsid w:val="78FE010E"/>
    <w:rsid w:val="7903688D"/>
    <w:rsid w:val="791EBBD4"/>
    <w:rsid w:val="791F57FC"/>
    <w:rsid w:val="794651F6"/>
    <w:rsid w:val="79512554"/>
    <w:rsid w:val="7952B6A9"/>
    <w:rsid w:val="7956094A"/>
    <w:rsid w:val="79658F2F"/>
    <w:rsid w:val="797C2724"/>
    <w:rsid w:val="79981766"/>
    <w:rsid w:val="799C39A3"/>
    <w:rsid w:val="79F19AAB"/>
    <w:rsid w:val="7A2A18B1"/>
    <w:rsid w:val="7A3470EA"/>
    <w:rsid w:val="7A41867C"/>
    <w:rsid w:val="7A4CC61C"/>
    <w:rsid w:val="7A4D8124"/>
    <w:rsid w:val="7A6A0900"/>
    <w:rsid w:val="7A79CAA1"/>
    <w:rsid w:val="7AD41A4F"/>
    <w:rsid w:val="7AFEE359"/>
    <w:rsid w:val="7B034C4E"/>
    <w:rsid w:val="7B23606C"/>
    <w:rsid w:val="7B332C51"/>
    <w:rsid w:val="7B3442B8"/>
    <w:rsid w:val="7B396C81"/>
    <w:rsid w:val="7B3DA892"/>
    <w:rsid w:val="7B78BC3A"/>
    <w:rsid w:val="7B98D19E"/>
    <w:rsid w:val="7B9967E6"/>
    <w:rsid w:val="7B9C2A0E"/>
    <w:rsid w:val="7BA2DCC8"/>
    <w:rsid w:val="7BBA4059"/>
    <w:rsid w:val="7BE9DC4A"/>
    <w:rsid w:val="7C286E97"/>
    <w:rsid w:val="7C2A243E"/>
    <w:rsid w:val="7C55D399"/>
    <w:rsid w:val="7C5FC1C3"/>
    <w:rsid w:val="7C8CA42E"/>
    <w:rsid w:val="7C8F20E6"/>
    <w:rsid w:val="7CB1AA8D"/>
    <w:rsid w:val="7CCBEF48"/>
    <w:rsid w:val="7CD91DF0"/>
    <w:rsid w:val="7CDE256A"/>
    <w:rsid w:val="7CEED25D"/>
    <w:rsid w:val="7CF1D9C3"/>
    <w:rsid w:val="7CF6A599"/>
    <w:rsid w:val="7D017E35"/>
    <w:rsid w:val="7D0A58E1"/>
    <w:rsid w:val="7D131B80"/>
    <w:rsid w:val="7D5D5012"/>
    <w:rsid w:val="7D7B8C05"/>
    <w:rsid w:val="7DC29510"/>
    <w:rsid w:val="7DC2F06E"/>
    <w:rsid w:val="7DD487F3"/>
    <w:rsid w:val="7DDF8907"/>
    <w:rsid w:val="7DF8C5EC"/>
    <w:rsid w:val="7DFA858E"/>
    <w:rsid w:val="7DFF147E"/>
    <w:rsid w:val="7E08A253"/>
    <w:rsid w:val="7E12EA6E"/>
    <w:rsid w:val="7E577B3C"/>
    <w:rsid w:val="7E849115"/>
    <w:rsid w:val="7E94ED71"/>
    <w:rsid w:val="7EA6692C"/>
    <w:rsid w:val="7ECC2C13"/>
    <w:rsid w:val="7ECC897E"/>
    <w:rsid w:val="7ED6EDB8"/>
    <w:rsid w:val="7F2141BE"/>
    <w:rsid w:val="7F2AE8A6"/>
    <w:rsid w:val="7F3184FD"/>
    <w:rsid w:val="7F3F795D"/>
    <w:rsid w:val="7F4180D8"/>
    <w:rsid w:val="7F4567A9"/>
    <w:rsid w:val="7F618CB6"/>
    <w:rsid w:val="7F7A3689"/>
    <w:rsid w:val="7F83B646"/>
    <w:rsid w:val="7F9A057C"/>
    <w:rsid w:val="7FA722FF"/>
    <w:rsid w:val="7FA80794"/>
    <w:rsid w:val="7FAAAE9F"/>
    <w:rsid w:val="7FBDCB56"/>
    <w:rsid w:val="7FC8A189"/>
    <w:rsid w:val="7FE94B4F"/>
    <w:rsid w:val="7FFA6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C83F"/>
  <w15:docId w15:val="{0C303FB6-5902-417A-89E0-685A7752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322"/>
    <w:rPr>
      <w:rFonts w:ascii="Times New Roman" w:hAnsi="Times New Roman"/>
      <w:sz w:val="24"/>
    </w:rPr>
  </w:style>
  <w:style w:type="paragraph" w:styleId="Ttulo1">
    <w:name w:val="heading 1"/>
    <w:basedOn w:val="Normal"/>
    <w:next w:val="Normal"/>
    <w:uiPriority w:val="9"/>
    <w:qFormat/>
    <w:rsid w:val="00A37697"/>
    <w:pPr>
      <w:keepNext/>
      <w:keepLines/>
      <w:spacing w:before="400" w:after="120"/>
      <w:outlineLvl w:val="0"/>
    </w:pPr>
    <w:rPr>
      <w:b/>
      <w:szCs w:val="40"/>
    </w:rPr>
  </w:style>
  <w:style w:type="paragraph" w:styleId="Ttulo2">
    <w:name w:val="heading 2"/>
    <w:basedOn w:val="Normal"/>
    <w:next w:val="Normal"/>
    <w:uiPriority w:val="9"/>
    <w:unhideWhenUsed/>
    <w:qFormat/>
    <w:rsid w:val="001D3A58"/>
    <w:pPr>
      <w:keepNext/>
      <w:keepLines/>
      <w:spacing w:before="360" w:after="120"/>
      <w:outlineLvl w:val="1"/>
    </w:pPr>
    <w:rPr>
      <w:b/>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A37697"/>
    <w:pPr>
      <w:keepNext/>
      <w:keepLines/>
      <w:spacing w:after="60"/>
    </w:pPr>
    <w:rPr>
      <w:b/>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CE236D"/>
    <w:rPr>
      <w:b/>
      <w:bCs/>
    </w:rPr>
  </w:style>
  <w:style w:type="character" w:customStyle="1" w:styleId="AsuntodelcomentarioCar">
    <w:name w:val="Asunto del comentario Car"/>
    <w:basedOn w:val="TextocomentarioCar"/>
    <w:link w:val="Asuntodelcomentario"/>
    <w:uiPriority w:val="99"/>
    <w:semiHidden/>
    <w:rsid w:val="00CE236D"/>
    <w:rPr>
      <w:b/>
      <w:bCs/>
      <w:sz w:val="20"/>
      <w:szCs w:val="20"/>
    </w:rPr>
  </w:style>
  <w:style w:type="character" w:styleId="Hipervnculo">
    <w:name w:val="Hyperlink"/>
    <w:basedOn w:val="Fuentedeprrafopredeter"/>
    <w:uiPriority w:val="99"/>
    <w:unhideWhenUsed/>
    <w:rsid w:val="00CE236D"/>
    <w:rPr>
      <w:color w:val="0000FF" w:themeColor="hyperlink"/>
      <w:u w:val="single"/>
    </w:rPr>
  </w:style>
  <w:style w:type="character" w:styleId="Mencinsinresolver">
    <w:name w:val="Unresolved Mention"/>
    <w:basedOn w:val="Fuentedeprrafopredeter"/>
    <w:uiPriority w:val="99"/>
    <w:semiHidden/>
    <w:unhideWhenUsed/>
    <w:rsid w:val="00CE236D"/>
    <w:rPr>
      <w:color w:val="605E5C"/>
      <w:shd w:val="clear" w:color="auto" w:fill="E1DFDD"/>
    </w:rPr>
  </w:style>
  <w:style w:type="paragraph" w:customStyle="1" w:styleId="paragraph">
    <w:name w:val="paragraph"/>
    <w:basedOn w:val="Normal"/>
    <w:rsid w:val="002F3535"/>
    <w:pPr>
      <w:spacing w:before="100" w:beforeAutospacing="1" w:after="100" w:afterAutospacing="1" w:line="240" w:lineRule="auto"/>
    </w:pPr>
    <w:rPr>
      <w:rFonts w:eastAsia="Times New Roman" w:cs="Times New Roman"/>
      <w:szCs w:val="24"/>
      <w:lang w:eastAsia="en-AU"/>
    </w:rPr>
  </w:style>
  <w:style w:type="character" w:customStyle="1" w:styleId="normaltextrun">
    <w:name w:val="normaltextrun"/>
    <w:basedOn w:val="Fuentedeprrafopredeter"/>
    <w:rsid w:val="002F3535"/>
  </w:style>
  <w:style w:type="character" w:customStyle="1" w:styleId="eop">
    <w:name w:val="eop"/>
    <w:basedOn w:val="Fuentedeprrafopredeter"/>
    <w:rsid w:val="002F3535"/>
  </w:style>
  <w:style w:type="paragraph" w:styleId="Prrafodelista">
    <w:name w:val="List Paragraph"/>
    <w:basedOn w:val="Normal"/>
    <w:uiPriority w:val="34"/>
    <w:qFormat/>
    <w:rsid w:val="00524E53"/>
    <w:pPr>
      <w:ind w:left="720"/>
      <w:contextualSpacing/>
    </w:pPr>
  </w:style>
  <w:style w:type="table" w:styleId="Tablaconcuadrcula">
    <w:name w:val="Table Grid"/>
    <w:basedOn w:val="Tablanormal"/>
    <w:uiPriority w:val="39"/>
    <w:rsid w:val="00A25A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B81F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n">
    <w:name w:val="Revision"/>
    <w:hidden/>
    <w:uiPriority w:val="99"/>
    <w:semiHidden/>
    <w:rsid w:val="00601110"/>
    <w:pPr>
      <w:spacing w:line="240" w:lineRule="auto"/>
    </w:pPr>
    <w:rPr>
      <w:rFonts w:ascii="Times New Roman" w:hAnsi="Times New Roman"/>
      <w:sz w:val="24"/>
    </w:rPr>
  </w:style>
  <w:style w:type="paragraph" w:styleId="Textonotapie">
    <w:name w:val="footnote text"/>
    <w:basedOn w:val="Normal"/>
    <w:link w:val="TextonotapieCar"/>
    <w:uiPriority w:val="99"/>
    <w:semiHidden/>
    <w:unhideWhenUsed/>
    <w:rsid w:val="00DF4A9F"/>
    <w:pPr>
      <w:spacing w:line="240" w:lineRule="auto"/>
    </w:pPr>
    <w:rPr>
      <w:sz w:val="20"/>
      <w:szCs w:val="20"/>
    </w:rPr>
  </w:style>
  <w:style w:type="character" w:customStyle="1" w:styleId="TextonotapieCar">
    <w:name w:val="Texto nota pie Car"/>
    <w:basedOn w:val="Fuentedeprrafopredeter"/>
    <w:link w:val="Textonotapie"/>
    <w:uiPriority w:val="99"/>
    <w:semiHidden/>
    <w:rsid w:val="00DF4A9F"/>
    <w:rPr>
      <w:rFonts w:ascii="Times New Roman" w:hAnsi="Times New Roman"/>
      <w:sz w:val="20"/>
      <w:szCs w:val="20"/>
    </w:rPr>
  </w:style>
  <w:style w:type="character" w:styleId="Refdenotaalpie">
    <w:name w:val="footnote reference"/>
    <w:basedOn w:val="Fuentedeprrafopredeter"/>
    <w:uiPriority w:val="99"/>
    <w:semiHidden/>
    <w:unhideWhenUsed/>
    <w:rsid w:val="00DF4A9F"/>
    <w:rPr>
      <w:vertAlign w:val="superscript"/>
    </w:rPr>
  </w:style>
  <w:style w:type="paragraph" w:customStyle="1" w:styleId="pf0">
    <w:name w:val="pf0"/>
    <w:basedOn w:val="Normal"/>
    <w:rsid w:val="007B4615"/>
    <w:pPr>
      <w:spacing w:before="100" w:beforeAutospacing="1" w:after="100" w:afterAutospacing="1" w:line="240" w:lineRule="auto"/>
    </w:pPr>
    <w:rPr>
      <w:rFonts w:eastAsia="Times New Roman" w:cs="Times New Roman"/>
      <w:szCs w:val="24"/>
      <w:lang w:val="es-CL" w:eastAsia="es-CL"/>
    </w:rPr>
  </w:style>
  <w:style w:type="character" w:customStyle="1" w:styleId="cf01">
    <w:name w:val="cf01"/>
    <w:basedOn w:val="Fuentedeprrafopredeter"/>
    <w:rsid w:val="007B461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256">
      <w:bodyDiv w:val="1"/>
      <w:marLeft w:val="0"/>
      <w:marRight w:val="0"/>
      <w:marTop w:val="0"/>
      <w:marBottom w:val="0"/>
      <w:divBdr>
        <w:top w:val="none" w:sz="0" w:space="0" w:color="auto"/>
        <w:left w:val="none" w:sz="0" w:space="0" w:color="auto"/>
        <w:bottom w:val="none" w:sz="0" w:space="0" w:color="auto"/>
        <w:right w:val="none" w:sz="0" w:space="0" w:color="auto"/>
      </w:divBdr>
    </w:div>
    <w:div w:id="191891145">
      <w:bodyDiv w:val="1"/>
      <w:marLeft w:val="0"/>
      <w:marRight w:val="0"/>
      <w:marTop w:val="0"/>
      <w:marBottom w:val="0"/>
      <w:divBdr>
        <w:top w:val="none" w:sz="0" w:space="0" w:color="auto"/>
        <w:left w:val="none" w:sz="0" w:space="0" w:color="auto"/>
        <w:bottom w:val="none" w:sz="0" w:space="0" w:color="auto"/>
        <w:right w:val="none" w:sz="0" w:space="0" w:color="auto"/>
      </w:divBdr>
    </w:div>
    <w:div w:id="202986546">
      <w:bodyDiv w:val="1"/>
      <w:marLeft w:val="0"/>
      <w:marRight w:val="0"/>
      <w:marTop w:val="0"/>
      <w:marBottom w:val="0"/>
      <w:divBdr>
        <w:top w:val="none" w:sz="0" w:space="0" w:color="auto"/>
        <w:left w:val="none" w:sz="0" w:space="0" w:color="auto"/>
        <w:bottom w:val="none" w:sz="0" w:space="0" w:color="auto"/>
        <w:right w:val="none" w:sz="0" w:space="0" w:color="auto"/>
      </w:divBdr>
    </w:div>
    <w:div w:id="290748689">
      <w:bodyDiv w:val="1"/>
      <w:marLeft w:val="0"/>
      <w:marRight w:val="0"/>
      <w:marTop w:val="0"/>
      <w:marBottom w:val="0"/>
      <w:divBdr>
        <w:top w:val="none" w:sz="0" w:space="0" w:color="auto"/>
        <w:left w:val="none" w:sz="0" w:space="0" w:color="auto"/>
        <w:bottom w:val="none" w:sz="0" w:space="0" w:color="auto"/>
        <w:right w:val="none" w:sz="0" w:space="0" w:color="auto"/>
      </w:divBdr>
      <w:divsChild>
        <w:div w:id="1250315243">
          <w:marLeft w:val="15"/>
          <w:marRight w:val="0"/>
          <w:marTop w:val="0"/>
          <w:marBottom w:val="0"/>
          <w:divBdr>
            <w:top w:val="none" w:sz="0" w:space="0" w:color="auto"/>
            <w:left w:val="none" w:sz="0" w:space="0" w:color="auto"/>
            <w:bottom w:val="none" w:sz="0" w:space="0" w:color="auto"/>
            <w:right w:val="none" w:sz="0" w:space="0" w:color="auto"/>
          </w:divBdr>
        </w:div>
      </w:divsChild>
    </w:div>
    <w:div w:id="493686958">
      <w:bodyDiv w:val="1"/>
      <w:marLeft w:val="0"/>
      <w:marRight w:val="0"/>
      <w:marTop w:val="0"/>
      <w:marBottom w:val="0"/>
      <w:divBdr>
        <w:top w:val="none" w:sz="0" w:space="0" w:color="auto"/>
        <w:left w:val="none" w:sz="0" w:space="0" w:color="auto"/>
        <w:bottom w:val="none" w:sz="0" w:space="0" w:color="auto"/>
        <w:right w:val="none" w:sz="0" w:space="0" w:color="auto"/>
      </w:divBdr>
    </w:div>
    <w:div w:id="856584057">
      <w:bodyDiv w:val="1"/>
      <w:marLeft w:val="0"/>
      <w:marRight w:val="0"/>
      <w:marTop w:val="0"/>
      <w:marBottom w:val="0"/>
      <w:divBdr>
        <w:top w:val="none" w:sz="0" w:space="0" w:color="auto"/>
        <w:left w:val="none" w:sz="0" w:space="0" w:color="auto"/>
        <w:bottom w:val="none" w:sz="0" w:space="0" w:color="auto"/>
        <w:right w:val="none" w:sz="0" w:space="0" w:color="auto"/>
      </w:divBdr>
    </w:div>
    <w:div w:id="1006861408">
      <w:bodyDiv w:val="1"/>
      <w:marLeft w:val="0"/>
      <w:marRight w:val="0"/>
      <w:marTop w:val="0"/>
      <w:marBottom w:val="0"/>
      <w:divBdr>
        <w:top w:val="none" w:sz="0" w:space="0" w:color="auto"/>
        <w:left w:val="none" w:sz="0" w:space="0" w:color="auto"/>
        <w:bottom w:val="none" w:sz="0" w:space="0" w:color="auto"/>
        <w:right w:val="none" w:sz="0" w:space="0" w:color="auto"/>
      </w:divBdr>
    </w:div>
    <w:div w:id="1185703180">
      <w:bodyDiv w:val="1"/>
      <w:marLeft w:val="0"/>
      <w:marRight w:val="0"/>
      <w:marTop w:val="0"/>
      <w:marBottom w:val="0"/>
      <w:divBdr>
        <w:top w:val="none" w:sz="0" w:space="0" w:color="auto"/>
        <w:left w:val="none" w:sz="0" w:space="0" w:color="auto"/>
        <w:bottom w:val="none" w:sz="0" w:space="0" w:color="auto"/>
        <w:right w:val="none" w:sz="0" w:space="0" w:color="auto"/>
      </w:divBdr>
    </w:div>
    <w:div w:id="1245338726">
      <w:bodyDiv w:val="1"/>
      <w:marLeft w:val="0"/>
      <w:marRight w:val="0"/>
      <w:marTop w:val="0"/>
      <w:marBottom w:val="0"/>
      <w:divBdr>
        <w:top w:val="none" w:sz="0" w:space="0" w:color="auto"/>
        <w:left w:val="none" w:sz="0" w:space="0" w:color="auto"/>
        <w:bottom w:val="none" w:sz="0" w:space="0" w:color="auto"/>
        <w:right w:val="none" w:sz="0" w:space="0" w:color="auto"/>
      </w:divBdr>
    </w:div>
    <w:div w:id="1281378619">
      <w:bodyDiv w:val="1"/>
      <w:marLeft w:val="0"/>
      <w:marRight w:val="0"/>
      <w:marTop w:val="0"/>
      <w:marBottom w:val="0"/>
      <w:divBdr>
        <w:top w:val="none" w:sz="0" w:space="0" w:color="auto"/>
        <w:left w:val="none" w:sz="0" w:space="0" w:color="auto"/>
        <w:bottom w:val="none" w:sz="0" w:space="0" w:color="auto"/>
        <w:right w:val="none" w:sz="0" w:space="0" w:color="auto"/>
      </w:divBdr>
    </w:div>
    <w:div w:id="1580165862">
      <w:bodyDiv w:val="1"/>
      <w:marLeft w:val="0"/>
      <w:marRight w:val="0"/>
      <w:marTop w:val="0"/>
      <w:marBottom w:val="0"/>
      <w:divBdr>
        <w:top w:val="none" w:sz="0" w:space="0" w:color="auto"/>
        <w:left w:val="none" w:sz="0" w:space="0" w:color="auto"/>
        <w:bottom w:val="none" w:sz="0" w:space="0" w:color="auto"/>
        <w:right w:val="none" w:sz="0" w:space="0" w:color="auto"/>
      </w:divBdr>
    </w:div>
    <w:div w:id="1708334554">
      <w:bodyDiv w:val="1"/>
      <w:marLeft w:val="0"/>
      <w:marRight w:val="0"/>
      <w:marTop w:val="0"/>
      <w:marBottom w:val="0"/>
      <w:divBdr>
        <w:top w:val="none" w:sz="0" w:space="0" w:color="auto"/>
        <w:left w:val="none" w:sz="0" w:space="0" w:color="auto"/>
        <w:bottom w:val="none" w:sz="0" w:space="0" w:color="auto"/>
        <w:right w:val="none" w:sz="0" w:space="0" w:color="auto"/>
      </w:divBdr>
    </w:div>
    <w:div w:id="1758282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cdn1.sph.harvard.edu/wp-content/uploads/sites/1268/2021/03/ciwha" TargetMode="External"/><Relationship Id="rId3" Type="http://schemas.openxmlformats.org/officeDocument/2006/relationships/hyperlink" Target="https://doi.org/10.2147/SAR.S143251" TargetMode="External"/><Relationship Id="rId7" Type="http://schemas.openxmlformats.org/officeDocument/2006/relationships/hyperlink" Target="https://docs.google.com/spreadsheets/d/1SQ69kIcyZmTcuxqJbR9Ph7x83uw62YtI/edit?usp=sharing&amp;ouid=100050774976180695459&amp;rtpof=true&amp;sd=true" TargetMode="External"/><Relationship Id="rId2" Type="http://schemas.openxmlformats.org/officeDocument/2006/relationships/hyperlink" Target="https://onlinelibrary.wiley.com/doi/10.1111/add.16230" TargetMode="External"/><Relationship Id="rId1" Type="http://schemas.openxmlformats.org/officeDocument/2006/relationships/hyperlink" Target="https://onlinelibrary.wiley.com/doi/abs/10.1111/add.16230" TargetMode="External"/><Relationship Id="rId6" Type="http://schemas.openxmlformats.org/officeDocument/2006/relationships/hyperlink" Target="https://docs.google.com/spreadsheets/d/1SW0orDIsH7l7isLQ7wBGVjGy4FhXLB6K/edit?usp=sharing&amp;ouid=100050774976180695459&amp;rtpof=true&amp;sd=true" TargetMode="External"/><Relationship Id="rId5" Type="http://schemas.openxmlformats.org/officeDocument/2006/relationships/hyperlink" Target="https://doi.org/10.1177/1536867X0100400112" TargetMode="External"/><Relationship Id="rId4" Type="http://schemas.openxmlformats.org/officeDocument/2006/relationships/hyperlink" Target="https://scholar.google.com/scholar_lookup?title=Flexible+parametric+survival+analysis+using+Stata:+beyond+the+Cox+model&amp;author=P+Royston&amp;author=PC+Lambert&amp;publication_year=2011&am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16/j.jsat.2013.10.005" TargetMode="External"/><Relationship Id="rId26" Type="http://schemas.openxmlformats.org/officeDocument/2006/relationships/hyperlink" Target="https://doi.org/10.1007/978-3-030-36391-8" TargetMode="External"/><Relationship Id="rId39" Type="http://schemas.microsoft.com/office/2011/relationships/people" Target="people.xml"/><Relationship Id="rId21" Type="http://schemas.openxmlformats.org/officeDocument/2006/relationships/hyperlink" Target="https://doi.org/10.1111/add.15601" TargetMode="External"/><Relationship Id="rId34" Type="http://schemas.openxmlformats.org/officeDocument/2006/relationships/hyperlink" Target="https://doi.org/10.1080/10826084.2019.1657896"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public.ebookcentral.proquest.com/choice/publicfullrecord.aspx?p=5909847" TargetMode="External"/><Relationship Id="rId25" Type="http://schemas.openxmlformats.org/officeDocument/2006/relationships/hyperlink" Target="https://doi.org/10.1016/j.jsat.2021.108616" TargetMode="External"/><Relationship Id="rId33" Type="http://schemas.openxmlformats.org/officeDocument/2006/relationships/hyperlink" Target="https://doi.org/10.1016/j.jsat.2007.10.00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319-55980-3" TargetMode="External"/><Relationship Id="rId20" Type="http://schemas.openxmlformats.org/officeDocument/2006/relationships/hyperlink" Target="https://doi.org/10.1002/cbm.2198" TargetMode="External"/><Relationship Id="rId29" Type="http://schemas.openxmlformats.org/officeDocument/2006/relationships/hyperlink" Target="https://doi.org/10.1111/add.147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credoreference.com/book/lrpdrug" TargetMode="External"/><Relationship Id="rId32" Type="http://schemas.openxmlformats.org/officeDocument/2006/relationships/hyperlink" Target="https://doi.org/10.1080/1533256X.2022.2063345" TargetMode="External"/><Relationship Id="rId37" Type="http://schemas.openxmlformats.org/officeDocument/2006/relationships/hyperlink" Target="https://doi.org/10.1016/j.drugalcdep.2023.109907"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002204268501500406" TargetMode="External"/><Relationship Id="rId23" Type="http://schemas.openxmlformats.org/officeDocument/2006/relationships/hyperlink" Target="https://doi.org/10.1016/j.drugalcdep.2022.109507" TargetMode="External"/><Relationship Id="rId28" Type="http://schemas.openxmlformats.org/officeDocument/2006/relationships/hyperlink" Target="https://doi.org/10.1177/0193841x0102500202" TargetMode="External"/><Relationship Id="rId36" Type="http://schemas.openxmlformats.org/officeDocument/2006/relationships/hyperlink" Target="https://doi.org/10.1080/07347324.2023.2205830" TargetMode="External"/><Relationship Id="rId10" Type="http://schemas.microsoft.com/office/2011/relationships/commentsExtended" Target="commentsExtended.xml"/><Relationship Id="rId19" Type="http://schemas.openxmlformats.org/officeDocument/2006/relationships/hyperlink" Target="https://doi.org/10.1016/j.drugalcdep.2005.01.023" TargetMode="External"/><Relationship Id="rId31" Type="http://schemas.openxmlformats.org/officeDocument/2006/relationships/hyperlink" Target="https://doi.org/10.1016/j.cpr.2013.07.00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186/s12888-021-03518-2" TargetMode="External"/><Relationship Id="rId22" Type="http://schemas.openxmlformats.org/officeDocument/2006/relationships/hyperlink" Target="https://doi.org/10.1111/j.1360-0443.2009.02856.x" TargetMode="External"/><Relationship Id="rId27" Type="http://schemas.openxmlformats.org/officeDocument/2006/relationships/hyperlink" Target="https://doi.org/10.1111/add.12860" TargetMode="External"/><Relationship Id="rId30" Type="http://schemas.openxmlformats.org/officeDocument/2006/relationships/hyperlink" Target="https://doi.org/10.1016/j.jsat.2015.12.007" TargetMode="External"/><Relationship Id="rId35" Type="http://schemas.openxmlformats.org/officeDocument/2006/relationships/hyperlink" Target="https://doi.org/10.1080/08897077.2011.630948" TargetMode="External"/><Relationship Id="rId8" Type="http://schemas.openxmlformats.org/officeDocument/2006/relationships/hyperlink" Target="mailto:alvacasti@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353D9-94D3-411E-94D4-854772EDA532}">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1420</TotalTime>
  <Pages>22</Pages>
  <Words>8269</Words>
  <Characters>45481</Characters>
  <Application>Microsoft Office Word</Application>
  <DocSecurity>0</DocSecurity>
  <Lines>379</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Mateo</dc:creator>
  <cp:lastModifiedBy>Andrés González Santa Cruz</cp:lastModifiedBy>
  <cp:revision>6</cp:revision>
  <cp:lastPrinted>2023-05-13T17:44:00Z</cp:lastPrinted>
  <dcterms:created xsi:type="dcterms:W3CDTF">2023-05-13T21:19:00Z</dcterms:created>
  <dcterms:modified xsi:type="dcterms:W3CDTF">2023-05-14T20:58:00Z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25586f5ce8364c5a945c5457d6352f7b21b976143d132de2cf8c7e2f88e962cf</vt:lpwstr>
  </property>
</Properties>
</file>