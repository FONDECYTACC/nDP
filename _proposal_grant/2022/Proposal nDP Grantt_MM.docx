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18CFFD" w14:textId="3C07574F" w:rsidR="003C33EB" w:rsidRPr="003C33EB" w:rsidRDefault="007A71FA" w:rsidP="007A71FA">
      <w:pPr>
        <w:spacing w:after="0" w:line="240" w:lineRule="auto"/>
        <w:jc w:val="center"/>
        <w:rPr>
          <w:rFonts w:eastAsia="Times New Roman" w:cs="Times New Roman"/>
          <w:b/>
          <w:bCs/>
          <w:color w:val="44546A" w:themeColor="text2"/>
          <w:sz w:val="32"/>
          <w:szCs w:val="32"/>
          <w:lang w:eastAsia="en-AU"/>
        </w:rPr>
      </w:pPr>
      <w:r w:rsidRPr="003B4415">
        <w:rPr>
          <w:rFonts w:eastAsia="Times New Roman" w:cs="Times New Roman"/>
          <w:b/>
          <w:bCs/>
          <w:color w:val="44546A" w:themeColor="text2"/>
          <w:sz w:val="32"/>
          <w:szCs w:val="32"/>
          <w:lang w:eastAsia="en-AU"/>
        </w:rPr>
        <w:t xml:space="preserve">Assessing the impact of </w:t>
      </w:r>
      <w:r w:rsidR="004D47FD">
        <w:rPr>
          <w:rFonts w:eastAsia="Times New Roman" w:cs="Times New Roman"/>
          <w:b/>
          <w:bCs/>
          <w:color w:val="44546A" w:themeColor="text2"/>
          <w:sz w:val="32"/>
          <w:szCs w:val="32"/>
          <w:lang w:eastAsia="en-AU"/>
        </w:rPr>
        <w:t>S</w:t>
      </w:r>
      <w:r w:rsidRPr="003B4415">
        <w:rPr>
          <w:rFonts w:eastAsia="Times New Roman" w:cs="Times New Roman"/>
          <w:b/>
          <w:bCs/>
          <w:color w:val="44546A" w:themeColor="text2"/>
          <w:sz w:val="32"/>
          <w:szCs w:val="32"/>
          <w:lang w:eastAsia="en-AU"/>
        </w:rPr>
        <w:t>ubstance abuse treatment</w:t>
      </w:r>
      <w:r w:rsidR="00F33E66">
        <w:rPr>
          <w:rFonts w:eastAsia="Times New Roman" w:cs="Times New Roman"/>
          <w:b/>
          <w:bCs/>
          <w:color w:val="44546A" w:themeColor="text2"/>
          <w:sz w:val="32"/>
          <w:szCs w:val="32"/>
          <w:lang w:eastAsia="en-AU"/>
        </w:rPr>
        <w:t xml:space="preserve"> (SUT)</w:t>
      </w:r>
      <w:r w:rsidRPr="003B4415">
        <w:rPr>
          <w:rFonts w:eastAsia="Times New Roman" w:cs="Times New Roman"/>
          <w:b/>
          <w:bCs/>
          <w:color w:val="44546A" w:themeColor="text2"/>
          <w:sz w:val="32"/>
          <w:szCs w:val="32"/>
          <w:lang w:eastAsia="en-AU"/>
        </w:rPr>
        <w:t xml:space="preserve"> on the justice system contact prevention</w:t>
      </w:r>
      <w:r w:rsidR="00A96EE0">
        <w:rPr>
          <w:rFonts w:eastAsia="Times New Roman" w:cs="Times New Roman"/>
          <w:b/>
          <w:bCs/>
          <w:color w:val="44546A" w:themeColor="text2"/>
          <w:sz w:val="32"/>
          <w:szCs w:val="32"/>
          <w:lang w:eastAsia="en-AU"/>
        </w:rPr>
        <w:t xml:space="preserve"> in Chile</w:t>
      </w:r>
    </w:p>
    <w:p w14:paraId="0CEFCDB1" w14:textId="20D0B0EF" w:rsidR="003C33EB" w:rsidRPr="003B4415" w:rsidRDefault="002F6841" w:rsidP="00E22968">
      <w:pPr>
        <w:pStyle w:val="Ttulo1"/>
        <w:numPr>
          <w:ilvl w:val="0"/>
          <w:numId w:val="11"/>
        </w:numPr>
        <w:spacing w:before="0" w:beforeAutospacing="0" w:after="0" w:afterAutospacing="0"/>
        <w:rPr>
          <w:rFonts w:ascii="Verdana" w:hAnsi="Verdana"/>
        </w:rPr>
      </w:pPr>
      <w:r w:rsidRPr="003B4415">
        <w:rPr>
          <w:rFonts w:ascii="Verdana" w:hAnsi="Verdana"/>
        </w:rPr>
        <w:t>Background</w:t>
      </w:r>
    </w:p>
    <w:p w14:paraId="6DA9866A" w14:textId="34FAD387" w:rsidR="00743F99" w:rsidRDefault="00EF27D8" w:rsidP="005F454B">
      <w:pPr>
        <w:spacing w:after="0"/>
        <w:ind w:firstLine="360"/>
        <w:rPr>
          <w:ins w:id="0" w:author="Andrés González-Santa Cruz" w:date="2022-06-07T23:49:00Z"/>
          <w:color w:val="C00000"/>
        </w:rPr>
      </w:pPr>
      <w:r w:rsidRPr="00C86E7D">
        <w:t xml:space="preserve">Substance use can affect health and multiple social dimensions, including criminal </w:t>
      </w:r>
      <w:r w:rsidR="00935FF5" w:rsidRPr="00C86E7D">
        <w:t>behaviours</w:t>
      </w:r>
      <w:r w:rsidRPr="00C86E7D">
        <w:t xml:space="preserve"> and the likelihood of contacting the </w:t>
      </w:r>
      <w:r w:rsidR="006F1B37" w:rsidRPr="00C86E7D">
        <w:t>justice</w:t>
      </w:r>
      <w:r w:rsidRPr="00C86E7D">
        <w:t xml:space="preserve"> system. </w:t>
      </w:r>
      <w:r w:rsidR="00DC3ACC" w:rsidRPr="00C86E7D">
        <w:t>SUT</w:t>
      </w:r>
      <w:r w:rsidRPr="00C86E7D">
        <w:t xml:space="preserve"> is one possible intervention to reduce the risk of committing crime</w:t>
      </w:r>
      <w:r w:rsidR="006F1B37" w:rsidRPr="00C86E7D">
        <w:t>s</w:t>
      </w:r>
      <w:r w:rsidRPr="00C86E7D">
        <w:t xml:space="preserve"> and having contact with the ju</w:t>
      </w:r>
      <w:r w:rsidR="006F1B37" w:rsidRPr="00C86E7D">
        <w:t>stice</w:t>
      </w:r>
      <w:r w:rsidRPr="00C86E7D">
        <w:t xml:space="preserve"> system. </w:t>
      </w:r>
      <w:r w:rsidR="00FF7C43" w:rsidRPr="00C86E7D">
        <w:t xml:space="preserve">Outcome evaluation of SUT is relevant due it helps to improve </w:t>
      </w:r>
      <w:r w:rsidR="00CF6B9E">
        <w:t xml:space="preserve">the </w:t>
      </w:r>
      <w:r w:rsidR="00FF7C43" w:rsidRPr="00C86E7D">
        <w:t xml:space="preserve">quality of care, </w:t>
      </w:r>
      <w:r w:rsidR="00CF6B9E">
        <w:t>enhance</w:t>
      </w:r>
      <w:ins w:id="1" w:author="Andrés González-Santa Cruz" w:date="2022-06-07T23:58:00Z">
        <w:r w:rsidR="00D07249">
          <w:t>s</w:t>
        </w:r>
      </w:ins>
      <w:r w:rsidR="00CF6B9E">
        <w:t xml:space="preserve"> </w:t>
      </w:r>
      <w:r w:rsidR="00FF7C43" w:rsidRPr="00C86E7D">
        <w:t>crime prevention</w:t>
      </w:r>
      <w:r w:rsidR="00CF6B9E">
        <w:t>,</w:t>
      </w:r>
      <w:r w:rsidR="00FF7C43" w:rsidRPr="00C86E7D">
        <w:t xml:space="preserve"> and </w:t>
      </w:r>
      <w:r w:rsidR="00CF6B9E">
        <w:t>inform</w:t>
      </w:r>
      <w:ins w:id="2" w:author="Andrés González-Santa Cruz" w:date="2022-06-07T23:59:00Z">
        <w:r w:rsidR="00D07249">
          <w:t>s</w:t>
        </w:r>
      </w:ins>
      <w:r w:rsidR="00CF6B9E">
        <w:t xml:space="preserve"> policymaking on</w:t>
      </w:r>
      <w:r w:rsidR="00FF7C43" w:rsidRPr="00C86E7D">
        <w:t xml:space="preserve"> </w:t>
      </w:r>
      <w:ins w:id="3" w:author="Andrés González-Santa Cruz" w:date="2022-06-07T23:59:00Z">
        <w:r w:rsidR="00D07249">
          <w:t xml:space="preserve">effective </w:t>
        </w:r>
      </w:ins>
      <w:r w:rsidR="00CF6B9E">
        <w:t>interventions</w:t>
      </w:r>
      <w:del w:id="4" w:author="Andrés González-Santa Cruz" w:date="2022-06-07T23:59:00Z">
        <w:r w:rsidR="00FF7C43" w:rsidRPr="00C86E7D" w:rsidDel="00D07249">
          <w:delText xml:space="preserve"> that are effective</w:delText>
        </w:r>
      </w:del>
      <w:r w:rsidR="00FF7C43" w:rsidRPr="00C86E7D">
        <w:t xml:space="preserve"> (WHO, 2000)</w:t>
      </w:r>
      <w:r w:rsidR="00C86E7D" w:rsidRPr="00C86E7D">
        <w:t>.</w:t>
      </w:r>
      <w:r w:rsidR="00FF7C43" w:rsidRPr="00C86E7D">
        <w:t xml:space="preserve"> </w:t>
      </w:r>
      <w:r w:rsidRPr="00C86E7D">
        <w:t xml:space="preserve">Consistent findings on outcomes of </w:t>
      </w:r>
      <w:r w:rsidR="006F1B37" w:rsidRPr="00C86E7D">
        <w:t xml:space="preserve">SUT </w:t>
      </w:r>
      <w:r w:rsidRPr="00C86E7D">
        <w:t xml:space="preserve">concur that reducing substance abuse through effective treatment leads to a reduction in criminal activity </w:t>
      </w:r>
      <w:r w:rsidRPr="006F1B37">
        <w:rPr>
          <w:color w:val="C00000"/>
        </w:rPr>
        <w:t>(</w:t>
      </w:r>
      <w:commentRangeStart w:id="5"/>
      <w:commentRangeStart w:id="6"/>
      <w:r w:rsidRPr="006F1B37">
        <w:rPr>
          <w:color w:val="C00000"/>
        </w:rPr>
        <w:t>Prendergast et al. 2002; Wilson, Mitchell, and MacKenzie 2006)</w:t>
      </w:r>
      <w:commentRangeEnd w:id="5"/>
      <w:r w:rsidR="005F454B">
        <w:rPr>
          <w:rStyle w:val="Refdecomentario"/>
          <w:rFonts w:ascii="Times New Roman" w:eastAsia="Times New Roman" w:hAnsi="Times New Roman" w:cs="Times New Roman"/>
          <w:lang w:val="es-CL" w:eastAsia="es-ES_tradnl"/>
        </w:rPr>
        <w:commentReference w:id="5"/>
      </w:r>
      <w:commentRangeEnd w:id="6"/>
      <w:r w:rsidR="008E715B">
        <w:rPr>
          <w:rStyle w:val="Refdecomentario"/>
          <w:rFonts w:ascii="Times New Roman" w:eastAsia="Times New Roman" w:hAnsi="Times New Roman" w:cs="Times New Roman"/>
          <w:lang w:val="es-CL" w:eastAsia="es-ES_tradnl"/>
        </w:rPr>
        <w:commentReference w:id="6"/>
      </w:r>
      <w:r w:rsidRPr="006F1B37">
        <w:rPr>
          <w:color w:val="C00000"/>
        </w:rPr>
        <w:t>.</w:t>
      </w:r>
    </w:p>
    <w:p w14:paraId="011C9C87" w14:textId="12F57581" w:rsidR="00EF27D8" w:rsidRPr="006F1B37" w:rsidRDefault="00FF7C43" w:rsidP="00743F99">
      <w:pPr>
        <w:spacing w:after="0"/>
        <w:rPr>
          <w:color w:val="000000"/>
        </w:rPr>
        <w:pPrChange w:id="7" w:author="Andrés González-Santa Cruz" w:date="2022-06-07T23:49:00Z">
          <w:pPr>
            <w:spacing w:after="0"/>
            <w:ind w:firstLine="360"/>
          </w:pPr>
        </w:pPrChange>
      </w:pPr>
      <w:del w:id="8" w:author="Andrés González-Santa Cruz" w:date="2022-06-07T23:49:00Z">
        <w:r w:rsidDel="00743F99">
          <w:rPr>
            <w:color w:val="C00000"/>
          </w:rPr>
          <w:delText xml:space="preserve"> </w:delText>
        </w:r>
      </w:del>
    </w:p>
    <w:p w14:paraId="3DB10902" w14:textId="515EF2BC" w:rsidR="003121D6" w:rsidRDefault="00DC3ACC" w:rsidP="003121D6">
      <w:pPr>
        <w:spacing w:after="0"/>
        <w:rPr>
          <w:ins w:id="9" w:author="Andrés González-Santa Cruz" w:date="2022-06-07T20:28:00Z"/>
        </w:rPr>
      </w:pPr>
      <w:r w:rsidRPr="006F1B37">
        <w:rPr>
          <w:color w:val="000000"/>
        </w:rPr>
        <w:t xml:space="preserve">However, </w:t>
      </w:r>
      <w:r w:rsidR="00C015B1" w:rsidRPr="006F1B37">
        <w:rPr>
          <w:color w:val="000000"/>
        </w:rPr>
        <w:t xml:space="preserve">most of the prior evidence comes from </w:t>
      </w:r>
      <w:ins w:id="10" w:author="Andrés González-Santa Cruz" w:date="2022-06-07T20:09:00Z">
        <w:r w:rsidR="00BF2ED0">
          <w:rPr>
            <w:color w:val="000000"/>
          </w:rPr>
          <w:t xml:space="preserve">developed countries and regions (e.g., </w:t>
        </w:r>
      </w:ins>
      <w:del w:id="11" w:author="Andrés González-Santa Cruz" w:date="2022-06-07T20:09:00Z">
        <w:r w:rsidR="00C015B1" w:rsidRPr="006F1B37" w:rsidDel="00BF2ED0">
          <w:delText xml:space="preserve">the </w:delText>
        </w:r>
      </w:del>
      <w:r w:rsidR="00C015B1" w:rsidRPr="006F1B37">
        <w:t xml:space="preserve">United States, </w:t>
      </w:r>
      <w:del w:id="12" w:author="Andrés González-Santa Cruz" w:date="2022-06-07T20:09:00Z">
        <w:r w:rsidR="00C015B1" w:rsidRPr="006F1B37" w:rsidDel="00BF2ED0">
          <w:delText xml:space="preserve">Canada, the United Kingdom, </w:delText>
        </w:r>
      </w:del>
      <w:r w:rsidR="00C015B1" w:rsidRPr="006F1B37">
        <w:t>Australia, and western Europe</w:t>
      </w:r>
      <w:ins w:id="13" w:author="Andrés González-Santa Cruz" w:date="2022-06-07T20:09:00Z">
        <w:r w:rsidR="00BF2ED0">
          <w:t>)</w:t>
        </w:r>
      </w:ins>
      <w:r w:rsidR="00C015B1" w:rsidRPr="006F1B37">
        <w:t xml:space="preserve"> (Obot, 2016; Klingemann, 2020), </w:t>
      </w:r>
      <w:r w:rsidR="00EC7225" w:rsidRPr="006F1B37">
        <w:t>and</w:t>
      </w:r>
      <w:r w:rsidR="00C015B1" w:rsidRPr="006F1B37">
        <w:t xml:space="preserve"> </w:t>
      </w:r>
      <w:r w:rsidR="006F1B37">
        <w:t xml:space="preserve">results from </w:t>
      </w:r>
      <w:r w:rsidR="00C015B1" w:rsidRPr="006F1B37">
        <w:t xml:space="preserve">the Latin American context </w:t>
      </w:r>
      <w:r w:rsidR="006F1B37">
        <w:t>are</w:t>
      </w:r>
      <w:r w:rsidR="00C015B1" w:rsidRPr="006F1B37">
        <w:t xml:space="preserve"> largely unknown. </w:t>
      </w:r>
      <w:r w:rsidRPr="006F1B37">
        <w:t xml:space="preserve">Using results from other regions, particularly from high-income countries, can be misleading because the context, populations, and specific nature of substance use disorders are different, along with the fact that such </w:t>
      </w:r>
      <w:r w:rsidR="00EC7225" w:rsidRPr="006F1B37">
        <w:t>SUT</w:t>
      </w:r>
      <w:r w:rsidRPr="006F1B37">
        <w:t xml:space="preserve"> are designed to the country-specific epidemiologic context (e.g., harm reduction or emphasis in detoxification, etc.) (Castro et al., 2021; Rawson et al., 2015). </w:t>
      </w:r>
      <w:ins w:id="14" w:author="Andrés González-Santa Cruz" w:date="2022-06-07T20:28:00Z">
        <w:r w:rsidR="003121D6" w:rsidRPr="00E020C1">
          <w:t>While the Latin-American population seems to be less affected by the use of heroin</w:t>
        </w:r>
        <w:r w:rsidR="003121D6">
          <w:t xml:space="preserve"> (Pacururu-Castillo, Ordoñez-Mancheno, Hernández-Cruz, Alarcón, 2019)</w:t>
        </w:r>
        <w:r w:rsidR="003121D6" w:rsidRPr="00E020C1">
          <w:t xml:space="preserve">, </w:t>
        </w:r>
        <w:r w:rsidR="003121D6">
          <w:t xml:space="preserve">alcohol and </w:t>
        </w:r>
        <w:r w:rsidR="003121D6" w:rsidRPr="00E020C1">
          <w:t xml:space="preserve">noninjected drug use </w:t>
        </w:r>
        <w:r w:rsidR="003121D6">
          <w:t xml:space="preserve">(e.g., </w:t>
        </w:r>
        <w:r w:rsidR="003121D6" w:rsidRPr="00E020C1">
          <w:t>cocaine paste</w:t>
        </w:r>
        <w:r w:rsidR="003121D6">
          <w:t>-</w:t>
        </w:r>
        <w:r w:rsidR="003121D6" w:rsidRPr="00E020C1">
          <w:t>base</w:t>
        </w:r>
        <w:r w:rsidR="003121D6">
          <w:t>)</w:t>
        </w:r>
        <w:r w:rsidR="003121D6" w:rsidRPr="00E020C1">
          <w:t xml:space="preserve"> are more prevalent</w:t>
        </w:r>
        <w:r w:rsidR="003121D6">
          <w:t xml:space="preserve"> (Hidalgo-Carmona, Santis-Barros, Rodrízuez-Tobar, Hayden-Canobra, Anselmo-Montequín, 2008</w:t>
        </w:r>
      </w:ins>
      <w:ins w:id="15" w:author="Andrés González-Santa Cruz" w:date="2022-06-07T20:43:00Z">
        <w:r w:rsidR="005A3A70">
          <w:t>; Olivari et al, 20</w:t>
        </w:r>
      </w:ins>
      <w:ins w:id="16" w:author="Andrés González-Santa Cruz" w:date="2022-06-07T20:44:00Z">
        <w:r w:rsidR="005A3A70">
          <w:t>21</w:t>
        </w:r>
      </w:ins>
      <w:ins w:id="17" w:author="Andrés González-Santa Cruz" w:date="2022-06-07T20:28:00Z">
        <w:r w:rsidR="003121D6">
          <w:t>).</w:t>
        </w:r>
      </w:ins>
    </w:p>
    <w:p w14:paraId="76D7BE7E" w14:textId="77777777" w:rsidR="003121D6" w:rsidRDefault="003121D6" w:rsidP="003121D6">
      <w:pPr>
        <w:spacing w:after="0"/>
        <w:rPr>
          <w:ins w:id="18" w:author="Andrés González-Santa Cruz" w:date="2022-06-07T20:28:00Z"/>
        </w:rPr>
      </w:pPr>
    </w:p>
    <w:p w14:paraId="0E2B52B3" w14:textId="12215568" w:rsidR="003121D6" w:rsidRDefault="00C015B1" w:rsidP="003121D6">
      <w:pPr>
        <w:spacing w:after="0"/>
        <w:rPr>
          <w:ins w:id="19" w:author="Andrés González-Santa Cruz" w:date="2022-06-07T20:27:00Z"/>
        </w:rPr>
      </w:pPr>
      <w:r w:rsidRPr="006F1B37">
        <w:t xml:space="preserve">Moreover, </w:t>
      </w:r>
      <w:r w:rsidR="00EC7225" w:rsidRPr="006F1B37">
        <w:t xml:space="preserve">the international research usually </w:t>
      </w:r>
      <w:r w:rsidR="00935FF5">
        <w:t>assesses</w:t>
      </w:r>
      <w:r w:rsidR="00EC7225" w:rsidRPr="006F1B37">
        <w:t xml:space="preserve"> structured intervention approaches </w:t>
      </w:r>
      <w:r w:rsidR="00EC7225" w:rsidRPr="006F1B37">
        <w:rPr>
          <w:color w:val="000000"/>
        </w:rPr>
        <w:t>(</w:t>
      </w:r>
      <w:del w:id="20" w:author="Andrés González-Santa Cruz" w:date="2022-06-07T20:44:00Z">
        <w:r w:rsidR="00EC7225" w:rsidRPr="006F1B37" w:rsidDel="005A3A70">
          <w:rPr>
            <w:color w:val="000000"/>
          </w:rPr>
          <w:delText>i.e.</w:delText>
        </w:r>
      </w:del>
      <w:ins w:id="21" w:author="Andrés González-Santa Cruz" w:date="2022-06-07T20:44:00Z">
        <w:r w:rsidR="005A3A70" w:rsidRPr="006F1B37">
          <w:rPr>
            <w:color w:val="000000"/>
          </w:rPr>
          <w:t>i.e.,</w:t>
        </w:r>
      </w:ins>
      <w:r w:rsidR="00EC7225" w:rsidRPr="006F1B37">
        <w:rPr>
          <w:color w:val="000000"/>
        </w:rPr>
        <w:t xml:space="preserve"> cognitive behavio</w:t>
      </w:r>
      <w:del w:id="22" w:author="Andrés González-Santa Cruz" w:date="2022-06-07T23:59:00Z">
        <w:r w:rsidR="00EC7225" w:rsidRPr="006F1B37" w:rsidDel="00D07249">
          <w:rPr>
            <w:color w:val="000000"/>
          </w:rPr>
          <w:delText>u</w:delText>
        </w:r>
      </w:del>
      <w:r w:rsidR="00EC7225" w:rsidRPr="006F1B37">
        <w:rPr>
          <w:color w:val="000000"/>
        </w:rPr>
        <w:t>ral</w:t>
      </w:r>
      <w:del w:id="23" w:author="Andrés González-Santa Cruz" w:date="2022-06-07T23:59:00Z">
        <w:r w:rsidR="00EC7225" w:rsidRPr="006F1B37" w:rsidDel="00D07249">
          <w:rPr>
            <w:color w:val="000000"/>
          </w:rPr>
          <w:delText xml:space="preserve"> therapy</w:delText>
        </w:r>
      </w:del>
      <w:r w:rsidR="00EC7225" w:rsidRPr="006F1B37">
        <w:rPr>
          <w:color w:val="000000"/>
        </w:rPr>
        <w:t>, multi-systemic</w:t>
      </w:r>
      <w:del w:id="24" w:author="Andrés González-Santa Cruz" w:date="2022-06-07T23:59:00Z">
        <w:r w:rsidR="00EC7225" w:rsidRPr="006F1B37" w:rsidDel="00D07249">
          <w:rPr>
            <w:color w:val="000000"/>
          </w:rPr>
          <w:delText xml:space="preserve"> therapy</w:delText>
        </w:r>
      </w:del>
      <w:r w:rsidR="00EC7225" w:rsidRPr="006F1B37">
        <w:rPr>
          <w:color w:val="000000"/>
        </w:rPr>
        <w:t>) that are differentiated according to specific substances (</w:t>
      </w:r>
      <w:del w:id="25" w:author="Andrés González-Santa Cruz" w:date="2022-06-07T20:44:00Z">
        <w:r w:rsidR="00EC7225" w:rsidRPr="006F1B37" w:rsidDel="005A3A70">
          <w:rPr>
            <w:color w:val="000000"/>
          </w:rPr>
          <w:delText>i.e.</w:delText>
        </w:r>
      </w:del>
      <w:ins w:id="26" w:author="Andrés González-Santa Cruz" w:date="2022-06-07T20:44:00Z">
        <w:r w:rsidR="005A3A70" w:rsidRPr="006F1B37">
          <w:rPr>
            <w:color w:val="000000"/>
          </w:rPr>
          <w:t>i.e.,</w:t>
        </w:r>
      </w:ins>
      <w:r w:rsidR="00EC7225" w:rsidRPr="006F1B37">
        <w:rPr>
          <w:color w:val="000000"/>
        </w:rPr>
        <w:t xml:space="preserve"> cocaine, heroin)</w:t>
      </w:r>
      <w:ins w:id="27" w:author="Andrés González-Santa Cruz" w:date="2022-06-07T23:59:00Z">
        <w:r w:rsidR="00D07249">
          <w:rPr>
            <w:color w:val="000000"/>
          </w:rPr>
          <w:t>;</w:t>
        </w:r>
      </w:ins>
      <w:del w:id="28" w:author="Andrés González-Santa Cruz" w:date="2022-06-07T23:59:00Z">
        <w:r w:rsidR="00EC7225" w:rsidRPr="006F1B37" w:rsidDel="00D07249">
          <w:rPr>
            <w:color w:val="000000"/>
          </w:rPr>
          <w:delText>,</w:delText>
        </w:r>
      </w:del>
      <w:r w:rsidR="00EC7225" w:rsidRPr="006F1B37">
        <w:rPr>
          <w:color w:val="000000"/>
        </w:rPr>
        <w:t xml:space="preserve"> however, it may not be the case of SUT provision in other context</w:t>
      </w:r>
      <w:r w:rsidR="006F1B37">
        <w:rPr>
          <w:color w:val="000000"/>
        </w:rPr>
        <w:t>s</w:t>
      </w:r>
      <w:r w:rsidR="00EC7225" w:rsidRPr="006F1B37">
        <w:rPr>
          <w:color w:val="000000"/>
        </w:rPr>
        <w:t xml:space="preserve">, </w:t>
      </w:r>
      <w:r w:rsidR="006F1B37">
        <w:rPr>
          <w:color w:val="000000"/>
        </w:rPr>
        <w:t xml:space="preserve">such </w:t>
      </w:r>
      <w:r w:rsidR="00EC7225" w:rsidRPr="006F1B37">
        <w:rPr>
          <w:color w:val="000000"/>
        </w:rPr>
        <w:t>as Chile.</w:t>
      </w:r>
      <w:ins w:id="29" w:author="Andrés González-Santa Cruz" w:date="2022-06-07T20:27:00Z">
        <w:r w:rsidR="003121D6">
          <w:rPr>
            <w:color w:val="000000"/>
          </w:rPr>
          <w:t xml:space="preserve"> </w:t>
        </w:r>
      </w:ins>
    </w:p>
    <w:p w14:paraId="37EBFB4A" w14:textId="7CC1BBCB" w:rsidR="00715CDB" w:rsidRDefault="00935FF5" w:rsidP="00AC178C">
      <w:pPr>
        <w:spacing w:after="0"/>
        <w:rPr>
          <w:color w:val="000000"/>
        </w:rPr>
      </w:pPr>
      <w:del w:id="30" w:author="Andrés González-Santa Cruz" w:date="2022-06-07T20:04:00Z">
        <w:r w:rsidDel="00E020C1">
          <w:rPr>
            <w:color w:val="000000"/>
          </w:rPr>
          <w:delText xml:space="preserve"> </w:delText>
        </w:r>
      </w:del>
    </w:p>
    <w:p w14:paraId="2D64331E" w14:textId="262272A6" w:rsidR="006903D4" w:rsidRDefault="00935FF5" w:rsidP="00AC178C">
      <w:pPr>
        <w:spacing w:after="0"/>
        <w:rPr>
          <w:ins w:id="31" w:author="Andrés González-Santa Cruz" w:date="2022-06-07T20:55:00Z"/>
        </w:rPr>
      </w:pPr>
      <w:r>
        <w:rPr>
          <w:color w:val="000000"/>
        </w:rPr>
        <w:t xml:space="preserve">Indeed, </w:t>
      </w:r>
      <w:r w:rsidR="00715CDB">
        <w:rPr>
          <w:color w:val="000000"/>
        </w:rPr>
        <w:t xml:space="preserve">the </w:t>
      </w:r>
      <w:r>
        <w:rPr>
          <w:color w:val="000000"/>
        </w:rPr>
        <w:t xml:space="preserve">Chilean SUT policy is an interesting case of study since </w:t>
      </w:r>
      <w:r w:rsidRPr="006E4458">
        <w:t xml:space="preserve">it is one of the oldest and most developed </w:t>
      </w:r>
      <w:r>
        <w:t>polic</w:t>
      </w:r>
      <w:ins w:id="32" w:author="Andrés González-Santa Cruz" w:date="2022-06-08T00:00:00Z">
        <w:r w:rsidR="00D07249">
          <w:t>ies</w:t>
        </w:r>
      </w:ins>
      <w:del w:id="33" w:author="Andrés González-Santa Cruz" w:date="2022-06-08T00:00:00Z">
        <w:r w:rsidDel="00D07249">
          <w:delText>y</w:delText>
        </w:r>
      </w:del>
      <w:r w:rsidRPr="006E4458">
        <w:t xml:space="preserve"> in Latin America</w:t>
      </w:r>
      <w:ins w:id="34" w:author="Andrés González-Santa Cruz" w:date="2022-06-07T20:01:00Z">
        <w:r w:rsidR="00D80387">
          <w:t xml:space="preserve"> </w:t>
        </w:r>
        <w:r w:rsidR="00D80387" w:rsidRPr="00D80387">
          <w:t>(Marin-Navarrete et al., 2018)</w:t>
        </w:r>
      </w:ins>
      <w:r>
        <w:t xml:space="preserve">, even when it involves </w:t>
      </w:r>
      <w:r w:rsidR="00715CDB">
        <w:t xml:space="preserve">multiple </w:t>
      </w:r>
      <w:r w:rsidR="0005400F">
        <w:t>intervention</w:t>
      </w:r>
      <w:r w:rsidR="00715CDB">
        <w:t xml:space="preserve"> approaches, and it does not consider specific interventions according to </w:t>
      </w:r>
      <w:r w:rsidR="0005400F">
        <w:t>each</w:t>
      </w:r>
      <w:r w:rsidR="00715CDB">
        <w:t xml:space="preserve"> substance.</w:t>
      </w:r>
      <w:r w:rsidR="00636201">
        <w:t xml:space="preserve"> </w:t>
      </w:r>
      <w:r w:rsidR="00F4612F">
        <w:t xml:space="preserve">This feature </w:t>
      </w:r>
      <w:commentRangeStart w:id="35"/>
      <w:r w:rsidR="00F4612F">
        <w:t xml:space="preserve">makes </w:t>
      </w:r>
      <w:r w:rsidR="00036803">
        <w:t xml:space="preserve">it worthy to note </w:t>
      </w:r>
      <w:r w:rsidR="00F4612F">
        <w:t>that most of the</w:t>
      </w:r>
      <w:r w:rsidR="00636201">
        <w:t xml:space="preserve"> studies on SUT impact </w:t>
      </w:r>
      <w:r w:rsidR="00636201" w:rsidRPr="00636201">
        <w:t>have been</w:t>
      </w:r>
      <w:ins w:id="36" w:author="Andrés González-Santa Cruz" w:date="2022-06-08T00:01:00Z">
        <w:r w:rsidR="0074310C">
          <w:t xml:space="preserve"> mainly</w:t>
        </w:r>
      </w:ins>
      <w:r w:rsidR="00636201" w:rsidRPr="00636201">
        <w:t xml:space="preserve"> restricted </w:t>
      </w:r>
      <w:del w:id="37" w:author="Andrés González-Santa Cruz" w:date="2022-06-08T00:01:00Z">
        <w:r w:rsidR="00636201" w:rsidRPr="00636201" w:rsidDel="0074310C">
          <w:delText xml:space="preserve">largely </w:delText>
        </w:r>
      </w:del>
      <w:r w:rsidR="00636201" w:rsidRPr="00636201">
        <w:t xml:space="preserve">to randomized controlled trials or </w:t>
      </w:r>
      <w:r w:rsidR="00036803">
        <w:t>pre-post</w:t>
      </w:r>
      <w:r w:rsidR="00636201" w:rsidRPr="00636201">
        <w:t xml:space="preserve"> observational studies</w:t>
      </w:r>
      <w:commentRangeEnd w:id="35"/>
      <w:r w:rsidR="002F6841">
        <w:rPr>
          <w:rStyle w:val="Refdecomentario"/>
          <w:rFonts w:ascii="Times New Roman" w:eastAsia="Times New Roman" w:hAnsi="Times New Roman" w:cs="Times New Roman"/>
          <w:lang w:val="es-CL" w:eastAsia="es-ES_tradnl"/>
        </w:rPr>
        <w:commentReference w:id="35"/>
      </w:r>
      <w:r w:rsidR="00F4612F">
        <w:t>, while l</w:t>
      </w:r>
      <w:r w:rsidR="00636201" w:rsidRPr="00636201">
        <w:t>arge-scale, longitudinal, multi-site treatment</w:t>
      </w:r>
      <w:r w:rsidR="008735BE">
        <w:t>,</w:t>
      </w:r>
      <w:r w:rsidR="00F4612F">
        <w:t xml:space="preserve"> and </w:t>
      </w:r>
      <w:r w:rsidR="00036803">
        <w:t>administrative data-based</w:t>
      </w:r>
      <w:r w:rsidR="00636201" w:rsidRPr="00636201">
        <w:t xml:space="preserve"> outcome studies are rare</w:t>
      </w:r>
      <w:r w:rsidR="00F4612F">
        <w:t xml:space="preserve"> </w:t>
      </w:r>
      <w:del w:id="38" w:author="Andrés González-Santa Cruz" w:date="2022-06-07T20:54:00Z">
        <w:r w:rsidR="00F4612F" w:rsidDel="006903D4">
          <w:delText xml:space="preserve">and </w:delText>
        </w:r>
      </w:del>
      <w:ins w:id="39" w:author="Andrés González-Santa Cruz" w:date="2022-06-07T20:54:00Z">
        <w:r w:rsidR="006903D4">
          <w:t>b</w:t>
        </w:r>
      </w:ins>
      <w:ins w:id="40" w:author="Andrés González-Santa Cruz" w:date="2022-06-07T20:55:00Z">
        <w:r w:rsidR="006903D4">
          <w:t>ut</w:t>
        </w:r>
      </w:ins>
      <w:ins w:id="41" w:author="Andrés González-Santa Cruz" w:date="2022-06-07T20:54:00Z">
        <w:r w:rsidR="006903D4">
          <w:t xml:space="preserve"> </w:t>
        </w:r>
      </w:ins>
      <w:r w:rsidR="00036803">
        <w:t>necessary to address SUT policy</w:t>
      </w:r>
      <w:r w:rsidR="00636201" w:rsidRPr="00636201">
        <w:t>.</w:t>
      </w:r>
      <w:r w:rsidR="00036803">
        <w:t xml:space="preserve"> </w:t>
      </w:r>
    </w:p>
    <w:p w14:paraId="68819F3F" w14:textId="77777777" w:rsidR="006903D4" w:rsidRDefault="006903D4" w:rsidP="00AC178C">
      <w:pPr>
        <w:spacing w:after="0"/>
        <w:rPr>
          <w:ins w:id="42" w:author="Andrés González-Santa Cruz" w:date="2022-06-07T20:55:00Z"/>
        </w:rPr>
      </w:pPr>
    </w:p>
    <w:p w14:paraId="4B1B98C5" w14:textId="54E84A0C" w:rsidR="006903D4" w:rsidRDefault="006903D4" w:rsidP="006903D4">
      <w:pPr>
        <w:spacing w:after="0"/>
        <w:rPr>
          <w:ins w:id="43" w:author="Andrés González-Santa Cruz" w:date="2022-06-07T23:17:00Z"/>
          <w:color w:val="000000"/>
        </w:rPr>
      </w:pPr>
      <w:ins w:id="44" w:author="Andrés González-Santa Cruz" w:date="2022-06-07T20:55:00Z">
        <w:r w:rsidRPr="00E020C1">
          <w:rPr>
            <w:color w:val="000000"/>
          </w:rPr>
          <w:t>Chile has one of the highest rates of alcohol use per capita in the Americas, with 61% prevalence in the last year in the adult population (Peña et al., 2021; SENDA, 2018). It is followed by marijuana, with a last-year prevalence of 14.5%, placing Chile over Canada, United States (14% both) and just behind Jamaica</w:t>
        </w:r>
      </w:ins>
      <w:ins w:id="45" w:author="Andrés González-Santa Cruz" w:date="2022-06-07T20:57:00Z">
        <w:r>
          <w:rPr>
            <w:color w:val="000000"/>
          </w:rPr>
          <w:t>,</w:t>
        </w:r>
      </w:ins>
      <w:ins w:id="46" w:author="Andrés González-Santa Cruz" w:date="2022-06-07T20:55:00Z">
        <w:r w:rsidRPr="00E020C1">
          <w:rPr>
            <w:color w:val="000000"/>
          </w:rPr>
          <w:t xml:space="preserve"> </w:t>
        </w:r>
      </w:ins>
      <w:ins w:id="47" w:author="Andrés González-Santa Cruz" w:date="2022-06-07T20:56:00Z">
        <w:r>
          <w:rPr>
            <w:color w:val="000000"/>
          </w:rPr>
          <w:t>w</w:t>
        </w:r>
      </w:ins>
      <w:ins w:id="48" w:author="Andrés González-Santa Cruz" w:date="2022-06-07T20:57:00Z">
        <w:r>
          <w:rPr>
            <w:color w:val="000000"/>
          </w:rPr>
          <w:t xml:space="preserve">hich tops the list </w:t>
        </w:r>
      </w:ins>
      <w:ins w:id="49" w:author="Andrés González-Santa Cruz" w:date="2022-06-07T20:55:00Z">
        <w:r w:rsidRPr="00E020C1">
          <w:rPr>
            <w:color w:val="000000"/>
          </w:rPr>
          <w:t xml:space="preserve">(15.5%) (CICAD, 2019). National studies also pointed to </w:t>
        </w:r>
      </w:ins>
      <w:ins w:id="50" w:author="Andrés González-Santa Cruz" w:date="2022-06-07T20:58:00Z">
        <w:r>
          <w:rPr>
            <w:color w:val="000000"/>
          </w:rPr>
          <w:t>a high prevalence of cocaine base paste (Hidalgo-Carmona et al, 2008; Olivari et al 2021)</w:t>
        </w:r>
      </w:ins>
      <w:commentRangeStart w:id="51"/>
      <w:ins w:id="52" w:author="Andrés González-Santa Cruz" w:date="2022-06-07T20:55:00Z">
        <w:r w:rsidRPr="00AF75F5">
          <w:rPr>
            <w:color w:val="000000"/>
            <w:highlight w:val="yellow"/>
          </w:rPr>
          <w:t>REF</w:t>
        </w:r>
      </w:ins>
      <w:commentRangeEnd w:id="51"/>
      <w:ins w:id="53" w:author="Andrés González-Santa Cruz" w:date="2022-06-07T21:21:00Z">
        <w:r w:rsidR="006E5313">
          <w:rPr>
            <w:rStyle w:val="Refdecomentario"/>
            <w:rFonts w:ascii="Times New Roman" w:eastAsia="Times New Roman" w:hAnsi="Times New Roman" w:cs="Times New Roman"/>
            <w:lang w:val="es-CL" w:eastAsia="es-ES_tradnl"/>
          </w:rPr>
          <w:commentReference w:id="51"/>
        </w:r>
      </w:ins>
      <w:ins w:id="54" w:author="Andrés González-Santa Cruz" w:date="2022-06-07T20:55:00Z">
        <w:r>
          <w:rPr>
            <w:color w:val="000000"/>
          </w:rPr>
          <w:t>].</w:t>
        </w:r>
      </w:ins>
    </w:p>
    <w:p w14:paraId="6E6D87E5" w14:textId="60BBDD18" w:rsidR="004368B2" w:rsidRDefault="004368B2" w:rsidP="006903D4">
      <w:pPr>
        <w:spacing w:after="0"/>
        <w:rPr>
          <w:ins w:id="55" w:author="Andrés González-Santa Cruz" w:date="2022-06-07T23:17:00Z"/>
          <w:color w:val="000000"/>
        </w:rPr>
      </w:pPr>
    </w:p>
    <w:p w14:paraId="42F9B48C" w14:textId="2A1CF0D4" w:rsidR="004368B2" w:rsidRDefault="003E7BA9" w:rsidP="003E7BA9">
      <w:pPr>
        <w:spacing w:after="0"/>
        <w:rPr>
          <w:ins w:id="56" w:author="Andrés González-Santa Cruz" w:date="2022-06-07T20:55:00Z"/>
          <w:color w:val="000000"/>
        </w:rPr>
      </w:pPr>
      <w:ins w:id="57" w:author="Andrés González-Santa Cruz" w:date="2022-06-07T23:28:00Z">
        <w:r w:rsidRPr="003E7BA9">
          <w:rPr>
            <w:color w:val="000000"/>
          </w:rPr>
          <w:t>The incompleteness of treatment is among the most widely known threats</w:t>
        </w:r>
      </w:ins>
      <w:ins w:id="58" w:author="Andrés González-Santa Cruz" w:date="2022-06-07T23:46:00Z">
        <w:r w:rsidR="00743F99">
          <w:rPr>
            <w:color w:val="000000"/>
          </w:rPr>
          <w:t xml:space="preserve"> to </w:t>
        </w:r>
      </w:ins>
      <w:ins w:id="59" w:author="Andrés González-Santa Cruz" w:date="2022-06-08T00:01:00Z">
        <w:r w:rsidR="0074310C">
          <w:rPr>
            <w:color w:val="000000"/>
          </w:rPr>
          <w:t xml:space="preserve">achieving </w:t>
        </w:r>
      </w:ins>
      <w:ins w:id="60" w:author="Andrés González-Santa Cruz" w:date="2022-06-07T23:48:00Z">
        <w:r w:rsidR="00743F99" w:rsidRPr="00743F99">
          <w:rPr>
            <w:color w:val="000000"/>
          </w:rPr>
          <w:t>therapeutic goals</w:t>
        </w:r>
      </w:ins>
      <w:ins w:id="61" w:author="Andrés González-Santa Cruz" w:date="2022-06-07T23:28:00Z">
        <w:r w:rsidRPr="003E7BA9">
          <w:rPr>
            <w:color w:val="000000"/>
          </w:rPr>
          <w:t xml:space="preserve">, particularly at </w:t>
        </w:r>
      </w:ins>
      <w:ins w:id="62" w:author="Andrés González-Santa Cruz" w:date="2022-06-08T00:02:00Z">
        <w:r w:rsidR="0074310C">
          <w:rPr>
            <w:color w:val="000000"/>
          </w:rPr>
          <w:t xml:space="preserve">the </w:t>
        </w:r>
      </w:ins>
      <w:ins w:id="63" w:author="Andrés González-Santa Cruz" w:date="2022-06-07T23:28:00Z">
        <w:r w:rsidRPr="003E7BA9">
          <w:rPr>
            <w:color w:val="000000"/>
          </w:rPr>
          <w:t>early</w:t>
        </w:r>
        <w:r>
          <w:rPr>
            <w:color w:val="000000"/>
          </w:rPr>
          <w:t xml:space="preserve"> </w:t>
        </w:r>
        <w:r w:rsidRPr="003E7BA9">
          <w:rPr>
            <w:color w:val="000000"/>
          </w:rPr>
          <w:t>stages (</w:t>
        </w:r>
      </w:ins>
      <w:ins w:id="64" w:author="Andrés González-Santa Cruz" w:date="2022-06-07T23:29:00Z">
        <w:r>
          <w:t>Brorson</w:t>
        </w:r>
        <w:r>
          <w:t xml:space="preserve">, </w:t>
        </w:r>
      </w:ins>
      <w:ins w:id="65" w:author="Andrés González-Santa Cruz" w:date="2022-06-07T23:46:00Z">
        <w:r w:rsidR="00743F99">
          <w:t xml:space="preserve">et al </w:t>
        </w:r>
        <w:commentRangeStart w:id="66"/>
        <w:r w:rsidR="00743F99">
          <w:t>2018</w:t>
        </w:r>
        <w:commentRangeEnd w:id="66"/>
        <w:r w:rsidR="00743F99">
          <w:rPr>
            <w:rStyle w:val="Refdecomentario"/>
            <w:rFonts w:ascii="Times New Roman" w:eastAsia="Times New Roman" w:hAnsi="Times New Roman" w:cs="Times New Roman"/>
            <w:lang w:val="es-CL" w:eastAsia="es-ES_tradnl"/>
          </w:rPr>
          <w:commentReference w:id="66"/>
        </w:r>
      </w:ins>
      <w:ins w:id="67" w:author="Andrés González-Santa Cruz" w:date="2022-06-07T23:28:00Z">
        <w:r w:rsidRPr="003E7BA9">
          <w:rPr>
            <w:color w:val="000000"/>
          </w:rPr>
          <w:t>)</w:t>
        </w:r>
      </w:ins>
      <w:ins w:id="68" w:author="Andrés González-Santa Cruz" w:date="2022-06-07T23:46:00Z">
        <w:r w:rsidR="00743F99">
          <w:rPr>
            <w:color w:val="000000"/>
          </w:rPr>
          <w:t xml:space="preserve">. </w:t>
        </w:r>
      </w:ins>
      <w:ins w:id="69" w:author="Andrés González-Santa Cruz" w:date="2022-06-07T23:18:00Z">
        <w:r w:rsidR="004368B2" w:rsidRPr="004368B2">
          <w:rPr>
            <w:color w:val="000000"/>
          </w:rPr>
          <w:t xml:space="preserve">According to SENDA guidelines, treatment completion occurs when a treatment </w:t>
        </w:r>
      </w:ins>
      <w:ins w:id="70" w:author="Andrés González-Santa Cruz" w:date="2022-06-07T23:48:00Z">
        <w:r w:rsidR="00743F99" w:rsidRPr="004368B2">
          <w:rPr>
            <w:color w:val="000000"/>
          </w:rPr>
          <w:t>counselor</w:t>
        </w:r>
      </w:ins>
      <w:ins w:id="71" w:author="Andrés González-Santa Cruz" w:date="2022-06-07T23:18:00Z">
        <w:r w:rsidR="004368B2" w:rsidRPr="004368B2">
          <w:rPr>
            <w:color w:val="000000"/>
          </w:rPr>
          <w:t xml:space="preserve"> reports that a patient achieved minimum accomplishments and had a planned discharge. In contrast, </w:t>
        </w:r>
        <w:r w:rsidR="004368B2" w:rsidRPr="004368B2">
          <w:rPr>
            <w:color w:val="000000"/>
          </w:rPr>
          <w:lastRenderedPageBreak/>
          <w:t>treatment non-completion comprised patient-initiated discharge (e.g., leaving treatment without making satisfactory progress or against professional advice) and treatments terminated by the facility (e.g., disciplinary dismissal).</w:t>
        </w:r>
      </w:ins>
    </w:p>
    <w:p w14:paraId="51E74B02" w14:textId="77777777" w:rsidR="006903D4" w:rsidRDefault="006903D4" w:rsidP="00AC178C">
      <w:pPr>
        <w:spacing w:after="0"/>
        <w:rPr>
          <w:ins w:id="72" w:author="Andrés González-Santa Cruz" w:date="2022-06-07T20:55:00Z"/>
        </w:rPr>
      </w:pPr>
    </w:p>
    <w:p w14:paraId="334CDB07" w14:textId="7DBCEC89" w:rsidR="00C86E7D" w:rsidRDefault="00C86E7D" w:rsidP="00AC178C">
      <w:pPr>
        <w:spacing w:after="0"/>
        <w:rPr>
          <w:ins w:id="73" w:author="Andrés González-Santa Cruz" w:date="2022-06-07T20:05:00Z"/>
        </w:rPr>
      </w:pPr>
      <w:r w:rsidRPr="00CF6B9E">
        <w:t xml:space="preserve">The present proposal aims to examine the impact of SUT on the justice system contact prevention in Chile, in the </w:t>
      </w:r>
      <w:r w:rsidR="0005400F" w:rsidRPr="00CF6B9E">
        <w:t xml:space="preserve">short (3 and 6 months), </w:t>
      </w:r>
      <w:r w:rsidRPr="00CF6B9E">
        <w:t>middle</w:t>
      </w:r>
      <w:r w:rsidR="0005400F" w:rsidRPr="00CF6B9E">
        <w:t xml:space="preserve"> (1 year),</w:t>
      </w:r>
      <w:r w:rsidRPr="00CF6B9E">
        <w:t xml:space="preserve"> and long term</w:t>
      </w:r>
      <w:r w:rsidR="0005400F" w:rsidRPr="00CF6B9E">
        <w:t xml:space="preserve"> (3 years)</w:t>
      </w:r>
      <w:r w:rsidRPr="00CF6B9E">
        <w:t xml:space="preserve">. </w:t>
      </w:r>
      <w:r w:rsidR="00036803" w:rsidRPr="00CF6B9E">
        <w:t xml:space="preserve">To do so, </w:t>
      </w:r>
      <w:r w:rsidR="004B5C02" w:rsidRPr="00CF6B9E">
        <w:t xml:space="preserve">we used a registered-based retrospective cohort design of the population of people of 18+ years of age in publicly-funded Chilean SUT, which </w:t>
      </w:r>
      <w:del w:id="74" w:author="Andrés González-Santa Cruz" w:date="2022-06-08T00:02:00Z">
        <w:r w:rsidR="004B5C02" w:rsidRPr="00CF6B9E" w:rsidDel="0074310C">
          <w:delText xml:space="preserve">will </w:delText>
        </w:r>
      </w:del>
      <w:ins w:id="75" w:author="Andrés González-Santa Cruz" w:date="2022-06-08T00:02:00Z">
        <w:r w:rsidR="0074310C">
          <w:t>is being</w:t>
        </w:r>
        <w:r w:rsidR="0074310C" w:rsidRPr="00CF6B9E">
          <w:t xml:space="preserve"> </w:t>
        </w:r>
      </w:ins>
      <w:del w:id="76" w:author="Andrés González-Santa Cruz" w:date="2022-06-08T00:02:00Z">
        <w:r w:rsidR="004B5C02" w:rsidRPr="00CF6B9E" w:rsidDel="0074310C">
          <w:delText xml:space="preserve">be </w:delText>
        </w:r>
      </w:del>
      <w:r w:rsidR="004B5C02" w:rsidRPr="00CF6B9E">
        <w:t>linked to the National prosecutor’s data of all criminal causes registered for this population in the period 2010-2019.</w:t>
      </w:r>
    </w:p>
    <w:p w14:paraId="57CA8A7D" w14:textId="3F471405" w:rsidR="003121D6" w:rsidDel="003E7BA9" w:rsidRDefault="003121D6" w:rsidP="00E020C1">
      <w:pPr>
        <w:spacing w:after="0"/>
        <w:rPr>
          <w:del w:id="77" w:author="Andrés González-Santa Cruz" w:date="2022-06-07T21:21:00Z"/>
        </w:rPr>
      </w:pPr>
    </w:p>
    <w:p w14:paraId="2687A9E3" w14:textId="447BD20F" w:rsidR="0096011C" w:rsidRDefault="0096011C" w:rsidP="003E7BA9">
      <w:pPr>
        <w:spacing w:after="0"/>
        <w:rPr>
          <w:ins w:id="78" w:author="Andrés González-Santa Cruz" w:date="2022-06-07T23:34:00Z"/>
        </w:rPr>
      </w:pPr>
    </w:p>
    <w:p w14:paraId="16366542" w14:textId="146865E1" w:rsidR="0096011C" w:rsidRPr="00AF75F5" w:rsidRDefault="0096011C" w:rsidP="0096011C">
      <w:pPr>
        <w:spacing w:after="0" w:line="240" w:lineRule="auto"/>
        <w:rPr>
          <w:ins w:id="79" w:author="Andrés González-Santa Cruz" w:date="2022-06-07T23:34:00Z"/>
          <w:rFonts w:eastAsia="Times New Roman" w:cs="Arial"/>
          <w:color w:val="000000"/>
          <w:lang w:eastAsia="en-AU"/>
        </w:rPr>
        <w:pPrChange w:id="80" w:author="Andrés González-Santa Cruz" w:date="2022-06-07T23:35:00Z">
          <w:pPr>
            <w:spacing w:before="240" w:after="240" w:line="240" w:lineRule="auto"/>
          </w:pPr>
        </w:pPrChange>
      </w:pPr>
      <w:ins w:id="81" w:author="Andrés González-Santa Cruz" w:date="2022-06-07T23:34:00Z">
        <w:r w:rsidRPr="00AF75F5">
          <w:rPr>
            <w:rFonts w:eastAsia="Times New Roman" w:cs="Arial"/>
            <w:color w:val="000000"/>
            <w:lang w:eastAsia="en-AU"/>
          </w:rPr>
          <w:t>This study will add evidence to the body of literature on the effects of SUD treatments. These results will have a public health impact by informing about the benefits and potential pitfalls of the current SUD treatment system.</w:t>
        </w:r>
      </w:ins>
    </w:p>
    <w:p w14:paraId="5D3675A5" w14:textId="77777777" w:rsidR="0096011C" w:rsidRDefault="0096011C" w:rsidP="003E7BA9">
      <w:pPr>
        <w:spacing w:after="0"/>
        <w:rPr>
          <w:ins w:id="82" w:author="Andrés González-Santa Cruz" w:date="2022-06-07T23:29:00Z"/>
        </w:rPr>
      </w:pPr>
    </w:p>
    <w:p w14:paraId="0CCBA103" w14:textId="712E4191" w:rsidR="003C33EB" w:rsidRPr="002F6841" w:rsidRDefault="002F6841" w:rsidP="00C13114">
      <w:pPr>
        <w:pStyle w:val="Ttulo1"/>
        <w:numPr>
          <w:ilvl w:val="0"/>
          <w:numId w:val="11"/>
        </w:numPr>
        <w:spacing w:after="0" w:afterAutospacing="0"/>
      </w:pPr>
      <w:r>
        <w:t>R</w:t>
      </w:r>
      <w:r w:rsidRPr="002F6841">
        <w:t xml:space="preserve">esearch questions, goals, and </w:t>
      </w:r>
      <w:r>
        <w:t>hypothesis</w:t>
      </w:r>
    </w:p>
    <w:p w14:paraId="625D2E14" w14:textId="440E59A9" w:rsidR="003C33EB" w:rsidRPr="00C13114" w:rsidRDefault="00CF6B9E" w:rsidP="00CF6B9E">
      <w:pPr>
        <w:pStyle w:val="Prrafodelista"/>
        <w:numPr>
          <w:ilvl w:val="0"/>
          <w:numId w:val="12"/>
        </w:numPr>
        <w:spacing w:after="0" w:line="240" w:lineRule="auto"/>
        <w:rPr>
          <w:rFonts w:ascii="Garamond" w:eastAsia="Times New Roman" w:hAnsi="Garamond" w:cs="Times New Roman"/>
          <w:sz w:val="24"/>
          <w:szCs w:val="24"/>
          <w:lang w:eastAsia="en-AU"/>
        </w:rPr>
      </w:pPr>
      <w:r w:rsidRPr="00CF6B9E">
        <w:rPr>
          <w:b/>
          <w:bCs/>
        </w:rPr>
        <w:t>Research question:</w:t>
      </w:r>
      <w:r>
        <w:t xml:space="preserve"> What </w:t>
      </w:r>
      <w:r w:rsidR="005F454B">
        <w:t>is</w:t>
      </w:r>
      <w:r>
        <w:t xml:space="preserve"> </w:t>
      </w:r>
      <w:r w:rsidRPr="00CF6B9E">
        <w:t xml:space="preserve">the impact of </w:t>
      </w:r>
      <w:ins w:id="83" w:author="Andrés González-Santa Cruz" w:date="2022-06-07T19:55:00Z">
        <w:r w:rsidR="008E715B">
          <w:t xml:space="preserve">baseline </w:t>
        </w:r>
      </w:ins>
      <w:r w:rsidRPr="00CF6B9E">
        <w:t>SUT</w:t>
      </w:r>
      <w:ins w:id="84" w:author="Andrés González-Santa Cruz" w:date="2022-06-07T19:58:00Z">
        <w:r w:rsidR="00D80387">
          <w:t xml:space="preserve"> outcome</w:t>
        </w:r>
      </w:ins>
      <w:r w:rsidRPr="00CF6B9E">
        <w:t xml:space="preserve"> on the justice system contact prevention in Chile, in the short (3 and 6 months), middle (1 year), and long term (3 years)</w:t>
      </w:r>
      <w:r>
        <w:t>?</w:t>
      </w:r>
    </w:p>
    <w:p w14:paraId="6C50E57D" w14:textId="4CBDB471" w:rsidR="00C13114" w:rsidRPr="00C13114" w:rsidRDefault="00C13114" w:rsidP="00C13114">
      <w:pPr>
        <w:pStyle w:val="Prrafodelista"/>
        <w:numPr>
          <w:ilvl w:val="0"/>
          <w:numId w:val="12"/>
        </w:numPr>
        <w:spacing w:after="0" w:line="240" w:lineRule="auto"/>
        <w:rPr>
          <w:rFonts w:ascii="Garamond" w:eastAsia="Times New Roman" w:hAnsi="Garamond" w:cs="Times New Roman"/>
          <w:sz w:val="24"/>
          <w:szCs w:val="24"/>
          <w:lang w:eastAsia="en-AU"/>
        </w:rPr>
      </w:pPr>
      <w:r>
        <w:rPr>
          <w:b/>
          <w:bCs/>
        </w:rPr>
        <w:t>Goals:</w:t>
      </w:r>
    </w:p>
    <w:p w14:paraId="1DFE5048" w14:textId="72D8A980" w:rsidR="00C13114" w:rsidRDefault="00C13114" w:rsidP="00C13114">
      <w:pPr>
        <w:pStyle w:val="Prrafodelista"/>
        <w:spacing w:after="0" w:line="240" w:lineRule="auto"/>
        <w:rPr>
          <w:color w:val="000000"/>
          <w:szCs w:val="20"/>
        </w:rPr>
      </w:pPr>
      <w:r w:rsidRPr="00C13114">
        <w:rPr>
          <w:color w:val="000000"/>
          <w:szCs w:val="20"/>
        </w:rPr>
        <w:t>1.</w:t>
      </w:r>
      <w:r>
        <w:rPr>
          <w:color w:val="000000"/>
          <w:szCs w:val="20"/>
        </w:rPr>
        <w:t xml:space="preserve"> </w:t>
      </w:r>
      <w:r w:rsidRPr="00C13114">
        <w:rPr>
          <w:color w:val="000000"/>
          <w:szCs w:val="20"/>
        </w:rPr>
        <w:t>Describ</w:t>
      </w:r>
      <w:r>
        <w:rPr>
          <w:color w:val="000000"/>
          <w:szCs w:val="20"/>
        </w:rPr>
        <w:t>ing</w:t>
      </w:r>
      <w:r w:rsidRPr="00C13114">
        <w:rPr>
          <w:color w:val="000000"/>
          <w:szCs w:val="20"/>
        </w:rPr>
        <w:t xml:space="preserve"> </w:t>
      </w:r>
      <w:r>
        <w:rPr>
          <w:color w:val="000000"/>
          <w:szCs w:val="20"/>
        </w:rPr>
        <w:t xml:space="preserve">the </w:t>
      </w:r>
      <w:r w:rsidRPr="00C13114">
        <w:rPr>
          <w:color w:val="000000"/>
          <w:szCs w:val="20"/>
        </w:rPr>
        <w:t>contact with the justice system</w:t>
      </w:r>
      <w:r>
        <w:rPr>
          <w:color w:val="000000"/>
          <w:szCs w:val="20"/>
        </w:rPr>
        <w:t xml:space="preserve"> of the Chilean population</w:t>
      </w:r>
      <w:r w:rsidRPr="00C13114">
        <w:rPr>
          <w:color w:val="000000"/>
          <w:szCs w:val="20"/>
        </w:rPr>
        <w:t xml:space="preserve"> according </w:t>
      </w:r>
      <w:commentRangeStart w:id="85"/>
      <w:r w:rsidRPr="00C13114">
        <w:rPr>
          <w:color w:val="000000"/>
          <w:szCs w:val="20"/>
        </w:rPr>
        <w:t xml:space="preserve">to </w:t>
      </w:r>
      <w:del w:id="86" w:author="Andrés González-Santa Cruz" w:date="2022-06-07T19:52:00Z">
        <w:r w:rsidDel="008E715B">
          <w:rPr>
            <w:color w:val="000000"/>
            <w:szCs w:val="20"/>
          </w:rPr>
          <w:delText xml:space="preserve">the </w:delText>
        </w:r>
        <w:r w:rsidRPr="00C13114" w:rsidDel="008E715B">
          <w:rPr>
            <w:color w:val="000000"/>
            <w:szCs w:val="20"/>
          </w:rPr>
          <w:delText>type of primary substance</w:delText>
        </w:r>
        <w:r w:rsidR="005F454B" w:rsidDel="008E715B">
          <w:rPr>
            <w:color w:val="000000"/>
            <w:szCs w:val="20"/>
          </w:rPr>
          <w:delText xml:space="preserve"> use</w:delText>
        </w:r>
        <w:r w:rsidDel="008E715B">
          <w:rPr>
            <w:color w:val="000000"/>
            <w:szCs w:val="20"/>
          </w:rPr>
          <w:delText>,</w:delText>
        </w:r>
        <w:r w:rsidR="00E22968" w:rsidDel="008E715B">
          <w:rPr>
            <w:color w:val="000000"/>
            <w:szCs w:val="20"/>
          </w:rPr>
          <w:delText xml:space="preserve"> </w:delText>
        </w:r>
      </w:del>
      <w:r w:rsidR="00E22968">
        <w:rPr>
          <w:color w:val="000000"/>
          <w:szCs w:val="20"/>
        </w:rPr>
        <w:t>treatment completion</w:t>
      </w:r>
      <w:ins w:id="87" w:author="Andrés González-Santa Cruz" w:date="2022-06-07T19:55:00Z">
        <w:r w:rsidR="008E715B">
          <w:rPr>
            <w:color w:val="000000"/>
            <w:szCs w:val="20"/>
          </w:rPr>
          <w:t xml:space="preserve"> </w:t>
        </w:r>
      </w:ins>
      <w:ins w:id="88" w:author="Andrés González-Santa Cruz" w:date="2022-06-07T19:57:00Z">
        <w:r w:rsidR="008E715B">
          <w:rPr>
            <w:color w:val="000000"/>
            <w:szCs w:val="20"/>
          </w:rPr>
          <w:t xml:space="preserve">of treatments </w:t>
        </w:r>
      </w:ins>
      <w:ins w:id="89" w:author="Andrés González-Santa Cruz" w:date="2022-06-07T19:55:00Z">
        <w:r w:rsidR="008E715B">
          <w:rPr>
            <w:color w:val="000000"/>
            <w:szCs w:val="20"/>
          </w:rPr>
          <w:t>at baseline</w:t>
        </w:r>
      </w:ins>
      <w:del w:id="90" w:author="Andrés González-Santa Cruz" w:date="2022-06-07T19:52:00Z">
        <w:r w:rsidR="00E22968" w:rsidDel="008E715B">
          <w:rPr>
            <w:color w:val="000000"/>
            <w:szCs w:val="20"/>
          </w:rPr>
          <w:delText>,</w:delText>
        </w:r>
        <w:r w:rsidDel="008E715B">
          <w:rPr>
            <w:color w:val="000000"/>
            <w:szCs w:val="20"/>
          </w:rPr>
          <w:delText xml:space="preserve"> gender, and age</w:delText>
        </w:r>
        <w:commentRangeEnd w:id="85"/>
        <w:r w:rsidR="005F454B" w:rsidDel="008E715B">
          <w:rPr>
            <w:rStyle w:val="Refdecomentario"/>
            <w:rFonts w:ascii="Times New Roman" w:eastAsia="Times New Roman" w:hAnsi="Times New Roman" w:cs="Times New Roman"/>
            <w:lang w:val="es-CL" w:eastAsia="es-ES_tradnl"/>
          </w:rPr>
          <w:commentReference w:id="85"/>
        </w:r>
        <w:r w:rsidDel="008E715B">
          <w:rPr>
            <w:color w:val="000000"/>
            <w:szCs w:val="20"/>
          </w:rPr>
          <w:delText>.</w:delText>
        </w:r>
      </w:del>
    </w:p>
    <w:p w14:paraId="3C420367" w14:textId="688C9D34" w:rsidR="00C13114" w:rsidRDefault="00C13114" w:rsidP="00C13114">
      <w:pPr>
        <w:pStyle w:val="Prrafodelista"/>
        <w:spacing w:after="0" w:line="240" w:lineRule="auto"/>
        <w:rPr>
          <w:color w:val="000000"/>
          <w:szCs w:val="20"/>
        </w:rPr>
      </w:pPr>
      <w:r w:rsidRPr="00C13114">
        <w:rPr>
          <w:color w:val="000000"/>
          <w:szCs w:val="20"/>
        </w:rPr>
        <w:t>2.</w:t>
      </w:r>
      <w:r>
        <w:rPr>
          <w:color w:val="000000"/>
          <w:szCs w:val="20"/>
        </w:rPr>
        <w:t xml:space="preserve"> </w:t>
      </w:r>
      <w:r w:rsidRPr="00C13114">
        <w:rPr>
          <w:color w:val="000000"/>
          <w:szCs w:val="20"/>
        </w:rPr>
        <w:t>Estimat</w:t>
      </w:r>
      <w:r>
        <w:rPr>
          <w:color w:val="000000"/>
          <w:szCs w:val="20"/>
        </w:rPr>
        <w:t>ing</w:t>
      </w:r>
      <w:r w:rsidRPr="00C13114">
        <w:rPr>
          <w:color w:val="000000"/>
          <w:szCs w:val="20"/>
        </w:rPr>
        <w:t xml:space="preserve"> the effect of treatment </w:t>
      </w:r>
      <w:ins w:id="91" w:author="Andrés González-Santa Cruz" w:date="2022-06-07T19:56:00Z">
        <w:r w:rsidR="008E715B">
          <w:rPr>
            <w:color w:val="000000"/>
            <w:szCs w:val="20"/>
          </w:rPr>
          <w:t xml:space="preserve">completion </w:t>
        </w:r>
      </w:ins>
      <w:r w:rsidRPr="00C13114">
        <w:rPr>
          <w:color w:val="000000"/>
          <w:szCs w:val="20"/>
        </w:rPr>
        <w:t>on the probability of contact with the justice system, according to</w:t>
      </w:r>
      <w:r w:rsidR="005F454B">
        <w:rPr>
          <w:color w:val="000000"/>
          <w:szCs w:val="20"/>
        </w:rPr>
        <w:t xml:space="preserve"> (i)</w:t>
      </w:r>
      <w:r w:rsidRPr="00C13114">
        <w:rPr>
          <w:color w:val="000000"/>
          <w:szCs w:val="20"/>
        </w:rPr>
        <w:t xml:space="preserve"> different treatment </w:t>
      </w:r>
      <w:r w:rsidR="00E22968">
        <w:rPr>
          <w:color w:val="000000"/>
          <w:szCs w:val="20"/>
        </w:rPr>
        <w:t>completion</w:t>
      </w:r>
      <w:r w:rsidR="00E22968" w:rsidRPr="00C13114">
        <w:rPr>
          <w:color w:val="000000"/>
          <w:szCs w:val="20"/>
        </w:rPr>
        <w:t xml:space="preserve"> </w:t>
      </w:r>
      <w:r w:rsidR="00AC178C">
        <w:rPr>
          <w:color w:val="000000"/>
          <w:szCs w:val="20"/>
        </w:rPr>
        <w:t>stages</w:t>
      </w:r>
      <w:r w:rsidR="00E22968">
        <w:rPr>
          <w:color w:val="000000"/>
          <w:szCs w:val="20"/>
        </w:rPr>
        <w:t xml:space="preserve"> (i.e.</w:t>
      </w:r>
      <w:r w:rsidR="005F454B">
        <w:rPr>
          <w:color w:val="000000"/>
          <w:szCs w:val="20"/>
        </w:rPr>
        <w:t>,</w:t>
      </w:r>
      <w:r w:rsidR="00E22968">
        <w:rPr>
          <w:color w:val="000000"/>
          <w:szCs w:val="20"/>
        </w:rPr>
        <w:t xml:space="preserve"> early </w:t>
      </w:r>
      <w:r w:rsidR="005F454B">
        <w:rPr>
          <w:color w:val="000000"/>
          <w:szCs w:val="20"/>
        </w:rPr>
        <w:t>dropout</w:t>
      </w:r>
      <w:r w:rsidR="00E22968">
        <w:rPr>
          <w:color w:val="000000"/>
          <w:szCs w:val="20"/>
        </w:rPr>
        <w:t>, therapeutic discharge)</w:t>
      </w:r>
      <w:r w:rsidR="005F454B">
        <w:rPr>
          <w:color w:val="000000"/>
          <w:szCs w:val="20"/>
        </w:rPr>
        <w:t xml:space="preserve"> and </w:t>
      </w:r>
      <w:r w:rsidR="00F07EA1">
        <w:rPr>
          <w:color w:val="000000"/>
          <w:szCs w:val="20"/>
        </w:rPr>
        <w:t xml:space="preserve">(ii) </w:t>
      </w:r>
      <w:r w:rsidR="005F454B" w:rsidRPr="00CF6B9E">
        <w:t>short (3 and 6 months), middle (1 year), and long term (3 years)</w:t>
      </w:r>
      <w:r w:rsidRPr="00C13114">
        <w:rPr>
          <w:color w:val="000000"/>
          <w:szCs w:val="20"/>
        </w:rPr>
        <w:t>.</w:t>
      </w:r>
    </w:p>
    <w:p w14:paraId="6CA0FF4A" w14:textId="24C0380E" w:rsidR="00C13114" w:rsidRDefault="00C13114" w:rsidP="00C13114">
      <w:pPr>
        <w:pStyle w:val="Prrafodelista"/>
        <w:numPr>
          <w:ilvl w:val="0"/>
          <w:numId w:val="12"/>
        </w:numPr>
        <w:spacing w:after="0" w:line="240" w:lineRule="auto"/>
        <w:rPr>
          <w:b/>
          <w:bCs/>
          <w:color w:val="000000"/>
          <w:szCs w:val="20"/>
        </w:rPr>
      </w:pPr>
      <w:r w:rsidRPr="00C13114">
        <w:rPr>
          <w:b/>
          <w:bCs/>
          <w:color w:val="000000"/>
          <w:szCs w:val="20"/>
        </w:rPr>
        <w:t>Hypothesis</w:t>
      </w:r>
    </w:p>
    <w:p w14:paraId="7D33453A" w14:textId="1B3BC69D" w:rsidR="00C13114" w:rsidRPr="00C13114" w:rsidRDefault="00E22968" w:rsidP="00E22968">
      <w:pPr>
        <w:pStyle w:val="Prrafodelista"/>
        <w:numPr>
          <w:ilvl w:val="0"/>
          <w:numId w:val="13"/>
        </w:numPr>
        <w:spacing w:after="0" w:line="240" w:lineRule="auto"/>
        <w:rPr>
          <w:color w:val="000000"/>
          <w:szCs w:val="20"/>
        </w:rPr>
      </w:pPr>
      <w:commentRangeStart w:id="92"/>
      <w:r>
        <w:rPr>
          <w:color w:val="000000"/>
          <w:szCs w:val="20"/>
        </w:rPr>
        <w:t xml:space="preserve">Users </w:t>
      </w:r>
      <w:del w:id="93" w:author="Andrés González-Santa Cruz" w:date="2022-06-08T00:03:00Z">
        <w:r w:rsidDel="0074310C">
          <w:rPr>
            <w:color w:val="000000"/>
            <w:szCs w:val="20"/>
          </w:rPr>
          <w:delText xml:space="preserve">that </w:delText>
        </w:r>
      </w:del>
      <w:ins w:id="94" w:author="Andrés González-Santa Cruz" w:date="2022-06-08T00:03:00Z">
        <w:r w:rsidR="0074310C">
          <w:rPr>
            <w:color w:val="000000"/>
            <w:szCs w:val="20"/>
          </w:rPr>
          <w:t>who</w:t>
        </w:r>
        <w:r w:rsidR="0074310C">
          <w:rPr>
            <w:color w:val="000000"/>
            <w:szCs w:val="20"/>
          </w:rPr>
          <w:t xml:space="preserve"> </w:t>
        </w:r>
      </w:ins>
      <w:r>
        <w:rPr>
          <w:color w:val="000000"/>
          <w:szCs w:val="20"/>
        </w:rPr>
        <w:t xml:space="preserve">achieve treatment completion are </w:t>
      </w:r>
      <w:r w:rsidR="005F454B">
        <w:rPr>
          <w:color w:val="000000"/>
          <w:szCs w:val="20"/>
        </w:rPr>
        <w:t>less</w:t>
      </w:r>
      <w:r>
        <w:rPr>
          <w:color w:val="000000"/>
          <w:szCs w:val="20"/>
        </w:rPr>
        <w:t xml:space="preserve"> in contact with the justice system</w:t>
      </w:r>
      <w:r w:rsidR="005F454B">
        <w:rPr>
          <w:color w:val="000000"/>
          <w:szCs w:val="20"/>
        </w:rPr>
        <w:t xml:space="preserve"> </w:t>
      </w:r>
      <w:del w:id="95" w:author="Andrés González-Santa Cruz" w:date="2022-06-08T00:03:00Z">
        <w:r w:rsidR="005F454B" w:rsidDel="0074310C">
          <w:rPr>
            <w:color w:val="000000"/>
            <w:szCs w:val="20"/>
          </w:rPr>
          <w:delText>compared to</w:delText>
        </w:r>
      </w:del>
      <w:ins w:id="96" w:author="Andrés González-Santa Cruz" w:date="2022-06-08T00:03:00Z">
        <w:r w:rsidR="0074310C">
          <w:rPr>
            <w:color w:val="000000"/>
            <w:szCs w:val="20"/>
          </w:rPr>
          <w:t>than</w:t>
        </w:r>
      </w:ins>
      <w:r w:rsidR="005F454B">
        <w:rPr>
          <w:color w:val="000000"/>
          <w:szCs w:val="20"/>
        </w:rPr>
        <w:t xml:space="preserve"> users </w:t>
      </w:r>
      <w:del w:id="97" w:author="Andrés González-Santa Cruz" w:date="2022-06-08T00:03:00Z">
        <w:r w:rsidR="005F454B" w:rsidDel="0074310C">
          <w:rPr>
            <w:color w:val="000000"/>
            <w:szCs w:val="20"/>
          </w:rPr>
          <w:delText xml:space="preserve">that </w:delText>
        </w:r>
      </w:del>
      <w:ins w:id="98" w:author="Andrés González-Santa Cruz" w:date="2022-06-08T00:03:00Z">
        <w:r w:rsidR="0074310C">
          <w:rPr>
            <w:color w:val="000000"/>
            <w:szCs w:val="20"/>
          </w:rPr>
          <w:t>who</w:t>
        </w:r>
        <w:r w:rsidR="0074310C">
          <w:rPr>
            <w:color w:val="000000"/>
            <w:szCs w:val="20"/>
          </w:rPr>
          <w:t xml:space="preserve"> </w:t>
        </w:r>
      </w:ins>
      <w:r w:rsidR="005F454B">
        <w:rPr>
          <w:color w:val="000000"/>
          <w:szCs w:val="20"/>
        </w:rPr>
        <w:t>do not complete treatment</w:t>
      </w:r>
      <w:r>
        <w:rPr>
          <w:color w:val="000000"/>
          <w:szCs w:val="20"/>
        </w:rPr>
        <w:t xml:space="preserve">, </w:t>
      </w:r>
      <w:r w:rsidR="00AC178C" w:rsidRPr="00AC178C">
        <w:rPr>
          <w:color w:val="000000"/>
          <w:szCs w:val="20"/>
        </w:rPr>
        <w:t xml:space="preserve">although this effect </w:t>
      </w:r>
      <w:r w:rsidR="005F454B">
        <w:rPr>
          <w:color w:val="000000"/>
          <w:szCs w:val="20"/>
        </w:rPr>
        <w:t xml:space="preserve">may </w:t>
      </w:r>
      <w:r w:rsidR="00AC178C" w:rsidRPr="00AC178C">
        <w:rPr>
          <w:color w:val="000000"/>
          <w:szCs w:val="20"/>
        </w:rPr>
        <w:t>decrease as observation time passes</w:t>
      </w:r>
      <w:r w:rsidR="005F454B">
        <w:rPr>
          <w:color w:val="000000"/>
          <w:szCs w:val="20"/>
        </w:rPr>
        <w:t xml:space="preserve"> (3 and 6 months, 1 and 3 years)</w:t>
      </w:r>
      <w:r w:rsidR="00AC178C" w:rsidRPr="00AC178C">
        <w:rPr>
          <w:color w:val="000000"/>
          <w:szCs w:val="20"/>
        </w:rPr>
        <w:t xml:space="preserve">. </w:t>
      </w:r>
      <w:commentRangeEnd w:id="92"/>
      <w:r w:rsidR="00F07EA1">
        <w:rPr>
          <w:rStyle w:val="Refdecomentario"/>
          <w:rFonts w:ascii="Times New Roman" w:eastAsia="Times New Roman" w:hAnsi="Times New Roman" w:cs="Times New Roman"/>
          <w:lang w:val="es-CL" w:eastAsia="es-ES_tradnl"/>
        </w:rPr>
        <w:commentReference w:id="92"/>
      </w:r>
    </w:p>
    <w:p w14:paraId="6842196B" w14:textId="2C160808" w:rsidR="003C33EB" w:rsidRPr="003C33EB" w:rsidRDefault="00AC178C" w:rsidP="00C13114">
      <w:pPr>
        <w:pStyle w:val="Ttulo1"/>
        <w:numPr>
          <w:ilvl w:val="0"/>
          <w:numId w:val="11"/>
        </w:numPr>
      </w:pPr>
      <w:r>
        <w:t>Analytic strategy</w:t>
      </w:r>
    </w:p>
    <w:p w14:paraId="4AD615D5" w14:textId="77777777" w:rsidR="003C33EB" w:rsidRPr="003C33EB" w:rsidRDefault="003C33EB" w:rsidP="003C33EB">
      <w:pPr>
        <w:spacing w:before="240" w:after="240" w:line="240" w:lineRule="auto"/>
        <w:ind w:left="720"/>
        <w:rPr>
          <w:rFonts w:ascii="Garamond" w:eastAsia="Times New Roman" w:hAnsi="Garamond" w:cs="Times New Roman"/>
          <w:sz w:val="24"/>
          <w:szCs w:val="24"/>
          <w:lang w:eastAsia="en-AU"/>
        </w:rPr>
      </w:pPr>
      <w:r w:rsidRPr="003C33EB">
        <w:rPr>
          <w:rFonts w:ascii="Garamond" w:eastAsia="Times New Roman" w:hAnsi="Garamond" w:cs="Arial"/>
          <w:color w:val="000000"/>
          <w:lang w:eastAsia="en-AU"/>
        </w:rPr>
        <w:t>mostrar trabajo avanzado</w:t>
      </w:r>
    </w:p>
    <w:p w14:paraId="12105ECE" w14:textId="09D88A9C" w:rsidR="003C33EB" w:rsidRDefault="003C33EB" w:rsidP="003C33EB">
      <w:pPr>
        <w:spacing w:before="240" w:after="240" w:line="240" w:lineRule="auto"/>
        <w:ind w:left="720"/>
        <w:rPr>
          <w:ins w:id="99" w:author="Andrés González-Santa Cruz" w:date="2022-06-07T23:27:00Z"/>
          <w:rFonts w:ascii="Garamond" w:eastAsia="Times New Roman" w:hAnsi="Garamond" w:cs="Arial"/>
          <w:b/>
          <w:bCs/>
          <w:color w:val="000000"/>
          <w:lang w:eastAsia="en-AU"/>
        </w:rPr>
      </w:pPr>
      <w:r w:rsidRPr="003C33EB">
        <w:rPr>
          <w:rFonts w:ascii="Garamond" w:eastAsia="Times New Roman" w:hAnsi="Garamond" w:cs="Arial"/>
          <w:b/>
          <w:bCs/>
          <w:color w:val="000000"/>
          <w:lang w:eastAsia="en-AU"/>
        </w:rPr>
        <w:t>ags → enfocarse más ahí</w:t>
      </w:r>
    </w:p>
    <w:p w14:paraId="55098F49" w14:textId="34118641" w:rsidR="003E7BA9" w:rsidRPr="009C4C36" w:rsidRDefault="003E7BA9" w:rsidP="0096011C">
      <w:pPr>
        <w:spacing w:after="0" w:line="240" w:lineRule="auto"/>
        <w:rPr>
          <w:ins w:id="100" w:author="Andrés González-Santa Cruz" w:date="2022-06-07T23:27:00Z"/>
          <w:rFonts w:eastAsia="Times New Roman" w:cs="Arial"/>
          <w:color w:val="000000"/>
          <w:lang w:eastAsia="en-AU"/>
          <w:rPrChange w:id="101" w:author="Andrés González-Santa Cruz" w:date="2022-06-07T23:33:00Z">
            <w:rPr>
              <w:ins w:id="102" w:author="Andrés González-Santa Cruz" w:date="2022-06-07T23:27:00Z"/>
              <w:rFonts w:ascii="Garamond" w:eastAsia="Times New Roman" w:hAnsi="Garamond" w:cs="Arial"/>
              <w:b/>
              <w:bCs/>
              <w:color w:val="000000"/>
              <w:lang w:eastAsia="en-AU"/>
            </w:rPr>
          </w:rPrChange>
        </w:rPr>
        <w:pPrChange w:id="103" w:author="Andrés González-Santa Cruz" w:date="2022-06-07T23:35:00Z">
          <w:pPr>
            <w:spacing w:before="240" w:after="240" w:line="240" w:lineRule="auto"/>
            <w:ind w:left="720"/>
          </w:pPr>
        </w:pPrChange>
      </w:pPr>
      <w:ins w:id="104" w:author="Andrés González-Santa Cruz" w:date="2022-06-07T23:27:00Z">
        <w:r w:rsidRPr="009C4C36">
          <w:rPr>
            <w:rFonts w:eastAsia="Times New Roman" w:cs="Arial"/>
            <w:color w:val="000000"/>
            <w:lang w:eastAsia="en-AU"/>
            <w:rPrChange w:id="105" w:author="Andrés González-Santa Cruz" w:date="2022-06-07T23:33:00Z">
              <w:rPr>
                <w:rFonts w:ascii="Garamond" w:eastAsia="Times New Roman" w:hAnsi="Garamond" w:cs="Arial"/>
                <w:b/>
                <w:bCs/>
                <w:color w:val="000000"/>
                <w:lang w:eastAsia="en-AU"/>
              </w:rPr>
            </w:rPrChange>
          </w:rPr>
          <w:t xml:space="preserve">We </w:t>
        </w:r>
      </w:ins>
      <w:ins w:id="106" w:author="Andrés González-Santa Cruz" w:date="2022-06-07T23:45:00Z">
        <w:r w:rsidR="00B74EF9">
          <w:rPr>
            <w:rFonts w:eastAsia="Times New Roman" w:cs="Arial"/>
            <w:color w:val="000000"/>
            <w:lang w:eastAsia="en-AU"/>
          </w:rPr>
          <w:t>are</w:t>
        </w:r>
      </w:ins>
      <w:ins w:id="107" w:author="Andrés González-Santa Cruz" w:date="2022-06-07T23:27:00Z">
        <w:r w:rsidRPr="009C4C36">
          <w:rPr>
            <w:rFonts w:eastAsia="Times New Roman" w:cs="Arial"/>
            <w:color w:val="000000"/>
            <w:lang w:eastAsia="en-AU"/>
            <w:rPrChange w:id="108" w:author="Andrés González-Santa Cruz" w:date="2022-06-07T23:33:00Z">
              <w:rPr>
                <w:rFonts w:ascii="Garamond" w:eastAsia="Times New Roman" w:hAnsi="Garamond" w:cs="Arial"/>
                <w:b/>
                <w:bCs/>
                <w:color w:val="000000"/>
                <w:lang w:eastAsia="en-AU"/>
              </w:rPr>
            </w:rPrChange>
          </w:rPr>
          <w:t xml:space="preserve"> creat</w:t>
        </w:r>
      </w:ins>
      <w:ins w:id="109" w:author="Andrés González-Santa Cruz" w:date="2022-06-07T23:45:00Z">
        <w:r w:rsidR="00B74EF9">
          <w:rPr>
            <w:rFonts w:eastAsia="Times New Roman" w:cs="Arial"/>
            <w:color w:val="000000"/>
            <w:lang w:eastAsia="en-AU"/>
          </w:rPr>
          <w:t>ing</w:t>
        </w:r>
      </w:ins>
      <w:ins w:id="110" w:author="Andrés González-Santa Cruz" w:date="2022-06-07T23:27:00Z">
        <w:r w:rsidRPr="009C4C36">
          <w:rPr>
            <w:rFonts w:eastAsia="Times New Roman" w:cs="Arial"/>
            <w:color w:val="000000"/>
            <w:lang w:eastAsia="en-AU"/>
            <w:rPrChange w:id="111" w:author="Andrés González-Santa Cruz" w:date="2022-06-07T23:33:00Z">
              <w:rPr>
                <w:rFonts w:ascii="Garamond" w:eastAsia="Times New Roman" w:hAnsi="Garamond" w:cs="Arial"/>
                <w:b/>
                <w:bCs/>
                <w:color w:val="000000"/>
                <w:lang w:eastAsia="en-AU"/>
              </w:rPr>
            </w:rPrChange>
          </w:rPr>
          <w:t xml:space="preserve"> a population-based record-linkage open cohort design. We </w:t>
        </w:r>
      </w:ins>
      <w:ins w:id="112" w:author="Andrés González-Santa Cruz" w:date="2022-06-07T23:40:00Z">
        <w:r w:rsidR="00B74EF9">
          <w:rPr>
            <w:rFonts w:eastAsia="Times New Roman" w:cs="Arial"/>
            <w:color w:val="000000"/>
            <w:lang w:eastAsia="en-AU"/>
          </w:rPr>
          <w:t>are</w:t>
        </w:r>
      </w:ins>
      <w:ins w:id="113" w:author="Andrés González-Santa Cruz" w:date="2022-06-07T23:27:00Z">
        <w:r w:rsidRPr="009C4C36">
          <w:rPr>
            <w:rFonts w:eastAsia="Times New Roman" w:cs="Arial"/>
            <w:color w:val="000000"/>
            <w:lang w:eastAsia="en-AU"/>
            <w:rPrChange w:id="114" w:author="Andrés González-Santa Cruz" w:date="2022-06-07T23:33:00Z">
              <w:rPr>
                <w:rFonts w:ascii="Garamond" w:eastAsia="Times New Roman" w:hAnsi="Garamond" w:cs="Arial"/>
                <w:b/>
                <w:bCs/>
                <w:color w:val="000000"/>
                <w:lang w:eastAsia="en-AU"/>
              </w:rPr>
            </w:rPrChange>
          </w:rPr>
          <w:t xml:space="preserve"> link</w:t>
        </w:r>
      </w:ins>
      <w:ins w:id="115" w:author="Andrés González-Santa Cruz" w:date="2022-06-07T23:40:00Z">
        <w:r w:rsidR="00B74EF9">
          <w:rPr>
            <w:rFonts w:eastAsia="Times New Roman" w:cs="Arial"/>
            <w:color w:val="000000"/>
            <w:lang w:eastAsia="en-AU"/>
          </w:rPr>
          <w:t>ing</w:t>
        </w:r>
      </w:ins>
      <w:ins w:id="116" w:author="Andrés González-Santa Cruz" w:date="2022-06-07T23:27:00Z">
        <w:r w:rsidRPr="009C4C36">
          <w:rPr>
            <w:rFonts w:eastAsia="Times New Roman" w:cs="Arial"/>
            <w:color w:val="000000"/>
            <w:lang w:eastAsia="en-AU"/>
            <w:rPrChange w:id="117" w:author="Andrés González-Santa Cruz" w:date="2022-06-07T23:33:00Z">
              <w:rPr>
                <w:rFonts w:ascii="Garamond" w:eastAsia="Times New Roman" w:hAnsi="Garamond" w:cs="Arial"/>
                <w:b/>
                <w:bCs/>
                <w:color w:val="000000"/>
                <w:lang w:eastAsia="en-AU"/>
              </w:rPr>
            </w:rPrChange>
          </w:rPr>
          <w:t xml:space="preserve"> electronic records</w:t>
        </w:r>
        <w:r w:rsidRPr="009C4C36">
          <w:rPr>
            <w:rFonts w:eastAsia="Times New Roman" w:cs="Arial"/>
            <w:color w:val="000000"/>
            <w:lang w:eastAsia="en-AU"/>
            <w:rPrChange w:id="118" w:author="Andrés González-Santa Cruz" w:date="2022-06-07T23:33:00Z">
              <w:rPr>
                <w:rFonts w:ascii="Garamond" w:eastAsia="Times New Roman" w:hAnsi="Garamond" w:cs="Arial"/>
                <w:b/>
                <w:bCs/>
                <w:color w:val="000000"/>
                <w:lang w:eastAsia="en-AU"/>
              </w:rPr>
            </w:rPrChange>
          </w:rPr>
          <w:t xml:space="preserve"> </w:t>
        </w:r>
        <w:r w:rsidRPr="009C4C36">
          <w:rPr>
            <w:rFonts w:eastAsia="Times New Roman" w:cs="Arial"/>
            <w:color w:val="000000"/>
            <w:lang w:eastAsia="en-AU"/>
            <w:rPrChange w:id="119" w:author="Andrés González-Santa Cruz" w:date="2022-06-07T23:33:00Z">
              <w:rPr>
                <w:rFonts w:ascii="Garamond" w:eastAsia="Times New Roman" w:hAnsi="Garamond" w:cs="Arial"/>
                <w:b/>
                <w:bCs/>
                <w:color w:val="000000"/>
                <w:lang w:eastAsia="en-AU"/>
              </w:rPr>
            </w:rPrChange>
          </w:rPr>
          <w:t xml:space="preserve">of </w:t>
        </w:r>
      </w:ins>
      <w:ins w:id="120" w:author="Andrés González-Santa Cruz" w:date="2022-06-07T23:40:00Z">
        <w:r w:rsidR="00B74EF9">
          <w:rPr>
            <w:rFonts w:eastAsia="Times New Roman" w:cs="Arial"/>
            <w:color w:val="000000"/>
            <w:lang w:eastAsia="en-AU"/>
          </w:rPr>
          <w:t xml:space="preserve">individuals </w:t>
        </w:r>
      </w:ins>
      <w:ins w:id="121" w:author="Andrés González-Santa Cruz" w:date="2022-06-07T23:27:00Z">
        <w:r w:rsidRPr="009C4C36">
          <w:rPr>
            <w:rFonts w:eastAsia="Times New Roman" w:cs="Arial"/>
            <w:color w:val="000000"/>
            <w:lang w:eastAsia="en-AU"/>
            <w:rPrChange w:id="122" w:author="Andrés González-Santa Cruz" w:date="2022-06-07T23:33:00Z">
              <w:rPr>
                <w:rFonts w:ascii="Garamond" w:eastAsia="Times New Roman" w:hAnsi="Garamond" w:cs="Arial"/>
                <w:b/>
                <w:bCs/>
                <w:color w:val="000000"/>
                <w:lang w:eastAsia="en-AU"/>
              </w:rPr>
            </w:rPrChange>
          </w:rPr>
          <w:t>in publicly funded SUD treatment</w:t>
        </w:r>
      </w:ins>
      <w:ins w:id="123" w:author="Andrés González-Santa Cruz" w:date="2022-06-07T23:40:00Z">
        <w:r w:rsidR="00B74EF9">
          <w:rPr>
            <w:rFonts w:eastAsia="Times New Roman" w:cs="Arial"/>
            <w:color w:val="000000"/>
            <w:lang w:eastAsia="en-AU"/>
          </w:rPr>
          <w:t>s</w:t>
        </w:r>
      </w:ins>
      <w:ins w:id="124" w:author="Andrés González-Santa Cruz" w:date="2022-06-07T23:27:00Z">
        <w:r w:rsidRPr="009C4C36">
          <w:rPr>
            <w:rFonts w:eastAsia="Times New Roman" w:cs="Arial"/>
            <w:color w:val="000000"/>
            <w:lang w:eastAsia="en-AU"/>
            <w:rPrChange w:id="125" w:author="Andrés González-Santa Cruz" w:date="2022-06-07T23:33:00Z">
              <w:rPr>
                <w:rFonts w:ascii="Garamond" w:eastAsia="Times New Roman" w:hAnsi="Garamond" w:cs="Arial"/>
                <w:b/>
                <w:bCs/>
                <w:color w:val="000000"/>
                <w:lang w:eastAsia="en-AU"/>
              </w:rPr>
            </w:rPrChange>
          </w:rPr>
          <w:t xml:space="preserve"> with </w:t>
        </w:r>
      </w:ins>
      <w:ins w:id="126" w:author="Andrés González-Santa Cruz" w:date="2022-06-07T23:41:00Z">
        <w:r w:rsidR="00B74EF9">
          <w:rPr>
            <w:rFonts w:eastAsia="Times New Roman" w:cs="Arial"/>
            <w:color w:val="000000"/>
            <w:lang w:eastAsia="en-AU"/>
          </w:rPr>
          <w:t xml:space="preserve">Prosecutor’s Office data </w:t>
        </w:r>
      </w:ins>
      <w:ins w:id="127" w:author="Andrés González-Santa Cruz" w:date="2022-06-07T23:27:00Z">
        <w:r w:rsidRPr="009C4C36">
          <w:rPr>
            <w:rFonts w:eastAsia="Times New Roman" w:cs="Arial"/>
            <w:color w:val="000000"/>
            <w:lang w:eastAsia="en-AU"/>
            <w:rPrChange w:id="128" w:author="Andrés González-Santa Cruz" w:date="2022-06-07T23:33:00Z">
              <w:rPr>
                <w:rFonts w:ascii="Garamond" w:eastAsia="Times New Roman" w:hAnsi="Garamond" w:cs="Arial"/>
                <w:b/>
                <w:bCs/>
                <w:color w:val="000000"/>
                <w:lang w:eastAsia="en-AU"/>
              </w:rPr>
            </w:rPrChange>
          </w:rPr>
          <w:t>at the national level, using a deterministic linkage process</w:t>
        </w:r>
      </w:ins>
      <w:ins w:id="129" w:author="Andrés González-Santa Cruz" w:date="2022-06-07T23:42:00Z">
        <w:r w:rsidR="00B74EF9">
          <w:rPr>
            <w:rFonts w:eastAsia="Times New Roman" w:cs="Arial"/>
            <w:color w:val="000000"/>
            <w:lang w:eastAsia="en-AU"/>
          </w:rPr>
          <w:t xml:space="preserve"> (</w:t>
        </w:r>
      </w:ins>
      <w:ins w:id="130" w:author="Andrés González-Santa Cruz" w:date="2022-06-07T23:44:00Z">
        <w:r w:rsidR="00B74EF9">
          <w:rPr>
            <w:rFonts w:eastAsia="Times New Roman" w:cs="Arial"/>
            <w:color w:val="000000"/>
            <w:lang w:eastAsia="en-AU"/>
          </w:rPr>
          <w:t xml:space="preserve">through an </w:t>
        </w:r>
      </w:ins>
      <w:ins w:id="131" w:author="Andrés González-Santa Cruz" w:date="2022-06-07T23:42:00Z">
        <w:r w:rsidR="00B74EF9" w:rsidRPr="00B74EF9">
          <w:rPr>
            <w:rFonts w:eastAsia="Times New Roman" w:cs="Arial"/>
            <w:color w:val="000000"/>
            <w:lang w:eastAsia="en-AU"/>
          </w:rPr>
          <w:t>encrypt</w:t>
        </w:r>
      </w:ins>
      <w:ins w:id="132" w:author="Andrés González-Santa Cruz" w:date="2022-06-07T23:44:00Z">
        <w:r w:rsidR="00B74EF9">
          <w:rPr>
            <w:rFonts w:eastAsia="Times New Roman" w:cs="Arial"/>
            <w:color w:val="000000"/>
            <w:lang w:eastAsia="en-AU"/>
          </w:rPr>
          <w:t>ed mask</w:t>
        </w:r>
      </w:ins>
      <w:ins w:id="133" w:author="Andrés González-Santa Cruz" w:date="2022-06-07T23:45:00Z">
        <w:r w:rsidR="00B74EF9">
          <w:rPr>
            <w:rFonts w:eastAsia="Times New Roman" w:cs="Arial"/>
            <w:color w:val="000000"/>
            <w:lang w:eastAsia="en-AU"/>
          </w:rPr>
          <w:t xml:space="preserve"> of</w:t>
        </w:r>
      </w:ins>
      <w:ins w:id="134" w:author="Andrés González-Santa Cruz" w:date="2022-06-07T23:42:00Z">
        <w:r w:rsidR="00B74EF9" w:rsidRPr="00B74EF9">
          <w:rPr>
            <w:rFonts w:eastAsia="Times New Roman" w:cs="Arial"/>
            <w:color w:val="000000"/>
            <w:lang w:eastAsia="en-AU"/>
          </w:rPr>
          <w:t xml:space="preserve"> the Chilean Unique National Role</w:t>
        </w:r>
        <w:r w:rsidR="00B74EF9">
          <w:rPr>
            <w:rFonts w:eastAsia="Times New Roman" w:cs="Arial"/>
            <w:color w:val="000000"/>
            <w:lang w:eastAsia="en-AU"/>
          </w:rPr>
          <w:t>)</w:t>
        </w:r>
      </w:ins>
      <w:ins w:id="135" w:author="Andrés González-Santa Cruz" w:date="2022-06-07T23:27:00Z">
        <w:r w:rsidRPr="009C4C36">
          <w:rPr>
            <w:rFonts w:eastAsia="Times New Roman" w:cs="Arial"/>
            <w:color w:val="000000"/>
            <w:lang w:eastAsia="en-AU"/>
            <w:rPrChange w:id="136" w:author="Andrés González-Santa Cruz" w:date="2022-06-07T23:33:00Z">
              <w:rPr>
                <w:rFonts w:ascii="Garamond" w:eastAsia="Times New Roman" w:hAnsi="Garamond" w:cs="Arial"/>
                <w:b/>
                <w:bCs/>
                <w:color w:val="000000"/>
                <w:lang w:eastAsia="en-AU"/>
              </w:rPr>
            </w:rPrChange>
          </w:rPr>
          <w:t>. The main exposure</w:t>
        </w:r>
        <w:r w:rsidRPr="009C4C36">
          <w:rPr>
            <w:rFonts w:eastAsia="Times New Roman" w:cs="Arial"/>
            <w:color w:val="000000"/>
            <w:lang w:eastAsia="en-AU"/>
            <w:rPrChange w:id="137" w:author="Andrés González-Santa Cruz" w:date="2022-06-07T23:33:00Z">
              <w:rPr>
                <w:rFonts w:ascii="Garamond" w:eastAsia="Times New Roman" w:hAnsi="Garamond" w:cs="Arial"/>
                <w:b/>
                <w:bCs/>
                <w:color w:val="000000"/>
                <w:lang w:eastAsia="en-AU"/>
              </w:rPr>
            </w:rPrChange>
          </w:rPr>
          <w:t xml:space="preserve"> </w:t>
        </w:r>
        <w:r w:rsidRPr="009C4C36">
          <w:rPr>
            <w:rFonts w:eastAsia="Times New Roman" w:cs="Arial"/>
            <w:color w:val="000000"/>
            <w:lang w:eastAsia="en-AU"/>
            <w:rPrChange w:id="138" w:author="Andrés González-Santa Cruz" w:date="2022-06-07T23:33:00Z">
              <w:rPr>
                <w:rFonts w:ascii="Garamond" w:eastAsia="Times New Roman" w:hAnsi="Garamond" w:cs="Arial"/>
                <w:b/>
                <w:bCs/>
                <w:color w:val="000000"/>
                <w:lang w:eastAsia="en-AU"/>
              </w:rPr>
            </w:rPrChange>
          </w:rPr>
          <w:t xml:space="preserve">variables will be the treatment outcomes (administrative discharge, early and late </w:t>
        </w:r>
      </w:ins>
      <w:ins w:id="139" w:author="Andrés González-Santa Cruz" w:date="2022-06-07T23:33:00Z">
        <w:r w:rsidR="001618CE" w:rsidRPr="001618CE">
          <w:rPr>
            <w:rFonts w:eastAsia="Times New Roman" w:cs="Arial"/>
            <w:color w:val="000000"/>
            <w:lang w:eastAsia="en-AU"/>
          </w:rPr>
          <w:t>dropouts</w:t>
        </w:r>
      </w:ins>
      <w:ins w:id="140" w:author="Andrés González-Santa Cruz" w:date="2022-06-07T23:27:00Z">
        <w:r w:rsidRPr="009C4C36">
          <w:rPr>
            <w:rFonts w:eastAsia="Times New Roman" w:cs="Arial"/>
            <w:color w:val="000000"/>
            <w:lang w:eastAsia="en-AU"/>
            <w:rPrChange w:id="141" w:author="Andrés González-Santa Cruz" w:date="2022-06-07T23:33:00Z">
              <w:rPr>
                <w:rFonts w:ascii="Garamond" w:eastAsia="Times New Roman" w:hAnsi="Garamond" w:cs="Arial"/>
                <w:b/>
                <w:bCs/>
                <w:color w:val="000000"/>
                <w:lang w:eastAsia="en-AU"/>
              </w:rPr>
            </w:rPrChange>
          </w:rPr>
          <w:t>,</w:t>
        </w:r>
        <w:r w:rsidRPr="009C4C36">
          <w:rPr>
            <w:rFonts w:eastAsia="Times New Roman" w:cs="Arial"/>
            <w:color w:val="000000"/>
            <w:lang w:eastAsia="en-AU"/>
            <w:rPrChange w:id="142" w:author="Andrés González-Santa Cruz" w:date="2022-06-07T23:33:00Z">
              <w:rPr>
                <w:rFonts w:ascii="Garamond" w:eastAsia="Times New Roman" w:hAnsi="Garamond" w:cs="Arial"/>
                <w:b/>
                <w:bCs/>
                <w:color w:val="000000"/>
                <w:lang w:eastAsia="en-AU"/>
              </w:rPr>
            </w:rPrChange>
          </w:rPr>
          <w:t xml:space="preserve"> </w:t>
        </w:r>
        <w:r w:rsidRPr="009C4C36">
          <w:rPr>
            <w:rFonts w:eastAsia="Times New Roman" w:cs="Arial"/>
            <w:color w:val="000000"/>
            <w:lang w:eastAsia="en-AU"/>
            <w:rPrChange w:id="143" w:author="Andrés González-Santa Cruz" w:date="2022-06-07T23:33:00Z">
              <w:rPr>
                <w:rFonts w:ascii="Garamond" w:eastAsia="Times New Roman" w:hAnsi="Garamond" w:cs="Arial"/>
                <w:b/>
                <w:bCs/>
                <w:color w:val="000000"/>
                <w:lang w:eastAsia="en-AU"/>
              </w:rPr>
            </w:rPrChange>
          </w:rPr>
          <w:t>therapeutic discharge). Our first analytic approach will be multi-state survival models, which allow</w:t>
        </w:r>
        <w:r w:rsidRPr="009C4C36">
          <w:rPr>
            <w:rFonts w:eastAsia="Times New Roman" w:cs="Arial"/>
            <w:color w:val="000000"/>
            <w:lang w:eastAsia="en-AU"/>
            <w:rPrChange w:id="144" w:author="Andrés González-Santa Cruz" w:date="2022-06-07T23:33:00Z">
              <w:rPr>
                <w:rFonts w:ascii="Garamond" w:eastAsia="Times New Roman" w:hAnsi="Garamond" w:cs="Arial"/>
                <w:b/>
                <w:bCs/>
                <w:color w:val="000000"/>
                <w:lang w:eastAsia="en-AU"/>
              </w:rPr>
            </w:rPrChange>
          </w:rPr>
          <w:t xml:space="preserve"> </w:t>
        </w:r>
      </w:ins>
      <w:ins w:id="145" w:author="Andrés González-Santa Cruz" w:date="2022-06-07T23:33:00Z">
        <w:r w:rsidR="001618CE" w:rsidRPr="001618CE">
          <w:rPr>
            <w:rFonts w:eastAsia="Times New Roman" w:cs="Arial"/>
            <w:color w:val="000000"/>
            <w:lang w:eastAsia="en-AU"/>
          </w:rPr>
          <w:t>modelling</w:t>
        </w:r>
      </w:ins>
      <w:ins w:id="146" w:author="Andrés González-Santa Cruz" w:date="2022-06-07T23:27:00Z">
        <w:r w:rsidRPr="009C4C36">
          <w:rPr>
            <w:rFonts w:eastAsia="Times New Roman" w:cs="Arial"/>
            <w:color w:val="000000"/>
            <w:lang w:eastAsia="en-AU"/>
            <w:rPrChange w:id="147" w:author="Andrés González-Santa Cruz" w:date="2022-06-07T23:33:00Z">
              <w:rPr>
                <w:rFonts w:ascii="Garamond" w:eastAsia="Times New Roman" w:hAnsi="Garamond" w:cs="Arial"/>
                <w:b/>
                <w:bCs/>
                <w:color w:val="000000"/>
                <w:lang w:eastAsia="en-AU"/>
              </w:rPr>
            </w:rPrChange>
          </w:rPr>
          <w:t xml:space="preserve"> intermediate health events, to estimate transition probabilities across </w:t>
        </w:r>
      </w:ins>
      <w:ins w:id="148" w:author="Andrés González-Santa Cruz" w:date="2022-06-07T23:43:00Z">
        <w:r w:rsidR="00B74EF9">
          <w:rPr>
            <w:rFonts w:eastAsia="Times New Roman" w:cs="Arial"/>
            <w:color w:val="000000"/>
            <w:lang w:eastAsia="en-AU"/>
          </w:rPr>
          <w:t>treatment outcomes</w:t>
        </w:r>
        <w:r w:rsidR="00B74EF9">
          <w:t xml:space="preserve"> to contacts with</w:t>
        </w:r>
      </w:ins>
      <w:ins w:id="149" w:author="Andrés González-Santa Cruz" w:date="2022-06-07T23:44:00Z">
        <w:r w:rsidR="00B74EF9">
          <w:t xml:space="preserve"> the</w:t>
        </w:r>
      </w:ins>
      <w:ins w:id="150" w:author="Andrés González-Santa Cruz" w:date="2022-06-07T23:43:00Z">
        <w:r w:rsidR="00B74EF9">
          <w:t xml:space="preserve"> </w:t>
        </w:r>
      </w:ins>
      <w:ins w:id="151" w:author="Andrés González-Santa Cruz" w:date="2022-06-07T23:44:00Z">
        <w:r w:rsidR="00B74EF9">
          <w:t>justice system</w:t>
        </w:r>
      </w:ins>
      <w:ins w:id="152" w:author="Andrés González-Santa Cruz" w:date="2022-06-07T23:27:00Z">
        <w:r w:rsidRPr="009C4C36">
          <w:rPr>
            <w:rFonts w:eastAsia="Times New Roman" w:cs="Arial"/>
            <w:color w:val="000000"/>
            <w:lang w:eastAsia="en-AU"/>
            <w:rPrChange w:id="153" w:author="Andrés González-Santa Cruz" w:date="2022-06-07T23:33:00Z">
              <w:rPr>
                <w:rFonts w:ascii="Garamond" w:eastAsia="Times New Roman" w:hAnsi="Garamond" w:cs="Arial"/>
                <w:b/>
                <w:bCs/>
                <w:color w:val="000000"/>
                <w:lang w:eastAsia="en-AU"/>
              </w:rPr>
            </w:rPrChange>
          </w:rPr>
          <w:t>, as well as the</w:t>
        </w:r>
        <w:r w:rsidRPr="009C4C36">
          <w:rPr>
            <w:rFonts w:eastAsia="Times New Roman" w:cs="Arial"/>
            <w:color w:val="000000"/>
            <w:lang w:eastAsia="en-AU"/>
            <w:rPrChange w:id="154" w:author="Andrés González-Santa Cruz" w:date="2022-06-07T23:33:00Z">
              <w:rPr>
                <w:rFonts w:ascii="Garamond" w:eastAsia="Times New Roman" w:hAnsi="Garamond" w:cs="Arial"/>
                <w:b/>
                <w:bCs/>
                <w:color w:val="000000"/>
                <w:lang w:eastAsia="en-AU"/>
              </w:rPr>
            </w:rPrChange>
          </w:rPr>
          <w:t xml:space="preserve"> </w:t>
        </w:r>
        <w:r w:rsidRPr="009C4C36">
          <w:rPr>
            <w:rFonts w:eastAsia="Times New Roman" w:cs="Arial"/>
            <w:color w:val="000000"/>
            <w:lang w:eastAsia="en-AU"/>
            <w:rPrChange w:id="155" w:author="Andrés González-Santa Cruz" w:date="2022-06-07T23:33:00Z">
              <w:rPr>
                <w:rFonts w:ascii="Garamond" w:eastAsia="Times New Roman" w:hAnsi="Garamond" w:cs="Arial"/>
                <w:b/>
                <w:bCs/>
                <w:color w:val="000000"/>
                <w:lang w:eastAsia="en-AU"/>
              </w:rPr>
            </w:rPrChange>
          </w:rPr>
          <w:t>covariate effects for each specific transition.</w:t>
        </w:r>
      </w:ins>
    </w:p>
    <w:p w14:paraId="47083F4C" w14:textId="77777777" w:rsidR="003E7BA9" w:rsidRPr="003C33EB" w:rsidRDefault="003E7BA9" w:rsidP="003C33EB">
      <w:pPr>
        <w:spacing w:before="240" w:after="240" w:line="240" w:lineRule="auto"/>
        <w:ind w:left="720"/>
        <w:rPr>
          <w:rFonts w:ascii="Garamond" w:eastAsia="Times New Roman" w:hAnsi="Garamond" w:cs="Times New Roman"/>
          <w:sz w:val="24"/>
          <w:szCs w:val="24"/>
          <w:lang w:eastAsia="en-AU"/>
        </w:rPr>
      </w:pPr>
    </w:p>
    <w:p w14:paraId="1911B0D2" w14:textId="65C40256" w:rsidR="003C33EB" w:rsidRPr="003C33EB" w:rsidRDefault="00AC178C" w:rsidP="003C33EB">
      <w:pPr>
        <w:pStyle w:val="Ttulo1"/>
        <w:numPr>
          <w:ilvl w:val="0"/>
          <w:numId w:val="11"/>
        </w:numPr>
      </w:pPr>
      <w:r>
        <w:t>Project milestones</w:t>
      </w:r>
    </w:p>
    <w:p w14:paraId="56B933AA" w14:textId="5DC22587" w:rsidR="003C33EB" w:rsidRPr="003C33EB" w:rsidRDefault="003C33EB" w:rsidP="003C33EB">
      <w:pPr>
        <w:spacing w:after="0" w:line="240" w:lineRule="auto"/>
        <w:rPr>
          <w:rFonts w:ascii="Garamond" w:eastAsia="Times New Roman" w:hAnsi="Garamond" w:cs="Times New Roman"/>
          <w:sz w:val="24"/>
          <w:szCs w:val="24"/>
          <w:lang w:eastAsia="en-AU"/>
        </w:rPr>
      </w:pPr>
      <w:r w:rsidRPr="003C33EB">
        <w:rPr>
          <w:rFonts w:ascii="Garamond" w:eastAsia="Times New Roman" w:hAnsi="Garamond" w:cs="Times New Roman"/>
          <w:sz w:val="24"/>
          <w:szCs w:val="24"/>
          <w:lang w:eastAsia="en-AU"/>
        </w:rPr>
        <w:lastRenderedPageBreak/>
        <w:br/>
      </w:r>
    </w:p>
    <w:p w14:paraId="19FFF69F" w14:textId="6BD69530" w:rsidR="003C33EB" w:rsidRDefault="00AC178C" w:rsidP="003C33EB">
      <w:pPr>
        <w:pStyle w:val="Ttulo1"/>
        <w:numPr>
          <w:ilvl w:val="0"/>
          <w:numId w:val="11"/>
        </w:numPr>
      </w:pPr>
      <w:r>
        <w:t>Research team</w:t>
      </w:r>
    </w:p>
    <w:p w14:paraId="22264B86" w14:textId="3DA7BC48" w:rsidR="00F07EA1" w:rsidRPr="00F07EA1" w:rsidRDefault="00F07EA1" w:rsidP="00F07EA1">
      <w:pPr>
        <w:pStyle w:val="Prrafodelista"/>
        <w:numPr>
          <w:ilvl w:val="0"/>
          <w:numId w:val="12"/>
        </w:numPr>
        <w:rPr>
          <w:i/>
          <w:iCs/>
        </w:rPr>
      </w:pPr>
      <w:r w:rsidRPr="00F07EA1">
        <w:rPr>
          <w:i/>
          <w:iCs/>
        </w:rPr>
        <w:t>Mariel Mateo</w:t>
      </w:r>
    </w:p>
    <w:p w14:paraId="66EEF191" w14:textId="6D76B3D5" w:rsidR="00F07EA1" w:rsidRPr="00F07EA1" w:rsidRDefault="00F07EA1" w:rsidP="00F07EA1">
      <w:pPr>
        <w:pStyle w:val="Prrafodelista"/>
        <w:numPr>
          <w:ilvl w:val="0"/>
          <w:numId w:val="12"/>
        </w:numPr>
        <w:rPr>
          <w:i/>
          <w:iCs/>
        </w:rPr>
      </w:pPr>
      <w:r w:rsidRPr="00F07EA1">
        <w:rPr>
          <w:i/>
          <w:iCs/>
        </w:rPr>
        <w:t xml:space="preserve">Andrés González </w:t>
      </w:r>
    </w:p>
    <w:p w14:paraId="7DDDDF06" w14:textId="1E2452DC" w:rsidR="00F07EA1" w:rsidRPr="00F07EA1" w:rsidRDefault="00F07EA1" w:rsidP="00F07EA1">
      <w:pPr>
        <w:pStyle w:val="Prrafodelista"/>
        <w:numPr>
          <w:ilvl w:val="0"/>
          <w:numId w:val="12"/>
        </w:numPr>
        <w:rPr>
          <w:i/>
          <w:iCs/>
        </w:rPr>
      </w:pPr>
      <w:r w:rsidRPr="00F07EA1">
        <w:rPr>
          <w:i/>
          <w:iCs/>
        </w:rPr>
        <w:t>Álvaro Castillo</w:t>
      </w:r>
    </w:p>
    <w:p w14:paraId="728B8907" w14:textId="5D3CBF73" w:rsidR="00F07EA1" w:rsidRPr="00F07EA1" w:rsidRDefault="00F07EA1" w:rsidP="00F07EA1">
      <w:pPr>
        <w:pStyle w:val="Prrafodelista"/>
        <w:numPr>
          <w:ilvl w:val="0"/>
          <w:numId w:val="12"/>
        </w:numPr>
        <w:rPr>
          <w:i/>
          <w:iCs/>
        </w:rPr>
      </w:pPr>
      <w:r w:rsidRPr="00F07EA1">
        <w:rPr>
          <w:i/>
          <w:iCs/>
        </w:rPr>
        <w:t>Tara McGee</w:t>
      </w:r>
    </w:p>
    <w:p w14:paraId="7E89959C" w14:textId="15CB292C" w:rsidR="00F07EA1" w:rsidRPr="00F07EA1" w:rsidRDefault="00F07EA1" w:rsidP="00F07EA1">
      <w:pPr>
        <w:pStyle w:val="Prrafodelista"/>
        <w:numPr>
          <w:ilvl w:val="0"/>
          <w:numId w:val="12"/>
        </w:numPr>
        <w:rPr>
          <w:i/>
          <w:iCs/>
        </w:rPr>
      </w:pPr>
      <w:r w:rsidRPr="00F07EA1">
        <w:rPr>
          <w:i/>
          <w:iCs/>
        </w:rPr>
        <w:t>Christine Bond</w:t>
      </w:r>
    </w:p>
    <w:p w14:paraId="0BA500E4" w14:textId="77777777" w:rsidR="003C33EB" w:rsidRPr="003C33EB" w:rsidRDefault="003C33EB" w:rsidP="00F07EA1">
      <w:pPr>
        <w:rPr>
          <w:rFonts w:cs="Times New Roman"/>
          <w:b/>
          <w:bCs/>
          <w:sz w:val="48"/>
          <w:szCs w:val="48"/>
          <w:lang w:val="es-CL" w:eastAsia="en-AU"/>
        </w:rPr>
      </w:pPr>
      <w:r w:rsidRPr="003C33EB">
        <w:rPr>
          <w:lang w:val="es-CL" w:eastAsia="en-AU"/>
        </w:rPr>
        <w:t>-DECIR PUBLICACIONES AREA DE TRABAJO DE CADA INTEGRANTE. Particularmente mencionar el paper de evidencia (conjunto con andres y alvaro)</w:t>
      </w:r>
    </w:p>
    <w:p w14:paraId="541FD71C" w14:textId="77777777" w:rsidR="003C33EB" w:rsidRPr="003C33EB" w:rsidRDefault="003C33EB" w:rsidP="00F07EA1">
      <w:pPr>
        <w:rPr>
          <w:rFonts w:cs="Times New Roman"/>
          <w:sz w:val="24"/>
          <w:szCs w:val="24"/>
          <w:lang w:val="es-CL" w:eastAsia="en-AU"/>
        </w:rPr>
      </w:pPr>
      <w:r w:rsidRPr="003C33EB">
        <w:rPr>
          <w:lang w:val="es-CL" w:eastAsia="en-AU"/>
        </w:rPr>
        <w:t>-enfatizar que andres conoce los datos</w:t>
      </w:r>
    </w:p>
    <w:p w14:paraId="648C346C" w14:textId="1D1C93BA" w:rsidR="003C33EB" w:rsidRPr="003C33EB" w:rsidRDefault="00AC178C" w:rsidP="003C33EB">
      <w:pPr>
        <w:pStyle w:val="Ttulo1"/>
        <w:numPr>
          <w:ilvl w:val="0"/>
          <w:numId w:val="11"/>
        </w:numPr>
      </w:pPr>
      <w:r>
        <w:t>Timeline</w:t>
      </w:r>
    </w:p>
    <w:p w14:paraId="71C3F89C" w14:textId="5C432BC3" w:rsidR="003C33EB" w:rsidRDefault="003C33EB" w:rsidP="00F07EA1">
      <w:pPr>
        <w:rPr>
          <w:ins w:id="156" w:author="Andrés González-Santa Cruz" w:date="2022-06-07T23:50:00Z"/>
          <w:lang w:val="es-CL" w:eastAsia="en-AU"/>
        </w:rPr>
      </w:pPr>
      <w:r w:rsidRPr="003C33EB">
        <w:rPr>
          <w:lang w:val="es-CL" w:eastAsia="en-AU"/>
        </w:rPr>
        <w:t>Hacer mención al trabajo avanzado, lo disponible en el markdown. Trabajo adelantado. Evidencia que ayuda a justificar la factibilidad del proyecto.</w:t>
      </w:r>
    </w:p>
    <w:p w14:paraId="17F2B25B" w14:textId="48E1F2F6" w:rsidR="00DE51DF" w:rsidRPr="003C33EB" w:rsidRDefault="00654092" w:rsidP="00F07EA1">
      <w:pPr>
        <w:rPr>
          <w:b/>
          <w:bCs/>
          <w:sz w:val="48"/>
          <w:szCs w:val="48"/>
          <w:lang w:val="es-CL" w:eastAsia="en-AU"/>
        </w:rPr>
      </w:pPr>
      <w:ins w:id="157" w:author="Andrés González-Santa Cruz" w:date="2022-06-07T23:54:00Z">
        <w:r>
          <w:rPr>
            <w:noProof/>
          </w:rPr>
          <w:drawing>
            <wp:inline distT="0" distB="0" distL="0" distR="0" wp14:anchorId="10ACBC69" wp14:editId="1ACABBD5">
              <wp:extent cx="5731510" cy="3275330"/>
              <wp:effectExtent l="0" t="0" r="0" b="0"/>
              <wp:docPr id="5" name="Imagen 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Diagrama&#10;&#10;Descripción generada automáticamen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275330"/>
                      </a:xfrm>
                      <a:prstGeom prst="rect">
                        <a:avLst/>
                      </a:prstGeom>
                      <a:noFill/>
                      <a:ln>
                        <a:noFill/>
                      </a:ln>
                    </pic:spPr>
                  </pic:pic>
                </a:graphicData>
              </a:graphic>
            </wp:inline>
          </w:drawing>
        </w:r>
      </w:ins>
    </w:p>
    <w:p w14:paraId="06256FA9" w14:textId="1499A15E" w:rsidR="003C33EB" w:rsidRDefault="00DE51DF" w:rsidP="00DE51DF">
      <w:pPr>
        <w:spacing w:before="100" w:beforeAutospacing="1" w:after="100" w:afterAutospacing="1" w:line="240" w:lineRule="auto"/>
        <w:textAlignment w:val="baseline"/>
        <w:rPr>
          <w:ins w:id="158" w:author="Andrés González-Santa Cruz" w:date="2022-06-07T23:50:00Z"/>
        </w:rPr>
      </w:pPr>
      <w:ins w:id="159" w:author="Andrés González-Santa Cruz" w:date="2022-06-07T23:50:00Z">
        <w:r>
          <w:fldChar w:fldCharType="begin"/>
        </w:r>
        <w:r>
          <w:instrText xml:space="preserve"> HYPERLINK "https://fondecytacc.github.io/SUD_health_Chile.github.io/Fiscalia_merge" </w:instrText>
        </w:r>
        <w:r>
          <w:fldChar w:fldCharType="separate"/>
        </w:r>
        <w:r>
          <w:rPr>
            <w:rStyle w:val="Hipervnculo"/>
          </w:rPr>
          <w:t>Chilean prosecutor’s office Data merge (fondecytacc.github.io)</w:t>
        </w:r>
        <w:r>
          <w:fldChar w:fldCharType="end"/>
        </w:r>
      </w:ins>
    </w:p>
    <w:p w14:paraId="64D05023" w14:textId="2368EB88" w:rsidR="00DE51DF" w:rsidRDefault="00DE51DF" w:rsidP="00DE51DF">
      <w:pPr>
        <w:spacing w:before="100" w:beforeAutospacing="1" w:after="100" w:afterAutospacing="1" w:line="240" w:lineRule="auto"/>
        <w:textAlignment w:val="baseline"/>
        <w:rPr>
          <w:ins w:id="160" w:author="Andrés González-Santa Cruz" w:date="2022-06-07T23:50:00Z"/>
        </w:rPr>
      </w:pPr>
      <w:ins w:id="161" w:author="Andrés González-Santa Cruz" w:date="2022-06-07T23:50:00Z">
        <w:r>
          <w:fldChar w:fldCharType="begin"/>
        </w:r>
        <w:r>
          <w:instrText xml:space="preserve"> HYPERLINK "https://fondecytacc.github.io/SUD_health_Chile.github.io/Fiscalia_merge2" </w:instrText>
        </w:r>
        <w:r>
          <w:fldChar w:fldCharType="separate"/>
        </w:r>
        <w:r>
          <w:rPr>
            <w:rStyle w:val="Hipervnculo"/>
          </w:rPr>
          <w:t>Chilean prosecutor’s office Data merge, step 2 (fondecytacc.github.io)</w:t>
        </w:r>
        <w:r>
          <w:fldChar w:fldCharType="end"/>
        </w:r>
      </w:ins>
    </w:p>
    <w:p w14:paraId="0B2081AC" w14:textId="4D946A1A" w:rsidR="00DE51DF" w:rsidRDefault="00654092" w:rsidP="00DE51DF">
      <w:pPr>
        <w:spacing w:before="100" w:beforeAutospacing="1" w:after="100" w:afterAutospacing="1" w:line="240" w:lineRule="auto"/>
        <w:textAlignment w:val="baseline"/>
        <w:rPr>
          <w:ins w:id="162" w:author="Andrés González-Santa Cruz" w:date="2022-06-07T23:55:00Z"/>
          <w:rFonts w:ascii="Garamond" w:eastAsia="Times New Roman" w:hAnsi="Garamond" w:cs="Arial"/>
          <w:color w:val="000000"/>
          <w:lang w:val="es-CL" w:eastAsia="en-AU"/>
        </w:rPr>
      </w:pPr>
      <w:ins w:id="163" w:author="Andrés González-Santa Cruz" w:date="2022-06-07T23:55:00Z">
        <w:r>
          <w:rPr>
            <w:noProof/>
          </w:rPr>
          <w:lastRenderedPageBreak/>
          <w:drawing>
            <wp:inline distT="0" distB="0" distL="0" distR="0" wp14:anchorId="1E26BC41" wp14:editId="01D3AD75">
              <wp:extent cx="5731510" cy="4170045"/>
              <wp:effectExtent l="0" t="0" r="2540" b="1905"/>
              <wp:docPr id="6" name="Imagen 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Diagrama&#10;&#10;Descripción generada automáticamen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4170045"/>
                      </a:xfrm>
                      <a:prstGeom prst="rect">
                        <a:avLst/>
                      </a:prstGeom>
                      <a:noFill/>
                      <a:ln>
                        <a:noFill/>
                      </a:ln>
                    </pic:spPr>
                  </pic:pic>
                </a:graphicData>
              </a:graphic>
            </wp:inline>
          </w:drawing>
        </w:r>
      </w:ins>
    </w:p>
    <w:p w14:paraId="51B736B9" w14:textId="39B91A83" w:rsidR="00654092" w:rsidRPr="00D07249" w:rsidRDefault="00654092" w:rsidP="00DE51DF">
      <w:pPr>
        <w:spacing w:before="100" w:beforeAutospacing="1" w:after="100" w:afterAutospacing="1" w:line="240" w:lineRule="auto"/>
        <w:textAlignment w:val="baseline"/>
        <w:rPr>
          <w:rFonts w:ascii="Garamond" w:eastAsia="Times New Roman" w:hAnsi="Garamond" w:cs="Arial"/>
          <w:color w:val="000000"/>
          <w:lang w:val="en-US" w:eastAsia="en-AU"/>
          <w:rPrChange w:id="164" w:author="Andrés González-Santa Cruz" w:date="2022-06-07T23:57:00Z">
            <w:rPr>
              <w:rFonts w:ascii="Garamond" w:eastAsia="Times New Roman" w:hAnsi="Garamond" w:cs="Arial"/>
              <w:color w:val="000000"/>
              <w:lang w:val="es-CL" w:eastAsia="en-AU"/>
            </w:rPr>
          </w:rPrChange>
        </w:rPr>
        <w:pPrChange w:id="165" w:author="Andrés González-Santa Cruz" w:date="2022-06-07T23:50:00Z">
          <w:pPr>
            <w:spacing w:before="100" w:beforeAutospacing="1" w:after="100" w:afterAutospacing="1" w:line="240" w:lineRule="auto"/>
            <w:ind w:left="1440"/>
            <w:textAlignment w:val="baseline"/>
          </w:pPr>
        </w:pPrChange>
      </w:pPr>
      <w:ins w:id="166" w:author="Andrés González-Santa Cruz" w:date="2022-06-07T23:55:00Z">
        <w:r w:rsidRPr="00D07249">
          <w:rPr>
            <w:rFonts w:ascii="Garamond" w:eastAsia="Times New Roman" w:hAnsi="Garamond" w:cs="Arial"/>
            <w:color w:val="000000"/>
            <w:lang w:val="en-US" w:eastAsia="en-AU"/>
            <w:rPrChange w:id="167" w:author="Andrés González-Santa Cruz" w:date="2022-06-07T23:57:00Z">
              <w:rPr>
                <w:rFonts w:ascii="Garamond" w:eastAsia="Times New Roman" w:hAnsi="Garamond" w:cs="Arial"/>
                <w:color w:val="000000"/>
                <w:lang w:val="es-CL" w:eastAsia="en-AU"/>
              </w:rPr>
            </w:rPrChange>
          </w:rPr>
          <w:t xml:space="preserve">Note. Rel.= Relationships or the </w:t>
        </w:r>
      </w:ins>
      <w:ins w:id="168" w:author="Andrés González-Santa Cruz" w:date="2022-06-07T23:58:00Z">
        <w:r w:rsidR="00D07249">
          <w:rPr>
            <w:rFonts w:ascii="Garamond" w:eastAsia="Times New Roman" w:hAnsi="Garamond" w:cs="Arial"/>
            <w:color w:val="000000"/>
            <w:lang w:val="en-US" w:eastAsia="en-AU"/>
          </w:rPr>
          <w:t xml:space="preserve">combination of </w:t>
        </w:r>
      </w:ins>
      <w:ins w:id="169" w:author="Andrés González-Santa Cruz" w:date="2022-06-07T23:56:00Z">
        <w:r w:rsidR="00D07249" w:rsidRPr="00D07249">
          <w:rPr>
            <w:rFonts w:ascii="Garamond" w:eastAsia="Times New Roman" w:hAnsi="Garamond" w:cs="Arial"/>
            <w:color w:val="000000"/>
            <w:lang w:val="en-US" w:eastAsia="en-AU"/>
            <w:rPrChange w:id="170" w:author="Andrés González-Santa Cruz" w:date="2022-06-07T23:57:00Z">
              <w:rPr>
                <w:rFonts w:ascii="Garamond" w:eastAsia="Times New Roman" w:hAnsi="Garamond" w:cs="Arial"/>
                <w:color w:val="000000"/>
                <w:lang w:val="es-CL" w:eastAsia="en-AU"/>
              </w:rPr>
            </w:rPrChange>
          </w:rPr>
          <w:t>a victim</w:t>
        </w:r>
      </w:ins>
      <w:ins w:id="171" w:author="Andrés González-Santa Cruz" w:date="2022-06-07T23:57:00Z">
        <w:r w:rsidR="00D07249">
          <w:rPr>
            <w:rFonts w:ascii="Garamond" w:eastAsia="Times New Roman" w:hAnsi="Garamond" w:cs="Arial"/>
            <w:color w:val="000000"/>
            <w:lang w:val="en-US" w:eastAsia="en-AU"/>
          </w:rPr>
          <w:t xml:space="preserve"> (Vic)</w:t>
        </w:r>
      </w:ins>
      <w:ins w:id="172" w:author="Andrés González-Santa Cruz" w:date="2022-06-07T23:56:00Z">
        <w:r w:rsidR="00D07249" w:rsidRPr="00D07249">
          <w:rPr>
            <w:rFonts w:ascii="Garamond" w:eastAsia="Times New Roman" w:hAnsi="Garamond" w:cs="Arial"/>
            <w:color w:val="000000"/>
            <w:lang w:val="en-US" w:eastAsia="en-AU"/>
            <w:rPrChange w:id="173" w:author="Andrés González-Santa Cruz" w:date="2022-06-07T23:57:00Z">
              <w:rPr>
                <w:rFonts w:ascii="Garamond" w:eastAsia="Times New Roman" w:hAnsi="Garamond" w:cs="Arial"/>
                <w:color w:val="000000"/>
                <w:lang w:val="es-CL" w:eastAsia="en-AU"/>
              </w:rPr>
            </w:rPrChange>
          </w:rPr>
          <w:t>, an offender</w:t>
        </w:r>
      </w:ins>
      <w:ins w:id="174" w:author="Andrés González-Santa Cruz" w:date="2022-06-07T23:57:00Z">
        <w:r w:rsidR="00D07249">
          <w:rPr>
            <w:rFonts w:ascii="Garamond" w:eastAsia="Times New Roman" w:hAnsi="Garamond" w:cs="Arial"/>
            <w:color w:val="000000"/>
            <w:lang w:val="en-US" w:eastAsia="en-AU"/>
          </w:rPr>
          <w:t xml:space="preserve"> (Imp)</w:t>
        </w:r>
      </w:ins>
      <w:ins w:id="175" w:author="Andrés González-Santa Cruz" w:date="2022-06-07T23:56:00Z">
        <w:r w:rsidR="00D07249" w:rsidRPr="00D07249">
          <w:rPr>
            <w:rFonts w:ascii="Garamond" w:eastAsia="Times New Roman" w:hAnsi="Garamond" w:cs="Arial"/>
            <w:color w:val="000000"/>
            <w:lang w:val="en-US" w:eastAsia="en-AU"/>
            <w:rPrChange w:id="176" w:author="Andrés González-Santa Cruz" w:date="2022-06-07T23:57:00Z">
              <w:rPr>
                <w:rFonts w:ascii="Garamond" w:eastAsia="Times New Roman" w:hAnsi="Garamond" w:cs="Arial"/>
                <w:color w:val="000000"/>
                <w:lang w:val="es-CL" w:eastAsia="en-AU"/>
              </w:rPr>
            </w:rPrChange>
          </w:rPr>
          <w:t xml:space="preserve">, a </w:t>
        </w:r>
      </w:ins>
      <w:ins w:id="177" w:author="Andrés González-Santa Cruz" w:date="2022-06-07T23:57:00Z">
        <w:r w:rsidR="00D07249" w:rsidRPr="00D07249">
          <w:rPr>
            <w:rFonts w:ascii="Garamond" w:eastAsia="Times New Roman" w:hAnsi="Garamond" w:cs="Arial"/>
            <w:color w:val="000000"/>
            <w:lang w:val="en-US" w:eastAsia="en-AU"/>
            <w:rPrChange w:id="178" w:author="Andrés González-Santa Cruz" w:date="2022-06-07T23:57:00Z">
              <w:rPr>
                <w:rFonts w:ascii="Garamond" w:eastAsia="Times New Roman" w:hAnsi="Garamond" w:cs="Arial"/>
                <w:color w:val="000000"/>
                <w:lang w:val="es-CL" w:eastAsia="en-AU"/>
              </w:rPr>
            </w:rPrChange>
          </w:rPr>
          <w:t>judicial</w:t>
        </w:r>
      </w:ins>
      <w:ins w:id="179" w:author="Andrés González-Santa Cruz" w:date="2022-06-07T23:56:00Z">
        <w:r w:rsidR="00D07249" w:rsidRPr="00D07249">
          <w:rPr>
            <w:rFonts w:ascii="Garamond" w:eastAsia="Times New Roman" w:hAnsi="Garamond" w:cs="Arial"/>
            <w:color w:val="000000"/>
            <w:lang w:val="en-US" w:eastAsia="en-AU"/>
            <w:rPrChange w:id="180" w:author="Andrés González-Santa Cruz" w:date="2022-06-07T23:57:00Z">
              <w:rPr>
                <w:rFonts w:ascii="Garamond" w:eastAsia="Times New Roman" w:hAnsi="Garamond" w:cs="Arial"/>
                <w:color w:val="000000"/>
                <w:lang w:val="es-CL" w:eastAsia="en-AU"/>
              </w:rPr>
            </w:rPrChange>
          </w:rPr>
          <w:t xml:space="preserve"> cause (RUC)</w:t>
        </w:r>
      </w:ins>
      <w:ins w:id="181" w:author="Andrés González-Santa Cruz" w:date="2022-06-07T23:58:00Z">
        <w:r w:rsidR="00D07249">
          <w:rPr>
            <w:rFonts w:ascii="Garamond" w:eastAsia="Times New Roman" w:hAnsi="Garamond" w:cs="Arial"/>
            <w:color w:val="000000"/>
            <w:lang w:val="en-US" w:eastAsia="en-AU"/>
          </w:rPr>
          <w:t>.</w:t>
        </w:r>
      </w:ins>
    </w:p>
    <w:p w14:paraId="65396AF4" w14:textId="7912AA1A" w:rsidR="003C33EB" w:rsidRPr="003C33EB" w:rsidRDefault="00AC178C" w:rsidP="003C33EB">
      <w:pPr>
        <w:pStyle w:val="Ttulo1"/>
        <w:numPr>
          <w:ilvl w:val="0"/>
          <w:numId w:val="11"/>
        </w:numPr>
      </w:pPr>
      <w:r>
        <w:t>Budget</w:t>
      </w:r>
    </w:p>
    <w:p w14:paraId="01A21783" w14:textId="77777777" w:rsidR="00FD1694" w:rsidRPr="003C33EB" w:rsidRDefault="004762A1" w:rsidP="003C33EB">
      <w:pPr>
        <w:rPr>
          <w:rFonts w:ascii="Garamond" w:hAnsi="Garamond"/>
        </w:rPr>
      </w:pPr>
    </w:p>
    <w:p w14:paraId="6BF109C6" w14:textId="6A757003" w:rsidR="002F6841" w:rsidRDefault="002F6841">
      <w:pPr>
        <w:jc w:val="left"/>
        <w:rPr>
          <w:rFonts w:ascii="Garamond" w:hAnsi="Garamond"/>
        </w:rPr>
      </w:pPr>
      <w:r>
        <w:rPr>
          <w:rFonts w:ascii="Garamond" w:hAnsi="Garamond"/>
        </w:rPr>
        <w:br w:type="page"/>
      </w:r>
    </w:p>
    <w:p w14:paraId="3657016D" w14:textId="01736987" w:rsidR="003C33EB" w:rsidRPr="00F07EA1" w:rsidRDefault="002F6841">
      <w:pPr>
        <w:rPr>
          <w:rFonts w:ascii="Garamond" w:hAnsi="Garamond"/>
          <w:b/>
          <w:bCs/>
          <w:color w:val="C00000"/>
          <w:lang w:val="es-CL"/>
        </w:rPr>
      </w:pPr>
      <w:r w:rsidRPr="00F07EA1">
        <w:rPr>
          <w:rFonts w:ascii="Garamond" w:hAnsi="Garamond"/>
          <w:b/>
          <w:bCs/>
          <w:color w:val="C00000"/>
          <w:lang w:val="es-CL"/>
        </w:rPr>
        <w:lastRenderedPageBreak/>
        <w:t>PARTES DESCARTADAS (USO INTERNO MARIEL, NO LEER)</w:t>
      </w:r>
    </w:p>
    <w:p w14:paraId="65DB9701" w14:textId="77777777" w:rsidR="002F6841" w:rsidRPr="00F07EA1" w:rsidRDefault="002F6841" w:rsidP="002F6841">
      <w:pPr>
        <w:spacing w:after="0" w:line="240" w:lineRule="auto"/>
        <w:rPr>
          <w:color w:val="C00000"/>
          <w:lang w:val="es-CL"/>
        </w:rPr>
      </w:pPr>
    </w:p>
    <w:p w14:paraId="343CDBE1" w14:textId="77777777" w:rsidR="002F6841" w:rsidRPr="00F07EA1" w:rsidRDefault="002F6841" w:rsidP="002F6841">
      <w:pPr>
        <w:spacing w:after="0" w:line="240" w:lineRule="auto"/>
        <w:rPr>
          <w:color w:val="C00000"/>
          <w:lang w:val="es-CL"/>
        </w:rPr>
      </w:pPr>
    </w:p>
    <w:p w14:paraId="1DCC0A67" w14:textId="77777777" w:rsidR="002F6841" w:rsidRPr="00F07EA1" w:rsidRDefault="002F6841" w:rsidP="002F6841">
      <w:pPr>
        <w:spacing w:after="0" w:line="240" w:lineRule="auto"/>
        <w:rPr>
          <w:color w:val="C00000"/>
        </w:rPr>
      </w:pPr>
      <w:r w:rsidRPr="00F07EA1">
        <w:rPr>
          <w:color w:val="C00000"/>
          <w:highlight w:val="yellow"/>
        </w:rPr>
        <w:t>Although a number of studies have examined the impact of treatment on outcomes for heroin dependence, these have been restricted largely to randomized controlled trials or pre–post observational studies [4]. Large-scale, naturalistic prospective longitudinal, multi-site treatment outcome studies of heroin dependence are rare. These studies allow for the examination of the impact of treatment over time, as it is delivered in the real world.</w:t>
      </w:r>
    </w:p>
    <w:p w14:paraId="37B7C5B8" w14:textId="77777777" w:rsidR="002F6841" w:rsidRPr="00F07EA1" w:rsidRDefault="002F6841" w:rsidP="002F6841">
      <w:pPr>
        <w:spacing w:after="0" w:line="240" w:lineRule="auto"/>
        <w:rPr>
          <w:color w:val="C00000"/>
        </w:rPr>
      </w:pPr>
    </w:p>
    <w:p w14:paraId="5E5CC278" w14:textId="77777777" w:rsidR="002F6841" w:rsidRPr="00F07EA1" w:rsidRDefault="002F6841" w:rsidP="002F6841">
      <w:pPr>
        <w:spacing w:after="0" w:line="240" w:lineRule="auto"/>
        <w:rPr>
          <w:color w:val="C00000"/>
          <w:szCs w:val="20"/>
        </w:rPr>
      </w:pPr>
    </w:p>
    <w:p w14:paraId="279D6E4E" w14:textId="77777777" w:rsidR="002F6841" w:rsidRPr="00F07EA1" w:rsidRDefault="002F6841" w:rsidP="002F6841">
      <w:pPr>
        <w:spacing w:after="0" w:line="240" w:lineRule="auto"/>
        <w:rPr>
          <w:color w:val="C00000"/>
          <w:szCs w:val="20"/>
        </w:rPr>
      </w:pPr>
      <w:r w:rsidRPr="00F07EA1">
        <w:rPr>
          <w:color w:val="C00000"/>
          <w:szCs w:val="20"/>
        </w:rPr>
        <w:t xml:space="preserve">*****PUBLIC POLICY POINT: </w:t>
      </w:r>
      <w:r w:rsidRPr="00F07EA1">
        <w:rPr>
          <w:color w:val="C00000"/>
        </w:rPr>
        <w:t>Treatment evaluation helps to improve quality of care and save money and resources for services that are effective (WHO, 2000). The ultimate goal is to gather credible evidence on programme implementation, treatment results, and cost-efficiency that will help in the decision making process to improve quality of care. Other reasons for treatment evaluation include the following (DHHS, 2005)</w:t>
      </w:r>
    </w:p>
    <w:p w14:paraId="5D9D71B6" w14:textId="77777777" w:rsidR="002F6841" w:rsidRPr="00F07EA1" w:rsidRDefault="002F6841" w:rsidP="002F6841">
      <w:pPr>
        <w:spacing w:after="0" w:line="240" w:lineRule="auto"/>
        <w:rPr>
          <w:color w:val="C00000"/>
          <w:szCs w:val="20"/>
        </w:rPr>
      </w:pPr>
    </w:p>
    <w:p w14:paraId="7C2048FA" w14:textId="77777777" w:rsidR="002F6841" w:rsidRPr="00F07EA1" w:rsidRDefault="002F6841" w:rsidP="002F6841">
      <w:pPr>
        <w:spacing w:after="0" w:line="240" w:lineRule="auto"/>
        <w:rPr>
          <w:color w:val="C00000"/>
          <w:szCs w:val="20"/>
        </w:rPr>
      </w:pPr>
      <w:r w:rsidRPr="00F07EA1">
        <w:rPr>
          <w:color w:val="C00000"/>
          <w:szCs w:val="20"/>
        </w:rPr>
        <w:t>o not have this specialisation, as all of them are aimed at users who enter due to the use of different substances, and in addition, each implementer in our country is free to implement a mixture of intervention approaches. This should be taken into account as a limitation that affects the comparability of international evidence with the national reality.</w:t>
      </w:r>
    </w:p>
    <w:p w14:paraId="7D9C944E" w14:textId="77777777" w:rsidR="002F6841" w:rsidRPr="00F07EA1" w:rsidRDefault="002F6841" w:rsidP="002F6841">
      <w:pPr>
        <w:spacing w:after="0" w:line="240" w:lineRule="auto"/>
        <w:rPr>
          <w:color w:val="C00000"/>
          <w:szCs w:val="20"/>
        </w:rPr>
      </w:pPr>
    </w:p>
    <w:p w14:paraId="7AF26D58" w14:textId="77777777" w:rsidR="002F6841" w:rsidRPr="00F07EA1" w:rsidRDefault="002F6841" w:rsidP="002F6841">
      <w:pPr>
        <w:spacing w:after="0" w:line="240" w:lineRule="auto"/>
        <w:rPr>
          <w:color w:val="C00000"/>
          <w:szCs w:val="20"/>
        </w:rPr>
      </w:pPr>
    </w:p>
    <w:p w14:paraId="4159B04C" w14:textId="77777777" w:rsidR="002F6841" w:rsidRPr="00F07EA1" w:rsidRDefault="002F6841" w:rsidP="002F6841">
      <w:pPr>
        <w:spacing w:after="0" w:line="240" w:lineRule="auto"/>
        <w:rPr>
          <w:color w:val="C00000"/>
          <w:szCs w:val="20"/>
        </w:rPr>
      </w:pPr>
      <w:r w:rsidRPr="00F07EA1">
        <w:rPr>
          <w:color w:val="C00000"/>
          <w:szCs w:val="20"/>
        </w:rPr>
        <w:t xml:space="preserve">Research on the drug-crime link has been extensive, showing a clear association between substance abuse and offending (Bennett, Holloway &amp; Farrington 2008; Hammersley 2011; Stevens, Trace, and Bewley-Taylor 2005). However, there is no consensus about its causality. </w:t>
      </w:r>
      <w:r w:rsidRPr="00F07EA1">
        <w:rPr>
          <w:color w:val="C00000"/>
          <w:spacing w:val="3"/>
          <w:szCs w:val="20"/>
          <w:shd w:val="clear" w:color="auto" w:fill="FFFFFF"/>
        </w:rPr>
        <w:t>It has been variously argued that drug use causes crime, that crime causes drug use, that crime and drug use are reciprocally related, and finally, that there is not a single connection, but rather, multiple drug-crime associations that vary across time and situational</w:t>
      </w:r>
      <w:r w:rsidRPr="00F07EA1">
        <w:rPr>
          <w:color w:val="C00000"/>
          <w:spacing w:val="3"/>
          <w:szCs w:val="20"/>
        </w:rPr>
        <w:t xml:space="preserve"> </w:t>
      </w:r>
      <w:r w:rsidRPr="00F07EA1">
        <w:rPr>
          <w:color w:val="C00000"/>
          <w:spacing w:val="3"/>
          <w:szCs w:val="20"/>
          <w:shd w:val="clear" w:color="auto" w:fill="FFFFFF"/>
        </w:rPr>
        <w:t>contexts (</w:t>
      </w:r>
      <w:r w:rsidRPr="00F07EA1">
        <w:rPr>
          <w:color w:val="C00000"/>
          <w:spacing w:val="3"/>
          <w:sz w:val="21"/>
          <w:szCs w:val="21"/>
          <w:shd w:val="clear" w:color="auto" w:fill="FFFFFF"/>
        </w:rPr>
        <w:t>Glen, 2018</w:t>
      </w:r>
      <w:r w:rsidRPr="00F07EA1">
        <w:rPr>
          <w:color w:val="C00000"/>
          <w:spacing w:val="3"/>
          <w:szCs w:val="20"/>
          <w:shd w:val="clear" w:color="auto" w:fill="FFFFFF"/>
        </w:rPr>
        <w:t xml:space="preserve">). Beyond these questions, </w:t>
      </w:r>
      <w:r w:rsidRPr="00F07EA1">
        <w:rPr>
          <w:b/>
          <w:bCs/>
          <w:color w:val="C00000"/>
          <w:spacing w:val="3"/>
          <w:szCs w:val="20"/>
          <w:shd w:val="clear" w:color="auto" w:fill="FFFFFF"/>
        </w:rPr>
        <w:t xml:space="preserve">the drug-crime </w:t>
      </w:r>
      <w:r w:rsidRPr="00F07EA1">
        <w:rPr>
          <w:b/>
          <w:bCs/>
          <w:color w:val="C00000"/>
          <w:szCs w:val="20"/>
        </w:rPr>
        <w:t>fact points to the need to evaluate treatment outcomes on criminality</w:t>
      </w:r>
      <w:r w:rsidRPr="00F07EA1">
        <w:rPr>
          <w:color w:val="C00000"/>
          <w:szCs w:val="20"/>
        </w:rPr>
        <w:t>.</w:t>
      </w:r>
    </w:p>
    <w:p w14:paraId="28CD19AB" w14:textId="77777777" w:rsidR="002F6841" w:rsidRPr="00F07EA1" w:rsidRDefault="002F6841" w:rsidP="002F6841">
      <w:pPr>
        <w:spacing w:after="0" w:line="240" w:lineRule="auto"/>
        <w:rPr>
          <w:color w:val="C00000"/>
          <w:szCs w:val="20"/>
        </w:rPr>
      </w:pPr>
    </w:p>
    <w:p w14:paraId="5F5E8897" w14:textId="77777777" w:rsidR="002F6841" w:rsidRPr="00F07EA1" w:rsidRDefault="002F6841" w:rsidP="002F6841">
      <w:pPr>
        <w:spacing w:after="0" w:line="240" w:lineRule="auto"/>
        <w:rPr>
          <w:color w:val="C00000"/>
          <w:spacing w:val="3"/>
          <w:szCs w:val="20"/>
          <w:shd w:val="clear" w:color="auto" w:fill="FFFFFF"/>
        </w:rPr>
      </w:pPr>
      <w:r w:rsidRPr="00F07EA1">
        <w:rPr>
          <w:color w:val="C00000"/>
        </w:rPr>
        <w:t xml:space="preserve">While the primary aim of SUT is to decrease substance use or reach abstinence, other treatment outcomes may have important implications for individuals' short- and long-term functioning (Skogens &amp; von Greiff, 2020), such as criminal behavior (Luchansky et al., 2006). </w:t>
      </w:r>
    </w:p>
    <w:p w14:paraId="48AAF008" w14:textId="77777777" w:rsidR="002F6841" w:rsidRPr="00F07EA1" w:rsidRDefault="002F6841" w:rsidP="002F6841">
      <w:pPr>
        <w:spacing w:after="0" w:line="240" w:lineRule="auto"/>
        <w:rPr>
          <w:color w:val="C00000"/>
        </w:rPr>
      </w:pPr>
    </w:p>
    <w:p w14:paraId="60C74150" w14:textId="77777777" w:rsidR="002F6841" w:rsidRPr="00F07EA1" w:rsidRDefault="002F6841" w:rsidP="002F6841">
      <w:pPr>
        <w:spacing w:after="0" w:line="240" w:lineRule="auto"/>
        <w:rPr>
          <w:color w:val="C00000"/>
          <w:szCs w:val="20"/>
        </w:rPr>
      </w:pPr>
      <w:r w:rsidRPr="00F07EA1">
        <w:rPr>
          <w:color w:val="C00000"/>
        </w:rPr>
        <w:t>Criminal behavior is often linked to substance use (Guimar˜ aes et al., 2017;Gustavson et al., 2007 ; Ståhlberg et al., 2017), particularly among individuals who develop substance use problems at an early age (Gustavson et al., 2007; Ståhlberg et al., 2017), and adolescents (Pianca et al., 2016) and adults (Brennan et al., 2000; Sariaslan et al., 2020) with elevated psychiatric symptoms or disorders. Decreasing illegal activities among youth may have important benefits given that a criminal record has adverse effects on one's life opportunities (Lageson, 2016).</w:t>
      </w:r>
    </w:p>
    <w:p w14:paraId="5721952B" w14:textId="77777777" w:rsidR="002F6841" w:rsidRPr="00F07EA1" w:rsidRDefault="002F6841" w:rsidP="002F6841">
      <w:pPr>
        <w:spacing w:after="0" w:line="240" w:lineRule="auto"/>
        <w:rPr>
          <w:color w:val="C00000"/>
        </w:rPr>
      </w:pPr>
    </w:p>
    <w:p w14:paraId="3E647D2B" w14:textId="77777777" w:rsidR="002F6841" w:rsidRPr="00F07EA1" w:rsidRDefault="002F6841" w:rsidP="002F6841">
      <w:pPr>
        <w:spacing w:after="0" w:line="240" w:lineRule="auto"/>
        <w:rPr>
          <w:color w:val="C00000"/>
        </w:rPr>
      </w:pPr>
      <w:r w:rsidRPr="00F07EA1">
        <w:rPr>
          <w:color w:val="C00000"/>
        </w:rPr>
        <w:t>*********INTRO: An increasing number of adolescents and emerging adults are entering treatment for drug use disorders in high-income countries. This fact points not only to a need to evaluate treatment outcomes related to drug use reduction, but also to evaluate other indicators of treatment success. The aim of this study was to examine treatment effects on predicting readmission to drug use treatment and being convicted for a criminal offence among youth. A second aim was to examine whether a psychiatric history had an impact on these outcomes.</w:t>
      </w:r>
    </w:p>
    <w:p w14:paraId="65ED0C43" w14:textId="7943C1CB" w:rsidR="0053352A" w:rsidRDefault="002F6841" w:rsidP="0053352A">
      <w:pPr>
        <w:spacing w:after="0" w:line="240" w:lineRule="auto"/>
        <w:rPr>
          <w:ins w:id="182" w:author="Andrés González-Santa Cruz" w:date="2022-06-07T21:21:00Z"/>
          <w:color w:val="C00000"/>
        </w:rPr>
        <w:pPrChange w:id="183" w:author="Andrés González-Santa Cruz" w:date="2022-06-07T21:21:00Z">
          <w:pPr>
            <w:jc w:val="left"/>
          </w:pPr>
        </w:pPrChange>
      </w:pPr>
      <w:r w:rsidRPr="00F07EA1">
        <w:rPr>
          <w:color w:val="C00000"/>
        </w:rPr>
        <w:t>***************INTRODUCTION: Treatment for substance use has been shown to be effective in reducing the criminal behaviour of people with substance use problems (Gerstein &amp; Johnson, 2000; Hubbard et al., 2003; Johannessen et al., 2019; Prendergast et al., 2002)</w:t>
      </w:r>
      <w:ins w:id="184" w:author="Andrés González-Santa Cruz" w:date="2022-06-07T21:21:00Z">
        <w:r w:rsidR="0053352A">
          <w:rPr>
            <w:color w:val="C00000"/>
          </w:rPr>
          <w:br w:type="page"/>
        </w:r>
      </w:ins>
    </w:p>
    <w:p w14:paraId="6B1EC5A7" w14:textId="6B98591C" w:rsidR="002F6841" w:rsidRPr="00F07EA1" w:rsidRDefault="0053352A" w:rsidP="002F6841">
      <w:pPr>
        <w:spacing w:after="0" w:line="240" w:lineRule="auto"/>
        <w:rPr>
          <w:rFonts w:ascii="Garamond" w:hAnsi="Garamond"/>
          <w:color w:val="C00000"/>
        </w:rPr>
      </w:pPr>
      <w:ins w:id="185" w:author="Andrés González-Santa Cruz" w:date="2022-06-07T21:21:00Z">
        <w:r>
          <w:lastRenderedPageBreak/>
          <w:t>Although consent to take part in drug treatment is not always an alternative to prison (in Chilean drug treatment courts-TTD, for example), this belief or ignorance means that it is precisely the fear of imprisonment that motivates a high number of subjects to accept participation in drug treatment courts.</w:t>
        </w:r>
      </w:ins>
    </w:p>
    <w:sectPr w:rsidR="002F6841" w:rsidRPr="00F07EA1">
      <w:headerReference w:type="default" r:id="rId1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Mariel Mateo" w:date="2022-06-07T19:45:00Z" w:initials="MM">
    <w:p w14:paraId="793AACA8" w14:textId="77777777" w:rsidR="005F454B" w:rsidRDefault="005F454B" w:rsidP="001B5457">
      <w:pPr>
        <w:pStyle w:val="Textocomentario"/>
        <w:jc w:val="left"/>
      </w:pPr>
      <w:r>
        <w:rPr>
          <w:rStyle w:val="Refdecomentario"/>
        </w:rPr>
        <w:annotationRef/>
      </w:r>
      <w:r>
        <w:t>Andrés la verdad es que yo enunciaria la biblio pero no incluiria las referencias pq no hay espacio…. Lo otro es que lo dejemos en una tercera hoja de anexos. Qué piensas?</w:t>
      </w:r>
    </w:p>
  </w:comment>
  <w:comment w:id="6" w:author="Andrés González-Santa Cruz" w:date="2022-06-07T19:54:00Z" w:initials="AGSC">
    <w:p w14:paraId="44E64896" w14:textId="77777777" w:rsidR="008E715B" w:rsidRDefault="008E715B" w:rsidP="00141973">
      <w:pPr>
        <w:pStyle w:val="Textocomentario"/>
        <w:jc w:val="left"/>
      </w:pPr>
      <w:r>
        <w:rPr>
          <w:rStyle w:val="Refdecomentario"/>
        </w:rPr>
        <w:annotationRef/>
      </w:r>
      <w:r>
        <w:t>Podemos dejarla en un anexo y ponerla en formato Vancouver?, sólo números y abajo las referencias por orden de aparición en el texto</w:t>
      </w:r>
    </w:p>
  </w:comment>
  <w:comment w:id="35" w:author="Mariel Mateo" w:date="2022-06-07T19:16:00Z" w:initials="MM">
    <w:p w14:paraId="7626B1E4" w14:textId="371B4BD7" w:rsidR="002F6841" w:rsidRDefault="002F6841" w:rsidP="006D0D12">
      <w:pPr>
        <w:pStyle w:val="Textocomentario"/>
        <w:jc w:val="left"/>
      </w:pPr>
      <w:r>
        <w:rPr>
          <w:rStyle w:val="Refdecomentario"/>
        </w:rPr>
        <w:annotationRef/>
      </w:r>
      <w:r>
        <w:rPr>
          <w:color w:val="333333"/>
        </w:rPr>
        <w:t>Teesson, M., Marel, C., Darke, S., Ross, J., Slade, T., Burns, L., Lynskey, M., Memedovic, S., White, J., &amp; Mills, K. L. (2015). Long-term mortality, remission, criminality and psychiatric comorbidity of heroin dependence: 11-year findings from the australian treatment outcome study: Long-term outcomes of heroin dependence.</w:t>
      </w:r>
      <w:r>
        <w:rPr>
          <w:i/>
          <w:iCs/>
          <w:color w:val="333333"/>
        </w:rPr>
        <w:t> Addiction (Abingdon, England), 110(6), 986-993. </w:t>
      </w:r>
      <w:hyperlink r:id="rId1" w:history="1">
        <w:r w:rsidRPr="006D0D12">
          <w:rPr>
            <w:rStyle w:val="Hipervnculo"/>
            <w:i/>
            <w:iCs/>
          </w:rPr>
          <w:t>https://doi.org/10.1111/add.12860</w:t>
        </w:r>
      </w:hyperlink>
    </w:p>
  </w:comment>
  <w:comment w:id="51" w:author="Andrés González-Santa Cruz" w:date="2022-06-07T21:21:00Z" w:initials="AGSC">
    <w:p w14:paraId="09D2F924" w14:textId="77777777" w:rsidR="006E5313" w:rsidRDefault="006E5313">
      <w:pPr>
        <w:pStyle w:val="Textocomentario"/>
        <w:jc w:val="left"/>
      </w:pPr>
      <w:r>
        <w:rPr>
          <w:rStyle w:val="Refdecomentario"/>
        </w:rPr>
        <w:annotationRef/>
      </w:r>
    </w:p>
    <w:p w14:paraId="7DAC9C63" w14:textId="77777777" w:rsidR="006E5313" w:rsidRDefault="006E5313">
      <w:pPr>
        <w:pStyle w:val="Textocomentario"/>
        <w:jc w:val="left"/>
      </w:pPr>
      <w:r>
        <w:rPr>
          <w:lang w:val="en-AU"/>
        </w:rPr>
        <w:t>28.</w:t>
      </w:r>
      <w:r>
        <w:rPr>
          <w:lang w:val="en-AU"/>
        </w:rPr>
        <w:tab/>
        <w:t>Pacurucu-Castillo SF, Ordóñez-Mancheno JM, Hernández-Cruz A, Alarcón RD. World Opioid and Substance Use Epidemic: A Latin American Perspective. Psychiatric Research and Clinical Practice. 2019.</w:t>
      </w:r>
    </w:p>
    <w:p w14:paraId="61F878A6" w14:textId="77777777" w:rsidR="006E5313" w:rsidRDefault="006E5313">
      <w:pPr>
        <w:pStyle w:val="Textocomentario"/>
        <w:jc w:val="left"/>
      </w:pPr>
      <w:r>
        <w:rPr>
          <w:lang w:val="en-AU"/>
        </w:rPr>
        <w:t>29.</w:t>
      </w:r>
      <w:r>
        <w:rPr>
          <w:lang w:val="en-AU"/>
        </w:rPr>
        <w:tab/>
        <w:t>Reyes J, Pérez C, Colon H, Hynes M, Cumsille F. Prevalence and Patterns of Polydrug Use in Latin America: Analysis of Population-based Surveys in Six Countries. Review of European Studies. 2013;5.</w:t>
      </w:r>
    </w:p>
    <w:p w14:paraId="14396DB8" w14:textId="77777777" w:rsidR="006E5313" w:rsidRDefault="006E5313">
      <w:pPr>
        <w:pStyle w:val="Textocomentario"/>
        <w:jc w:val="left"/>
      </w:pPr>
      <w:r>
        <w:rPr>
          <w:lang w:val="en-AU"/>
        </w:rPr>
        <w:t>Hidalgo-Carmona, C. G., Santis-Barros, R., Rodríguez-Tobar, J., Hayden-Canobra, V., &amp; Anselmo-Montequín, E. (2008). Family functioning of out-of-treatment cocaine base paste and cocaine hydrochloride users. Addictive Behaviors, 33(7), 866–879. doi: 10.1016/j.addbeh.2008.02.004</w:t>
      </w:r>
    </w:p>
    <w:p w14:paraId="7A32F785" w14:textId="77777777" w:rsidR="006E5313" w:rsidRDefault="006E5313" w:rsidP="00C97D3C">
      <w:pPr>
        <w:pStyle w:val="Textocomentario"/>
        <w:jc w:val="left"/>
      </w:pPr>
      <w:r>
        <w:rPr>
          <w:lang w:val="en-AU"/>
        </w:rPr>
        <w:t>Olivari, C. F., Gaete, J., Rodriguez, N., Pizarro, E., Del Villar, P., Calvo, E., &amp; Castillo-Carniglia, A. (2021). Polydrug Use and Co-occurring Substance Use Disorders in a Respondent Driven Sampling of Cocaine Base Paste Users in Santiago, Chile. Journal of Psychoactive Drugs, 1–10. doi:10.1080/02791072.2021.1976886</w:t>
      </w:r>
    </w:p>
  </w:comment>
  <w:comment w:id="66" w:author="Andrés González-Santa Cruz" w:date="2022-06-07T23:46:00Z" w:initials="AGSC">
    <w:p w14:paraId="5EE062F1" w14:textId="77777777" w:rsidR="00743F99" w:rsidRDefault="00743F99" w:rsidP="00F63C19">
      <w:pPr>
        <w:pStyle w:val="Textocomentario"/>
        <w:jc w:val="left"/>
      </w:pPr>
      <w:r>
        <w:rPr>
          <w:rStyle w:val="Refdecomentario"/>
        </w:rPr>
        <w:annotationRef/>
      </w:r>
      <w:r>
        <w:rPr>
          <w:lang w:val="en-AU"/>
        </w:rPr>
        <w:t>Brorson HH, Ajo Arnevik E, Rand-Hendriksen K, Duckert F. Drop-out from addiction treatment: a systematic review of risk factors [published correction appears in Clin Psychol Rev. 2020 Mar;76:101796]. Clin Psychol Rev. 2013;33(8):1010-1024. doi:10.1016/j.cpr.2013.07.007</w:t>
      </w:r>
    </w:p>
  </w:comment>
  <w:comment w:id="85" w:author="Mariel Mateo" w:date="2022-06-07T19:46:00Z" w:initials="MM">
    <w:p w14:paraId="7960D86E" w14:textId="6140973C" w:rsidR="005F454B" w:rsidRDefault="005F454B" w:rsidP="00586A12">
      <w:pPr>
        <w:pStyle w:val="Textocomentario"/>
        <w:jc w:val="left"/>
      </w:pPr>
      <w:r>
        <w:rPr>
          <w:rStyle w:val="Refdecomentario"/>
        </w:rPr>
        <w:annotationRef/>
      </w:r>
      <w:r>
        <w:t>Too much Andrés? Incluso a nivel descriptivo digo.</w:t>
      </w:r>
    </w:p>
  </w:comment>
  <w:comment w:id="92" w:author="Mariel Mateo" w:date="2022-06-07T19:51:00Z" w:initials="MM">
    <w:p w14:paraId="6EADB510" w14:textId="77777777" w:rsidR="00F07EA1" w:rsidRDefault="00F07EA1" w:rsidP="00605CF2">
      <w:pPr>
        <w:pStyle w:val="Textocomentario"/>
        <w:jc w:val="left"/>
      </w:pPr>
      <w:r>
        <w:rPr>
          <w:rStyle w:val="Refdecomentario"/>
        </w:rPr>
        <w:annotationRef/>
      </w:r>
      <w:r>
        <w:t>Te parece solo 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93AACA8" w15:done="0"/>
  <w15:commentEx w15:paraId="44E64896" w15:paraIdParent="793AACA8" w15:done="0"/>
  <w15:commentEx w15:paraId="7626B1E4" w15:done="0"/>
  <w15:commentEx w15:paraId="7A32F785" w15:done="0"/>
  <w15:commentEx w15:paraId="5EE062F1" w15:done="0"/>
  <w15:commentEx w15:paraId="7960D86E" w15:done="0"/>
  <w15:commentEx w15:paraId="6EADB51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4A296F" w16cex:dateUtc="2022-06-07T09:45:00Z"/>
  <w16cex:commentExtensible w16cex:durableId="264A2B66" w16cex:dateUtc="2022-06-07T23:54:00Z"/>
  <w16cex:commentExtensible w16cex:durableId="264A2279" w16cex:dateUtc="2022-06-07T09:16:00Z"/>
  <w16cex:commentExtensible w16cex:durableId="264A3FE8" w16cex:dateUtc="2022-06-08T01:21:00Z"/>
  <w16cex:commentExtensible w16cex:durableId="264A61D9" w16cex:dateUtc="2022-06-08T03:46:00Z"/>
  <w16cex:commentExtensible w16cex:durableId="264A298E" w16cex:dateUtc="2022-06-07T09:46:00Z"/>
  <w16cex:commentExtensible w16cex:durableId="264A2AAB" w16cex:dateUtc="2022-06-07T09: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93AACA8" w16cid:durableId="264A296F"/>
  <w16cid:commentId w16cid:paraId="44E64896" w16cid:durableId="264A2B66"/>
  <w16cid:commentId w16cid:paraId="7626B1E4" w16cid:durableId="264A2279"/>
  <w16cid:commentId w16cid:paraId="7A32F785" w16cid:durableId="264A3FE8"/>
  <w16cid:commentId w16cid:paraId="5EE062F1" w16cid:durableId="264A61D9"/>
  <w16cid:commentId w16cid:paraId="7960D86E" w16cid:durableId="264A298E"/>
  <w16cid:commentId w16cid:paraId="6EADB510" w16cid:durableId="264A2AA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BE6DC5" w14:textId="77777777" w:rsidR="004762A1" w:rsidRDefault="004762A1" w:rsidP="0055708A">
      <w:pPr>
        <w:spacing w:after="0" w:line="240" w:lineRule="auto"/>
      </w:pPr>
      <w:r>
        <w:separator/>
      </w:r>
    </w:p>
  </w:endnote>
  <w:endnote w:type="continuationSeparator" w:id="0">
    <w:p w14:paraId="047071D7" w14:textId="77777777" w:rsidR="004762A1" w:rsidRDefault="004762A1" w:rsidP="005570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75B6C5" w14:textId="77777777" w:rsidR="004762A1" w:rsidRDefault="004762A1" w:rsidP="0055708A">
      <w:pPr>
        <w:spacing w:after="0" w:line="240" w:lineRule="auto"/>
      </w:pPr>
      <w:r>
        <w:separator/>
      </w:r>
    </w:p>
  </w:footnote>
  <w:footnote w:type="continuationSeparator" w:id="0">
    <w:p w14:paraId="4BB00F9F" w14:textId="77777777" w:rsidR="004762A1" w:rsidRDefault="004762A1" w:rsidP="005570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B1F1A" w14:textId="54C563F4" w:rsidR="0055708A" w:rsidRPr="00A96EE0" w:rsidRDefault="0055708A" w:rsidP="00A96EE0">
    <w:pPr>
      <w:pStyle w:val="Encabezado"/>
      <w:jc w:val="right"/>
      <w:rPr>
        <w:sz w:val="16"/>
        <w:szCs w:val="16"/>
        <w:lang w:val="es-CL"/>
      </w:rPr>
    </w:pPr>
    <w:r w:rsidRPr="00A96EE0">
      <w:rPr>
        <w:noProof/>
        <w:sz w:val="16"/>
        <w:szCs w:val="16"/>
      </w:rPr>
      <w:drawing>
        <wp:anchor distT="0" distB="0" distL="114300" distR="114300" simplePos="0" relativeHeight="251658240" behindDoc="1" locked="0" layoutInCell="1" allowOverlap="1" wp14:anchorId="11EBAFBE" wp14:editId="60E190D6">
          <wp:simplePos x="0" y="0"/>
          <wp:positionH relativeFrom="column">
            <wp:posOffset>0</wp:posOffset>
          </wp:positionH>
          <wp:positionV relativeFrom="paragraph">
            <wp:posOffset>1270</wp:posOffset>
          </wp:positionV>
          <wp:extent cx="1455621" cy="406400"/>
          <wp:effectExtent l="0" t="0" r="0" b="0"/>
          <wp:wrapTight wrapText="bothSides">
            <wp:wrapPolygon edited="0">
              <wp:start x="848" y="3038"/>
              <wp:lineTo x="1131" y="17213"/>
              <wp:lineTo x="20356" y="17213"/>
              <wp:lineTo x="20639" y="15188"/>
              <wp:lineTo x="19225" y="8100"/>
              <wp:lineTo x="18094" y="3038"/>
              <wp:lineTo x="848" y="3038"/>
            </wp:wrapPolygon>
          </wp:wrapTight>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55621" cy="406400"/>
                  </a:xfrm>
                  <a:prstGeom prst="rect">
                    <a:avLst/>
                  </a:prstGeom>
                  <a:noFill/>
                  <a:ln>
                    <a:noFill/>
                  </a:ln>
                </pic:spPr>
              </pic:pic>
            </a:graphicData>
          </a:graphic>
        </wp:anchor>
      </w:drawing>
    </w:r>
    <w:r w:rsidRPr="00A96EE0">
      <w:rPr>
        <w:b/>
        <w:bCs/>
        <w:sz w:val="16"/>
        <w:szCs w:val="16"/>
        <w:lang w:val="es-CL"/>
      </w:rPr>
      <w:t>Propuesta - Concurso Fondo de Investigación Intramural nDP</w:t>
    </w:r>
  </w:p>
  <w:p w14:paraId="7346EC07" w14:textId="77777777" w:rsidR="0055708A" w:rsidRPr="0055708A" w:rsidRDefault="0055708A">
    <w:pPr>
      <w:pStyle w:val="Encabezado"/>
      <w:rPr>
        <w:lang w:val="es-C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666B9"/>
    <w:multiLevelType w:val="multilevel"/>
    <w:tmpl w:val="038A206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1E44352"/>
    <w:multiLevelType w:val="multilevel"/>
    <w:tmpl w:val="E2D4834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0A4F1810"/>
    <w:multiLevelType w:val="multilevel"/>
    <w:tmpl w:val="8918DDB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4726C2"/>
    <w:multiLevelType w:val="multilevel"/>
    <w:tmpl w:val="131C97D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19DA777D"/>
    <w:multiLevelType w:val="multilevel"/>
    <w:tmpl w:val="6AC2119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2AF07CF1"/>
    <w:multiLevelType w:val="hybridMultilevel"/>
    <w:tmpl w:val="205CB9C2"/>
    <w:lvl w:ilvl="0" w:tplc="10ACEFB2">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6" w15:restartNumberingAfterBreak="0">
    <w:nsid w:val="2C377B6A"/>
    <w:multiLevelType w:val="multilevel"/>
    <w:tmpl w:val="E918D34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300A1DF6"/>
    <w:multiLevelType w:val="hybridMultilevel"/>
    <w:tmpl w:val="D05E3FC4"/>
    <w:lvl w:ilvl="0" w:tplc="0C090013">
      <w:start w:val="1"/>
      <w:numFmt w:val="upp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375042F1"/>
    <w:multiLevelType w:val="multilevel"/>
    <w:tmpl w:val="D05CE51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39830EFA"/>
    <w:multiLevelType w:val="multilevel"/>
    <w:tmpl w:val="98A2EE5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456C0E06"/>
    <w:multiLevelType w:val="hybridMultilevel"/>
    <w:tmpl w:val="53C63E5E"/>
    <w:lvl w:ilvl="0" w:tplc="0C090013">
      <w:start w:val="1"/>
      <w:numFmt w:val="upp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465F7A7E"/>
    <w:multiLevelType w:val="hybridMultilevel"/>
    <w:tmpl w:val="62A60A86"/>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603475A6"/>
    <w:multiLevelType w:val="multilevel"/>
    <w:tmpl w:val="7DFA654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724401228">
    <w:abstractNumId w:val="8"/>
  </w:num>
  <w:num w:numId="2" w16cid:durableId="356930030">
    <w:abstractNumId w:val="9"/>
  </w:num>
  <w:num w:numId="3" w16cid:durableId="1628973767">
    <w:abstractNumId w:val="3"/>
  </w:num>
  <w:num w:numId="4" w16cid:durableId="1523936563">
    <w:abstractNumId w:val="0"/>
  </w:num>
  <w:num w:numId="5" w16cid:durableId="51511451">
    <w:abstractNumId w:val="1"/>
  </w:num>
  <w:num w:numId="6" w16cid:durableId="1496997506">
    <w:abstractNumId w:val="4"/>
  </w:num>
  <w:num w:numId="7" w16cid:durableId="1545677679">
    <w:abstractNumId w:val="12"/>
  </w:num>
  <w:num w:numId="8" w16cid:durableId="16736516">
    <w:abstractNumId w:val="2"/>
  </w:num>
  <w:num w:numId="9" w16cid:durableId="298728973">
    <w:abstractNumId w:val="6"/>
  </w:num>
  <w:num w:numId="10" w16cid:durableId="688719163">
    <w:abstractNumId w:val="10"/>
  </w:num>
  <w:num w:numId="11" w16cid:durableId="1360816349">
    <w:abstractNumId w:val="7"/>
  </w:num>
  <w:num w:numId="12" w16cid:durableId="491609105">
    <w:abstractNumId w:val="11"/>
  </w:num>
  <w:num w:numId="13" w16cid:durableId="187763925">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drés González-Santa Cruz">
    <w15:presenceInfo w15:providerId="None" w15:userId="Andrés González-Santa Cruz"/>
  </w15:person>
  <w15:person w15:author="Mariel Mateo">
    <w15:presenceInfo w15:providerId="None" w15:userId="Mariel Mate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trackRevisions/>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DQwtrQ0MzEwMTIzMzNV0lEKTi0uzszPAykwrAUAoo388ywAAAA="/>
  </w:docVars>
  <w:rsids>
    <w:rsidRoot w:val="003C33EB"/>
    <w:rsid w:val="00036803"/>
    <w:rsid w:val="0005400F"/>
    <w:rsid w:val="00110B7D"/>
    <w:rsid w:val="001618CE"/>
    <w:rsid w:val="00161F4B"/>
    <w:rsid w:val="0026304A"/>
    <w:rsid w:val="002B6359"/>
    <w:rsid w:val="002F6841"/>
    <w:rsid w:val="003121D6"/>
    <w:rsid w:val="00345EEB"/>
    <w:rsid w:val="003B4415"/>
    <w:rsid w:val="003C33EB"/>
    <w:rsid w:val="003D0950"/>
    <w:rsid w:val="003E7BA9"/>
    <w:rsid w:val="00423DCC"/>
    <w:rsid w:val="004368B2"/>
    <w:rsid w:val="004762A1"/>
    <w:rsid w:val="004B5C02"/>
    <w:rsid w:val="004D47FD"/>
    <w:rsid w:val="00530DEB"/>
    <w:rsid w:val="0053352A"/>
    <w:rsid w:val="00542003"/>
    <w:rsid w:val="0055708A"/>
    <w:rsid w:val="005A3A70"/>
    <w:rsid w:val="005D3BA4"/>
    <w:rsid w:val="005D513B"/>
    <w:rsid w:val="005F454B"/>
    <w:rsid w:val="00604674"/>
    <w:rsid w:val="00636201"/>
    <w:rsid w:val="00654092"/>
    <w:rsid w:val="006903D4"/>
    <w:rsid w:val="00696C71"/>
    <w:rsid w:val="006D6A44"/>
    <w:rsid w:val="006E5313"/>
    <w:rsid w:val="006F1B37"/>
    <w:rsid w:val="00715CDB"/>
    <w:rsid w:val="0074310C"/>
    <w:rsid w:val="00743F99"/>
    <w:rsid w:val="0077022A"/>
    <w:rsid w:val="007A71FA"/>
    <w:rsid w:val="008735BE"/>
    <w:rsid w:val="008E715B"/>
    <w:rsid w:val="009271C7"/>
    <w:rsid w:val="00935FF5"/>
    <w:rsid w:val="0096011C"/>
    <w:rsid w:val="009C4C36"/>
    <w:rsid w:val="00A5599F"/>
    <w:rsid w:val="00A96EE0"/>
    <w:rsid w:val="00AC178C"/>
    <w:rsid w:val="00B0570E"/>
    <w:rsid w:val="00B74EF9"/>
    <w:rsid w:val="00BC6C79"/>
    <w:rsid w:val="00BF2ED0"/>
    <w:rsid w:val="00C015B1"/>
    <w:rsid w:val="00C06687"/>
    <w:rsid w:val="00C13114"/>
    <w:rsid w:val="00C2596D"/>
    <w:rsid w:val="00C86E7D"/>
    <w:rsid w:val="00CF6B9E"/>
    <w:rsid w:val="00D07249"/>
    <w:rsid w:val="00D70E58"/>
    <w:rsid w:val="00D75C2C"/>
    <w:rsid w:val="00D80387"/>
    <w:rsid w:val="00DC3ACC"/>
    <w:rsid w:val="00DE51DF"/>
    <w:rsid w:val="00E020C1"/>
    <w:rsid w:val="00E22968"/>
    <w:rsid w:val="00E8151E"/>
    <w:rsid w:val="00EC7225"/>
    <w:rsid w:val="00EF27D8"/>
    <w:rsid w:val="00F07EA1"/>
    <w:rsid w:val="00F33E66"/>
    <w:rsid w:val="00F4612F"/>
    <w:rsid w:val="00FC2482"/>
    <w:rsid w:val="00FF7C4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830FA8"/>
  <w15:chartTrackingRefBased/>
  <w15:docId w15:val="{1A865009-E4DB-4533-A77D-0217C1EE7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400F"/>
    <w:pPr>
      <w:jc w:val="both"/>
    </w:pPr>
    <w:rPr>
      <w:rFonts w:ascii="Verdana" w:hAnsi="Verdana"/>
      <w:sz w:val="20"/>
    </w:rPr>
  </w:style>
  <w:style w:type="paragraph" w:styleId="Ttulo1">
    <w:name w:val="heading 1"/>
    <w:basedOn w:val="Normal"/>
    <w:link w:val="Ttulo1Car"/>
    <w:uiPriority w:val="9"/>
    <w:qFormat/>
    <w:rsid w:val="003C33EB"/>
    <w:pPr>
      <w:spacing w:before="100" w:beforeAutospacing="1" w:after="100" w:afterAutospacing="1" w:line="240" w:lineRule="auto"/>
      <w:outlineLvl w:val="0"/>
    </w:pPr>
    <w:rPr>
      <w:rFonts w:ascii="Garamond" w:eastAsia="Times New Roman" w:hAnsi="Garamond" w:cs="Times New Roman"/>
      <w:b/>
      <w:bCs/>
      <w:color w:val="4472C4" w:themeColor="accent1"/>
      <w:kern w:val="36"/>
      <w:sz w:val="28"/>
      <w:szCs w:val="48"/>
      <w:lang w:eastAsia="en-AU"/>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C33EB"/>
    <w:rPr>
      <w:rFonts w:ascii="Garamond" w:eastAsia="Times New Roman" w:hAnsi="Garamond" w:cs="Times New Roman"/>
      <w:b/>
      <w:bCs/>
      <w:color w:val="4472C4" w:themeColor="accent1"/>
      <w:kern w:val="36"/>
      <w:sz w:val="28"/>
      <w:szCs w:val="48"/>
      <w:lang w:eastAsia="en-AU"/>
    </w:rPr>
  </w:style>
  <w:style w:type="paragraph" w:styleId="NormalWeb">
    <w:name w:val="Normal (Web)"/>
    <w:basedOn w:val="Normal"/>
    <w:uiPriority w:val="99"/>
    <w:semiHidden/>
    <w:unhideWhenUsed/>
    <w:rsid w:val="003C33EB"/>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ipervnculo">
    <w:name w:val="Hyperlink"/>
    <w:basedOn w:val="Fuentedeprrafopredeter"/>
    <w:uiPriority w:val="99"/>
    <w:unhideWhenUsed/>
    <w:rsid w:val="003C33EB"/>
    <w:rPr>
      <w:color w:val="0000FF"/>
      <w:u w:val="single"/>
    </w:rPr>
  </w:style>
  <w:style w:type="paragraph" w:styleId="Encabezado">
    <w:name w:val="header"/>
    <w:basedOn w:val="Normal"/>
    <w:link w:val="EncabezadoCar"/>
    <w:uiPriority w:val="99"/>
    <w:unhideWhenUsed/>
    <w:rsid w:val="0055708A"/>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55708A"/>
  </w:style>
  <w:style w:type="paragraph" w:styleId="Piedepgina">
    <w:name w:val="footer"/>
    <w:basedOn w:val="Normal"/>
    <w:link w:val="PiedepginaCar"/>
    <w:uiPriority w:val="99"/>
    <w:unhideWhenUsed/>
    <w:rsid w:val="0055708A"/>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55708A"/>
  </w:style>
  <w:style w:type="character" w:styleId="Refdecomentario">
    <w:name w:val="annotation reference"/>
    <w:basedOn w:val="Fuentedeprrafopredeter"/>
    <w:uiPriority w:val="99"/>
    <w:semiHidden/>
    <w:unhideWhenUsed/>
    <w:rsid w:val="00DC3ACC"/>
    <w:rPr>
      <w:sz w:val="16"/>
      <w:szCs w:val="16"/>
    </w:rPr>
  </w:style>
  <w:style w:type="paragraph" w:styleId="Textocomentario">
    <w:name w:val="annotation text"/>
    <w:basedOn w:val="Normal"/>
    <w:link w:val="TextocomentarioCar"/>
    <w:uiPriority w:val="99"/>
    <w:unhideWhenUsed/>
    <w:rsid w:val="00DC3ACC"/>
    <w:pPr>
      <w:spacing w:after="0" w:line="240" w:lineRule="auto"/>
    </w:pPr>
    <w:rPr>
      <w:rFonts w:ascii="Times New Roman" w:eastAsia="Times New Roman" w:hAnsi="Times New Roman" w:cs="Times New Roman"/>
      <w:szCs w:val="20"/>
      <w:lang w:val="es-CL" w:eastAsia="es-ES_tradnl"/>
    </w:rPr>
  </w:style>
  <w:style w:type="character" w:customStyle="1" w:styleId="TextocomentarioCar">
    <w:name w:val="Texto comentario Car"/>
    <w:basedOn w:val="Fuentedeprrafopredeter"/>
    <w:link w:val="Textocomentario"/>
    <w:uiPriority w:val="99"/>
    <w:rsid w:val="00DC3ACC"/>
    <w:rPr>
      <w:rFonts w:ascii="Times New Roman" w:eastAsia="Times New Roman" w:hAnsi="Times New Roman" w:cs="Times New Roman"/>
      <w:sz w:val="20"/>
      <w:szCs w:val="20"/>
      <w:lang w:val="es-CL" w:eastAsia="es-ES_tradnl"/>
    </w:rPr>
  </w:style>
  <w:style w:type="paragraph" w:styleId="Asuntodelcomentario">
    <w:name w:val="annotation subject"/>
    <w:basedOn w:val="Textocomentario"/>
    <w:next w:val="Textocomentario"/>
    <w:link w:val="AsuntodelcomentarioCar"/>
    <w:uiPriority w:val="99"/>
    <w:semiHidden/>
    <w:unhideWhenUsed/>
    <w:rsid w:val="002F6841"/>
    <w:pPr>
      <w:spacing w:after="160"/>
    </w:pPr>
    <w:rPr>
      <w:rFonts w:ascii="Verdana" w:eastAsiaTheme="minorHAnsi" w:hAnsi="Verdana" w:cstheme="minorBidi"/>
      <w:b/>
      <w:bCs/>
      <w:lang w:val="en-AU" w:eastAsia="en-US"/>
    </w:rPr>
  </w:style>
  <w:style w:type="character" w:customStyle="1" w:styleId="AsuntodelcomentarioCar">
    <w:name w:val="Asunto del comentario Car"/>
    <w:basedOn w:val="TextocomentarioCar"/>
    <w:link w:val="Asuntodelcomentario"/>
    <w:uiPriority w:val="99"/>
    <w:semiHidden/>
    <w:rsid w:val="002F6841"/>
    <w:rPr>
      <w:rFonts w:ascii="Verdana" w:eastAsia="Times New Roman" w:hAnsi="Verdana" w:cs="Times New Roman"/>
      <w:b/>
      <w:bCs/>
      <w:sz w:val="20"/>
      <w:szCs w:val="20"/>
      <w:lang w:val="es-CL" w:eastAsia="es-ES_tradnl"/>
    </w:rPr>
  </w:style>
  <w:style w:type="character" w:styleId="Mencinsinresolver">
    <w:name w:val="Unresolved Mention"/>
    <w:basedOn w:val="Fuentedeprrafopredeter"/>
    <w:uiPriority w:val="99"/>
    <w:semiHidden/>
    <w:unhideWhenUsed/>
    <w:rsid w:val="002F6841"/>
    <w:rPr>
      <w:color w:val="605E5C"/>
      <w:shd w:val="clear" w:color="auto" w:fill="E1DFDD"/>
    </w:rPr>
  </w:style>
  <w:style w:type="paragraph" w:styleId="Prrafodelista">
    <w:name w:val="List Paragraph"/>
    <w:basedOn w:val="Normal"/>
    <w:uiPriority w:val="34"/>
    <w:qFormat/>
    <w:rsid w:val="00CF6B9E"/>
    <w:pPr>
      <w:ind w:left="720"/>
      <w:contextualSpacing/>
    </w:pPr>
  </w:style>
  <w:style w:type="paragraph" w:styleId="Revisin">
    <w:name w:val="Revision"/>
    <w:hidden/>
    <w:uiPriority w:val="99"/>
    <w:semiHidden/>
    <w:rsid w:val="008E715B"/>
    <w:pPr>
      <w:spacing w:after="0" w:line="240" w:lineRule="auto"/>
    </w:pPr>
    <w:rPr>
      <w:rFonts w:ascii="Verdana" w:hAnsi="Verdana"/>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458504">
      <w:bodyDiv w:val="1"/>
      <w:marLeft w:val="0"/>
      <w:marRight w:val="0"/>
      <w:marTop w:val="0"/>
      <w:marBottom w:val="0"/>
      <w:divBdr>
        <w:top w:val="none" w:sz="0" w:space="0" w:color="auto"/>
        <w:left w:val="none" w:sz="0" w:space="0" w:color="auto"/>
        <w:bottom w:val="none" w:sz="0" w:space="0" w:color="auto"/>
        <w:right w:val="none" w:sz="0" w:space="0" w:color="auto"/>
      </w:divBdr>
    </w:div>
    <w:div w:id="437024062">
      <w:bodyDiv w:val="1"/>
      <w:marLeft w:val="0"/>
      <w:marRight w:val="0"/>
      <w:marTop w:val="0"/>
      <w:marBottom w:val="0"/>
      <w:divBdr>
        <w:top w:val="none" w:sz="0" w:space="0" w:color="auto"/>
        <w:left w:val="none" w:sz="0" w:space="0" w:color="auto"/>
        <w:bottom w:val="none" w:sz="0" w:space="0" w:color="auto"/>
        <w:right w:val="none" w:sz="0" w:space="0" w:color="auto"/>
      </w:divBdr>
    </w:div>
    <w:div w:id="1411000093">
      <w:bodyDiv w:val="1"/>
      <w:marLeft w:val="0"/>
      <w:marRight w:val="0"/>
      <w:marTop w:val="0"/>
      <w:marBottom w:val="0"/>
      <w:divBdr>
        <w:top w:val="none" w:sz="0" w:space="0" w:color="auto"/>
        <w:left w:val="none" w:sz="0" w:space="0" w:color="auto"/>
        <w:bottom w:val="none" w:sz="0" w:space="0" w:color="auto"/>
        <w:right w:val="none" w:sz="0" w:space="0" w:color="auto"/>
      </w:divBdr>
      <w:divsChild>
        <w:div w:id="1362316382">
          <w:marLeft w:val="0"/>
          <w:marRight w:val="0"/>
          <w:marTop w:val="0"/>
          <w:marBottom w:val="0"/>
          <w:divBdr>
            <w:top w:val="none" w:sz="0" w:space="0" w:color="auto"/>
            <w:left w:val="none" w:sz="0" w:space="0" w:color="auto"/>
            <w:bottom w:val="none" w:sz="0" w:space="0" w:color="auto"/>
            <w:right w:val="none" w:sz="0" w:space="0" w:color="auto"/>
          </w:divBdr>
        </w:div>
      </w:divsChild>
    </w:div>
    <w:div w:id="1514995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doi.org/10.1111/add.12860"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microsoft.com/office/2011/relationships/people" Target="peop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6</Pages>
  <Words>1698</Words>
  <Characters>9340</Characters>
  <Application>Microsoft Office Word</Application>
  <DocSecurity>0</DocSecurity>
  <Lines>77</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Mariel Mateo</dc:creator>
  <cp:keywords/>
  <dc:description/>
  <cp:lastModifiedBy>Andrés González-Santa Cruz</cp:lastModifiedBy>
  <cp:revision>10</cp:revision>
  <dcterms:created xsi:type="dcterms:W3CDTF">2022-06-08T03:11:00Z</dcterms:created>
  <dcterms:modified xsi:type="dcterms:W3CDTF">2022-06-08T04:04:00Z</dcterms:modified>
</cp:coreProperties>
</file>