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CFFD" w14:textId="2953D4BB" w:rsidR="003C33EB" w:rsidRPr="00160467" w:rsidRDefault="007A71FA" w:rsidP="002516F4">
      <w:pPr>
        <w:spacing w:after="0" w:line="240" w:lineRule="auto"/>
        <w:jc w:val="center"/>
        <w:rPr>
          <w:rFonts w:eastAsia="Times New Roman" w:cs="Times New Roman"/>
          <w:b/>
          <w:bCs/>
          <w:color w:val="44546A" w:themeColor="text2"/>
          <w:sz w:val="28"/>
          <w:szCs w:val="28"/>
          <w:lang w:eastAsia="en-AU"/>
        </w:rPr>
      </w:pPr>
      <w:r w:rsidRPr="00160467">
        <w:rPr>
          <w:rFonts w:eastAsia="Times New Roman" w:cs="Times New Roman"/>
          <w:b/>
          <w:bCs/>
          <w:color w:val="44546A" w:themeColor="text2"/>
          <w:sz w:val="28"/>
          <w:szCs w:val="28"/>
          <w:lang w:eastAsia="en-AU"/>
        </w:rPr>
        <w:t xml:space="preserve">Assessing the impact of </w:t>
      </w:r>
      <w:ins w:id="0" w:author="Alvaro Castillo Carniglia | U.Mayor" w:date="2022-06-13T09:39:00Z">
        <w:r w:rsidR="008D79A4">
          <w:rPr>
            <w:rFonts w:eastAsia="Times New Roman" w:cs="Times New Roman"/>
            <w:b/>
            <w:bCs/>
            <w:color w:val="44546A" w:themeColor="text2"/>
            <w:sz w:val="28"/>
            <w:szCs w:val="28"/>
            <w:lang w:eastAsia="en-AU"/>
          </w:rPr>
          <w:t>s</w:t>
        </w:r>
      </w:ins>
      <w:del w:id="1" w:author="Alvaro Castillo Carniglia | U.Mayor" w:date="2022-06-13T09:39:00Z">
        <w:r w:rsidR="004D47FD" w:rsidRPr="00160467" w:rsidDel="008D79A4">
          <w:rPr>
            <w:rFonts w:eastAsia="Times New Roman" w:cs="Times New Roman"/>
            <w:b/>
            <w:bCs/>
            <w:color w:val="44546A" w:themeColor="text2"/>
            <w:sz w:val="28"/>
            <w:szCs w:val="28"/>
            <w:lang w:eastAsia="en-AU"/>
          </w:rPr>
          <w:delText>S</w:delText>
        </w:r>
      </w:del>
      <w:r w:rsidRPr="00160467">
        <w:rPr>
          <w:rFonts w:eastAsia="Times New Roman" w:cs="Times New Roman"/>
          <w:b/>
          <w:bCs/>
          <w:color w:val="44546A" w:themeColor="text2"/>
          <w:sz w:val="28"/>
          <w:szCs w:val="28"/>
          <w:lang w:eastAsia="en-AU"/>
        </w:rPr>
        <w:t>ubstance use treatment</w:t>
      </w:r>
      <w:r w:rsidR="00F33E66" w:rsidRPr="00160467">
        <w:rPr>
          <w:rFonts w:eastAsia="Times New Roman" w:cs="Times New Roman"/>
          <w:b/>
          <w:bCs/>
          <w:color w:val="44546A" w:themeColor="text2"/>
          <w:sz w:val="28"/>
          <w:szCs w:val="28"/>
          <w:lang w:eastAsia="en-AU"/>
        </w:rPr>
        <w:t xml:space="preserve"> </w:t>
      </w:r>
      <w:del w:id="2" w:author="Alvaro Castillo Carniglia | U.Mayor" w:date="2022-06-13T09:39:00Z">
        <w:r w:rsidR="00F33E66" w:rsidRPr="00160467" w:rsidDel="008D79A4">
          <w:rPr>
            <w:rFonts w:eastAsia="Times New Roman" w:cs="Times New Roman"/>
            <w:b/>
            <w:bCs/>
            <w:color w:val="44546A" w:themeColor="text2"/>
            <w:sz w:val="28"/>
            <w:szCs w:val="28"/>
            <w:lang w:eastAsia="en-AU"/>
          </w:rPr>
          <w:delText>(SUT)</w:delText>
        </w:r>
        <w:r w:rsidRPr="00160467" w:rsidDel="008D79A4">
          <w:rPr>
            <w:rFonts w:eastAsia="Times New Roman" w:cs="Times New Roman"/>
            <w:b/>
            <w:bCs/>
            <w:color w:val="44546A" w:themeColor="text2"/>
            <w:sz w:val="28"/>
            <w:szCs w:val="28"/>
            <w:lang w:eastAsia="en-AU"/>
          </w:rPr>
          <w:delText xml:space="preserve"> </w:delText>
        </w:r>
      </w:del>
      <w:r w:rsidRPr="00160467">
        <w:rPr>
          <w:rFonts w:eastAsia="Times New Roman" w:cs="Times New Roman"/>
          <w:b/>
          <w:bCs/>
          <w:color w:val="44546A" w:themeColor="text2"/>
          <w:sz w:val="28"/>
          <w:szCs w:val="28"/>
          <w:lang w:eastAsia="en-AU"/>
        </w:rPr>
        <w:t>on the justice system contact prevention</w:t>
      </w:r>
      <w:r w:rsidR="00A96EE0" w:rsidRPr="00160467">
        <w:rPr>
          <w:rFonts w:eastAsia="Times New Roman" w:cs="Times New Roman"/>
          <w:b/>
          <w:bCs/>
          <w:color w:val="44546A" w:themeColor="text2"/>
          <w:sz w:val="28"/>
          <w:szCs w:val="28"/>
          <w:lang w:eastAsia="en-AU"/>
        </w:rPr>
        <w:t xml:space="preserve"> in Chile</w:t>
      </w:r>
    </w:p>
    <w:p w14:paraId="0CEFCDB1" w14:textId="20D0B0EF"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Background</w:t>
      </w:r>
    </w:p>
    <w:p w14:paraId="45783F64" w14:textId="7694706E" w:rsidR="00AF44CC" w:rsidRDefault="00EF27D8" w:rsidP="002516F4">
      <w:pPr>
        <w:spacing w:after="0" w:line="240" w:lineRule="auto"/>
        <w:ind w:right="-46" w:firstLine="284"/>
        <w:contextualSpacing/>
        <w:rPr>
          <w:szCs w:val="20"/>
        </w:rPr>
      </w:pPr>
      <w:r w:rsidRPr="00160467">
        <w:rPr>
          <w:szCs w:val="20"/>
        </w:rPr>
        <w:t xml:space="preserve">Substance use can affect health and </w:t>
      </w:r>
      <w:r w:rsidR="00BC6838">
        <w:rPr>
          <w:szCs w:val="20"/>
        </w:rPr>
        <w:t>a variety of</w:t>
      </w:r>
      <w:r w:rsidR="00BC6838" w:rsidRPr="00160467">
        <w:rPr>
          <w:szCs w:val="20"/>
        </w:rPr>
        <w:t xml:space="preserve"> </w:t>
      </w:r>
      <w:r w:rsidRPr="00160467">
        <w:rPr>
          <w:szCs w:val="20"/>
        </w:rPr>
        <w:t xml:space="preserve">social dimensions, including criminal </w:t>
      </w:r>
      <w:r w:rsidR="00935FF5" w:rsidRPr="00160467">
        <w:rPr>
          <w:szCs w:val="20"/>
        </w:rPr>
        <w:t>behaviour</w:t>
      </w:r>
      <w:r w:rsidRPr="00160467">
        <w:rPr>
          <w:szCs w:val="20"/>
        </w:rPr>
        <w:t xml:space="preserve"> and the likelihood of contact</w:t>
      </w:r>
      <w:r w:rsidR="00BC6838">
        <w:rPr>
          <w:szCs w:val="20"/>
        </w:rPr>
        <w:t xml:space="preserve"> with</w:t>
      </w:r>
      <w:r w:rsidRPr="00160467">
        <w:rPr>
          <w:szCs w:val="20"/>
        </w:rPr>
        <w:t xml:space="preserve"> the </w:t>
      </w:r>
      <w:r w:rsidR="006F1B37" w:rsidRPr="00160467">
        <w:rPr>
          <w:szCs w:val="20"/>
        </w:rPr>
        <w:t>justice</w:t>
      </w:r>
      <w:r w:rsidRPr="00160467">
        <w:rPr>
          <w:szCs w:val="20"/>
        </w:rPr>
        <w:t xml:space="preserve"> system.</w:t>
      </w:r>
      <w:r w:rsidR="00573AEC">
        <w:rPr>
          <w:szCs w:val="20"/>
        </w:rPr>
        <w:t xml:space="preserve"> </w:t>
      </w:r>
      <w:r w:rsidR="00DC3ACC" w:rsidRPr="00160467">
        <w:rPr>
          <w:szCs w:val="20"/>
        </w:rPr>
        <w:t>SUT</w:t>
      </w:r>
      <w:r w:rsidRPr="00160467">
        <w:rPr>
          <w:szCs w:val="20"/>
        </w:rPr>
        <w:t xml:space="preserve"> is one possible intervention </w:t>
      </w:r>
      <w:r w:rsidR="00276D66">
        <w:rPr>
          <w:szCs w:val="20"/>
        </w:rPr>
        <w:t xml:space="preserve">used </w:t>
      </w:r>
      <w:r w:rsidRPr="00160467">
        <w:rPr>
          <w:szCs w:val="20"/>
        </w:rPr>
        <w:t xml:space="preserve">to reduce </w:t>
      </w:r>
      <w:r w:rsidR="00276D66">
        <w:rPr>
          <w:szCs w:val="20"/>
        </w:rPr>
        <w:t xml:space="preserve">such criminogenic </w:t>
      </w:r>
      <w:r w:rsidR="00573AEC">
        <w:rPr>
          <w:szCs w:val="20"/>
        </w:rPr>
        <w:t>issues</w:t>
      </w:r>
      <w:r w:rsidR="00AF44CC">
        <w:rPr>
          <w:szCs w:val="20"/>
        </w:rPr>
        <w:t>, and indeed,</w:t>
      </w:r>
      <w:r w:rsidR="00D0477D">
        <w:rPr>
          <w:szCs w:val="20"/>
        </w:rPr>
        <w:t xml:space="preserve"> </w:t>
      </w:r>
      <w:r w:rsidR="00AF44CC">
        <w:rPr>
          <w:szCs w:val="20"/>
        </w:rPr>
        <w:t xml:space="preserve">there is considerable research showing that </w:t>
      </w:r>
      <w:r w:rsidR="00AF44CC" w:rsidRPr="00AF44CC">
        <w:rPr>
          <w:szCs w:val="20"/>
        </w:rPr>
        <w:t>reducing substance abuse through effective treatment leads to a reduction in criminal activity [</w:t>
      </w:r>
      <w:r w:rsidR="00AB51B3">
        <w:rPr>
          <w:szCs w:val="20"/>
        </w:rPr>
        <w:t>1</w:t>
      </w:r>
      <w:r w:rsidR="00AF44CC" w:rsidRPr="00AF44CC">
        <w:rPr>
          <w:szCs w:val="20"/>
        </w:rPr>
        <w:t>].</w:t>
      </w:r>
    </w:p>
    <w:p w14:paraId="0E2B52B3" w14:textId="62ADEA84" w:rsidR="003121D6" w:rsidRPr="00160467" w:rsidRDefault="00DC3ACC" w:rsidP="00393891">
      <w:pPr>
        <w:spacing w:after="0" w:line="240" w:lineRule="auto"/>
        <w:contextualSpacing/>
        <w:rPr>
          <w:szCs w:val="20"/>
        </w:rPr>
      </w:pPr>
      <w:r w:rsidRPr="00160467">
        <w:rPr>
          <w:color w:val="000000"/>
          <w:szCs w:val="20"/>
        </w:rPr>
        <w:t xml:space="preserve">However, </w:t>
      </w:r>
      <w:r w:rsidR="00C015B1" w:rsidRPr="00160467">
        <w:rPr>
          <w:color w:val="000000"/>
          <w:szCs w:val="20"/>
        </w:rPr>
        <w:t xml:space="preserve">most of the prior evidence comes from </w:t>
      </w:r>
      <w:r w:rsidR="00BF2ED0" w:rsidRPr="00160467">
        <w:rPr>
          <w:color w:val="000000"/>
          <w:szCs w:val="20"/>
        </w:rPr>
        <w:t xml:space="preserve">developed countries and regions (e.g., </w:t>
      </w:r>
      <w:r w:rsidR="00896043" w:rsidRPr="00160467">
        <w:rPr>
          <w:color w:val="000000"/>
          <w:szCs w:val="20"/>
        </w:rPr>
        <w:t xml:space="preserve">the </w:t>
      </w:r>
      <w:r w:rsidR="00C015B1" w:rsidRPr="00160467">
        <w:rPr>
          <w:szCs w:val="20"/>
        </w:rPr>
        <w:t>United States, Australia, and western Europe</w:t>
      </w:r>
      <w:r w:rsidR="00BF2ED0" w:rsidRPr="00160467">
        <w:rPr>
          <w:szCs w:val="20"/>
        </w:rPr>
        <w:t>)</w:t>
      </w:r>
      <w:r w:rsidR="00C015B1" w:rsidRPr="00160467">
        <w:rPr>
          <w:szCs w:val="20"/>
        </w:rPr>
        <w:t xml:space="preserve">, </w:t>
      </w:r>
      <w:r w:rsidR="00EC7225" w:rsidRPr="00160467">
        <w:rPr>
          <w:szCs w:val="20"/>
        </w:rPr>
        <w:t>and</w:t>
      </w:r>
      <w:r w:rsidR="00C015B1" w:rsidRPr="00160467">
        <w:rPr>
          <w:szCs w:val="20"/>
        </w:rPr>
        <w:t xml:space="preserve"> </w:t>
      </w:r>
      <w:r w:rsidR="006F1B37" w:rsidRPr="00160467">
        <w:rPr>
          <w:szCs w:val="20"/>
        </w:rPr>
        <w:t xml:space="preserve">results from </w:t>
      </w:r>
      <w:r w:rsidR="00C015B1" w:rsidRPr="00160467">
        <w:rPr>
          <w:szCs w:val="20"/>
        </w:rPr>
        <w:t xml:space="preserve">the Latin American context </w:t>
      </w:r>
      <w:r w:rsidR="006F1B37" w:rsidRPr="00160467">
        <w:rPr>
          <w:szCs w:val="20"/>
        </w:rPr>
        <w:t>are</w:t>
      </w:r>
      <w:r w:rsidR="00C015B1" w:rsidRPr="00160467">
        <w:rPr>
          <w:szCs w:val="20"/>
        </w:rPr>
        <w:t xml:space="preserve"> largely unknown</w:t>
      </w:r>
      <w:r w:rsidR="003A3E5E" w:rsidRPr="00160467">
        <w:rPr>
          <w:szCs w:val="20"/>
        </w:rPr>
        <w:t xml:space="preserve"> [</w:t>
      </w:r>
      <w:r w:rsidR="00AB51B3">
        <w:rPr>
          <w:szCs w:val="20"/>
        </w:rPr>
        <w:t>2</w:t>
      </w:r>
      <w:r w:rsidR="003A3E5E" w:rsidRPr="00160467">
        <w:rPr>
          <w:szCs w:val="20"/>
        </w:rPr>
        <w:t>]</w:t>
      </w:r>
      <w:r w:rsidR="00C015B1" w:rsidRPr="00160467">
        <w:rPr>
          <w:szCs w:val="20"/>
        </w:rPr>
        <w:t xml:space="preserve">. </w:t>
      </w:r>
      <w:r w:rsidRPr="00160467">
        <w:rPr>
          <w:szCs w:val="20"/>
        </w:rPr>
        <w:t xml:space="preserve">Using results from other regions, particularly from high-income countries, can be misleading because the context, populations, and specific nature of substance use disorders are different </w:t>
      </w:r>
      <w:r w:rsidR="00A3264C">
        <w:rPr>
          <w:szCs w:val="20"/>
        </w:rPr>
        <w:t xml:space="preserve">(e.g. </w:t>
      </w:r>
      <w:r w:rsidR="00A3264C" w:rsidRPr="00A3264C">
        <w:rPr>
          <w:szCs w:val="20"/>
        </w:rPr>
        <w:t xml:space="preserve">prevalence rates in Latin-American tend to be lower for heroin, </w:t>
      </w:r>
      <w:r w:rsidR="00A3264C">
        <w:rPr>
          <w:szCs w:val="20"/>
        </w:rPr>
        <w:t>while</w:t>
      </w:r>
      <w:r w:rsidR="00A3264C" w:rsidRPr="00A3264C">
        <w:rPr>
          <w:szCs w:val="20"/>
        </w:rPr>
        <w:t xml:space="preserve"> higher for alcohol and noninjected drugs</w:t>
      </w:r>
      <w:r w:rsidR="00A3264C">
        <w:rPr>
          <w:szCs w:val="20"/>
        </w:rPr>
        <w:t>, such as</w:t>
      </w:r>
      <w:r w:rsidR="00A3264C" w:rsidRPr="00A3264C">
        <w:rPr>
          <w:szCs w:val="20"/>
        </w:rPr>
        <w:t xml:space="preserve"> cocaine</w:t>
      </w:r>
      <w:r w:rsidR="00A3264C">
        <w:rPr>
          <w:szCs w:val="20"/>
        </w:rPr>
        <w:t xml:space="preserve"> </w:t>
      </w:r>
      <w:r w:rsidR="00A3264C" w:rsidRPr="00A3264C">
        <w:rPr>
          <w:szCs w:val="20"/>
        </w:rPr>
        <w:t>[</w:t>
      </w:r>
      <w:r w:rsidR="00AB51B3">
        <w:rPr>
          <w:szCs w:val="20"/>
        </w:rPr>
        <w:t>3</w:t>
      </w:r>
      <w:r w:rsidR="00A3264C" w:rsidRPr="00A3264C">
        <w:rPr>
          <w:szCs w:val="20"/>
        </w:rPr>
        <w:t>]</w:t>
      </w:r>
      <w:r w:rsidR="00A3264C">
        <w:rPr>
          <w:szCs w:val="20"/>
        </w:rPr>
        <w:t>),</w:t>
      </w:r>
      <w:r w:rsidR="00A3264C" w:rsidRPr="00A3264C">
        <w:rPr>
          <w:szCs w:val="20"/>
        </w:rPr>
        <w:t xml:space="preserve"> </w:t>
      </w:r>
      <w:r w:rsidRPr="00160467">
        <w:rPr>
          <w:szCs w:val="20"/>
        </w:rPr>
        <w:t xml:space="preserve">along with the fact that such </w:t>
      </w:r>
      <w:r w:rsidR="00EC7225" w:rsidRPr="00160467">
        <w:rPr>
          <w:szCs w:val="20"/>
        </w:rPr>
        <w:t>SUT</w:t>
      </w:r>
      <w:r w:rsidRPr="00160467">
        <w:rPr>
          <w:szCs w:val="20"/>
        </w:rPr>
        <w:t xml:space="preserve"> are designed to the country-specific epidemiologic context (e.g., harm reduction or emphasis </w:t>
      </w:r>
      <w:r w:rsidR="00B54A5A">
        <w:rPr>
          <w:szCs w:val="20"/>
        </w:rPr>
        <w:t>o</w:t>
      </w:r>
      <w:r w:rsidRPr="00160467">
        <w:rPr>
          <w:szCs w:val="20"/>
        </w:rPr>
        <w:t xml:space="preserve">n detoxification) </w:t>
      </w:r>
      <w:r w:rsidR="003A3E5E" w:rsidRPr="00160467">
        <w:rPr>
          <w:szCs w:val="20"/>
        </w:rPr>
        <w:t>[</w:t>
      </w:r>
      <w:r w:rsidR="00AB51B3">
        <w:rPr>
          <w:szCs w:val="20"/>
        </w:rPr>
        <w:t>4</w:t>
      </w:r>
      <w:r w:rsidR="003A3E5E" w:rsidRPr="00160467">
        <w:rPr>
          <w:szCs w:val="20"/>
        </w:rPr>
        <w:t>]</w:t>
      </w:r>
      <w:r w:rsidRPr="00160467">
        <w:rPr>
          <w:szCs w:val="20"/>
        </w:rPr>
        <w:t xml:space="preserve">. </w:t>
      </w:r>
      <w:r w:rsidR="00C015B1" w:rsidRPr="00160467">
        <w:rPr>
          <w:szCs w:val="20"/>
        </w:rPr>
        <w:t xml:space="preserve">Moreover, </w:t>
      </w:r>
      <w:r w:rsidR="00EC7225" w:rsidRPr="00160467">
        <w:rPr>
          <w:szCs w:val="20"/>
        </w:rPr>
        <w:t xml:space="preserve">international research usually </w:t>
      </w:r>
      <w:r w:rsidR="00935FF5" w:rsidRPr="00160467">
        <w:rPr>
          <w:szCs w:val="20"/>
        </w:rPr>
        <w:t>assesses</w:t>
      </w:r>
      <w:r w:rsidR="00EC7225" w:rsidRPr="00160467">
        <w:rPr>
          <w:szCs w:val="20"/>
        </w:rPr>
        <w:t xml:space="preserve"> structured intervention approaches </w:t>
      </w:r>
      <w:r w:rsidR="00EC7225" w:rsidRPr="00160467">
        <w:rPr>
          <w:color w:val="000000"/>
          <w:szCs w:val="20"/>
        </w:rPr>
        <w:t>(</w:t>
      </w:r>
      <w:r w:rsidR="00EF4859">
        <w:rPr>
          <w:color w:val="000000"/>
          <w:szCs w:val="20"/>
        </w:rPr>
        <w:t>e</w:t>
      </w:r>
      <w:r w:rsidR="005A3A70" w:rsidRPr="00160467">
        <w:rPr>
          <w:color w:val="000000"/>
          <w:szCs w:val="20"/>
        </w:rPr>
        <w:t>.</w:t>
      </w:r>
      <w:r w:rsidR="00EF4859">
        <w:rPr>
          <w:color w:val="000000"/>
          <w:szCs w:val="20"/>
        </w:rPr>
        <w:t>g</w:t>
      </w:r>
      <w:r w:rsidR="005A3A70" w:rsidRPr="00160467">
        <w:rPr>
          <w:color w:val="000000"/>
          <w:szCs w:val="20"/>
        </w:rPr>
        <w:t>.,</w:t>
      </w:r>
      <w:r w:rsidR="00EC7225" w:rsidRPr="00160467">
        <w:rPr>
          <w:color w:val="000000"/>
          <w:szCs w:val="20"/>
        </w:rPr>
        <w:t xml:space="preserve"> </w:t>
      </w:r>
      <w:r w:rsidR="00896043" w:rsidRPr="00160467">
        <w:rPr>
          <w:color w:val="000000"/>
          <w:szCs w:val="20"/>
        </w:rPr>
        <w:t>cognitive-behavioural</w:t>
      </w:r>
      <w:r w:rsidR="00EC7225" w:rsidRPr="00160467">
        <w:rPr>
          <w:color w:val="000000"/>
          <w:szCs w:val="20"/>
        </w:rPr>
        <w:t>) that are differentiated according to specific substances (</w:t>
      </w:r>
      <w:r w:rsidR="005A3A70" w:rsidRPr="00160467">
        <w:rPr>
          <w:color w:val="000000"/>
          <w:szCs w:val="20"/>
        </w:rPr>
        <w:t>e.</w:t>
      </w:r>
      <w:r w:rsidR="00EF4859">
        <w:rPr>
          <w:color w:val="000000"/>
          <w:szCs w:val="20"/>
        </w:rPr>
        <w:t>g.</w:t>
      </w:r>
      <w:r w:rsidR="005A3A70" w:rsidRPr="00160467">
        <w:rPr>
          <w:color w:val="000000"/>
          <w:szCs w:val="20"/>
        </w:rPr>
        <w:t>,</w:t>
      </w:r>
      <w:r w:rsidR="00EC7225" w:rsidRPr="00160467">
        <w:rPr>
          <w:color w:val="000000"/>
          <w:szCs w:val="20"/>
        </w:rPr>
        <w:t xml:space="preserve"> </w:t>
      </w:r>
      <w:r w:rsidR="008E4848">
        <w:rPr>
          <w:color w:val="000000"/>
          <w:szCs w:val="20"/>
        </w:rPr>
        <w:t>heroin</w:t>
      </w:r>
      <w:r w:rsidR="00EC7225" w:rsidRPr="00160467">
        <w:rPr>
          <w:color w:val="000000"/>
          <w:szCs w:val="20"/>
        </w:rPr>
        <w:t>)</w:t>
      </w:r>
      <w:r w:rsidR="00D07249" w:rsidRPr="00160467">
        <w:rPr>
          <w:color w:val="000000"/>
          <w:szCs w:val="20"/>
        </w:rPr>
        <w:t>;</w:t>
      </w:r>
      <w:del w:id="3" w:author="Alvaro Castillo Carniglia | U.Mayor" w:date="2022-06-13T08:05:00Z">
        <w:r w:rsidR="00EC7225" w:rsidRPr="00160467" w:rsidDel="008128D8">
          <w:rPr>
            <w:color w:val="000000"/>
            <w:szCs w:val="20"/>
          </w:rPr>
          <w:delText xml:space="preserve"> </w:delText>
        </w:r>
        <w:r w:rsidR="00B54A5A" w:rsidDel="008128D8">
          <w:rPr>
            <w:color w:val="000000"/>
            <w:szCs w:val="20"/>
          </w:rPr>
          <w:delText>while</w:delText>
        </w:r>
      </w:del>
      <w:r w:rsidR="00EC7225" w:rsidRPr="00160467">
        <w:rPr>
          <w:color w:val="000000"/>
          <w:szCs w:val="20"/>
        </w:rPr>
        <w:t xml:space="preserve"> </w:t>
      </w:r>
      <w:r w:rsidR="00E12B39">
        <w:rPr>
          <w:color w:val="000000"/>
          <w:szCs w:val="20"/>
        </w:rPr>
        <w:t xml:space="preserve">such targeted approaches </w:t>
      </w:r>
      <w:ins w:id="4" w:author="Alvaro Castillo Carniglia | U.Mayor" w:date="2022-06-13T08:05:00Z">
        <w:r w:rsidR="008128D8">
          <w:rPr>
            <w:color w:val="000000"/>
            <w:szCs w:val="20"/>
          </w:rPr>
          <w:t xml:space="preserve">may not reflect the reality of other contexts like </w:t>
        </w:r>
      </w:ins>
      <w:del w:id="5" w:author="Alvaro Castillo Carniglia | U.Mayor" w:date="2022-06-13T08:05:00Z">
        <w:r w:rsidR="00E12B39" w:rsidDel="008128D8">
          <w:rPr>
            <w:color w:val="000000"/>
            <w:szCs w:val="20"/>
          </w:rPr>
          <w:delText xml:space="preserve">to </w:delText>
        </w:r>
        <w:r w:rsidR="00EC7225" w:rsidRPr="00160467" w:rsidDel="008128D8">
          <w:rPr>
            <w:color w:val="000000"/>
            <w:szCs w:val="20"/>
          </w:rPr>
          <w:delText xml:space="preserve">SUT </w:delText>
        </w:r>
        <w:r w:rsidR="00AC3F81" w:rsidDel="008128D8">
          <w:rPr>
            <w:color w:val="000000"/>
            <w:szCs w:val="20"/>
          </w:rPr>
          <w:delText xml:space="preserve">are not always employed </w:delText>
        </w:r>
        <w:r w:rsidR="00EC7225" w:rsidRPr="00160467" w:rsidDel="008128D8">
          <w:rPr>
            <w:color w:val="000000"/>
            <w:szCs w:val="20"/>
          </w:rPr>
          <w:delText>in other context</w:delText>
        </w:r>
        <w:r w:rsidR="006F1B37" w:rsidRPr="00160467" w:rsidDel="008128D8">
          <w:rPr>
            <w:color w:val="000000"/>
            <w:szCs w:val="20"/>
          </w:rPr>
          <w:delText>s</w:delText>
        </w:r>
        <w:r w:rsidR="00EC7225" w:rsidRPr="00160467" w:rsidDel="008128D8">
          <w:rPr>
            <w:color w:val="000000"/>
            <w:szCs w:val="20"/>
          </w:rPr>
          <w:delText xml:space="preserve">, </w:delText>
        </w:r>
        <w:r w:rsidR="006F1B37" w:rsidRPr="00160467" w:rsidDel="008128D8">
          <w:rPr>
            <w:color w:val="000000"/>
            <w:szCs w:val="20"/>
          </w:rPr>
          <w:delText xml:space="preserve">such </w:delText>
        </w:r>
        <w:r w:rsidR="00EC7225" w:rsidRPr="00160467" w:rsidDel="008128D8">
          <w:rPr>
            <w:color w:val="000000"/>
            <w:szCs w:val="20"/>
          </w:rPr>
          <w:delText xml:space="preserve">as </w:delText>
        </w:r>
      </w:del>
      <w:r w:rsidR="00EC7225" w:rsidRPr="00160467">
        <w:rPr>
          <w:color w:val="000000"/>
          <w:szCs w:val="20"/>
        </w:rPr>
        <w:t>Chile</w:t>
      </w:r>
      <w:ins w:id="6" w:author="Alvaro Castillo Carniglia | U.Mayor" w:date="2022-06-13T08:05:00Z">
        <w:r w:rsidR="008128D8">
          <w:rPr>
            <w:color w:val="000000"/>
            <w:szCs w:val="20"/>
          </w:rPr>
          <w:t xml:space="preserve"> and other </w:t>
        </w:r>
      </w:ins>
      <w:ins w:id="7" w:author="Alvaro Castillo Carniglia | U.Mayor" w:date="2022-06-13T08:06:00Z">
        <w:r w:rsidR="008128D8">
          <w:rPr>
            <w:color w:val="000000"/>
            <w:szCs w:val="20"/>
          </w:rPr>
          <w:t>Latin-American</w:t>
        </w:r>
      </w:ins>
      <w:ins w:id="8" w:author="Alvaro Castillo Carniglia | U.Mayor" w:date="2022-06-13T08:05:00Z">
        <w:r w:rsidR="008128D8">
          <w:rPr>
            <w:color w:val="000000"/>
            <w:szCs w:val="20"/>
          </w:rPr>
          <w:t xml:space="preserve"> co</w:t>
        </w:r>
      </w:ins>
      <w:ins w:id="9" w:author="Alvaro Castillo Carniglia | U.Mayor" w:date="2022-06-13T08:06:00Z">
        <w:r w:rsidR="008128D8">
          <w:rPr>
            <w:color w:val="000000"/>
            <w:szCs w:val="20"/>
          </w:rPr>
          <w:t>untries</w:t>
        </w:r>
      </w:ins>
      <w:r w:rsidR="00EC7225" w:rsidRPr="00160467">
        <w:rPr>
          <w:color w:val="000000"/>
          <w:szCs w:val="20"/>
        </w:rPr>
        <w:t>.</w:t>
      </w:r>
    </w:p>
    <w:p w14:paraId="2D64331E" w14:textId="2E2B856D" w:rsidR="006903D4" w:rsidRPr="00160467" w:rsidRDefault="00935FF5" w:rsidP="00393891">
      <w:pPr>
        <w:spacing w:after="0" w:line="240" w:lineRule="auto"/>
        <w:contextualSpacing/>
        <w:rPr>
          <w:szCs w:val="20"/>
        </w:rPr>
      </w:pPr>
      <w:r w:rsidRPr="00160467">
        <w:rPr>
          <w:color w:val="000000"/>
          <w:szCs w:val="20"/>
        </w:rPr>
        <w:t xml:space="preserve">Indeed, Chilean SUT policy is an interesting case of study </w:t>
      </w:r>
      <w:r w:rsidR="00A3264C">
        <w:rPr>
          <w:color w:val="000000"/>
          <w:szCs w:val="20"/>
        </w:rPr>
        <w:t>as</w:t>
      </w:r>
      <w:r w:rsidR="00A3264C" w:rsidRPr="00160467">
        <w:rPr>
          <w:color w:val="000000"/>
          <w:szCs w:val="20"/>
        </w:rPr>
        <w:t xml:space="preserve"> </w:t>
      </w:r>
      <w:r w:rsidRPr="00160467">
        <w:rPr>
          <w:szCs w:val="20"/>
        </w:rPr>
        <w:t xml:space="preserve">it is one of the oldest and most developed </w:t>
      </w:r>
      <w:del w:id="10" w:author="Alvaro Castillo Carniglia | U.Mayor" w:date="2022-06-13T08:02:00Z">
        <w:r w:rsidRPr="00160467" w:rsidDel="008128D8">
          <w:rPr>
            <w:szCs w:val="20"/>
          </w:rPr>
          <w:delText>polic</w:delText>
        </w:r>
        <w:r w:rsidR="00D07249" w:rsidRPr="00160467" w:rsidDel="008128D8">
          <w:rPr>
            <w:szCs w:val="20"/>
          </w:rPr>
          <w:delText>ies</w:delText>
        </w:r>
        <w:r w:rsidRPr="00160467" w:rsidDel="008128D8">
          <w:rPr>
            <w:szCs w:val="20"/>
          </w:rPr>
          <w:delText xml:space="preserve"> </w:delText>
        </w:r>
      </w:del>
      <w:ins w:id="11" w:author="Alvaro Castillo Carniglia | U.Mayor" w:date="2022-06-13T08:02:00Z">
        <w:r w:rsidR="008128D8">
          <w:rPr>
            <w:szCs w:val="20"/>
          </w:rPr>
          <w:t>systems</w:t>
        </w:r>
        <w:r w:rsidR="008128D8" w:rsidRPr="00160467">
          <w:rPr>
            <w:szCs w:val="20"/>
          </w:rPr>
          <w:t xml:space="preserve"> </w:t>
        </w:r>
      </w:ins>
      <w:r w:rsidRPr="00160467">
        <w:rPr>
          <w:szCs w:val="20"/>
        </w:rPr>
        <w:t>in Latin America</w:t>
      </w:r>
      <w:r w:rsidR="00D80387" w:rsidRPr="00160467">
        <w:rPr>
          <w:szCs w:val="20"/>
        </w:rPr>
        <w:t xml:space="preserve"> </w:t>
      </w:r>
      <w:r w:rsidR="003A3E5E" w:rsidRPr="00160467">
        <w:rPr>
          <w:szCs w:val="20"/>
        </w:rPr>
        <w:t>[</w:t>
      </w:r>
      <w:r w:rsidR="001A1214">
        <w:rPr>
          <w:szCs w:val="20"/>
        </w:rPr>
        <w:t>5</w:t>
      </w:r>
      <w:r w:rsidR="003A3E5E" w:rsidRPr="00160467">
        <w:rPr>
          <w:szCs w:val="20"/>
        </w:rPr>
        <w:t>]</w:t>
      </w:r>
      <w:r w:rsidR="00B142EF">
        <w:rPr>
          <w:szCs w:val="20"/>
        </w:rPr>
        <w:t>. While it employs</w:t>
      </w:r>
      <w:r w:rsidRPr="00160467">
        <w:rPr>
          <w:szCs w:val="20"/>
        </w:rPr>
        <w:t xml:space="preserve"> </w:t>
      </w:r>
      <w:r w:rsidR="00715CDB" w:rsidRPr="00160467">
        <w:rPr>
          <w:szCs w:val="20"/>
        </w:rPr>
        <w:t xml:space="preserve">multiple </w:t>
      </w:r>
      <w:r w:rsidR="00B142EF">
        <w:rPr>
          <w:szCs w:val="20"/>
        </w:rPr>
        <w:t xml:space="preserve">SUT </w:t>
      </w:r>
      <w:r w:rsidR="0005400F" w:rsidRPr="00160467">
        <w:rPr>
          <w:szCs w:val="20"/>
        </w:rPr>
        <w:t>intervention</w:t>
      </w:r>
      <w:r w:rsidR="00715CDB" w:rsidRPr="00160467">
        <w:rPr>
          <w:szCs w:val="20"/>
        </w:rPr>
        <w:t xml:space="preserve"> approaches, </w:t>
      </w:r>
      <w:r w:rsidR="00B142EF">
        <w:rPr>
          <w:szCs w:val="20"/>
        </w:rPr>
        <w:t>it</w:t>
      </w:r>
      <w:r w:rsidR="00B142EF" w:rsidRPr="00160467">
        <w:rPr>
          <w:szCs w:val="20"/>
        </w:rPr>
        <w:t xml:space="preserve"> </w:t>
      </w:r>
      <w:r w:rsidR="00C16A50">
        <w:rPr>
          <w:szCs w:val="20"/>
        </w:rPr>
        <w:t>does</w:t>
      </w:r>
      <w:r w:rsidR="00715CDB" w:rsidRPr="00160467">
        <w:rPr>
          <w:szCs w:val="20"/>
        </w:rPr>
        <w:t xml:space="preserve"> not consider specific interventions according to </w:t>
      </w:r>
      <w:r w:rsidR="00B142EF">
        <w:rPr>
          <w:szCs w:val="20"/>
        </w:rPr>
        <w:t>specific</w:t>
      </w:r>
      <w:r w:rsidR="00B142EF" w:rsidRPr="00160467">
        <w:rPr>
          <w:szCs w:val="20"/>
        </w:rPr>
        <w:t xml:space="preserve"> </w:t>
      </w:r>
      <w:r w:rsidR="00715CDB" w:rsidRPr="00160467">
        <w:rPr>
          <w:szCs w:val="20"/>
        </w:rPr>
        <w:t>substance</w:t>
      </w:r>
      <w:r w:rsidR="00B142EF">
        <w:rPr>
          <w:szCs w:val="20"/>
        </w:rPr>
        <w:t>s</w:t>
      </w:r>
      <w:r w:rsidR="00715CDB" w:rsidRPr="00160467">
        <w:rPr>
          <w:szCs w:val="20"/>
        </w:rPr>
        <w:t>.</w:t>
      </w:r>
      <w:r w:rsidR="00636201" w:rsidRPr="00160467">
        <w:rPr>
          <w:szCs w:val="20"/>
        </w:rPr>
        <w:t xml:space="preserve"> </w:t>
      </w:r>
      <w:r w:rsidR="00F4612F" w:rsidRPr="00160467">
        <w:rPr>
          <w:szCs w:val="20"/>
        </w:rPr>
        <w:t xml:space="preserve">This feature makes </w:t>
      </w:r>
      <w:r w:rsidR="00036803" w:rsidRPr="00160467">
        <w:rPr>
          <w:szCs w:val="20"/>
        </w:rPr>
        <w:t xml:space="preserve">it worthy </w:t>
      </w:r>
      <w:r w:rsidR="00B142EF">
        <w:rPr>
          <w:szCs w:val="20"/>
        </w:rPr>
        <w:t>of</w:t>
      </w:r>
      <w:r w:rsidR="00B142EF" w:rsidRPr="00160467">
        <w:rPr>
          <w:szCs w:val="20"/>
        </w:rPr>
        <w:t xml:space="preserve"> </w:t>
      </w:r>
      <w:r w:rsidR="00036803" w:rsidRPr="00160467">
        <w:rPr>
          <w:szCs w:val="20"/>
        </w:rPr>
        <w:t>note</w:t>
      </w:r>
      <w:r w:rsidR="00B142EF">
        <w:rPr>
          <w:szCs w:val="20"/>
        </w:rPr>
        <w:t xml:space="preserve">, as </w:t>
      </w:r>
      <w:r w:rsidR="00F4612F" w:rsidRPr="00160467">
        <w:rPr>
          <w:szCs w:val="20"/>
        </w:rPr>
        <w:t xml:space="preserve">most </w:t>
      </w:r>
      <w:r w:rsidR="00636201" w:rsidRPr="00160467">
        <w:rPr>
          <w:szCs w:val="20"/>
        </w:rPr>
        <w:t>studies on SUT impact have been</w:t>
      </w:r>
      <w:r w:rsidR="0074310C" w:rsidRPr="00160467">
        <w:rPr>
          <w:szCs w:val="20"/>
        </w:rPr>
        <w:t xml:space="preserve"> </w:t>
      </w:r>
      <w:r w:rsidR="00636201" w:rsidRPr="00160467">
        <w:rPr>
          <w:szCs w:val="20"/>
        </w:rPr>
        <w:t xml:space="preserve">restricted to randomized controlled trials or </w:t>
      </w:r>
      <w:r w:rsidR="00036803" w:rsidRPr="00160467">
        <w:rPr>
          <w:szCs w:val="20"/>
        </w:rPr>
        <w:t>pre-post</w:t>
      </w:r>
      <w:r w:rsidR="00636201" w:rsidRPr="00160467">
        <w:rPr>
          <w:szCs w:val="20"/>
        </w:rPr>
        <w:t xml:space="preserve"> observational studies</w:t>
      </w:r>
      <w:r w:rsidR="000C49A8">
        <w:rPr>
          <w:szCs w:val="20"/>
        </w:rPr>
        <w:t xml:space="preserve">, </w:t>
      </w:r>
      <w:r w:rsidR="00896043" w:rsidRPr="00160467">
        <w:rPr>
          <w:szCs w:val="20"/>
        </w:rPr>
        <w:t>focus</w:t>
      </w:r>
      <w:r w:rsidR="000C49A8">
        <w:rPr>
          <w:szCs w:val="20"/>
        </w:rPr>
        <w:t>ing</w:t>
      </w:r>
      <w:r w:rsidR="00896043" w:rsidRPr="00160467">
        <w:rPr>
          <w:szCs w:val="20"/>
        </w:rPr>
        <w:t xml:space="preserve"> </w:t>
      </w:r>
      <w:r w:rsidR="00BE0F0F" w:rsidRPr="00160467">
        <w:rPr>
          <w:szCs w:val="20"/>
        </w:rPr>
        <w:t>on</w:t>
      </w:r>
      <w:r w:rsidR="00896043" w:rsidRPr="00160467">
        <w:rPr>
          <w:szCs w:val="20"/>
        </w:rPr>
        <w:t xml:space="preserve"> </w:t>
      </w:r>
      <w:r w:rsidR="000C49A8" w:rsidRPr="000C49A8">
        <w:rPr>
          <w:szCs w:val="20"/>
        </w:rPr>
        <w:t xml:space="preserve">either </w:t>
      </w:r>
      <w:r w:rsidR="00896043" w:rsidRPr="00160467">
        <w:rPr>
          <w:szCs w:val="20"/>
        </w:rPr>
        <w:t xml:space="preserve">a </w:t>
      </w:r>
      <w:bookmarkStart w:id="12" w:name="_Hlk106005396"/>
      <w:r w:rsidR="00896043" w:rsidRPr="00160467">
        <w:rPr>
          <w:szCs w:val="20"/>
        </w:rPr>
        <w:t xml:space="preserve">specific </w:t>
      </w:r>
      <w:bookmarkEnd w:id="12"/>
      <w:r w:rsidR="00896043" w:rsidRPr="00160467">
        <w:rPr>
          <w:szCs w:val="20"/>
        </w:rPr>
        <w:t xml:space="preserve">approach or </w:t>
      </w:r>
      <w:r w:rsidR="001653BC" w:rsidRPr="001653BC">
        <w:rPr>
          <w:szCs w:val="20"/>
        </w:rPr>
        <w:t xml:space="preserve">specific </w:t>
      </w:r>
      <w:r w:rsidR="00896043" w:rsidRPr="00160467">
        <w:rPr>
          <w:szCs w:val="20"/>
        </w:rPr>
        <w:t>substance</w:t>
      </w:r>
      <w:r w:rsidR="000C49A8">
        <w:rPr>
          <w:szCs w:val="20"/>
        </w:rPr>
        <w:t>. To date</w:t>
      </w:r>
      <w:r w:rsidR="00F4612F" w:rsidRPr="00160467">
        <w:rPr>
          <w:szCs w:val="20"/>
        </w:rPr>
        <w:t xml:space="preserve">, </w:t>
      </w:r>
      <w:r w:rsidR="000C49A8">
        <w:rPr>
          <w:szCs w:val="20"/>
        </w:rPr>
        <w:t xml:space="preserve">there has </w:t>
      </w:r>
      <w:r w:rsidR="00C16A50">
        <w:rPr>
          <w:szCs w:val="20"/>
        </w:rPr>
        <w:t xml:space="preserve">been </w:t>
      </w:r>
      <w:r w:rsidR="000C49A8">
        <w:rPr>
          <w:szCs w:val="20"/>
        </w:rPr>
        <w:t xml:space="preserve">limited research </w:t>
      </w:r>
      <w:r w:rsidR="008848B9">
        <w:rPr>
          <w:szCs w:val="20"/>
        </w:rPr>
        <w:t xml:space="preserve">on an </w:t>
      </w:r>
      <w:r w:rsidR="008848B9" w:rsidRPr="00E926BD">
        <w:rPr>
          <w:lang w:eastAsia="es-ES_tradnl"/>
        </w:rPr>
        <w:t xml:space="preserve">integrated </w:t>
      </w:r>
      <w:r w:rsidR="008848B9">
        <w:rPr>
          <w:lang w:eastAsia="es-ES_tradnl"/>
        </w:rPr>
        <w:t>SUT</w:t>
      </w:r>
      <w:r w:rsidR="008848B9" w:rsidRPr="00E926BD">
        <w:rPr>
          <w:lang w:eastAsia="es-ES_tradnl"/>
        </w:rPr>
        <w:t xml:space="preserve"> </w:t>
      </w:r>
      <w:r w:rsidR="008848B9">
        <w:rPr>
          <w:lang w:eastAsia="es-ES_tradnl"/>
        </w:rPr>
        <w:t>approach</w:t>
      </w:r>
      <w:r w:rsidR="008848B9" w:rsidRPr="00E926BD">
        <w:rPr>
          <w:lang w:eastAsia="es-ES_tradnl"/>
        </w:rPr>
        <w:t xml:space="preserve"> across substances</w:t>
      </w:r>
      <w:r w:rsidR="008848B9">
        <w:rPr>
          <w:lang w:eastAsia="es-ES_tradnl"/>
        </w:rPr>
        <w:t xml:space="preserve">, </w:t>
      </w:r>
      <w:r w:rsidR="000C49A8">
        <w:rPr>
          <w:szCs w:val="20"/>
        </w:rPr>
        <w:t xml:space="preserve">into </w:t>
      </w:r>
      <w:r w:rsidR="00F4612F" w:rsidRPr="00160467">
        <w:rPr>
          <w:szCs w:val="20"/>
        </w:rPr>
        <w:t>l</w:t>
      </w:r>
      <w:r w:rsidR="00636201" w:rsidRPr="00160467">
        <w:rPr>
          <w:szCs w:val="20"/>
        </w:rPr>
        <w:t>arge-scale, longitudinal, multi-site treatment</w:t>
      </w:r>
      <w:r w:rsidR="00BE0F0F" w:rsidRPr="00160467">
        <w:rPr>
          <w:szCs w:val="20"/>
        </w:rPr>
        <w:t>,</w:t>
      </w:r>
      <w:r w:rsidR="00F4612F" w:rsidRPr="00160467">
        <w:rPr>
          <w:szCs w:val="20"/>
        </w:rPr>
        <w:t xml:space="preserve"> </w:t>
      </w:r>
      <w:r w:rsidR="000C49A8">
        <w:rPr>
          <w:szCs w:val="20"/>
        </w:rPr>
        <w:t>as well as</w:t>
      </w:r>
      <w:r w:rsidR="000C49A8" w:rsidRPr="00160467">
        <w:rPr>
          <w:szCs w:val="20"/>
        </w:rPr>
        <w:t xml:space="preserve"> </w:t>
      </w:r>
      <w:r w:rsidR="000C49A8">
        <w:rPr>
          <w:szCs w:val="20"/>
        </w:rPr>
        <w:t xml:space="preserve">studies on </w:t>
      </w:r>
      <w:r w:rsidR="00036803" w:rsidRPr="00160467">
        <w:rPr>
          <w:szCs w:val="20"/>
        </w:rPr>
        <w:t>administrative data-based</w:t>
      </w:r>
      <w:r w:rsidR="00636201" w:rsidRPr="00160467">
        <w:rPr>
          <w:szCs w:val="20"/>
        </w:rPr>
        <w:t xml:space="preserve"> outcome</w:t>
      </w:r>
      <w:r w:rsidR="000C49A8">
        <w:rPr>
          <w:szCs w:val="20"/>
        </w:rPr>
        <w:t xml:space="preserve">s </w:t>
      </w:r>
      <w:r w:rsidR="008848B9" w:rsidRPr="000C49A8">
        <w:rPr>
          <w:szCs w:val="20"/>
        </w:rPr>
        <w:t>[</w:t>
      </w:r>
      <w:r w:rsidR="001A1214">
        <w:rPr>
          <w:szCs w:val="20"/>
        </w:rPr>
        <w:t>6</w:t>
      </w:r>
      <w:r w:rsidR="008848B9" w:rsidRPr="000C49A8">
        <w:rPr>
          <w:szCs w:val="20"/>
        </w:rPr>
        <w:t>]</w:t>
      </w:r>
      <w:r w:rsidR="000C49A8" w:rsidRPr="000C49A8">
        <w:rPr>
          <w:szCs w:val="20"/>
        </w:rPr>
        <w:t xml:space="preserve">. </w:t>
      </w:r>
      <w:r w:rsidR="000C49A8">
        <w:rPr>
          <w:szCs w:val="20"/>
        </w:rPr>
        <w:t xml:space="preserve">This represents a gap in the research on </w:t>
      </w:r>
      <w:r w:rsidR="00036803" w:rsidRPr="00160467">
        <w:rPr>
          <w:szCs w:val="20"/>
        </w:rPr>
        <w:t>SUT policy</w:t>
      </w:r>
      <w:r w:rsidR="000C49A8">
        <w:rPr>
          <w:szCs w:val="20"/>
        </w:rPr>
        <w:t>.</w:t>
      </w:r>
      <w:r w:rsidR="000C2172" w:rsidRPr="00160467">
        <w:rPr>
          <w:szCs w:val="20"/>
        </w:rPr>
        <w:t xml:space="preserve"> </w:t>
      </w:r>
    </w:p>
    <w:p w14:paraId="16366542" w14:textId="684A09C3" w:rsidR="0096011C" w:rsidRPr="00160467" w:rsidRDefault="00C86E7D" w:rsidP="008A4DE2">
      <w:pPr>
        <w:spacing w:after="0" w:line="240" w:lineRule="auto"/>
        <w:contextualSpacing/>
        <w:rPr>
          <w:szCs w:val="20"/>
        </w:rPr>
      </w:pPr>
      <w:r w:rsidRPr="00160467">
        <w:rPr>
          <w:szCs w:val="20"/>
        </w:rPr>
        <w:t>The present proposal aims to examine the impact of SUT</w:t>
      </w:r>
      <w:r w:rsidR="00D33B61">
        <w:rPr>
          <w:szCs w:val="20"/>
        </w:rPr>
        <w:t xml:space="preserve"> </w:t>
      </w:r>
      <w:r w:rsidRPr="00160467">
        <w:rPr>
          <w:szCs w:val="20"/>
        </w:rPr>
        <w:t xml:space="preserve">on the justice system contact prevention in Chile, in the </w:t>
      </w:r>
      <w:r w:rsidR="0005400F" w:rsidRPr="00160467">
        <w:rPr>
          <w:szCs w:val="20"/>
        </w:rPr>
        <w:t xml:space="preserve">short (3 and 6 months), </w:t>
      </w:r>
      <w:r w:rsidRPr="00160467">
        <w:rPr>
          <w:szCs w:val="20"/>
        </w:rPr>
        <w:t>middle</w:t>
      </w:r>
      <w:r w:rsidR="0005400F" w:rsidRPr="00160467">
        <w:rPr>
          <w:szCs w:val="20"/>
        </w:rPr>
        <w:t xml:space="preserve"> (1 year),</w:t>
      </w:r>
      <w:r w:rsidRPr="00160467">
        <w:rPr>
          <w:szCs w:val="20"/>
        </w:rPr>
        <w:t xml:space="preserve"> and long term</w:t>
      </w:r>
      <w:r w:rsidR="0005400F" w:rsidRPr="00160467">
        <w:rPr>
          <w:szCs w:val="20"/>
        </w:rPr>
        <w:t xml:space="preserve"> (3 years)</w:t>
      </w:r>
      <w:r w:rsidRPr="00160467">
        <w:rPr>
          <w:szCs w:val="20"/>
        </w:rPr>
        <w:t xml:space="preserve">. </w:t>
      </w:r>
      <w:r w:rsidR="00036803" w:rsidRPr="00160467">
        <w:rPr>
          <w:szCs w:val="20"/>
        </w:rPr>
        <w:t xml:space="preserve">To do so, </w:t>
      </w:r>
      <w:r w:rsidR="004B5C02" w:rsidRPr="00160467">
        <w:rPr>
          <w:szCs w:val="20"/>
        </w:rPr>
        <w:t xml:space="preserve">we </w:t>
      </w:r>
      <w:ins w:id="13" w:author="Alvaro Castillo Carniglia | U.Mayor" w:date="2022-06-13T08:08:00Z">
        <w:r w:rsidR="008128D8">
          <w:rPr>
            <w:szCs w:val="20"/>
          </w:rPr>
          <w:t xml:space="preserve">will </w:t>
        </w:r>
      </w:ins>
      <w:r w:rsidR="004B5C02" w:rsidRPr="00160467">
        <w:rPr>
          <w:szCs w:val="20"/>
        </w:rPr>
        <w:t>use a registered-based retrospective cohort design of the population of people of 18+ years of age in publicly</w:t>
      </w:r>
      <w:ins w:id="14" w:author="Alvaro Castillo Carniglia | U.Mayor" w:date="2022-06-13T08:09:00Z">
        <w:r w:rsidR="008128D8">
          <w:rPr>
            <w:szCs w:val="20"/>
          </w:rPr>
          <w:t xml:space="preserve"> </w:t>
        </w:r>
      </w:ins>
      <w:del w:id="15" w:author="Alvaro Castillo Carniglia | U.Mayor" w:date="2022-06-13T08:09:00Z">
        <w:r w:rsidR="004B5C02" w:rsidRPr="00160467" w:rsidDel="008128D8">
          <w:rPr>
            <w:szCs w:val="20"/>
          </w:rPr>
          <w:delText>-</w:delText>
        </w:r>
      </w:del>
      <w:r w:rsidR="004B5C02" w:rsidRPr="00160467">
        <w:rPr>
          <w:szCs w:val="20"/>
        </w:rPr>
        <w:t xml:space="preserve">funded Chilean SUT, </w:t>
      </w:r>
      <w:del w:id="16" w:author="Alvaro Castillo Carniglia | U.Mayor" w:date="2022-06-13T08:09:00Z">
        <w:r w:rsidR="004B5C02" w:rsidRPr="00160467" w:rsidDel="008128D8">
          <w:rPr>
            <w:szCs w:val="20"/>
          </w:rPr>
          <w:delText xml:space="preserve">which </w:delText>
        </w:r>
        <w:r w:rsidR="0074310C" w:rsidRPr="00160467" w:rsidDel="008128D8">
          <w:rPr>
            <w:szCs w:val="20"/>
          </w:rPr>
          <w:delText xml:space="preserve">is being </w:delText>
        </w:r>
      </w:del>
      <w:r w:rsidR="004B5C02" w:rsidRPr="00160467">
        <w:rPr>
          <w:szCs w:val="20"/>
        </w:rPr>
        <w:t>linked to the National prosecutor’s data of all criminal causes registered for this population in the period 2010-2019.</w:t>
      </w:r>
      <w:r w:rsidR="001B305B" w:rsidRPr="00160467">
        <w:rPr>
          <w:szCs w:val="20"/>
        </w:rPr>
        <w:t xml:space="preserve"> </w:t>
      </w:r>
      <w:r w:rsidR="0096011C" w:rsidRPr="00160467">
        <w:rPr>
          <w:rFonts w:eastAsia="Times New Roman" w:cs="Arial"/>
          <w:color w:val="000000"/>
          <w:szCs w:val="20"/>
          <w:lang w:eastAsia="en-AU"/>
        </w:rPr>
        <w:t xml:space="preserve">This study will add evidence to the body of literature on the effects of </w:t>
      </w:r>
      <w:r w:rsidR="00AB51B3">
        <w:rPr>
          <w:rFonts w:eastAsia="Times New Roman" w:cs="Arial"/>
          <w:color w:val="000000"/>
          <w:szCs w:val="20"/>
          <w:lang w:eastAsia="en-AU"/>
        </w:rPr>
        <w:t xml:space="preserve">substance use disorder </w:t>
      </w:r>
      <w:r w:rsidR="0096011C" w:rsidRPr="00160467">
        <w:rPr>
          <w:rFonts w:eastAsia="Times New Roman" w:cs="Arial"/>
          <w:color w:val="000000"/>
          <w:szCs w:val="20"/>
          <w:lang w:eastAsia="en-AU"/>
        </w:rPr>
        <w:t>treatment</w:t>
      </w:r>
      <w:r w:rsidR="003E351D" w:rsidRPr="00160467">
        <w:rPr>
          <w:rFonts w:eastAsia="Times New Roman" w:cs="Arial"/>
          <w:color w:val="000000"/>
          <w:szCs w:val="20"/>
          <w:lang w:eastAsia="en-AU"/>
        </w:rPr>
        <w:t xml:space="preserve"> and on the drug-crime link in the criminology field</w:t>
      </w:r>
      <w:r w:rsidR="0096011C" w:rsidRPr="00160467">
        <w:rPr>
          <w:rFonts w:eastAsia="Times New Roman" w:cs="Arial"/>
          <w:color w:val="000000"/>
          <w:szCs w:val="20"/>
          <w:lang w:eastAsia="en-AU"/>
        </w:rPr>
        <w:t xml:space="preserve">. </w:t>
      </w:r>
      <w:ins w:id="17" w:author="Alvaro Castillo Carniglia | U.Mayor" w:date="2022-06-13T19:02:00Z">
        <w:r w:rsidR="006D489E">
          <w:rPr>
            <w:rFonts w:eastAsia="Times New Roman" w:cs="Arial"/>
            <w:color w:val="000000"/>
            <w:szCs w:val="20"/>
            <w:lang w:eastAsia="en-AU"/>
          </w:rPr>
          <w:t>Also</w:t>
        </w:r>
      </w:ins>
      <w:ins w:id="18" w:author="Alvaro Castillo Carniglia | U.Mayor" w:date="2022-06-13T19:00:00Z">
        <w:r w:rsidR="006D489E">
          <w:rPr>
            <w:rFonts w:eastAsia="Times New Roman" w:cs="Arial"/>
            <w:color w:val="000000"/>
            <w:szCs w:val="20"/>
            <w:lang w:eastAsia="en-AU"/>
          </w:rPr>
          <w:t>, t</w:t>
        </w:r>
      </w:ins>
      <w:ins w:id="19" w:author="Alvaro Castillo Carniglia | U.Mayor" w:date="2022-06-13T19:01:00Z">
        <w:r w:rsidR="006D489E">
          <w:rPr>
            <w:rFonts w:eastAsia="Times New Roman" w:cs="Arial"/>
            <w:color w:val="000000"/>
            <w:szCs w:val="20"/>
            <w:lang w:eastAsia="en-AU"/>
          </w:rPr>
          <w:t>h</w:t>
        </w:r>
      </w:ins>
      <w:ins w:id="20" w:author="Alvaro Castillo Carniglia | U.Mayor" w:date="2022-06-13T19:00:00Z">
        <w:r w:rsidR="006D489E">
          <w:rPr>
            <w:rFonts w:eastAsia="Times New Roman" w:cs="Arial"/>
            <w:color w:val="000000"/>
            <w:szCs w:val="20"/>
            <w:lang w:eastAsia="en-AU"/>
          </w:rPr>
          <w:t>is study tributes dire</w:t>
        </w:r>
      </w:ins>
      <w:ins w:id="21" w:author="Alvaro Castillo Carniglia | U.Mayor" w:date="2022-06-13T19:01:00Z">
        <w:r w:rsidR="006D489E">
          <w:rPr>
            <w:rFonts w:eastAsia="Times New Roman" w:cs="Arial"/>
            <w:color w:val="000000"/>
            <w:szCs w:val="20"/>
            <w:lang w:eastAsia="en-AU"/>
          </w:rPr>
          <w:t xml:space="preserve">ctly to </w:t>
        </w:r>
      </w:ins>
      <w:proofErr w:type="spellStart"/>
      <w:ins w:id="22" w:author="Alvaro Castillo Carniglia | U.Mayor" w:date="2022-06-13T19:03:00Z">
        <w:r w:rsidR="006D489E">
          <w:rPr>
            <w:rFonts w:eastAsia="Times New Roman" w:cs="Arial"/>
            <w:color w:val="000000"/>
            <w:szCs w:val="20"/>
            <w:lang w:eastAsia="en-AU"/>
          </w:rPr>
          <w:t>nDP</w:t>
        </w:r>
      </w:ins>
      <w:proofErr w:type="spellEnd"/>
      <w:ins w:id="23" w:author="Alvaro Castillo Carniglia | U.Mayor" w:date="2022-06-13T19:01:00Z">
        <w:r w:rsidR="006D489E">
          <w:rPr>
            <w:rFonts w:eastAsia="Times New Roman" w:cs="Arial"/>
            <w:color w:val="000000"/>
            <w:szCs w:val="20"/>
            <w:lang w:eastAsia="en-AU"/>
          </w:rPr>
          <w:t xml:space="preserve"> </w:t>
        </w:r>
      </w:ins>
      <w:ins w:id="24" w:author="Alvaro Castillo Carniglia | U.Mayor" w:date="2022-06-13T19:02:00Z">
        <w:r w:rsidR="006D489E">
          <w:rPr>
            <w:rFonts w:eastAsia="Times New Roman" w:cs="Arial"/>
            <w:color w:val="000000"/>
            <w:szCs w:val="20"/>
            <w:lang w:eastAsia="en-AU"/>
          </w:rPr>
          <w:t xml:space="preserve">research </w:t>
        </w:r>
      </w:ins>
      <w:ins w:id="25" w:author="Alvaro Castillo Carniglia | U.Mayor" w:date="2022-06-13T19:03:00Z">
        <w:r w:rsidR="006D489E">
          <w:rPr>
            <w:rFonts w:eastAsia="Times New Roman" w:cs="Arial"/>
            <w:color w:val="000000"/>
            <w:szCs w:val="20"/>
            <w:lang w:eastAsia="en-AU"/>
          </w:rPr>
          <w:t xml:space="preserve">related to the </w:t>
        </w:r>
      </w:ins>
      <w:ins w:id="26" w:author="Alvaro Castillo Carniglia | U.Mayor" w:date="2022-06-13T19:01:00Z">
        <w:r w:rsidR="006D489E">
          <w:rPr>
            <w:rFonts w:eastAsia="Times New Roman" w:cs="Arial"/>
            <w:color w:val="000000"/>
            <w:szCs w:val="20"/>
            <w:lang w:eastAsia="en-AU"/>
          </w:rPr>
          <w:t>impact evaluation</w:t>
        </w:r>
      </w:ins>
      <w:ins w:id="27" w:author="Alvaro Castillo Carniglia | U.Mayor" w:date="2022-06-13T19:02:00Z">
        <w:r w:rsidR="006D489E">
          <w:rPr>
            <w:rFonts w:eastAsia="Times New Roman" w:cs="Arial"/>
            <w:color w:val="000000"/>
            <w:szCs w:val="20"/>
            <w:lang w:eastAsia="en-AU"/>
          </w:rPr>
          <w:t xml:space="preserve"> of dru</w:t>
        </w:r>
      </w:ins>
      <w:ins w:id="28" w:author="Alvaro Castillo Carniglia | U.Mayor" w:date="2022-06-13T19:03:00Z">
        <w:r w:rsidR="006D489E">
          <w:rPr>
            <w:rFonts w:eastAsia="Times New Roman" w:cs="Arial"/>
            <w:color w:val="000000"/>
            <w:szCs w:val="20"/>
            <w:lang w:eastAsia="en-AU"/>
          </w:rPr>
          <w:t>g</w:t>
        </w:r>
      </w:ins>
      <w:ins w:id="29" w:author="Alvaro Castillo Carniglia | U.Mayor" w:date="2022-06-13T19:02:00Z">
        <w:r w:rsidR="006D489E">
          <w:rPr>
            <w:rFonts w:eastAsia="Times New Roman" w:cs="Arial"/>
            <w:color w:val="000000"/>
            <w:szCs w:val="20"/>
            <w:lang w:eastAsia="en-AU"/>
          </w:rPr>
          <w:t xml:space="preserve"> polic</w:t>
        </w:r>
      </w:ins>
      <w:ins w:id="30" w:author="Alvaro Castillo Carniglia | U.Mayor" w:date="2022-06-13T19:03:00Z">
        <w:r w:rsidR="006D489E">
          <w:rPr>
            <w:rFonts w:eastAsia="Times New Roman" w:cs="Arial"/>
            <w:color w:val="000000"/>
            <w:szCs w:val="20"/>
            <w:lang w:eastAsia="en-AU"/>
          </w:rPr>
          <w:t>ies.</w:t>
        </w:r>
      </w:ins>
      <w:ins w:id="31" w:author="Alvaro Castillo Carniglia | U.Mayor" w:date="2022-06-13T19:01:00Z">
        <w:r w:rsidR="006D489E">
          <w:rPr>
            <w:rFonts w:eastAsia="Times New Roman" w:cs="Arial"/>
            <w:color w:val="000000"/>
            <w:szCs w:val="20"/>
            <w:lang w:eastAsia="en-AU"/>
          </w:rPr>
          <w:t xml:space="preserve"> </w:t>
        </w:r>
      </w:ins>
      <w:r w:rsidR="0096011C" w:rsidRPr="00160467">
        <w:rPr>
          <w:rFonts w:eastAsia="Times New Roman" w:cs="Arial"/>
          <w:color w:val="000000"/>
          <w:szCs w:val="20"/>
          <w:lang w:eastAsia="en-AU"/>
        </w:rPr>
        <w:t xml:space="preserve">These results </w:t>
      </w:r>
      <w:del w:id="32" w:author="Alvaro Castillo Carniglia | U.Mayor" w:date="2022-06-13T08:10:00Z">
        <w:r w:rsidR="0096011C" w:rsidRPr="00160467" w:rsidDel="008128D8">
          <w:rPr>
            <w:rFonts w:eastAsia="Times New Roman" w:cs="Arial"/>
            <w:color w:val="000000"/>
            <w:szCs w:val="20"/>
            <w:lang w:eastAsia="en-AU"/>
          </w:rPr>
          <w:delText>will have</w:delText>
        </w:r>
      </w:del>
      <w:ins w:id="33" w:author="Alvaro Castillo Carniglia | U.Mayor" w:date="2022-06-13T08:10:00Z">
        <w:r w:rsidR="008128D8">
          <w:rPr>
            <w:rFonts w:eastAsia="Times New Roman" w:cs="Arial"/>
            <w:color w:val="000000"/>
            <w:szCs w:val="20"/>
            <w:lang w:eastAsia="en-AU"/>
          </w:rPr>
          <w:t>can have</w:t>
        </w:r>
      </w:ins>
      <w:r w:rsidR="0096011C" w:rsidRPr="00160467">
        <w:rPr>
          <w:rFonts w:eastAsia="Times New Roman" w:cs="Arial"/>
          <w:color w:val="000000"/>
          <w:szCs w:val="20"/>
          <w:lang w:eastAsia="en-AU"/>
        </w:rPr>
        <w:t xml:space="preserve"> a</w:t>
      </w:r>
      <w:ins w:id="34" w:author="Alvaro Castillo Carniglia | U.Mayor" w:date="2022-06-13T08:10:00Z">
        <w:r w:rsidR="008128D8">
          <w:rPr>
            <w:rFonts w:eastAsia="Times New Roman" w:cs="Arial"/>
            <w:color w:val="000000"/>
            <w:szCs w:val="20"/>
            <w:lang w:eastAsia="en-AU"/>
          </w:rPr>
          <w:t xml:space="preserve"> direct</w:t>
        </w:r>
      </w:ins>
      <w:r w:rsidR="0096011C" w:rsidRPr="00160467">
        <w:rPr>
          <w:rFonts w:eastAsia="Times New Roman" w:cs="Arial"/>
          <w:color w:val="000000"/>
          <w:szCs w:val="20"/>
          <w:lang w:eastAsia="en-AU"/>
        </w:rPr>
        <w:t xml:space="preserve"> public health impact by informing about the benefits and potential pitfalls of the current SUD treatment system.</w:t>
      </w:r>
    </w:p>
    <w:p w14:paraId="0CCBA103" w14:textId="5D7C1F7C"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del w:id="35" w:author="Alvaro Castillo Carniglia | U.Mayor" w:date="2022-06-13T19:04:00Z">
        <w:r w:rsidRPr="00160467" w:rsidDel="006D489E">
          <w:rPr>
            <w:rFonts w:ascii="Verdana" w:hAnsi="Verdana"/>
            <w:sz w:val="20"/>
            <w:szCs w:val="20"/>
          </w:rPr>
          <w:delText>goals</w:delText>
        </w:r>
      </w:del>
      <w:ins w:id="36" w:author="Alvaro Castillo Carniglia | U.Mayor" w:date="2022-06-13T19:04:00Z">
        <w:r w:rsidR="006D489E">
          <w:rPr>
            <w:rFonts w:ascii="Verdana" w:hAnsi="Verdana"/>
            <w:sz w:val="20"/>
            <w:szCs w:val="20"/>
          </w:rPr>
          <w:t>aims</w:t>
        </w:r>
      </w:ins>
      <w:r w:rsidRPr="00160467">
        <w:rPr>
          <w:rFonts w:ascii="Verdana" w:hAnsi="Verdana"/>
          <w:sz w:val="20"/>
          <w:szCs w:val="20"/>
        </w:rPr>
        <w:t>, and hypothesis</w:t>
      </w:r>
    </w:p>
    <w:p w14:paraId="625D2E14" w14:textId="48AF08F0" w:rsidR="003C33EB" w:rsidRPr="00160467" w:rsidRDefault="00CF6B9E" w:rsidP="008A4DE2">
      <w:pPr>
        <w:pStyle w:val="Prrafodelista"/>
        <w:numPr>
          <w:ilvl w:val="0"/>
          <w:numId w:val="12"/>
        </w:numPr>
        <w:spacing w:after="0" w:line="240" w:lineRule="auto"/>
        <w:ind w:left="0" w:firstLine="284"/>
        <w:rPr>
          <w:rFonts w:eastAsia="Times New Roman" w:cs="Times New Roman"/>
          <w:szCs w:val="20"/>
          <w:lang w:eastAsia="en-AU"/>
        </w:rPr>
      </w:pPr>
      <w:r w:rsidRPr="00160467">
        <w:rPr>
          <w:b/>
          <w:bCs/>
          <w:szCs w:val="20"/>
        </w:rPr>
        <w:t>Research question:</w:t>
      </w:r>
      <w:r w:rsidRPr="00160467">
        <w:rPr>
          <w:szCs w:val="20"/>
        </w:rPr>
        <w:t xml:space="preserve"> What </w:t>
      </w:r>
      <w:r w:rsidR="005F454B" w:rsidRPr="00160467">
        <w:rPr>
          <w:szCs w:val="20"/>
        </w:rPr>
        <w:t>is</w:t>
      </w:r>
      <w:r w:rsidRPr="00160467">
        <w:rPr>
          <w:szCs w:val="20"/>
        </w:rPr>
        <w:t xml:space="preserve"> the impact of SUT on the justice system contact prevention in Chile, in the short (3 and 6 months), middle (1 year), and long term (3 years)?</w:t>
      </w:r>
    </w:p>
    <w:p w14:paraId="6C50E57D" w14:textId="12023228" w:rsidR="00C13114" w:rsidRPr="00160467" w:rsidDel="006D489E" w:rsidRDefault="00C13114">
      <w:pPr>
        <w:pStyle w:val="Prrafodelista"/>
        <w:numPr>
          <w:ilvl w:val="0"/>
          <w:numId w:val="12"/>
        </w:numPr>
        <w:spacing w:after="0" w:line="240" w:lineRule="auto"/>
        <w:ind w:left="0" w:firstLine="284"/>
        <w:rPr>
          <w:del w:id="37" w:author="Alvaro Castillo Carniglia | U.Mayor" w:date="2022-06-13T19:04:00Z"/>
          <w:rFonts w:eastAsia="Times New Roman" w:cs="Times New Roman"/>
          <w:szCs w:val="20"/>
          <w:lang w:eastAsia="en-AU"/>
        </w:rPr>
      </w:pPr>
      <w:del w:id="38" w:author="Alvaro Castillo Carniglia | U.Mayor" w:date="2022-06-13T19:04:00Z">
        <w:r w:rsidRPr="006D489E" w:rsidDel="006D489E">
          <w:rPr>
            <w:b/>
            <w:bCs/>
            <w:szCs w:val="20"/>
          </w:rPr>
          <w:delText>Goals</w:delText>
        </w:r>
      </w:del>
      <w:ins w:id="39" w:author="Alvaro Castillo Carniglia | U.Mayor" w:date="2022-06-13T19:04:00Z">
        <w:r w:rsidR="006D489E" w:rsidRPr="006D489E">
          <w:rPr>
            <w:b/>
            <w:bCs/>
            <w:szCs w:val="20"/>
          </w:rPr>
          <w:t>Aims</w:t>
        </w:r>
      </w:ins>
      <w:r w:rsidRPr="006D489E">
        <w:rPr>
          <w:b/>
          <w:bCs/>
          <w:szCs w:val="20"/>
        </w:rPr>
        <w:t>:</w:t>
      </w:r>
      <w:ins w:id="40" w:author="Alvaro Castillo Carniglia | U.Mayor" w:date="2022-06-13T19:04:00Z">
        <w:r w:rsidR="006D489E" w:rsidRPr="006D489E">
          <w:rPr>
            <w:b/>
            <w:bCs/>
            <w:szCs w:val="20"/>
          </w:rPr>
          <w:t xml:space="preserve"> </w:t>
        </w:r>
        <w:r w:rsidR="006D489E" w:rsidRPr="006D489E">
          <w:rPr>
            <w:szCs w:val="20"/>
            <w:rPrChange w:id="41" w:author="Alvaro Castillo Carniglia | U.Mayor" w:date="2022-06-13T19:05:00Z">
              <w:rPr>
                <w:b/>
                <w:bCs/>
                <w:szCs w:val="20"/>
              </w:rPr>
            </w:rPrChange>
          </w:rPr>
          <w:t>(</w:t>
        </w:r>
      </w:ins>
    </w:p>
    <w:p w14:paraId="1DFE5048" w14:textId="46A83663" w:rsidR="00C13114" w:rsidRPr="006D489E" w:rsidDel="006D489E" w:rsidRDefault="00C13114">
      <w:pPr>
        <w:pStyle w:val="Prrafodelista"/>
        <w:numPr>
          <w:ilvl w:val="0"/>
          <w:numId w:val="12"/>
        </w:numPr>
        <w:spacing w:after="0" w:line="240" w:lineRule="auto"/>
        <w:ind w:left="0" w:firstLine="284"/>
        <w:rPr>
          <w:del w:id="42" w:author="Alvaro Castillo Carniglia | U.Mayor" w:date="2022-06-13T19:05:00Z"/>
          <w:color w:val="000000"/>
          <w:szCs w:val="20"/>
        </w:rPr>
        <w:pPrChange w:id="43" w:author="Alvaro Castillo Carniglia | U.Mayor" w:date="2022-06-13T19:05:00Z">
          <w:pPr>
            <w:pStyle w:val="Prrafodelista"/>
            <w:spacing w:after="0" w:line="240" w:lineRule="auto"/>
            <w:ind w:left="0" w:firstLine="284"/>
          </w:pPr>
        </w:pPrChange>
      </w:pPr>
      <w:r w:rsidRPr="006D489E">
        <w:rPr>
          <w:color w:val="000000"/>
          <w:szCs w:val="20"/>
        </w:rPr>
        <w:t>1</w:t>
      </w:r>
      <w:ins w:id="44" w:author="Alvaro Castillo Carniglia | U.Mayor" w:date="2022-06-13T19:04:00Z">
        <w:r w:rsidR="006D489E" w:rsidRPr="006D489E">
          <w:rPr>
            <w:color w:val="000000"/>
            <w:szCs w:val="20"/>
          </w:rPr>
          <w:t>)</w:t>
        </w:r>
      </w:ins>
      <w:del w:id="45" w:author="Alvaro Castillo Carniglia | U.Mayor" w:date="2022-06-13T19:04:00Z">
        <w:r w:rsidRPr="006D489E" w:rsidDel="006D489E">
          <w:rPr>
            <w:color w:val="000000"/>
            <w:szCs w:val="20"/>
          </w:rPr>
          <w:delText>.</w:delText>
        </w:r>
      </w:del>
      <w:r w:rsidRPr="006D489E">
        <w:rPr>
          <w:color w:val="000000"/>
          <w:szCs w:val="20"/>
        </w:rPr>
        <w:t xml:space="preserve"> </w:t>
      </w:r>
      <w:r w:rsidR="00C944E1" w:rsidRPr="006D489E">
        <w:rPr>
          <w:color w:val="000000"/>
          <w:szCs w:val="20"/>
        </w:rPr>
        <w:t xml:space="preserve">Describe </w:t>
      </w:r>
      <w:r w:rsidRPr="006D489E">
        <w:rPr>
          <w:color w:val="000000"/>
          <w:szCs w:val="20"/>
        </w:rPr>
        <w:t xml:space="preserve">the contact with the justice system of the Chilean population according to </w:t>
      </w:r>
      <w:r w:rsidR="00E22968" w:rsidRPr="006D489E">
        <w:rPr>
          <w:color w:val="000000"/>
          <w:szCs w:val="20"/>
        </w:rPr>
        <w:t>treatment completion</w:t>
      </w:r>
      <w:r w:rsidR="008E715B" w:rsidRPr="006D489E">
        <w:rPr>
          <w:color w:val="000000"/>
          <w:szCs w:val="20"/>
        </w:rPr>
        <w:t xml:space="preserve"> at baseline</w:t>
      </w:r>
      <w:r w:rsidR="00BF29D5" w:rsidRPr="006D489E">
        <w:rPr>
          <w:color w:val="000000"/>
          <w:szCs w:val="20"/>
        </w:rPr>
        <w:t>.</w:t>
      </w:r>
      <w:ins w:id="46" w:author="Alvaro Castillo Carniglia | U.Mayor" w:date="2022-06-13T19:04:00Z">
        <w:r w:rsidR="006D489E" w:rsidRPr="006D489E">
          <w:rPr>
            <w:color w:val="000000"/>
            <w:szCs w:val="20"/>
          </w:rPr>
          <w:t xml:space="preserve"> </w:t>
        </w:r>
      </w:ins>
    </w:p>
    <w:p w14:paraId="3C420367" w14:textId="5AAE7D33" w:rsidR="00C13114" w:rsidRPr="006D489E" w:rsidRDefault="006D489E">
      <w:pPr>
        <w:pStyle w:val="Prrafodelista"/>
        <w:numPr>
          <w:ilvl w:val="0"/>
          <w:numId w:val="12"/>
        </w:numPr>
        <w:spacing w:after="0" w:line="240" w:lineRule="auto"/>
        <w:ind w:left="0" w:firstLine="284"/>
        <w:rPr>
          <w:color w:val="000000"/>
          <w:szCs w:val="20"/>
        </w:rPr>
        <w:pPrChange w:id="47" w:author="Alvaro Castillo Carniglia | U.Mayor" w:date="2022-06-13T19:05:00Z">
          <w:pPr>
            <w:pStyle w:val="Prrafodelista"/>
            <w:spacing w:after="0" w:line="240" w:lineRule="auto"/>
            <w:ind w:left="0" w:firstLine="284"/>
          </w:pPr>
        </w:pPrChange>
      </w:pPr>
      <w:ins w:id="48" w:author="Alvaro Castillo Carniglia | U.Mayor" w:date="2022-06-13T19:05:00Z">
        <w:r>
          <w:rPr>
            <w:color w:val="000000"/>
            <w:szCs w:val="20"/>
          </w:rPr>
          <w:t>(</w:t>
        </w:r>
      </w:ins>
      <w:r w:rsidR="00C13114" w:rsidRPr="006D489E">
        <w:rPr>
          <w:color w:val="000000"/>
          <w:szCs w:val="20"/>
        </w:rPr>
        <w:t>2</w:t>
      </w:r>
      <w:ins w:id="49" w:author="Alvaro Castillo Carniglia | U.Mayor" w:date="2022-06-13T19:05:00Z">
        <w:r>
          <w:rPr>
            <w:color w:val="000000"/>
            <w:szCs w:val="20"/>
          </w:rPr>
          <w:t>)</w:t>
        </w:r>
      </w:ins>
      <w:del w:id="50" w:author="Alvaro Castillo Carniglia | U.Mayor" w:date="2022-06-13T19:05:00Z">
        <w:r w:rsidR="00C13114" w:rsidRPr="006D489E" w:rsidDel="006D489E">
          <w:rPr>
            <w:color w:val="000000"/>
            <w:szCs w:val="20"/>
          </w:rPr>
          <w:delText>.</w:delText>
        </w:r>
      </w:del>
      <w:r w:rsidR="00C13114" w:rsidRPr="006D489E">
        <w:rPr>
          <w:color w:val="000000"/>
          <w:szCs w:val="20"/>
        </w:rPr>
        <w:t xml:space="preserve"> </w:t>
      </w:r>
      <w:r w:rsidR="00C944E1" w:rsidRPr="006D489E">
        <w:rPr>
          <w:color w:val="000000"/>
          <w:szCs w:val="20"/>
        </w:rPr>
        <w:t xml:space="preserve">Estimate </w:t>
      </w:r>
      <w:r w:rsidR="00C13114" w:rsidRPr="006D489E">
        <w:rPr>
          <w:color w:val="000000"/>
          <w:szCs w:val="20"/>
        </w:rPr>
        <w:t xml:space="preserve">the </w:t>
      </w:r>
      <w:ins w:id="51" w:author="Alvaro Castillo Carniglia | U.Mayor" w:date="2022-06-13T08:36:00Z">
        <w:r w:rsidR="008128D8" w:rsidRPr="006D489E">
          <w:rPr>
            <w:szCs w:val="20"/>
          </w:rPr>
          <w:t>short (3 and 6 months), middle (1 year), and long term (3 years)</w:t>
        </w:r>
        <w:r w:rsidR="008128D8" w:rsidRPr="006D489E">
          <w:rPr>
            <w:color w:val="000000"/>
            <w:szCs w:val="20"/>
          </w:rPr>
          <w:t xml:space="preserve"> </w:t>
        </w:r>
      </w:ins>
      <w:r w:rsidR="00C13114" w:rsidRPr="006D489E">
        <w:rPr>
          <w:color w:val="000000"/>
          <w:szCs w:val="20"/>
        </w:rPr>
        <w:t xml:space="preserve">effect of </w:t>
      </w:r>
      <w:r w:rsidR="00F5231A" w:rsidRPr="006D489E">
        <w:rPr>
          <w:color w:val="000000"/>
          <w:szCs w:val="20"/>
        </w:rPr>
        <w:t xml:space="preserve">SUT </w:t>
      </w:r>
      <w:r w:rsidR="00C13114" w:rsidRPr="006D489E">
        <w:rPr>
          <w:color w:val="000000"/>
          <w:szCs w:val="20"/>
        </w:rPr>
        <w:t>on the probability of contact with the justice system, according to</w:t>
      </w:r>
      <w:del w:id="52" w:author="Alvaro Castillo Carniglia | U.Mayor" w:date="2022-06-13T08:37:00Z">
        <w:r w:rsidR="005F454B" w:rsidRPr="006D489E" w:rsidDel="008128D8">
          <w:rPr>
            <w:color w:val="000000"/>
            <w:szCs w:val="20"/>
          </w:rPr>
          <w:delText xml:space="preserve"> (i)</w:delText>
        </w:r>
      </w:del>
      <w:r w:rsidR="00C13114" w:rsidRPr="006D489E">
        <w:rPr>
          <w:color w:val="000000"/>
          <w:szCs w:val="20"/>
        </w:rPr>
        <w:t xml:space="preserve"> different treatment </w:t>
      </w:r>
      <w:r w:rsidR="00E22968" w:rsidRPr="006D489E">
        <w:rPr>
          <w:color w:val="000000"/>
          <w:szCs w:val="20"/>
        </w:rPr>
        <w:t xml:space="preserve">completion </w:t>
      </w:r>
      <w:r w:rsidR="00AC178C" w:rsidRPr="006D489E">
        <w:rPr>
          <w:color w:val="000000"/>
          <w:szCs w:val="20"/>
        </w:rPr>
        <w:t>stages</w:t>
      </w:r>
      <w:r w:rsidR="00E22968" w:rsidRPr="006D489E">
        <w:rPr>
          <w:color w:val="000000"/>
          <w:szCs w:val="20"/>
        </w:rPr>
        <w:t xml:space="preserve"> (i.e.</w:t>
      </w:r>
      <w:r w:rsidR="005F454B" w:rsidRPr="006D489E">
        <w:rPr>
          <w:color w:val="000000"/>
          <w:szCs w:val="20"/>
        </w:rPr>
        <w:t>,</w:t>
      </w:r>
      <w:r w:rsidR="00E22968" w:rsidRPr="006D489E">
        <w:rPr>
          <w:color w:val="000000"/>
          <w:szCs w:val="20"/>
        </w:rPr>
        <w:t xml:space="preserve"> early </w:t>
      </w:r>
      <w:r w:rsidR="005F454B" w:rsidRPr="006D489E">
        <w:rPr>
          <w:color w:val="000000"/>
          <w:szCs w:val="20"/>
        </w:rPr>
        <w:t>dropout</w:t>
      </w:r>
      <w:r w:rsidR="00E22968" w:rsidRPr="006D489E">
        <w:rPr>
          <w:color w:val="000000"/>
          <w:szCs w:val="20"/>
        </w:rPr>
        <w:t>, therapeutic discharge)</w:t>
      </w:r>
      <w:del w:id="53" w:author="Alvaro Castillo Carniglia | U.Mayor" w:date="2022-06-13T08:37:00Z">
        <w:r w:rsidR="005F454B" w:rsidRPr="006D489E" w:rsidDel="008128D8">
          <w:rPr>
            <w:color w:val="000000"/>
            <w:szCs w:val="20"/>
          </w:rPr>
          <w:delText xml:space="preserve"> and </w:delText>
        </w:r>
        <w:r w:rsidR="00F07EA1" w:rsidRPr="006D489E" w:rsidDel="008128D8">
          <w:rPr>
            <w:color w:val="000000"/>
            <w:szCs w:val="20"/>
          </w:rPr>
          <w:delText>(ii)</w:delText>
        </w:r>
      </w:del>
      <w:del w:id="54" w:author="Alvaro Castillo Carniglia | U.Mayor" w:date="2022-06-13T08:36:00Z">
        <w:r w:rsidR="00F07EA1" w:rsidRPr="006D489E" w:rsidDel="008128D8">
          <w:rPr>
            <w:color w:val="000000"/>
            <w:szCs w:val="20"/>
          </w:rPr>
          <w:delText xml:space="preserve"> </w:delText>
        </w:r>
        <w:r w:rsidR="005F454B" w:rsidRPr="006D489E" w:rsidDel="008128D8">
          <w:rPr>
            <w:szCs w:val="20"/>
          </w:rPr>
          <w:delText>short (3 and 6 months), middle (1 year), and long term (3 years</w:delText>
        </w:r>
      </w:del>
      <w:del w:id="55" w:author="Alvaro Castillo Carniglia | U.Mayor" w:date="2022-06-13T08:37:00Z">
        <w:r w:rsidR="005F454B" w:rsidRPr="006D489E" w:rsidDel="008128D8">
          <w:rPr>
            <w:szCs w:val="20"/>
          </w:rPr>
          <w:delText>)</w:delText>
        </w:r>
      </w:del>
      <w:r w:rsidR="00C13114" w:rsidRPr="006D489E">
        <w:rPr>
          <w:color w:val="000000"/>
          <w:szCs w:val="20"/>
        </w:rPr>
        <w:t>.</w:t>
      </w:r>
    </w:p>
    <w:p w14:paraId="7D33453A" w14:textId="3C4CCADC" w:rsidR="00C13114" w:rsidRPr="002516F4" w:rsidRDefault="00C13114" w:rsidP="008522D4">
      <w:pPr>
        <w:pStyle w:val="Prrafodelista"/>
        <w:numPr>
          <w:ilvl w:val="0"/>
          <w:numId w:val="17"/>
        </w:numPr>
        <w:tabs>
          <w:tab w:val="left" w:pos="426"/>
        </w:tabs>
        <w:spacing w:after="0" w:line="240" w:lineRule="auto"/>
        <w:ind w:left="0" w:firstLine="284"/>
        <w:rPr>
          <w:color w:val="000000"/>
          <w:szCs w:val="20"/>
        </w:rPr>
      </w:pPr>
      <w:r w:rsidRPr="002516F4">
        <w:rPr>
          <w:b/>
          <w:bCs/>
          <w:color w:val="000000"/>
          <w:szCs w:val="20"/>
        </w:rPr>
        <w:t>Hypothesis</w:t>
      </w:r>
      <w:r w:rsidR="002516F4" w:rsidRPr="002516F4">
        <w:rPr>
          <w:b/>
          <w:bCs/>
          <w:color w:val="000000"/>
          <w:szCs w:val="20"/>
        </w:rPr>
        <w:t>:</w:t>
      </w:r>
      <w:r w:rsidR="002516F4">
        <w:rPr>
          <w:b/>
          <w:bCs/>
          <w:color w:val="000000"/>
          <w:szCs w:val="20"/>
        </w:rPr>
        <w:t xml:space="preserve"> </w:t>
      </w:r>
      <w:del w:id="56" w:author="Alvaro Castillo Carniglia | U.Mayor" w:date="2022-06-13T08:38:00Z">
        <w:r w:rsidR="00E22968" w:rsidRPr="002516F4" w:rsidDel="008128D8">
          <w:rPr>
            <w:color w:val="000000"/>
            <w:szCs w:val="20"/>
          </w:rPr>
          <w:delText xml:space="preserve">Users </w:delText>
        </w:r>
      </w:del>
      <w:ins w:id="57" w:author="Alvaro Castillo Carniglia | U.Mayor" w:date="2022-06-13T08:38:00Z">
        <w:r w:rsidR="008128D8">
          <w:rPr>
            <w:color w:val="000000"/>
            <w:szCs w:val="20"/>
          </w:rPr>
          <w:t>Patients</w:t>
        </w:r>
        <w:r w:rsidR="008128D8" w:rsidRPr="002516F4">
          <w:rPr>
            <w:color w:val="000000"/>
            <w:szCs w:val="20"/>
          </w:rPr>
          <w:t xml:space="preserve"> </w:t>
        </w:r>
      </w:ins>
      <w:r w:rsidR="0074310C" w:rsidRPr="002516F4">
        <w:rPr>
          <w:color w:val="000000"/>
          <w:szCs w:val="20"/>
        </w:rPr>
        <w:t xml:space="preserve">who </w:t>
      </w:r>
      <w:r w:rsidR="00E22968" w:rsidRPr="002516F4">
        <w:rPr>
          <w:color w:val="000000"/>
          <w:szCs w:val="20"/>
        </w:rPr>
        <w:t xml:space="preserve">achieve treatment completion </w:t>
      </w:r>
      <w:ins w:id="58" w:author="Alvaro Castillo Carniglia | U.Mayor" w:date="2022-06-13T08:38:00Z">
        <w:r w:rsidR="008128D8">
          <w:rPr>
            <w:color w:val="000000"/>
            <w:szCs w:val="20"/>
          </w:rPr>
          <w:t xml:space="preserve">have lower probability of being in </w:t>
        </w:r>
      </w:ins>
      <w:del w:id="59" w:author="Alvaro Castillo Carniglia | U.Mayor" w:date="2022-06-13T08:38:00Z">
        <w:r w:rsidR="00E22968" w:rsidRPr="002516F4" w:rsidDel="008128D8">
          <w:rPr>
            <w:color w:val="000000"/>
            <w:szCs w:val="20"/>
          </w:rPr>
          <w:delText xml:space="preserve">are </w:delText>
        </w:r>
        <w:r w:rsidR="005F454B" w:rsidRPr="002516F4" w:rsidDel="008128D8">
          <w:rPr>
            <w:color w:val="000000"/>
            <w:szCs w:val="20"/>
          </w:rPr>
          <w:delText>less</w:delText>
        </w:r>
        <w:r w:rsidR="00E22968" w:rsidRPr="002516F4" w:rsidDel="008128D8">
          <w:rPr>
            <w:color w:val="000000"/>
            <w:szCs w:val="20"/>
          </w:rPr>
          <w:delText xml:space="preserve"> in </w:delText>
        </w:r>
      </w:del>
      <w:r w:rsidR="00E22968" w:rsidRPr="002516F4">
        <w:rPr>
          <w:color w:val="000000"/>
          <w:szCs w:val="20"/>
        </w:rPr>
        <w:t>contact with the justice system</w:t>
      </w:r>
      <w:r w:rsidR="005F454B" w:rsidRPr="002516F4">
        <w:rPr>
          <w:color w:val="000000"/>
          <w:szCs w:val="20"/>
        </w:rPr>
        <w:t xml:space="preserve"> </w:t>
      </w:r>
      <w:del w:id="60" w:author="Alvaro Castillo Carniglia | U.Mayor" w:date="2022-06-13T08:38:00Z">
        <w:r w:rsidR="0074310C" w:rsidRPr="002516F4" w:rsidDel="008128D8">
          <w:rPr>
            <w:color w:val="000000"/>
            <w:szCs w:val="20"/>
          </w:rPr>
          <w:delText>than</w:delText>
        </w:r>
        <w:r w:rsidR="005F454B" w:rsidRPr="002516F4" w:rsidDel="008128D8">
          <w:rPr>
            <w:color w:val="000000"/>
            <w:szCs w:val="20"/>
          </w:rPr>
          <w:delText xml:space="preserve"> </w:delText>
        </w:r>
      </w:del>
      <w:ins w:id="61" w:author="Alvaro Castillo Carniglia | U.Mayor" w:date="2022-06-13T08:38:00Z">
        <w:r w:rsidR="008128D8">
          <w:rPr>
            <w:color w:val="000000"/>
            <w:szCs w:val="20"/>
          </w:rPr>
          <w:t>compared</w:t>
        </w:r>
        <w:r w:rsidR="008128D8" w:rsidRPr="002516F4">
          <w:rPr>
            <w:color w:val="000000"/>
            <w:szCs w:val="20"/>
          </w:rPr>
          <w:t xml:space="preserve"> </w:t>
        </w:r>
      </w:ins>
      <w:del w:id="62" w:author="Alvaro Castillo Carniglia | U.Mayor" w:date="2022-06-13T08:38:00Z">
        <w:r w:rsidR="005F454B" w:rsidRPr="002516F4" w:rsidDel="008128D8">
          <w:rPr>
            <w:color w:val="000000"/>
            <w:szCs w:val="20"/>
          </w:rPr>
          <w:delText xml:space="preserve">users </w:delText>
        </w:r>
      </w:del>
      <w:ins w:id="63" w:author="Alvaro Castillo Carniglia | U.Mayor" w:date="2022-06-13T08:38:00Z">
        <w:r w:rsidR="008128D8">
          <w:rPr>
            <w:color w:val="000000"/>
            <w:szCs w:val="20"/>
          </w:rPr>
          <w:t>patients</w:t>
        </w:r>
        <w:r w:rsidR="008128D8" w:rsidRPr="002516F4">
          <w:rPr>
            <w:color w:val="000000"/>
            <w:szCs w:val="20"/>
          </w:rPr>
          <w:t xml:space="preserve"> </w:t>
        </w:r>
      </w:ins>
      <w:r w:rsidR="0074310C" w:rsidRPr="002516F4">
        <w:rPr>
          <w:color w:val="000000"/>
          <w:szCs w:val="20"/>
        </w:rPr>
        <w:t xml:space="preserve">who </w:t>
      </w:r>
      <w:r w:rsidR="005F454B" w:rsidRPr="002516F4">
        <w:rPr>
          <w:color w:val="000000"/>
          <w:szCs w:val="20"/>
        </w:rPr>
        <w:t>do not complete treatment</w:t>
      </w:r>
      <w:r w:rsidR="00E22968" w:rsidRPr="002516F4">
        <w:rPr>
          <w:color w:val="000000"/>
          <w:szCs w:val="20"/>
        </w:rPr>
        <w:t xml:space="preserve">, </w:t>
      </w:r>
      <w:r w:rsidR="00AC178C" w:rsidRPr="002516F4">
        <w:rPr>
          <w:color w:val="000000"/>
          <w:szCs w:val="20"/>
        </w:rPr>
        <w:t xml:space="preserve">although this effect </w:t>
      </w:r>
      <w:r w:rsidR="005F454B" w:rsidRPr="002516F4">
        <w:rPr>
          <w:color w:val="000000"/>
          <w:szCs w:val="20"/>
        </w:rPr>
        <w:t xml:space="preserve">may </w:t>
      </w:r>
      <w:r w:rsidR="00AC178C" w:rsidRPr="002516F4">
        <w:rPr>
          <w:color w:val="000000"/>
          <w:szCs w:val="20"/>
        </w:rPr>
        <w:t>decrease as observation time passes</w:t>
      </w:r>
      <w:r w:rsidR="005F454B" w:rsidRPr="002516F4">
        <w:rPr>
          <w:color w:val="000000"/>
          <w:szCs w:val="20"/>
        </w:rPr>
        <w:t xml:space="preserve"> (3 and 6 months, 1 and 3 years)</w:t>
      </w:r>
      <w:r w:rsidR="00AC178C" w:rsidRPr="002516F4">
        <w:rPr>
          <w:color w:val="000000"/>
          <w:szCs w:val="20"/>
        </w:rPr>
        <w:t>.</w:t>
      </w:r>
    </w:p>
    <w:p w14:paraId="6842196B" w14:textId="703C921D" w:rsidR="003C33EB" w:rsidRPr="00160467" w:rsidRDefault="00AC178C" w:rsidP="008A4DE2">
      <w:pPr>
        <w:pStyle w:val="Ttulo1"/>
        <w:numPr>
          <w:ilvl w:val="0"/>
          <w:numId w:val="11"/>
        </w:numPr>
        <w:spacing w:before="0" w:beforeAutospacing="0" w:after="0" w:afterAutospacing="0"/>
        <w:ind w:left="0" w:firstLine="284"/>
        <w:contextualSpacing/>
        <w:rPr>
          <w:rFonts w:ascii="Verdana" w:hAnsi="Verdana"/>
          <w:sz w:val="20"/>
          <w:szCs w:val="20"/>
        </w:rPr>
      </w:pPr>
      <w:del w:id="64" w:author="Alvaro Castillo Carniglia | U.Mayor" w:date="2022-06-13T09:41:00Z">
        <w:r w:rsidRPr="00160467" w:rsidDel="00315E2C">
          <w:rPr>
            <w:rFonts w:ascii="Verdana" w:hAnsi="Verdana"/>
            <w:sz w:val="20"/>
            <w:szCs w:val="20"/>
          </w:rPr>
          <w:delText>Analytic strategy</w:delText>
        </w:r>
      </w:del>
      <w:ins w:id="65" w:author="Alvaro Castillo Carniglia | U.Mayor" w:date="2022-06-13T09:41:00Z">
        <w:r w:rsidR="00315E2C">
          <w:rPr>
            <w:rFonts w:ascii="Verdana" w:hAnsi="Verdana"/>
            <w:sz w:val="20"/>
            <w:szCs w:val="20"/>
          </w:rPr>
          <w:t>Methodology</w:t>
        </w:r>
      </w:ins>
    </w:p>
    <w:p w14:paraId="47083F4C" w14:textId="71DE88F7" w:rsidR="003E7BA9" w:rsidRPr="00160467" w:rsidRDefault="002516F4" w:rsidP="008A4DE2">
      <w:pPr>
        <w:spacing w:line="240" w:lineRule="auto"/>
        <w:contextualSpacing/>
        <w:rPr>
          <w:rFonts w:eastAsia="Times New Roman" w:cs="Arial"/>
          <w:color w:val="000000"/>
          <w:szCs w:val="20"/>
          <w:lang w:eastAsia="en-AU"/>
        </w:rPr>
      </w:pPr>
      <w:r w:rsidRPr="00241BBE">
        <w:t xml:space="preserve">This </w:t>
      </w:r>
      <w:r>
        <w:t>research</w:t>
      </w:r>
      <w:r w:rsidRPr="00241BBE">
        <w:t xml:space="preserve"> relie</w:t>
      </w:r>
      <w:r>
        <w:t>s</w:t>
      </w:r>
      <w:r w:rsidRPr="00241BBE">
        <w:t xml:space="preserve"> on </w:t>
      </w:r>
      <w:r w:rsidR="00BF29D5">
        <w:t>a</w:t>
      </w:r>
      <w:r w:rsidR="008A4DE2">
        <w:t xml:space="preserve"> </w:t>
      </w:r>
      <w:r w:rsidR="003E7BA9" w:rsidRPr="00160467">
        <w:rPr>
          <w:rFonts w:eastAsia="Times New Roman" w:cs="Arial"/>
          <w:color w:val="000000"/>
          <w:szCs w:val="20"/>
          <w:lang w:eastAsia="en-AU"/>
        </w:rPr>
        <w:t xml:space="preserve">population-based record-linkage </w:t>
      </w:r>
      <w:del w:id="66" w:author="Alvaro Castillo Carniglia | U.Mayor" w:date="2022-06-13T08:40:00Z">
        <w:r w:rsidR="003E7BA9" w:rsidRPr="00160467" w:rsidDel="008128D8">
          <w:rPr>
            <w:rFonts w:eastAsia="Times New Roman" w:cs="Arial"/>
            <w:color w:val="000000"/>
            <w:szCs w:val="20"/>
            <w:lang w:eastAsia="en-AU"/>
          </w:rPr>
          <w:delText xml:space="preserve">open </w:delText>
        </w:r>
      </w:del>
      <w:ins w:id="67" w:author="Alvaro Castillo Carniglia | U.Mayor" w:date="2022-06-13T08:40:00Z">
        <w:r w:rsidR="008128D8">
          <w:rPr>
            <w:rFonts w:eastAsia="Times New Roman" w:cs="Arial"/>
            <w:color w:val="000000"/>
            <w:szCs w:val="20"/>
            <w:lang w:eastAsia="en-AU"/>
          </w:rPr>
          <w:t>retrospective</w:t>
        </w:r>
        <w:r w:rsidR="008128D8" w:rsidRPr="00160467">
          <w:rPr>
            <w:rFonts w:eastAsia="Times New Roman" w:cs="Arial"/>
            <w:color w:val="000000"/>
            <w:szCs w:val="20"/>
            <w:lang w:eastAsia="en-AU"/>
          </w:rPr>
          <w:t xml:space="preserve"> </w:t>
        </w:r>
      </w:ins>
      <w:r w:rsidR="003E7BA9" w:rsidRPr="00160467">
        <w:rPr>
          <w:rFonts w:eastAsia="Times New Roman" w:cs="Arial"/>
          <w:color w:val="000000"/>
          <w:szCs w:val="20"/>
          <w:lang w:eastAsia="en-AU"/>
        </w:rPr>
        <w:t xml:space="preserve">cohort design. </w:t>
      </w:r>
      <w:ins w:id="68" w:author="Alvaro Castillo Carniglia | U.Mayor" w:date="2022-06-13T08:42:00Z">
        <w:r w:rsidR="008128D8">
          <w:rPr>
            <w:rFonts w:eastAsia="Times New Roman" w:cs="Arial"/>
            <w:color w:val="000000"/>
            <w:szCs w:val="20"/>
            <w:lang w:eastAsia="en-AU"/>
          </w:rPr>
          <w:t>We will use a</w:t>
        </w:r>
        <w:r w:rsidR="008128D8" w:rsidRPr="00160467">
          <w:rPr>
            <w:rFonts w:eastAsia="Times New Roman" w:cs="Arial"/>
            <w:color w:val="000000"/>
            <w:szCs w:val="20"/>
            <w:lang w:eastAsia="en-AU"/>
          </w:rPr>
          <w:t xml:space="preserve"> deterministic linkage process (</w:t>
        </w:r>
        <w:r w:rsidR="008128D8">
          <w:rPr>
            <w:rFonts w:eastAsia="Times New Roman" w:cs="Arial"/>
            <w:color w:val="000000"/>
            <w:szCs w:val="20"/>
            <w:lang w:eastAsia="en-AU"/>
          </w:rPr>
          <w:t>using</w:t>
        </w:r>
        <w:r w:rsidR="008128D8" w:rsidRPr="00160467">
          <w:rPr>
            <w:rFonts w:eastAsia="Times New Roman" w:cs="Arial"/>
            <w:color w:val="000000"/>
            <w:szCs w:val="20"/>
            <w:lang w:eastAsia="en-AU"/>
          </w:rPr>
          <w:t xml:space="preserve"> an encrypt</w:t>
        </w:r>
        <w:r w:rsidR="008128D8">
          <w:rPr>
            <w:rFonts w:eastAsia="Times New Roman" w:cs="Arial"/>
            <w:color w:val="000000"/>
            <w:szCs w:val="20"/>
            <w:lang w:eastAsia="en-AU"/>
          </w:rPr>
          <w:t xml:space="preserve">ion of the </w:t>
        </w:r>
        <w:r w:rsidR="008128D8" w:rsidRPr="00160467">
          <w:rPr>
            <w:rFonts w:eastAsia="Times New Roman" w:cs="Arial"/>
            <w:color w:val="000000"/>
            <w:szCs w:val="20"/>
            <w:lang w:eastAsia="en-AU"/>
          </w:rPr>
          <w:t xml:space="preserve">Chilean Unique National </w:t>
        </w:r>
        <w:r w:rsidR="008128D8">
          <w:rPr>
            <w:rFonts w:eastAsia="Times New Roman" w:cs="Arial"/>
            <w:color w:val="000000"/>
            <w:szCs w:val="20"/>
            <w:lang w:eastAsia="en-AU"/>
          </w:rPr>
          <w:t>ID</w:t>
        </w:r>
        <w:r w:rsidR="008128D8" w:rsidRPr="00160467">
          <w:rPr>
            <w:rFonts w:eastAsia="Times New Roman" w:cs="Arial"/>
            <w:color w:val="000000"/>
            <w:szCs w:val="20"/>
            <w:lang w:eastAsia="en-AU"/>
          </w:rPr>
          <w:t>)</w:t>
        </w:r>
        <w:r w:rsidR="008128D8">
          <w:rPr>
            <w:rFonts w:eastAsia="Times New Roman" w:cs="Arial"/>
            <w:color w:val="000000"/>
            <w:szCs w:val="20"/>
            <w:lang w:eastAsia="en-AU"/>
          </w:rPr>
          <w:t xml:space="preserve"> to </w:t>
        </w:r>
      </w:ins>
      <w:del w:id="69" w:author="Alvaro Castillo Carniglia | U.Mayor" w:date="2022-06-13T08:43:00Z">
        <w:r w:rsidR="00D10602" w:rsidDel="008128D8">
          <w:rPr>
            <w:rFonts w:eastAsia="Times New Roman" w:cs="Arial"/>
            <w:color w:val="000000"/>
            <w:szCs w:val="20"/>
            <w:lang w:eastAsia="en-AU"/>
          </w:rPr>
          <w:delText>By</w:delText>
        </w:r>
        <w:r w:rsidR="003E7BA9" w:rsidRPr="00160467" w:rsidDel="008128D8">
          <w:rPr>
            <w:rFonts w:eastAsia="Times New Roman" w:cs="Arial"/>
            <w:color w:val="000000"/>
            <w:szCs w:val="20"/>
            <w:lang w:eastAsia="en-AU"/>
          </w:rPr>
          <w:delText xml:space="preserve"> </w:delText>
        </w:r>
      </w:del>
      <w:ins w:id="70" w:author="Alvaro Castillo Carniglia | U.Mayor" w:date="2022-06-13T08:43:00Z">
        <w:r w:rsidR="008128D8">
          <w:rPr>
            <w:rFonts w:eastAsia="Times New Roman" w:cs="Arial"/>
            <w:color w:val="000000"/>
            <w:szCs w:val="20"/>
            <w:lang w:eastAsia="en-AU"/>
          </w:rPr>
          <w:t xml:space="preserve">merge </w:t>
        </w:r>
      </w:ins>
      <w:del w:id="71" w:author="Alvaro Castillo Carniglia | U.Mayor" w:date="2022-06-13T08:43:00Z">
        <w:r w:rsidR="003E7BA9" w:rsidRPr="00160467" w:rsidDel="008128D8">
          <w:rPr>
            <w:rFonts w:eastAsia="Times New Roman" w:cs="Arial"/>
            <w:color w:val="000000"/>
            <w:szCs w:val="20"/>
            <w:lang w:eastAsia="en-AU"/>
          </w:rPr>
          <w:delText>link</w:delText>
        </w:r>
        <w:r w:rsidR="00B74EF9" w:rsidRPr="00160467" w:rsidDel="008128D8">
          <w:rPr>
            <w:rFonts w:eastAsia="Times New Roman" w:cs="Arial"/>
            <w:color w:val="000000"/>
            <w:szCs w:val="20"/>
            <w:lang w:eastAsia="en-AU"/>
          </w:rPr>
          <w:delText>ing</w:delText>
        </w:r>
        <w:r w:rsidR="003E7BA9" w:rsidRPr="00160467" w:rsidDel="008128D8">
          <w:rPr>
            <w:rFonts w:eastAsia="Times New Roman" w:cs="Arial"/>
            <w:color w:val="000000"/>
            <w:szCs w:val="20"/>
            <w:lang w:eastAsia="en-AU"/>
          </w:rPr>
          <w:delText xml:space="preserve"> </w:delText>
        </w:r>
      </w:del>
      <w:r w:rsidR="003E7BA9" w:rsidRPr="00160467">
        <w:rPr>
          <w:rFonts w:eastAsia="Times New Roman" w:cs="Arial"/>
          <w:color w:val="000000"/>
          <w:szCs w:val="20"/>
          <w:lang w:eastAsia="en-AU"/>
        </w:rPr>
        <w:t xml:space="preserve">electronic records of </w:t>
      </w:r>
      <w:r w:rsidR="00B74EF9" w:rsidRPr="00160467">
        <w:rPr>
          <w:rFonts w:eastAsia="Times New Roman" w:cs="Arial"/>
          <w:color w:val="000000"/>
          <w:szCs w:val="20"/>
          <w:lang w:eastAsia="en-AU"/>
        </w:rPr>
        <w:t xml:space="preserve">individuals </w:t>
      </w:r>
      <w:r w:rsidR="003E7BA9" w:rsidRPr="00160467">
        <w:rPr>
          <w:rFonts w:eastAsia="Times New Roman" w:cs="Arial"/>
          <w:color w:val="000000"/>
          <w:szCs w:val="20"/>
          <w:lang w:eastAsia="en-AU"/>
        </w:rPr>
        <w:t xml:space="preserve">in publicly funded </w:t>
      </w:r>
      <w:r w:rsidR="0000376B" w:rsidRPr="00160467">
        <w:rPr>
          <w:rFonts w:eastAsia="Times New Roman" w:cs="Arial"/>
          <w:color w:val="000000"/>
          <w:szCs w:val="20"/>
          <w:lang w:eastAsia="en-AU"/>
        </w:rPr>
        <w:t>SUT</w:t>
      </w:r>
      <w:r w:rsidR="003E7BA9" w:rsidRPr="00160467">
        <w:rPr>
          <w:rFonts w:eastAsia="Times New Roman" w:cs="Arial"/>
          <w:color w:val="000000"/>
          <w:szCs w:val="20"/>
          <w:lang w:eastAsia="en-AU"/>
        </w:rPr>
        <w:t xml:space="preserve"> </w:t>
      </w:r>
      <w:ins w:id="72" w:author="Alvaro Castillo Carniglia | U.Mayor" w:date="2022-06-13T09:42:00Z">
        <w:r w:rsidR="00315E2C">
          <w:rPr>
            <w:rFonts w:eastAsia="Times New Roman" w:cs="Arial"/>
            <w:color w:val="000000"/>
            <w:szCs w:val="20"/>
            <w:lang w:eastAsia="en-AU"/>
          </w:rPr>
          <w:t>between 2010 and 2019 (</w:t>
        </w:r>
        <w:r w:rsidR="00315E2C" w:rsidRPr="00315E2C">
          <w:rPr>
            <w:rFonts w:eastAsia="Times New Roman" w:cs="Arial"/>
            <w:color w:val="000000"/>
            <w:szCs w:val="20"/>
            <w:lang w:eastAsia="en-AU"/>
          </w:rPr>
          <w:t>n=</w:t>
        </w:r>
      </w:ins>
      <w:ins w:id="73" w:author="Alvaro Castillo Carniglia | U.Mayor" w:date="2022-06-13T09:54:00Z">
        <w:r w:rsidR="00315E2C" w:rsidRPr="00315E2C">
          <w:rPr>
            <w:rFonts w:eastAsia="Times New Roman" w:cs="Arial"/>
            <w:color w:val="000000"/>
            <w:szCs w:val="20"/>
            <w:lang w:eastAsia="en-AU"/>
            <w:rPrChange w:id="74" w:author="Alvaro Castillo Carniglia | U.Mayor" w:date="2022-06-13T09:54:00Z">
              <w:rPr>
                <w:rFonts w:eastAsia="Times New Roman" w:cs="Arial"/>
                <w:color w:val="000000"/>
                <w:szCs w:val="20"/>
                <w:highlight w:val="yellow"/>
                <w:lang w:eastAsia="en-AU"/>
              </w:rPr>
            </w:rPrChange>
          </w:rPr>
          <w:t>85,048</w:t>
        </w:r>
      </w:ins>
      <w:ins w:id="75" w:author="Alvaro Castillo Carniglia | U.Mayor" w:date="2022-06-13T09:42:00Z">
        <w:r w:rsidR="00315E2C">
          <w:rPr>
            <w:rFonts w:eastAsia="Times New Roman" w:cs="Arial"/>
            <w:color w:val="000000"/>
            <w:szCs w:val="20"/>
            <w:lang w:eastAsia="en-AU"/>
          </w:rPr>
          <w:t xml:space="preserve">) </w:t>
        </w:r>
      </w:ins>
      <w:r w:rsidR="003E7BA9" w:rsidRPr="00160467">
        <w:rPr>
          <w:rFonts w:eastAsia="Times New Roman" w:cs="Arial"/>
          <w:color w:val="000000"/>
          <w:szCs w:val="20"/>
          <w:lang w:eastAsia="en-AU"/>
        </w:rPr>
        <w:t xml:space="preserve">with </w:t>
      </w:r>
      <w:r w:rsidR="00B74EF9" w:rsidRPr="00160467">
        <w:rPr>
          <w:rFonts w:eastAsia="Times New Roman" w:cs="Arial"/>
          <w:color w:val="000000"/>
          <w:szCs w:val="20"/>
          <w:lang w:eastAsia="en-AU"/>
        </w:rPr>
        <w:t xml:space="preserve">Prosecutor’s Office data </w:t>
      </w:r>
      <w:r w:rsidR="003E7BA9" w:rsidRPr="00160467">
        <w:rPr>
          <w:rFonts w:eastAsia="Times New Roman" w:cs="Arial"/>
          <w:color w:val="000000"/>
          <w:szCs w:val="20"/>
          <w:lang w:eastAsia="en-AU"/>
        </w:rPr>
        <w:t>at the national level</w:t>
      </w:r>
      <w:del w:id="76" w:author="Alvaro Castillo Carniglia | U.Mayor" w:date="2022-06-13T08:43:00Z">
        <w:r w:rsidR="003E7BA9" w:rsidRPr="00160467" w:rsidDel="008128D8">
          <w:rPr>
            <w:rFonts w:eastAsia="Times New Roman" w:cs="Arial"/>
            <w:color w:val="000000"/>
            <w:szCs w:val="20"/>
            <w:lang w:eastAsia="en-AU"/>
          </w:rPr>
          <w:delText>,</w:delText>
        </w:r>
      </w:del>
      <w:r w:rsidR="003E7BA9" w:rsidRPr="00160467">
        <w:rPr>
          <w:rFonts w:eastAsia="Times New Roman" w:cs="Arial"/>
          <w:color w:val="000000"/>
          <w:szCs w:val="20"/>
          <w:lang w:eastAsia="en-AU"/>
        </w:rPr>
        <w:t xml:space="preserve"> </w:t>
      </w:r>
      <w:del w:id="77" w:author="Alvaro Castillo Carniglia | U.Mayor" w:date="2022-06-13T08:42:00Z">
        <w:r w:rsidR="00D10602" w:rsidDel="008128D8">
          <w:rPr>
            <w:rFonts w:eastAsia="Times New Roman" w:cs="Arial"/>
            <w:color w:val="000000"/>
            <w:szCs w:val="20"/>
            <w:lang w:eastAsia="en-AU"/>
          </w:rPr>
          <w:delText>we aim to use</w:delText>
        </w:r>
        <w:r w:rsidR="008A4DE2" w:rsidDel="008128D8">
          <w:rPr>
            <w:rFonts w:eastAsia="Times New Roman" w:cs="Arial"/>
            <w:color w:val="000000"/>
            <w:szCs w:val="20"/>
            <w:lang w:eastAsia="en-AU"/>
          </w:rPr>
          <w:delText xml:space="preserve"> </w:delText>
        </w:r>
        <w:r w:rsidR="003E7BA9" w:rsidRPr="00160467" w:rsidDel="008128D8">
          <w:rPr>
            <w:rFonts w:eastAsia="Times New Roman" w:cs="Arial"/>
            <w:color w:val="000000"/>
            <w:szCs w:val="20"/>
            <w:lang w:eastAsia="en-AU"/>
          </w:rPr>
          <w:delText>a deterministic linkage process</w:delText>
        </w:r>
        <w:r w:rsidR="00B74EF9" w:rsidRPr="00160467" w:rsidDel="008128D8">
          <w:rPr>
            <w:rFonts w:eastAsia="Times New Roman" w:cs="Arial"/>
            <w:color w:val="000000"/>
            <w:szCs w:val="20"/>
            <w:lang w:eastAsia="en-AU"/>
          </w:rPr>
          <w:delText xml:space="preserve"> (through an encrypted mask of the Chilean Unique National Role)</w:delText>
        </w:r>
        <w:r w:rsidR="00E66F2C" w:rsidDel="008128D8">
          <w:rPr>
            <w:rFonts w:eastAsia="Times New Roman" w:cs="Arial"/>
            <w:color w:val="000000"/>
            <w:szCs w:val="20"/>
            <w:lang w:eastAsia="en-AU"/>
          </w:rPr>
          <w:delText xml:space="preserve"> </w:delText>
        </w:r>
      </w:del>
      <w:r w:rsidR="00393891">
        <w:rPr>
          <w:rFonts w:eastAsia="Times New Roman" w:cs="Arial"/>
          <w:color w:val="000000"/>
          <w:szCs w:val="20"/>
          <w:lang w:eastAsia="en-AU"/>
        </w:rPr>
        <w:t>(</w:t>
      </w:r>
      <w:ins w:id="78" w:author="Alvaro Castillo Carniglia | U.Mayor" w:date="2022-06-13T08:43:00Z">
        <w:r w:rsidR="008128D8">
          <w:rPr>
            <w:rFonts w:eastAsia="Times New Roman" w:cs="Arial"/>
            <w:color w:val="000000"/>
            <w:szCs w:val="20"/>
            <w:lang w:eastAsia="en-AU"/>
          </w:rPr>
          <w:t>m</w:t>
        </w:r>
      </w:ins>
      <w:del w:id="79" w:author="Alvaro Castillo Carniglia | U.Mayor" w:date="2022-06-13T08:43:00Z">
        <w:r w:rsidR="00393891" w:rsidRPr="00393891" w:rsidDel="008128D8">
          <w:rPr>
            <w:rFonts w:eastAsia="Times New Roman" w:cs="Arial"/>
            <w:color w:val="000000"/>
            <w:szCs w:val="20"/>
            <w:lang w:eastAsia="en-AU"/>
          </w:rPr>
          <w:delText>M</w:delText>
        </w:r>
      </w:del>
      <w:r w:rsidR="00393891" w:rsidRPr="00393891">
        <w:rPr>
          <w:rFonts w:eastAsia="Times New Roman" w:cs="Arial"/>
          <w:color w:val="000000"/>
          <w:szCs w:val="20"/>
          <w:lang w:eastAsia="en-AU"/>
        </w:rPr>
        <w:t>ore information in Annex 1</w:t>
      </w:r>
      <w:r w:rsidR="001C5F97">
        <w:rPr>
          <w:rFonts w:eastAsia="Times New Roman" w:cs="Arial"/>
          <w:color w:val="000000"/>
          <w:szCs w:val="20"/>
          <w:lang w:eastAsia="en-AU"/>
        </w:rPr>
        <w:t xml:space="preserve"> &amp; </w:t>
      </w:r>
      <w:r w:rsidR="00D02E50">
        <w:rPr>
          <w:rFonts w:eastAsia="Times New Roman" w:cs="Arial"/>
          <w:color w:val="000000"/>
          <w:szCs w:val="20"/>
          <w:lang w:eastAsia="en-AU"/>
        </w:rPr>
        <w:t>3</w:t>
      </w:r>
      <w:r w:rsidR="00393891">
        <w:rPr>
          <w:rFonts w:eastAsia="Times New Roman" w:cs="Arial"/>
          <w:color w:val="000000"/>
          <w:szCs w:val="20"/>
          <w:lang w:eastAsia="en-AU"/>
        </w:rPr>
        <w:t>)</w:t>
      </w:r>
      <w:r w:rsidR="003E7BA9" w:rsidRPr="00160467">
        <w:rPr>
          <w:rFonts w:eastAsia="Times New Roman" w:cs="Arial"/>
          <w:color w:val="000000"/>
          <w:szCs w:val="20"/>
          <w:lang w:eastAsia="en-AU"/>
        </w:rPr>
        <w:t xml:space="preserve">. The main exposure variables will be the treatment outcomes (administrative discharge, early and late </w:t>
      </w:r>
      <w:r w:rsidR="001618CE" w:rsidRPr="00160467">
        <w:rPr>
          <w:rFonts w:eastAsia="Times New Roman" w:cs="Arial"/>
          <w:color w:val="000000"/>
          <w:szCs w:val="20"/>
          <w:lang w:eastAsia="en-AU"/>
        </w:rPr>
        <w:t>dropouts</w:t>
      </w:r>
      <w:r w:rsidR="003E7BA9" w:rsidRPr="00160467">
        <w:rPr>
          <w:rFonts w:eastAsia="Times New Roman" w:cs="Arial"/>
          <w:color w:val="000000"/>
          <w:szCs w:val="20"/>
          <w:lang w:eastAsia="en-AU"/>
        </w:rPr>
        <w:t xml:space="preserve">, therapeutic discharge). </w:t>
      </w:r>
      <w:r w:rsidR="00D0249B">
        <w:rPr>
          <w:rFonts w:eastAsia="Times New Roman" w:cs="Arial"/>
          <w:color w:val="000000"/>
          <w:szCs w:val="20"/>
          <w:lang w:eastAsia="en-AU"/>
        </w:rPr>
        <w:t xml:space="preserve">However, the so-called “revolving-door syndrome” </w:t>
      </w:r>
      <w:r w:rsidR="00D0249B" w:rsidRPr="00D0249B">
        <w:rPr>
          <w:rFonts w:eastAsia="Times New Roman" w:cs="Arial"/>
          <w:color w:val="000000"/>
          <w:szCs w:val="20"/>
          <w:lang w:eastAsia="en-AU"/>
        </w:rPr>
        <w:t>have been observed either in</w:t>
      </w:r>
      <w:r w:rsidR="00D0249B">
        <w:rPr>
          <w:rFonts w:eastAsia="Times New Roman" w:cs="Arial"/>
          <w:color w:val="000000"/>
          <w:szCs w:val="20"/>
          <w:lang w:eastAsia="en-AU"/>
        </w:rPr>
        <w:t xml:space="preserve"> </w:t>
      </w:r>
      <w:r w:rsidR="0035574E">
        <w:rPr>
          <w:rFonts w:eastAsia="Times New Roman" w:cs="Arial"/>
          <w:color w:val="000000"/>
          <w:szCs w:val="20"/>
          <w:lang w:eastAsia="en-AU"/>
        </w:rPr>
        <w:t>SUT</w:t>
      </w:r>
      <w:r w:rsidR="00D0249B">
        <w:rPr>
          <w:rFonts w:eastAsia="Times New Roman" w:cs="Arial"/>
          <w:color w:val="000000"/>
          <w:szCs w:val="20"/>
          <w:lang w:eastAsia="en-AU"/>
        </w:rPr>
        <w:t xml:space="preserve"> and judiciary events [</w:t>
      </w:r>
      <w:r w:rsidR="001A1214">
        <w:rPr>
          <w:rFonts w:eastAsia="Times New Roman" w:cs="Arial"/>
          <w:color w:val="000000"/>
          <w:szCs w:val="20"/>
          <w:lang w:eastAsia="en-AU"/>
        </w:rPr>
        <w:t>7</w:t>
      </w:r>
      <w:r w:rsidR="00D0249B">
        <w:rPr>
          <w:rFonts w:eastAsia="Times New Roman" w:cs="Arial"/>
          <w:color w:val="000000"/>
          <w:szCs w:val="20"/>
          <w:lang w:eastAsia="en-AU"/>
        </w:rPr>
        <w:t xml:space="preserve">]. </w:t>
      </w:r>
      <w:r w:rsidR="00EF4859">
        <w:rPr>
          <w:rFonts w:eastAsia="Times New Roman" w:cs="Arial"/>
          <w:color w:val="000000"/>
          <w:szCs w:val="20"/>
          <w:lang w:eastAsia="en-AU"/>
        </w:rPr>
        <w:t xml:space="preserve">Preliminary analyses showed that individual characteristics may be different </w:t>
      </w:r>
      <w:r w:rsidR="00D0249B">
        <w:rPr>
          <w:rFonts w:eastAsia="Times New Roman" w:cs="Arial"/>
          <w:color w:val="000000"/>
          <w:szCs w:val="20"/>
          <w:lang w:eastAsia="en-AU"/>
        </w:rPr>
        <w:t>between patients who completed treatment</w:t>
      </w:r>
      <w:r w:rsidR="00EF4859">
        <w:rPr>
          <w:rFonts w:eastAsia="Times New Roman" w:cs="Arial"/>
          <w:color w:val="000000"/>
          <w:szCs w:val="20"/>
          <w:lang w:eastAsia="en-AU"/>
        </w:rPr>
        <w:t xml:space="preserve"> </w:t>
      </w:r>
      <w:r w:rsidR="00D0249B">
        <w:rPr>
          <w:rFonts w:eastAsia="Times New Roman" w:cs="Arial"/>
          <w:color w:val="000000"/>
          <w:szCs w:val="20"/>
          <w:lang w:eastAsia="en-AU"/>
        </w:rPr>
        <w:t xml:space="preserve">and who did not </w:t>
      </w:r>
      <w:r w:rsidR="00EF4859">
        <w:rPr>
          <w:rFonts w:eastAsia="Times New Roman" w:cs="Arial"/>
          <w:color w:val="000000"/>
          <w:szCs w:val="20"/>
          <w:lang w:eastAsia="en-AU"/>
        </w:rPr>
        <w:t xml:space="preserve">(See </w:t>
      </w:r>
      <w:r w:rsidR="00EF4859">
        <w:rPr>
          <w:rFonts w:eastAsia="Times New Roman" w:cs="Arial"/>
          <w:color w:val="000000"/>
          <w:szCs w:val="20"/>
          <w:lang w:eastAsia="en-AU"/>
        </w:rPr>
        <w:lastRenderedPageBreak/>
        <w:t xml:space="preserve">Annex </w:t>
      </w:r>
      <w:r w:rsidR="00D02E50">
        <w:rPr>
          <w:rFonts w:eastAsia="Times New Roman" w:cs="Arial"/>
          <w:color w:val="000000"/>
          <w:szCs w:val="20"/>
          <w:lang w:eastAsia="en-AU"/>
        </w:rPr>
        <w:t>2</w:t>
      </w:r>
      <w:r w:rsidR="00EF4859">
        <w:rPr>
          <w:rFonts w:eastAsia="Times New Roman" w:cs="Arial"/>
          <w:color w:val="000000"/>
          <w:szCs w:val="20"/>
          <w:lang w:eastAsia="en-AU"/>
        </w:rPr>
        <w:t>)</w:t>
      </w:r>
      <w:r w:rsidR="00D0249B">
        <w:rPr>
          <w:rFonts w:eastAsia="Times New Roman" w:cs="Arial"/>
          <w:color w:val="000000"/>
          <w:szCs w:val="20"/>
          <w:lang w:eastAsia="en-AU"/>
        </w:rPr>
        <w:t>. Hence. o</w:t>
      </w:r>
      <w:r w:rsidR="003E7BA9" w:rsidRPr="00160467">
        <w:rPr>
          <w:rFonts w:eastAsia="Times New Roman" w:cs="Arial"/>
          <w:color w:val="000000"/>
          <w:szCs w:val="20"/>
          <w:lang w:eastAsia="en-AU"/>
        </w:rPr>
        <w:t xml:space="preserve">ur </w:t>
      </w:r>
      <w:del w:id="80" w:author="Alvaro Castillo Carniglia | U.Mayor" w:date="2022-06-13T09:43:00Z">
        <w:r w:rsidR="003E7BA9" w:rsidRPr="00160467" w:rsidDel="00315E2C">
          <w:rPr>
            <w:rFonts w:eastAsia="Times New Roman" w:cs="Arial"/>
            <w:color w:val="000000"/>
            <w:szCs w:val="20"/>
            <w:lang w:eastAsia="en-AU"/>
          </w:rPr>
          <w:delText xml:space="preserve">first </w:delText>
        </w:r>
      </w:del>
      <w:ins w:id="81" w:author="Alvaro Castillo Carniglia | U.Mayor" w:date="2022-06-13T09:43:00Z">
        <w:r w:rsidR="00315E2C">
          <w:rPr>
            <w:rFonts w:eastAsia="Times New Roman" w:cs="Arial"/>
            <w:color w:val="000000"/>
            <w:szCs w:val="20"/>
            <w:lang w:eastAsia="en-AU"/>
          </w:rPr>
          <w:t>main</w:t>
        </w:r>
        <w:r w:rsidR="00315E2C" w:rsidRPr="00160467">
          <w:rPr>
            <w:rFonts w:eastAsia="Times New Roman" w:cs="Arial"/>
            <w:color w:val="000000"/>
            <w:szCs w:val="20"/>
            <w:lang w:eastAsia="en-AU"/>
          </w:rPr>
          <w:t xml:space="preserve"> </w:t>
        </w:r>
      </w:ins>
      <w:r w:rsidR="003E7BA9" w:rsidRPr="00160467">
        <w:rPr>
          <w:rFonts w:eastAsia="Times New Roman" w:cs="Arial"/>
          <w:color w:val="000000"/>
          <w:szCs w:val="20"/>
          <w:lang w:eastAsia="en-AU"/>
        </w:rPr>
        <w:t xml:space="preserve">analytic approach will be </w:t>
      </w:r>
      <w:ins w:id="82" w:author="Alvaro Castillo Carniglia | U.Mayor" w:date="2022-06-13T08:44:00Z">
        <w:r w:rsidR="008128D8">
          <w:rPr>
            <w:rFonts w:eastAsia="Times New Roman" w:cs="Arial"/>
            <w:color w:val="000000"/>
            <w:szCs w:val="20"/>
            <w:lang w:eastAsia="en-AU"/>
          </w:rPr>
          <w:t xml:space="preserve">to use a </w:t>
        </w:r>
      </w:ins>
      <w:r w:rsidR="00E1595E">
        <w:rPr>
          <w:rFonts w:eastAsia="Times New Roman" w:cs="Arial"/>
          <w:color w:val="000000"/>
          <w:szCs w:val="20"/>
          <w:lang w:eastAsia="en-AU"/>
        </w:rPr>
        <w:t xml:space="preserve">non/semi/parametric </w:t>
      </w:r>
      <w:r w:rsidR="003E7BA9" w:rsidRPr="00160467">
        <w:rPr>
          <w:rFonts w:eastAsia="Times New Roman" w:cs="Arial"/>
          <w:color w:val="000000"/>
          <w:szCs w:val="20"/>
          <w:lang w:eastAsia="en-AU"/>
        </w:rPr>
        <w:t>survival models</w:t>
      </w:r>
      <w:r w:rsidR="00476D3F">
        <w:rPr>
          <w:rFonts w:eastAsia="Times New Roman" w:cs="Arial"/>
          <w:color w:val="000000"/>
          <w:szCs w:val="20"/>
          <w:lang w:eastAsia="en-AU"/>
        </w:rPr>
        <w:t xml:space="preserve"> (</w:t>
      </w:r>
      <w:r w:rsidR="00EF4859">
        <w:rPr>
          <w:rFonts w:eastAsia="Times New Roman" w:cs="Arial"/>
          <w:color w:val="000000"/>
          <w:szCs w:val="20"/>
          <w:lang w:eastAsia="en-AU"/>
        </w:rPr>
        <w:t>e.g., multistate, incubation periods</w:t>
      </w:r>
      <w:r w:rsidR="00E1595E">
        <w:rPr>
          <w:rFonts w:eastAsia="Times New Roman" w:cs="Arial"/>
          <w:color w:val="000000"/>
          <w:szCs w:val="20"/>
          <w:lang w:eastAsia="en-AU"/>
        </w:rPr>
        <w:t xml:space="preserve">, </w:t>
      </w:r>
      <w:r w:rsidR="001207F6">
        <w:rPr>
          <w:rFonts w:eastAsia="Times New Roman" w:cs="Arial"/>
          <w:color w:val="000000"/>
          <w:szCs w:val="20"/>
          <w:lang w:eastAsia="en-AU"/>
        </w:rPr>
        <w:t>hidden-</w:t>
      </w:r>
      <w:r w:rsidR="00E64DB5">
        <w:rPr>
          <w:rFonts w:eastAsia="Times New Roman" w:cs="Arial"/>
          <w:color w:val="000000"/>
          <w:szCs w:val="20"/>
          <w:lang w:eastAsia="en-AU"/>
        </w:rPr>
        <w:t>Markov</w:t>
      </w:r>
      <w:r w:rsidR="00EF4859">
        <w:rPr>
          <w:rFonts w:eastAsia="Times New Roman" w:cs="Arial"/>
          <w:color w:val="000000"/>
          <w:szCs w:val="20"/>
          <w:lang w:eastAsia="en-AU"/>
        </w:rPr>
        <w:t>)</w:t>
      </w:r>
      <w:r w:rsidR="003E7BA9" w:rsidRPr="00160467">
        <w:rPr>
          <w:rFonts w:eastAsia="Times New Roman" w:cs="Arial"/>
          <w:color w:val="000000"/>
          <w:szCs w:val="20"/>
          <w:lang w:eastAsia="en-AU"/>
        </w:rPr>
        <w:t xml:space="preserve">, to estimate </w:t>
      </w:r>
      <w:r w:rsidR="00476D3F">
        <w:rPr>
          <w:rFonts w:eastAsia="Times New Roman" w:cs="Arial"/>
          <w:color w:val="000000"/>
          <w:szCs w:val="20"/>
          <w:lang w:eastAsia="en-AU"/>
        </w:rPr>
        <w:t>the risks and time-to-event of different</w:t>
      </w:r>
      <w:r w:rsidR="003E7BA9" w:rsidRPr="00160467">
        <w:rPr>
          <w:rFonts w:eastAsia="Times New Roman" w:cs="Arial"/>
          <w:color w:val="000000"/>
          <w:szCs w:val="20"/>
          <w:lang w:eastAsia="en-AU"/>
        </w:rPr>
        <w:t xml:space="preserve"> </w:t>
      </w:r>
      <w:r w:rsidR="00B74EF9" w:rsidRPr="00160467">
        <w:rPr>
          <w:rFonts w:eastAsia="Times New Roman" w:cs="Arial"/>
          <w:color w:val="000000"/>
          <w:szCs w:val="20"/>
          <w:lang w:eastAsia="en-AU"/>
        </w:rPr>
        <w:t>treatment outcomes</w:t>
      </w:r>
      <w:r w:rsidR="00B74EF9" w:rsidRPr="00160467">
        <w:rPr>
          <w:szCs w:val="20"/>
        </w:rPr>
        <w:t xml:space="preserve"> to </w:t>
      </w:r>
      <w:r w:rsidR="00E64DB5">
        <w:rPr>
          <w:szCs w:val="20"/>
        </w:rPr>
        <w:t>contact</w:t>
      </w:r>
      <w:r w:rsidR="00B74EF9" w:rsidRPr="00160467">
        <w:rPr>
          <w:szCs w:val="20"/>
        </w:rPr>
        <w:t xml:space="preserve"> the justice system</w:t>
      </w:r>
      <w:r w:rsidR="003E7BA9" w:rsidRPr="00160467">
        <w:rPr>
          <w:rFonts w:eastAsia="Times New Roman" w:cs="Arial"/>
          <w:color w:val="000000"/>
          <w:szCs w:val="20"/>
          <w:lang w:eastAsia="en-AU"/>
        </w:rPr>
        <w:t xml:space="preserve">, </w:t>
      </w:r>
      <w:ins w:id="83" w:author="Alvaro Castillo Carniglia | U.Mayor" w:date="2022-06-13T08:44:00Z">
        <w:r w:rsidR="008128D8">
          <w:rPr>
            <w:rFonts w:eastAsia="Times New Roman" w:cs="Arial"/>
            <w:color w:val="000000"/>
            <w:szCs w:val="20"/>
            <w:lang w:eastAsia="en-AU"/>
          </w:rPr>
          <w:t xml:space="preserve">while </w:t>
        </w:r>
      </w:ins>
      <w:del w:id="84" w:author="Alvaro Castillo Carniglia | U.Mayor" w:date="2022-06-13T08:45:00Z">
        <w:r w:rsidR="003E7BA9" w:rsidRPr="00160467" w:rsidDel="008128D8">
          <w:rPr>
            <w:rFonts w:eastAsia="Times New Roman" w:cs="Arial"/>
            <w:color w:val="000000"/>
            <w:szCs w:val="20"/>
            <w:lang w:eastAsia="en-AU"/>
          </w:rPr>
          <w:delText>as well as</w:delText>
        </w:r>
        <w:r w:rsidR="00D0249B" w:rsidDel="008128D8">
          <w:rPr>
            <w:rFonts w:eastAsia="Times New Roman" w:cs="Arial"/>
            <w:color w:val="000000"/>
            <w:szCs w:val="20"/>
            <w:lang w:eastAsia="en-AU"/>
          </w:rPr>
          <w:delText xml:space="preserve"> </w:delText>
        </w:r>
      </w:del>
      <w:r w:rsidR="003770AA">
        <w:rPr>
          <w:rFonts w:eastAsia="Times New Roman" w:cs="Arial"/>
          <w:color w:val="000000"/>
          <w:szCs w:val="20"/>
          <w:lang w:eastAsia="en-AU"/>
        </w:rPr>
        <w:t>adjust</w:t>
      </w:r>
      <w:ins w:id="85" w:author="Alvaro Castillo Carniglia | U.Mayor" w:date="2022-06-13T08:45:00Z">
        <w:r w:rsidR="008128D8">
          <w:rPr>
            <w:rFonts w:eastAsia="Times New Roman" w:cs="Arial"/>
            <w:color w:val="000000"/>
            <w:szCs w:val="20"/>
            <w:lang w:eastAsia="en-AU"/>
          </w:rPr>
          <w:t>ing</w:t>
        </w:r>
      </w:ins>
      <w:r w:rsidR="00D0249B">
        <w:rPr>
          <w:rFonts w:eastAsia="Times New Roman" w:cs="Arial"/>
          <w:color w:val="000000"/>
          <w:szCs w:val="20"/>
          <w:lang w:eastAsia="en-AU"/>
        </w:rPr>
        <w:t xml:space="preserve"> for</w:t>
      </w:r>
      <w:ins w:id="86" w:author="Alvaro Castillo Carniglia | U.Mayor" w:date="2022-06-13T08:45:00Z">
        <w:r w:rsidR="008128D8">
          <w:rPr>
            <w:rFonts w:eastAsia="Times New Roman" w:cs="Arial"/>
            <w:color w:val="000000"/>
            <w:szCs w:val="20"/>
            <w:lang w:eastAsia="en-AU"/>
          </w:rPr>
          <w:t xml:space="preserve"> </w:t>
        </w:r>
      </w:ins>
      <w:del w:id="87" w:author="Alvaro Castillo Carniglia | U.Mayor" w:date="2022-06-13T08:46:00Z">
        <w:r w:rsidR="003E7BA9" w:rsidRPr="00160467" w:rsidDel="008128D8">
          <w:rPr>
            <w:rFonts w:eastAsia="Times New Roman" w:cs="Arial"/>
            <w:color w:val="000000"/>
            <w:szCs w:val="20"/>
            <w:lang w:eastAsia="en-AU"/>
          </w:rPr>
          <w:delText xml:space="preserve"> </w:delText>
        </w:r>
      </w:del>
      <w:ins w:id="88" w:author="Alvaro Castillo Carniglia | U.Mayor" w:date="2022-06-13T08:45:00Z">
        <w:r w:rsidR="008128D8">
          <w:rPr>
            <w:rFonts w:eastAsia="Times New Roman" w:cs="Arial"/>
            <w:color w:val="000000"/>
            <w:szCs w:val="20"/>
            <w:lang w:eastAsia="en-AU"/>
          </w:rPr>
          <w:t>characteristi</w:t>
        </w:r>
      </w:ins>
      <w:ins w:id="89" w:author="Alvaro Castillo Carniglia | U.Mayor" w:date="2022-06-13T08:46:00Z">
        <w:r w:rsidR="008128D8">
          <w:rPr>
            <w:rFonts w:eastAsia="Times New Roman" w:cs="Arial"/>
            <w:color w:val="000000"/>
            <w:szCs w:val="20"/>
            <w:lang w:eastAsia="en-AU"/>
          </w:rPr>
          <w:t>cs of patients at baseline</w:t>
        </w:r>
      </w:ins>
      <w:del w:id="90" w:author="Alvaro Castillo Carniglia | U.Mayor" w:date="2022-06-13T08:46:00Z">
        <w:r w:rsidR="003E7BA9" w:rsidRPr="00160467" w:rsidDel="008128D8">
          <w:rPr>
            <w:rFonts w:eastAsia="Times New Roman" w:cs="Arial"/>
            <w:color w:val="000000"/>
            <w:szCs w:val="20"/>
            <w:lang w:eastAsia="en-AU"/>
          </w:rPr>
          <w:delText>covariate effects</w:delText>
        </w:r>
      </w:del>
      <w:r w:rsidR="001207F6">
        <w:rPr>
          <w:rFonts w:eastAsia="Times New Roman" w:cs="Arial"/>
          <w:color w:val="000000"/>
          <w:szCs w:val="20"/>
          <w:lang w:eastAsia="en-AU"/>
        </w:rPr>
        <w:t xml:space="preserve"> </w:t>
      </w:r>
      <w:r w:rsidR="003770AA">
        <w:rPr>
          <w:rFonts w:eastAsia="Times New Roman" w:cs="Arial"/>
          <w:color w:val="000000"/>
          <w:szCs w:val="20"/>
          <w:lang w:eastAsia="en-AU"/>
        </w:rPr>
        <w:t>[</w:t>
      </w:r>
      <w:r w:rsidR="001A1214">
        <w:rPr>
          <w:rFonts w:eastAsia="Times New Roman" w:cs="Arial"/>
          <w:color w:val="000000"/>
          <w:szCs w:val="20"/>
          <w:lang w:eastAsia="en-AU"/>
        </w:rPr>
        <w:t>8,</w:t>
      </w:r>
      <w:r w:rsidR="003770AA">
        <w:rPr>
          <w:rFonts w:eastAsia="Times New Roman" w:cs="Arial"/>
          <w:color w:val="000000"/>
          <w:szCs w:val="20"/>
          <w:lang w:eastAsia="en-AU"/>
        </w:rPr>
        <w:t>9,10,11]</w:t>
      </w:r>
      <w:r w:rsidR="003E7BA9" w:rsidRPr="00160467">
        <w:rPr>
          <w:rFonts w:eastAsia="Times New Roman" w:cs="Arial"/>
          <w:color w:val="000000"/>
          <w:szCs w:val="20"/>
          <w:lang w:eastAsia="en-AU"/>
        </w:rPr>
        <w:t>.</w:t>
      </w:r>
      <w:r w:rsidR="00712A20" w:rsidRPr="00712A20">
        <w:t xml:space="preserve"> </w:t>
      </w:r>
      <w:r w:rsidR="00712A20">
        <w:rPr>
          <w:rFonts w:eastAsia="Times New Roman" w:cs="Arial"/>
          <w:color w:val="000000"/>
          <w:szCs w:val="20"/>
          <w:lang w:eastAsia="en-AU"/>
        </w:rPr>
        <w:t>A</w:t>
      </w:r>
      <w:r w:rsidR="00712A20" w:rsidRPr="00712A20">
        <w:rPr>
          <w:rFonts w:eastAsia="Times New Roman" w:cs="Arial"/>
          <w:color w:val="000000"/>
          <w:szCs w:val="20"/>
          <w:lang w:eastAsia="en-AU"/>
        </w:rPr>
        <w:t>s the study progresses</w:t>
      </w:r>
      <w:r w:rsidR="00712A20">
        <w:rPr>
          <w:rFonts w:eastAsia="Times New Roman" w:cs="Arial"/>
          <w:color w:val="000000"/>
          <w:szCs w:val="20"/>
          <w:lang w:eastAsia="en-AU"/>
        </w:rPr>
        <w:t>,</w:t>
      </w:r>
      <w:r w:rsidR="00712A20" w:rsidRPr="00712A20">
        <w:rPr>
          <w:rFonts w:eastAsia="Times New Roman" w:cs="Arial"/>
          <w:color w:val="000000"/>
          <w:szCs w:val="20"/>
          <w:lang w:eastAsia="en-AU"/>
        </w:rPr>
        <w:t xml:space="preserve"> we </w:t>
      </w:r>
      <w:r w:rsidR="00712A20">
        <w:rPr>
          <w:rFonts w:eastAsia="Times New Roman" w:cs="Arial"/>
          <w:color w:val="000000"/>
          <w:szCs w:val="20"/>
          <w:lang w:eastAsia="en-AU"/>
        </w:rPr>
        <w:t>may</w:t>
      </w:r>
      <w:r w:rsidR="00712A20" w:rsidRPr="00712A20">
        <w:rPr>
          <w:rFonts w:eastAsia="Times New Roman" w:cs="Arial"/>
          <w:color w:val="000000"/>
          <w:szCs w:val="20"/>
          <w:lang w:eastAsia="en-AU"/>
        </w:rPr>
        <w:t xml:space="preserve"> incorporate other strategies or models to strengthen the analysis.</w:t>
      </w:r>
      <w:r w:rsidR="00712A20">
        <w:rPr>
          <w:rFonts w:eastAsia="Times New Roman" w:cs="Arial"/>
          <w:color w:val="000000"/>
          <w:szCs w:val="20"/>
          <w:lang w:eastAsia="en-AU"/>
        </w:rPr>
        <w:t xml:space="preserve"> </w:t>
      </w:r>
      <w:r w:rsidR="00393891" w:rsidRPr="00393891">
        <w:rPr>
          <w:rFonts w:eastAsia="Times New Roman" w:cs="Arial"/>
          <w:color w:val="000000"/>
          <w:szCs w:val="20"/>
          <w:lang w:eastAsia="en-AU"/>
        </w:rPr>
        <w:t xml:space="preserve">For data analysis </w:t>
      </w:r>
      <w:r w:rsidR="002A0A25">
        <w:rPr>
          <w:rFonts w:eastAsia="Times New Roman" w:cs="Arial"/>
          <w:color w:val="000000"/>
          <w:szCs w:val="20"/>
          <w:lang w:eastAsia="en-AU"/>
        </w:rPr>
        <w:t xml:space="preserve">up </w:t>
      </w:r>
      <w:r w:rsidR="00393891" w:rsidRPr="00393891">
        <w:rPr>
          <w:rFonts w:eastAsia="Times New Roman" w:cs="Arial"/>
          <w:color w:val="000000"/>
          <w:szCs w:val="20"/>
          <w:lang w:eastAsia="en-AU"/>
        </w:rPr>
        <w:t>to date</w:t>
      </w:r>
      <w:r w:rsidR="00393891">
        <w:rPr>
          <w:rFonts w:eastAsia="Times New Roman" w:cs="Arial"/>
          <w:color w:val="000000"/>
          <w:szCs w:val="20"/>
          <w:lang w:eastAsia="en-AU"/>
        </w:rPr>
        <w:t>,</w:t>
      </w:r>
      <w:r w:rsidR="00393891" w:rsidRPr="00393891">
        <w:rPr>
          <w:rFonts w:eastAsia="Times New Roman" w:cs="Arial"/>
          <w:color w:val="000000"/>
          <w:szCs w:val="20"/>
          <w:lang w:eastAsia="en-AU"/>
        </w:rPr>
        <w:t xml:space="preserve"> please refer to </w:t>
      </w:r>
      <w:r w:rsidR="00393891">
        <w:rPr>
          <w:rFonts w:eastAsia="Times New Roman" w:cs="Arial"/>
          <w:color w:val="000000"/>
          <w:szCs w:val="20"/>
          <w:lang w:eastAsia="en-AU"/>
        </w:rPr>
        <w:t xml:space="preserve">Annex </w:t>
      </w:r>
      <w:r w:rsidR="00D02E50">
        <w:rPr>
          <w:rFonts w:eastAsia="Times New Roman" w:cs="Arial"/>
          <w:color w:val="000000"/>
          <w:szCs w:val="20"/>
          <w:lang w:eastAsia="en-AU"/>
        </w:rPr>
        <w:t>1 to 4</w:t>
      </w:r>
      <w:r w:rsidR="00393891" w:rsidRPr="00393891">
        <w:rPr>
          <w:rFonts w:eastAsia="Times New Roman" w:cs="Arial"/>
          <w:color w:val="000000"/>
          <w:szCs w:val="20"/>
          <w:lang w:eastAsia="en-AU"/>
        </w:rPr>
        <w:t>.</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1ADDC36E"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145022" w:rsidRPr="00160467">
        <w:rPr>
          <w:rFonts w:eastAsia="Times New Roman" w:cs="Times New Roman"/>
          <w:szCs w:val="20"/>
          <w:lang w:eastAsia="en-AU"/>
        </w:rPr>
        <w:t xml:space="preserve">It </w:t>
      </w:r>
      <w:r w:rsidR="00B655FF" w:rsidRPr="00160467">
        <w:rPr>
          <w:rFonts w:eastAsia="Times New Roman" w:cs="Times New Roman"/>
          <w:szCs w:val="20"/>
          <w:lang w:eastAsia="en-AU"/>
        </w:rPr>
        <w:t xml:space="preserve">will include at least: (1) </w:t>
      </w:r>
      <w:r w:rsidR="00FE7DD2" w:rsidRPr="00160467">
        <w:rPr>
          <w:rFonts w:eastAsia="Times New Roman" w:cs="Times New Roman"/>
          <w:szCs w:val="20"/>
          <w:lang w:eastAsia="en-AU"/>
        </w:rPr>
        <w:t xml:space="preserve">A theoretical </w:t>
      </w:r>
      <w:r w:rsidR="00B655FF" w:rsidRPr="00160467">
        <w:rPr>
          <w:rFonts w:eastAsia="Times New Roman" w:cs="Times New Roman"/>
          <w:szCs w:val="20"/>
          <w:lang w:eastAsia="en-AU"/>
        </w:rPr>
        <w:t>framework</w:t>
      </w:r>
      <w:ins w:id="91" w:author="Alvaro Castillo Carniglia | U.Mayor" w:date="2022-06-13T08:47:00Z">
        <w:r w:rsidR="008128D8">
          <w:rPr>
            <w:rFonts w:eastAsia="Times New Roman" w:cs="Times New Roman"/>
            <w:szCs w:val="20"/>
            <w:lang w:eastAsia="en-AU"/>
          </w:rPr>
          <w:t xml:space="preserve"> of the mechanisms link</w:t>
        </w:r>
      </w:ins>
      <w:ins w:id="92" w:author="Alvaro Castillo Carniglia | U.Mayor" w:date="2022-06-13T08:48:00Z">
        <w:r w:rsidR="008128D8">
          <w:rPr>
            <w:rFonts w:eastAsia="Times New Roman" w:cs="Times New Roman"/>
            <w:szCs w:val="20"/>
            <w:lang w:eastAsia="en-AU"/>
          </w:rPr>
          <w:t>ing</w:t>
        </w:r>
      </w:ins>
      <w:ins w:id="93" w:author="Alvaro Castillo Carniglia | U.Mayor" w:date="2022-06-13T08:47:00Z">
        <w:r w:rsidR="008128D8">
          <w:rPr>
            <w:rFonts w:eastAsia="Times New Roman" w:cs="Times New Roman"/>
            <w:szCs w:val="20"/>
            <w:lang w:eastAsia="en-AU"/>
          </w:rPr>
          <w:t xml:space="preserve"> substance use</w:t>
        </w:r>
      </w:ins>
      <w:ins w:id="94" w:author="Alvaro Castillo Carniglia | U.Mayor" w:date="2022-06-13T08:48:00Z">
        <w:r w:rsidR="008128D8">
          <w:rPr>
            <w:rFonts w:eastAsia="Times New Roman" w:cs="Times New Roman"/>
            <w:szCs w:val="20"/>
            <w:lang w:eastAsia="en-AU"/>
          </w:rPr>
          <w:t>, SUT and criminal behavio</w:t>
        </w:r>
      </w:ins>
      <w:ins w:id="95" w:author="Alvaro Castillo Carniglia | U.Mayor" w:date="2022-06-13T18:57:00Z">
        <w:r w:rsidR="006D489E">
          <w:rPr>
            <w:rFonts w:eastAsia="Times New Roman" w:cs="Times New Roman"/>
            <w:szCs w:val="20"/>
            <w:lang w:eastAsia="en-AU"/>
          </w:rPr>
          <w:t>u</w:t>
        </w:r>
      </w:ins>
      <w:ins w:id="96" w:author="Alvaro Castillo Carniglia | U.Mayor" w:date="2022-06-13T08:48:00Z">
        <w:r w:rsidR="008128D8">
          <w:rPr>
            <w:rFonts w:eastAsia="Times New Roman" w:cs="Times New Roman"/>
            <w:szCs w:val="20"/>
            <w:lang w:eastAsia="en-AU"/>
          </w:rPr>
          <w:t>rs</w:t>
        </w:r>
      </w:ins>
      <w:r w:rsidR="00B655FF" w:rsidRPr="00160467">
        <w:rPr>
          <w:rFonts w:eastAsia="Times New Roman" w:cs="Times New Roman"/>
          <w:szCs w:val="20"/>
          <w:lang w:eastAsia="en-AU"/>
        </w:rPr>
        <w:t xml:space="preserve">; (2) </w:t>
      </w:r>
      <w:r w:rsidR="00FE7DD2" w:rsidRPr="00160467">
        <w:rPr>
          <w:rFonts w:eastAsia="Times New Roman" w:cs="Times New Roman"/>
          <w:szCs w:val="20"/>
          <w:lang w:eastAsia="en-AU"/>
        </w:rPr>
        <w:t>a d</w:t>
      </w:r>
      <w:r w:rsidR="00B655FF" w:rsidRPr="00160467">
        <w:rPr>
          <w:rFonts w:eastAsia="Times New Roman" w:cs="Times New Roman"/>
          <w:szCs w:val="20"/>
          <w:lang w:eastAsia="en-AU"/>
        </w:rPr>
        <w:t xml:space="preserve">escriptive analysis (Specific </w:t>
      </w:r>
      <w:del w:id="97" w:author="Alvaro Castillo Carniglia | U.Mayor" w:date="2022-06-13T08:48:00Z">
        <w:r w:rsidR="00B655FF" w:rsidRPr="00160467" w:rsidDel="008128D8">
          <w:rPr>
            <w:rFonts w:eastAsia="Times New Roman" w:cs="Times New Roman"/>
            <w:szCs w:val="20"/>
            <w:lang w:eastAsia="en-AU"/>
          </w:rPr>
          <w:delText xml:space="preserve">goal </w:delText>
        </w:r>
      </w:del>
      <w:ins w:id="98" w:author="Alvaro Castillo Carniglia | U.Mayor" w:date="2022-06-13T08:48:00Z">
        <w:r w:rsidR="008128D8">
          <w:rPr>
            <w:rFonts w:eastAsia="Times New Roman" w:cs="Times New Roman"/>
            <w:szCs w:val="20"/>
            <w:lang w:eastAsia="en-AU"/>
          </w:rPr>
          <w:t>aim</w:t>
        </w:r>
        <w:r w:rsidR="008128D8" w:rsidRPr="00160467">
          <w:rPr>
            <w:rFonts w:eastAsia="Times New Roman" w:cs="Times New Roman"/>
            <w:szCs w:val="20"/>
            <w:lang w:eastAsia="en-AU"/>
          </w:rPr>
          <w:t xml:space="preserve"> </w:t>
        </w:r>
      </w:ins>
      <w:del w:id="99" w:author="Alvaro Castillo Carniglia | U.Mayor" w:date="2022-06-13T08:48:00Z">
        <w:r w:rsidR="00B655FF" w:rsidRPr="00160467" w:rsidDel="008128D8">
          <w:rPr>
            <w:rFonts w:eastAsia="Times New Roman" w:cs="Times New Roman"/>
            <w:szCs w:val="20"/>
            <w:lang w:eastAsia="en-AU"/>
          </w:rPr>
          <w:delText xml:space="preserve">Number </w:delText>
        </w:r>
      </w:del>
      <w:r w:rsidR="00B655FF" w:rsidRPr="00160467">
        <w:rPr>
          <w:rFonts w:eastAsia="Times New Roman" w:cs="Times New Roman"/>
          <w:szCs w:val="20"/>
          <w:lang w:eastAsia="en-AU"/>
        </w:rPr>
        <w:t>1).</w:t>
      </w:r>
    </w:p>
    <w:p w14:paraId="5ED224BC" w14:textId="2FCE24C7"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del w:id="100" w:author="Alvaro Castillo Carniglia | U.Mayor" w:date="2022-06-13T08:49:00Z">
        <w:r w:rsidR="00145022" w:rsidRPr="00160467" w:rsidDel="008128D8">
          <w:rPr>
            <w:rFonts w:eastAsia="Times New Roman" w:cs="Times New Roman"/>
            <w:szCs w:val="20"/>
            <w:lang w:eastAsia="en-AU"/>
          </w:rPr>
          <w:delText>It</w:delText>
        </w:r>
        <w:r w:rsidRPr="00160467" w:rsidDel="008128D8">
          <w:rPr>
            <w:rFonts w:eastAsia="Times New Roman" w:cs="Times New Roman"/>
            <w:szCs w:val="20"/>
            <w:lang w:eastAsia="en-AU"/>
          </w:rPr>
          <w:delText xml:space="preserve"> </w:delText>
        </w:r>
        <w:r w:rsidR="00B655FF" w:rsidRPr="00160467" w:rsidDel="008128D8">
          <w:rPr>
            <w:rFonts w:eastAsia="Times New Roman" w:cs="Times New Roman"/>
            <w:szCs w:val="20"/>
            <w:lang w:eastAsia="en-AU"/>
          </w:rPr>
          <w:delText>will</w:delText>
        </w:r>
        <w:r w:rsidRPr="00160467" w:rsidDel="008128D8">
          <w:rPr>
            <w:rFonts w:eastAsia="Times New Roman" w:cs="Times New Roman"/>
            <w:szCs w:val="20"/>
            <w:lang w:eastAsia="en-AU"/>
          </w:rPr>
          <w:delText xml:space="preserve"> be sent to </w:delText>
        </w:r>
      </w:del>
      <w:ins w:id="101" w:author="Alvaro Castillo Carniglia | U.Mayor" w:date="2022-06-13T08:49:00Z">
        <w:r w:rsidR="008128D8">
          <w:rPr>
            <w:rFonts w:eastAsia="Times New Roman" w:cs="Times New Roman"/>
            <w:szCs w:val="20"/>
            <w:lang w:eastAsia="en-AU"/>
          </w:rPr>
          <w:t xml:space="preserve">Sent to </w:t>
        </w:r>
      </w:ins>
      <w:r w:rsidRPr="00160467">
        <w:rPr>
          <w:rFonts w:eastAsia="Times New Roman" w:cs="Times New Roman"/>
          <w:szCs w:val="20"/>
          <w:lang w:eastAsia="en-AU"/>
        </w:rPr>
        <w:t>a</w:t>
      </w:r>
      <w:ins w:id="102" w:author="Alvaro Castillo Carniglia | U.Mayor" w:date="2022-06-13T08:51:00Z">
        <w:r w:rsidR="008128D8">
          <w:rPr>
            <w:rFonts w:eastAsia="Times New Roman" w:cs="Times New Roman"/>
            <w:szCs w:val="20"/>
            <w:lang w:eastAsia="en-AU"/>
          </w:rPr>
          <w:t xml:space="preserve"> Substance Abuse, Criminology or Public Health international </w:t>
        </w:r>
      </w:ins>
      <w:del w:id="103" w:author="Alvaro Castillo Carniglia | U.Mayor" w:date="2022-06-13T08:49:00Z">
        <w:r w:rsidRPr="00160467" w:rsidDel="008128D8">
          <w:rPr>
            <w:rFonts w:eastAsia="Times New Roman" w:cs="Times New Roman"/>
            <w:szCs w:val="20"/>
            <w:lang w:eastAsia="en-AU"/>
          </w:rPr>
          <w:delText xml:space="preserve"> </w:delText>
        </w:r>
        <w:r w:rsidR="00FE7DD2" w:rsidRPr="00160467" w:rsidDel="008128D8">
          <w:rPr>
            <w:rFonts w:eastAsia="Times New Roman" w:cs="Times New Roman"/>
            <w:szCs w:val="20"/>
            <w:lang w:eastAsia="en-AU"/>
          </w:rPr>
          <w:delText>J</w:delText>
        </w:r>
      </w:del>
      <w:ins w:id="104" w:author="Alvaro Castillo Carniglia | U.Mayor" w:date="2022-06-13T08:49:00Z">
        <w:r w:rsidR="008128D8">
          <w:rPr>
            <w:rFonts w:eastAsia="Times New Roman" w:cs="Times New Roman"/>
            <w:szCs w:val="20"/>
            <w:lang w:eastAsia="en-AU"/>
          </w:rPr>
          <w:t>j</w:t>
        </w:r>
      </w:ins>
      <w:r w:rsidR="00FE7DD2" w:rsidRPr="00160467">
        <w:rPr>
          <w:rFonts w:eastAsia="Times New Roman" w:cs="Times New Roman"/>
          <w:szCs w:val="20"/>
          <w:lang w:eastAsia="en-AU"/>
        </w:rPr>
        <w:t>ournal</w:t>
      </w:r>
      <w:del w:id="105" w:author="Alvaro Castillo Carniglia | U.Mayor" w:date="2022-06-13T08:51:00Z">
        <w:r w:rsidRPr="00160467" w:rsidDel="008128D8">
          <w:rPr>
            <w:rFonts w:eastAsia="Times New Roman" w:cs="Times New Roman"/>
            <w:szCs w:val="20"/>
            <w:lang w:eastAsia="en-AU"/>
          </w:rPr>
          <w:delText xml:space="preserve"> </w:delText>
        </w:r>
      </w:del>
      <w:ins w:id="106" w:author="Alvaro Castillo Carniglia | U.Mayor" w:date="2022-06-13T08:50:00Z">
        <w:r w:rsidR="008128D8">
          <w:rPr>
            <w:rFonts w:eastAsia="Times New Roman" w:cs="Times New Roman"/>
            <w:szCs w:val="20"/>
            <w:lang w:eastAsia="en-AU"/>
          </w:rPr>
          <w:t xml:space="preserve"> </w:t>
        </w:r>
      </w:ins>
      <w:del w:id="107" w:author="Alvaro Castillo Carniglia | U.Mayor" w:date="2022-06-13T08:49:00Z">
        <w:r w:rsidR="00B655FF" w:rsidRPr="00160467" w:rsidDel="008128D8">
          <w:rPr>
            <w:rFonts w:eastAsia="Times New Roman" w:cs="Times New Roman"/>
            <w:szCs w:val="20"/>
            <w:lang w:eastAsia="en-AU"/>
          </w:rPr>
          <w:delText xml:space="preserve">by </w:delText>
        </w:r>
      </w:del>
      <w:ins w:id="108" w:author="Alvaro Castillo Carniglia | U.Mayor" w:date="2022-06-13T08:49:00Z">
        <w:r w:rsidR="008128D8">
          <w:rPr>
            <w:rFonts w:eastAsia="Times New Roman" w:cs="Times New Roman"/>
            <w:szCs w:val="20"/>
            <w:lang w:eastAsia="en-AU"/>
          </w:rPr>
          <w:t xml:space="preserve">before the </w:t>
        </w:r>
      </w:ins>
      <w:del w:id="109" w:author="Alvaro Castillo Carniglia | U.Mayor" w:date="2022-06-13T08:50:00Z">
        <w:r w:rsidR="00B655FF" w:rsidRPr="00160467" w:rsidDel="008128D8">
          <w:rPr>
            <w:rFonts w:eastAsia="Times New Roman" w:cs="Times New Roman"/>
            <w:szCs w:val="20"/>
            <w:lang w:eastAsia="en-AU"/>
          </w:rPr>
          <w:delText>12 m</w:delText>
        </w:r>
      </w:del>
      <w:ins w:id="110" w:author="Alvaro Castillo Carniglia | U.Mayor" w:date="2022-06-13T08:50:00Z">
        <w:r w:rsidR="008128D8">
          <w:rPr>
            <w:rFonts w:eastAsia="Times New Roman" w:cs="Times New Roman"/>
            <w:szCs w:val="20"/>
            <w:lang w:eastAsia="en-AU"/>
          </w:rPr>
          <w:t>m</w:t>
        </w:r>
      </w:ins>
      <w:r w:rsidR="00B655FF" w:rsidRPr="00160467">
        <w:rPr>
          <w:rFonts w:eastAsia="Times New Roman" w:cs="Times New Roman"/>
          <w:szCs w:val="20"/>
          <w:lang w:eastAsia="en-AU"/>
        </w:rPr>
        <w:t>onths</w:t>
      </w:r>
      <w:ins w:id="111" w:author="Alvaro Castillo Carniglia | U.Mayor" w:date="2022-06-13T08:50:00Z">
        <w:r w:rsidR="008128D8">
          <w:rPr>
            <w:rFonts w:eastAsia="Times New Roman" w:cs="Times New Roman"/>
            <w:szCs w:val="20"/>
            <w:lang w:eastAsia="en-AU"/>
          </w:rPr>
          <w:t xml:space="preserve"> 12 of the study</w:t>
        </w:r>
      </w:ins>
      <w:del w:id="112" w:author="Alvaro Castillo Carniglia | U.Mayor" w:date="2022-06-13T08:50:00Z">
        <w:r w:rsidR="00B655FF" w:rsidRPr="00160467" w:rsidDel="008128D8">
          <w:rPr>
            <w:rFonts w:eastAsia="Times New Roman" w:cs="Times New Roman"/>
            <w:szCs w:val="20"/>
            <w:lang w:eastAsia="en-AU"/>
          </w:rPr>
          <w:delText xml:space="preserve"> after starting the study</w:delText>
        </w:r>
      </w:del>
      <w:r w:rsidR="00B655FF" w:rsidRPr="00160467">
        <w:rPr>
          <w:rFonts w:eastAsia="Times New Roman" w:cs="Times New Roman"/>
          <w:szCs w:val="20"/>
          <w:lang w:eastAsia="en-AU"/>
        </w:rPr>
        <w:t xml:space="preserve">. </w:t>
      </w:r>
    </w:p>
    <w:p w14:paraId="500EE258" w14:textId="06F4BC46"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Our aim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 xml:space="preserve">one international conference such as the National Institute on Drug Abuse </w:t>
      </w:r>
      <w:ins w:id="113" w:author="Alvaro Castillo Carniglia | U.Mayor" w:date="2022-06-13T08:52:00Z">
        <w:r w:rsidR="008128D8" w:rsidRPr="008128D8">
          <w:rPr>
            <w:rFonts w:eastAsia="Times New Roman" w:cs="Times New Roman"/>
            <w:szCs w:val="20"/>
            <w:lang w:eastAsia="en-AU"/>
          </w:rPr>
          <w:t>I</w:t>
        </w:r>
        <w:r w:rsidR="008128D8" w:rsidRPr="008128D8">
          <w:rPr>
            <w:rFonts w:eastAsia="Times New Roman" w:cs="Times New Roman"/>
            <w:szCs w:val="20"/>
            <w:lang w:eastAsia="en-AU"/>
            <w:rPrChange w:id="114" w:author="Alvaro Castillo Carniglia | U.Mayor" w:date="2022-06-13T08:52:00Z">
              <w:rPr>
                <w:rFonts w:eastAsia="Times New Roman" w:cs="Times New Roman"/>
                <w:b/>
                <w:bCs/>
                <w:szCs w:val="20"/>
                <w:lang w:eastAsia="en-AU"/>
              </w:rPr>
            </w:rPrChange>
          </w:rPr>
          <w:t xml:space="preserve">nternational </w:t>
        </w:r>
      </w:ins>
      <w:r w:rsidR="001176F9" w:rsidRPr="00160467">
        <w:rPr>
          <w:rFonts w:eastAsia="Times New Roman" w:cs="Times New Roman"/>
          <w:szCs w:val="20"/>
          <w:lang w:eastAsia="en-AU"/>
        </w:rPr>
        <w:t>Forum,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either by Griffith University (Australia)</w:t>
      </w:r>
      <w:r w:rsidR="00C52817">
        <w:rPr>
          <w:rFonts w:eastAsia="Times New Roman" w:cs="Times New Roman"/>
          <w:szCs w:val="20"/>
          <w:lang w:eastAsia="en-AU"/>
        </w:rPr>
        <w:t xml:space="preserve">, </w:t>
      </w:r>
      <w:r w:rsidR="0044206C" w:rsidRPr="00BE4908">
        <w:rPr>
          <w:rFonts w:eastAsia="Times New Roman" w:cs="Times New Roman"/>
          <w:szCs w:val="20"/>
          <w:lang w:eastAsia="en-AU"/>
        </w:rPr>
        <w:t>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7E57B9B9" w:rsidR="004B2841" w:rsidRDefault="004B2841" w:rsidP="004B2841">
      <w:r>
        <w:t>Our research team has extensive experience in the fields of public health</w:t>
      </w:r>
      <w:r w:rsidR="008C06DD">
        <w:t xml:space="preserve"> and</w:t>
      </w:r>
      <w:r>
        <w:t xml:space="preserve"> criminology, </w:t>
      </w:r>
      <w:r w:rsidR="00373204">
        <w:t>and</w:t>
      </w:r>
      <w:del w:id="115" w:author="Alvaro Castillo Carniglia | U.Mayor" w:date="2022-06-13T09:35:00Z">
        <w:r w:rsidR="008C06DD" w:rsidDel="008D79A4">
          <w:delText>,</w:delText>
        </w:r>
      </w:del>
      <w:r w:rsidR="008C06DD">
        <w:t xml:space="preserve"> has strong skills in the use of large datasets in substance use epidemiology, program</w:t>
      </w:r>
      <w:del w:id="116" w:author="Alvaro Castillo Carniglia | U.Mayor" w:date="2022-06-13T08:53:00Z">
        <w:r w:rsidR="00DA6408" w:rsidDel="008128D8">
          <w:delText>,</w:delText>
        </w:r>
      </w:del>
      <w:r w:rsidR="008C06DD">
        <w:t xml:space="preserve">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 xml:space="preserve"> </w:t>
      </w:r>
      <w:r w:rsidR="003E665F">
        <w:rPr>
          <w:rFonts w:eastAsia="Times New Roman" w:cs="Arial"/>
          <w:color w:val="000000"/>
          <w:szCs w:val="20"/>
          <w:lang w:eastAsia="en-AU"/>
        </w:rPr>
        <w:t>[</w:t>
      </w:r>
      <w:r w:rsidR="001A1214">
        <w:rPr>
          <w:rFonts w:eastAsia="Times New Roman" w:cs="Arial"/>
          <w:color w:val="000000"/>
          <w:szCs w:val="20"/>
          <w:lang w:eastAsia="en-AU"/>
        </w:rPr>
        <w:t xml:space="preserve">12, </w:t>
      </w:r>
      <w:r w:rsidR="003E665F">
        <w:rPr>
          <w:rFonts w:eastAsia="Times New Roman" w:cs="Arial"/>
          <w:color w:val="000000"/>
          <w:szCs w:val="20"/>
          <w:lang w:eastAsia="en-AU"/>
        </w:rPr>
        <w:t>13</w:t>
      </w:r>
      <w:r w:rsidR="006A77D9">
        <w:rPr>
          <w:rFonts w:eastAsia="Times New Roman" w:cs="Arial"/>
          <w:color w:val="000000"/>
          <w:szCs w:val="20"/>
          <w:lang w:eastAsia="en-AU"/>
        </w:rPr>
        <w:t>,14</w:t>
      </w:r>
      <w:r w:rsidR="003E665F">
        <w:rPr>
          <w:rFonts w:eastAsia="Times New Roman" w:cs="Arial"/>
          <w:color w:val="000000"/>
          <w:szCs w:val="20"/>
          <w:lang w:eastAsia="en-AU"/>
        </w:rPr>
        <w:t>]</w:t>
      </w:r>
      <w:r w:rsidR="00DA6408">
        <w:t xml:space="preserve">. </w:t>
      </w:r>
    </w:p>
    <w:p w14:paraId="420A5868" w14:textId="0E9D8D6F" w:rsidR="00DA6408" w:rsidRPr="00BF696D" w:rsidRDefault="00DA6408" w:rsidP="00E83B91">
      <w:pPr>
        <w:spacing w:after="0"/>
        <w:rPr>
          <w:b/>
          <w:bCs/>
        </w:rPr>
      </w:pPr>
      <w:r w:rsidRPr="00BF696D">
        <w:rPr>
          <w:b/>
          <w:bCs/>
        </w:rPr>
        <w:t>Table 1. Research Team</w:t>
      </w:r>
    </w:p>
    <w:tbl>
      <w:tblPr>
        <w:tblStyle w:val="Tablaconcuadrcula"/>
        <w:tblW w:w="0" w:type="auto"/>
        <w:tblLook w:val="04A0" w:firstRow="1" w:lastRow="0" w:firstColumn="1" w:lastColumn="0" w:noHBand="0" w:noVBand="1"/>
      </w:tblPr>
      <w:tblGrid>
        <w:gridCol w:w="1032"/>
        <w:gridCol w:w="585"/>
        <w:gridCol w:w="7450"/>
        <w:gridCol w:w="1127"/>
      </w:tblGrid>
      <w:tr w:rsidR="00BC4859" w:rsidRPr="008A4DE2" w14:paraId="50CFE6DD" w14:textId="160F2BFD" w:rsidTr="00D02E50">
        <w:tc>
          <w:tcPr>
            <w:tcW w:w="1032" w:type="dxa"/>
          </w:tcPr>
          <w:p w14:paraId="6BE5A610" w14:textId="77777777" w:rsidR="00BC4859" w:rsidRPr="008A4DE2" w:rsidRDefault="00BC4859" w:rsidP="004B2841">
            <w:pPr>
              <w:rPr>
                <w:sz w:val="16"/>
                <w:szCs w:val="16"/>
              </w:rPr>
            </w:pPr>
          </w:p>
        </w:tc>
        <w:tc>
          <w:tcPr>
            <w:tcW w:w="585" w:type="dxa"/>
          </w:tcPr>
          <w:p w14:paraId="2F7F44C5" w14:textId="79F3FF0C" w:rsidR="00BC4859" w:rsidRPr="008A4DE2" w:rsidRDefault="00BC4859" w:rsidP="004B2841">
            <w:pPr>
              <w:rPr>
                <w:sz w:val="16"/>
                <w:szCs w:val="16"/>
              </w:rPr>
            </w:pPr>
            <w:r w:rsidRPr="008A4DE2">
              <w:rPr>
                <w:sz w:val="16"/>
                <w:szCs w:val="16"/>
              </w:rPr>
              <w:t>Role</w:t>
            </w:r>
          </w:p>
        </w:tc>
        <w:tc>
          <w:tcPr>
            <w:tcW w:w="7450" w:type="dxa"/>
          </w:tcPr>
          <w:p w14:paraId="642093B8" w14:textId="3AA2D804" w:rsidR="00BC4859" w:rsidRPr="008A4DE2" w:rsidRDefault="00BC4859" w:rsidP="004B2841">
            <w:pPr>
              <w:rPr>
                <w:sz w:val="16"/>
                <w:szCs w:val="16"/>
              </w:rPr>
            </w:pPr>
            <w:r w:rsidRPr="008A4DE2">
              <w:rPr>
                <w:sz w:val="16"/>
                <w:szCs w:val="16"/>
              </w:rPr>
              <w:t xml:space="preserve">Expertise </w:t>
            </w:r>
          </w:p>
        </w:tc>
        <w:tc>
          <w:tcPr>
            <w:tcW w:w="1127" w:type="dxa"/>
          </w:tcPr>
          <w:p w14:paraId="5F173CFC" w14:textId="473DDE11" w:rsidR="00BC4859" w:rsidRPr="008A4DE2" w:rsidRDefault="00BC4859" w:rsidP="004B2841">
            <w:pPr>
              <w:rPr>
                <w:sz w:val="16"/>
                <w:szCs w:val="16"/>
              </w:rPr>
            </w:pPr>
            <w:r w:rsidRPr="008A4DE2">
              <w:rPr>
                <w:sz w:val="16"/>
                <w:szCs w:val="16"/>
              </w:rPr>
              <w:t>Time spent on the project</w:t>
            </w:r>
          </w:p>
        </w:tc>
      </w:tr>
      <w:tr w:rsidR="00BC4859" w:rsidRPr="008A4DE2" w14:paraId="412A49ED" w14:textId="198B729B" w:rsidTr="00D02E50">
        <w:tc>
          <w:tcPr>
            <w:tcW w:w="1032" w:type="dxa"/>
          </w:tcPr>
          <w:p w14:paraId="52D89123" w14:textId="0B3B3A74" w:rsidR="00BC4859" w:rsidRPr="008A4DE2" w:rsidRDefault="00BC4859" w:rsidP="004B2841">
            <w:pPr>
              <w:rPr>
                <w:sz w:val="16"/>
                <w:szCs w:val="16"/>
              </w:rPr>
            </w:pPr>
            <w:r w:rsidRPr="008A4DE2">
              <w:rPr>
                <w:sz w:val="16"/>
                <w:szCs w:val="16"/>
              </w:rPr>
              <w:t>Mariel Mateo</w:t>
            </w:r>
          </w:p>
        </w:tc>
        <w:tc>
          <w:tcPr>
            <w:tcW w:w="585" w:type="dxa"/>
          </w:tcPr>
          <w:p w14:paraId="40312927" w14:textId="707141A8" w:rsidR="00BC4859" w:rsidRPr="008A4DE2" w:rsidRDefault="00BC4859" w:rsidP="004B2841">
            <w:pPr>
              <w:rPr>
                <w:sz w:val="16"/>
                <w:szCs w:val="16"/>
              </w:rPr>
            </w:pPr>
            <w:r w:rsidRPr="008A4DE2">
              <w:rPr>
                <w:sz w:val="16"/>
                <w:szCs w:val="16"/>
              </w:rPr>
              <w:t>P.I.</w:t>
            </w:r>
          </w:p>
        </w:tc>
        <w:tc>
          <w:tcPr>
            <w:tcW w:w="7450" w:type="dxa"/>
          </w:tcPr>
          <w:p w14:paraId="5944D849" w14:textId="79964E4A" w:rsidR="00BC4859" w:rsidRPr="008A4DE2" w:rsidRDefault="00BC4859" w:rsidP="004B2841">
            <w:pPr>
              <w:rPr>
                <w:sz w:val="16"/>
                <w:szCs w:val="16"/>
              </w:rPr>
            </w:pPr>
            <w:r w:rsidRPr="008A4DE2">
              <w:rPr>
                <w:sz w:val="16"/>
                <w:szCs w:val="16"/>
              </w:rPr>
              <w:t xml:space="preserve">Ph.D. </w:t>
            </w:r>
            <w:commentRangeStart w:id="117"/>
            <w:del w:id="118" w:author="Andrés González Santa Cruz" w:date="2022-06-13T20:10:00Z">
              <w:r w:rsidRPr="008A4DE2" w:rsidDel="003A28DB">
                <w:rPr>
                  <w:sz w:val="16"/>
                  <w:szCs w:val="16"/>
                </w:rPr>
                <w:delText xml:space="preserve">candidate </w:delText>
              </w:r>
            </w:del>
            <w:commentRangeEnd w:id="117"/>
            <w:ins w:id="119" w:author="Andrés González Santa Cruz" w:date="2022-06-13T20:10:00Z">
              <w:r w:rsidR="003A28DB">
                <w:rPr>
                  <w:sz w:val="16"/>
                  <w:szCs w:val="16"/>
                </w:rPr>
                <w:t>student</w:t>
              </w:r>
              <w:r w:rsidR="003A28DB" w:rsidRPr="008A4DE2">
                <w:rPr>
                  <w:sz w:val="16"/>
                  <w:szCs w:val="16"/>
                </w:rPr>
                <w:t xml:space="preserve"> </w:t>
              </w:r>
            </w:ins>
            <w:r w:rsidR="008D79A4">
              <w:rPr>
                <w:rStyle w:val="Refdecomentario"/>
                <w:rFonts w:ascii="Times New Roman" w:eastAsia="Times New Roman" w:hAnsi="Times New Roman" w:cs="Times New Roman"/>
                <w:lang w:val="es-CL" w:eastAsia="es-ES_tradnl"/>
              </w:rPr>
              <w:commentReference w:id="117"/>
            </w:r>
            <w:r w:rsidRPr="008A4DE2">
              <w:rPr>
                <w:sz w:val="16"/>
                <w:szCs w:val="16"/>
              </w:rPr>
              <w:t xml:space="preserve">(School of Criminology and Criminal Justice, Griffith University, Australia). She coordinated the first Outcome Study of Substance Use Treatment in Chile </w:t>
            </w:r>
            <w:r w:rsidR="004E53CD" w:rsidRPr="004E53CD">
              <w:rPr>
                <w:sz w:val="16"/>
                <w:szCs w:val="16"/>
              </w:rPr>
              <w:t>[</w:t>
            </w:r>
            <w:r w:rsidR="004E53CD">
              <w:rPr>
                <w:sz w:val="16"/>
                <w:szCs w:val="16"/>
              </w:rPr>
              <w:t>1</w:t>
            </w:r>
            <w:r w:rsidR="001A1214">
              <w:rPr>
                <w:sz w:val="16"/>
                <w:szCs w:val="16"/>
              </w:rPr>
              <w:t>5</w:t>
            </w:r>
            <w:r w:rsidR="004E53CD" w:rsidRPr="004E53CD">
              <w:rPr>
                <w:sz w:val="16"/>
                <w:szCs w:val="16"/>
              </w:rPr>
              <w:t>]</w:t>
            </w:r>
            <w:r w:rsidRPr="008A4DE2">
              <w:rPr>
                <w:sz w:val="16"/>
                <w:szCs w:val="16"/>
              </w:rPr>
              <w:t xml:space="preserve"> and led the Drug research</w:t>
            </w:r>
            <w:r w:rsidR="00204D7C" w:rsidRPr="008A4DE2">
              <w:rPr>
                <w:sz w:val="16"/>
                <w:szCs w:val="16"/>
              </w:rPr>
              <w:t xml:space="preserve"> area</w:t>
            </w:r>
            <w:r w:rsidRPr="008A4DE2">
              <w:rPr>
                <w:sz w:val="16"/>
                <w:szCs w:val="16"/>
              </w:rPr>
              <w:t xml:space="preserve"> in the Justice and Society Studies Centre (</w:t>
            </w:r>
            <w:r w:rsidR="00BF696D">
              <w:rPr>
                <w:sz w:val="16"/>
                <w:szCs w:val="16"/>
              </w:rPr>
              <w:t xml:space="preserve">Pontificia </w:t>
            </w:r>
            <w:r w:rsidRPr="008A4DE2">
              <w:rPr>
                <w:sz w:val="16"/>
                <w:szCs w:val="16"/>
              </w:rPr>
              <w:t xml:space="preserve">Universidad </w:t>
            </w:r>
            <w:proofErr w:type="spellStart"/>
            <w:r w:rsidRPr="008A4DE2">
              <w:rPr>
                <w:sz w:val="16"/>
                <w:szCs w:val="16"/>
              </w:rPr>
              <w:t>Católica</w:t>
            </w:r>
            <w:proofErr w:type="spellEnd"/>
            <w:r w:rsidRPr="008A4DE2">
              <w:rPr>
                <w:sz w:val="16"/>
                <w:szCs w:val="16"/>
              </w:rPr>
              <w:t>) between 2015 and 2019.</w:t>
            </w:r>
          </w:p>
        </w:tc>
        <w:tc>
          <w:tcPr>
            <w:tcW w:w="1127" w:type="dxa"/>
          </w:tcPr>
          <w:p w14:paraId="15B85CBC" w14:textId="6EF003CC" w:rsidR="00BC4859" w:rsidRPr="008A4DE2" w:rsidRDefault="00BC4859" w:rsidP="004B2841">
            <w:pPr>
              <w:rPr>
                <w:i/>
                <w:iCs/>
                <w:sz w:val="16"/>
                <w:szCs w:val="16"/>
              </w:rPr>
            </w:pPr>
            <w:r w:rsidRPr="008A4DE2">
              <w:rPr>
                <w:i/>
                <w:iCs/>
                <w:sz w:val="16"/>
                <w:szCs w:val="16"/>
              </w:rPr>
              <w:t>6 hours per week</w:t>
            </w:r>
          </w:p>
        </w:tc>
      </w:tr>
      <w:tr w:rsidR="00BC4859" w:rsidRPr="008A4DE2" w14:paraId="6EC80BE0" w14:textId="5CCA4328" w:rsidTr="00D02E50">
        <w:tc>
          <w:tcPr>
            <w:tcW w:w="1032" w:type="dxa"/>
          </w:tcPr>
          <w:p w14:paraId="0E62E809" w14:textId="492B75DE" w:rsidR="00BC4859" w:rsidRPr="008A4DE2" w:rsidRDefault="00BC4859" w:rsidP="004B2841">
            <w:pPr>
              <w:rPr>
                <w:sz w:val="16"/>
                <w:szCs w:val="16"/>
              </w:rPr>
            </w:pPr>
            <w:r w:rsidRPr="008A4DE2">
              <w:rPr>
                <w:sz w:val="16"/>
                <w:szCs w:val="16"/>
              </w:rPr>
              <w:t>Andrés González</w:t>
            </w:r>
          </w:p>
        </w:tc>
        <w:tc>
          <w:tcPr>
            <w:tcW w:w="585" w:type="dxa"/>
          </w:tcPr>
          <w:p w14:paraId="7DBDB4F1" w14:textId="50FB79BA" w:rsidR="00BC4859" w:rsidRPr="008A4DE2" w:rsidRDefault="00BC4859" w:rsidP="004B2841">
            <w:pPr>
              <w:rPr>
                <w:sz w:val="16"/>
                <w:szCs w:val="16"/>
              </w:rPr>
            </w:pPr>
            <w:r w:rsidRPr="008A4DE2">
              <w:rPr>
                <w:sz w:val="16"/>
                <w:szCs w:val="16"/>
              </w:rPr>
              <w:t>Co-I</w:t>
            </w:r>
          </w:p>
        </w:tc>
        <w:tc>
          <w:tcPr>
            <w:tcW w:w="7450" w:type="dxa"/>
          </w:tcPr>
          <w:p w14:paraId="036C5A12" w14:textId="432FA5DE" w:rsidR="00BC4859" w:rsidRPr="008A4DE2" w:rsidRDefault="00BF696D" w:rsidP="004B2841">
            <w:pPr>
              <w:rPr>
                <w:sz w:val="16"/>
                <w:szCs w:val="16"/>
              </w:rPr>
            </w:pPr>
            <w:r>
              <w:rPr>
                <w:sz w:val="16"/>
                <w:szCs w:val="16"/>
              </w:rPr>
              <w:t>Ph.D.</w:t>
            </w:r>
            <w:r w:rsidR="00BC4859" w:rsidRPr="008A4DE2">
              <w:rPr>
                <w:sz w:val="16"/>
                <w:szCs w:val="16"/>
              </w:rPr>
              <w:t xml:space="preserve"> </w:t>
            </w:r>
            <w:commentRangeStart w:id="120"/>
            <w:del w:id="121" w:author="Andrés González Santa Cruz" w:date="2022-06-13T20:10:00Z">
              <w:r w:rsidR="00BC4859" w:rsidRPr="008A4DE2" w:rsidDel="003A28DB">
                <w:rPr>
                  <w:sz w:val="16"/>
                  <w:szCs w:val="16"/>
                </w:rPr>
                <w:delText xml:space="preserve">candidate </w:delText>
              </w:r>
            </w:del>
            <w:commentRangeEnd w:id="120"/>
            <w:ins w:id="122" w:author="Andrés González Santa Cruz" w:date="2022-06-13T20:10:00Z">
              <w:r w:rsidR="003A28DB">
                <w:rPr>
                  <w:sz w:val="16"/>
                  <w:szCs w:val="16"/>
                </w:rPr>
                <w:t>student</w:t>
              </w:r>
              <w:r w:rsidR="003A28DB" w:rsidRPr="008A4DE2">
                <w:rPr>
                  <w:sz w:val="16"/>
                  <w:szCs w:val="16"/>
                </w:rPr>
                <w:t xml:space="preserve"> </w:t>
              </w:r>
            </w:ins>
            <w:r w:rsidR="008D79A4">
              <w:rPr>
                <w:rStyle w:val="Refdecomentario"/>
                <w:rFonts w:ascii="Times New Roman" w:eastAsia="Times New Roman" w:hAnsi="Times New Roman" w:cs="Times New Roman"/>
                <w:lang w:val="es-CL" w:eastAsia="es-ES_tradnl"/>
              </w:rPr>
              <w:commentReference w:id="120"/>
            </w:r>
            <w:r w:rsidR="00BC4859" w:rsidRPr="008A4DE2">
              <w:rPr>
                <w:sz w:val="16"/>
                <w:szCs w:val="16"/>
              </w:rPr>
              <w:t xml:space="preserve">(School of Public Health, Universidad de Chile). He has worked as technical staff in research </w:t>
            </w:r>
            <w:del w:id="123" w:author="Andrés González Santa Cruz" w:date="2022-06-13T20:25:00Z">
              <w:r w:rsidR="00BC4859" w:rsidRPr="008A4DE2" w:rsidDel="00ED5066">
                <w:rPr>
                  <w:sz w:val="16"/>
                  <w:szCs w:val="16"/>
                </w:rPr>
                <w:delText xml:space="preserve">projects </w:delText>
              </w:r>
            </w:del>
            <w:r w:rsidR="00BC4859" w:rsidRPr="008A4DE2">
              <w:rPr>
                <w:sz w:val="16"/>
                <w:szCs w:val="16"/>
              </w:rPr>
              <w:t xml:space="preserve">related to occupational health and substance use treatments. He has been working on the dataset on Treatment </w:t>
            </w:r>
            <w:del w:id="124" w:author="Alvaro Castillo Carniglia | U.Mayor" w:date="2022-06-13T09:52:00Z">
              <w:r w:rsidR="00BC4859" w:rsidRPr="008A4DE2" w:rsidDel="00315E2C">
                <w:rPr>
                  <w:sz w:val="16"/>
                  <w:szCs w:val="16"/>
                </w:rPr>
                <w:delText xml:space="preserve">users </w:delText>
              </w:r>
            </w:del>
            <w:ins w:id="125" w:author="Alvaro Castillo Carniglia | U.Mayor" w:date="2022-06-13T09:52:00Z">
              <w:r w:rsidR="00315E2C">
                <w:rPr>
                  <w:sz w:val="16"/>
                  <w:szCs w:val="16"/>
                </w:rPr>
                <w:t>patients</w:t>
              </w:r>
              <w:r w:rsidR="00315E2C" w:rsidRPr="008A4DE2">
                <w:rPr>
                  <w:sz w:val="16"/>
                  <w:szCs w:val="16"/>
                </w:rPr>
                <w:t xml:space="preserve"> </w:t>
              </w:r>
            </w:ins>
            <w:r w:rsidR="00BC4859" w:rsidRPr="008A4DE2">
              <w:rPr>
                <w:sz w:val="16"/>
                <w:szCs w:val="16"/>
              </w:rPr>
              <w:t xml:space="preserve">since 2019 along with </w:t>
            </w:r>
            <w:del w:id="126" w:author="Andrés González Santa Cruz" w:date="2022-06-13T20:26:00Z">
              <w:r w:rsidR="00BC4859" w:rsidRPr="008A4DE2" w:rsidDel="008B4880">
                <w:rPr>
                  <w:sz w:val="16"/>
                  <w:szCs w:val="16"/>
                </w:rPr>
                <w:delText xml:space="preserve">Alvaro </w:delText>
              </w:r>
            </w:del>
            <w:ins w:id="127" w:author="Andrés González Santa Cruz" w:date="2022-06-13T20:26:00Z">
              <w:r w:rsidR="008B4880">
                <w:rPr>
                  <w:sz w:val="16"/>
                  <w:szCs w:val="16"/>
                </w:rPr>
                <w:t>Dr.</w:t>
              </w:r>
              <w:r w:rsidR="008B4880" w:rsidRPr="008A4DE2">
                <w:rPr>
                  <w:sz w:val="16"/>
                  <w:szCs w:val="16"/>
                </w:rPr>
                <w:t xml:space="preserve"> </w:t>
              </w:r>
            </w:ins>
            <w:r w:rsidR="00BC4859" w:rsidRPr="008A4DE2">
              <w:rPr>
                <w:sz w:val="16"/>
                <w:szCs w:val="16"/>
              </w:rPr>
              <w:t xml:space="preserve">Castillo-Carniglia. He collaborated in the </w:t>
            </w:r>
            <w:del w:id="128" w:author="Andrés González Santa Cruz" w:date="2022-06-13T20:25:00Z">
              <w:r w:rsidR="00BC4859" w:rsidRPr="008A4DE2" w:rsidDel="00ED5066">
                <w:rPr>
                  <w:sz w:val="16"/>
                  <w:szCs w:val="16"/>
                </w:rPr>
                <w:delText xml:space="preserve">data </w:delText>
              </w:r>
            </w:del>
            <w:r w:rsidR="00BC4859" w:rsidRPr="008A4DE2">
              <w:rPr>
                <w:sz w:val="16"/>
                <w:szCs w:val="16"/>
              </w:rPr>
              <w:t xml:space="preserve">analysis of </w:t>
            </w:r>
            <w:r w:rsidR="00204D7C" w:rsidRPr="008A4DE2">
              <w:rPr>
                <w:sz w:val="16"/>
                <w:szCs w:val="16"/>
              </w:rPr>
              <w:t>several</w:t>
            </w:r>
            <w:r w:rsidR="00BC4859" w:rsidRPr="008A4DE2">
              <w:rPr>
                <w:sz w:val="16"/>
                <w:szCs w:val="16"/>
              </w:rPr>
              <w:t xml:space="preserve"> papers </w:t>
            </w:r>
            <w:r w:rsidR="003E665F" w:rsidRPr="008A4DE2">
              <w:rPr>
                <w:rFonts w:eastAsia="Times New Roman" w:cs="Arial"/>
                <w:color w:val="000000"/>
                <w:sz w:val="16"/>
                <w:szCs w:val="16"/>
                <w:lang w:eastAsia="en-AU"/>
              </w:rPr>
              <w:t>[1</w:t>
            </w:r>
            <w:r w:rsidR="001A1214">
              <w:rPr>
                <w:rFonts w:eastAsia="Times New Roman" w:cs="Arial"/>
                <w:color w:val="000000"/>
                <w:sz w:val="16"/>
                <w:szCs w:val="16"/>
                <w:lang w:eastAsia="en-AU"/>
              </w:rPr>
              <w:t>3</w:t>
            </w:r>
            <w:r w:rsidR="003E665F" w:rsidRPr="008A4DE2">
              <w:rPr>
                <w:rFonts w:eastAsia="Times New Roman" w:cs="Arial"/>
                <w:color w:val="000000"/>
                <w:sz w:val="16"/>
                <w:szCs w:val="16"/>
                <w:lang w:eastAsia="en-AU"/>
              </w:rPr>
              <w:t>,1</w:t>
            </w:r>
            <w:r w:rsidR="001A1214">
              <w:rPr>
                <w:rFonts w:eastAsia="Times New Roman" w:cs="Arial"/>
                <w:color w:val="000000"/>
                <w:sz w:val="16"/>
                <w:szCs w:val="16"/>
                <w:lang w:eastAsia="en-AU"/>
              </w:rPr>
              <w:t>4</w:t>
            </w:r>
            <w:r w:rsidR="003E665F" w:rsidRPr="008A4DE2">
              <w:rPr>
                <w:rFonts w:eastAsia="Times New Roman" w:cs="Arial"/>
                <w:color w:val="000000"/>
                <w:sz w:val="16"/>
                <w:szCs w:val="16"/>
                <w:lang w:eastAsia="en-AU"/>
              </w:rPr>
              <w:t>]</w:t>
            </w:r>
            <w:r w:rsidR="003E665F" w:rsidRPr="008A4DE2">
              <w:rPr>
                <w:sz w:val="16"/>
                <w:szCs w:val="16"/>
              </w:rPr>
              <w:t xml:space="preserve"> </w:t>
            </w:r>
          </w:p>
        </w:tc>
        <w:tc>
          <w:tcPr>
            <w:tcW w:w="1127" w:type="dxa"/>
          </w:tcPr>
          <w:p w14:paraId="567F2B79" w14:textId="5F9C3B88" w:rsidR="00BC4859" w:rsidRPr="008A4DE2" w:rsidRDefault="00BC4859" w:rsidP="004B2841">
            <w:pPr>
              <w:rPr>
                <w:i/>
                <w:iCs/>
                <w:sz w:val="16"/>
                <w:szCs w:val="16"/>
              </w:rPr>
            </w:pPr>
            <w:r w:rsidRPr="008A4DE2">
              <w:rPr>
                <w:i/>
                <w:iCs/>
                <w:sz w:val="16"/>
                <w:szCs w:val="16"/>
              </w:rPr>
              <w:t>3 hours per week</w:t>
            </w:r>
          </w:p>
        </w:tc>
      </w:tr>
      <w:tr w:rsidR="00BC4859" w:rsidRPr="008A4DE2" w14:paraId="37DA12D5" w14:textId="67B3A7E8" w:rsidTr="00D02E50">
        <w:tc>
          <w:tcPr>
            <w:tcW w:w="1032" w:type="dxa"/>
          </w:tcPr>
          <w:p w14:paraId="0B7C7814" w14:textId="2480A2F6" w:rsidR="00BC4859" w:rsidRPr="008A4DE2" w:rsidRDefault="00BC4859" w:rsidP="004B2841">
            <w:pPr>
              <w:rPr>
                <w:sz w:val="16"/>
                <w:szCs w:val="16"/>
              </w:rPr>
            </w:pPr>
            <w:r w:rsidRPr="008A4DE2">
              <w:rPr>
                <w:i/>
                <w:iCs/>
                <w:sz w:val="16"/>
                <w:szCs w:val="16"/>
                <w:lang w:val="en-GB"/>
              </w:rPr>
              <w:t>Álvaro Castillo-Carniglia</w:t>
            </w:r>
          </w:p>
        </w:tc>
        <w:tc>
          <w:tcPr>
            <w:tcW w:w="585" w:type="dxa"/>
          </w:tcPr>
          <w:p w14:paraId="59650373" w14:textId="513233CB" w:rsidR="00BC4859" w:rsidRPr="008A4DE2" w:rsidRDefault="00BC4859" w:rsidP="004B2841">
            <w:pPr>
              <w:rPr>
                <w:sz w:val="16"/>
                <w:szCs w:val="16"/>
              </w:rPr>
            </w:pPr>
            <w:r w:rsidRPr="008A4DE2">
              <w:rPr>
                <w:sz w:val="16"/>
                <w:szCs w:val="16"/>
              </w:rPr>
              <w:t>Sup.</w:t>
            </w:r>
          </w:p>
        </w:tc>
        <w:tc>
          <w:tcPr>
            <w:tcW w:w="7450" w:type="dxa"/>
          </w:tcPr>
          <w:p w14:paraId="411759BA" w14:textId="66400C65" w:rsidR="00BC4859" w:rsidRPr="008A4DE2" w:rsidRDefault="00BF696D" w:rsidP="004B2841">
            <w:pPr>
              <w:rPr>
                <w:sz w:val="16"/>
                <w:szCs w:val="16"/>
              </w:rPr>
            </w:pPr>
            <w:r>
              <w:rPr>
                <w:sz w:val="16"/>
                <w:szCs w:val="16"/>
                <w:lang w:val="en-GB"/>
              </w:rPr>
              <w:t>Ph.D.</w:t>
            </w:r>
            <w:r w:rsidR="00BC4859" w:rsidRPr="008A4DE2">
              <w:rPr>
                <w:sz w:val="16"/>
                <w:szCs w:val="16"/>
                <w:lang w:val="en-GB"/>
              </w:rPr>
              <w:t xml:space="preserve">, </w:t>
            </w:r>
            <w:ins w:id="129" w:author="Alvaro Castillo Carniglia | U.Mayor" w:date="2022-06-13T09:29:00Z">
              <w:r w:rsidR="008D79A4">
                <w:rPr>
                  <w:sz w:val="16"/>
                  <w:szCs w:val="16"/>
                  <w:lang w:val="en-GB"/>
                </w:rPr>
                <w:t xml:space="preserve">Associate </w:t>
              </w:r>
            </w:ins>
            <w:del w:id="130" w:author="Alvaro Castillo Carniglia | U.Mayor" w:date="2022-06-13T09:29:00Z">
              <w:r w:rsidR="00BC4859" w:rsidRPr="008A4DE2" w:rsidDel="008D79A4">
                <w:rPr>
                  <w:sz w:val="16"/>
                  <w:szCs w:val="16"/>
                  <w:lang w:val="en-GB"/>
                </w:rPr>
                <w:delText>P</w:delText>
              </w:r>
            </w:del>
            <w:ins w:id="131" w:author="Alvaro Castillo Carniglia | U.Mayor" w:date="2022-06-13T09:29:00Z">
              <w:r w:rsidR="008D79A4">
                <w:rPr>
                  <w:sz w:val="16"/>
                  <w:szCs w:val="16"/>
                  <w:lang w:val="en-GB"/>
                </w:rPr>
                <w:t>p</w:t>
              </w:r>
            </w:ins>
            <w:r w:rsidR="00BC4859" w:rsidRPr="008A4DE2">
              <w:rPr>
                <w:sz w:val="16"/>
                <w:szCs w:val="16"/>
                <w:lang w:val="en-GB"/>
              </w:rPr>
              <w:t>rofessor</w:t>
            </w:r>
            <w:r>
              <w:rPr>
                <w:sz w:val="16"/>
                <w:szCs w:val="16"/>
                <w:lang w:val="en-GB"/>
              </w:rPr>
              <w:t>,</w:t>
            </w:r>
            <w:r w:rsidR="00BC4859" w:rsidRPr="008A4DE2">
              <w:rPr>
                <w:sz w:val="16"/>
                <w:szCs w:val="16"/>
                <w:lang w:val="en-GB"/>
              </w:rPr>
              <w:t xml:space="preserve"> and Director of the </w:t>
            </w:r>
            <w:r>
              <w:rPr>
                <w:sz w:val="16"/>
                <w:szCs w:val="16"/>
                <w:lang w:val="en-GB"/>
              </w:rPr>
              <w:t>Ph.D.</w:t>
            </w:r>
            <w:r w:rsidR="00BC4859" w:rsidRPr="008A4DE2">
              <w:rPr>
                <w:sz w:val="16"/>
                <w:szCs w:val="16"/>
                <w:lang w:val="en-GB"/>
              </w:rPr>
              <w:t xml:space="preserve"> Programme in Public Policy, Universidad Mayor. </w:t>
            </w:r>
            <w:r w:rsidR="00BC4859" w:rsidRPr="008A4DE2">
              <w:rPr>
                <w:sz w:val="16"/>
                <w:szCs w:val="16"/>
              </w:rPr>
              <w:t xml:space="preserve">He has </w:t>
            </w:r>
            <w:del w:id="132" w:author="Alvaro Castillo Carniglia | U.Mayor" w:date="2022-06-13T09:30:00Z">
              <w:r w:rsidR="00BC4859" w:rsidRPr="008A4DE2" w:rsidDel="008D79A4">
                <w:rPr>
                  <w:sz w:val="16"/>
                  <w:szCs w:val="16"/>
                </w:rPr>
                <w:delText xml:space="preserve">a strong </w:delText>
              </w:r>
            </w:del>
            <w:r w:rsidR="00BC4859" w:rsidRPr="008A4DE2">
              <w:rPr>
                <w:sz w:val="16"/>
                <w:szCs w:val="16"/>
              </w:rPr>
              <w:t xml:space="preserve">background in epidemiology </w:t>
            </w:r>
            <w:del w:id="133" w:author="Alvaro Castillo Carniglia | U.Mayor" w:date="2022-06-13T09:30:00Z">
              <w:r w:rsidR="00BC4859" w:rsidRPr="008A4DE2" w:rsidDel="008D79A4">
                <w:rPr>
                  <w:sz w:val="16"/>
                  <w:szCs w:val="16"/>
                </w:rPr>
                <w:delText xml:space="preserve">and data analysis </w:delText>
              </w:r>
            </w:del>
            <w:r w:rsidR="00BC4859" w:rsidRPr="008A4DE2">
              <w:rPr>
                <w:sz w:val="16"/>
                <w:szCs w:val="16"/>
              </w:rPr>
              <w:t>and his main research areas are the measurement of alcohol and other drug use in the population. He has co-directed several theses in public health related to treatment dropouts and readmissions.</w:t>
            </w:r>
          </w:p>
        </w:tc>
        <w:tc>
          <w:tcPr>
            <w:tcW w:w="1127" w:type="dxa"/>
          </w:tcPr>
          <w:p w14:paraId="723D5F25" w14:textId="2AB2D75F" w:rsidR="00BC4859" w:rsidRPr="008A4DE2" w:rsidRDefault="00BC4859" w:rsidP="004B2841">
            <w:pPr>
              <w:rPr>
                <w:i/>
                <w:iCs/>
                <w:sz w:val="16"/>
                <w:szCs w:val="16"/>
                <w:lang w:val="en-GB"/>
              </w:rPr>
            </w:pPr>
            <w:r w:rsidRPr="008A4DE2">
              <w:rPr>
                <w:i/>
                <w:iCs/>
                <w:sz w:val="16"/>
                <w:szCs w:val="16"/>
                <w:lang w:val="en-GB"/>
              </w:rPr>
              <w:t>2 hours fortnight</w:t>
            </w:r>
          </w:p>
        </w:tc>
      </w:tr>
      <w:tr w:rsidR="00BC4859" w:rsidRPr="008A4DE2" w14:paraId="7B2AB002" w14:textId="377815EA" w:rsidTr="00D02E50">
        <w:tc>
          <w:tcPr>
            <w:tcW w:w="1032" w:type="dxa"/>
          </w:tcPr>
          <w:p w14:paraId="14CF9350" w14:textId="23485DC8" w:rsidR="00BC4859" w:rsidRPr="008A4DE2" w:rsidRDefault="00BC4859" w:rsidP="004B2841">
            <w:pPr>
              <w:rPr>
                <w:i/>
                <w:iCs/>
                <w:sz w:val="16"/>
                <w:szCs w:val="16"/>
                <w:lang w:val="en-GB"/>
              </w:rPr>
            </w:pPr>
            <w:r w:rsidRPr="008A4DE2">
              <w:rPr>
                <w:i/>
                <w:iCs/>
                <w:sz w:val="16"/>
                <w:szCs w:val="16"/>
              </w:rPr>
              <w:t>Christine Bond</w:t>
            </w:r>
          </w:p>
        </w:tc>
        <w:tc>
          <w:tcPr>
            <w:tcW w:w="585" w:type="dxa"/>
          </w:tcPr>
          <w:p w14:paraId="7A532147" w14:textId="09FD2ECB" w:rsidR="00BC4859" w:rsidRPr="008A4DE2" w:rsidRDefault="00BC4859" w:rsidP="004B2841">
            <w:pPr>
              <w:rPr>
                <w:sz w:val="16"/>
                <w:szCs w:val="16"/>
              </w:rPr>
            </w:pPr>
            <w:r w:rsidRPr="008A4DE2">
              <w:rPr>
                <w:sz w:val="16"/>
                <w:szCs w:val="16"/>
              </w:rPr>
              <w:t>Sup.</w:t>
            </w:r>
          </w:p>
        </w:tc>
        <w:tc>
          <w:tcPr>
            <w:tcW w:w="7450" w:type="dxa"/>
          </w:tcPr>
          <w:p w14:paraId="623089FE" w14:textId="007B138E" w:rsidR="00BC4859" w:rsidRPr="008A4DE2" w:rsidRDefault="00BF696D" w:rsidP="004B2841">
            <w:pPr>
              <w:rPr>
                <w:sz w:val="16"/>
                <w:szCs w:val="16"/>
              </w:rPr>
            </w:pPr>
            <w:r>
              <w:rPr>
                <w:sz w:val="16"/>
                <w:szCs w:val="16"/>
              </w:rPr>
              <w:t>Ph.D.</w:t>
            </w:r>
            <w:r w:rsidR="00BC4859" w:rsidRPr="008A4DE2">
              <w:rPr>
                <w:sz w:val="16"/>
                <w:szCs w:val="16"/>
              </w:rPr>
              <w:t xml:space="preserve">, Griffith University’s Professor. She has a </w:t>
            </w:r>
            <w:del w:id="134" w:author="Alvaro Castillo Carniglia | U.Mayor" w:date="2022-06-13T09:31:00Z">
              <w:r w:rsidR="00BC4859" w:rsidRPr="008A4DE2" w:rsidDel="008D79A4">
                <w:rPr>
                  <w:sz w:val="16"/>
                  <w:szCs w:val="16"/>
                </w:rPr>
                <w:delText xml:space="preserve">strong </w:delText>
              </w:r>
            </w:del>
            <w:r w:rsidR="00BC4859" w:rsidRPr="008A4DE2">
              <w:rPr>
                <w:sz w:val="16"/>
                <w:szCs w:val="16"/>
              </w:rPr>
              <w:t>background in criminology and outcome evaluations. Her role in this project will be to guide the analysis.</w:t>
            </w:r>
          </w:p>
        </w:tc>
        <w:tc>
          <w:tcPr>
            <w:tcW w:w="1127" w:type="dxa"/>
          </w:tcPr>
          <w:p w14:paraId="14ED7512" w14:textId="08AA09C5" w:rsidR="00BC4859" w:rsidRPr="008A4DE2" w:rsidRDefault="00BC4859" w:rsidP="004B2841">
            <w:pPr>
              <w:rPr>
                <w:i/>
                <w:iCs/>
                <w:sz w:val="16"/>
                <w:szCs w:val="16"/>
              </w:rPr>
            </w:pPr>
            <w:r w:rsidRPr="008A4DE2">
              <w:rPr>
                <w:i/>
                <w:iCs/>
                <w:sz w:val="16"/>
                <w:szCs w:val="16"/>
                <w:lang w:val="en-GB"/>
              </w:rPr>
              <w:t>2 hours fortnight</w:t>
            </w:r>
          </w:p>
        </w:tc>
      </w:tr>
      <w:tr w:rsidR="00BC4859" w:rsidRPr="008A4DE2" w14:paraId="5E6228F8" w14:textId="74B0FCD1" w:rsidTr="00D02E50">
        <w:tc>
          <w:tcPr>
            <w:tcW w:w="1032" w:type="dxa"/>
          </w:tcPr>
          <w:p w14:paraId="30D8DCBC" w14:textId="1F16CA39" w:rsidR="00BC4859" w:rsidRPr="008A4DE2" w:rsidRDefault="00BC4859" w:rsidP="004B2841">
            <w:pPr>
              <w:rPr>
                <w:i/>
                <w:iCs/>
                <w:sz w:val="16"/>
                <w:szCs w:val="16"/>
                <w:lang w:val="en-GB"/>
              </w:rPr>
            </w:pPr>
            <w:r w:rsidRPr="008A4DE2">
              <w:rPr>
                <w:i/>
                <w:iCs/>
                <w:sz w:val="16"/>
                <w:szCs w:val="16"/>
              </w:rPr>
              <w:t>Tara McGee</w:t>
            </w:r>
          </w:p>
        </w:tc>
        <w:tc>
          <w:tcPr>
            <w:tcW w:w="585" w:type="dxa"/>
          </w:tcPr>
          <w:p w14:paraId="0A98E1F4" w14:textId="0FE83364" w:rsidR="00BC4859" w:rsidRPr="008A4DE2" w:rsidRDefault="00BC4859" w:rsidP="004B2841">
            <w:pPr>
              <w:rPr>
                <w:sz w:val="16"/>
                <w:szCs w:val="16"/>
              </w:rPr>
            </w:pPr>
            <w:r w:rsidRPr="008A4DE2">
              <w:rPr>
                <w:sz w:val="16"/>
                <w:szCs w:val="16"/>
              </w:rPr>
              <w:t>Sup.</w:t>
            </w:r>
          </w:p>
        </w:tc>
        <w:tc>
          <w:tcPr>
            <w:tcW w:w="7450" w:type="dxa"/>
          </w:tcPr>
          <w:p w14:paraId="26211653" w14:textId="5BFC3CAA" w:rsidR="00BC4859" w:rsidRPr="008A4DE2" w:rsidRDefault="00BC4859" w:rsidP="004B2841">
            <w:pPr>
              <w:rPr>
                <w:sz w:val="16"/>
                <w:szCs w:val="16"/>
              </w:rPr>
            </w:pPr>
            <w:r w:rsidRPr="008A4DE2">
              <w:rPr>
                <w:sz w:val="16"/>
                <w:szCs w:val="16"/>
              </w:rPr>
              <w:t>Ph.D., Griffith University’s Professor. She holds a long experience in criminology and longitudinal data analysis</w:t>
            </w:r>
            <w:r w:rsidR="00846E19">
              <w:rPr>
                <w:sz w:val="16"/>
                <w:szCs w:val="16"/>
              </w:rPr>
              <w:t>.</w:t>
            </w:r>
          </w:p>
        </w:tc>
        <w:tc>
          <w:tcPr>
            <w:tcW w:w="1127" w:type="dxa"/>
          </w:tcPr>
          <w:p w14:paraId="44DFD07E" w14:textId="7ADE7E79" w:rsidR="00BC4859" w:rsidRPr="008A4DE2" w:rsidRDefault="00BC4859" w:rsidP="004B2841">
            <w:pPr>
              <w:rPr>
                <w:i/>
                <w:iCs/>
                <w:sz w:val="16"/>
                <w:szCs w:val="16"/>
              </w:rPr>
            </w:pPr>
            <w:r w:rsidRPr="008A4DE2">
              <w:rPr>
                <w:i/>
                <w:iCs/>
                <w:sz w:val="16"/>
                <w:szCs w:val="16"/>
                <w:lang w:val="en-GB"/>
              </w:rPr>
              <w:t>2 hours fortnight</w:t>
            </w:r>
          </w:p>
        </w:tc>
      </w:tr>
      <w:tr w:rsidR="009D6DE0" w:rsidRPr="008A4DE2" w14:paraId="50FAA202" w14:textId="77777777" w:rsidTr="00BF3A9B">
        <w:tc>
          <w:tcPr>
            <w:tcW w:w="10194" w:type="dxa"/>
            <w:gridSpan w:val="4"/>
          </w:tcPr>
          <w:p w14:paraId="4D8A62BC" w14:textId="2C29D5CF" w:rsidR="009D6DE0" w:rsidRPr="008A4DE2" w:rsidRDefault="009D6DE0" w:rsidP="00204D7C">
            <w:pPr>
              <w:jc w:val="right"/>
              <w:rPr>
                <w:i/>
                <w:iCs/>
                <w:sz w:val="16"/>
                <w:szCs w:val="16"/>
              </w:rPr>
            </w:pPr>
            <w:r w:rsidRPr="008A4DE2">
              <w:rPr>
                <w:i/>
                <w:iCs/>
                <w:sz w:val="16"/>
                <w:szCs w:val="16"/>
                <w:lang w:val="en-GB"/>
              </w:rPr>
              <w:t>Note: P.I.</w:t>
            </w:r>
            <w:r w:rsidR="00846E19">
              <w:rPr>
                <w:i/>
                <w:iCs/>
                <w:sz w:val="16"/>
                <w:szCs w:val="16"/>
                <w:lang w:val="en-GB"/>
              </w:rPr>
              <w:t>:</w:t>
            </w:r>
            <w:r w:rsidRPr="008A4DE2">
              <w:rPr>
                <w:i/>
                <w:iCs/>
                <w:sz w:val="16"/>
                <w:szCs w:val="16"/>
                <w:lang w:val="en-GB"/>
              </w:rPr>
              <w:t xml:space="preserve"> Principal Investigator; Co</w:t>
            </w:r>
            <w:r w:rsidR="00204D7C" w:rsidRPr="008A4DE2">
              <w:rPr>
                <w:i/>
                <w:iCs/>
                <w:sz w:val="16"/>
                <w:szCs w:val="16"/>
                <w:lang w:val="en-GB"/>
              </w:rPr>
              <w:t>-</w:t>
            </w:r>
            <w:r w:rsidRPr="008A4DE2">
              <w:rPr>
                <w:i/>
                <w:iCs/>
                <w:sz w:val="16"/>
                <w:szCs w:val="16"/>
                <w:lang w:val="en-GB"/>
              </w:rPr>
              <w:t>I</w:t>
            </w:r>
            <w:r w:rsidR="00204D7C" w:rsidRPr="008A4DE2">
              <w:rPr>
                <w:i/>
                <w:iCs/>
                <w:sz w:val="16"/>
                <w:szCs w:val="16"/>
                <w:lang w:val="en-GB"/>
              </w:rPr>
              <w:t>: Co-Investigator</w:t>
            </w:r>
            <w:r w:rsidR="00204D7C" w:rsidRPr="008A4DE2">
              <w:rPr>
                <w:i/>
                <w:iCs/>
                <w:sz w:val="16"/>
                <w:szCs w:val="16"/>
              </w:rPr>
              <w:t>; Sup.: Supervisor.</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1A913FE3" w:rsidR="000033E6" w:rsidRPr="00160467" w:rsidRDefault="003A18DD" w:rsidP="003A18DD">
      <w:r w:rsidRPr="003A18DD">
        <w:t>As the exercise of merging two different administrative data</w:t>
      </w:r>
      <w:r>
        <w:t>sets</w:t>
      </w:r>
      <w:r w:rsidRPr="003A18DD">
        <w:t xml:space="preserve"> is demanding, an important part of the time will be devoted to the validation and merging of the data. </w:t>
      </w:r>
      <w:r>
        <w:t>Such</w:t>
      </w:r>
      <w:r w:rsidRPr="003A18DD">
        <w:t xml:space="preserve"> </w:t>
      </w:r>
      <w:r>
        <w:t xml:space="preserve">exercise </w:t>
      </w:r>
      <w:r w:rsidRPr="003A18DD">
        <w:t xml:space="preserve">will allow </w:t>
      </w:r>
      <w:r>
        <w:t>answering</w:t>
      </w:r>
      <w:r w:rsidRPr="003A18DD">
        <w:t xml:space="preserve"> not </w:t>
      </w:r>
      <w:r>
        <w:t>just</w:t>
      </w:r>
      <w:r w:rsidRPr="003A18DD">
        <w:t xml:space="preserve"> the present research question but also</w:t>
      </w:r>
      <w:ins w:id="135" w:author="Alvaro Castillo Carniglia | U.Mayor" w:date="2022-06-13T09:32:00Z">
        <w:r w:rsidR="008D79A4">
          <w:t xml:space="preserve"> for</w:t>
        </w:r>
      </w:ins>
      <w:r w:rsidRPr="003A18DD">
        <w:t xml:space="preserve"> </w:t>
      </w:r>
      <w:del w:id="136" w:author="Alvaro Castillo Carniglia | U.Mayor" w:date="2022-06-13T09:32:00Z">
        <w:r w:rsidRPr="003A18DD" w:rsidDel="008D79A4">
          <w:delText xml:space="preserve">further </w:delText>
        </w:r>
      </w:del>
      <w:ins w:id="137" w:author="Alvaro Castillo Carniglia | U.Mayor" w:date="2022-06-13T09:32:00Z">
        <w:r w:rsidR="008D79A4">
          <w:t>future</w:t>
        </w:r>
        <w:r w:rsidR="008D79A4" w:rsidRPr="003A18DD">
          <w:t xml:space="preserve"> </w:t>
        </w:r>
      </w:ins>
      <w:r w:rsidRPr="003A18DD">
        <w:t>research.</w:t>
      </w:r>
    </w:p>
    <w:p w14:paraId="01516CBC" w14:textId="2F3E2EB7" w:rsidR="00CE151D" w:rsidRPr="00BF696D" w:rsidRDefault="00CE151D" w:rsidP="00763E4F">
      <w:pPr>
        <w:spacing w:line="240" w:lineRule="auto"/>
        <w:ind w:firstLine="284"/>
        <w:rPr>
          <w:b/>
          <w:bCs/>
          <w:lang w:val="en-US"/>
        </w:rPr>
      </w:pPr>
      <w:r w:rsidRPr="00BF696D">
        <w:rPr>
          <w:b/>
          <w:bCs/>
        </w:rPr>
        <w:t xml:space="preserve">Figure 1. Gantt chart of activities involved in </w:t>
      </w:r>
      <w:commentRangeStart w:id="138"/>
      <w:commentRangeStart w:id="139"/>
      <w:r w:rsidRPr="00BF696D">
        <w:rPr>
          <w:b/>
          <w:bCs/>
        </w:rPr>
        <w:t>research progress</w:t>
      </w:r>
      <w:commentRangeEnd w:id="138"/>
      <w:r w:rsidR="008D79A4">
        <w:rPr>
          <w:rStyle w:val="Refdecomentario"/>
          <w:rFonts w:ascii="Times New Roman" w:eastAsia="Times New Roman" w:hAnsi="Times New Roman" w:cs="Times New Roman"/>
          <w:lang w:val="es-CL" w:eastAsia="es-ES_tradnl"/>
        </w:rPr>
        <w:commentReference w:id="138"/>
      </w:r>
      <w:commentRangeEnd w:id="139"/>
      <w:r w:rsidR="003A28DB">
        <w:rPr>
          <w:rStyle w:val="Refdecomentario"/>
          <w:rFonts w:ascii="Times New Roman" w:eastAsia="Times New Roman" w:hAnsi="Times New Roman" w:cs="Times New Roman"/>
          <w:lang w:val="es-CL" w:eastAsia="es-ES_tradnl"/>
        </w:rPr>
        <w:commentReference w:id="139"/>
      </w:r>
    </w:p>
    <w:p w14:paraId="17F2B25B" w14:textId="651578EC" w:rsidR="00DE51DF" w:rsidRPr="008128D8" w:rsidRDefault="00ED5066" w:rsidP="002516F4">
      <w:pPr>
        <w:spacing w:line="240" w:lineRule="auto"/>
        <w:ind w:firstLine="284"/>
        <w:rPr>
          <w:b/>
          <w:bCs/>
          <w:sz w:val="48"/>
          <w:szCs w:val="48"/>
          <w:lang w:val="en-US" w:eastAsia="en-AU"/>
          <w:rPrChange w:id="140" w:author="Alvaro Castillo Carniglia | U.Mayor" w:date="2022-06-13T08:01:00Z">
            <w:rPr>
              <w:b/>
              <w:bCs/>
              <w:sz w:val="48"/>
              <w:szCs w:val="48"/>
              <w:lang w:val="es-CL" w:eastAsia="en-AU"/>
            </w:rPr>
          </w:rPrChange>
        </w:rPr>
      </w:pPr>
      <w:r>
        <w:rPr>
          <w:noProof/>
        </w:rPr>
        <w:drawing>
          <wp:inline distT="0" distB="0" distL="0" distR="0" wp14:anchorId="69FE90AB" wp14:editId="3CEF0FCA">
            <wp:extent cx="6479540" cy="1619885"/>
            <wp:effectExtent l="0" t="0" r="0" b="0"/>
            <wp:docPr id="3" name="Imagen 3"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9540" cy="1619885"/>
                    </a:xfrm>
                    <a:prstGeom prst="rect">
                      <a:avLst/>
                    </a:prstGeom>
                    <a:noFill/>
                    <a:ln>
                      <a:noFill/>
                    </a:ln>
                  </pic:spPr>
                </pic:pic>
              </a:graphicData>
            </a:graphic>
          </wp:inline>
        </w:drawing>
      </w:r>
    </w:p>
    <w:p w14:paraId="5D93EB35" w14:textId="0A5B6A98" w:rsidR="00E66F2C" w:rsidRPr="006E6DCC" w:rsidRDefault="00E66F2C" w:rsidP="00BF696D">
      <w:pPr>
        <w:spacing w:before="100" w:beforeAutospacing="1" w:after="100" w:afterAutospacing="1" w:line="240" w:lineRule="auto"/>
        <w:jc w:val="right"/>
        <w:textAlignment w:val="baseline"/>
        <w:rPr>
          <w:rFonts w:eastAsia="Times New Roman" w:cs="Arial"/>
          <w:color w:val="000000"/>
          <w:sz w:val="16"/>
          <w:szCs w:val="18"/>
          <w:lang w:val="es-CL" w:eastAsia="en-AU"/>
        </w:rPr>
      </w:pPr>
      <w:r w:rsidRPr="00D02E50">
        <w:rPr>
          <w:rFonts w:eastAsia="Times New Roman" w:cs="Arial"/>
          <w:i/>
          <w:iCs/>
          <w:color w:val="000000"/>
          <w:sz w:val="16"/>
          <w:szCs w:val="18"/>
          <w:lang w:val="es-CL" w:eastAsia="en-AU"/>
        </w:rPr>
        <w:lastRenderedPageBreak/>
        <w:t>Note. MM= Mariel Mateo; AGS= Andrés González</w:t>
      </w:r>
      <w:r w:rsidRPr="006E6DCC">
        <w:rPr>
          <w:rFonts w:eastAsia="Times New Roman" w:cs="Arial"/>
          <w:color w:val="000000"/>
          <w:sz w:val="16"/>
          <w:szCs w:val="18"/>
          <w:lang w:val="es-CL" w:eastAsia="en-AU"/>
        </w:rPr>
        <w:t>.</w:t>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2C9A0E07" w:rsidR="008A4DE2" w:rsidRDefault="00E13E00" w:rsidP="003A18DD">
      <w:pPr>
        <w:spacing w:after="100" w:afterAutospacing="1" w:line="240" w:lineRule="auto"/>
        <w:textAlignment w:val="baseline"/>
        <w:rPr>
          <w:rFonts w:eastAsia="Times New Roman" w:cs="Times New Roman"/>
          <w:b/>
          <w:bCs/>
          <w:color w:val="4472C4" w:themeColor="accent1"/>
          <w:kern w:val="36"/>
          <w:szCs w:val="20"/>
          <w:lang w:eastAsia="en-AU"/>
        </w:rPr>
      </w:pPr>
      <w:r w:rsidRPr="00E13E00">
        <w:t xml:space="preserve">The study budget will be used as conference registration </w:t>
      </w:r>
      <w:r>
        <w:t>(if needed)</w:t>
      </w:r>
      <w:r w:rsidRPr="00E13E00">
        <w:t xml:space="preserve">, </w:t>
      </w:r>
      <w:r w:rsidR="00E773EE">
        <w:t xml:space="preserve">workshops helpful to update and strengthen knowledge necessary to </w:t>
      </w:r>
      <w:proofErr w:type="spellStart"/>
      <w:r w:rsidR="00E773EE">
        <w:t>analy</w:t>
      </w:r>
      <w:ins w:id="141" w:author="Andrés González Santa Cruz" w:date="2022-06-13T20:11:00Z">
        <w:r w:rsidR="003A28DB">
          <w:t>z</w:t>
        </w:r>
      </w:ins>
      <w:del w:id="142" w:author="Andrés González Santa Cruz" w:date="2022-06-13T20:11:00Z">
        <w:r w:rsidR="00E773EE" w:rsidDel="003A28DB">
          <w:delText>s</w:delText>
        </w:r>
      </w:del>
      <w:r w:rsidR="00E773EE">
        <w:t>e</w:t>
      </w:r>
      <w:proofErr w:type="spellEnd"/>
      <w:r w:rsidR="00E773EE">
        <w:t xml:space="preserve"> </w:t>
      </w:r>
      <w:r w:rsidR="00EF4859">
        <w:t>time-to-event</w:t>
      </w:r>
      <w:r w:rsidR="00E773EE">
        <w:t xml:space="preserve"> data, </w:t>
      </w:r>
      <w:r w:rsidRPr="00E13E00">
        <w:t>manuscript edition</w:t>
      </w:r>
      <w:r>
        <w:t>,</w:t>
      </w:r>
      <w:r w:rsidRPr="00E13E00">
        <w:t xml:space="preserve"> </w:t>
      </w:r>
      <w:r>
        <w:t xml:space="preserve">and </w:t>
      </w:r>
      <w:r w:rsidRPr="00E13E00">
        <w:t>a</w:t>
      </w:r>
      <w:r>
        <w:t>s an</w:t>
      </w:r>
      <w:r w:rsidRPr="00E13E00">
        <w:t xml:space="preserve"> incentive for the researcher who will </w:t>
      </w:r>
      <w:r>
        <w:t xml:space="preserve">lead and </w:t>
      </w:r>
      <w:r w:rsidRPr="00E13E00">
        <w:t>spend more time working on the study</w:t>
      </w:r>
      <w:r>
        <w:t xml:space="preserve"> (Mariel Mateo)</w:t>
      </w:r>
      <w:r w:rsidRPr="00E13E00">
        <w:t>.</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p w14:paraId="711E9A84" w14:textId="495CC3CD" w:rsidR="008A4DE2" w:rsidRPr="008A4DE2" w:rsidRDefault="008A4DE2" w:rsidP="008A4DE2">
      <w:pPr>
        <w:spacing w:line="240" w:lineRule="auto"/>
        <w:rPr>
          <w:szCs w:val="20"/>
        </w:rPr>
      </w:pPr>
      <w:r w:rsidRPr="008A4DE2">
        <w:rPr>
          <w:szCs w:val="20"/>
        </w:rPr>
        <w:t>[1]</w:t>
      </w:r>
      <w:r w:rsidR="00AB51B3" w:rsidRPr="008A4DE2" w:rsidDel="00AB51B3">
        <w:rPr>
          <w:szCs w:val="20"/>
        </w:rPr>
        <w:t xml:space="preserve"> </w:t>
      </w:r>
      <w:r w:rsidRPr="008A4DE2">
        <w:rPr>
          <w:szCs w:val="20"/>
        </w:rPr>
        <w:t xml:space="preserve">Prendergast, M., </w:t>
      </w:r>
      <w:proofErr w:type="spellStart"/>
      <w:r w:rsidRPr="008A4DE2">
        <w:rPr>
          <w:szCs w:val="20"/>
        </w:rPr>
        <w:t>Podus</w:t>
      </w:r>
      <w:proofErr w:type="spellEnd"/>
      <w:r w:rsidRPr="008A4DE2">
        <w:rPr>
          <w:szCs w:val="20"/>
        </w:rPr>
        <w:t xml:space="preserve">, D., Chang, E., &amp; </w:t>
      </w:r>
      <w:proofErr w:type="spellStart"/>
      <w:r w:rsidRPr="008A4DE2">
        <w:rPr>
          <w:szCs w:val="20"/>
        </w:rPr>
        <w:t>Urada</w:t>
      </w:r>
      <w:proofErr w:type="spellEnd"/>
      <w:r w:rsidRPr="008A4DE2">
        <w:rPr>
          <w:szCs w:val="20"/>
        </w:rPr>
        <w:t xml:space="preserve">, D. (2002). The Effectiveness of Drug Abuse Treatment: </w:t>
      </w:r>
      <w:proofErr w:type="gramStart"/>
      <w:r w:rsidRPr="008A4DE2">
        <w:rPr>
          <w:szCs w:val="20"/>
        </w:rPr>
        <w:t>a</w:t>
      </w:r>
      <w:proofErr w:type="gramEnd"/>
      <w:r w:rsidRPr="008A4DE2">
        <w:rPr>
          <w:szCs w:val="20"/>
        </w:rPr>
        <w:t xml:space="preserve"> Meta-analysis of Comparison Group Studies. </w:t>
      </w:r>
      <w:r w:rsidRPr="008A4DE2">
        <w:rPr>
          <w:i/>
          <w:iCs/>
          <w:szCs w:val="20"/>
        </w:rPr>
        <w:t>Drug and Alcohol Dependence</w:t>
      </w:r>
      <w:r w:rsidRPr="008A4DE2">
        <w:rPr>
          <w:szCs w:val="20"/>
        </w:rPr>
        <w:t>, 53-72.</w:t>
      </w:r>
    </w:p>
    <w:p w14:paraId="3E1AAA6C" w14:textId="351C29AD" w:rsidR="008A4DE2" w:rsidRPr="008A4DE2" w:rsidRDefault="008A4DE2" w:rsidP="008A4DE2">
      <w:pPr>
        <w:spacing w:line="240" w:lineRule="auto"/>
        <w:rPr>
          <w:szCs w:val="20"/>
          <w:shd w:val="clear" w:color="auto" w:fill="FFFFFF"/>
        </w:rPr>
      </w:pPr>
      <w:r w:rsidRPr="008A4DE2">
        <w:rPr>
          <w:szCs w:val="20"/>
        </w:rPr>
        <w:t>[</w:t>
      </w:r>
      <w:r w:rsidR="00AB51B3">
        <w:rPr>
          <w:szCs w:val="20"/>
        </w:rPr>
        <w:t>2</w:t>
      </w:r>
      <w:r w:rsidRPr="008A4DE2">
        <w:rPr>
          <w:szCs w:val="20"/>
        </w:rPr>
        <w:t xml:space="preserve">] </w:t>
      </w:r>
      <w:r w:rsidRPr="008A4DE2">
        <w:rPr>
          <w:szCs w:val="20"/>
          <w:shd w:val="clear" w:color="auto" w:fill="FFFFFF"/>
        </w:rPr>
        <w:t xml:space="preserve">Klingemann, H. (2020). Successes and Failures in Treatment of Substance Abuse: Treatment System Perspectives and Lessons from the European Continent. </w:t>
      </w:r>
      <w:r w:rsidRPr="008A4DE2">
        <w:rPr>
          <w:i/>
          <w:szCs w:val="20"/>
          <w:shd w:val="clear" w:color="auto" w:fill="FFFFFF"/>
        </w:rPr>
        <w:t xml:space="preserve">Nordisk </w:t>
      </w:r>
      <w:proofErr w:type="spellStart"/>
      <w:r w:rsidRPr="008A4DE2">
        <w:rPr>
          <w:i/>
          <w:szCs w:val="20"/>
          <w:shd w:val="clear" w:color="auto" w:fill="FFFFFF"/>
        </w:rPr>
        <w:t>Alkohol</w:t>
      </w:r>
      <w:proofErr w:type="spellEnd"/>
      <w:r w:rsidRPr="008A4DE2">
        <w:rPr>
          <w:i/>
          <w:szCs w:val="20"/>
          <w:shd w:val="clear" w:color="auto" w:fill="FFFFFF"/>
        </w:rPr>
        <w:t xml:space="preserve">- </w:t>
      </w:r>
      <w:r w:rsidRPr="008A4DE2">
        <w:rPr>
          <w:szCs w:val="20"/>
        </w:rPr>
        <w:t>and</w:t>
      </w:r>
      <w:r w:rsidRPr="008A4DE2">
        <w:rPr>
          <w:i/>
          <w:szCs w:val="20"/>
          <w:shd w:val="clear" w:color="auto" w:fill="FFFFFF"/>
        </w:rPr>
        <w:t xml:space="preserve"> </w:t>
      </w:r>
      <w:proofErr w:type="spellStart"/>
      <w:r w:rsidRPr="008A4DE2">
        <w:rPr>
          <w:i/>
          <w:szCs w:val="20"/>
          <w:shd w:val="clear" w:color="auto" w:fill="FFFFFF"/>
        </w:rPr>
        <w:t>Narkotikatidskrift</w:t>
      </w:r>
      <w:proofErr w:type="spellEnd"/>
      <w:r w:rsidRPr="008A4DE2">
        <w:rPr>
          <w:i/>
          <w:szCs w:val="20"/>
          <w:shd w:val="clear" w:color="auto" w:fill="FFFFFF"/>
        </w:rPr>
        <w:t>: NAT</w:t>
      </w:r>
      <w:r w:rsidRPr="008A4DE2">
        <w:rPr>
          <w:szCs w:val="20"/>
          <w:shd w:val="clear" w:color="auto" w:fill="FFFFFF"/>
        </w:rPr>
        <w:t xml:space="preserve"> 37.4: 323-37. Web.</w:t>
      </w:r>
    </w:p>
    <w:p w14:paraId="39DC60B6" w14:textId="6FAC8256" w:rsidR="00AB51B3" w:rsidRPr="008A4DE2" w:rsidRDefault="00AB51B3" w:rsidP="00AB51B3">
      <w:pPr>
        <w:spacing w:line="240" w:lineRule="auto"/>
        <w:rPr>
          <w:rFonts w:cs="Arial"/>
          <w:szCs w:val="20"/>
        </w:rPr>
      </w:pPr>
      <w:r w:rsidRPr="008A4DE2">
        <w:rPr>
          <w:szCs w:val="20"/>
        </w:rPr>
        <w:t>[</w:t>
      </w:r>
      <w:r>
        <w:rPr>
          <w:szCs w:val="20"/>
        </w:rPr>
        <w:t>3</w:t>
      </w:r>
      <w:r w:rsidRPr="008A4DE2">
        <w:rPr>
          <w:szCs w:val="20"/>
        </w:rPr>
        <w:t xml:space="preserve">] </w:t>
      </w:r>
      <w:proofErr w:type="spellStart"/>
      <w:r w:rsidRPr="008A4DE2">
        <w:rPr>
          <w:rFonts w:cs="Segoe UI"/>
          <w:szCs w:val="20"/>
        </w:rPr>
        <w:t>Pacurucu</w:t>
      </w:r>
      <w:proofErr w:type="spellEnd"/>
      <w:r w:rsidRPr="008A4DE2">
        <w:rPr>
          <w:rFonts w:cs="Segoe UI"/>
          <w:szCs w:val="20"/>
        </w:rPr>
        <w:t xml:space="preserve">-Castillo SF, </w:t>
      </w:r>
      <w:proofErr w:type="spellStart"/>
      <w:r w:rsidRPr="008A4DE2">
        <w:rPr>
          <w:rFonts w:cs="Segoe UI"/>
          <w:szCs w:val="20"/>
        </w:rPr>
        <w:t>Ordóñez-Mancheno</w:t>
      </w:r>
      <w:proofErr w:type="spellEnd"/>
      <w:r w:rsidRPr="008A4DE2">
        <w:rPr>
          <w:rFonts w:cs="Segoe UI"/>
          <w:szCs w:val="20"/>
        </w:rPr>
        <w:t xml:space="preserve"> JM, Hernández-Cruz A, </w:t>
      </w:r>
      <w:proofErr w:type="spellStart"/>
      <w:r w:rsidRPr="008A4DE2">
        <w:rPr>
          <w:rFonts w:cs="Segoe UI"/>
          <w:szCs w:val="20"/>
        </w:rPr>
        <w:t>Alarcón</w:t>
      </w:r>
      <w:proofErr w:type="spellEnd"/>
      <w:r w:rsidRPr="008A4DE2">
        <w:rPr>
          <w:rFonts w:cs="Segoe UI"/>
          <w:szCs w:val="20"/>
        </w:rPr>
        <w:t xml:space="preserve"> </w:t>
      </w:r>
      <w:proofErr w:type="gramStart"/>
      <w:r w:rsidRPr="008A4DE2">
        <w:rPr>
          <w:rFonts w:cs="Segoe UI"/>
          <w:szCs w:val="20"/>
        </w:rPr>
        <w:t>RD.</w:t>
      </w:r>
      <w:r>
        <w:rPr>
          <w:rFonts w:cs="Segoe UI"/>
          <w:szCs w:val="20"/>
        </w:rPr>
        <w:t>(</w:t>
      </w:r>
      <w:proofErr w:type="gramEnd"/>
      <w:r>
        <w:rPr>
          <w:rFonts w:cs="Segoe UI"/>
          <w:szCs w:val="20"/>
        </w:rPr>
        <w:t>2019)</w:t>
      </w:r>
      <w:r w:rsidRPr="008A4DE2">
        <w:rPr>
          <w:rFonts w:cs="Segoe UI"/>
          <w:szCs w:val="20"/>
        </w:rPr>
        <w:t xml:space="preserve"> World Opioid and Substance Use Epidemic: A Latin American Perspective. Psychiatric Research and Clinical Practice. </w:t>
      </w:r>
    </w:p>
    <w:p w14:paraId="2008BD70" w14:textId="27558A28" w:rsidR="008A4DE2" w:rsidRPr="008A4DE2" w:rsidRDefault="008A4DE2" w:rsidP="008A4DE2">
      <w:pPr>
        <w:spacing w:line="240" w:lineRule="auto"/>
        <w:rPr>
          <w:szCs w:val="20"/>
          <w:shd w:val="clear" w:color="auto" w:fill="FFFFFF"/>
        </w:rPr>
      </w:pPr>
      <w:r w:rsidRPr="006D489E">
        <w:rPr>
          <w:szCs w:val="20"/>
          <w:lang w:val="en-US"/>
          <w:rPrChange w:id="143" w:author="Alvaro Castillo Carniglia | U.Mayor" w:date="2022-06-13T18:57:00Z">
            <w:rPr>
              <w:szCs w:val="20"/>
              <w:lang w:val="es-CL"/>
            </w:rPr>
          </w:rPrChange>
        </w:rPr>
        <w:t>[4]</w:t>
      </w:r>
      <w:ins w:id="144" w:author="Alvaro Castillo Carniglia | U.Mayor" w:date="2022-06-13T09:52:00Z">
        <w:r w:rsidR="00315E2C" w:rsidRPr="006D489E">
          <w:rPr>
            <w:szCs w:val="20"/>
            <w:lang w:val="en-US"/>
          </w:rPr>
          <w:t xml:space="preserve"> </w:t>
        </w:r>
      </w:ins>
      <w:r w:rsidRPr="006D489E">
        <w:rPr>
          <w:szCs w:val="20"/>
          <w:shd w:val="clear" w:color="auto" w:fill="FFFFFF"/>
          <w:lang w:val="en-US"/>
          <w:rPrChange w:id="145" w:author="Alvaro Castillo Carniglia | U.Mayor" w:date="2022-06-13T18:57:00Z">
            <w:rPr>
              <w:szCs w:val="20"/>
              <w:shd w:val="clear" w:color="auto" w:fill="FFFFFF"/>
              <w:lang w:val="es-CL"/>
            </w:rPr>
          </w:rPrChange>
        </w:rPr>
        <w:t>Castro, F., Barrera M.</w:t>
      </w:r>
      <w:r w:rsidRPr="006D489E">
        <w:rPr>
          <w:szCs w:val="20"/>
          <w:lang w:val="en-US"/>
          <w:rPrChange w:id="146" w:author="Alvaro Castillo Carniglia | U.Mayor" w:date="2022-06-13T18:57:00Z">
            <w:rPr>
              <w:szCs w:val="20"/>
              <w:lang w:val="es-CL"/>
            </w:rPr>
          </w:rPrChange>
        </w:rPr>
        <w:t>, &amp;</w:t>
      </w:r>
      <w:r w:rsidRPr="006D489E">
        <w:rPr>
          <w:szCs w:val="20"/>
          <w:shd w:val="clear" w:color="auto" w:fill="FFFFFF"/>
          <w:lang w:val="en-US"/>
          <w:rPrChange w:id="147" w:author="Alvaro Castillo Carniglia | U.Mayor" w:date="2022-06-13T18:57:00Z">
            <w:rPr>
              <w:szCs w:val="20"/>
              <w:shd w:val="clear" w:color="auto" w:fill="FFFFFF"/>
              <w:lang w:val="es-CL"/>
            </w:rPr>
          </w:rPrChange>
        </w:rPr>
        <w:t xml:space="preserve"> </w:t>
      </w:r>
      <w:proofErr w:type="spellStart"/>
      <w:r w:rsidRPr="006D489E">
        <w:rPr>
          <w:szCs w:val="20"/>
          <w:shd w:val="clear" w:color="auto" w:fill="FFFFFF"/>
          <w:lang w:val="en-US"/>
          <w:rPrChange w:id="148" w:author="Alvaro Castillo Carniglia | U.Mayor" w:date="2022-06-13T18:57:00Z">
            <w:rPr>
              <w:szCs w:val="20"/>
              <w:shd w:val="clear" w:color="auto" w:fill="FFFFFF"/>
              <w:lang w:val="es-CL"/>
            </w:rPr>
          </w:rPrChange>
        </w:rPr>
        <w:t>Marsiglia</w:t>
      </w:r>
      <w:proofErr w:type="spellEnd"/>
      <w:r w:rsidRPr="006D489E">
        <w:rPr>
          <w:szCs w:val="20"/>
          <w:shd w:val="clear" w:color="auto" w:fill="FFFFFF"/>
          <w:lang w:val="en-US"/>
          <w:rPrChange w:id="149" w:author="Alvaro Castillo Carniglia | U.Mayor" w:date="2022-06-13T18:57:00Z">
            <w:rPr>
              <w:szCs w:val="20"/>
              <w:shd w:val="clear" w:color="auto" w:fill="FFFFFF"/>
              <w:lang w:val="es-CL"/>
            </w:rPr>
          </w:rPrChange>
        </w:rPr>
        <w:t xml:space="preserve"> F. (2021). </w:t>
      </w:r>
      <w:r w:rsidRPr="008A4DE2">
        <w:rPr>
          <w:szCs w:val="20"/>
          <w:shd w:val="clear" w:color="auto" w:fill="FFFFFF"/>
        </w:rPr>
        <w:t xml:space="preserve">Cultural Adaptation of Empirically Validated Therapies for Treating Drug Dependence: International Considerations. In: </w:t>
      </w:r>
      <w:proofErr w:type="spellStart"/>
      <w:r w:rsidRPr="008A4DE2">
        <w:rPr>
          <w:szCs w:val="20"/>
          <w:shd w:val="clear" w:color="auto" w:fill="FFFFFF"/>
        </w:rPr>
        <w:t>el-Guebaly</w:t>
      </w:r>
      <w:proofErr w:type="spellEnd"/>
      <w:r w:rsidRPr="008A4DE2">
        <w:rPr>
          <w:szCs w:val="20"/>
          <w:shd w:val="clear" w:color="auto" w:fill="FFFFFF"/>
        </w:rPr>
        <w:t xml:space="preserve"> N., </w:t>
      </w:r>
      <w:proofErr w:type="spellStart"/>
      <w:r w:rsidRPr="008A4DE2">
        <w:rPr>
          <w:szCs w:val="20"/>
          <w:shd w:val="clear" w:color="auto" w:fill="FFFFFF"/>
        </w:rPr>
        <w:t>Carrà</w:t>
      </w:r>
      <w:proofErr w:type="spellEnd"/>
      <w:r w:rsidRPr="008A4DE2">
        <w:rPr>
          <w:szCs w:val="20"/>
          <w:shd w:val="clear" w:color="auto" w:fill="FFFFFF"/>
        </w:rPr>
        <w:t xml:space="preserve"> G., Galanter M., </w:t>
      </w:r>
      <w:proofErr w:type="spellStart"/>
      <w:r w:rsidRPr="008A4DE2">
        <w:rPr>
          <w:szCs w:val="20"/>
          <w:shd w:val="clear" w:color="auto" w:fill="FFFFFF"/>
        </w:rPr>
        <w:t>Baldacchino</w:t>
      </w:r>
      <w:proofErr w:type="spellEnd"/>
      <w:r w:rsidRPr="008A4DE2">
        <w:rPr>
          <w:szCs w:val="20"/>
          <w:shd w:val="clear" w:color="auto" w:fill="FFFFFF"/>
        </w:rPr>
        <w:t xml:space="preserve"> A.M. (eds) </w:t>
      </w:r>
      <w:r w:rsidRPr="008A4DE2">
        <w:rPr>
          <w:i/>
          <w:iCs/>
          <w:szCs w:val="20"/>
          <w:shd w:val="clear" w:color="auto" w:fill="FFFFFF"/>
        </w:rPr>
        <w:t>Textbook of Addiction Treatment</w:t>
      </w:r>
      <w:r w:rsidRPr="008A4DE2">
        <w:rPr>
          <w:szCs w:val="20"/>
          <w:shd w:val="clear" w:color="auto" w:fill="FFFFFF"/>
        </w:rPr>
        <w:t>. Springer, Cham.</w:t>
      </w:r>
    </w:p>
    <w:p w14:paraId="76C6BDB0" w14:textId="1AD0CD4C" w:rsidR="008A4DE2" w:rsidRPr="008A4DE2" w:rsidRDefault="008A4DE2" w:rsidP="008A4DE2">
      <w:pPr>
        <w:spacing w:line="240" w:lineRule="auto"/>
        <w:rPr>
          <w:szCs w:val="20"/>
          <w:shd w:val="clear" w:color="auto" w:fill="FFFFFF"/>
        </w:rPr>
      </w:pPr>
      <w:r w:rsidRPr="00E64DB5">
        <w:rPr>
          <w:szCs w:val="20"/>
          <w:lang w:val="es-CL"/>
        </w:rPr>
        <w:t>[</w:t>
      </w:r>
      <w:r w:rsidR="00AB51B3">
        <w:rPr>
          <w:szCs w:val="20"/>
          <w:lang w:val="es-CL"/>
        </w:rPr>
        <w:t>5</w:t>
      </w:r>
      <w:r w:rsidRPr="00E64DB5">
        <w:rPr>
          <w:szCs w:val="20"/>
          <w:lang w:val="es-CL"/>
        </w:rPr>
        <w:t xml:space="preserve">] </w:t>
      </w:r>
      <w:r w:rsidRPr="00E64DB5">
        <w:rPr>
          <w:szCs w:val="20"/>
          <w:shd w:val="clear" w:color="auto" w:fill="FFFFFF"/>
          <w:lang w:val="es-CL"/>
        </w:rPr>
        <w:t>Marín-Navarrete, R., Medina-Mora, M., Pérez-López, A.</w:t>
      </w:r>
      <w:r w:rsidRPr="00E64DB5">
        <w:rPr>
          <w:szCs w:val="20"/>
          <w:lang w:val="es-CL"/>
        </w:rPr>
        <w:t>, &amp;</w:t>
      </w:r>
      <w:r w:rsidRPr="00E64DB5">
        <w:rPr>
          <w:szCs w:val="20"/>
          <w:shd w:val="clear" w:color="auto" w:fill="FFFFFF"/>
          <w:lang w:val="es-CL"/>
        </w:rPr>
        <w:t xml:space="preserve"> </w:t>
      </w:r>
      <w:proofErr w:type="spellStart"/>
      <w:r w:rsidRPr="00E64DB5">
        <w:rPr>
          <w:szCs w:val="20"/>
          <w:shd w:val="clear" w:color="auto" w:fill="FFFFFF"/>
          <w:lang w:val="es-CL"/>
        </w:rPr>
        <w:t>Horigian</w:t>
      </w:r>
      <w:proofErr w:type="spellEnd"/>
      <w:r w:rsidRPr="00E64DB5">
        <w:rPr>
          <w:szCs w:val="20"/>
          <w:shd w:val="clear" w:color="auto" w:fill="FFFFFF"/>
          <w:lang w:val="es-CL"/>
        </w:rPr>
        <w:t xml:space="preserve">, V. (2018). </w:t>
      </w:r>
      <w:r w:rsidRPr="008A4DE2">
        <w:rPr>
          <w:szCs w:val="20"/>
          <w:shd w:val="clear" w:color="auto" w:fill="FFFFFF"/>
        </w:rPr>
        <w:t xml:space="preserve">Development and Evaluation of Addiction Treatment Programs in Latin America. </w:t>
      </w:r>
      <w:r w:rsidRPr="008A4DE2">
        <w:rPr>
          <w:i/>
          <w:szCs w:val="20"/>
          <w:shd w:val="clear" w:color="auto" w:fill="FFFFFF"/>
        </w:rPr>
        <w:t>Current Opinion in Psychiatry</w:t>
      </w:r>
      <w:r w:rsidRPr="008A4DE2">
        <w:rPr>
          <w:szCs w:val="20"/>
          <w:shd w:val="clear" w:color="auto" w:fill="FFFFFF"/>
        </w:rPr>
        <w:t xml:space="preserve"> </w:t>
      </w:r>
      <w:proofErr w:type="gramStart"/>
      <w:r w:rsidRPr="008A4DE2">
        <w:rPr>
          <w:szCs w:val="20"/>
          <w:shd w:val="clear" w:color="auto" w:fill="FFFFFF"/>
        </w:rPr>
        <w:t>31.4 :</w:t>
      </w:r>
      <w:proofErr w:type="gramEnd"/>
      <w:r w:rsidRPr="008A4DE2">
        <w:rPr>
          <w:szCs w:val="20"/>
          <w:shd w:val="clear" w:color="auto" w:fill="FFFFFF"/>
        </w:rPr>
        <w:t xml:space="preserve"> 306-14. Web.</w:t>
      </w:r>
    </w:p>
    <w:p w14:paraId="41680611" w14:textId="4FFFCEE8" w:rsidR="008A4DE2" w:rsidRPr="008A4DE2" w:rsidRDefault="008A4DE2" w:rsidP="008A4DE2">
      <w:pPr>
        <w:spacing w:line="240" w:lineRule="auto"/>
        <w:rPr>
          <w:rStyle w:val="cf21"/>
          <w:rFonts w:ascii="Verdana" w:hAnsi="Verdana"/>
          <w:sz w:val="20"/>
          <w:szCs w:val="20"/>
          <w:u w:val="single"/>
        </w:rPr>
      </w:pPr>
      <w:r w:rsidRPr="008A4DE2">
        <w:rPr>
          <w:szCs w:val="20"/>
        </w:rPr>
        <w:t>[</w:t>
      </w:r>
      <w:r w:rsidR="00AB51B3">
        <w:rPr>
          <w:szCs w:val="20"/>
        </w:rPr>
        <w:t>6</w:t>
      </w:r>
      <w:r w:rsidRPr="008A4DE2">
        <w:rPr>
          <w:szCs w:val="20"/>
        </w:rPr>
        <w:t xml:space="preserve">] </w:t>
      </w:r>
      <w:proofErr w:type="spellStart"/>
      <w:r w:rsidRPr="008A4DE2">
        <w:rPr>
          <w:rStyle w:val="cf01"/>
          <w:rFonts w:ascii="Verdana" w:hAnsi="Verdana"/>
          <w:color w:val="auto"/>
          <w:sz w:val="20"/>
          <w:szCs w:val="20"/>
        </w:rPr>
        <w:t>Teesson</w:t>
      </w:r>
      <w:proofErr w:type="spellEnd"/>
      <w:r w:rsidRPr="008A4DE2">
        <w:rPr>
          <w:rStyle w:val="cf01"/>
          <w:rFonts w:ascii="Verdana" w:hAnsi="Verdana"/>
          <w:color w:val="auto"/>
          <w:sz w:val="20"/>
          <w:szCs w:val="20"/>
        </w:rPr>
        <w:t xml:space="preserve">, M., </w:t>
      </w:r>
      <w:proofErr w:type="spellStart"/>
      <w:r w:rsidRPr="008A4DE2">
        <w:rPr>
          <w:rStyle w:val="cf01"/>
          <w:rFonts w:ascii="Verdana" w:hAnsi="Verdana"/>
          <w:color w:val="auto"/>
          <w:sz w:val="20"/>
          <w:szCs w:val="20"/>
        </w:rPr>
        <w:t>Marel</w:t>
      </w:r>
      <w:proofErr w:type="spellEnd"/>
      <w:r w:rsidRPr="008A4DE2">
        <w:rPr>
          <w:rStyle w:val="cf01"/>
          <w:rFonts w:ascii="Verdana" w:hAnsi="Verdana"/>
          <w:color w:val="auto"/>
          <w:sz w:val="20"/>
          <w:szCs w:val="20"/>
        </w:rPr>
        <w:t xml:space="preserve">, C., Darke, S., Ross, J., Slade, T., Burns, L., Lynskey, M., </w:t>
      </w:r>
      <w:proofErr w:type="spellStart"/>
      <w:r w:rsidRPr="008A4DE2">
        <w:rPr>
          <w:rStyle w:val="cf01"/>
          <w:rFonts w:ascii="Verdana" w:hAnsi="Verdana"/>
          <w:color w:val="auto"/>
          <w:sz w:val="20"/>
          <w:szCs w:val="20"/>
        </w:rPr>
        <w:t>Memedovic</w:t>
      </w:r>
      <w:proofErr w:type="spellEnd"/>
      <w:r w:rsidRPr="008A4DE2">
        <w:rPr>
          <w:rStyle w:val="cf01"/>
          <w:rFonts w:ascii="Verdana" w:hAnsi="Verdana"/>
          <w:color w:val="auto"/>
          <w:sz w:val="20"/>
          <w:szCs w:val="20"/>
        </w:rPr>
        <w:t xml:space="preserve">, S., White, J., &amp; Mills, K. L. (2015). Long-term mortality, remission, </w:t>
      </w:r>
      <w:proofErr w:type="gramStart"/>
      <w:r w:rsidRPr="008A4DE2">
        <w:rPr>
          <w:rStyle w:val="cf01"/>
          <w:rFonts w:ascii="Verdana" w:hAnsi="Verdana"/>
          <w:color w:val="auto"/>
          <w:sz w:val="20"/>
          <w:szCs w:val="20"/>
        </w:rPr>
        <w:t>criminality</w:t>
      </w:r>
      <w:proofErr w:type="gramEnd"/>
      <w:r w:rsidRPr="008A4DE2">
        <w:rPr>
          <w:rStyle w:val="cf01"/>
          <w:rFonts w:ascii="Verdana" w:hAnsi="Verdana"/>
          <w:color w:val="auto"/>
          <w:sz w:val="20"/>
          <w:szCs w:val="20"/>
        </w:rPr>
        <w:t xml:space="preserve"> and psychiatric comorbidity of heroin dependence: 11-year findings from the </w:t>
      </w:r>
      <w:proofErr w:type="spellStart"/>
      <w:r w:rsidRPr="008A4DE2">
        <w:rPr>
          <w:rStyle w:val="cf01"/>
          <w:rFonts w:ascii="Verdana" w:hAnsi="Verdana"/>
          <w:color w:val="auto"/>
          <w:sz w:val="20"/>
          <w:szCs w:val="20"/>
        </w:rPr>
        <w:t>australian</w:t>
      </w:r>
      <w:proofErr w:type="spellEnd"/>
      <w:r w:rsidRPr="008A4DE2">
        <w:rPr>
          <w:rStyle w:val="cf01"/>
          <w:rFonts w:ascii="Verdana" w:hAnsi="Verdana"/>
          <w:color w:val="auto"/>
          <w:sz w:val="20"/>
          <w:szCs w:val="20"/>
        </w:rPr>
        <w:t xml:space="preserve"> treatment outcome study: Long-term outcomes of heroin dependence.</w:t>
      </w:r>
      <w:r w:rsidRPr="008A4DE2">
        <w:rPr>
          <w:rStyle w:val="cf11"/>
          <w:rFonts w:ascii="Verdana" w:hAnsi="Verdana"/>
          <w:color w:val="auto"/>
          <w:sz w:val="20"/>
          <w:szCs w:val="20"/>
        </w:rPr>
        <w:t xml:space="preserve"> Addiction (Abingdon, England), 110(6), 986-993.  </w:t>
      </w:r>
      <w:hyperlink r:id="rId13" w:history="1">
        <w:r w:rsidRPr="008A4DE2">
          <w:rPr>
            <w:rStyle w:val="cf21"/>
            <w:rFonts w:ascii="Verdana" w:hAnsi="Verdana"/>
            <w:sz w:val="20"/>
            <w:szCs w:val="20"/>
            <w:u w:val="single"/>
          </w:rPr>
          <w:t>https://doi.org/10.1111/add.12860</w:t>
        </w:r>
      </w:hyperlink>
    </w:p>
    <w:p w14:paraId="4EBDA134" w14:textId="66E95590" w:rsidR="008A4DE2" w:rsidRPr="008A4DE2" w:rsidRDefault="008A4DE2" w:rsidP="008A4DE2">
      <w:pPr>
        <w:spacing w:line="240" w:lineRule="auto"/>
        <w:rPr>
          <w:rFonts w:cs="Arial"/>
          <w:szCs w:val="20"/>
        </w:rPr>
      </w:pPr>
      <w:r w:rsidRPr="008A4DE2">
        <w:rPr>
          <w:szCs w:val="20"/>
        </w:rPr>
        <w:t>[</w:t>
      </w:r>
      <w:r w:rsidR="00AB51B3">
        <w:rPr>
          <w:szCs w:val="20"/>
        </w:rPr>
        <w:t>7</w:t>
      </w:r>
      <w:r w:rsidRPr="008A4DE2">
        <w:rPr>
          <w:szCs w:val="20"/>
        </w:rPr>
        <w:t xml:space="preserve">] </w:t>
      </w:r>
      <w:r w:rsidRPr="008A4DE2">
        <w:rPr>
          <w:rFonts w:cs="Arial"/>
          <w:szCs w:val="20"/>
        </w:rPr>
        <w:t xml:space="preserve">White, W., Recovery/remission from substance use disorders: an analysis of reported outcomes in 415 scientific reports, 1868–2011. </w:t>
      </w:r>
      <w:r w:rsidR="00E64DB5">
        <w:rPr>
          <w:rFonts w:cs="Arial"/>
          <w:szCs w:val="20"/>
        </w:rPr>
        <w:t>(</w:t>
      </w:r>
      <w:r w:rsidRPr="008A4DE2">
        <w:rPr>
          <w:rFonts w:cs="Arial"/>
          <w:szCs w:val="20"/>
        </w:rPr>
        <w:t>2012</w:t>
      </w:r>
      <w:r w:rsidR="00E64DB5">
        <w:rPr>
          <w:rFonts w:cs="Arial"/>
          <w:szCs w:val="20"/>
        </w:rPr>
        <w:t>).</w:t>
      </w:r>
      <w:r w:rsidRPr="008A4DE2">
        <w:rPr>
          <w:rFonts w:cs="Arial"/>
          <w:szCs w:val="20"/>
        </w:rPr>
        <w:t xml:space="preserve"> Philadelphia Department of </w:t>
      </w:r>
      <w:proofErr w:type="spellStart"/>
      <w:r w:rsidRPr="008A4DE2">
        <w:rPr>
          <w:rFonts w:cs="Arial"/>
          <w:szCs w:val="20"/>
        </w:rPr>
        <w:t>Behavioral</w:t>
      </w:r>
      <w:proofErr w:type="spellEnd"/>
      <w:r w:rsidRPr="008A4DE2">
        <w:rPr>
          <w:rFonts w:cs="Arial"/>
          <w:szCs w:val="20"/>
        </w:rPr>
        <w:t xml:space="preserve"> Health and Intellectual disability Services and the Great Lakes. Addiction Technology Transfer </w:t>
      </w:r>
      <w:proofErr w:type="spellStart"/>
      <w:r w:rsidRPr="008A4DE2">
        <w:rPr>
          <w:rFonts w:cs="Arial"/>
          <w:szCs w:val="20"/>
        </w:rPr>
        <w:t>Center</w:t>
      </w:r>
      <w:proofErr w:type="spellEnd"/>
      <w:r w:rsidRPr="008A4DE2">
        <w:rPr>
          <w:rFonts w:cs="Arial"/>
          <w:szCs w:val="20"/>
        </w:rPr>
        <w:t xml:space="preserve">: Chicago, Illinois &amp; Philadelphia, PA Available from: </w:t>
      </w:r>
      <w:hyperlink r:id="rId14" w:history="1">
        <w:r w:rsidRPr="008A4DE2">
          <w:rPr>
            <w:rStyle w:val="Hipervnculo"/>
            <w:rFonts w:cs="Arial"/>
            <w:color w:val="auto"/>
            <w:szCs w:val="20"/>
          </w:rPr>
          <w:t>http://www.williamwhitepapers.com/pr/2012%20RecoveryRemission%20from%20Substance%20Use%20DisordersFinal.pdf</w:t>
        </w:r>
      </w:hyperlink>
      <w:r w:rsidRPr="008A4DE2">
        <w:rPr>
          <w:rFonts w:cs="Arial"/>
          <w:szCs w:val="20"/>
        </w:rPr>
        <w:t>.</w:t>
      </w:r>
    </w:p>
    <w:p w14:paraId="5BDE185D" w14:textId="30500067" w:rsidR="008A4DE2" w:rsidRPr="008A4DE2" w:rsidRDefault="008A4DE2" w:rsidP="008A4DE2">
      <w:pPr>
        <w:spacing w:line="240" w:lineRule="auto"/>
        <w:rPr>
          <w:szCs w:val="20"/>
          <w:lang w:val="en-GB"/>
        </w:rPr>
      </w:pPr>
      <w:r w:rsidRPr="008A4DE2">
        <w:rPr>
          <w:szCs w:val="20"/>
        </w:rPr>
        <w:t>[</w:t>
      </w:r>
      <w:r w:rsidR="00AB51B3">
        <w:rPr>
          <w:szCs w:val="20"/>
        </w:rPr>
        <w:t>8</w:t>
      </w:r>
      <w:r w:rsidRPr="008A4DE2">
        <w:rPr>
          <w:szCs w:val="20"/>
        </w:rPr>
        <w:t xml:space="preserve">] </w:t>
      </w:r>
      <w:r w:rsidRPr="008A4DE2">
        <w:rPr>
          <w:szCs w:val="20"/>
          <w:lang w:val="en-GB"/>
        </w:rPr>
        <w:t xml:space="preserve">Jackson, C. H. (2016). </w:t>
      </w:r>
      <w:proofErr w:type="spellStart"/>
      <w:r w:rsidRPr="008A4DE2">
        <w:rPr>
          <w:szCs w:val="20"/>
          <w:lang w:val="en-GB"/>
        </w:rPr>
        <w:t>flexsurv</w:t>
      </w:r>
      <w:proofErr w:type="spellEnd"/>
      <w:r w:rsidRPr="008A4DE2">
        <w:rPr>
          <w:szCs w:val="20"/>
          <w:lang w:val="en-GB"/>
        </w:rPr>
        <w:t xml:space="preserve">: A Platform for Parametric Survival </w:t>
      </w:r>
      <w:proofErr w:type="spellStart"/>
      <w:r w:rsidRPr="008A4DE2">
        <w:rPr>
          <w:szCs w:val="20"/>
          <w:lang w:val="en-GB"/>
        </w:rPr>
        <w:t>Modeling</w:t>
      </w:r>
      <w:proofErr w:type="spellEnd"/>
      <w:r w:rsidRPr="008A4DE2">
        <w:rPr>
          <w:szCs w:val="20"/>
          <w:lang w:val="en-GB"/>
        </w:rPr>
        <w:t xml:space="preserve"> in R. Journal of Statistical Software, 70, i08. doi:10.18637/</w:t>
      </w:r>
      <w:proofErr w:type="gramStart"/>
      <w:r w:rsidRPr="008A4DE2">
        <w:rPr>
          <w:szCs w:val="20"/>
          <w:lang w:val="en-GB"/>
        </w:rPr>
        <w:t>jss.v070.i</w:t>
      </w:r>
      <w:proofErr w:type="gramEnd"/>
      <w:r w:rsidRPr="008A4DE2">
        <w:rPr>
          <w:szCs w:val="20"/>
          <w:lang w:val="en-GB"/>
        </w:rPr>
        <w:t>08</w:t>
      </w:r>
    </w:p>
    <w:p w14:paraId="725984C5" w14:textId="2CE2C4E1" w:rsidR="008A4DE2" w:rsidRPr="008A4DE2" w:rsidRDefault="008A4DE2" w:rsidP="008A4DE2">
      <w:pPr>
        <w:spacing w:line="240" w:lineRule="auto"/>
        <w:rPr>
          <w:szCs w:val="20"/>
          <w:lang w:val="en-GB"/>
        </w:rPr>
      </w:pPr>
      <w:r w:rsidRPr="008A4DE2">
        <w:rPr>
          <w:szCs w:val="20"/>
        </w:rPr>
        <w:t>[</w:t>
      </w:r>
      <w:r w:rsidR="00AB51B3">
        <w:rPr>
          <w:szCs w:val="20"/>
        </w:rPr>
        <w:t>9</w:t>
      </w:r>
      <w:r w:rsidRPr="008A4DE2">
        <w:rPr>
          <w:szCs w:val="20"/>
        </w:rPr>
        <w:t xml:space="preserve">] </w:t>
      </w:r>
      <w:r w:rsidR="00E64DB5" w:rsidRPr="00E64DB5">
        <w:rPr>
          <w:szCs w:val="20"/>
          <w:lang w:val="en-GB"/>
        </w:rPr>
        <w:t xml:space="preserve">Williams, C., Lewsey, J. D., Briggs, A. H., &amp; Mackay, D. F. (2017). Cost-effectiveness analysis in R using a multi-state </w:t>
      </w:r>
      <w:proofErr w:type="spellStart"/>
      <w:r w:rsidR="00E64DB5" w:rsidRPr="00E64DB5">
        <w:rPr>
          <w:szCs w:val="20"/>
          <w:lang w:val="en-GB"/>
        </w:rPr>
        <w:t>modeling</w:t>
      </w:r>
      <w:proofErr w:type="spellEnd"/>
      <w:r w:rsidR="00E64DB5" w:rsidRPr="00E64DB5">
        <w:rPr>
          <w:szCs w:val="20"/>
          <w:lang w:val="en-GB"/>
        </w:rPr>
        <w:t xml:space="preserve"> survival analysis framework: A tutorial. Medical Decision Making, 37(4), 340-352. https://doi.org/10.1177/0272989X16651869</w:t>
      </w:r>
    </w:p>
    <w:p w14:paraId="6F47635D" w14:textId="1143073C" w:rsidR="008A4DE2" w:rsidRPr="008A4DE2" w:rsidRDefault="008A4DE2" w:rsidP="008A4DE2">
      <w:pPr>
        <w:spacing w:line="240" w:lineRule="auto"/>
        <w:rPr>
          <w:szCs w:val="20"/>
          <w:lang w:val="en-GB"/>
        </w:rPr>
      </w:pPr>
      <w:r w:rsidRPr="008A4DE2">
        <w:rPr>
          <w:szCs w:val="20"/>
        </w:rPr>
        <w:t>[1</w:t>
      </w:r>
      <w:r w:rsidR="00AB51B3">
        <w:rPr>
          <w:szCs w:val="20"/>
        </w:rPr>
        <w:t>0</w:t>
      </w:r>
      <w:r w:rsidRPr="008A4DE2">
        <w:rPr>
          <w:szCs w:val="20"/>
        </w:rPr>
        <w:t>]</w:t>
      </w:r>
      <w:r w:rsidR="00E64DB5" w:rsidRPr="00E64DB5">
        <w:t xml:space="preserve"> </w:t>
      </w:r>
      <w:proofErr w:type="spellStart"/>
      <w:r w:rsidR="00E64DB5" w:rsidRPr="00E64DB5">
        <w:rPr>
          <w:szCs w:val="20"/>
          <w:lang w:val="en-GB"/>
        </w:rPr>
        <w:t>Luchansky</w:t>
      </w:r>
      <w:proofErr w:type="spellEnd"/>
      <w:r w:rsidR="00E64DB5" w:rsidRPr="00E64DB5">
        <w:rPr>
          <w:szCs w:val="20"/>
          <w:lang w:val="en-GB"/>
        </w:rPr>
        <w:t xml:space="preserve">, B., He, L., </w:t>
      </w:r>
      <w:proofErr w:type="spellStart"/>
      <w:r w:rsidR="00E64DB5" w:rsidRPr="00E64DB5">
        <w:rPr>
          <w:szCs w:val="20"/>
          <w:lang w:val="en-GB"/>
        </w:rPr>
        <w:t>Krupski</w:t>
      </w:r>
      <w:proofErr w:type="spellEnd"/>
      <w:r w:rsidR="00E64DB5" w:rsidRPr="00E64DB5">
        <w:rPr>
          <w:szCs w:val="20"/>
          <w:lang w:val="en-GB"/>
        </w:rPr>
        <w:t>, A., &amp; Stark, K. D. (2000). Predicting readmission to substance abuse treatment using state information systems: The impact of client and treatment characteristics. Journal of Substance Abuse, 12(3), 255-270.</w:t>
      </w:r>
    </w:p>
    <w:p w14:paraId="20BBD2E9" w14:textId="3838F918" w:rsidR="008A4DE2" w:rsidRPr="008A4DE2" w:rsidRDefault="008A4DE2" w:rsidP="008A4DE2">
      <w:pPr>
        <w:spacing w:line="240" w:lineRule="auto"/>
        <w:rPr>
          <w:szCs w:val="20"/>
          <w:lang w:val="en-GB"/>
        </w:rPr>
      </w:pPr>
      <w:r w:rsidRPr="008A4DE2">
        <w:rPr>
          <w:szCs w:val="20"/>
        </w:rPr>
        <w:t>[1</w:t>
      </w:r>
      <w:r w:rsidR="00AB51B3">
        <w:rPr>
          <w:szCs w:val="20"/>
        </w:rPr>
        <w:t>1</w:t>
      </w:r>
      <w:r w:rsidRPr="008A4DE2">
        <w:rPr>
          <w:szCs w:val="20"/>
        </w:rPr>
        <w:t>]</w:t>
      </w:r>
      <w:ins w:id="150" w:author="Alvaro Castillo Carniglia | U.Mayor" w:date="2022-06-13T09:52:00Z">
        <w:r w:rsidR="00315E2C">
          <w:rPr>
            <w:szCs w:val="20"/>
          </w:rPr>
          <w:t xml:space="preserve"> </w:t>
        </w:r>
      </w:ins>
      <w:r w:rsidRPr="008A4DE2">
        <w:rPr>
          <w:szCs w:val="20"/>
          <w:lang w:val="en-GB"/>
        </w:rPr>
        <w:t>Titman, A.C., Putter, H.</w:t>
      </w:r>
      <w:r w:rsidR="00E64DB5">
        <w:rPr>
          <w:szCs w:val="20"/>
          <w:lang w:val="en-GB"/>
        </w:rPr>
        <w:t xml:space="preserve"> (2020)</w:t>
      </w:r>
      <w:r w:rsidRPr="008A4DE2">
        <w:rPr>
          <w:szCs w:val="20"/>
          <w:lang w:val="en-GB"/>
        </w:rPr>
        <w:t xml:space="preserve"> General tests of the Markov property in multi-state models, Biostatistics, 2020; kxaa030, DOI:</w:t>
      </w:r>
      <w:r w:rsidRPr="008A4DE2">
        <w:rPr>
          <w:szCs w:val="20"/>
        </w:rPr>
        <w:t>10.1093/biostatistics/kxaa030</w:t>
      </w:r>
    </w:p>
    <w:p w14:paraId="6096EC51" w14:textId="2A80716B" w:rsidR="008A4DE2" w:rsidRPr="008A4DE2" w:rsidRDefault="008A4DE2" w:rsidP="008A4DE2">
      <w:pPr>
        <w:spacing w:line="240" w:lineRule="auto"/>
        <w:rPr>
          <w:szCs w:val="20"/>
        </w:rPr>
      </w:pPr>
      <w:r w:rsidRPr="008A4DE2">
        <w:rPr>
          <w:szCs w:val="20"/>
          <w:lang w:val="es-CL"/>
        </w:rPr>
        <w:t>[1</w:t>
      </w:r>
      <w:r w:rsidR="00AB51B3">
        <w:rPr>
          <w:szCs w:val="20"/>
          <w:lang w:val="es-CL"/>
        </w:rPr>
        <w:t>2</w:t>
      </w:r>
      <w:r w:rsidRPr="008A4DE2">
        <w:rPr>
          <w:szCs w:val="20"/>
          <w:lang w:val="es-CL"/>
        </w:rPr>
        <w:t>]</w:t>
      </w:r>
      <w:r w:rsidR="00E64DB5">
        <w:rPr>
          <w:szCs w:val="20"/>
          <w:lang w:val="es-CL"/>
        </w:rPr>
        <w:t xml:space="preserve"> </w:t>
      </w:r>
      <w:r w:rsidRPr="008A4DE2">
        <w:rPr>
          <w:szCs w:val="20"/>
          <w:lang w:val="es-CL"/>
        </w:rPr>
        <w:t xml:space="preserve">Mateo </w:t>
      </w:r>
      <w:proofErr w:type="spellStart"/>
      <w:r w:rsidRPr="008A4DE2">
        <w:rPr>
          <w:szCs w:val="20"/>
          <w:lang w:val="es-CL"/>
        </w:rPr>
        <w:t>Pinones,M</w:t>
      </w:r>
      <w:proofErr w:type="spellEnd"/>
      <w:r w:rsidRPr="008A4DE2">
        <w:rPr>
          <w:szCs w:val="20"/>
          <w:lang w:val="es-CL"/>
        </w:rPr>
        <w:t xml:space="preserve">.; </w:t>
      </w:r>
      <w:proofErr w:type="spellStart"/>
      <w:r w:rsidRPr="008A4DE2">
        <w:rPr>
          <w:szCs w:val="20"/>
          <w:lang w:val="es-CL"/>
        </w:rPr>
        <w:t>Gonzalez</w:t>
      </w:r>
      <w:proofErr w:type="spellEnd"/>
      <w:r w:rsidR="00E64DB5">
        <w:rPr>
          <w:szCs w:val="20"/>
          <w:lang w:val="es-CL"/>
        </w:rPr>
        <w:t>-</w:t>
      </w:r>
      <w:r w:rsidRPr="008A4DE2">
        <w:rPr>
          <w:szCs w:val="20"/>
          <w:lang w:val="es-CL"/>
        </w:rPr>
        <w:t>Santa</w:t>
      </w:r>
      <w:r w:rsidR="00E64DB5">
        <w:rPr>
          <w:szCs w:val="20"/>
          <w:lang w:val="es-CL"/>
        </w:rPr>
        <w:t xml:space="preserve"> </w:t>
      </w:r>
      <w:r w:rsidRPr="008A4DE2">
        <w:rPr>
          <w:szCs w:val="20"/>
          <w:lang w:val="es-CL"/>
        </w:rPr>
        <w:t>Cruz, A.; Castillo-Carniglia, A.</w:t>
      </w:r>
      <w:del w:id="151" w:author="Alvaro Castillo Carniglia | U.Mayor" w:date="2022-06-13T08:54:00Z">
        <w:r w:rsidRPr="008A4DE2" w:rsidDel="008128D8">
          <w:rPr>
            <w:szCs w:val="20"/>
            <w:lang w:val="es-CL"/>
          </w:rPr>
          <w:delText xml:space="preserve"> (In prep.)</w:delText>
        </w:r>
      </w:del>
      <w:r w:rsidRPr="008A4DE2">
        <w:rPr>
          <w:szCs w:val="20"/>
          <w:lang w:val="es-CL"/>
        </w:rPr>
        <w:t xml:space="preserve"> </w:t>
      </w:r>
      <w:ins w:id="152" w:author="Alvaro Castillo Carniglia | U.Mayor" w:date="2022-06-13T08:54:00Z">
        <w:r w:rsidR="008128D8" w:rsidRPr="008128D8">
          <w:rPr>
            <w:szCs w:val="20"/>
            <w:lang w:val="en-US"/>
            <w:rPrChange w:id="153" w:author="Alvaro Castillo Carniglia | U.Mayor" w:date="2022-06-13T08:54:00Z">
              <w:rPr>
                <w:szCs w:val="20"/>
                <w:lang w:val="es-CL"/>
              </w:rPr>
            </w:rPrChange>
          </w:rPr>
          <w:t xml:space="preserve">(2022) </w:t>
        </w:r>
      </w:ins>
      <w:r w:rsidRPr="008A4DE2">
        <w:rPr>
          <w:szCs w:val="20"/>
        </w:rPr>
        <w:t>Evidence-based policymaking: lessons from the Chilean substance use treatment policy.</w:t>
      </w:r>
      <w:ins w:id="154" w:author="Alvaro Castillo Carniglia | U.Mayor" w:date="2022-06-13T08:54:00Z">
        <w:r w:rsidR="008128D8">
          <w:rPr>
            <w:szCs w:val="20"/>
          </w:rPr>
          <w:t xml:space="preserve"> </w:t>
        </w:r>
        <w:r w:rsidR="008128D8" w:rsidRPr="008128D8">
          <w:rPr>
            <w:szCs w:val="20"/>
            <w:lang w:val="en-US"/>
            <w:rPrChange w:id="155" w:author="Alvaro Castillo Carniglia | U.Mayor" w:date="2022-06-13T08:54:00Z">
              <w:rPr>
                <w:szCs w:val="20"/>
                <w:lang w:val="es-CL"/>
              </w:rPr>
            </w:rPrChange>
          </w:rPr>
          <w:t>[</w:t>
        </w:r>
        <w:r w:rsidR="008128D8" w:rsidRPr="00315E2C">
          <w:rPr>
            <w:i/>
            <w:iCs/>
            <w:szCs w:val="20"/>
            <w:rPrChange w:id="156" w:author="Alvaro Castillo Carniglia | U.Mayor" w:date="2022-06-13T09:53:00Z">
              <w:rPr>
                <w:szCs w:val="20"/>
              </w:rPr>
            </w:rPrChange>
          </w:rPr>
          <w:t>R&amp;R in the International Journal of Drug Policy</w:t>
        </w:r>
        <w:r w:rsidR="008128D8" w:rsidRPr="008128D8">
          <w:rPr>
            <w:szCs w:val="20"/>
            <w:lang w:val="en-US"/>
            <w:rPrChange w:id="157" w:author="Alvaro Castillo Carniglia | U.Mayor" w:date="2022-06-13T08:54:00Z">
              <w:rPr>
                <w:szCs w:val="20"/>
                <w:lang w:val="es-CL"/>
              </w:rPr>
            </w:rPrChange>
          </w:rPr>
          <w:t>]</w:t>
        </w:r>
      </w:ins>
    </w:p>
    <w:p w14:paraId="18F4B7B2" w14:textId="745222BE" w:rsidR="008A4DE2" w:rsidRPr="008A4DE2" w:rsidRDefault="008A4DE2" w:rsidP="008A4DE2">
      <w:pPr>
        <w:spacing w:line="240" w:lineRule="auto"/>
        <w:rPr>
          <w:szCs w:val="20"/>
          <w:lang w:val="es-CL"/>
        </w:rPr>
      </w:pPr>
      <w:r w:rsidRPr="008A4DE2">
        <w:rPr>
          <w:szCs w:val="20"/>
          <w:lang w:val="es-CL"/>
        </w:rPr>
        <w:t>[1</w:t>
      </w:r>
      <w:r w:rsidR="00AB51B3">
        <w:rPr>
          <w:szCs w:val="20"/>
          <w:lang w:val="es-CL"/>
        </w:rPr>
        <w:t>3</w:t>
      </w:r>
      <w:r w:rsidRPr="008A4DE2">
        <w:rPr>
          <w:szCs w:val="20"/>
          <w:lang w:val="es-CL"/>
        </w:rPr>
        <w:t>]</w:t>
      </w:r>
      <w:r w:rsidR="00E64DB5">
        <w:rPr>
          <w:szCs w:val="20"/>
          <w:lang w:val="es-CL"/>
        </w:rPr>
        <w:t xml:space="preserve"> </w:t>
      </w:r>
      <w:r w:rsidRPr="008A4DE2">
        <w:rPr>
          <w:szCs w:val="20"/>
          <w:lang w:val="es-CL"/>
        </w:rPr>
        <w:t xml:space="preserve">Castillo-Carniglia, A., González-Santa Cruz, A., Cerdá, M., </w:t>
      </w:r>
      <w:proofErr w:type="spellStart"/>
      <w:r w:rsidRPr="008A4DE2">
        <w:rPr>
          <w:szCs w:val="20"/>
          <w:lang w:val="es-CL"/>
        </w:rPr>
        <w:t>Delcher</w:t>
      </w:r>
      <w:proofErr w:type="spellEnd"/>
      <w:r w:rsidRPr="008A4DE2">
        <w:rPr>
          <w:szCs w:val="20"/>
          <w:lang w:val="es-CL"/>
        </w:rPr>
        <w:t xml:space="preserve">, C., </w:t>
      </w:r>
      <w:proofErr w:type="spellStart"/>
      <w:r w:rsidRPr="008A4DE2">
        <w:rPr>
          <w:szCs w:val="20"/>
          <w:lang w:val="es-CL"/>
        </w:rPr>
        <w:t>Shev</w:t>
      </w:r>
      <w:proofErr w:type="spellEnd"/>
      <w:r w:rsidRPr="008A4DE2">
        <w:rPr>
          <w:szCs w:val="20"/>
          <w:lang w:val="es-CL"/>
        </w:rPr>
        <w:t xml:space="preserve">, A. B., </w:t>
      </w:r>
      <w:proofErr w:type="spellStart"/>
      <w:r w:rsidRPr="008A4DE2">
        <w:rPr>
          <w:szCs w:val="20"/>
          <w:lang w:val="es-CL"/>
        </w:rPr>
        <w:t>Wintemute</w:t>
      </w:r>
      <w:proofErr w:type="spellEnd"/>
      <w:r w:rsidRPr="008A4DE2">
        <w:rPr>
          <w:szCs w:val="20"/>
          <w:lang w:val="es-CL"/>
        </w:rPr>
        <w:t xml:space="preserve">, G. J., &amp; Henry, S. G. (2021). </w:t>
      </w:r>
      <w:r w:rsidRPr="008A4DE2">
        <w:rPr>
          <w:szCs w:val="20"/>
        </w:rPr>
        <w:t xml:space="preserve">Changes in opioid prescribing after implementation of mandatory registration and proactive reports within California’s prescription drug monitoring program. </w:t>
      </w:r>
      <w:proofErr w:type="spellStart"/>
      <w:r w:rsidRPr="008A4DE2">
        <w:rPr>
          <w:szCs w:val="20"/>
          <w:lang w:val="es-CL"/>
        </w:rPr>
        <w:t>Drug</w:t>
      </w:r>
      <w:proofErr w:type="spellEnd"/>
      <w:r w:rsidRPr="008A4DE2">
        <w:rPr>
          <w:szCs w:val="20"/>
          <w:lang w:val="es-CL"/>
        </w:rPr>
        <w:t xml:space="preserve"> and Alcohol </w:t>
      </w:r>
      <w:proofErr w:type="spellStart"/>
      <w:r w:rsidRPr="008A4DE2">
        <w:rPr>
          <w:szCs w:val="20"/>
          <w:lang w:val="es-CL"/>
        </w:rPr>
        <w:t>Dependence</w:t>
      </w:r>
      <w:proofErr w:type="spellEnd"/>
      <w:r w:rsidRPr="008A4DE2">
        <w:rPr>
          <w:szCs w:val="20"/>
          <w:lang w:val="es-CL"/>
        </w:rPr>
        <w:t xml:space="preserve">, 218, 108405-108405. </w:t>
      </w:r>
      <w:r w:rsidR="00346897">
        <w:fldChar w:fldCharType="begin"/>
      </w:r>
      <w:r w:rsidR="00346897" w:rsidRPr="008128D8">
        <w:rPr>
          <w:lang w:val="es-CL"/>
          <w:rPrChange w:id="158" w:author="Alvaro Castillo Carniglia | U.Mayor" w:date="2022-06-13T08:01:00Z">
            <w:rPr/>
          </w:rPrChange>
        </w:rPr>
        <w:instrText xml:space="preserve"> HYPERLINK "https://doi.org/10.1016/j.drugalcdep.2020.108405" </w:instrText>
      </w:r>
      <w:r w:rsidR="00346897">
        <w:fldChar w:fldCharType="separate"/>
      </w:r>
      <w:r w:rsidRPr="008A4DE2">
        <w:rPr>
          <w:rStyle w:val="Hipervnculo"/>
          <w:color w:val="auto"/>
          <w:szCs w:val="20"/>
          <w:lang w:val="es-CL"/>
        </w:rPr>
        <w:t>https://doi.org/10.1016/j.drugalcdep.2020.108405</w:t>
      </w:r>
      <w:r w:rsidR="00346897">
        <w:rPr>
          <w:rStyle w:val="Hipervnculo"/>
          <w:color w:val="auto"/>
          <w:szCs w:val="20"/>
          <w:lang w:val="es-CL"/>
        </w:rPr>
        <w:fldChar w:fldCharType="end"/>
      </w:r>
    </w:p>
    <w:p w14:paraId="7F37DA16" w14:textId="1D77B598" w:rsidR="008A4DE2" w:rsidRDefault="008A4DE2" w:rsidP="008A4DE2">
      <w:pPr>
        <w:spacing w:line="240" w:lineRule="auto"/>
        <w:rPr>
          <w:szCs w:val="20"/>
        </w:rPr>
      </w:pPr>
      <w:r w:rsidRPr="008A4DE2">
        <w:rPr>
          <w:szCs w:val="20"/>
          <w:lang w:val="es-CL"/>
        </w:rPr>
        <w:t>[1</w:t>
      </w:r>
      <w:r w:rsidR="00AB51B3">
        <w:rPr>
          <w:szCs w:val="20"/>
          <w:lang w:val="es-CL"/>
        </w:rPr>
        <w:t>4</w:t>
      </w:r>
      <w:r w:rsidRPr="008A4DE2">
        <w:rPr>
          <w:szCs w:val="20"/>
          <w:lang w:val="es-CL"/>
        </w:rPr>
        <w:t xml:space="preserve">] </w:t>
      </w:r>
      <w:proofErr w:type="spellStart"/>
      <w:r w:rsidRPr="008A4DE2">
        <w:rPr>
          <w:szCs w:val="20"/>
          <w:lang w:val="es-CL"/>
        </w:rPr>
        <w:t>Olivari</w:t>
      </w:r>
      <w:proofErr w:type="spellEnd"/>
      <w:r w:rsidRPr="008A4DE2">
        <w:rPr>
          <w:szCs w:val="20"/>
          <w:lang w:val="es-CL"/>
        </w:rPr>
        <w:t>, C. F., Gonzále</w:t>
      </w:r>
      <w:r w:rsidR="00E64DB5">
        <w:rPr>
          <w:szCs w:val="20"/>
          <w:lang w:val="es-CL"/>
        </w:rPr>
        <w:t>z</w:t>
      </w:r>
      <w:r w:rsidRPr="008A4DE2">
        <w:rPr>
          <w:szCs w:val="20"/>
          <w:lang w:val="es-CL"/>
        </w:rPr>
        <w:t xml:space="preserve">-Santa Cruz, A., Mauro, P. M., </w:t>
      </w:r>
      <w:proofErr w:type="spellStart"/>
      <w:r w:rsidRPr="008A4DE2">
        <w:rPr>
          <w:szCs w:val="20"/>
          <w:lang w:val="es-CL"/>
        </w:rPr>
        <w:t>Martins</w:t>
      </w:r>
      <w:proofErr w:type="spellEnd"/>
      <w:r w:rsidRPr="008A4DE2">
        <w:rPr>
          <w:szCs w:val="20"/>
          <w:lang w:val="es-CL"/>
        </w:rPr>
        <w:t xml:space="preserve">, S. S., Sapag, J., Gaete, J., Cerdá, M., &amp; Castillo-Carniglia, A. (2022;2021;). </w:t>
      </w:r>
      <w:r w:rsidRPr="008A4DE2">
        <w:rPr>
          <w:szCs w:val="20"/>
        </w:rPr>
        <w:t xml:space="preserve">Treatment outcome and readmission risk among women in women-only versus mixed-gender drug treatment programs in chile. Journal of Substance Abuse Treatment, 134, 108616-108616. </w:t>
      </w:r>
      <w:hyperlink r:id="rId15" w:history="1">
        <w:r w:rsidR="00E64DB5" w:rsidRPr="00E50AF5">
          <w:rPr>
            <w:rStyle w:val="Hipervnculo"/>
            <w:szCs w:val="20"/>
          </w:rPr>
          <w:t>https://doi.org/10.1016/j.jsat.2021.108616</w:t>
        </w:r>
      </w:hyperlink>
    </w:p>
    <w:p w14:paraId="3FA3EEB5" w14:textId="01F93D7B" w:rsidR="004E53CD" w:rsidRDefault="004E53CD" w:rsidP="004E53CD">
      <w:pPr>
        <w:spacing w:line="240" w:lineRule="auto"/>
        <w:rPr>
          <w:szCs w:val="20"/>
        </w:rPr>
      </w:pPr>
      <w:r w:rsidRPr="004E53CD">
        <w:rPr>
          <w:szCs w:val="20"/>
        </w:rPr>
        <w:t>[1</w:t>
      </w:r>
      <w:r w:rsidR="00AB51B3">
        <w:rPr>
          <w:szCs w:val="20"/>
        </w:rPr>
        <w:t>5</w:t>
      </w:r>
      <w:r w:rsidRPr="004E53CD">
        <w:rPr>
          <w:szCs w:val="20"/>
        </w:rPr>
        <w:t>]</w:t>
      </w:r>
      <w:r>
        <w:rPr>
          <w:szCs w:val="20"/>
        </w:rPr>
        <w:t xml:space="preserve"> </w:t>
      </w:r>
      <w:r w:rsidRPr="004E53CD">
        <w:rPr>
          <w:szCs w:val="20"/>
        </w:rPr>
        <w:t>DIPRES (2020) Outcome Evaluation of the Treatment and Rehabilitation Programs of the National</w:t>
      </w:r>
      <w:r w:rsidR="00AB51B3">
        <w:rPr>
          <w:szCs w:val="20"/>
        </w:rPr>
        <w:t xml:space="preserve"> </w:t>
      </w:r>
      <w:r w:rsidRPr="004E53CD">
        <w:rPr>
          <w:szCs w:val="20"/>
        </w:rPr>
        <w:t xml:space="preserve">Service for the Prevention and Rehabilitation of Drug and Alcohol Consumption, </w:t>
      </w:r>
      <w:r w:rsidR="00C17DE8" w:rsidRPr="004E53CD">
        <w:rPr>
          <w:szCs w:val="20"/>
        </w:rPr>
        <w:t>SENDA. Financed</w:t>
      </w:r>
      <w:r w:rsidRPr="004E53CD">
        <w:rPr>
          <w:szCs w:val="20"/>
        </w:rPr>
        <w:t xml:space="preserve"> by Budget Management Department (DIPRES), Ministry of Finance OF Chile.</w:t>
      </w:r>
    </w:p>
    <w:p w14:paraId="0EB77909" w14:textId="77777777" w:rsidR="00E64DB5" w:rsidRPr="003E665F" w:rsidRDefault="00E64DB5" w:rsidP="008A4DE2">
      <w:pPr>
        <w:spacing w:line="240" w:lineRule="auto"/>
        <w:rPr>
          <w:color w:val="3A3A3A"/>
          <w:shd w:val="clear" w:color="auto" w:fill="FFFFFF"/>
        </w:rPr>
      </w:pPr>
    </w:p>
    <w:p w14:paraId="0C1E968F" w14:textId="6859C3DD" w:rsidR="00393891" w:rsidRDefault="00393891" w:rsidP="00BF696D">
      <w:pPr>
        <w:pStyle w:val="Ttulo1"/>
        <w:spacing w:before="0" w:beforeAutospacing="0"/>
        <w:rPr>
          <w:rFonts w:ascii="Verdana" w:hAnsi="Verdana"/>
          <w:sz w:val="20"/>
          <w:szCs w:val="20"/>
        </w:rPr>
      </w:pPr>
      <w:r>
        <w:rPr>
          <w:rFonts w:ascii="Verdana" w:hAnsi="Verdana"/>
          <w:sz w:val="20"/>
          <w:szCs w:val="20"/>
        </w:rPr>
        <w:lastRenderedPageBreak/>
        <w:t>Annex</w:t>
      </w:r>
      <w:r w:rsidR="00FB3C00">
        <w:rPr>
          <w:rFonts w:ascii="Verdana" w:hAnsi="Verdana"/>
          <w:sz w:val="20"/>
          <w:szCs w:val="20"/>
        </w:rPr>
        <w:t xml:space="preserve"> 1 -</w:t>
      </w:r>
      <w:r w:rsidR="00FB3C00" w:rsidRPr="00FB3C00">
        <w:t xml:space="preserve"> </w:t>
      </w:r>
      <w:r w:rsidR="00FB3C00" w:rsidRPr="00FB3C00">
        <w:rPr>
          <w:rFonts w:ascii="Verdana" w:hAnsi="Verdana"/>
          <w:sz w:val="20"/>
          <w:szCs w:val="20"/>
        </w:rPr>
        <w:t>Database description and data linking processing</w:t>
      </w:r>
    </w:p>
    <w:p w14:paraId="2D000F3A" w14:textId="0FD52766" w:rsidR="0035574E" w:rsidRDefault="0035574E" w:rsidP="0035574E">
      <w:pPr>
        <w:spacing w:line="240" w:lineRule="auto"/>
        <w:ind w:firstLine="284"/>
        <w:rPr>
          <w:szCs w:val="20"/>
          <w:lang w:val="en-GB"/>
        </w:rPr>
      </w:pPr>
      <w:r>
        <w:rPr>
          <w:szCs w:val="20"/>
        </w:rPr>
        <w:t>Since justice system records were recently obtained (</w:t>
      </w:r>
      <w:commentRangeStart w:id="159"/>
      <w:del w:id="160" w:author="Andrés González Santa Cruz" w:date="2022-06-13T20:09:00Z">
        <w:r w:rsidDel="003A28DB">
          <w:rPr>
            <w:szCs w:val="20"/>
          </w:rPr>
          <w:delText xml:space="preserve">July </w:delText>
        </w:r>
      </w:del>
      <w:ins w:id="161" w:author="Andrés González Santa Cruz" w:date="2022-06-13T20:09:00Z">
        <w:r w:rsidR="003A28DB">
          <w:rPr>
            <w:szCs w:val="20"/>
          </w:rPr>
          <w:t>December</w:t>
        </w:r>
        <w:r w:rsidR="003A28DB">
          <w:rPr>
            <w:szCs w:val="20"/>
          </w:rPr>
          <w:t xml:space="preserve"> </w:t>
        </w:r>
      </w:ins>
      <w:r>
        <w:rPr>
          <w:szCs w:val="20"/>
        </w:rPr>
        <w:t xml:space="preserve">2021), </w:t>
      </w:r>
      <w:commentRangeEnd w:id="159"/>
      <w:r w:rsidR="00315E2C">
        <w:rPr>
          <w:rStyle w:val="Refdecomentario"/>
          <w:rFonts w:ascii="Times New Roman" w:eastAsia="Times New Roman" w:hAnsi="Times New Roman" w:cs="Times New Roman"/>
          <w:lang w:val="es-CL" w:eastAsia="es-ES_tradnl"/>
        </w:rPr>
        <w:commentReference w:id="159"/>
      </w:r>
      <w:r>
        <w:rPr>
          <w:szCs w:val="20"/>
        </w:rPr>
        <w:t>w</w:t>
      </w:r>
      <w:proofErr w:type="spellStart"/>
      <w:r w:rsidRPr="008F7B7E">
        <w:rPr>
          <w:szCs w:val="20"/>
          <w:lang w:val="en-GB"/>
        </w:rPr>
        <w:t>e</w:t>
      </w:r>
      <w:proofErr w:type="spellEnd"/>
      <w:r w:rsidRPr="008F7B7E">
        <w:rPr>
          <w:szCs w:val="20"/>
          <w:lang w:val="en-GB"/>
        </w:rPr>
        <w:t xml:space="preserve"> </w:t>
      </w:r>
      <w:r>
        <w:rPr>
          <w:szCs w:val="20"/>
          <w:lang w:val="en-GB"/>
        </w:rPr>
        <w:t xml:space="preserve">are advancing </w:t>
      </w:r>
      <w:r w:rsidRPr="008F7B7E">
        <w:rPr>
          <w:szCs w:val="20"/>
          <w:lang w:val="en-GB"/>
        </w:rPr>
        <w:t>in a</w:t>
      </w:r>
      <w:r>
        <w:rPr>
          <w:szCs w:val="20"/>
          <w:lang w:val="en-GB"/>
        </w:rPr>
        <w:t xml:space="preserve"> preliminary codebook of the data and we explore their structure in terms of conditional variables, determine the granularity (e.g., analyse contacts by cause or by relationships as a unit of study), check discordant dates (See Annex 4 for preliminary products).</w:t>
      </w:r>
    </w:p>
    <w:p w14:paraId="7654FE22" w14:textId="24BBED30" w:rsidR="0035574E" w:rsidRPr="008128D8" w:rsidRDefault="0035574E" w:rsidP="0035574E">
      <w:pPr>
        <w:spacing w:line="240" w:lineRule="auto"/>
        <w:ind w:firstLine="284"/>
        <w:rPr>
          <w:szCs w:val="20"/>
          <w:lang w:val="en-US"/>
          <w:rPrChange w:id="162" w:author="Alvaro Castillo Carniglia | U.Mayor" w:date="2022-06-13T08:01:00Z">
            <w:rPr>
              <w:szCs w:val="20"/>
              <w:lang w:val="es-CL"/>
            </w:rPr>
          </w:rPrChange>
        </w:rPr>
      </w:pPr>
      <w:r>
        <w:rPr>
          <w:szCs w:val="20"/>
          <w:lang w:val="en-US"/>
        </w:rPr>
        <w:t xml:space="preserve">As part of the FONDECYT No. 1191282 leaded by Dr. Castillo, we interviewed several SENDA professionals that allowed us to </w:t>
      </w:r>
      <w:del w:id="163" w:author="Alvaro Castillo Carniglia | U.Mayor" w:date="2022-06-13T09:45:00Z">
        <w:r w:rsidDel="00315E2C">
          <w:rPr>
            <w:szCs w:val="20"/>
            <w:lang w:val="en-US"/>
          </w:rPr>
          <w:delText xml:space="preserve">acknowledge </w:delText>
        </w:r>
      </w:del>
      <w:ins w:id="164" w:author="Alvaro Castillo Carniglia | U.Mayor" w:date="2022-06-13T09:53:00Z">
        <w:r w:rsidR="00315E2C">
          <w:rPr>
            <w:szCs w:val="20"/>
            <w:lang w:val="en-US"/>
          </w:rPr>
          <w:t>understand</w:t>
        </w:r>
      </w:ins>
      <w:ins w:id="165" w:author="Alvaro Castillo Carniglia | U.Mayor" w:date="2022-06-13T09:45:00Z">
        <w:r w:rsidR="00315E2C">
          <w:rPr>
            <w:szCs w:val="20"/>
            <w:lang w:val="en-US"/>
          </w:rPr>
          <w:t xml:space="preserve"> </w:t>
        </w:r>
      </w:ins>
      <w:r>
        <w:rPr>
          <w:szCs w:val="20"/>
          <w:lang w:val="en-US"/>
        </w:rPr>
        <w:t xml:space="preserve">the data structure, and determine casuistic criteria </w:t>
      </w:r>
      <w:r w:rsidRPr="00255F4B">
        <w:rPr>
          <w:szCs w:val="20"/>
          <w:lang w:val="en-US"/>
        </w:rPr>
        <w:t>based on the experience of everyday practice (e</w:t>
      </w:r>
      <w:ins w:id="166" w:author="Alvaro Castillo Carniglia | U.Mayor" w:date="2022-06-13T09:53:00Z">
        <w:r w:rsidR="00315E2C">
          <w:rPr>
            <w:szCs w:val="20"/>
            <w:lang w:val="en-US"/>
          </w:rPr>
          <w:t>.</w:t>
        </w:r>
      </w:ins>
      <w:r w:rsidRPr="00255F4B">
        <w:rPr>
          <w:szCs w:val="20"/>
          <w:lang w:val="en-US"/>
        </w:rPr>
        <w:t xml:space="preserve">g., </w:t>
      </w:r>
      <w:proofErr w:type="spellStart"/>
      <w:r w:rsidRPr="00255F4B">
        <w:rPr>
          <w:szCs w:val="20"/>
          <w:lang w:val="en-US"/>
        </w:rPr>
        <w:t>cutpoints</w:t>
      </w:r>
      <w:proofErr w:type="spellEnd"/>
      <w:r w:rsidRPr="00255F4B">
        <w:rPr>
          <w:szCs w:val="20"/>
          <w:lang w:val="en-US"/>
        </w:rPr>
        <w:t xml:space="preserve"> of reference and hierarchy of variables)</w:t>
      </w:r>
      <w:r>
        <w:rPr>
          <w:szCs w:val="20"/>
          <w:lang w:val="en-US"/>
        </w:rPr>
        <w:t>. Also, we cross-validated some of the time-invariant information of patients with records of the Treatment Outcomes Profile databases</w:t>
      </w:r>
      <w:r w:rsidRPr="00255F4B">
        <w:rPr>
          <w:szCs w:val="20"/>
          <w:lang w:val="en-US"/>
        </w:rPr>
        <w:t>.</w:t>
      </w:r>
    </w:p>
    <w:p w14:paraId="35A644EE" w14:textId="1E39F9F7" w:rsidR="0035574E" w:rsidRDefault="0035574E" w:rsidP="0035574E">
      <w:pPr>
        <w:spacing w:line="240" w:lineRule="auto"/>
        <w:ind w:firstLine="284"/>
        <w:rPr>
          <w:szCs w:val="20"/>
          <w:lang w:val="en-GB"/>
        </w:rPr>
      </w:pPr>
      <w:r>
        <w:rPr>
          <w:szCs w:val="20"/>
          <w:lang w:val="en-US"/>
        </w:rPr>
        <w:t xml:space="preserve">We are collecting and systematizing </w:t>
      </w:r>
      <w:r w:rsidRPr="00D84FBB">
        <w:rPr>
          <w:szCs w:val="20"/>
          <w:lang w:val="en-US"/>
        </w:rPr>
        <w:t>bibliographical material</w:t>
      </w:r>
      <w:r>
        <w:rPr>
          <w:szCs w:val="20"/>
          <w:lang w:val="en-US"/>
        </w:rPr>
        <w:t xml:space="preserve"> related to the research objectives through electronic databases. Yet, we need to standardize variables, </w:t>
      </w:r>
      <w:r>
        <w:rPr>
          <w:szCs w:val="20"/>
          <w:lang w:val="en-GB"/>
        </w:rPr>
        <w:t xml:space="preserve">label fields, and correct data integrity issues </w:t>
      </w:r>
      <w:r w:rsidRPr="00255F4B">
        <w:rPr>
          <w:szCs w:val="20"/>
          <w:lang w:val="en-GB"/>
        </w:rPr>
        <w:t>(e.g., typographical errors, automation bias, or variations in name spelling or form)</w:t>
      </w:r>
      <w:r>
        <w:rPr>
          <w:szCs w:val="20"/>
          <w:lang w:val="en-GB"/>
        </w:rPr>
        <w:t xml:space="preserve"> to advance to the analyses and test our hypothesis.</w:t>
      </w:r>
    </w:p>
    <w:p w14:paraId="46AF2B90" w14:textId="62393AD7" w:rsidR="0035574E" w:rsidRDefault="00BF696D" w:rsidP="0035574E">
      <w:pPr>
        <w:spacing w:line="240" w:lineRule="auto"/>
        <w:ind w:firstLine="284"/>
        <w:rPr>
          <w:szCs w:val="20"/>
          <w:lang w:val="en-GB"/>
        </w:rPr>
      </w:pPr>
      <w:r>
        <w:rPr>
          <w:noProof/>
        </w:rPr>
        <w:drawing>
          <wp:anchor distT="0" distB="0" distL="114300" distR="114300" simplePos="0" relativeHeight="251659264" behindDoc="1" locked="0" layoutInCell="1" allowOverlap="1" wp14:anchorId="7FAC70E9" wp14:editId="730DBEB2">
            <wp:simplePos x="0" y="0"/>
            <wp:positionH relativeFrom="column">
              <wp:posOffset>-30406</wp:posOffset>
            </wp:positionH>
            <wp:positionV relativeFrom="paragraph">
              <wp:posOffset>583830</wp:posOffset>
            </wp:positionV>
            <wp:extent cx="6453621" cy="4695426"/>
            <wp:effectExtent l="0" t="0" r="4445" b="0"/>
            <wp:wrapTight wrapText="bothSides">
              <wp:wrapPolygon edited="0">
                <wp:start x="0" y="0"/>
                <wp:lineTo x="0" y="21471"/>
                <wp:lineTo x="21551" y="21471"/>
                <wp:lineTo x="21551" y="0"/>
                <wp:lineTo x="0" y="0"/>
              </wp:wrapPolygon>
            </wp:wrapTight>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53621" cy="4695426"/>
                    </a:xfrm>
                    <a:prstGeom prst="rect">
                      <a:avLst/>
                    </a:prstGeom>
                    <a:noFill/>
                    <a:ln>
                      <a:noFill/>
                    </a:ln>
                  </pic:spPr>
                </pic:pic>
              </a:graphicData>
            </a:graphic>
          </wp:anchor>
        </w:drawing>
      </w:r>
      <w:r w:rsidR="0035574E">
        <w:rPr>
          <w:szCs w:val="20"/>
          <w:lang w:val="en-GB"/>
        </w:rPr>
        <w:t>Depending on the unit of analysis and due to the longitudinal nature of our data, we may need to discuss whether to discard overlapped events (e.g., people in treatment and incarcerated at the same time) or discordant dates (e.g., people that committed a crime after the justice process was finished).</w:t>
      </w:r>
    </w:p>
    <w:p w14:paraId="6A1940B7" w14:textId="70A020A3" w:rsidR="002A0A25" w:rsidRDefault="002A0A25" w:rsidP="00C52817">
      <w:pPr>
        <w:spacing w:before="100" w:beforeAutospacing="1" w:after="100" w:afterAutospacing="1" w:line="240" w:lineRule="auto"/>
        <w:ind w:left="-284" w:firstLine="568"/>
        <w:textAlignment w:val="baseline"/>
        <w:rPr>
          <w:rFonts w:eastAsia="Times New Roman" w:cs="Arial"/>
          <w:i/>
          <w:iCs/>
          <w:color w:val="000000"/>
          <w:sz w:val="16"/>
          <w:szCs w:val="18"/>
          <w:lang w:val="en-US" w:eastAsia="en-AU"/>
        </w:rPr>
      </w:pPr>
      <w:r w:rsidRPr="00C52817">
        <w:rPr>
          <w:rFonts w:eastAsia="Times New Roman" w:cs="Arial"/>
          <w:i/>
          <w:iCs/>
          <w:color w:val="000000"/>
          <w:sz w:val="16"/>
          <w:szCs w:val="18"/>
          <w:lang w:val="en-US" w:eastAsia="en-AU"/>
        </w:rPr>
        <w:t>Note. Rel.= Relationships or the combination of a victim (Vic), an offender (Imp), a judicial cause (RUC).</w:t>
      </w:r>
    </w:p>
    <w:p w14:paraId="0B3D4BBE" w14:textId="77777777" w:rsidR="0057147F" w:rsidRDefault="0057147F">
      <w:pPr>
        <w:jc w:val="left"/>
        <w:rPr>
          <w:rFonts w:eastAsia="Times New Roman" w:cs="Times New Roman"/>
          <w:b/>
          <w:bCs/>
          <w:color w:val="4472C4" w:themeColor="accent1"/>
          <w:kern w:val="36"/>
          <w:szCs w:val="20"/>
          <w:lang w:eastAsia="en-AU"/>
        </w:rPr>
      </w:pPr>
      <w:r>
        <w:rPr>
          <w:szCs w:val="20"/>
        </w:rPr>
        <w:br w:type="page"/>
      </w:r>
    </w:p>
    <w:p w14:paraId="164989FE" w14:textId="193B445B" w:rsidR="00EF4859" w:rsidRPr="00160467" w:rsidRDefault="00EF4859" w:rsidP="00BF696D">
      <w:pPr>
        <w:pStyle w:val="Ttulo1"/>
        <w:spacing w:before="0" w:beforeAutospacing="0"/>
        <w:rPr>
          <w:rFonts w:ascii="Verdana" w:hAnsi="Verdana"/>
          <w:sz w:val="20"/>
          <w:szCs w:val="20"/>
        </w:rPr>
      </w:pPr>
      <w:r>
        <w:rPr>
          <w:rFonts w:ascii="Verdana" w:hAnsi="Verdana"/>
          <w:sz w:val="20"/>
          <w:szCs w:val="20"/>
        </w:rPr>
        <w:lastRenderedPageBreak/>
        <w:t xml:space="preserve">Annex </w:t>
      </w:r>
      <w:r w:rsidR="00867ACD">
        <w:rPr>
          <w:rFonts w:ascii="Verdana" w:hAnsi="Verdana"/>
          <w:sz w:val="20"/>
          <w:szCs w:val="20"/>
        </w:rPr>
        <w:t>2</w:t>
      </w:r>
      <w:r>
        <w:rPr>
          <w:rFonts w:ascii="Verdana" w:hAnsi="Verdana"/>
          <w:sz w:val="20"/>
          <w:szCs w:val="20"/>
        </w:rPr>
        <w:t xml:space="preserve"> –</w:t>
      </w:r>
      <w:r w:rsidRPr="00FB3C00">
        <w:t xml:space="preserve"> </w:t>
      </w:r>
      <w:r w:rsidR="005C5D31">
        <w:rPr>
          <w:rFonts w:ascii="Verdana" w:hAnsi="Verdana"/>
          <w:sz w:val="20"/>
          <w:szCs w:val="20"/>
        </w:rPr>
        <w:t>Baseline characteristics of the cohort by Completion of the first treatment,</w:t>
      </w:r>
      <w:r w:rsidR="00E1595E">
        <w:rPr>
          <w:rFonts w:ascii="Verdana" w:hAnsi="Verdana"/>
          <w:sz w:val="20"/>
          <w:szCs w:val="20"/>
        </w:rPr>
        <w:t xml:space="preserve"> up to date</w:t>
      </w:r>
      <w:r w:rsidR="004913A3">
        <w:rPr>
          <w:rFonts w:ascii="Verdana" w:hAnsi="Verdana"/>
          <w:sz w:val="20"/>
          <w:szCs w:val="20"/>
        </w:rPr>
        <w:t xml:space="preserve"> (preliminary </w:t>
      </w:r>
      <w:r w:rsidR="009D13CF">
        <w:rPr>
          <w:rFonts w:ascii="Verdana" w:hAnsi="Verdana"/>
          <w:sz w:val="20"/>
          <w:szCs w:val="20"/>
        </w:rPr>
        <w:t>summary</w:t>
      </w:r>
      <w:r w:rsidR="004913A3">
        <w:rPr>
          <w:rFonts w:ascii="Verdana" w:hAnsi="Verdana"/>
          <w:sz w:val="20"/>
          <w:szCs w:val="20"/>
        </w:rPr>
        <w:t>)</w:t>
      </w:r>
    </w:p>
    <w:tbl>
      <w:tblPr>
        <w:tblW w:w="9762" w:type="dxa"/>
        <w:tblBorders>
          <w:bottom w:val="single" w:sz="4" w:space="0" w:color="auto"/>
        </w:tblBorders>
        <w:tblCellMar>
          <w:left w:w="0" w:type="dxa"/>
          <w:right w:w="0" w:type="dxa"/>
        </w:tblCellMar>
        <w:tblLook w:val="04A0" w:firstRow="1" w:lastRow="0" w:firstColumn="1" w:lastColumn="0" w:noHBand="0" w:noVBand="1"/>
      </w:tblPr>
      <w:tblGrid>
        <w:gridCol w:w="4822"/>
        <w:gridCol w:w="2240"/>
        <w:gridCol w:w="2700"/>
      </w:tblGrid>
      <w:tr w:rsidR="0057147F" w:rsidRPr="0057147F" w14:paraId="27E71791" w14:textId="77777777" w:rsidTr="00BF696D">
        <w:trPr>
          <w:trHeight w:val="20"/>
        </w:trPr>
        <w:tc>
          <w:tcPr>
            <w:tcW w:w="4822"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2F142696" w14:textId="13AD1CF7" w:rsidR="0057147F" w:rsidRPr="0057147F" w:rsidRDefault="0057147F" w:rsidP="0057147F">
            <w:pPr>
              <w:spacing w:after="0"/>
              <w:jc w:val="left"/>
              <w:rPr>
                <w:rFonts w:cs="Calibri"/>
                <w:b/>
                <w:bCs/>
                <w:color w:val="000000"/>
                <w:szCs w:val="20"/>
              </w:rPr>
            </w:pPr>
            <w:r>
              <w:rPr>
                <w:rFonts w:cs="Calibri"/>
                <w:b/>
                <w:bCs/>
                <w:color w:val="000000"/>
                <w:szCs w:val="20"/>
              </w:rPr>
              <w:t>Variables</w:t>
            </w:r>
          </w:p>
        </w:tc>
        <w:tc>
          <w:tcPr>
            <w:tcW w:w="2240" w:type="dxa"/>
            <w:tcBorders>
              <w:top w:val="single" w:sz="4" w:space="0" w:color="auto"/>
              <w:bottom w:val="single" w:sz="4" w:space="0" w:color="auto"/>
            </w:tcBorders>
            <w:shd w:val="clear" w:color="auto" w:fill="auto"/>
            <w:noWrap/>
            <w:tcMar>
              <w:top w:w="15" w:type="dxa"/>
              <w:left w:w="15" w:type="dxa"/>
              <w:bottom w:w="0" w:type="dxa"/>
              <w:right w:w="15" w:type="dxa"/>
            </w:tcMar>
            <w:vAlign w:val="bottom"/>
            <w:hideMark/>
          </w:tcPr>
          <w:p w14:paraId="3319204F" w14:textId="77777777" w:rsidR="0057147F" w:rsidRPr="0057147F" w:rsidRDefault="0057147F" w:rsidP="0057147F">
            <w:pPr>
              <w:spacing w:after="0"/>
              <w:rPr>
                <w:rFonts w:cs="Calibri"/>
                <w:b/>
                <w:bCs/>
                <w:color w:val="000000"/>
                <w:szCs w:val="20"/>
              </w:rPr>
            </w:pPr>
            <w:r w:rsidRPr="0057147F">
              <w:rPr>
                <w:rFonts w:cs="Calibri"/>
                <w:b/>
                <w:bCs/>
                <w:color w:val="000000"/>
                <w:szCs w:val="20"/>
              </w:rPr>
              <w:t>Completion   N=19278</w:t>
            </w:r>
          </w:p>
        </w:tc>
        <w:tc>
          <w:tcPr>
            <w:tcW w:w="2700" w:type="dxa"/>
            <w:tcBorders>
              <w:top w:val="single" w:sz="4" w:space="0" w:color="auto"/>
              <w:bottom w:val="single" w:sz="4" w:space="0" w:color="auto"/>
            </w:tcBorders>
            <w:shd w:val="clear" w:color="auto" w:fill="auto"/>
            <w:noWrap/>
            <w:tcMar>
              <w:top w:w="15" w:type="dxa"/>
              <w:left w:w="15" w:type="dxa"/>
              <w:bottom w:w="0" w:type="dxa"/>
              <w:right w:w="15" w:type="dxa"/>
            </w:tcMar>
            <w:vAlign w:val="bottom"/>
            <w:hideMark/>
          </w:tcPr>
          <w:p w14:paraId="65F94C0A" w14:textId="77777777" w:rsidR="0057147F" w:rsidRPr="0057147F" w:rsidRDefault="0057147F" w:rsidP="0057147F">
            <w:pPr>
              <w:spacing w:after="0"/>
              <w:rPr>
                <w:rFonts w:cs="Calibri"/>
                <w:b/>
                <w:bCs/>
                <w:color w:val="000000"/>
                <w:szCs w:val="20"/>
              </w:rPr>
            </w:pPr>
            <w:r w:rsidRPr="0057147F">
              <w:rPr>
                <w:rFonts w:cs="Calibri"/>
                <w:b/>
                <w:bCs/>
                <w:color w:val="000000"/>
                <w:szCs w:val="20"/>
              </w:rPr>
              <w:t>Non-completion   N=60249</w:t>
            </w:r>
          </w:p>
        </w:tc>
      </w:tr>
      <w:tr w:rsidR="0057147F" w:rsidRPr="0057147F" w14:paraId="2C252E61" w14:textId="77777777" w:rsidTr="00BF696D">
        <w:trPr>
          <w:trHeight w:val="20"/>
        </w:trPr>
        <w:tc>
          <w:tcPr>
            <w:tcW w:w="0" w:type="auto"/>
            <w:tcBorders>
              <w:top w:val="single" w:sz="4" w:space="0" w:color="auto"/>
            </w:tcBorders>
            <w:shd w:val="clear" w:color="auto" w:fill="auto"/>
            <w:noWrap/>
            <w:tcMar>
              <w:top w:w="15" w:type="dxa"/>
              <w:left w:w="15" w:type="dxa"/>
              <w:bottom w:w="0" w:type="dxa"/>
              <w:right w:w="15" w:type="dxa"/>
            </w:tcMar>
            <w:vAlign w:val="bottom"/>
            <w:hideMark/>
          </w:tcPr>
          <w:p w14:paraId="677FD9C9" w14:textId="77777777" w:rsidR="0057147F" w:rsidRPr="0057147F" w:rsidRDefault="0057147F" w:rsidP="0057147F">
            <w:pPr>
              <w:spacing w:after="0"/>
              <w:rPr>
                <w:rFonts w:cs="Calibri"/>
                <w:color w:val="000000"/>
                <w:szCs w:val="20"/>
              </w:rPr>
            </w:pPr>
            <w:r w:rsidRPr="0057147F">
              <w:rPr>
                <w:rFonts w:cs="Calibri"/>
                <w:color w:val="000000"/>
                <w:szCs w:val="20"/>
              </w:rPr>
              <w:t>Primary Substance at Admission:</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2ED2D221"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68D41B38"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3096AB9C" w14:textId="77777777" w:rsidTr="00BF696D">
        <w:trPr>
          <w:trHeight w:val="20"/>
        </w:trPr>
        <w:tc>
          <w:tcPr>
            <w:tcW w:w="0" w:type="auto"/>
            <w:shd w:val="clear" w:color="auto" w:fill="auto"/>
            <w:noWrap/>
            <w:tcMar>
              <w:top w:w="15" w:type="dxa"/>
              <w:left w:w="15" w:type="dxa"/>
              <w:bottom w:w="0" w:type="dxa"/>
              <w:right w:w="15" w:type="dxa"/>
            </w:tcMar>
            <w:vAlign w:val="bottom"/>
            <w:hideMark/>
          </w:tcPr>
          <w:p w14:paraId="2970FC75" w14:textId="77777777" w:rsidR="0057147F" w:rsidRPr="0057147F" w:rsidRDefault="0057147F" w:rsidP="0057147F">
            <w:pPr>
              <w:spacing w:after="0"/>
              <w:rPr>
                <w:rFonts w:cs="Calibri"/>
                <w:color w:val="000000"/>
                <w:szCs w:val="20"/>
              </w:rPr>
            </w:pPr>
            <w:r w:rsidRPr="0057147F">
              <w:rPr>
                <w:rFonts w:cs="Calibri"/>
                <w:color w:val="000000"/>
                <w:szCs w:val="20"/>
              </w:rPr>
              <w:t xml:space="preserve">    Alcohol</w:t>
            </w:r>
          </w:p>
        </w:tc>
        <w:tc>
          <w:tcPr>
            <w:tcW w:w="0" w:type="auto"/>
            <w:shd w:val="clear" w:color="auto" w:fill="auto"/>
            <w:noWrap/>
            <w:tcMar>
              <w:top w:w="15" w:type="dxa"/>
              <w:left w:w="15" w:type="dxa"/>
              <w:bottom w:w="0" w:type="dxa"/>
              <w:right w:w="15" w:type="dxa"/>
            </w:tcMar>
            <w:vAlign w:val="bottom"/>
            <w:hideMark/>
          </w:tcPr>
          <w:p w14:paraId="6E91D756" w14:textId="77777777" w:rsidR="0057147F" w:rsidRPr="0057147F" w:rsidRDefault="0057147F" w:rsidP="0057147F">
            <w:pPr>
              <w:spacing w:after="0"/>
              <w:rPr>
                <w:rFonts w:cs="Calibri"/>
                <w:color w:val="000000"/>
                <w:szCs w:val="20"/>
              </w:rPr>
            </w:pPr>
            <w:r w:rsidRPr="0057147F">
              <w:rPr>
                <w:rFonts w:cs="Calibri"/>
                <w:color w:val="000000"/>
                <w:szCs w:val="20"/>
              </w:rPr>
              <w:t xml:space="preserve">   8522 (44.2</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6BFEFF57" w14:textId="09330AF9" w:rsidR="0057147F" w:rsidRPr="0057147F" w:rsidRDefault="0057147F" w:rsidP="0057147F">
            <w:pPr>
              <w:spacing w:after="0"/>
              <w:rPr>
                <w:rFonts w:cs="Calibri"/>
                <w:color w:val="000000"/>
                <w:szCs w:val="20"/>
              </w:rPr>
            </w:pPr>
            <w:r w:rsidRPr="0057147F">
              <w:rPr>
                <w:rFonts w:cs="Calibri"/>
                <w:color w:val="000000"/>
                <w:szCs w:val="20"/>
              </w:rPr>
              <w:t xml:space="preserve">   18102 (30.0%</w:t>
            </w:r>
            <w:r>
              <w:rPr>
                <w:rFonts w:cs="Calibri"/>
                <w:color w:val="000000"/>
                <w:szCs w:val="20"/>
              </w:rPr>
              <w:t>)</w:t>
            </w:r>
          </w:p>
        </w:tc>
      </w:tr>
      <w:tr w:rsidR="0057147F" w:rsidRPr="0057147F" w14:paraId="6D7D86FE" w14:textId="77777777" w:rsidTr="00BF696D">
        <w:trPr>
          <w:trHeight w:val="20"/>
        </w:trPr>
        <w:tc>
          <w:tcPr>
            <w:tcW w:w="0" w:type="auto"/>
            <w:shd w:val="clear" w:color="auto" w:fill="auto"/>
            <w:noWrap/>
            <w:tcMar>
              <w:top w:w="15" w:type="dxa"/>
              <w:left w:w="15" w:type="dxa"/>
              <w:bottom w:w="0" w:type="dxa"/>
              <w:right w:w="15" w:type="dxa"/>
            </w:tcMar>
            <w:vAlign w:val="bottom"/>
            <w:hideMark/>
          </w:tcPr>
          <w:p w14:paraId="1F425504" w14:textId="77777777" w:rsidR="0057147F" w:rsidRPr="0057147F" w:rsidRDefault="0057147F" w:rsidP="0057147F">
            <w:pPr>
              <w:spacing w:after="0"/>
              <w:rPr>
                <w:rFonts w:cs="Calibri"/>
                <w:color w:val="000000"/>
                <w:szCs w:val="20"/>
              </w:rPr>
            </w:pPr>
            <w:r w:rsidRPr="0057147F">
              <w:rPr>
                <w:rFonts w:cs="Calibri"/>
                <w:color w:val="000000"/>
                <w:szCs w:val="20"/>
              </w:rPr>
              <w:t xml:space="preserve">    Cocaine hydrochloride</w:t>
            </w:r>
          </w:p>
        </w:tc>
        <w:tc>
          <w:tcPr>
            <w:tcW w:w="0" w:type="auto"/>
            <w:shd w:val="clear" w:color="auto" w:fill="auto"/>
            <w:noWrap/>
            <w:tcMar>
              <w:top w:w="15" w:type="dxa"/>
              <w:left w:w="15" w:type="dxa"/>
              <w:bottom w:w="0" w:type="dxa"/>
              <w:right w:w="15" w:type="dxa"/>
            </w:tcMar>
            <w:vAlign w:val="bottom"/>
            <w:hideMark/>
          </w:tcPr>
          <w:p w14:paraId="4EC45005" w14:textId="77777777" w:rsidR="0057147F" w:rsidRPr="0057147F" w:rsidRDefault="0057147F" w:rsidP="0057147F">
            <w:pPr>
              <w:spacing w:after="0"/>
              <w:rPr>
                <w:rFonts w:cs="Calibri"/>
                <w:color w:val="000000"/>
                <w:szCs w:val="20"/>
              </w:rPr>
            </w:pPr>
            <w:r w:rsidRPr="0057147F">
              <w:rPr>
                <w:rFonts w:cs="Calibri"/>
                <w:color w:val="000000"/>
                <w:szCs w:val="20"/>
              </w:rPr>
              <w:t xml:space="preserve">   3279 (17.0</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5C3EBA4A" w14:textId="4587BBE7" w:rsidR="0057147F" w:rsidRPr="0057147F" w:rsidRDefault="0057147F" w:rsidP="0057147F">
            <w:pPr>
              <w:spacing w:after="0"/>
              <w:rPr>
                <w:rFonts w:cs="Calibri"/>
                <w:color w:val="000000"/>
                <w:szCs w:val="20"/>
              </w:rPr>
            </w:pPr>
            <w:r w:rsidRPr="0057147F">
              <w:rPr>
                <w:rFonts w:cs="Calibri"/>
                <w:color w:val="000000"/>
                <w:szCs w:val="20"/>
              </w:rPr>
              <w:t xml:space="preserve">   11459 (19.0%</w:t>
            </w:r>
            <w:r>
              <w:rPr>
                <w:rFonts w:cs="Calibri"/>
                <w:color w:val="000000"/>
                <w:szCs w:val="20"/>
              </w:rPr>
              <w:t>)</w:t>
            </w:r>
          </w:p>
        </w:tc>
      </w:tr>
      <w:tr w:rsidR="0057147F" w:rsidRPr="0057147F" w14:paraId="771AD4A7" w14:textId="77777777" w:rsidTr="00BF696D">
        <w:trPr>
          <w:trHeight w:val="20"/>
        </w:trPr>
        <w:tc>
          <w:tcPr>
            <w:tcW w:w="0" w:type="auto"/>
            <w:shd w:val="clear" w:color="auto" w:fill="auto"/>
            <w:noWrap/>
            <w:tcMar>
              <w:top w:w="15" w:type="dxa"/>
              <w:left w:w="15" w:type="dxa"/>
              <w:bottom w:w="0" w:type="dxa"/>
              <w:right w:w="15" w:type="dxa"/>
            </w:tcMar>
            <w:vAlign w:val="bottom"/>
            <w:hideMark/>
          </w:tcPr>
          <w:p w14:paraId="03B09D83" w14:textId="77777777" w:rsidR="0057147F" w:rsidRPr="0057147F" w:rsidRDefault="0057147F" w:rsidP="0057147F">
            <w:pPr>
              <w:spacing w:after="0"/>
              <w:rPr>
                <w:rFonts w:cs="Calibri"/>
                <w:color w:val="000000"/>
                <w:szCs w:val="20"/>
              </w:rPr>
            </w:pPr>
            <w:r w:rsidRPr="0057147F">
              <w:rPr>
                <w:rFonts w:cs="Calibri"/>
                <w:color w:val="000000"/>
                <w:szCs w:val="20"/>
              </w:rPr>
              <w:t xml:space="preserve">    Marijuana</w:t>
            </w:r>
          </w:p>
        </w:tc>
        <w:tc>
          <w:tcPr>
            <w:tcW w:w="0" w:type="auto"/>
            <w:shd w:val="clear" w:color="auto" w:fill="auto"/>
            <w:noWrap/>
            <w:tcMar>
              <w:top w:w="15" w:type="dxa"/>
              <w:left w:w="15" w:type="dxa"/>
              <w:bottom w:w="0" w:type="dxa"/>
              <w:right w:w="15" w:type="dxa"/>
            </w:tcMar>
            <w:vAlign w:val="bottom"/>
            <w:hideMark/>
          </w:tcPr>
          <w:p w14:paraId="299758F9" w14:textId="77777777" w:rsidR="0057147F" w:rsidRPr="0057147F" w:rsidRDefault="0057147F" w:rsidP="0057147F">
            <w:pPr>
              <w:spacing w:after="0"/>
              <w:rPr>
                <w:rFonts w:cs="Calibri"/>
                <w:color w:val="000000"/>
                <w:szCs w:val="20"/>
              </w:rPr>
            </w:pPr>
            <w:r w:rsidRPr="0057147F">
              <w:rPr>
                <w:rFonts w:cs="Calibri"/>
                <w:color w:val="000000"/>
                <w:szCs w:val="20"/>
              </w:rPr>
              <w:t xml:space="preserve">   1326 (6.88</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2E3D0CA5" w14:textId="5887D416" w:rsidR="0057147F" w:rsidRPr="0057147F" w:rsidRDefault="0057147F" w:rsidP="0057147F">
            <w:pPr>
              <w:spacing w:after="0"/>
              <w:rPr>
                <w:rFonts w:cs="Calibri"/>
                <w:color w:val="000000"/>
                <w:szCs w:val="20"/>
              </w:rPr>
            </w:pPr>
            <w:r w:rsidRPr="0057147F">
              <w:rPr>
                <w:rFonts w:cs="Calibri"/>
                <w:color w:val="000000"/>
                <w:szCs w:val="20"/>
              </w:rPr>
              <w:t xml:space="preserve">   4046 (6.72%</w:t>
            </w:r>
            <w:r>
              <w:rPr>
                <w:rFonts w:cs="Calibri"/>
                <w:color w:val="000000"/>
                <w:szCs w:val="20"/>
              </w:rPr>
              <w:t>)</w:t>
            </w:r>
            <w:r w:rsidRPr="0057147F">
              <w:rPr>
                <w:rFonts w:cs="Calibri"/>
                <w:color w:val="000000"/>
                <w:szCs w:val="20"/>
              </w:rPr>
              <w:t xml:space="preserve"> </w:t>
            </w:r>
          </w:p>
        </w:tc>
      </w:tr>
      <w:tr w:rsidR="0057147F" w:rsidRPr="0057147F" w14:paraId="715AFD66" w14:textId="77777777" w:rsidTr="00BF696D">
        <w:trPr>
          <w:trHeight w:val="20"/>
        </w:trPr>
        <w:tc>
          <w:tcPr>
            <w:tcW w:w="0" w:type="auto"/>
            <w:shd w:val="clear" w:color="auto" w:fill="auto"/>
            <w:noWrap/>
            <w:tcMar>
              <w:top w:w="15" w:type="dxa"/>
              <w:left w:w="15" w:type="dxa"/>
              <w:bottom w:w="0" w:type="dxa"/>
              <w:right w:w="15" w:type="dxa"/>
            </w:tcMar>
            <w:vAlign w:val="bottom"/>
            <w:hideMark/>
          </w:tcPr>
          <w:p w14:paraId="5B5D0C25" w14:textId="77777777" w:rsidR="0057147F" w:rsidRPr="0057147F" w:rsidRDefault="0057147F" w:rsidP="0057147F">
            <w:pPr>
              <w:spacing w:after="0"/>
              <w:rPr>
                <w:rFonts w:cs="Calibri"/>
                <w:color w:val="000000"/>
                <w:szCs w:val="20"/>
              </w:rPr>
            </w:pPr>
            <w:r w:rsidRPr="0057147F">
              <w:rPr>
                <w:rFonts w:cs="Calibri"/>
                <w:color w:val="000000"/>
                <w:szCs w:val="20"/>
              </w:rPr>
              <w:t xml:space="preserve">    Other</w:t>
            </w:r>
          </w:p>
        </w:tc>
        <w:tc>
          <w:tcPr>
            <w:tcW w:w="0" w:type="auto"/>
            <w:shd w:val="clear" w:color="auto" w:fill="auto"/>
            <w:noWrap/>
            <w:tcMar>
              <w:top w:w="15" w:type="dxa"/>
              <w:left w:w="15" w:type="dxa"/>
              <w:bottom w:w="0" w:type="dxa"/>
              <w:right w:w="15" w:type="dxa"/>
            </w:tcMar>
            <w:vAlign w:val="bottom"/>
            <w:hideMark/>
          </w:tcPr>
          <w:p w14:paraId="1BA7BC7D" w14:textId="77777777" w:rsidR="0057147F" w:rsidRPr="0057147F" w:rsidRDefault="0057147F" w:rsidP="0057147F">
            <w:pPr>
              <w:spacing w:after="0"/>
              <w:rPr>
                <w:rFonts w:cs="Calibri"/>
                <w:color w:val="000000"/>
                <w:szCs w:val="20"/>
              </w:rPr>
            </w:pPr>
            <w:r w:rsidRPr="0057147F">
              <w:rPr>
                <w:rFonts w:cs="Calibri"/>
                <w:color w:val="000000"/>
                <w:szCs w:val="20"/>
              </w:rPr>
              <w:t xml:space="preserve">    516 (2.68</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0CF6C11C" w14:textId="4F24315A" w:rsidR="0057147F" w:rsidRPr="0057147F" w:rsidRDefault="0057147F" w:rsidP="0057147F">
            <w:pPr>
              <w:spacing w:after="0"/>
              <w:rPr>
                <w:rFonts w:cs="Calibri"/>
                <w:color w:val="000000"/>
                <w:szCs w:val="20"/>
              </w:rPr>
            </w:pPr>
            <w:r w:rsidRPr="0057147F">
              <w:rPr>
                <w:rFonts w:cs="Calibri"/>
                <w:color w:val="000000"/>
                <w:szCs w:val="20"/>
              </w:rPr>
              <w:t xml:space="preserve">    959 (1.59%</w:t>
            </w:r>
            <w:r>
              <w:rPr>
                <w:rFonts w:cs="Calibri"/>
                <w:color w:val="000000"/>
                <w:szCs w:val="20"/>
              </w:rPr>
              <w:t>)</w:t>
            </w:r>
            <w:r w:rsidRPr="0057147F">
              <w:rPr>
                <w:rFonts w:cs="Calibri"/>
                <w:color w:val="000000"/>
                <w:szCs w:val="20"/>
              </w:rPr>
              <w:t xml:space="preserve"> </w:t>
            </w:r>
          </w:p>
        </w:tc>
      </w:tr>
      <w:tr w:rsidR="0057147F" w:rsidRPr="0057147F" w14:paraId="31775E65"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AB83507" w14:textId="77777777" w:rsidR="0057147F" w:rsidRPr="0057147F" w:rsidRDefault="0057147F" w:rsidP="0057147F">
            <w:pPr>
              <w:spacing w:after="0"/>
              <w:rPr>
                <w:rFonts w:cs="Calibri"/>
                <w:color w:val="000000"/>
                <w:szCs w:val="20"/>
              </w:rPr>
            </w:pPr>
            <w:r w:rsidRPr="0057147F">
              <w:rPr>
                <w:rFonts w:cs="Calibri"/>
                <w:color w:val="000000"/>
                <w:szCs w:val="20"/>
              </w:rPr>
              <w:t xml:space="preserve">    Cocaine paste</w:t>
            </w:r>
          </w:p>
        </w:tc>
        <w:tc>
          <w:tcPr>
            <w:tcW w:w="0" w:type="auto"/>
            <w:shd w:val="clear" w:color="auto" w:fill="auto"/>
            <w:noWrap/>
            <w:tcMar>
              <w:top w:w="15" w:type="dxa"/>
              <w:left w:w="15" w:type="dxa"/>
              <w:bottom w:w="0" w:type="dxa"/>
              <w:right w:w="15" w:type="dxa"/>
            </w:tcMar>
            <w:vAlign w:val="bottom"/>
            <w:hideMark/>
          </w:tcPr>
          <w:p w14:paraId="17D73ADE" w14:textId="77777777" w:rsidR="0057147F" w:rsidRPr="0057147F" w:rsidRDefault="0057147F" w:rsidP="0057147F">
            <w:pPr>
              <w:spacing w:after="0"/>
              <w:rPr>
                <w:rFonts w:cs="Calibri"/>
                <w:color w:val="000000"/>
                <w:szCs w:val="20"/>
              </w:rPr>
            </w:pPr>
            <w:r w:rsidRPr="0057147F">
              <w:rPr>
                <w:rFonts w:cs="Calibri"/>
                <w:color w:val="000000"/>
                <w:szCs w:val="20"/>
              </w:rPr>
              <w:t xml:space="preserve">   5635 (29.2</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36FA0AA6" w14:textId="45C09F71" w:rsidR="0057147F" w:rsidRPr="0057147F" w:rsidRDefault="0057147F" w:rsidP="0057147F">
            <w:pPr>
              <w:spacing w:after="0"/>
              <w:rPr>
                <w:rFonts w:cs="Calibri"/>
                <w:color w:val="000000"/>
                <w:szCs w:val="20"/>
              </w:rPr>
            </w:pPr>
            <w:r w:rsidRPr="0057147F">
              <w:rPr>
                <w:rFonts w:cs="Calibri"/>
                <w:color w:val="000000"/>
                <w:szCs w:val="20"/>
              </w:rPr>
              <w:t xml:space="preserve">   25682 (42.6%</w:t>
            </w:r>
            <w:r>
              <w:rPr>
                <w:rFonts w:cs="Calibri"/>
                <w:color w:val="000000"/>
                <w:szCs w:val="20"/>
              </w:rPr>
              <w:t>)</w:t>
            </w:r>
          </w:p>
        </w:tc>
      </w:tr>
      <w:tr w:rsidR="0057147F" w:rsidRPr="0057147F" w14:paraId="1E9ADDA2" w14:textId="77777777" w:rsidTr="00BF696D">
        <w:trPr>
          <w:trHeight w:val="20"/>
        </w:trPr>
        <w:tc>
          <w:tcPr>
            <w:tcW w:w="0" w:type="auto"/>
            <w:shd w:val="clear" w:color="auto" w:fill="auto"/>
            <w:noWrap/>
            <w:tcMar>
              <w:top w:w="15" w:type="dxa"/>
              <w:left w:w="15" w:type="dxa"/>
              <w:bottom w:w="0" w:type="dxa"/>
              <w:right w:w="15" w:type="dxa"/>
            </w:tcMar>
            <w:vAlign w:val="bottom"/>
            <w:hideMark/>
          </w:tcPr>
          <w:p w14:paraId="52A94673" w14:textId="77777777" w:rsidR="0057147F" w:rsidRPr="0057147F" w:rsidRDefault="0057147F" w:rsidP="0057147F">
            <w:pPr>
              <w:spacing w:after="0"/>
              <w:rPr>
                <w:rFonts w:cs="Calibri"/>
                <w:color w:val="000000"/>
                <w:szCs w:val="20"/>
              </w:rPr>
            </w:pPr>
            <w:r w:rsidRPr="0057147F">
              <w:rPr>
                <w:rFonts w:cs="Calibri"/>
                <w:color w:val="000000"/>
                <w:szCs w:val="20"/>
              </w:rPr>
              <w:t>First Substance Used:</w:t>
            </w:r>
          </w:p>
        </w:tc>
        <w:tc>
          <w:tcPr>
            <w:tcW w:w="0" w:type="auto"/>
            <w:shd w:val="clear" w:color="auto" w:fill="auto"/>
            <w:noWrap/>
            <w:tcMar>
              <w:top w:w="15" w:type="dxa"/>
              <w:left w:w="15" w:type="dxa"/>
              <w:bottom w:w="0" w:type="dxa"/>
              <w:right w:w="15" w:type="dxa"/>
            </w:tcMar>
            <w:vAlign w:val="bottom"/>
            <w:hideMark/>
          </w:tcPr>
          <w:p w14:paraId="43009C7E"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09806B23"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09CF75F5" w14:textId="77777777" w:rsidTr="00BF696D">
        <w:trPr>
          <w:trHeight w:val="20"/>
        </w:trPr>
        <w:tc>
          <w:tcPr>
            <w:tcW w:w="0" w:type="auto"/>
            <w:shd w:val="clear" w:color="auto" w:fill="auto"/>
            <w:noWrap/>
            <w:tcMar>
              <w:top w:w="15" w:type="dxa"/>
              <w:left w:w="15" w:type="dxa"/>
              <w:bottom w:w="0" w:type="dxa"/>
              <w:right w:w="15" w:type="dxa"/>
            </w:tcMar>
            <w:vAlign w:val="bottom"/>
            <w:hideMark/>
          </w:tcPr>
          <w:p w14:paraId="36354101" w14:textId="77777777" w:rsidR="0057147F" w:rsidRPr="0057147F" w:rsidRDefault="0057147F" w:rsidP="0057147F">
            <w:pPr>
              <w:spacing w:after="0"/>
              <w:rPr>
                <w:rFonts w:cs="Calibri"/>
                <w:color w:val="000000"/>
                <w:szCs w:val="20"/>
              </w:rPr>
            </w:pPr>
            <w:r w:rsidRPr="0057147F">
              <w:rPr>
                <w:rFonts w:cs="Calibri"/>
                <w:color w:val="000000"/>
                <w:szCs w:val="20"/>
              </w:rPr>
              <w:t xml:space="preserve">    Alcohol</w:t>
            </w:r>
          </w:p>
        </w:tc>
        <w:tc>
          <w:tcPr>
            <w:tcW w:w="0" w:type="auto"/>
            <w:shd w:val="clear" w:color="auto" w:fill="auto"/>
            <w:noWrap/>
            <w:tcMar>
              <w:top w:w="15" w:type="dxa"/>
              <w:left w:w="15" w:type="dxa"/>
              <w:bottom w:w="0" w:type="dxa"/>
              <w:right w:w="15" w:type="dxa"/>
            </w:tcMar>
            <w:vAlign w:val="bottom"/>
            <w:hideMark/>
          </w:tcPr>
          <w:p w14:paraId="340BA333" w14:textId="77777777" w:rsidR="0057147F" w:rsidRPr="0057147F" w:rsidRDefault="0057147F" w:rsidP="0057147F">
            <w:pPr>
              <w:spacing w:after="0"/>
              <w:rPr>
                <w:rFonts w:cs="Calibri"/>
                <w:color w:val="000000"/>
                <w:szCs w:val="20"/>
              </w:rPr>
            </w:pPr>
            <w:r w:rsidRPr="0057147F">
              <w:rPr>
                <w:rFonts w:cs="Calibri"/>
                <w:color w:val="000000"/>
                <w:szCs w:val="20"/>
              </w:rPr>
              <w:t xml:space="preserve">   11794 (61.2</w:t>
            </w:r>
            <w:proofErr w:type="gramStart"/>
            <w:r w:rsidRPr="0057147F">
              <w:rPr>
                <w:rFonts w:cs="Calibri"/>
                <w:color w:val="000000"/>
                <w:szCs w:val="20"/>
              </w:rPr>
              <w:t xml:space="preserve">%)   </w:t>
            </w:r>
            <w:proofErr w:type="gramEnd"/>
          </w:p>
        </w:tc>
        <w:tc>
          <w:tcPr>
            <w:tcW w:w="0" w:type="auto"/>
            <w:shd w:val="clear" w:color="auto" w:fill="auto"/>
            <w:noWrap/>
            <w:tcMar>
              <w:top w:w="15" w:type="dxa"/>
              <w:left w:w="15" w:type="dxa"/>
              <w:bottom w:w="0" w:type="dxa"/>
              <w:right w:w="15" w:type="dxa"/>
            </w:tcMar>
            <w:vAlign w:val="bottom"/>
            <w:hideMark/>
          </w:tcPr>
          <w:p w14:paraId="3D809B38" w14:textId="2F6B25C4" w:rsidR="0057147F" w:rsidRPr="0057147F" w:rsidRDefault="0057147F" w:rsidP="0057147F">
            <w:pPr>
              <w:spacing w:after="0"/>
              <w:rPr>
                <w:rFonts w:cs="Calibri"/>
                <w:color w:val="000000"/>
                <w:szCs w:val="20"/>
              </w:rPr>
            </w:pPr>
            <w:r w:rsidRPr="0057147F">
              <w:rPr>
                <w:rFonts w:cs="Calibri"/>
                <w:color w:val="000000"/>
                <w:szCs w:val="20"/>
              </w:rPr>
              <w:t xml:space="preserve">   31241 (51.9%</w:t>
            </w:r>
            <w:r>
              <w:rPr>
                <w:rFonts w:cs="Calibri"/>
                <w:color w:val="000000"/>
                <w:szCs w:val="20"/>
              </w:rPr>
              <w:t>)</w:t>
            </w:r>
          </w:p>
        </w:tc>
      </w:tr>
      <w:tr w:rsidR="0057147F" w:rsidRPr="0057147F" w14:paraId="43328EA0" w14:textId="77777777" w:rsidTr="00BF696D">
        <w:trPr>
          <w:trHeight w:val="20"/>
        </w:trPr>
        <w:tc>
          <w:tcPr>
            <w:tcW w:w="0" w:type="auto"/>
            <w:shd w:val="clear" w:color="auto" w:fill="auto"/>
            <w:noWrap/>
            <w:tcMar>
              <w:top w:w="15" w:type="dxa"/>
              <w:left w:w="15" w:type="dxa"/>
              <w:bottom w:w="0" w:type="dxa"/>
              <w:right w:w="15" w:type="dxa"/>
            </w:tcMar>
            <w:vAlign w:val="bottom"/>
            <w:hideMark/>
          </w:tcPr>
          <w:p w14:paraId="76ECFDD6" w14:textId="77777777" w:rsidR="0057147F" w:rsidRPr="0057147F" w:rsidRDefault="0057147F" w:rsidP="0057147F">
            <w:pPr>
              <w:spacing w:after="0"/>
              <w:rPr>
                <w:rFonts w:cs="Calibri"/>
                <w:color w:val="000000"/>
                <w:szCs w:val="20"/>
              </w:rPr>
            </w:pPr>
            <w:r w:rsidRPr="0057147F">
              <w:rPr>
                <w:rFonts w:cs="Calibri"/>
                <w:color w:val="000000"/>
                <w:szCs w:val="20"/>
              </w:rPr>
              <w:t xml:space="preserve">    Cocaine hydrochloride</w:t>
            </w:r>
          </w:p>
        </w:tc>
        <w:tc>
          <w:tcPr>
            <w:tcW w:w="0" w:type="auto"/>
            <w:shd w:val="clear" w:color="auto" w:fill="auto"/>
            <w:noWrap/>
            <w:tcMar>
              <w:top w:w="15" w:type="dxa"/>
              <w:left w:w="15" w:type="dxa"/>
              <w:bottom w:w="0" w:type="dxa"/>
              <w:right w:w="15" w:type="dxa"/>
            </w:tcMar>
            <w:vAlign w:val="bottom"/>
            <w:hideMark/>
          </w:tcPr>
          <w:p w14:paraId="7CD2DFAB" w14:textId="77777777" w:rsidR="0057147F" w:rsidRPr="0057147F" w:rsidRDefault="0057147F" w:rsidP="0057147F">
            <w:pPr>
              <w:spacing w:after="0"/>
              <w:rPr>
                <w:rFonts w:cs="Calibri"/>
                <w:color w:val="000000"/>
                <w:szCs w:val="20"/>
              </w:rPr>
            </w:pPr>
            <w:r w:rsidRPr="0057147F">
              <w:rPr>
                <w:rFonts w:cs="Calibri"/>
                <w:color w:val="000000"/>
                <w:szCs w:val="20"/>
              </w:rPr>
              <w:t xml:space="preserve">    566 (2.94</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40DB96BC" w14:textId="2C974D54" w:rsidR="0057147F" w:rsidRPr="0057147F" w:rsidRDefault="0057147F" w:rsidP="0057147F">
            <w:pPr>
              <w:spacing w:after="0"/>
              <w:rPr>
                <w:rFonts w:cs="Calibri"/>
                <w:color w:val="000000"/>
                <w:szCs w:val="20"/>
              </w:rPr>
            </w:pPr>
            <w:r w:rsidRPr="0057147F">
              <w:rPr>
                <w:rFonts w:cs="Calibri"/>
                <w:color w:val="000000"/>
                <w:szCs w:val="20"/>
              </w:rPr>
              <w:t xml:space="preserve">   2351 (3.90%</w:t>
            </w:r>
            <w:r>
              <w:rPr>
                <w:rFonts w:cs="Calibri"/>
                <w:color w:val="000000"/>
                <w:szCs w:val="20"/>
              </w:rPr>
              <w:t>)</w:t>
            </w:r>
            <w:r w:rsidRPr="0057147F">
              <w:rPr>
                <w:rFonts w:cs="Calibri"/>
                <w:color w:val="000000"/>
                <w:szCs w:val="20"/>
              </w:rPr>
              <w:t xml:space="preserve"> </w:t>
            </w:r>
          </w:p>
        </w:tc>
      </w:tr>
      <w:tr w:rsidR="0057147F" w:rsidRPr="0057147F" w14:paraId="4D920BEE" w14:textId="77777777" w:rsidTr="00BF696D">
        <w:trPr>
          <w:trHeight w:val="20"/>
        </w:trPr>
        <w:tc>
          <w:tcPr>
            <w:tcW w:w="0" w:type="auto"/>
            <w:shd w:val="clear" w:color="auto" w:fill="auto"/>
            <w:noWrap/>
            <w:tcMar>
              <w:top w:w="15" w:type="dxa"/>
              <w:left w:w="15" w:type="dxa"/>
              <w:bottom w:w="0" w:type="dxa"/>
              <w:right w:w="15" w:type="dxa"/>
            </w:tcMar>
            <w:vAlign w:val="bottom"/>
            <w:hideMark/>
          </w:tcPr>
          <w:p w14:paraId="05967249" w14:textId="77777777" w:rsidR="0057147F" w:rsidRPr="0057147F" w:rsidRDefault="0057147F" w:rsidP="0057147F">
            <w:pPr>
              <w:spacing w:after="0"/>
              <w:rPr>
                <w:rFonts w:cs="Calibri"/>
                <w:color w:val="000000"/>
                <w:szCs w:val="20"/>
              </w:rPr>
            </w:pPr>
            <w:r w:rsidRPr="0057147F">
              <w:rPr>
                <w:rFonts w:cs="Calibri"/>
                <w:color w:val="000000"/>
                <w:szCs w:val="20"/>
              </w:rPr>
              <w:t xml:space="preserve">    Marijuana</w:t>
            </w:r>
          </w:p>
        </w:tc>
        <w:tc>
          <w:tcPr>
            <w:tcW w:w="0" w:type="auto"/>
            <w:shd w:val="clear" w:color="auto" w:fill="auto"/>
            <w:noWrap/>
            <w:tcMar>
              <w:top w:w="15" w:type="dxa"/>
              <w:left w:w="15" w:type="dxa"/>
              <w:bottom w:w="0" w:type="dxa"/>
              <w:right w:w="15" w:type="dxa"/>
            </w:tcMar>
            <w:vAlign w:val="bottom"/>
            <w:hideMark/>
          </w:tcPr>
          <w:p w14:paraId="77AB0C0B" w14:textId="77777777" w:rsidR="0057147F" w:rsidRPr="0057147F" w:rsidRDefault="0057147F" w:rsidP="0057147F">
            <w:pPr>
              <w:spacing w:after="0"/>
              <w:rPr>
                <w:rFonts w:cs="Calibri"/>
                <w:color w:val="000000"/>
                <w:szCs w:val="20"/>
              </w:rPr>
            </w:pPr>
            <w:r w:rsidRPr="0057147F">
              <w:rPr>
                <w:rFonts w:cs="Calibri"/>
                <w:color w:val="000000"/>
                <w:szCs w:val="20"/>
              </w:rPr>
              <w:t xml:space="preserve">   4123 (21.4</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77FA04AB" w14:textId="5FAE86FE" w:rsidR="0057147F" w:rsidRPr="0057147F" w:rsidRDefault="0057147F" w:rsidP="0057147F">
            <w:pPr>
              <w:spacing w:after="0"/>
              <w:rPr>
                <w:rFonts w:cs="Calibri"/>
                <w:color w:val="000000"/>
                <w:szCs w:val="20"/>
              </w:rPr>
            </w:pPr>
            <w:r w:rsidRPr="0057147F">
              <w:rPr>
                <w:rFonts w:cs="Calibri"/>
                <w:color w:val="000000"/>
                <w:szCs w:val="20"/>
              </w:rPr>
              <w:t xml:space="preserve">   17517 (29.1%</w:t>
            </w:r>
            <w:r>
              <w:rPr>
                <w:rFonts w:cs="Calibri"/>
                <w:color w:val="000000"/>
                <w:szCs w:val="20"/>
              </w:rPr>
              <w:t>)</w:t>
            </w:r>
          </w:p>
        </w:tc>
      </w:tr>
      <w:tr w:rsidR="0057147F" w:rsidRPr="0057147F" w14:paraId="53982213" w14:textId="77777777" w:rsidTr="00BF696D">
        <w:trPr>
          <w:trHeight w:val="20"/>
        </w:trPr>
        <w:tc>
          <w:tcPr>
            <w:tcW w:w="0" w:type="auto"/>
            <w:shd w:val="clear" w:color="auto" w:fill="auto"/>
            <w:noWrap/>
            <w:tcMar>
              <w:top w:w="15" w:type="dxa"/>
              <w:left w:w="15" w:type="dxa"/>
              <w:bottom w:w="0" w:type="dxa"/>
              <w:right w:w="15" w:type="dxa"/>
            </w:tcMar>
            <w:vAlign w:val="bottom"/>
            <w:hideMark/>
          </w:tcPr>
          <w:p w14:paraId="76E09461" w14:textId="77777777" w:rsidR="0057147F" w:rsidRPr="0057147F" w:rsidRDefault="0057147F" w:rsidP="0057147F">
            <w:pPr>
              <w:spacing w:after="0"/>
              <w:rPr>
                <w:rFonts w:cs="Calibri"/>
                <w:color w:val="000000"/>
                <w:szCs w:val="20"/>
              </w:rPr>
            </w:pPr>
            <w:r w:rsidRPr="0057147F">
              <w:rPr>
                <w:rFonts w:cs="Calibri"/>
                <w:color w:val="000000"/>
                <w:szCs w:val="20"/>
              </w:rPr>
              <w:t xml:space="preserve">    Other</w:t>
            </w:r>
          </w:p>
        </w:tc>
        <w:tc>
          <w:tcPr>
            <w:tcW w:w="0" w:type="auto"/>
            <w:shd w:val="clear" w:color="auto" w:fill="auto"/>
            <w:noWrap/>
            <w:tcMar>
              <w:top w:w="15" w:type="dxa"/>
              <w:left w:w="15" w:type="dxa"/>
              <w:bottom w:w="0" w:type="dxa"/>
              <w:right w:w="15" w:type="dxa"/>
            </w:tcMar>
            <w:vAlign w:val="bottom"/>
            <w:hideMark/>
          </w:tcPr>
          <w:p w14:paraId="20A95529" w14:textId="77777777" w:rsidR="0057147F" w:rsidRPr="0057147F" w:rsidRDefault="0057147F" w:rsidP="0057147F">
            <w:pPr>
              <w:spacing w:after="0"/>
              <w:rPr>
                <w:rFonts w:cs="Calibri"/>
                <w:color w:val="000000"/>
                <w:szCs w:val="20"/>
              </w:rPr>
            </w:pPr>
            <w:r w:rsidRPr="0057147F">
              <w:rPr>
                <w:rFonts w:cs="Calibri"/>
                <w:color w:val="000000"/>
                <w:szCs w:val="20"/>
              </w:rPr>
              <w:t xml:space="preserve">    480 (2.49</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B34CC8E" w14:textId="019FBB6A" w:rsidR="0057147F" w:rsidRPr="0057147F" w:rsidRDefault="0057147F" w:rsidP="0057147F">
            <w:pPr>
              <w:spacing w:after="0"/>
              <w:rPr>
                <w:rFonts w:cs="Calibri"/>
                <w:color w:val="000000"/>
                <w:szCs w:val="20"/>
              </w:rPr>
            </w:pPr>
            <w:r w:rsidRPr="0057147F">
              <w:rPr>
                <w:rFonts w:cs="Calibri"/>
                <w:color w:val="000000"/>
                <w:szCs w:val="20"/>
              </w:rPr>
              <w:t xml:space="preserve">   1374 (2.28%</w:t>
            </w:r>
            <w:r>
              <w:rPr>
                <w:rFonts w:cs="Calibri"/>
                <w:color w:val="000000"/>
                <w:szCs w:val="20"/>
              </w:rPr>
              <w:t>)</w:t>
            </w:r>
            <w:r w:rsidRPr="0057147F">
              <w:rPr>
                <w:rFonts w:cs="Calibri"/>
                <w:color w:val="000000"/>
                <w:szCs w:val="20"/>
              </w:rPr>
              <w:t xml:space="preserve"> </w:t>
            </w:r>
          </w:p>
        </w:tc>
      </w:tr>
      <w:tr w:rsidR="0057147F" w:rsidRPr="0057147F" w14:paraId="49223E01" w14:textId="77777777" w:rsidTr="00BF696D">
        <w:trPr>
          <w:trHeight w:val="20"/>
        </w:trPr>
        <w:tc>
          <w:tcPr>
            <w:tcW w:w="0" w:type="auto"/>
            <w:shd w:val="clear" w:color="auto" w:fill="auto"/>
            <w:noWrap/>
            <w:tcMar>
              <w:top w:w="15" w:type="dxa"/>
              <w:left w:w="15" w:type="dxa"/>
              <w:bottom w:w="0" w:type="dxa"/>
              <w:right w:w="15" w:type="dxa"/>
            </w:tcMar>
            <w:vAlign w:val="bottom"/>
            <w:hideMark/>
          </w:tcPr>
          <w:p w14:paraId="0E601F7A" w14:textId="77777777" w:rsidR="0057147F" w:rsidRPr="0057147F" w:rsidRDefault="0057147F" w:rsidP="0057147F">
            <w:pPr>
              <w:spacing w:after="0"/>
              <w:rPr>
                <w:rFonts w:cs="Calibri"/>
                <w:color w:val="000000"/>
                <w:szCs w:val="20"/>
              </w:rPr>
            </w:pPr>
            <w:r w:rsidRPr="0057147F">
              <w:rPr>
                <w:rFonts w:cs="Calibri"/>
                <w:color w:val="000000"/>
                <w:szCs w:val="20"/>
              </w:rPr>
              <w:t xml:space="preserve">    Cocaine paste</w:t>
            </w:r>
          </w:p>
        </w:tc>
        <w:tc>
          <w:tcPr>
            <w:tcW w:w="0" w:type="auto"/>
            <w:shd w:val="clear" w:color="auto" w:fill="auto"/>
            <w:noWrap/>
            <w:tcMar>
              <w:top w:w="15" w:type="dxa"/>
              <w:left w:w="15" w:type="dxa"/>
              <w:bottom w:w="0" w:type="dxa"/>
              <w:right w:w="15" w:type="dxa"/>
            </w:tcMar>
            <w:vAlign w:val="bottom"/>
            <w:hideMark/>
          </w:tcPr>
          <w:p w14:paraId="18A4465E" w14:textId="77777777" w:rsidR="0057147F" w:rsidRPr="0057147F" w:rsidRDefault="0057147F" w:rsidP="0057147F">
            <w:pPr>
              <w:spacing w:after="0"/>
              <w:rPr>
                <w:rFonts w:cs="Calibri"/>
                <w:color w:val="000000"/>
                <w:szCs w:val="20"/>
              </w:rPr>
            </w:pPr>
            <w:r w:rsidRPr="0057147F">
              <w:rPr>
                <w:rFonts w:cs="Calibri"/>
                <w:color w:val="000000"/>
                <w:szCs w:val="20"/>
              </w:rPr>
              <w:t xml:space="preserve">    631 (3.27</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712C3CB7" w14:textId="69CCD8FF" w:rsidR="0057147F" w:rsidRPr="0057147F" w:rsidRDefault="0057147F" w:rsidP="0057147F">
            <w:pPr>
              <w:spacing w:after="0"/>
              <w:rPr>
                <w:rFonts w:cs="Calibri"/>
                <w:color w:val="000000"/>
                <w:szCs w:val="20"/>
              </w:rPr>
            </w:pPr>
            <w:r w:rsidRPr="0057147F">
              <w:rPr>
                <w:rFonts w:cs="Calibri"/>
                <w:color w:val="000000"/>
                <w:szCs w:val="20"/>
              </w:rPr>
              <w:t xml:space="preserve">   3083 (5.12%</w:t>
            </w:r>
            <w:r>
              <w:rPr>
                <w:rFonts w:cs="Calibri"/>
                <w:color w:val="000000"/>
                <w:szCs w:val="20"/>
              </w:rPr>
              <w:t>)</w:t>
            </w:r>
            <w:r w:rsidRPr="0057147F">
              <w:rPr>
                <w:rFonts w:cs="Calibri"/>
                <w:color w:val="000000"/>
                <w:szCs w:val="20"/>
              </w:rPr>
              <w:t xml:space="preserve"> </w:t>
            </w:r>
          </w:p>
        </w:tc>
      </w:tr>
      <w:tr w:rsidR="0057147F" w:rsidRPr="0057147F" w14:paraId="4CA75A2C"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1B17A37" w14:textId="77777777" w:rsidR="0057147F" w:rsidRPr="0057147F" w:rsidRDefault="0057147F" w:rsidP="0057147F">
            <w:pPr>
              <w:spacing w:after="0"/>
              <w:rPr>
                <w:rFonts w:cs="Calibri"/>
                <w:color w:val="000000"/>
                <w:szCs w:val="20"/>
              </w:rPr>
            </w:pPr>
            <w:r w:rsidRPr="0057147F">
              <w:rPr>
                <w:rFonts w:cs="Calibri"/>
                <w:color w:val="000000"/>
                <w:szCs w:val="20"/>
              </w:rPr>
              <w:t xml:space="preserve">    'Missing'</w:t>
            </w:r>
          </w:p>
        </w:tc>
        <w:tc>
          <w:tcPr>
            <w:tcW w:w="0" w:type="auto"/>
            <w:shd w:val="clear" w:color="auto" w:fill="auto"/>
            <w:noWrap/>
            <w:tcMar>
              <w:top w:w="15" w:type="dxa"/>
              <w:left w:w="15" w:type="dxa"/>
              <w:bottom w:w="0" w:type="dxa"/>
              <w:right w:w="15" w:type="dxa"/>
            </w:tcMar>
            <w:vAlign w:val="bottom"/>
            <w:hideMark/>
          </w:tcPr>
          <w:p w14:paraId="50AA5F41" w14:textId="77777777" w:rsidR="0057147F" w:rsidRPr="0057147F" w:rsidRDefault="0057147F" w:rsidP="0057147F">
            <w:pPr>
              <w:spacing w:after="0"/>
              <w:rPr>
                <w:rFonts w:cs="Calibri"/>
                <w:color w:val="000000"/>
                <w:szCs w:val="20"/>
              </w:rPr>
            </w:pPr>
            <w:r w:rsidRPr="0057147F">
              <w:rPr>
                <w:rFonts w:cs="Calibri"/>
                <w:color w:val="000000"/>
                <w:szCs w:val="20"/>
              </w:rPr>
              <w:t xml:space="preserve">   1684 (8.74</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33152132" w14:textId="089B4800" w:rsidR="0057147F" w:rsidRPr="0057147F" w:rsidRDefault="0057147F" w:rsidP="0057147F">
            <w:pPr>
              <w:spacing w:after="0"/>
              <w:rPr>
                <w:rFonts w:cs="Calibri"/>
                <w:color w:val="000000"/>
                <w:szCs w:val="20"/>
              </w:rPr>
            </w:pPr>
            <w:r w:rsidRPr="0057147F">
              <w:rPr>
                <w:rFonts w:cs="Calibri"/>
                <w:color w:val="000000"/>
                <w:szCs w:val="20"/>
              </w:rPr>
              <w:t xml:space="preserve">   4683 (7.77%</w:t>
            </w:r>
            <w:r>
              <w:rPr>
                <w:rFonts w:cs="Calibri"/>
                <w:color w:val="000000"/>
                <w:szCs w:val="20"/>
              </w:rPr>
              <w:t>)</w:t>
            </w:r>
            <w:r w:rsidRPr="0057147F">
              <w:rPr>
                <w:rFonts w:cs="Calibri"/>
                <w:color w:val="000000"/>
                <w:szCs w:val="20"/>
              </w:rPr>
              <w:t xml:space="preserve"> </w:t>
            </w:r>
          </w:p>
        </w:tc>
      </w:tr>
      <w:tr w:rsidR="0057147F" w:rsidRPr="0057147F" w14:paraId="0A1E27FB"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B3B301C" w14:textId="77777777" w:rsidR="0057147F" w:rsidRPr="0057147F" w:rsidRDefault="0057147F" w:rsidP="0057147F">
            <w:pPr>
              <w:spacing w:after="0"/>
              <w:rPr>
                <w:rFonts w:cs="Calibri"/>
                <w:color w:val="000000"/>
                <w:szCs w:val="20"/>
              </w:rPr>
            </w:pPr>
            <w:r w:rsidRPr="0057147F">
              <w:rPr>
                <w:rFonts w:cs="Calibri"/>
                <w:color w:val="000000"/>
                <w:szCs w:val="20"/>
              </w:rPr>
              <w:t>Educational Attainment:</w:t>
            </w:r>
          </w:p>
        </w:tc>
        <w:tc>
          <w:tcPr>
            <w:tcW w:w="0" w:type="auto"/>
            <w:shd w:val="clear" w:color="auto" w:fill="auto"/>
            <w:noWrap/>
            <w:tcMar>
              <w:top w:w="15" w:type="dxa"/>
              <w:left w:w="15" w:type="dxa"/>
              <w:bottom w:w="0" w:type="dxa"/>
              <w:right w:w="15" w:type="dxa"/>
            </w:tcMar>
            <w:vAlign w:val="bottom"/>
            <w:hideMark/>
          </w:tcPr>
          <w:p w14:paraId="38B1921E"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0F3F4A9D"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1063021B"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1F06B7A" w14:textId="77777777" w:rsidR="0057147F" w:rsidRPr="0057147F" w:rsidRDefault="0057147F" w:rsidP="0057147F">
            <w:pPr>
              <w:spacing w:after="0"/>
              <w:rPr>
                <w:rFonts w:cs="Calibri"/>
                <w:color w:val="000000"/>
                <w:szCs w:val="20"/>
              </w:rPr>
            </w:pPr>
            <w:r w:rsidRPr="0057147F">
              <w:rPr>
                <w:rFonts w:cs="Calibri"/>
                <w:color w:val="000000"/>
                <w:szCs w:val="20"/>
              </w:rPr>
              <w:t xml:space="preserve">    3-Completed primary school or less</w:t>
            </w:r>
          </w:p>
        </w:tc>
        <w:tc>
          <w:tcPr>
            <w:tcW w:w="0" w:type="auto"/>
            <w:shd w:val="clear" w:color="auto" w:fill="auto"/>
            <w:noWrap/>
            <w:tcMar>
              <w:top w:w="15" w:type="dxa"/>
              <w:left w:w="15" w:type="dxa"/>
              <w:bottom w:w="0" w:type="dxa"/>
              <w:right w:w="15" w:type="dxa"/>
            </w:tcMar>
            <w:vAlign w:val="bottom"/>
            <w:hideMark/>
          </w:tcPr>
          <w:p w14:paraId="3F57F000" w14:textId="77777777" w:rsidR="0057147F" w:rsidRPr="0057147F" w:rsidRDefault="0057147F" w:rsidP="0057147F">
            <w:pPr>
              <w:spacing w:after="0"/>
              <w:rPr>
                <w:rFonts w:cs="Calibri"/>
                <w:color w:val="000000"/>
                <w:szCs w:val="20"/>
              </w:rPr>
            </w:pPr>
            <w:r w:rsidRPr="0057147F">
              <w:rPr>
                <w:rFonts w:cs="Calibri"/>
                <w:color w:val="000000"/>
                <w:szCs w:val="20"/>
              </w:rPr>
              <w:t xml:space="preserve">   4997 (25.9</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2B9F112F" w14:textId="71AC0E9B" w:rsidR="0057147F" w:rsidRPr="0057147F" w:rsidRDefault="0057147F" w:rsidP="0057147F">
            <w:pPr>
              <w:spacing w:after="0"/>
              <w:rPr>
                <w:rFonts w:cs="Calibri"/>
                <w:color w:val="000000"/>
                <w:szCs w:val="20"/>
              </w:rPr>
            </w:pPr>
            <w:r w:rsidRPr="0057147F">
              <w:rPr>
                <w:rFonts w:cs="Calibri"/>
                <w:color w:val="000000"/>
                <w:szCs w:val="20"/>
              </w:rPr>
              <w:t xml:space="preserve">   17673 (29.3%</w:t>
            </w:r>
            <w:r>
              <w:rPr>
                <w:rFonts w:cs="Calibri"/>
                <w:color w:val="000000"/>
                <w:szCs w:val="20"/>
              </w:rPr>
              <w:t>)</w:t>
            </w:r>
          </w:p>
        </w:tc>
      </w:tr>
      <w:tr w:rsidR="0057147F" w:rsidRPr="0057147F" w14:paraId="091991E2"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1548AF8" w14:textId="77777777" w:rsidR="0057147F" w:rsidRPr="0057147F" w:rsidRDefault="0057147F" w:rsidP="0057147F">
            <w:pPr>
              <w:spacing w:after="0"/>
              <w:rPr>
                <w:rFonts w:cs="Calibri"/>
                <w:color w:val="000000"/>
                <w:szCs w:val="20"/>
              </w:rPr>
            </w:pPr>
            <w:r w:rsidRPr="0057147F">
              <w:rPr>
                <w:rFonts w:cs="Calibri"/>
                <w:color w:val="000000"/>
                <w:szCs w:val="20"/>
              </w:rPr>
              <w:t xml:space="preserve">    2-Completed high school or less</w:t>
            </w:r>
          </w:p>
        </w:tc>
        <w:tc>
          <w:tcPr>
            <w:tcW w:w="0" w:type="auto"/>
            <w:shd w:val="clear" w:color="auto" w:fill="auto"/>
            <w:noWrap/>
            <w:tcMar>
              <w:top w:w="15" w:type="dxa"/>
              <w:left w:w="15" w:type="dxa"/>
              <w:bottom w:w="0" w:type="dxa"/>
              <w:right w:w="15" w:type="dxa"/>
            </w:tcMar>
            <w:vAlign w:val="bottom"/>
            <w:hideMark/>
          </w:tcPr>
          <w:p w14:paraId="636418AB" w14:textId="77777777" w:rsidR="0057147F" w:rsidRPr="0057147F" w:rsidRDefault="0057147F" w:rsidP="0057147F">
            <w:pPr>
              <w:spacing w:after="0"/>
              <w:rPr>
                <w:rFonts w:cs="Calibri"/>
                <w:color w:val="000000"/>
                <w:szCs w:val="20"/>
              </w:rPr>
            </w:pPr>
            <w:r w:rsidRPr="0057147F">
              <w:rPr>
                <w:rFonts w:cs="Calibri"/>
                <w:color w:val="000000"/>
                <w:szCs w:val="20"/>
              </w:rPr>
              <w:t xml:space="preserve">   10272 (53.3</w:t>
            </w:r>
            <w:proofErr w:type="gramStart"/>
            <w:r w:rsidRPr="0057147F">
              <w:rPr>
                <w:rFonts w:cs="Calibri"/>
                <w:color w:val="000000"/>
                <w:szCs w:val="20"/>
              </w:rPr>
              <w:t xml:space="preserve">%)   </w:t>
            </w:r>
            <w:proofErr w:type="gramEnd"/>
          </w:p>
        </w:tc>
        <w:tc>
          <w:tcPr>
            <w:tcW w:w="0" w:type="auto"/>
            <w:shd w:val="clear" w:color="auto" w:fill="auto"/>
            <w:noWrap/>
            <w:tcMar>
              <w:top w:w="15" w:type="dxa"/>
              <w:left w:w="15" w:type="dxa"/>
              <w:bottom w:w="0" w:type="dxa"/>
              <w:right w:w="15" w:type="dxa"/>
            </w:tcMar>
            <w:vAlign w:val="bottom"/>
            <w:hideMark/>
          </w:tcPr>
          <w:p w14:paraId="12134A64" w14:textId="10BFBE6D" w:rsidR="0057147F" w:rsidRPr="0057147F" w:rsidRDefault="0057147F" w:rsidP="0057147F">
            <w:pPr>
              <w:spacing w:after="0"/>
              <w:rPr>
                <w:rFonts w:cs="Calibri"/>
                <w:color w:val="000000"/>
                <w:szCs w:val="20"/>
              </w:rPr>
            </w:pPr>
            <w:r w:rsidRPr="0057147F">
              <w:rPr>
                <w:rFonts w:cs="Calibri"/>
                <w:color w:val="000000"/>
                <w:szCs w:val="20"/>
              </w:rPr>
              <w:t xml:space="preserve">   33427 (55.5%</w:t>
            </w:r>
            <w:r>
              <w:rPr>
                <w:rFonts w:cs="Calibri"/>
                <w:color w:val="000000"/>
                <w:szCs w:val="20"/>
              </w:rPr>
              <w:t>)</w:t>
            </w:r>
          </w:p>
        </w:tc>
      </w:tr>
      <w:tr w:rsidR="0057147F" w:rsidRPr="0057147F" w14:paraId="4F3F113F" w14:textId="77777777" w:rsidTr="00BF696D">
        <w:trPr>
          <w:trHeight w:val="20"/>
        </w:trPr>
        <w:tc>
          <w:tcPr>
            <w:tcW w:w="0" w:type="auto"/>
            <w:shd w:val="clear" w:color="auto" w:fill="auto"/>
            <w:noWrap/>
            <w:tcMar>
              <w:top w:w="15" w:type="dxa"/>
              <w:left w:w="15" w:type="dxa"/>
              <w:bottom w:w="0" w:type="dxa"/>
              <w:right w:w="15" w:type="dxa"/>
            </w:tcMar>
            <w:vAlign w:val="bottom"/>
            <w:hideMark/>
          </w:tcPr>
          <w:p w14:paraId="34FE3D61" w14:textId="77777777" w:rsidR="0057147F" w:rsidRPr="0057147F" w:rsidRDefault="0057147F" w:rsidP="0057147F">
            <w:pPr>
              <w:spacing w:after="0"/>
              <w:rPr>
                <w:rFonts w:cs="Calibri"/>
                <w:color w:val="000000"/>
                <w:szCs w:val="20"/>
              </w:rPr>
            </w:pPr>
            <w:r w:rsidRPr="0057147F">
              <w:rPr>
                <w:rFonts w:cs="Calibri"/>
                <w:color w:val="000000"/>
                <w:szCs w:val="20"/>
              </w:rPr>
              <w:t xml:space="preserve">    1-More than high school</w:t>
            </w:r>
          </w:p>
        </w:tc>
        <w:tc>
          <w:tcPr>
            <w:tcW w:w="0" w:type="auto"/>
            <w:shd w:val="clear" w:color="auto" w:fill="auto"/>
            <w:noWrap/>
            <w:tcMar>
              <w:top w:w="15" w:type="dxa"/>
              <w:left w:w="15" w:type="dxa"/>
              <w:bottom w:w="0" w:type="dxa"/>
              <w:right w:w="15" w:type="dxa"/>
            </w:tcMar>
            <w:vAlign w:val="bottom"/>
            <w:hideMark/>
          </w:tcPr>
          <w:p w14:paraId="18858782" w14:textId="77777777" w:rsidR="0057147F" w:rsidRPr="0057147F" w:rsidRDefault="0057147F" w:rsidP="0057147F">
            <w:pPr>
              <w:spacing w:after="0"/>
              <w:rPr>
                <w:rFonts w:cs="Calibri"/>
                <w:color w:val="000000"/>
                <w:szCs w:val="20"/>
              </w:rPr>
            </w:pPr>
            <w:r w:rsidRPr="0057147F">
              <w:rPr>
                <w:rFonts w:cs="Calibri"/>
                <w:color w:val="000000"/>
                <w:szCs w:val="20"/>
              </w:rPr>
              <w:t xml:space="preserve">   3927 (20.4</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55AC54D3" w14:textId="3C4857A0" w:rsidR="0057147F" w:rsidRPr="0057147F" w:rsidRDefault="0057147F" w:rsidP="0057147F">
            <w:pPr>
              <w:spacing w:after="0"/>
              <w:rPr>
                <w:rFonts w:cs="Calibri"/>
                <w:color w:val="000000"/>
                <w:szCs w:val="20"/>
              </w:rPr>
            </w:pPr>
            <w:r w:rsidRPr="0057147F">
              <w:rPr>
                <w:rFonts w:cs="Calibri"/>
                <w:color w:val="000000"/>
                <w:szCs w:val="20"/>
              </w:rPr>
              <w:t xml:space="preserve">   8868 (14.7%</w:t>
            </w:r>
            <w:r>
              <w:rPr>
                <w:rFonts w:cs="Calibri"/>
                <w:color w:val="000000"/>
                <w:szCs w:val="20"/>
              </w:rPr>
              <w:t>)</w:t>
            </w:r>
            <w:r w:rsidRPr="0057147F">
              <w:rPr>
                <w:rFonts w:cs="Calibri"/>
                <w:color w:val="000000"/>
                <w:szCs w:val="20"/>
              </w:rPr>
              <w:t xml:space="preserve"> </w:t>
            </w:r>
          </w:p>
        </w:tc>
      </w:tr>
      <w:tr w:rsidR="0057147F" w:rsidRPr="0057147F" w14:paraId="75202CC6"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1857B9F" w14:textId="77777777" w:rsidR="0057147F" w:rsidRPr="0057147F" w:rsidRDefault="0057147F" w:rsidP="0057147F">
            <w:pPr>
              <w:spacing w:after="0"/>
              <w:rPr>
                <w:rFonts w:cs="Calibri"/>
                <w:color w:val="000000"/>
                <w:szCs w:val="20"/>
              </w:rPr>
            </w:pPr>
            <w:r w:rsidRPr="0057147F">
              <w:rPr>
                <w:rFonts w:cs="Calibri"/>
                <w:color w:val="000000"/>
                <w:szCs w:val="20"/>
              </w:rPr>
              <w:t xml:space="preserve">    'Missing'</w:t>
            </w:r>
          </w:p>
        </w:tc>
        <w:tc>
          <w:tcPr>
            <w:tcW w:w="0" w:type="auto"/>
            <w:shd w:val="clear" w:color="auto" w:fill="auto"/>
            <w:noWrap/>
            <w:tcMar>
              <w:top w:w="15" w:type="dxa"/>
              <w:left w:w="15" w:type="dxa"/>
              <w:bottom w:w="0" w:type="dxa"/>
              <w:right w:w="15" w:type="dxa"/>
            </w:tcMar>
            <w:vAlign w:val="bottom"/>
            <w:hideMark/>
          </w:tcPr>
          <w:p w14:paraId="38E46585" w14:textId="77777777" w:rsidR="0057147F" w:rsidRPr="0057147F" w:rsidRDefault="0057147F" w:rsidP="0057147F">
            <w:pPr>
              <w:spacing w:after="0"/>
              <w:rPr>
                <w:rFonts w:cs="Calibri"/>
                <w:color w:val="000000"/>
                <w:szCs w:val="20"/>
              </w:rPr>
            </w:pPr>
            <w:r w:rsidRPr="0057147F">
              <w:rPr>
                <w:rFonts w:cs="Calibri"/>
                <w:color w:val="000000"/>
                <w:szCs w:val="20"/>
              </w:rPr>
              <w:t xml:space="preserve">    82 (0.43</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2D17623B" w14:textId="1530C84D" w:rsidR="0057147F" w:rsidRPr="0057147F" w:rsidRDefault="0057147F" w:rsidP="0057147F">
            <w:pPr>
              <w:spacing w:after="0"/>
              <w:rPr>
                <w:rFonts w:cs="Calibri"/>
                <w:color w:val="000000"/>
                <w:szCs w:val="20"/>
              </w:rPr>
            </w:pPr>
            <w:r w:rsidRPr="0057147F">
              <w:rPr>
                <w:rFonts w:cs="Calibri"/>
                <w:color w:val="000000"/>
                <w:szCs w:val="20"/>
              </w:rPr>
              <w:t xml:space="preserve">    281 (0.47%</w:t>
            </w:r>
            <w:r>
              <w:rPr>
                <w:rFonts w:cs="Calibri"/>
                <w:color w:val="000000"/>
                <w:szCs w:val="20"/>
              </w:rPr>
              <w:t>)</w:t>
            </w:r>
            <w:r w:rsidRPr="0057147F">
              <w:rPr>
                <w:rFonts w:cs="Calibri"/>
                <w:color w:val="000000"/>
                <w:szCs w:val="20"/>
              </w:rPr>
              <w:t xml:space="preserve"> </w:t>
            </w:r>
          </w:p>
        </w:tc>
      </w:tr>
      <w:tr w:rsidR="0057147F" w:rsidRPr="0057147F" w14:paraId="3E4DCF6D" w14:textId="77777777" w:rsidTr="00BF696D">
        <w:trPr>
          <w:trHeight w:val="20"/>
        </w:trPr>
        <w:tc>
          <w:tcPr>
            <w:tcW w:w="0" w:type="auto"/>
            <w:shd w:val="clear" w:color="auto" w:fill="auto"/>
            <w:noWrap/>
            <w:tcMar>
              <w:top w:w="15" w:type="dxa"/>
              <w:left w:w="15" w:type="dxa"/>
              <w:bottom w:w="0" w:type="dxa"/>
              <w:right w:w="15" w:type="dxa"/>
            </w:tcMar>
            <w:vAlign w:val="bottom"/>
            <w:hideMark/>
          </w:tcPr>
          <w:p w14:paraId="6E62A2BC" w14:textId="77777777" w:rsidR="0057147F" w:rsidRPr="0057147F" w:rsidRDefault="0057147F" w:rsidP="0057147F">
            <w:pPr>
              <w:spacing w:after="0"/>
              <w:rPr>
                <w:rFonts w:cs="Calibri"/>
                <w:color w:val="000000"/>
                <w:szCs w:val="20"/>
              </w:rPr>
            </w:pPr>
            <w:r w:rsidRPr="0057147F">
              <w:rPr>
                <w:rFonts w:cs="Calibri"/>
                <w:color w:val="000000"/>
                <w:szCs w:val="20"/>
              </w:rPr>
              <w:t>Psychiatric co-morbidity:</w:t>
            </w:r>
          </w:p>
        </w:tc>
        <w:tc>
          <w:tcPr>
            <w:tcW w:w="0" w:type="auto"/>
            <w:shd w:val="clear" w:color="auto" w:fill="auto"/>
            <w:noWrap/>
            <w:tcMar>
              <w:top w:w="15" w:type="dxa"/>
              <w:left w:w="15" w:type="dxa"/>
              <w:bottom w:w="0" w:type="dxa"/>
              <w:right w:w="15" w:type="dxa"/>
            </w:tcMar>
            <w:vAlign w:val="bottom"/>
            <w:hideMark/>
          </w:tcPr>
          <w:p w14:paraId="5909FB69"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6EFEC162"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0A957734"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A1B6822" w14:textId="77777777" w:rsidR="0057147F" w:rsidRPr="0057147F" w:rsidRDefault="0057147F" w:rsidP="0057147F">
            <w:pPr>
              <w:spacing w:after="0"/>
              <w:rPr>
                <w:rFonts w:cs="Calibri"/>
                <w:color w:val="000000"/>
                <w:szCs w:val="20"/>
              </w:rPr>
            </w:pPr>
            <w:r w:rsidRPr="0057147F">
              <w:rPr>
                <w:rFonts w:cs="Calibri"/>
                <w:color w:val="000000"/>
                <w:szCs w:val="20"/>
              </w:rPr>
              <w:t xml:space="preserve">    Without psychiatric comorbidity</w:t>
            </w:r>
          </w:p>
        </w:tc>
        <w:tc>
          <w:tcPr>
            <w:tcW w:w="0" w:type="auto"/>
            <w:shd w:val="clear" w:color="auto" w:fill="auto"/>
            <w:noWrap/>
            <w:tcMar>
              <w:top w:w="15" w:type="dxa"/>
              <w:left w:w="15" w:type="dxa"/>
              <w:bottom w:w="0" w:type="dxa"/>
              <w:right w:w="15" w:type="dxa"/>
            </w:tcMar>
            <w:vAlign w:val="bottom"/>
            <w:hideMark/>
          </w:tcPr>
          <w:p w14:paraId="1876AA89" w14:textId="77777777" w:rsidR="0057147F" w:rsidRPr="0057147F" w:rsidRDefault="0057147F" w:rsidP="0057147F">
            <w:pPr>
              <w:spacing w:after="0"/>
              <w:rPr>
                <w:rFonts w:cs="Calibri"/>
                <w:color w:val="000000"/>
                <w:szCs w:val="20"/>
              </w:rPr>
            </w:pPr>
            <w:r w:rsidRPr="0057147F">
              <w:rPr>
                <w:rFonts w:cs="Calibri"/>
                <w:color w:val="000000"/>
                <w:szCs w:val="20"/>
              </w:rPr>
              <w:t xml:space="preserve">   9252 (48.0</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B78F681" w14:textId="6D4AE34A" w:rsidR="0057147F" w:rsidRPr="0057147F" w:rsidRDefault="0057147F" w:rsidP="0057147F">
            <w:pPr>
              <w:spacing w:after="0"/>
              <w:rPr>
                <w:rFonts w:cs="Calibri"/>
                <w:color w:val="000000"/>
                <w:szCs w:val="20"/>
              </w:rPr>
            </w:pPr>
            <w:r w:rsidRPr="0057147F">
              <w:rPr>
                <w:rFonts w:cs="Calibri"/>
                <w:color w:val="000000"/>
                <w:szCs w:val="20"/>
              </w:rPr>
              <w:t xml:space="preserve">   21046 (34.9%</w:t>
            </w:r>
            <w:r>
              <w:rPr>
                <w:rFonts w:cs="Calibri"/>
                <w:color w:val="000000"/>
                <w:szCs w:val="20"/>
              </w:rPr>
              <w:t>)</w:t>
            </w:r>
          </w:p>
        </w:tc>
      </w:tr>
      <w:tr w:rsidR="0057147F" w:rsidRPr="0057147F" w14:paraId="523726D3" w14:textId="77777777" w:rsidTr="00BF696D">
        <w:trPr>
          <w:trHeight w:val="20"/>
        </w:trPr>
        <w:tc>
          <w:tcPr>
            <w:tcW w:w="0" w:type="auto"/>
            <w:shd w:val="clear" w:color="auto" w:fill="auto"/>
            <w:noWrap/>
            <w:tcMar>
              <w:top w:w="15" w:type="dxa"/>
              <w:left w:w="15" w:type="dxa"/>
              <w:bottom w:w="0" w:type="dxa"/>
              <w:right w:w="15" w:type="dxa"/>
            </w:tcMar>
            <w:vAlign w:val="bottom"/>
            <w:hideMark/>
          </w:tcPr>
          <w:p w14:paraId="230AAC2E" w14:textId="77777777" w:rsidR="0057147F" w:rsidRPr="0057147F" w:rsidRDefault="0057147F" w:rsidP="0057147F">
            <w:pPr>
              <w:spacing w:after="0"/>
              <w:rPr>
                <w:rFonts w:cs="Calibri"/>
                <w:color w:val="000000"/>
                <w:szCs w:val="20"/>
              </w:rPr>
            </w:pPr>
            <w:r w:rsidRPr="0057147F">
              <w:rPr>
                <w:rFonts w:cs="Calibri"/>
                <w:color w:val="000000"/>
                <w:szCs w:val="20"/>
              </w:rPr>
              <w:t xml:space="preserve">    Diagnosis unknown (under study)</w:t>
            </w:r>
          </w:p>
        </w:tc>
        <w:tc>
          <w:tcPr>
            <w:tcW w:w="0" w:type="auto"/>
            <w:shd w:val="clear" w:color="auto" w:fill="auto"/>
            <w:noWrap/>
            <w:tcMar>
              <w:top w:w="15" w:type="dxa"/>
              <w:left w:w="15" w:type="dxa"/>
              <w:bottom w:w="0" w:type="dxa"/>
              <w:right w:w="15" w:type="dxa"/>
            </w:tcMar>
            <w:vAlign w:val="bottom"/>
            <w:hideMark/>
          </w:tcPr>
          <w:p w14:paraId="6B7C3394" w14:textId="77777777" w:rsidR="0057147F" w:rsidRPr="0057147F" w:rsidRDefault="0057147F" w:rsidP="0057147F">
            <w:pPr>
              <w:spacing w:after="0"/>
              <w:rPr>
                <w:rFonts w:cs="Calibri"/>
                <w:color w:val="000000"/>
                <w:szCs w:val="20"/>
              </w:rPr>
            </w:pPr>
            <w:r w:rsidRPr="0057147F">
              <w:rPr>
                <w:rFonts w:cs="Calibri"/>
                <w:color w:val="000000"/>
                <w:szCs w:val="20"/>
              </w:rPr>
              <w:t xml:space="preserve">    353 (1.83</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6D3B0ED" w14:textId="79565980" w:rsidR="0057147F" w:rsidRPr="0057147F" w:rsidRDefault="0057147F" w:rsidP="0057147F">
            <w:pPr>
              <w:spacing w:after="0"/>
              <w:rPr>
                <w:rFonts w:cs="Calibri"/>
                <w:color w:val="000000"/>
                <w:szCs w:val="20"/>
              </w:rPr>
            </w:pPr>
            <w:r w:rsidRPr="0057147F">
              <w:rPr>
                <w:rFonts w:cs="Calibri"/>
                <w:color w:val="000000"/>
                <w:szCs w:val="20"/>
              </w:rPr>
              <w:t xml:space="preserve">   14662 (24.3%</w:t>
            </w:r>
            <w:r>
              <w:rPr>
                <w:rFonts w:cs="Calibri"/>
                <w:color w:val="000000"/>
                <w:szCs w:val="20"/>
              </w:rPr>
              <w:t>)</w:t>
            </w:r>
          </w:p>
        </w:tc>
      </w:tr>
      <w:tr w:rsidR="0057147F" w:rsidRPr="0057147F" w14:paraId="31DF5905" w14:textId="77777777" w:rsidTr="00BF696D">
        <w:trPr>
          <w:trHeight w:val="20"/>
        </w:trPr>
        <w:tc>
          <w:tcPr>
            <w:tcW w:w="0" w:type="auto"/>
            <w:shd w:val="clear" w:color="auto" w:fill="auto"/>
            <w:noWrap/>
            <w:tcMar>
              <w:top w:w="15" w:type="dxa"/>
              <w:left w:w="15" w:type="dxa"/>
              <w:bottom w:w="0" w:type="dxa"/>
              <w:right w:w="15" w:type="dxa"/>
            </w:tcMar>
            <w:vAlign w:val="bottom"/>
            <w:hideMark/>
          </w:tcPr>
          <w:p w14:paraId="28D9455F" w14:textId="77777777" w:rsidR="0057147F" w:rsidRPr="0057147F" w:rsidRDefault="0057147F" w:rsidP="0057147F">
            <w:pPr>
              <w:spacing w:after="0"/>
              <w:rPr>
                <w:rFonts w:cs="Calibri"/>
                <w:color w:val="000000"/>
                <w:szCs w:val="20"/>
              </w:rPr>
            </w:pPr>
            <w:r w:rsidRPr="0057147F">
              <w:rPr>
                <w:rFonts w:cs="Calibri"/>
                <w:color w:val="000000"/>
                <w:szCs w:val="20"/>
              </w:rPr>
              <w:t xml:space="preserve">    With psychiatric comorbidity</w:t>
            </w:r>
          </w:p>
        </w:tc>
        <w:tc>
          <w:tcPr>
            <w:tcW w:w="0" w:type="auto"/>
            <w:shd w:val="clear" w:color="auto" w:fill="auto"/>
            <w:noWrap/>
            <w:tcMar>
              <w:top w:w="15" w:type="dxa"/>
              <w:left w:w="15" w:type="dxa"/>
              <w:bottom w:w="0" w:type="dxa"/>
              <w:right w:w="15" w:type="dxa"/>
            </w:tcMar>
            <w:vAlign w:val="bottom"/>
            <w:hideMark/>
          </w:tcPr>
          <w:p w14:paraId="32470363" w14:textId="77777777" w:rsidR="0057147F" w:rsidRPr="0057147F" w:rsidRDefault="0057147F" w:rsidP="0057147F">
            <w:pPr>
              <w:spacing w:after="0"/>
              <w:rPr>
                <w:rFonts w:cs="Calibri"/>
                <w:color w:val="000000"/>
                <w:szCs w:val="20"/>
              </w:rPr>
            </w:pPr>
            <w:r w:rsidRPr="0057147F">
              <w:rPr>
                <w:rFonts w:cs="Calibri"/>
                <w:color w:val="000000"/>
                <w:szCs w:val="20"/>
              </w:rPr>
              <w:t xml:space="preserve">   9673 (50.2</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6959B771" w14:textId="258700A9" w:rsidR="0057147F" w:rsidRPr="0057147F" w:rsidRDefault="0057147F" w:rsidP="0057147F">
            <w:pPr>
              <w:spacing w:after="0"/>
              <w:rPr>
                <w:rFonts w:cs="Calibri"/>
                <w:color w:val="000000"/>
                <w:szCs w:val="20"/>
              </w:rPr>
            </w:pPr>
            <w:r w:rsidRPr="0057147F">
              <w:rPr>
                <w:rFonts w:cs="Calibri"/>
                <w:color w:val="000000"/>
                <w:szCs w:val="20"/>
              </w:rPr>
              <w:t xml:space="preserve">   24541 (40.7%</w:t>
            </w:r>
            <w:r>
              <w:rPr>
                <w:rFonts w:cs="Calibri"/>
                <w:color w:val="000000"/>
                <w:szCs w:val="20"/>
              </w:rPr>
              <w:t>)</w:t>
            </w:r>
          </w:p>
        </w:tc>
      </w:tr>
      <w:tr w:rsidR="0057147F" w:rsidRPr="0057147F" w14:paraId="7A8C2305" w14:textId="77777777" w:rsidTr="00BF696D">
        <w:trPr>
          <w:trHeight w:val="20"/>
        </w:trPr>
        <w:tc>
          <w:tcPr>
            <w:tcW w:w="0" w:type="auto"/>
            <w:shd w:val="clear" w:color="auto" w:fill="auto"/>
            <w:noWrap/>
            <w:tcMar>
              <w:top w:w="15" w:type="dxa"/>
              <w:left w:w="15" w:type="dxa"/>
              <w:bottom w:w="0" w:type="dxa"/>
              <w:right w:w="15" w:type="dxa"/>
            </w:tcMar>
            <w:vAlign w:val="bottom"/>
            <w:hideMark/>
          </w:tcPr>
          <w:p w14:paraId="1E29EE5B" w14:textId="77777777" w:rsidR="0057147F" w:rsidRPr="0057147F" w:rsidRDefault="0057147F" w:rsidP="0057147F">
            <w:pPr>
              <w:spacing w:after="0"/>
              <w:rPr>
                <w:rFonts w:cs="Calibri"/>
                <w:color w:val="000000"/>
                <w:szCs w:val="20"/>
              </w:rPr>
            </w:pPr>
            <w:r w:rsidRPr="0057147F">
              <w:rPr>
                <w:rFonts w:cs="Calibri"/>
                <w:color w:val="000000"/>
                <w:szCs w:val="20"/>
              </w:rPr>
              <w:t>Drug Dependence Diagnosis:</w:t>
            </w:r>
          </w:p>
        </w:tc>
        <w:tc>
          <w:tcPr>
            <w:tcW w:w="0" w:type="auto"/>
            <w:shd w:val="clear" w:color="auto" w:fill="auto"/>
            <w:noWrap/>
            <w:tcMar>
              <w:top w:w="15" w:type="dxa"/>
              <w:left w:w="15" w:type="dxa"/>
              <w:bottom w:w="0" w:type="dxa"/>
              <w:right w:w="15" w:type="dxa"/>
            </w:tcMar>
            <w:vAlign w:val="bottom"/>
            <w:hideMark/>
          </w:tcPr>
          <w:p w14:paraId="49A9D24E"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2F5CB7D"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364B6748" w14:textId="77777777" w:rsidTr="00BF696D">
        <w:trPr>
          <w:trHeight w:val="20"/>
        </w:trPr>
        <w:tc>
          <w:tcPr>
            <w:tcW w:w="0" w:type="auto"/>
            <w:shd w:val="clear" w:color="auto" w:fill="auto"/>
            <w:noWrap/>
            <w:tcMar>
              <w:top w:w="15" w:type="dxa"/>
              <w:left w:w="15" w:type="dxa"/>
              <w:bottom w:w="0" w:type="dxa"/>
              <w:right w:w="15" w:type="dxa"/>
            </w:tcMar>
            <w:vAlign w:val="bottom"/>
            <w:hideMark/>
          </w:tcPr>
          <w:p w14:paraId="6D2861E3" w14:textId="77777777" w:rsidR="0057147F" w:rsidRPr="0057147F" w:rsidRDefault="0057147F" w:rsidP="0057147F">
            <w:pPr>
              <w:spacing w:after="0"/>
              <w:rPr>
                <w:rFonts w:cs="Calibri"/>
                <w:color w:val="000000"/>
                <w:szCs w:val="20"/>
              </w:rPr>
            </w:pPr>
            <w:r w:rsidRPr="0057147F">
              <w:rPr>
                <w:rFonts w:cs="Calibri"/>
                <w:color w:val="000000"/>
                <w:szCs w:val="20"/>
              </w:rPr>
              <w:t xml:space="preserve">    FALSE</w:t>
            </w:r>
          </w:p>
        </w:tc>
        <w:tc>
          <w:tcPr>
            <w:tcW w:w="0" w:type="auto"/>
            <w:shd w:val="clear" w:color="auto" w:fill="auto"/>
            <w:noWrap/>
            <w:tcMar>
              <w:top w:w="15" w:type="dxa"/>
              <w:left w:w="15" w:type="dxa"/>
              <w:bottom w:w="0" w:type="dxa"/>
              <w:right w:w="15" w:type="dxa"/>
            </w:tcMar>
            <w:vAlign w:val="bottom"/>
            <w:hideMark/>
          </w:tcPr>
          <w:p w14:paraId="41403109" w14:textId="77777777" w:rsidR="0057147F" w:rsidRPr="0057147F" w:rsidRDefault="0057147F" w:rsidP="0057147F">
            <w:pPr>
              <w:spacing w:after="0"/>
              <w:rPr>
                <w:rFonts w:cs="Calibri"/>
                <w:color w:val="000000"/>
                <w:szCs w:val="20"/>
              </w:rPr>
            </w:pPr>
            <w:r w:rsidRPr="0057147F">
              <w:rPr>
                <w:rFonts w:cs="Calibri"/>
                <w:color w:val="000000"/>
                <w:szCs w:val="20"/>
              </w:rPr>
              <w:t xml:space="preserve">   5876 (30.5</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56A5EB94" w14:textId="365E9289" w:rsidR="0057147F" w:rsidRPr="0057147F" w:rsidRDefault="0057147F" w:rsidP="0057147F">
            <w:pPr>
              <w:spacing w:after="0"/>
              <w:rPr>
                <w:rFonts w:cs="Calibri"/>
                <w:color w:val="000000"/>
                <w:szCs w:val="20"/>
              </w:rPr>
            </w:pPr>
            <w:r w:rsidRPr="0057147F">
              <w:rPr>
                <w:rFonts w:cs="Calibri"/>
                <w:color w:val="000000"/>
                <w:szCs w:val="20"/>
              </w:rPr>
              <w:t xml:space="preserve">   15710 (26.1%</w:t>
            </w:r>
            <w:r>
              <w:rPr>
                <w:rFonts w:cs="Calibri"/>
                <w:color w:val="000000"/>
                <w:szCs w:val="20"/>
              </w:rPr>
              <w:t>)</w:t>
            </w:r>
          </w:p>
        </w:tc>
      </w:tr>
      <w:tr w:rsidR="0057147F" w:rsidRPr="0057147F" w14:paraId="2EB30290" w14:textId="77777777" w:rsidTr="00BF696D">
        <w:trPr>
          <w:trHeight w:val="20"/>
        </w:trPr>
        <w:tc>
          <w:tcPr>
            <w:tcW w:w="0" w:type="auto"/>
            <w:shd w:val="clear" w:color="auto" w:fill="auto"/>
            <w:noWrap/>
            <w:tcMar>
              <w:top w:w="15" w:type="dxa"/>
              <w:left w:w="15" w:type="dxa"/>
              <w:bottom w:w="0" w:type="dxa"/>
              <w:right w:w="15" w:type="dxa"/>
            </w:tcMar>
            <w:vAlign w:val="bottom"/>
            <w:hideMark/>
          </w:tcPr>
          <w:p w14:paraId="05C5F8D2" w14:textId="77777777" w:rsidR="0057147F" w:rsidRPr="0057147F" w:rsidRDefault="0057147F" w:rsidP="0057147F">
            <w:pPr>
              <w:spacing w:after="0"/>
              <w:rPr>
                <w:rFonts w:cs="Calibri"/>
                <w:color w:val="000000"/>
                <w:szCs w:val="20"/>
              </w:rPr>
            </w:pPr>
            <w:r w:rsidRPr="0057147F">
              <w:rPr>
                <w:rFonts w:cs="Calibri"/>
                <w:color w:val="000000"/>
                <w:szCs w:val="20"/>
              </w:rPr>
              <w:t xml:space="preserve">    TRUE</w:t>
            </w:r>
          </w:p>
        </w:tc>
        <w:tc>
          <w:tcPr>
            <w:tcW w:w="0" w:type="auto"/>
            <w:shd w:val="clear" w:color="auto" w:fill="auto"/>
            <w:noWrap/>
            <w:tcMar>
              <w:top w:w="15" w:type="dxa"/>
              <w:left w:w="15" w:type="dxa"/>
              <w:bottom w:w="0" w:type="dxa"/>
              <w:right w:w="15" w:type="dxa"/>
            </w:tcMar>
            <w:vAlign w:val="bottom"/>
            <w:hideMark/>
          </w:tcPr>
          <w:p w14:paraId="16E74498" w14:textId="77777777" w:rsidR="0057147F" w:rsidRPr="0057147F" w:rsidRDefault="0057147F" w:rsidP="0057147F">
            <w:pPr>
              <w:spacing w:after="0"/>
              <w:rPr>
                <w:rFonts w:cs="Calibri"/>
                <w:color w:val="000000"/>
                <w:szCs w:val="20"/>
              </w:rPr>
            </w:pPr>
            <w:r w:rsidRPr="0057147F">
              <w:rPr>
                <w:rFonts w:cs="Calibri"/>
                <w:color w:val="000000"/>
                <w:szCs w:val="20"/>
              </w:rPr>
              <w:t xml:space="preserve">   13402 (69.5</w:t>
            </w:r>
            <w:proofErr w:type="gramStart"/>
            <w:r w:rsidRPr="0057147F">
              <w:rPr>
                <w:rFonts w:cs="Calibri"/>
                <w:color w:val="000000"/>
                <w:szCs w:val="20"/>
              </w:rPr>
              <w:t xml:space="preserve">%)   </w:t>
            </w:r>
            <w:proofErr w:type="gramEnd"/>
          </w:p>
        </w:tc>
        <w:tc>
          <w:tcPr>
            <w:tcW w:w="0" w:type="auto"/>
            <w:shd w:val="clear" w:color="auto" w:fill="auto"/>
            <w:noWrap/>
            <w:tcMar>
              <w:top w:w="15" w:type="dxa"/>
              <w:left w:w="15" w:type="dxa"/>
              <w:bottom w:w="0" w:type="dxa"/>
              <w:right w:w="15" w:type="dxa"/>
            </w:tcMar>
            <w:vAlign w:val="bottom"/>
            <w:hideMark/>
          </w:tcPr>
          <w:p w14:paraId="413F2674" w14:textId="56D83DD5" w:rsidR="0057147F" w:rsidRPr="0057147F" w:rsidRDefault="0057147F" w:rsidP="0057147F">
            <w:pPr>
              <w:spacing w:after="0"/>
              <w:rPr>
                <w:rFonts w:cs="Calibri"/>
                <w:color w:val="000000"/>
                <w:szCs w:val="20"/>
              </w:rPr>
            </w:pPr>
            <w:r w:rsidRPr="0057147F">
              <w:rPr>
                <w:rFonts w:cs="Calibri"/>
                <w:color w:val="000000"/>
                <w:szCs w:val="20"/>
              </w:rPr>
              <w:t xml:space="preserve">   44538 (73.9%</w:t>
            </w:r>
            <w:r>
              <w:rPr>
                <w:rFonts w:cs="Calibri"/>
                <w:color w:val="000000"/>
                <w:szCs w:val="20"/>
              </w:rPr>
              <w:t>)</w:t>
            </w:r>
          </w:p>
        </w:tc>
      </w:tr>
      <w:tr w:rsidR="0057147F" w:rsidRPr="0057147F" w14:paraId="7E302815" w14:textId="77777777" w:rsidTr="00BF696D">
        <w:trPr>
          <w:trHeight w:val="20"/>
        </w:trPr>
        <w:tc>
          <w:tcPr>
            <w:tcW w:w="0" w:type="auto"/>
            <w:shd w:val="clear" w:color="auto" w:fill="auto"/>
            <w:noWrap/>
            <w:tcMar>
              <w:top w:w="15" w:type="dxa"/>
              <w:left w:w="15" w:type="dxa"/>
              <w:bottom w:w="0" w:type="dxa"/>
              <w:right w:w="15" w:type="dxa"/>
            </w:tcMar>
            <w:vAlign w:val="bottom"/>
            <w:hideMark/>
          </w:tcPr>
          <w:p w14:paraId="247620A9" w14:textId="77777777" w:rsidR="0057147F" w:rsidRPr="0057147F" w:rsidRDefault="0057147F" w:rsidP="0057147F">
            <w:pPr>
              <w:spacing w:after="0"/>
              <w:rPr>
                <w:rFonts w:cs="Calibri"/>
                <w:color w:val="000000"/>
                <w:szCs w:val="20"/>
              </w:rPr>
            </w:pPr>
            <w:r w:rsidRPr="0057147F">
              <w:rPr>
                <w:rFonts w:cs="Calibri"/>
                <w:color w:val="000000"/>
                <w:szCs w:val="20"/>
              </w:rPr>
              <w:t xml:space="preserve">    'Missing'</w:t>
            </w:r>
          </w:p>
        </w:tc>
        <w:tc>
          <w:tcPr>
            <w:tcW w:w="0" w:type="auto"/>
            <w:shd w:val="clear" w:color="auto" w:fill="auto"/>
            <w:noWrap/>
            <w:tcMar>
              <w:top w:w="15" w:type="dxa"/>
              <w:left w:w="15" w:type="dxa"/>
              <w:bottom w:w="0" w:type="dxa"/>
              <w:right w:w="15" w:type="dxa"/>
            </w:tcMar>
            <w:vAlign w:val="bottom"/>
            <w:hideMark/>
          </w:tcPr>
          <w:p w14:paraId="62CFBEC5" w14:textId="77777777" w:rsidR="0057147F" w:rsidRPr="0057147F" w:rsidRDefault="0057147F" w:rsidP="0057147F">
            <w:pPr>
              <w:spacing w:after="0"/>
              <w:rPr>
                <w:rFonts w:cs="Calibri"/>
                <w:color w:val="000000"/>
                <w:szCs w:val="20"/>
              </w:rPr>
            </w:pPr>
            <w:r w:rsidRPr="0057147F">
              <w:rPr>
                <w:rFonts w:cs="Calibri"/>
                <w:color w:val="000000"/>
                <w:szCs w:val="20"/>
              </w:rPr>
              <w:t xml:space="preserve">     0 (0.00</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56D6816D" w14:textId="77116FE4" w:rsidR="0057147F" w:rsidRPr="0057147F" w:rsidRDefault="0057147F" w:rsidP="0057147F">
            <w:pPr>
              <w:spacing w:after="0"/>
              <w:rPr>
                <w:rFonts w:cs="Calibri"/>
                <w:color w:val="000000"/>
                <w:szCs w:val="20"/>
              </w:rPr>
            </w:pPr>
            <w:r w:rsidRPr="0057147F">
              <w:rPr>
                <w:rFonts w:cs="Calibri"/>
                <w:color w:val="000000"/>
                <w:szCs w:val="20"/>
              </w:rPr>
              <w:t xml:space="preserve">     1 (0.00%</w:t>
            </w:r>
            <w:r>
              <w:rPr>
                <w:rFonts w:cs="Calibri"/>
                <w:color w:val="000000"/>
                <w:szCs w:val="20"/>
              </w:rPr>
              <w:t>)</w:t>
            </w:r>
            <w:r w:rsidRPr="0057147F">
              <w:rPr>
                <w:rFonts w:cs="Calibri"/>
                <w:color w:val="000000"/>
                <w:szCs w:val="20"/>
              </w:rPr>
              <w:t xml:space="preserve">  </w:t>
            </w:r>
          </w:p>
        </w:tc>
      </w:tr>
      <w:tr w:rsidR="0057147F" w:rsidRPr="0057147F" w14:paraId="3CAC5F30" w14:textId="77777777" w:rsidTr="00BF696D">
        <w:trPr>
          <w:trHeight w:val="20"/>
        </w:trPr>
        <w:tc>
          <w:tcPr>
            <w:tcW w:w="0" w:type="auto"/>
            <w:shd w:val="clear" w:color="auto" w:fill="auto"/>
            <w:noWrap/>
            <w:tcMar>
              <w:top w:w="15" w:type="dxa"/>
              <w:left w:w="15" w:type="dxa"/>
              <w:bottom w:w="0" w:type="dxa"/>
              <w:right w:w="15" w:type="dxa"/>
            </w:tcMar>
            <w:vAlign w:val="bottom"/>
            <w:hideMark/>
          </w:tcPr>
          <w:p w14:paraId="187EA6A4" w14:textId="77777777" w:rsidR="0057147F" w:rsidRPr="0057147F" w:rsidRDefault="0057147F" w:rsidP="0057147F">
            <w:pPr>
              <w:spacing w:after="0"/>
              <w:rPr>
                <w:rFonts w:cs="Calibri"/>
                <w:color w:val="000000"/>
                <w:szCs w:val="20"/>
              </w:rPr>
            </w:pPr>
            <w:r w:rsidRPr="0057147F">
              <w:rPr>
                <w:rFonts w:cs="Calibri"/>
                <w:color w:val="000000"/>
                <w:szCs w:val="20"/>
              </w:rPr>
              <w:t>Employment Status:</w:t>
            </w:r>
          </w:p>
        </w:tc>
        <w:tc>
          <w:tcPr>
            <w:tcW w:w="0" w:type="auto"/>
            <w:shd w:val="clear" w:color="auto" w:fill="auto"/>
            <w:noWrap/>
            <w:tcMar>
              <w:top w:w="15" w:type="dxa"/>
              <w:left w:w="15" w:type="dxa"/>
              <w:bottom w:w="0" w:type="dxa"/>
              <w:right w:w="15" w:type="dxa"/>
            </w:tcMar>
            <w:vAlign w:val="bottom"/>
            <w:hideMark/>
          </w:tcPr>
          <w:p w14:paraId="4DCBA28A"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827747B"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50AD126A" w14:textId="77777777" w:rsidTr="00BF696D">
        <w:trPr>
          <w:trHeight w:val="20"/>
        </w:trPr>
        <w:tc>
          <w:tcPr>
            <w:tcW w:w="0" w:type="auto"/>
            <w:shd w:val="clear" w:color="auto" w:fill="auto"/>
            <w:noWrap/>
            <w:tcMar>
              <w:top w:w="15" w:type="dxa"/>
              <w:left w:w="15" w:type="dxa"/>
              <w:bottom w:w="0" w:type="dxa"/>
              <w:right w:w="15" w:type="dxa"/>
            </w:tcMar>
            <w:vAlign w:val="bottom"/>
            <w:hideMark/>
          </w:tcPr>
          <w:p w14:paraId="3BCC795F" w14:textId="77777777" w:rsidR="0057147F" w:rsidRPr="0057147F" w:rsidRDefault="0057147F" w:rsidP="0057147F">
            <w:pPr>
              <w:spacing w:after="0"/>
              <w:rPr>
                <w:rFonts w:cs="Calibri"/>
                <w:color w:val="000000"/>
                <w:szCs w:val="20"/>
              </w:rPr>
            </w:pPr>
            <w:r w:rsidRPr="0057147F">
              <w:rPr>
                <w:rFonts w:cs="Calibri"/>
                <w:color w:val="000000"/>
                <w:szCs w:val="20"/>
              </w:rPr>
              <w:t xml:space="preserve">    Employed</w:t>
            </w:r>
          </w:p>
        </w:tc>
        <w:tc>
          <w:tcPr>
            <w:tcW w:w="0" w:type="auto"/>
            <w:shd w:val="clear" w:color="auto" w:fill="auto"/>
            <w:noWrap/>
            <w:tcMar>
              <w:top w:w="15" w:type="dxa"/>
              <w:left w:w="15" w:type="dxa"/>
              <w:bottom w:w="0" w:type="dxa"/>
              <w:right w:w="15" w:type="dxa"/>
            </w:tcMar>
            <w:vAlign w:val="bottom"/>
            <w:hideMark/>
          </w:tcPr>
          <w:p w14:paraId="2E590F8C" w14:textId="77777777" w:rsidR="0057147F" w:rsidRPr="0057147F" w:rsidRDefault="0057147F" w:rsidP="0057147F">
            <w:pPr>
              <w:spacing w:after="0"/>
              <w:rPr>
                <w:rFonts w:cs="Calibri"/>
                <w:color w:val="000000"/>
                <w:szCs w:val="20"/>
              </w:rPr>
            </w:pPr>
            <w:r w:rsidRPr="0057147F">
              <w:rPr>
                <w:rFonts w:cs="Calibri"/>
                <w:color w:val="000000"/>
                <w:szCs w:val="20"/>
              </w:rPr>
              <w:t xml:space="preserve">   9789 (50.8</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29B64620" w14:textId="296C3CB0" w:rsidR="0057147F" w:rsidRPr="0057147F" w:rsidRDefault="0057147F" w:rsidP="0057147F">
            <w:pPr>
              <w:spacing w:after="0"/>
              <w:rPr>
                <w:rFonts w:cs="Calibri"/>
                <w:color w:val="000000"/>
                <w:szCs w:val="20"/>
              </w:rPr>
            </w:pPr>
            <w:r w:rsidRPr="0057147F">
              <w:rPr>
                <w:rFonts w:cs="Calibri"/>
                <w:color w:val="000000"/>
                <w:szCs w:val="20"/>
              </w:rPr>
              <w:t xml:space="preserve">   28832 (47.9%</w:t>
            </w:r>
            <w:r>
              <w:rPr>
                <w:rFonts w:cs="Calibri"/>
                <w:color w:val="000000"/>
                <w:szCs w:val="20"/>
              </w:rPr>
              <w:t>)</w:t>
            </w:r>
          </w:p>
        </w:tc>
      </w:tr>
      <w:tr w:rsidR="0057147F" w:rsidRPr="0057147F" w14:paraId="160A4CB0" w14:textId="77777777" w:rsidTr="00BF696D">
        <w:trPr>
          <w:trHeight w:val="20"/>
        </w:trPr>
        <w:tc>
          <w:tcPr>
            <w:tcW w:w="0" w:type="auto"/>
            <w:shd w:val="clear" w:color="auto" w:fill="auto"/>
            <w:noWrap/>
            <w:tcMar>
              <w:top w:w="15" w:type="dxa"/>
              <w:left w:w="15" w:type="dxa"/>
              <w:bottom w:w="0" w:type="dxa"/>
              <w:right w:w="15" w:type="dxa"/>
            </w:tcMar>
            <w:vAlign w:val="bottom"/>
            <w:hideMark/>
          </w:tcPr>
          <w:p w14:paraId="1AA84FB7" w14:textId="77777777" w:rsidR="0057147F" w:rsidRPr="0057147F" w:rsidRDefault="0057147F" w:rsidP="0057147F">
            <w:pPr>
              <w:spacing w:after="0"/>
              <w:rPr>
                <w:rFonts w:cs="Calibri"/>
                <w:color w:val="000000"/>
                <w:szCs w:val="20"/>
              </w:rPr>
            </w:pPr>
            <w:r w:rsidRPr="0057147F">
              <w:rPr>
                <w:rFonts w:cs="Calibri"/>
                <w:color w:val="000000"/>
                <w:szCs w:val="20"/>
              </w:rPr>
              <w:t xml:space="preserve">    Inactive</w:t>
            </w:r>
          </w:p>
        </w:tc>
        <w:tc>
          <w:tcPr>
            <w:tcW w:w="0" w:type="auto"/>
            <w:shd w:val="clear" w:color="auto" w:fill="auto"/>
            <w:noWrap/>
            <w:tcMar>
              <w:top w:w="15" w:type="dxa"/>
              <w:left w:w="15" w:type="dxa"/>
              <w:bottom w:w="0" w:type="dxa"/>
              <w:right w:w="15" w:type="dxa"/>
            </w:tcMar>
            <w:vAlign w:val="bottom"/>
            <w:hideMark/>
          </w:tcPr>
          <w:p w14:paraId="4606E5D7" w14:textId="77777777" w:rsidR="0057147F" w:rsidRPr="0057147F" w:rsidRDefault="0057147F" w:rsidP="0057147F">
            <w:pPr>
              <w:spacing w:after="0"/>
              <w:rPr>
                <w:rFonts w:cs="Calibri"/>
                <w:color w:val="000000"/>
                <w:szCs w:val="20"/>
              </w:rPr>
            </w:pPr>
            <w:r w:rsidRPr="0057147F">
              <w:rPr>
                <w:rFonts w:cs="Calibri"/>
                <w:color w:val="000000"/>
                <w:szCs w:val="20"/>
              </w:rPr>
              <w:t xml:space="preserve">   2364 (12.3</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1AC3217" w14:textId="7AAF116A" w:rsidR="0057147F" w:rsidRPr="0057147F" w:rsidRDefault="0057147F" w:rsidP="0057147F">
            <w:pPr>
              <w:spacing w:after="0"/>
              <w:rPr>
                <w:rFonts w:cs="Calibri"/>
                <w:color w:val="000000"/>
                <w:szCs w:val="20"/>
              </w:rPr>
            </w:pPr>
            <w:r w:rsidRPr="0057147F">
              <w:rPr>
                <w:rFonts w:cs="Calibri"/>
                <w:color w:val="000000"/>
                <w:szCs w:val="20"/>
              </w:rPr>
              <w:t xml:space="preserve">   5940 (9.86%</w:t>
            </w:r>
            <w:r>
              <w:rPr>
                <w:rFonts w:cs="Calibri"/>
                <w:color w:val="000000"/>
                <w:szCs w:val="20"/>
              </w:rPr>
              <w:t>)</w:t>
            </w:r>
            <w:r w:rsidRPr="0057147F">
              <w:rPr>
                <w:rFonts w:cs="Calibri"/>
                <w:color w:val="000000"/>
                <w:szCs w:val="20"/>
              </w:rPr>
              <w:t xml:space="preserve"> </w:t>
            </w:r>
          </w:p>
        </w:tc>
      </w:tr>
      <w:tr w:rsidR="0057147F" w:rsidRPr="0057147F" w14:paraId="0B9AD919" w14:textId="77777777" w:rsidTr="00BF696D">
        <w:trPr>
          <w:trHeight w:val="20"/>
        </w:trPr>
        <w:tc>
          <w:tcPr>
            <w:tcW w:w="0" w:type="auto"/>
            <w:shd w:val="clear" w:color="auto" w:fill="auto"/>
            <w:noWrap/>
            <w:tcMar>
              <w:top w:w="15" w:type="dxa"/>
              <w:left w:w="15" w:type="dxa"/>
              <w:bottom w:w="0" w:type="dxa"/>
              <w:right w:w="15" w:type="dxa"/>
            </w:tcMar>
            <w:vAlign w:val="bottom"/>
            <w:hideMark/>
          </w:tcPr>
          <w:p w14:paraId="242CB57C" w14:textId="77777777" w:rsidR="0057147F" w:rsidRPr="0057147F" w:rsidRDefault="0057147F" w:rsidP="0057147F">
            <w:pPr>
              <w:spacing w:after="0"/>
              <w:rPr>
                <w:rFonts w:cs="Calibri"/>
                <w:color w:val="000000"/>
                <w:szCs w:val="20"/>
              </w:rPr>
            </w:pPr>
            <w:r w:rsidRPr="0057147F">
              <w:rPr>
                <w:rFonts w:cs="Calibri"/>
                <w:color w:val="000000"/>
                <w:szCs w:val="20"/>
              </w:rPr>
              <w:t xml:space="preserve">    Looking for a job for the first time</w:t>
            </w:r>
          </w:p>
        </w:tc>
        <w:tc>
          <w:tcPr>
            <w:tcW w:w="0" w:type="auto"/>
            <w:shd w:val="clear" w:color="auto" w:fill="auto"/>
            <w:noWrap/>
            <w:tcMar>
              <w:top w:w="15" w:type="dxa"/>
              <w:left w:w="15" w:type="dxa"/>
              <w:bottom w:w="0" w:type="dxa"/>
              <w:right w:w="15" w:type="dxa"/>
            </w:tcMar>
            <w:vAlign w:val="bottom"/>
            <w:hideMark/>
          </w:tcPr>
          <w:p w14:paraId="623B1CB4" w14:textId="77777777" w:rsidR="0057147F" w:rsidRPr="0057147F" w:rsidRDefault="0057147F" w:rsidP="0057147F">
            <w:pPr>
              <w:spacing w:after="0"/>
              <w:rPr>
                <w:rFonts w:cs="Calibri"/>
                <w:color w:val="000000"/>
                <w:szCs w:val="20"/>
              </w:rPr>
            </w:pPr>
            <w:r w:rsidRPr="0057147F">
              <w:rPr>
                <w:rFonts w:cs="Calibri"/>
                <w:color w:val="000000"/>
                <w:szCs w:val="20"/>
              </w:rPr>
              <w:t xml:space="preserve">    49 (0.25</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0C90A3F" w14:textId="7E05E3F3" w:rsidR="0057147F" w:rsidRPr="0057147F" w:rsidRDefault="0057147F" w:rsidP="0057147F">
            <w:pPr>
              <w:spacing w:after="0"/>
              <w:rPr>
                <w:rFonts w:cs="Calibri"/>
                <w:color w:val="000000"/>
                <w:szCs w:val="20"/>
              </w:rPr>
            </w:pPr>
            <w:r w:rsidRPr="0057147F">
              <w:rPr>
                <w:rFonts w:cs="Calibri"/>
                <w:color w:val="000000"/>
                <w:szCs w:val="20"/>
              </w:rPr>
              <w:t xml:space="preserve">    134 (0.22%</w:t>
            </w:r>
            <w:r>
              <w:rPr>
                <w:rFonts w:cs="Calibri"/>
                <w:color w:val="000000"/>
                <w:szCs w:val="20"/>
              </w:rPr>
              <w:t>)</w:t>
            </w:r>
            <w:r w:rsidRPr="0057147F">
              <w:rPr>
                <w:rFonts w:cs="Calibri"/>
                <w:color w:val="000000"/>
                <w:szCs w:val="20"/>
              </w:rPr>
              <w:t xml:space="preserve"> </w:t>
            </w:r>
          </w:p>
        </w:tc>
      </w:tr>
      <w:tr w:rsidR="0057147F" w:rsidRPr="0057147F" w14:paraId="0AB1FDE0"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E874F20" w14:textId="77777777" w:rsidR="0057147F" w:rsidRPr="0057147F" w:rsidRDefault="0057147F" w:rsidP="0057147F">
            <w:pPr>
              <w:spacing w:after="0"/>
              <w:rPr>
                <w:rFonts w:cs="Calibri"/>
                <w:color w:val="000000"/>
                <w:szCs w:val="20"/>
              </w:rPr>
            </w:pPr>
            <w:r w:rsidRPr="0057147F">
              <w:rPr>
                <w:rFonts w:cs="Calibri"/>
                <w:color w:val="000000"/>
                <w:szCs w:val="20"/>
              </w:rPr>
              <w:t xml:space="preserve">    No activity</w:t>
            </w:r>
          </w:p>
        </w:tc>
        <w:tc>
          <w:tcPr>
            <w:tcW w:w="0" w:type="auto"/>
            <w:shd w:val="clear" w:color="auto" w:fill="auto"/>
            <w:noWrap/>
            <w:tcMar>
              <w:top w:w="15" w:type="dxa"/>
              <w:left w:w="15" w:type="dxa"/>
              <w:bottom w:w="0" w:type="dxa"/>
              <w:right w:w="15" w:type="dxa"/>
            </w:tcMar>
            <w:vAlign w:val="bottom"/>
            <w:hideMark/>
          </w:tcPr>
          <w:p w14:paraId="37F35D8F" w14:textId="77777777" w:rsidR="0057147F" w:rsidRPr="0057147F" w:rsidRDefault="0057147F" w:rsidP="0057147F">
            <w:pPr>
              <w:spacing w:after="0"/>
              <w:rPr>
                <w:rFonts w:cs="Calibri"/>
                <w:color w:val="000000"/>
                <w:szCs w:val="20"/>
              </w:rPr>
            </w:pPr>
            <w:r w:rsidRPr="0057147F">
              <w:rPr>
                <w:rFonts w:cs="Calibri"/>
                <w:color w:val="000000"/>
                <w:szCs w:val="20"/>
              </w:rPr>
              <w:t xml:space="preserve">    986 (5.11</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0E59161D" w14:textId="7A135CB5" w:rsidR="0057147F" w:rsidRPr="0057147F" w:rsidRDefault="0057147F" w:rsidP="0057147F">
            <w:pPr>
              <w:spacing w:after="0"/>
              <w:rPr>
                <w:rFonts w:cs="Calibri"/>
                <w:color w:val="000000"/>
                <w:szCs w:val="20"/>
              </w:rPr>
            </w:pPr>
            <w:r w:rsidRPr="0057147F">
              <w:rPr>
                <w:rFonts w:cs="Calibri"/>
                <w:color w:val="000000"/>
                <w:szCs w:val="20"/>
              </w:rPr>
              <w:t xml:space="preserve">   3215 (5.34%</w:t>
            </w:r>
            <w:r>
              <w:rPr>
                <w:rFonts w:cs="Calibri"/>
                <w:color w:val="000000"/>
                <w:szCs w:val="20"/>
              </w:rPr>
              <w:t>)</w:t>
            </w:r>
            <w:r w:rsidRPr="0057147F">
              <w:rPr>
                <w:rFonts w:cs="Calibri"/>
                <w:color w:val="000000"/>
                <w:szCs w:val="20"/>
              </w:rPr>
              <w:t xml:space="preserve"> </w:t>
            </w:r>
          </w:p>
        </w:tc>
      </w:tr>
      <w:tr w:rsidR="0057147F" w:rsidRPr="0057147F" w14:paraId="55CD6685" w14:textId="77777777" w:rsidTr="00BF696D">
        <w:trPr>
          <w:trHeight w:val="20"/>
        </w:trPr>
        <w:tc>
          <w:tcPr>
            <w:tcW w:w="0" w:type="auto"/>
            <w:shd w:val="clear" w:color="auto" w:fill="auto"/>
            <w:noWrap/>
            <w:tcMar>
              <w:top w:w="15" w:type="dxa"/>
              <w:left w:w="15" w:type="dxa"/>
              <w:bottom w:w="0" w:type="dxa"/>
              <w:right w:w="15" w:type="dxa"/>
            </w:tcMar>
            <w:vAlign w:val="bottom"/>
            <w:hideMark/>
          </w:tcPr>
          <w:p w14:paraId="69653BB6" w14:textId="77777777" w:rsidR="0057147F" w:rsidRPr="0057147F" w:rsidRDefault="0057147F" w:rsidP="0057147F">
            <w:pPr>
              <w:spacing w:after="0"/>
              <w:rPr>
                <w:rFonts w:cs="Calibri"/>
                <w:color w:val="000000"/>
                <w:szCs w:val="20"/>
              </w:rPr>
            </w:pPr>
            <w:r w:rsidRPr="0057147F">
              <w:rPr>
                <w:rFonts w:cs="Calibri"/>
                <w:color w:val="000000"/>
                <w:szCs w:val="20"/>
              </w:rPr>
              <w:t xml:space="preserve">    Not seeking for work</w:t>
            </w:r>
          </w:p>
        </w:tc>
        <w:tc>
          <w:tcPr>
            <w:tcW w:w="0" w:type="auto"/>
            <w:shd w:val="clear" w:color="auto" w:fill="auto"/>
            <w:noWrap/>
            <w:tcMar>
              <w:top w:w="15" w:type="dxa"/>
              <w:left w:w="15" w:type="dxa"/>
              <w:bottom w:w="0" w:type="dxa"/>
              <w:right w:w="15" w:type="dxa"/>
            </w:tcMar>
            <w:vAlign w:val="bottom"/>
            <w:hideMark/>
          </w:tcPr>
          <w:p w14:paraId="6BB09DF1" w14:textId="77777777" w:rsidR="0057147F" w:rsidRPr="0057147F" w:rsidRDefault="0057147F" w:rsidP="0057147F">
            <w:pPr>
              <w:spacing w:after="0"/>
              <w:rPr>
                <w:rFonts w:cs="Calibri"/>
                <w:color w:val="000000"/>
                <w:szCs w:val="20"/>
              </w:rPr>
            </w:pPr>
            <w:r w:rsidRPr="0057147F">
              <w:rPr>
                <w:rFonts w:cs="Calibri"/>
                <w:color w:val="000000"/>
                <w:szCs w:val="20"/>
              </w:rPr>
              <w:t xml:space="preserve">    214 (1.11</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71A804CF" w14:textId="32564C2B" w:rsidR="0057147F" w:rsidRPr="0057147F" w:rsidRDefault="0057147F" w:rsidP="0057147F">
            <w:pPr>
              <w:spacing w:after="0"/>
              <w:rPr>
                <w:rFonts w:cs="Calibri"/>
                <w:color w:val="000000"/>
                <w:szCs w:val="20"/>
              </w:rPr>
            </w:pPr>
            <w:r w:rsidRPr="0057147F">
              <w:rPr>
                <w:rFonts w:cs="Calibri"/>
                <w:color w:val="000000"/>
                <w:szCs w:val="20"/>
              </w:rPr>
              <w:t xml:space="preserve">    590 (0.98%</w:t>
            </w:r>
            <w:r>
              <w:rPr>
                <w:rFonts w:cs="Calibri"/>
                <w:color w:val="000000"/>
                <w:szCs w:val="20"/>
              </w:rPr>
              <w:t>)</w:t>
            </w:r>
            <w:r w:rsidRPr="0057147F">
              <w:rPr>
                <w:rFonts w:cs="Calibri"/>
                <w:color w:val="000000"/>
                <w:szCs w:val="20"/>
              </w:rPr>
              <w:t xml:space="preserve"> </w:t>
            </w:r>
          </w:p>
        </w:tc>
      </w:tr>
      <w:tr w:rsidR="0057147F" w:rsidRPr="0057147F" w14:paraId="5E452C14"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3E2D6C1" w14:textId="77777777" w:rsidR="0057147F" w:rsidRPr="0057147F" w:rsidRDefault="0057147F" w:rsidP="0057147F">
            <w:pPr>
              <w:spacing w:after="0"/>
              <w:rPr>
                <w:rFonts w:cs="Calibri"/>
                <w:color w:val="000000"/>
                <w:szCs w:val="20"/>
              </w:rPr>
            </w:pPr>
            <w:r w:rsidRPr="0057147F">
              <w:rPr>
                <w:rFonts w:cs="Calibri"/>
                <w:color w:val="000000"/>
                <w:szCs w:val="20"/>
              </w:rPr>
              <w:t xml:space="preserve">    Unemployed</w:t>
            </w:r>
          </w:p>
        </w:tc>
        <w:tc>
          <w:tcPr>
            <w:tcW w:w="0" w:type="auto"/>
            <w:shd w:val="clear" w:color="auto" w:fill="auto"/>
            <w:noWrap/>
            <w:tcMar>
              <w:top w:w="15" w:type="dxa"/>
              <w:left w:w="15" w:type="dxa"/>
              <w:bottom w:w="0" w:type="dxa"/>
              <w:right w:w="15" w:type="dxa"/>
            </w:tcMar>
            <w:vAlign w:val="bottom"/>
            <w:hideMark/>
          </w:tcPr>
          <w:p w14:paraId="70558D2A" w14:textId="77777777" w:rsidR="0057147F" w:rsidRPr="0057147F" w:rsidRDefault="0057147F" w:rsidP="0057147F">
            <w:pPr>
              <w:spacing w:after="0"/>
              <w:rPr>
                <w:rFonts w:cs="Calibri"/>
                <w:color w:val="000000"/>
                <w:szCs w:val="20"/>
              </w:rPr>
            </w:pPr>
            <w:r w:rsidRPr="0057147F">
              <w:rPr>
                <w:rFonts w:cs="Calibri"/>
                <w:color w:val="000000"/>
                <w:szCs w:val="20"/>
              </w:rPr>
              <w:t xml:space="preserve">   5876 (30.5</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D158968" w14:textId="3B772A31" w:rsidR="0057147F" w:rsidRPr="0057147F" w:rsidRDefault="0057147F" w:rsidP="0057147F">
            <w:pPr>
              <w:spacing w:after="0"/>
              <w:rPr>
                <w:rFonts w:cs="Calibri"/>
                <w:color w:val="000000"/>
                <w:szCs w:val="20"/>
              </w:rPr>
            </w:pPr>
            <w:r w:rsidRPr="0057147F">
              <w:rPr>
                <w:rFonts w:cs="Calibri"/>
                <w:color w:val="000000"/>
                <w:szCs w:val="20"/>
              </w:rPr>
              <w:t xml:space="preserve">   21537 (35.7%</w:t>
            </w:r>
            <w:r>
              <w:rPr>
                <w:rFonts w:cs="Calibri"/>
                <w:color w:val="000000"/>
                <w:szCs w:val="20"/>
              </w:rPr>
              <w:t>)</w:t>
            </w:r>
          </w:p>
        </w:tc>
      </w:tr>
      <w:tr w:rsidR="0057147F" w:rsidRPr="0057147F" w14:paraId="4EDFAF78" w14:textId="77777777" w:rsidTr="00BF696D">
        <w:trPr>
          <w:trHeight w:val="20"/>
        </w:trPr>
        <w:tc>
          <w:tcPr>
            <w:tcW w:w="0" w:type="auto"/>
            <w:shd w:val="clear" w:color="auto" w:fill="auto"/>
            <w:noWrap/>
            <w:tcMar>
              <w:top w:w="15" w:type="dxa"/>
              <w:left w:w="15" w:type="dxa"/>
              <w:bottom w:w="0" w:type="dxa"/>
              <w:right w:w="15" w:type="dxa"/>
            </w:tcMar>
            <w:vAlign w:val="bottom"/>
            <w:hideMark/>
          </w:tcPr>
          <w:p w14:paraId="5B9AA4DE" w14:textId="77777777" w:rsidR="0057147F" w:rsidRPr="0057147F" w:rsidRDefault="0057147F" w:rsidP="0057147F">
            <w:pPr>
              <w:spacing w:after="0"/>
              <w:rPr>
                <w:rFonts w:cs="Calibri"/>
                <w:color w:val="000000"/>
                <w:szCs w:val="20"/>
              </w:rPr>
            </w:pPr>
            <w:r w:rsidRPr="0057147F">
              <w:rPr>
                <w:rFonts w:cs="Calibri"/>
                <w:color w:val="000000"/>
                <w:szCs w:val="20"/>
              </w:rPr>
              <w:t>Tenure status of household:</w:t>
            </w:r>
          </w:p>
        </w:tc>
        <w:tc>
          <w:tcPr>
            <w:tcW w:w="0" w:type="auto"/>
            <w:shd w:val="clear" w:color="auto" w:fill="auto"/>
            <w:noWrap/>
            <w:tcMar>
              <w:top w:w="15" w:type="dxa"/>
              <w:left w:w="15" w:type="dxa"/>
              <w:bottom w:w="0" w:type="dxa"/>
              <w:right w:w="15" w:type="dxa"/>
            </w:tcMar>
            <w:vAlign w:val="bottom"/>
            <w:hideMark/>
          </w:tcPr>
          <w:p w14:paraId="56B3CA2A"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4A5F8E37"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68F61721" w14:textId="77777777" w:rsidTr="00BF696D">
        <w:trPr>
          <w:trHeight w:val="20"/>
        </w:trPr>
        <w:tc>
          <w:tcPr>
            <w:tcW w:w="0" w:type="auto"/>
            <w:shd w:val="clear" w:color="auto" w:fill="auto"/>
            <w:noWrap/>
            <w:tcMar>
              <w:top w:w="15" w:type="dxa"/>
              <w:left w:w="15" w:type="dxa"/>
              <w:bottom w:w="0" w:type="dxa"/>
              <w:right w:w="15" w:type="dxa"/>
            </w:tcMar>
            <w:vAlign w:val="bottom"/>
            <w:hideMark/>
          </w:tcPr>
          <w:p w14:paraId="765B601D" w14:textId="77777777" w:rsidR="0057147F" w:rsidRPr="0057147F" w:rsidRDefault="0057147F" w:rsidP="0057147F">
            <w:pPr>
              <w:spacing w:after="0"/>
              <w:rPr>
                <w:rFonts w:cs="Calibri"/>
                <w:color w:val="000000"/>
                <w:szCs w:val="20"/>
              </w:rPr>
            </w:pPr>
            <w:r w:rsidRPr="0057147F">
              <w:rPr>
                <w:rFonts w:cs="Calibri"/>
                <w:color w:val="000000"/>
                <w:szCs w:val="20"/>
              </w:rPr>
              <w:t xml:space="preserve">    Illegal Settlement</w:t>
            </w:r>
          </w:p>
        </w:tc>
        <w:tc>
          <w:tcPr>
            <w:tcW w:w="0" w:type="auto"/>
            <w:shd w:val="clear" w:color="auto" w:fill="auto"/>
            <w:noWrap/>
            <w:tcMar>
              <w:top w:w="15" w:type="dxa"/>
              <w:left w:w="15" w:type="dxa"/>
              <w:bottom w:w="0" w:type="dxa"/>
              <w:right w:w="15" w:type="dxa"/>
            </w:tcMar>
            <w:vAlign w:val="bottom"/>
            <w:hideMark/>
          </w:tcPr>
          <w:p w14:paraId="2A832A5A" w14:textId="77777777" w:rsidR="0057147F" w:rsidRPr="0057147F" w:rsidRDefault="0057147F" w:rsidP="0057147F">
            <w:pPr>
              <w:spacing w:after="0"/>
              <w:rPr>
                <w:rFonts w:cs="Calibri"/>
                <w:color w:val="000000"/>
                <w:szCs w:val="20"/>
              </w:rPr>
            </w:pPr>
            <w:r w:rsidRPr="0057147F">
              <w:rPr>
                <w:rFonts w:cs="Calibri"/>
                <w:color w:val="000000"/>
                <w:szCs w:val="20"/>
              </w:rPr>
              <w:t xml:space="preserve">    193 (1.00</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04FC953E" w14:textId="5758F492" w:rsidR="0057147F" w:rsidRPr="0057147F" w:rsidRDefault="0057147F" w:rsidP="0057147F">
            <w:pPr>
              <w:spacing w:after="0"/>
              <w:rPr>
                <w:rFonts w:cs="Calibri"/>
                <w:color w:val="000000"/>
                <w:szCs w:val="20"/>
              </w:rPr>
            </w:pPr>
            <w:r w:rsidRPr="0057147F">
              <w:rPr>
                <w:rFonts w:cs="Calibri"/>
                <w:color w:val="000000"/>
                <w:szCs w:val="20"/>
              </w:rPr>
              <w:t xml:space="preserve">    651 (1.08%</w:t>
            </w:r>
            <w:r>
              <w:rPr>
                <w:rFonts w:cs="Calibri"/>
                <w:color w:val="000000"/>
                <w:szCs w:val="20"/>
              </w:rPr>
              <w:t>)</w:t>
            </w:r>
            <w:r w:rsidRPr="0057147F">
              <w:rPr>
                <w:rFonts w:cs="Calibri"/>
                <w:color w:val="000000"/>
                <w:szCs w:val="20"/>
              </w:rPr>
              <w:t xml:space="preserve"> </w:t>
            </w:r>
          </w:p>
        </w:tc>
      </w:tr>
      <w:tr w:rsidR="0057147F" w:rsidRPr="0057147F" w14:paraId="7FC447F3"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3E24240" w14:textId="77777777" w:rsidR="0057147F" w:rsidRPr="0057147F" w:rsidRDefault="0057147F" w:rsidP="0057147F">
            <w:pPr>
              <w:spacing w:after="0"/>
              <w:rPr>
                <w:rFonts w:cs="Calibri"/>
                <w:color w:val="000000"/>
                <w:szCs w:val="20"/>
              </w:rPr>
            </w:pPr>
            <w:r w:rsidRPr="0057147F">
              <w:rPr>
                <w:rFonts w:cs="Calibri"/>
                <w:color w:val="000000"/>
                <w:szCs w:val="20"/>
              </w:rPr>
              <w:t xml:space="preserve">    Others</w:t>
            </w:r>
          </w:p>
        </w:tc>
        <w:tc>
          <w:tcPr>
            <w:tcW w:w="0" w:type="auto"/>
            <w:shd w:val="clear" w:color="auto" w:fill="auto"/>
            <w:noWrap/>
            <w:tcMar>
              <w:top w:w="15" w:type="dxa"/>
              <w:left w:w="15" w:type="dxa"/>
              <w:bottom w:w="0" w:type="dxa"/>
              <w:right w:w="15" w:type="dxa"/>
            </w:tcMar>
            <w:vAlign w:val="bottom"/>
            <w:hideMark/>
          </w:tcPr>
          <w:p w14:paraId="5A14755A" w14:textId="77777777" w:rsidR="0057147F" w:rsidRPr="0057147F" w:rsidRDefault="0057147F" w:rsidP="0057147F">
            <w:pPr>
              <w:spacing w:after="0"/>
              <w:rPr>
                <w:rFonts w:cs="Calibri"/>
                <w:color w:val="000000"/>
                <w:szCs w:val="20"/>
              </w:rPr>
            </w:pPr>
            <w:r w:rsidRPr="0057147F">
              <w:rPr>
                <w:rFonts w:cs="Calibri"/>
                <w:color w:val="000000"/>
                <w:szCs w:val="20"/>
              </w:rPr>
              <w:t xml:space="preserve">    518 (2.69</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5DE6F14F" w14:textId="6B3E5117" w:rsidR="0057147F" w:rsidRPr="0057147F" w:rsidRDefault="0057147F" w:rsidP="0057147F">
            <w:pPr>
              <w:spacing w:after="0"/>
              <w:rPr>
                <w:rFonts w:cs="Calibri"/>
                <w:color w:val="000000"/>
                <w:szCs w:val="20"/>
              </w:rPr>
            </w:pPr>
            <w:r w:rsidRPr="0057147F">
              <w:rPr>
                <w:rFonts w:cs="Calibri"/>
                <w:color w:val="000000"/>
                <w:szCs w:val="20"/>
              </w:rPr>
              <w:t xml:space="preserve">   1705 (2.83%</w:t>
            </w:r>
            <w:r>
              <w:rPr>
                <w:rFonts w:cs="Calibri"/>
                <w:color w:val="000000"/>
                <w:szCs w:val="20"/>
              </w:rPr>
              <w:t>)</w:t>
            </w:r>
            <w:r w:rsidRPr="0057147F">
              <w:rPr>
                <w:rFonts w:cs="Calibri"/>
                <w:color w:val="000000"/>
                <w:szCs w:val="20"/>
              </w:rPr>
              <w:t xml:space="preserve"> </w:t>
            </w:r>
          </w:p>
        </w:tc>
      </w:tr>
      <w:tr w:rsidR="0057147F" w:rsidRPr="0057147F" w14:paraId="52286C8B" w14:textId="77777777" w:rsidTr="00BF696D">
        <w:trPr>
          <w:trHeight w:val="20"/>
        </w:trPr>
        <w:tc>
          <w:tcPr>
            <w:tcW w:w="0" w:type="auto"/>
            <w:shd w:val="clear" w:color="auto" w:fill="auto"/>
            <w:noWrap/>
            <w:tcMar>
              <w:top w:w="15" w:type="dxa"/>
              <w:left w:w="15" w:type="dxa"/>
              <w:bottom w:w="0" w:type="dxa"/>
              <w:right w:w="15" w:type="dxa"/>
            </w:tcMar>
            <w:vAlign w:val="bottom"/>
            <w:hideMark/>
          </w:tcPr>
          <w:p w14:paraId="280936D5" w14:textId="77777777" w:rsidR="0057147F" w:rsidRPr="0057147F" w:rsidRDefault="0057147F" w:rsidP="0057147F">
            <w:pPr>
              <w:spacing w:after="0"/>
              <w:rPr>
                <w:rFonts w:cs="Calibri"/>
                <w:color w:val="000000"/>
                <w:szCs w:val="20"/>
              </w:rPr>
            </w:pPr>
            <w:r w:rsidRPr="0057147F">
              <w:rPr>
                <w:rFonts w:cs="Calibri"/>
                <w:color w:val="000000"/>
                <w:szCs w:val="20"/>
              </w:rPr>
              <w:t xml:space="preserve">    Owner/Transferred dwellings/Pays Dividends</w:t>
            </w:r>
          </w:p>
        </w:tc>
        <w:tc>
          <w:tcPr>
            <w:tcW w:w="0" w:type="auto"/>
            <w:shd w:val="clear" w:color="auto" w:fill="auto"/>
            <w:noWrap/>
            <w:tcMar>
              <w:top w:w="15" w:type="dxa"/>
              <w:left w:w="15" w:type="dxa"/>
              <w:bottom w:w="0" w:type="dxa"/>
              <w:right w:w="15" w:type="dxa"/>
            </w:tcMar>
            <w:vAlign w:val="bottom"/>
            <w:hideMark/>
          </w:tcPr>
          <w:p w14:paraId="04893F1B" w14:textId="77777777" w:rsidR="0057147F" w:rsidRPr="0057147F" w:rsidRDefault="0057147F" w:rsidP="0057147F">
            <w:pPr>
              <w:spacing w:after="0"/>
              <w:rPr>
                <w:rFonts w:cs="Calibri"/>
                <w:color w:val="000000"/>
                <w:szCs w:val="20"/>
              </w:rPr>
            </w:pPr>
            <w:r w:rsidRPr="0057147F">
              <w:rPr>
                <w:rFonts w:cs="Calibri"/>
                <w:color w:val="000000"/>
                <w:szCs w:val="20"/>
              </w:rPr>
              <w:t xml:space="preserve">   7726 (40.1</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2046AB5A" w14:textId="0238CB5D" w:rsidR="0057147F" w:rsidRPr="0057147F" w:rsidRDefault="0057147F" w:rsidP="0057147F">
            <w:pPr>
              <w:spacing w:after="0"/>
              <w:rPr>
                <w:rFonts w:cs="Calibri"/>
                <w:color w:val="000000"/>
                <w:szCs w:val="20"/>
              </w:rPr>
            </w:pPr>
            <w:r w:rsidRPr="0057147F">
              <w:rPr>
                <w:rFonts w:cs="Calibri"/>
                <w:color w:val="000000"/>
                <w:szCs w:val="20"/>
              </w:rPr>
              <w:t xml:space="preserve">   20197 (33.5%</w:t>
            </w:r>
            <w:r>
              <w:rPr>
                <w:rFonts w:cs="Calibri"/>
                <w:color w:val="000000"/>
                <w:szCs w:val="20"/>
              </w:rPr>
              <w:t>)</w:t>
            </w:r>
          </w:p>
        </w:tc>
      </w:tr>
      <w:tr w:rsidR="0057147F" w:rsidRPr="0057147F" w14:paraId="2CE44E23" w14:textId="77777777" w:rsidTr="00BF696D">
        <w:trPr>
          <w:trHeight w:val="20"/>
        </w:trPr>
        <w:tc>
          <w:tcPr>
            <w:tcW w:w="0" w:type="auto"/>
            <w:shd w:val="clear" w:color="auto" w:fill="auto"/>
            <w:noWrap/>
            <w:tcMar>
              <w:top w:w="15" w:type="dxa"/>
              <w:left w:w="15" w:type="dxa"/>
              <w:bottom w:w="0" w:type="dxa"/>
              <w:right w:w="15" w:type="dxa"/>
            </w:tcMar>
            <w:vAlign w:val="bottom"/>
            <w:hideMark/>
          </w:tcPr>
          <w:p w14:paraId="73D8E9F5" w14:textId="77777777" w:rsidR="0057147F" w:rsidRPr="0057147F" w:rsidRDefault="0057147F" w:rsidP="0057147F">
            <w:pPr>
              <w:spacing w:after="0"/>
              <w:rPr>
                <w:rFonts w:cs="Calibri"/>
                <w:color w:val="000000"/>
                <w:szCs w:val="20"/>
              </w:rPr>
            </w:pPr>
            <w:r w:rsidRPr="0057147F">
              <w:rPr>
                <w:rFonts w:cs="Calibri"/>
                <w:color w:val="000000"/>
                <w:szCs w:val="20"/>
              </w:rPr>
              <w:t xml:space="preserve">    Renting</w:t>
            </w:r>
          </w:p>
        </w:tc>
        <w:tc>
          <w:tcPr>
            <w:tcW w:w="0" w:type="auto"/>
            <w:shd w:val="clear" w:color="auto" w:fill="auto"/>
            <w:noWrap/>
            <w:tcMar>
              <w:top w:w="15" w:type="dxa"/>
              <w:left w:w="15" w:type="dxa"/>
              <w:bottom w:w="0" w:type="dxa"/>
              <w:right w:w="15" w:type="dxa"/>
            </w:tcMar>
            <w:vAlign w:val="bottom"/>
            <w:hideMark/>
          </w:tcPr>
          <w:p w14:paraId="6394578F" w14:textId="77777777" w:rsidR="0057147F" w:rsidRPr="0057147F" w:rsidRDefault="0057147F" w:rsidP="0057147F">
            <w:pPr>
              <w:spacing w:after="0"/>
              <w:rPr>
                <w:rFonts w:cs="Calibri"/>
                <w:color w:val="000000"/>
                <w:szCs w:val="20"/>
              </w:rPr>
            </w:pPr>
            <w:r w:rsidRPr="0057147F">
              <w:rPr>
                <w:rFonts w:cs="Calibri"/>
                <w:color w:val="000000"/>
                <w:szCs w:val="20"/>
              </w:rPr>
              <w:t xml:space="preserve">   3283 (17.0</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4CEFF705" w14:textId="086CA187" w:rsidR="0057147F" w:rsidRPr="0057147F" w:rsidRDefault="0057147F" w:rsidP="0057147F">
            <w:pPr>
              <w:spacing w:after="0"/>
              <w:rPr>
                <w:rFonts w:cs="Calibri"/>
                <w:color w:val="000000"/>
                <w:szCs w:val="20"/>
              </w:rPr>
            </w:pPr>
            <w:r w:rsidRPr="0057147F">
              <w:rPr>
                <w:rFonts w:cs="Calibri"/>
                <w:color w:val="000000"/>
                <w:szCs w:val="20"/>
              </w:rPr>
              <w:t xml:space="preserve">   10301 (17.1%</w:t>
            </w:r>
            <w:r>
              <w:rPr>
                <w:rFonts w:cs="Calibri"/>
                <w:color w:val="000000"/>
                <w:szCs w:val="20"/>
              </w:rPr>
              <w:t>)</w:t>
            </w:r>
          </w:p>
        </w:tc>
      </w:tr>
      <w:tr w:rsidR="0057147F" w:rsidRPr="0057147F" w14:paraId="0D23D2C1" w14:textId="77777777" w:rsidTr="00BF696D">
        <w:trPr>
          <w:trHeight w:val="20"/>
        </w:trPr>
        <w:tc>
          <w:tcPr>
            <w:tcW w:w="0" w:type="auto"/>
            <w:shd w:val="clear" w:color="auto" w:fill="auto"/>
            <w:noWrap/>
            <w:tcMar>
              <w:top w:w="15" w:type="dxa"/>
              <w:left w:w="15" w:type="dxa"/>
              <w:bottom w:w="0" w:type="dxa"/>
              <w:right w:w="15" w:type="dxa"/>
            </w:tcMar>
            <w:vAlign w:val="bottom"/>
            <w:hideMark/>
          </w:tcPr>
          <w:p w14:paraId="4D966DF4" w14:textId="77777777" w:rsidR="0057147F" w:rsidRPr="0057147F" w:rsidRDefault="0057147F" w:rsidP="0057147F">
            <w:pPr>
              <w:spacing w:after="0"/>
              <w:rPr>
                <w:rFonts w:cs="Calibri"/>
                <w:color w:val="000000"/>
                <w:szCs w:val="20"/>
              </w:rPr>
            </w:pPr>
            <w:r w:rsidRPr="0057147F">
              <w:rPr>
                <w:rFonts w:cs="Calibri"/>
                <w:color w:val="000000"/>
                <w:szCs w:val="20"/>
              </w:rPr>
              <w:t xml:space="preserve">    Stays temporarily with a relative</w:t>
            </w:r>
          </w:p>
        </w:tc>
        <w:tc>
          <w:tcPr>
            <w:tcW w:w="0" w:type="auto"/>
            <w:shd w:val="clear" w:color="auto" w:fill="auto"/>
            <w:noWrap/>
            <w:tcMar>
              <w:top w:w="15" w:type="dxa"/>
              <w:left w:w="15" w:type="dxa"/>
              <w:bottom w:w="0" w:type="dxa"/>
              <w:right w:w="15" w:type="dxa"/>
            </w:tcMar>
            <w:vAlign w:val="bottom"/>
            <w:hideMark/>
          </w:tcPr>
          <w:p w14:paraId="1F05104B" w14:textId="77777777" w:rsidR="0057147F" w:rsidRPr="0057147F" w:rsidRDefault="0057147F" w:rsidP="0057147F">
            <w:pPr>
              <w:spacing w:after="0"/>
              <w:rPr>
                <w:rFonts w:cs="Calibri"/>
                <w:color w:val="000000"/>
                <w:szCs w:val="20"/>
              </w:rPr>
            </w:pPr>
            <w:r w:rsidRPr="0057147F">
              <w:rPr>
                <w:rFonts w:cs="Calibri"/>
                <w:color w:val="000000"/>
                <w:szCs w:val="20"/>
              </w:rPr>
              <w:t xml:space="preserve">   6674 (34.6</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204EE13E" w14:textId="496D1529" w:rsidR="0057147F" w:rsidRPr="0057147F" w:rsidRDefault="0057147F" w:rsidP="0057147F">
            <w:pPr>
              <w:spacing w:after="0"/>
              <w:rPr>
                <w:rFonts w:cs="Calibri"/>
                <w:color w:val="000000"/>
                <w:szCs w:val="20"/>
              </w:rPr>
            </w:pPr>
            <w:r w:rsidRPr="0057147F">
              <w:rPr>
                <w:rFonts w:cs="Calibri"/>
                <w:color w:val="000000"/>
                <w:szCs w:val="20"/>
              </w:rPr>
              <w:t xml:space="preserve">   23807 (39.5%</w:t>
            </w:r>
            <w:r>
              <w:rPr>
                <w:rFonts w:cs="Calibri"/>
                <w:color w:val="000000"/>
                <w:szCs w:val="20"/>
              </w:rPr>
              <w:t>)</w:t>
            </w:r>
          </w:p>
        </w:tc>
      </w:tr>
      <w:tr w:rsidR="0057147F" w:rsidRPr="0057147F" w14:paraId="4FE7A9AB" w14:textId="77777777" w:rsidTr="00BF696D">
        <w:trPr>
          <w:trHeight w:val="20"/>
        </w:trPr>
        <w:tc>
          <w:tcPr>
            <w:tcW w:w="0" w:type="auto"/>
            <w:shd w:val="clear" w:color="auto" w:fill="auto"/>
            <w:noWrap/>
            <w:tcMar>
              <w:top w:w="15" w:type="dxa"/>
              <w:left w:w="15" w:type="dxa"/>
              <w:bottom w:w="0" w:type="dxa"/>
              <w:right w:w="15" w:type="dxa"/>
            </w:tcMar>
            <w:vAlign w:val="bottom"/>
            <w:hideMark/>
          </w:tcPr>
          <w:p w14:paraId="3258F7AD" w14:textId="77777777" w:rsidR="0057147F" w:rsidRPr="0057147F" w:rsidRDefault="0057147F" w:rsidP="0057147F">
            <w:pPr>
              <w:spacing w:after="0"/>
              <w:rPr>
                <w:rFonts w:cs="Calibri"/>
                <w:color w:val="000000"/>
                <w:szCs w:val="20"/>
              </w:rPr>
            </w:pPr>
            <w:r w:rsidRPr="0057147F">
              <w:rPr>
                <w:rFonts w:cs="Calibri"/>
                <w:color w:val="000000"/>
                <w:szCs w:val="20"/>
              </w:rPr>
              <w:t xml:space="preserve">    'Missing'</w:t>
            </w:r>
          </w:p>
        </w:tc>
        <w:tc>
          <w:tcPr>
            <w:tcW w:w="0" w:type="auto"/>
            <w:shd w:val="clear" w:color="auto" w:fill="auto"/>
            <w:noWrap/>
            <w:tcMar>
              <w:top w:w="15" w:type="dxa"/>
              <w:left w:w="15" w:type="dxa"/>
              <w:bottom w:w="0" w:type="dxa"/>
              <w:right w:w="15" w:type="dxa"/>
            </w:tcMar>
            <w:vAlign w:val="bottom"/>
            <w:hideMark/>
          </w:tcPr>
          <w:p w14:paraId="1A227F37" w14:textId="77777777" w:rsidR="0057147F" w:rsidRPr="0057147F" w:rsidRDefault="0057147F" w:rsidP="0057147F">
            <w:pPr>
              <w:spacing w:after="0"/>
              <w:rPr>
                <w:rFonts w:cs="Calibri"/>
                <w:color w:val="000000"/>
                <w:szCs w:val="20"/>
              </w:rPr>
            </w:pPr>
            <w:r w:rsidRPr="0057147F">
              <w:rPr>
                <w:rFonts w:cs="Calibri"/>
                <w:color w:val="000000"/>
                <w:szCs w:val="20"/>
              </w:rPr>
              <w:t xml:space="preserve">    884 (4.59</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387732E1" w14:textId="1BE70C9C" w:rsidR="0057147F" w:rsidRPr="0057147F" w:rsidRDefault="0057147F" w:rsidP="0057147F">
            <w:pPr>
              <w:spacing w:after="0"/>
              <w:rPr>
                <w:rFonts w:cs="Calibri"/>
                <w:color w:val="000000"/>
                <w:szCs w:val="20"/>
              </w:rPr>
            </w:pPr>
            <w:r w:rsidRPr="0057147F">
              <w:rPr>
                <w:rFonts w:cs="Calibri"/>
                <w:color w:val="000000"/>
                <w:szCs w:val="20"/>
              </w:rPr>
              <w:t xml:space="preserve">   3588 (5.96%</w:t>
            </w:r>
            <w:r>
              <w:rPr>
                <w:rFonts w:cs="Calibri"/>
                <w:color w:val="000000"/>
                <w:szCs w:val="20"/>
              </w:rPr>
              <w:t>)</w:t>
            </w:r>
            <w:r w:rsidRPr="0057147F">
              <w:rPr>
                <w:rFonts w:cs="Calibri"/>
                <w:color w:val="000000"/>
                <w:szCs w:val="20"/>
              </w:rPr>
              <w:t xml:space="preserve"> </w:t>
            </w:r>
          </w:p>
        </w:tc>
      </w:tr>
      <w:tr w:rsidR="0057147F" w:rsidRPr="0057147F" w14:paraId="0553ED57" w14:textId="77777777" w:rsidTr="00BF696D">
        <w:trPr>
          <w:trHeight w:val="20"/>
        </w:trPr>
        <w:tc>
          <w:tcPr>
            <w:tcW w:w="0" w:type="auto"/>
            <w:shd w:val="clear" w:color="auto" w:fill="auto"/>
            <w:noWrap/>
            <w:tcMar>
              <w:top w:w="15" w:type="dxa"/>
              <w:left w:w="15" w:type="dxa"/>
              <w:bottom w:w="0" w:type="dxa"/>
              <w:right w:w="15" w:type="dxa"/>
            </w:tcMar>
            <w:vAlign w:val="bottom"/>
            <w:hideMark/>
          </w:tcPr>
          <w:p w14:paraId="0564ED5A" w14:textId="77777777" w:rsidR="0057147F" w:rsidRPr="0057147F" w:rsidRDefault="0057147F" w:rsidP="0057147F">
            <w:pPr>
              <w:spacing w:after="0"/>
              <w:rPr>
                <w:rFonts w:cs="Calibri"/>
                <w:color w:val="000000"/>
                <w:szCs w:val="20"/>
              </w:rPr>
            </w:pPr>
            <w:r w:rsidRPr="0057147F">
              <w:rPr>
                <w:rFonts w:cs="Calibri"/>
                <w:color w:val="000000"/>
                <w:szCs w:val="20"/>
              </w:rPr>
              <w:t>Had contacts with the judiciary system:</w:t>
            </w:r>
          </w:p>
        </w:tc>
        <w:tc>
          <w:tcPr>
            <w:tcW w:w="0" w:type="auto"/>
            <w:shd w:val="clear" w:color="auto" w:fill="auto"/>
            <w:noWrap/>
            <w:tcMar>
              <w:top w:w="15" w:type="dxa"/>
              <w:left w:w="15" w:type="dxa"/>
              <w:bottom w:w="0" w:type="dxa"/>
              <w:right w:w="15" w:type="dxa"/>
            </w:tcMar>
            <w:vAlign w:val="bottom"/>
            <w:hideMark/>
          </w:tcPr>
          <w:p w14:paraId="0BF23C36"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66FCA507"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18CBD291" w14:textId="77777777" w:rsidTr="00BF696D">
        <w:trPr>
          <w:trHeight w:val="20"/>
        </w:trPr>
        <w:tc>
          <w:tcPr>
            <w:tcW w:w="0" w:type="auto"/>
            <w:shd w:val="clear" w:color="auto" w:fill="auto"/>
            <w:noWrap/>
            <w:tcMar>
              <w:top w:w="15" w:type="dxa"/>
              <w:left w:w="15" w:type="dxa"/>
              <w:bottom w:w="0" w:type="dxa"/>
              <w:right w:w="15" w:type="dxa"/>
            </w:tcMar>
            <w:vAlign w:val="bottom"/>
            <w:hideMark/>
          </w:tcPr>
          <w:p w14:paraId="7FC4D661" w14:textId="77777777" w:rsidR="0057147F" w:rsidRPr="0057147F" w:rsidRDefault="0057147F" w:rsidP="0057147F">
            <w:pPr>
              <w:spacing w:after="0"/>
              <w:rPr>
                <w:rFonts w:cs="Calibri"/>
                <w:color w:val="000000"/>
                <w:szCs w:val="20"/>
              </w:rPr>
            </w:pPr>
            <w:r w:rsidRPr="0057147F">
              <w:rPr>
                <w:rFonts w:cs="Calibri"/>
                <w:color w:val="000000"/>
                <w:szCs w:val="20"/>
              </w:rPr>
              <w:t xml:space="preserve">    No</w:t>
            </w:r>
          </w:p>
        </w:tc>
        <w:tc>
          <w:tcPr>
            <w:tcW w:w="0" w:type="auto"/>
            <w:shd w:val="clear" w:color="auto" w:fill="auto"/>
            <w:noWrap/>
            <w:tcMar>
              <w:top w:w="15" w:type="dxa"/>
              <w:left w:w="15" w:type="dxa"/>
              <w:bottom w:w="0" w:type="dxa"/>
              <w:right w:w="15" w:type="dxa"/>
            </w:tcMar>
            <w:vAlign w:val="bottom"/>
            <w:hideMark/>
          </w:tcPr>
          <w:p w14:paraId="3D6134C9" w14:textId="77777777" w:rsidR="0057147F" w:rsidRPr="0057147F" w:rsidRDefault="0057147F" w:rsidP="0057147F">
            <w:pPr>
              <w:spacing w:after="0"/>
              <w:rPr>
                <w:rFonts w:cs="Calibri"/>
                <w:color w:val="000000"/>
                <w:szCs w:val="20"/>
              </w:rPr>
            </w:pPr>
            <w:r w:rsidRPr="0057147F">
              <w:rPr>
                <w:rFonts w:cs="Calibri"/>
                <w:color w:val="000000"/>
                <w:szCs w:val="20"/>
              </w:rPr>
              <w:t xml:space="preserve">   3583 (18.6</w:t>
            </w:r>
            <w:proofErr w:type="gramStart"/>
            <w:r w:rsidRPr="0057147F">
              <w:rPr>
                <w:rFonts w:cs="Calibri"/>
                <w:color w:val="000000"/>
                <w:szCs w:val="20"/>
              </w:rPr>
              <w:t xml:space="preserve">%)   </w:t>
            </w:r>
            <w:proofErr w:type="gramEnd"/>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5532CC13" w14:textId="46300806" w:rsidR="0057147F" w:rsidRPr="0057147F" w:rsidRDefault="0057147F" w:rsidP="0057147F">
            <w:pPr>
              <w:spacing w:after="0"/>
              <w:rPr>
                <w:rFonts w:cs="Calibri"/>
                <w:color w:val="000000"/>
                <w:szCs w:val="20"/>
              </w:rPr>
            </w:pPr>
            <w:r w:rsidRPr="0057147F">
              <w:rPr>
                <w:rFonts w:cs="Calibri"/>
                <w:color w:val="000000"/>
                <w:szCs w:val="20"/>
              </w:rPr>
              <w:t xml:space="preserve">   6207 (10.3%</w:t>
            </w:r>
            <w:r>
              <w:rPr>
                <w:rFonts w:cs="Calibri"/>
                <w:color w:val="000000"/>
                <w:szCs w:val="20"/>
              </w:rPr>
              <w:t>)</w:t>
            </w:r>
            <w:r w:rsidRPr="0057147F">
              <w:rPr>
                <w:rFonts w:cs="Calibri"/>
                <w:color w:val="000000"/>
                <w:szCs w:val="20"/>
              </w:rPr>
              <w:t xml:space="preserve"> </w:t>
            </w:r>
          </w:p>
        </w:tc>
      </w:tr>
      <w:tr w:rsidR="0057147F" w:rsidRPr="0057147F" w14:paraId="37B171A2" w14:textId="77777777" w:rsidTr="00BF696D">
        <w:trPr>
          <w:trHeight w:val="20"/>
        </w:trPr>
        <w:tc>
          <w:tcPr>
            <w:tcW w:w="0" w:type="auto"/>
            <w:shd w:val="clear" w:color="auto" w:fill="auto"/>
            <w:noWrap/>
            <w:tcMar>
              <w:top w:w="15" w:type="dxa"/>
              <w:left w:w="15" w:type="dxa"/>
              <w:bottom w:w="0" w:type="dxa"/>
              <w:right w:w="15" w:type="dxa"/>
            </w:tcMar>
            <w:vAlign w:val="bottom"/>
            <w:hideMark/>
          </w:tcPr>
          <w:p w14:paraId="5E59BA19" w14:textId="77777777" w:rsidR="0057147F" w:rsidRPr="0057147F" w:rsidRDefault="0057147F" w:rsidP="0057147F">
            <w:pPr>
              <w:spacing w:after="0"/>
              <w:rPr>
                <w:rFonts w:cs="Calibri"/>
                <w:color w:val="000000"/>
                <w:szCs w:val="20"/>
              </w:rPr>
            </w:pPr>
            <w:r w:rsidRPr="0057147F">
              <w:rPr>
                <w:rFonts w:cs="Calibri"/>
                <w:color w:val="000000"/>
                <w:szCs w:val="20"/>
              </w:rPr>
              <w:t xml:space="preserve">    Yes</w:t>
            </w:r>
          </w:p>
        </w:tc>
        <w:tc>
          <w:tcPr>
            <w:tcW w:w="0" w:type="auto"/>
            <w:shd w:val="clear" w:color="auto" w:fill="auto"/>
            <w:noWrap/>
            <w:tcMar>
              <w:top w:w="15" w:type="dxa"/>
              <w:left w:w="15" w:type="dxa"/>
              <w:bottom w:w="0" w:type="dxa"/>
              <w:right w:w="15" w:type="dxa"/>
            </w:tcMar>
            <w:vAlign w:val="bottom"/>
            <w:hideMark/>
          </w:tcPr>
          <w:p w14:paraId="33453E7A" w14:textId="77777777" w:rsidR="0057147F" w:rsidRPr="0057147F" w:rsidRDefault="0057147F" w:rsidP="0057147F">
            <w:pPr>
              <w:spacing w:after="0"/>
              <w:rPr>
                <w:rFonts w:cs="Calibri"/>
                <w:color w:val="000000"/>
                <w:szCs w:val="20"/>
              </w:rPr>
            </w:pPr>
            <w:r w:rsidRPr="0057147F">
              <w:rPr>
                <w:rFonts w:cs="Calibri"/>
                <w:color w:val="000000"/>
                <w:szCs w:val="20"/>
              </w:rPr>
              <w:t xml:space="preserve">   15695 (81.4</w:t>
            </w:r>
            <w:proofErr w:type="gramStart"/>
            <w:r w:rsidRPr="0057147F">
              <w:rPr>
                <w:rFonts w:cs="Calibri"/>
                <w:color w:val="000000"/>
                <w:szCs w:val="20"/>
              </w:rPr>
              <w:t xml:space="preserve">%)   </w:t>
            </w:r>
            <w:proofErr w:type="gramEnd"/>
          </w:p>
        </w:tc>
        <w:tc>
          <w:tcPr>
            <w:tcW w:w="0" w:type="auto"/>
            <w:shd w:val="clear" w:color="auto" w:fill="auto"/>
            <w:noWrap/>
            <w:tcMar>
              <w:top w:w="15" w:type="dxa"/>
              <w:left w:w="15" w:type="dxa"/>
              <w:bottom w:w="0" w:type="dxa"/>
              <w:right w:w="15" w:type="dxa"/>
            </w:tcMar>
            <w:vAlign w:val="bottom"/>
            <w:hideMark/>
          </w:tcPr>
          <w:p w14:paraId="027AAFA8" w14:textId="028F607A" w:rsidR="0057147F" w:rsidRPr="0057147F" w:rsidRDefault="0057147F" w:rsidP="0057147F">
            <w:pPr>
              <w:spacing w:after="0"/>
              <w:rPr>
                <w:rFonts w:cs="Calibri"/>
                <w:color w:val="000000"/>
                <w:szCs w:val="20"/>
              </w:rPr>
            </w:pPr>
            <w:r w:rsidRPr="0057147F">
              <w:rPr>
                <w:rFonts w:cs="Calibri"/>
                <w:color w:val="000000"/>
                <w:szCs w:val="20"/>
              </w:rPr>
              <w:t xml:space="preserve">   54042 (89.7%</w:t>
            </w:r>
            <w:r>
              <w:rPr>
                <w:rFonts w:cs="Calibri"/>
                <w:color w:val="000000"/>
                <w:szCs w:val="20"/>
              </w:rPr>
              <w:t>)</w:t>
            </w:r>
          </w:p>
        </w:tc>
      </w:tr>
    </w:tbl>
    <w:p w14:paraId="7CCABA7E" w14:textId="73F74319" w:rsidR="0057147F" w:rsidRDefault="0057147F" w:rsidP="0057147F">
      <w:r>
        <w:t xml:space="preserve">Note. </w:t>
      </w:r>
      <w:r w:rsidR="00E1595E">
        <w:t>Counts and percentages by column in parenthesis.</w:t>
      </w:r>
      <w:r w:rsidR="00364FC8" w:rsidRPr="00364FC8">
        <w:t xml:space="preserve"> Source: SENDA</w:t>
      </w:r>
    </w:p>
    <w:p w14:paraId="5EE58F88" w14:textId="77777777" w:rsidR="00E1595E" w:rsidRDefault="00E1595E">
      <w:pPr>
        <w:jc w:val="left"/>
        <w:rPr>
          <w:rFonts w:eastAsia="Times New Roman" w:cs="Times New Roman"/>
          <w:b/>
          <w:bCs/>
          <w:color w:val="4472C4" w:themeColor="accent1"/>
          <w:kern w:val="36"/>
          <w:szCs w:val="20"/>
          <w:lang w:eastAsia="en-AU"/>
        </w:rPr>
      </w:pPr>
      <w:r>
        <w:rPr>
          <w:szCs w:val="20"/>
        </w:rPr>
        <w:br w:type="page"/>
      </w:r>
    </w:p>
    <w:p w14:paraId="7F680491" w14:textId="3F10320B" w:rsidR="002A0A25" w:rsidRPr="00160467" w:rsidRDefault="002A0A25" w:rsidP="00BF696D">
      <w:pPr>
        <w:pStyle w:val="Ttulo1"/>
        <w:spacing w:before="0" w:beforeAutospacing="0"/>
        <w:rPr>
          <w:rFonts w:ascii="Verdana" w:hAnsi="Verdana"/>
          <w:sz w:val="20"/>
          <w:szCs w:val="20"/>
        </w:rPr>
      </w:pPr>
      <w:r>
        <w:rPr>
          <w:rFonts w:ascii="Verdana" w:hAnsi="Verdana"/>
          <w:sz w:val="20"/>
          <w:szCs w:val="20"/>
        </w:rPr>
        <w:lastRenderedPageBreak/>
        <w:t xml:space="preserve">Annex </w:t>
      </w:r>
      <w:r w:rsidR="00D02E50">
        <w:rPr>
          <w:rFonts w:ascii="Verdana" w:hAnsi="Verdana"/>
          <w:sz w:val="20"/>
          <w:szCs w:val="20"/>
        </w:rPr>
        <w:t>3</w:t>
      </w:r>
      <w:r>
        <w:rPr>
          <w:rFonts w:ascii="Verdana" w:hAnsi="Verdana"/>
          <w:sz w:val="20"/>
          <w:szCs w:val="20"/>
        </w:rPr>
        <w:t xml:space="preserve"> –</w:t>
      </w:r>
      <w:r w:rsidRPr="00FB3C00">
        <w:t xml:space="preserve"> </w:t>
      </w:r>
      <w:r>
        <w:rPr>
          <w:rFonts w:ascii="Verdana" w:hAnsi="Verdana"/>
          <w:sz w:val="20"/>
          <w:szCs w:val="20"/>
        </w:rPr>
        <w:t xml:space="preserve">Link to </w:t>
      </w:r>
      <w:r w:rsidRPr="002A0A25">
        <w:rPr>
          <w:rFonts w:ascii="Verdana" w:hAnsi="Verdana"/>
          <w:sz w:val="20"/>
          <w:szCs w:val="20"/>
        </w:rPr>
        <w:t>data analysis up to date</w:t>
      </w:r>
    </w:p>
    <w:p w14:paraId="3DC0CEC3" w14:textId="53D000FC" w:rsidR="005C5D31" w:rsidRDefault="00DF4513" w:rsidP="00DF4513">
      <w:pPr>
        <w:spacing w:before="100" w:beforeAutospacing="1" w:after="100" w:afterAutospacing="1" w:line="240" w:lineRule="auto"/>
        <w:textAlignment w:val="baseline"/>
      </w:pPr>
      <w:r w:rsidRPr="00DF4513">
        <w:t>Data and markdown with all software codes and outputs are available at</w:t>
      </w:r>
      <w:r>
        <w:t xml:space="preserve">: </w:t>
      </w:r>
    </w:p>
    <w:p w14:paraId="4319AFBE" w14:textId="4F2C7F65" w:rsidR="00DF4513" w:rsidRDefault="00DF4513" w:rsidP="00DF4513">
      <w:pPr>
        <w:pStyle w:val="Prrafodelista"/>
        <w:numPr>
          <w:ilvl w:val="0"/>
          <w:numId w:val="16"/>
        </w:numPr>
        <w:spacing w:before="100" w:beforeAutospacing="1" w:after="100" w:afterAutospacing="1" w:line="240" w:lineRule="auto"/>
        <w:textAlignment w:val="baseline"/>
      </w:pPr>
      <w:r>
        <w:t>Step 1: Explore data environment and define variables and their properties (</w:t>
      </w:r>
      <w:hyperlink r:id="rId17" w:history="1">
        <w:r w:rsidR="002064C4" w:rsidRPr="00DF4513">
          <w:rPr>
            <w:rStyle w:val="Hipervnculo"/>
          </w:rPr>
          <w:t>link</w:t>
        </w:r>
      </w:hyperlink>
      <w:r>
        <w:t>)</w:t>
      </w:r>
    </w:p>
    <w:p w14:paraId="01A21783" w14:textId="6DB062B2" w:rsidR="00FD1694" w:rsidRPr="0092194A" w:rsidRDefault="00DF4513">
      <w:pPr>
        <w:pStyle w:val="Prrafodelista"/>
        <w:numPr>
          <w:ilvl w:val="0"/>
          <w:numId w:val="16"/>
        </w:numPr>
        <w:spacing w:before="100" w:beforeAutospacing="1" w:after="100" w:afterAutospacing="1" w:line="240" w:lineRule="auto"/>
        <w:textAlignment w:val="baseline"/>
        <w:rPr>
          <w:rFonts w:ascii="Garamond" w:hAnsi="Garamond"/>
        </w:rPr>
      </w:pPr>
      <w:r>
        <w:t>Step 2: Correct dates and explore birth and cohort dynamics (</w:t>
      </w:r>
      <w:hyperlink r:id="rId18" w:history="1">
        <w:r w:rsidRPr="002064C4">
          <w:rPr>
            <w:rStyle w:val="Hipervnculo"/>
          </w:rPr>
          <w:t>link</w:t>
        </w:r>
      </w:hyperlink>
      <w:r>
        <w:t>)</w:t>
      </w:r>
    </w:p>
    <w:p w14:paraId="22C739FB" w14:textId="033DFF15" w:rsidR="003F64FA" w:rsidRPr="008F7B7E" w:rsidRDefault="003F64FA" w:rsidP="00BF696D">
      <w:pPr>
        <w:jc w:val="left"/>
        <w:rPr>
          <w:rFonts w:eastAsia="Times New Roman" w:cs="Times New Roman"/>
          <w:b/>
          <w:bCs/>
          <w:color w:val="4472C4" w:themeColor="accent1"/>
          <w:kern w:val="36"/>
          <w:szCs w:val="20"/>
          <w:lang w:eastAsia="en-AU"/>
        </w:rPr>
      </w:pPr>
      <w:r w:rsidRPr="008F7B7E">
        <w:rPr>
          <w:rFonts w:eastAsia="Times New Roman" w:cs="Times New Roman"/>
          <w:b/>
          <w:bCs/>
          <w:color w:val="4472C4" w:themeColor="accent1"/>
          <w:kern w:val="36"/>
          <w:szCs w:val="20"/>
          <w:lang w:eastAsia="en-AU"/>
        </w:rPr>
        <w:t xml:space="preserve">Annex </w:t>
      </w:r>
      <w:r w:rsidR="00D02E50">
        <w:rPr>
          <w:rFonts w:eastAsia="Times New Roman" w:cs="Times New Roman"/>
          <w:b/>
          <w:bCs/>
          <w:color w:val="4472C4" w:themeColor="accent1"/>
          <w:kern w:val="36"/>
          <w:szCs w:val="20"/>
          <w:lang w:eastAsia="en-AU"/>
        </w:rPr>
        <w:t>4</w:t>
      </w:r>
      <w:r w:rsidRPr="008F7B7E">
        <w:rPr>
          <w:rFonts w:eastAsia="Times New Roman" w:cs="Times New Roman"/>
          <w:b/>
          <w:bCs/>
          <w:color w:val="4472C4" w:themeColor="accent1"/>
          <w:kern w:val="36"/>
          <w:szCs w:val="20"/>
          <w:lang w:eastAsia="en-AU"/>
        </w:rPr>
        <w:t xml:space="preserve"> – Hypothetical data structure</w:t>
      </w:r>
    </w:p>
    <w:p w14:paraId="31FF04BD" w14:textId="58452E98" w:rsidR="003F64FA" w:rsidRDefault="00C26B33" w:rsidP="003F64FA">
      <w:pPr>
        <w:spacing w:before="100" w:beforeAutospacing="1" w:after="100" w:afterAutospacing="1" w:line="240" w:lineRule="auto"/>
        <w:textAlignment w:val="baseline"/>
        <w:rPr>
          <w:rFonts w:ascii="Garamond" w:hAnsi="Garamond"/>
        </w:rPr>
      </w:pPr>
      <w:r>
        <w:rPr>
          <w:noProof/>
        </w:rPr>
        <w:drawing>
          <wp:inline distT="0" distB="0" distL="0" distR="0" wp14:anchorId="6C0162DB" wp14:editId="286176AA">
            <wp:extent cx="6400800" cy="4572000"/>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BF109C6" w14:textId="755DD28B" w:rsidR="002F6841" w:rsidRPr="008F7B7E" w:rsidRDefault="008F7B7E" w:rsidP="00867ACD">
      <w:pPr>
        <w:rPr>
          <w:rFonts w:ascii="Garamond" w:hAnsi="Garamond"/>
          <w:lang w:val="en-GB"/>
        </w:rPr>
      </w:pPr>
      <w:r w:rsidRPr="008F7B7E">
        <w:t xml:space="preserve">Figure shows different potential </w:t>
      </w:r>
      <w:r w:rsidRPr="00B03A5F">
        <w:t>trajectories</w:t>
      </w:r>
      <w:r w:rsidRPr="008F7B7E">
        <w:t xml:space="preserve"> in our </w:t>
      </w:r>
      <w:r w:rsidRPr="00B03A5F">
        <w:t>retrospective</w:t>
      </w:r>
      <w:r w:rsidRPr="008F7B7E">
        <w:t xml:space="preserve"> coho</w:t>
      </w:r>
      <w:r>
        <w:t>r</w:t>
      </w:r>
      <w:r w:rsidRPr="008F7B7E">
        <w:t>t, includin</w:t>
      </w:r>
      <w:r>
        <w:t>g</w:t>
      </w:r>
      <w:r w:rsidRPr="008F7B7E">
        <w:t xml:space="preserve"> people with and without contact with the </w:t>
      </w:r>
      <w:r>
        <w:t>justice</w:t>
      </w:r>
      <w:r w:rsidRPr="008F7B7E">
        <w:t xml:space="preserve"> system. </w:t>
      </w:r>
      <w:r w:rsidR="00C17DE8">
        <w:t>Patients’</w:t>
      </w:r>
      <w:r w:rsidRPr="008F7B7E">
        <w:t xml:space="preserve"> entry to the retrospective cohort starts at the time they </w:t>
      </w:r>
      <w:r>
        <w:t>were</w:t>
      </w:r>
      <w:r w:rsidRPr="008F7B7E">
        <w:t xml:space="preserve"> admitte</w:t>
      </w:r>
      <w:r>
        <w:t>d</w:t>
      </w:r>
      <w:r w:rsidRPr="008F7B7E">
        <w:t xml:space="preserve"> for the first time to </w:t>
      </w:r>
      <w:r w:rsidR="00BF696D">
        <w:t>a</w:t>
      </w:r>
      <w:r>
        <w:t xml:space="preserve"> </w:t>
      </w:r>
      <w:r w:rsidR="00BF696D">
        <w:t>SUT</w:t>
      </w:r>
      <w:r>
        <w:t xml:space="preserve"> listed in the SENDAs yearly databases with information of treatments</w:t>
      </w:r>
      <w:r w:rsidRPr="008F7B7E">
        <w:t xml:space="preserve"> between </w:t>
      </w:r>
      <w:r>
        <w:t>2010-2019</w:t>
      </w:r>
      <w:r w:rsidRPr="008F7B7E">
        <w:t xml:space="preserve"> (independently if they had</w:t>
      </w:r>
      <w:del w:id="167" w:author="Alvaro Castillo Carniglia | U.Mayor" w:date="2022-06-13T09:48:00Z">
        <w:r w:rsidRPr="008F7B7E" w:rsidDel="00315E2C">
          <w:delText xml:space="preserve"> </w:delText>
        </w:r>
      </w:del>
      <w:ins w:id="168" w:author="Alvaro Castillo Carniglia | U.Mayor" w:date="2022-06-13T09:48:00Z">
        <w:r w:rsidR="00315E2C">
          <w:t xml:space="preserve"> prior </w:t>
        </w:r>
      </w:ins>
      <w:r w:rsidRPr="00E7660F">
        <w:t>treatments</w:t>
      </w:r>
      <w:del w:id="169" w:author="Alvaro Castillo Carniglia | U.Mayor" w:date="2022-06-13T09:48:00Z">
        <w:r w:rsidRPr="008F7B7E" w:rsidDel="00315E2C">
          <w:delText xml:space="preserve"> prior</w:delText>
        </w:r>
      </w:del>
      <w:r>
        <w:t>)</w:t>
      </w:r>
      <w:r w:rsidRPr="008F7B7E">
        <w:t>.</w:t>
      </w:r>
      <w:r>
        <w:t xml:space="preserve"> We considered patients that had ongoing treatments </w:t>
      </w:r>
      <w:del w:id="170" w:author="Alvaro Castillo Carniglia | U.Mayor" w:date="2022-06-13T09:51:00Z">
        <w:r w:rsidDel="00315E2C">
          <w:delText xml:space="preserve">from </w:delText>
        </w:r>
      </w:del>
      <w:ins w:id="171" w:author="Alvaro Castillo Carniglia | U.Mayor" w:date="2022-06-13T09:51:00Z">
        <w:r w:rsidR="00315E2C">
          <w:t xml:space="preserve">in </w:t>
        </w:r>
      </w:ins>
      <w:r>
        <w:t>2010 (e.g., patient no. 11).</w:t>
      </w:r>
      <w:r w:rsidRPr="008F7B7E">
        <w:t xml:space="preserve"> Censoring </w:t>
      </w:r>
      <w:r w:rsidRPr="00DF55F2">
        <w:t>occur</w:t>
      </w:r>
      <w:r>
        <w:t>red</w:t>
      </w:r>
      <w:r w:rsidRPr="008F7B7E">
        <w:t xml:space="preserve"> </w:t>
      </w:r>
      <w:r>
        <w:t xml:space="preserve">after SENDA sent us the data </w:t>
      </w:r>
      <w:r w:rsidRPr="008F7B7E">
        <w:t>(</w:t>
      </w:r>
      <w:r>
        <w:t>November 13, 2019</w:t>
      </w:r>
      <w:r w:rsidRPr="008F7B7E">
        <w:t>)</w:t>
      </w:r>
      <w:r>
        <w:t>,</w:t>
      </w:r>
      <w:r w:rsidRPr="008F7B7E">
        <w:t xml:space="preserve"> </w:t>
      </w:r>
      <w:r>
        <w:t>after</w:t>
      </w:r>
      <w:r w:rsidRPr="008F7B7E">
        <w:t xml:space="preserve"> an outcome event </w:t>
      </w:r>
      <w:r w:rsidRPr="00C26B33">
        <w:t>occurred</w:t>
      </w:r>
      <w:r w:rsidRPr="008F7B7E">
        <w:t xml:space="preserve"> (</w:t>
      </w:r>
      <w:r>
        <w:t>e.g., the blue dot after 2020</w:t>
      </w:r>
      <w:r w:rsidRPr="008F7B7E">
        <w:t xml:space="preserve">), or </w:t>
      </w:r>
      <w:r w:rsidRPr="00C26B33">
        <w:t>when</w:t>
      </w:r>
      <w:r w:rsidRPr="008F7B7E">
        <w:t xml:space="preserve"> a patient </w:t>
      </w:r>
      <w:r w:rsidR="00BF696D">
        <w:t>left</w:t>
      </w:r>
      <w:r w:rsidRPr="008F7B7E">
        <w:t xml:space="preserve"> the cohort</w:t>
      </w:r>
      <w:r>
        <w:t xml:space="preserve"> with no other outcomes</w:t>
      </w:r>
      <w:r w:rsidRPr="008F7B7E">
        <w:t>.</w:t>
      </w:r>
      <w:r>
        <w:t xml:space="preserve"> The time in treatment (especially residentials) or a prison sentence (yet we need to know if we might be able to acknowledge this information) might be the reason why the risk of incarceration might compete with admission. </w:t>
      </w:r>
      <w:r w:rsidR="00BF696D">
        <w:t>As part</w:t>
      </w:r>
      <w:r>
        <w:t xml:space="preserve"> of the research work</w:t>
      </w:r>
      <w:r w:rsidR="00BF696D">
        <w:t>,</w:t>
      </w:r>
      <w:r>
        <w:t xml:space="preserve"> we will be related to this matter.</w:t>
      </w:r>
    </w:p>
    <w:sectPr w:rsidR="002F6841" w:rsidRPr="008F7B7E" w:rsidSect="002516F4">
      <w:headerReference w:type="default" r:id="rId20"/>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7" w:author="Alvaro Castillo Carniglia | U.Mayor" w:date="2022-06-13T08:36:00Z" w:initials="ACC|U">
    <w:p w14:paraId="57E0F960" w14:textId="25CD4A1B" w:rsidR="008D79A4" w:rsidRDefault="008D79A4">
      <w:pPr>
        <w:pStyle w:val="Textocomentario"/>
      </w:pPr>
      <w:r>
        <w:rPr>
          <w:rStyle w:val="Refdecomentario"/>
        </w:rPr>
        <w:annotationRef/>
      </w:r>
      <w:r>
        <w:t>No se si es diferente en tu doctorado, pero en estricto rigor la candidatura se obtiene al rendir el examen de candidatura (no todos los programas tiene) o una vez aprobado el proyecto de tesis</w:t>
      </w:r>
    </w:p>
  </w:comment>
  <w:comment w:id="120" w:author="Alvaro Castillo Carniglia | U.Mayor" w:date="2022-06-13T08:37:00Z" w:initials="ACC|U">
    <w:p w14:paraId="573B4CEA" w14:textId="40613F23" w:rsidR="008D79A4" w:rsidRDefault="008D79A4">
      <w:pPr>
        <w:pStyle w:val="Textocomentario"/>
      </w:pPr>
      <w:r>
        <w:rPr>
          <w:rStyle w:val="Refdecomentario"/>
        </w:rPr>
        <w:annotationRef/>
      </w:r>
      <w:r>
        <w:t>Idem comentario anterior. El estado actual sería “PhD student”</w:t>
      </w:r>
    </w:p>
  </w:comment>
  <w:comment w:id="138" w:author="Alvaro Castillo Carniglia | U.Mayor" w:date="2022-06-13T08:33:00Z" w:initials="ACC|U">
    <w:p w14:paraId="434568D3" w14:textId="14DFEAB3" w:rsidR="008D79A4" w:rsidRDefault="008D79A4">
      <w:pPr>
        <w:pStyle w:val="Textocomentario"/>
      </w:pPr>
      <w:r>
        <w:rPr>
          <w:rStyle w:val="Refdecomentario"/>
        </w:rPr>
        <w:annotationRef/>
      </w:r>
      <w:r>
        <w:t xml:space="preserve">No se si la distinción entre actividad crítica o no tiene mucho sentido. Creo que todo es necesario para realizar el estudio y escribir el </w:t>
      </w:r>
      <w:r>
        <w:t>paper.</w:t>
      </w:r>
    </w:p>
  </w:comment>
  <w:comment w:id="139" w:author="Andrés González Santa Cruz" w:date="2022-06-13T20:10:00Z" w:initials="AGSC">
    <w:p w14:paraId="1DE4E05B" w14:textId="77777777" w:rsidR="003A28DB" w:rsidRDefault="003A28DB" w:rsidP="007D32E4">
      <w:pPr>
        <w:pStyle w:val="Textocomentario"/>
        <w:jc w:val="left"/>
      </w:pPr>
      <w:r>
        <w:rPr>
          <w:rStyle w:val="Refdecomentario"/>
        </w:rPr>
        <w:annotationRef/>
      </w:r>
      <w:r>
        <w:t>Lo había diferenciado para que se vea más bonito. Que ni modo.</w:t>
      </w:r>
    </w:p>
  </w:comment>
  <w:comment w:id="159" w:author="Alvaro Castillo Carniglia | U.Mayor" w:date="2022-06-13T08:44:00Z" w:initials="ACC|U">
    <w:p w14:paraId="66D57BE3" w14:textId="707FC19F" w:rsidR="00315E2C" w:rsidRDefault="00315E2C">
      <w:pPr>
        <w:pStyle w:val="Textocomentario"/>
      </w:pPr>
      <w:r>
        <w:rPr>
          <w:rStyle w:val="Refdecomentario"/>
        </w:rPr>
        <w:annotationRef/>
      </w:r>
      <w:r>
        <w:t>Creo que la bbdd final fue después de eso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0F960" w15:done="0"/>
  <w15:commentEx w15:paraId="573B4CEA" w15:done="0"/>
  <w15:commentEx w15:paraId="434568D3" w15:done="0"/>
  <w15:commentEx w15:paraId="1DE4E05B" w15:paraIdParent="434568D3" w15:done="0"/>
  <w15:commentEx w15:paraId="66D57B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18390" w16cex:dateUtc="2022-06-13T13:36:00Z"/>
  <w16cex:commentExtensible w16cex:durableId="265183E7" w16cex:dateUtc="2022-06-13T13:37:00Z"/>
  <w16cex:commentExtensible w16cex:durableId="265182E5" w16cex:dateUtc="2022-06-13T13:33:00Z"/>
  <w16cex:commentExtensible w16cex:durableId="26521821" w16cex:dateUtc="2022-06-14T00:10:00Z"/>
  <w16cex:commentExtensible w16cex:durableId="26518562" w16cex:dateUtc="2022-06-13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0F960" w16cid:durableId="26518390"/>
  <w16cid:commentId w16cid:paraId="573B4CEA" w16cid:durableId="265183E7"/>
  <w16cid:commentId w16cid:paraId="434568D3" w16cid:durableId="265182E5"/>
  <w16cid:commentId w16cid:paraId="1DE4E05B" w16cid:durableId="26521821"/>
  <w16cid:commentId w16cid:paraId="66D57BE3" w16cid:durableId="265185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CC16A" w14:textId="77777777" w:rsidR="00CF5BA7" w:rsidRDefault="00CF5BA7" w:rsidP="0055708A">
      <w:pPr>
        <w:spacing w:after="0" w:line="240" w:lineRule="auto"/>
      </w:pPr>
      <w:r>
        <w:separator/>
      </w:r>
    </w:p>
  </w:endnote>
  <w:endnote w:type="continuationSeparator" w:id="0">
    <w:p w14:paraId="3C81A8FA" w14:textId="77777777" w:rsidR="00CF5BA7" w:rsidRDefault="00CF5BA7"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5AF2" w14:textId="77777777" w:rsidR="00CF5BA7" w:rsidRDefault="00CF5BA7" w:rsidP="0055708A">
      <w:pPr>
        <w:spacing w:after="0" w:line="240" w:lineRule="auto"/>
      </w:pPr>
      <w:r>
        <w:separator/>
      </w:r>
    </w:p>
  </w:footnote>
  <w:footnote w:type="continuationSeparator" w:id="0">
    <w:p w14:paraId="0772D2C9" w14:textId="77777777" w:rsidR="00CF5BA7" w:rsidRDefault="00CF5BA7"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54C563F4"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proofErr w:type="spellStart"/>
    <w:r w:rsidRPr="00A96EE0">
      <w:rPr>
        <w:b/>
        <w:bCs/>
        <w:sz w:val="16"/>
        <w:szCs w:val="16"/>
        <w:lang w:val="es-CL"/>
      </w:rPr>
      <w:t>nDP</w:t>
    </w:r>
    <w:proofErr w:type="spellEnd"/>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9787548">
    <w:abstractNumId w:val="12"/>
  </w:num>
  <w:num w:numId="2" w16cid:durableId="395591434">
    <w:abstractNumId w:val="13"/>
  </w:num>
  <w:num w:numId="3" w16cid:durableId="502747888">
    <w:abstractNumId w:val="3"/>
  </w:num>
  <w:num w:numId="4" w16cid:durableId="1633367211">
    <w:abstractNumId w:val="0"/>
  </w:num>
  <w:num w:numId="5" w16cid:durableId="1303928967">
    <w:abstractNumId w:val="1"/>
  </w:num>
  <w:num w:numId="6" w16cid:durableId="349140960">
    <w:abstractNumId w:val="6"/>
  </w:num>
  <w:num w:numId="7" w16cid:durableId="1086027625">
    <w:abstractNumId w:val="16"/>
  </w:num>
  <w:num w:numId="8" w16cid:durableId="1596548096">
    <w:abstractNumId w:val="2"/>
  </w:num>
  <w:num w:numId="9" w16cid:durableId="1919749239">
    <w:abstractNumId w:val="10"/>
  </w:num>
  <w:num w:numId="10" w16cid:durableId="2017539213">
    <w:abstractNumId w:val="14"/>
  </w:num>
  <w:num w:numId="11" w16cid:durableId="1520239852">
    <w:abstractNumId w:val="11"/>
  </w:num>
  <w:num w:numId="12" w16cid:durableId="2022271546">
    <w:abstractNumId w:val="15"/>
  </w:num>
  <w:num w:numId="13" w16cid:durableId="1625230596">
    <w:abstractNumId w:val="9"/>
  </w:num>
  <w:num w:numId="14" w16cid:durableId="764224639">
    <w:abstractNumId w:val="7"/>
  </w:num>
  <w:num w:numId="15" w16cid:durableId="990134327">
    <w:abstractNumId w:val="8"/>
  </w:num>
  <w:num w:numId="16" w16cid:durableId="605885797">
    <w:abstractNumId w:val="5"/>
  </w:num>
  <w:num w:numId="17" w16cid:durableId="18072356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Castillo Carniglia | U.Mayor">
    <w15:presenceInfo w15:providerId="AD" w15:userId="S::alvaro.castilloc@umayor.cl::9e1dbde5-be20-44f3-bdb5-367d2f6ece4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qQUA53mLjiwAAAA="/>
  </w:docVars>
  <w:rsids>
    <w:rsidRoot w:val="003C33EB"/>
    <w:rsid w:val="000033E6"/>
    <w:rsid w:val="0000376B"/>
    <w:rsid w:val="00006CD1"/>
    <w:rsid w:val="00036803"/>
    <w:rsid w:val="0005400F"/>
    <w:rsid w:val="000903C6"/>
    <w:rsid w:val="000B293F"/>
    <w:rsid w:val="000C2172"/>
    <w:rsid w:val="000C49A8"/>
    <w:rsid w:val="000E172B"/>
    <w:rsid w:val="00110B7D"/>
    <w:rsid w:val="001176F9"/>
    <w:rsid w:val="001207F6"/>
    <w:rsid w:val="00137A3D"/>
    <w:rsid w:val="001441C2"/>
    <w:rsid w:val="00145022"/>
    <w:rsid w:val="00160467"/>
    <w:rsid w:val="00160556"/>
    <w:rsid w:val="001618CE"/>
    <w:rsid w:val="00161F4B"/>
    <w:rsid w:val="001653BC"/>
    <w:rsid w:val="0018487B"/>
    <w:rsid w:val="00191FC3"/>
    <w:rsid w:val="0019332F"/>
    <w:rsid w:val="001A1214"/>
    <w:rsid w:val="001B305B"/>
    <w:rsid w:val="001C5F97"/>
    <w:rsid w:val="00204D7C"/>
    <w:rsid w:val="002064C4"/>
    <w:rsid w:val="002151BC"/>
    <w:rsid w:val="002516F4"/>
    <w:rsid w:val="00255F4B"/>
    <w:rsid w:val="0026011F"/>
    <w:rsid w:val="0026304A"/>
    <w:rsid w:val="00276D66"/>
    <w:rsid w:val="002A0A25"/>
    <w:rsid w:val="002B6359"/>
    <w:rsid w:val="002C3F62"/>
    <w:rsid w:val="002F6841"/>
    <w:rsid w:val="00307E7F"/>
    <w:rsid w:val="003121D6"/>
    <w:rsid w:val="00315E2C"/>
    <w:rsid w:val="00345EEB"/>
    <w:rsid w:val="00346897"/>
    <w:rsid w:val="0035574E"/>
    <w:rsid w:val="00364FC8"/>
    <w:rsid w:val="00365234"/>
    <w:rsid w:val="00373204"/>
    <w:rsid w:val="00376CF9"/>
    <w:rsid w:val="003770AA"/>
    <w:rsid w:val="00381077"/>
    <w:rsid w:val="00393891"/>
    <w:rsid w:val="003A18DD"/>
    <w:rsid w:val="003A28DB"/>
    <w:rsid w:val="003A3E5E"/>
    <w:rsid w:val="003B4415"/>
    <w:rsid w:val="003C33EB"/>
    <w:rsid w:val="003C612D"/>
    <w:rsid w:val="003D0950"/>
    <w:rsid w:val="003D6B6F"/>
    <w:rsid w:val="003E351D"/>
    <w:rsid w:val="003E665F"/>
    <w:rsid w:val="003E7BA9"/>
    <w:rsid w:val="003F2804"/>
    <w:rsid w:val="003F64FA"/>
    <w:rsid w:val="0041651E"/>
    <w:rsid w:val="00423DCC"/>
    <w:rsid w:val="004368B2"/>
    <w:rsid w:val="0044206C"/>
    <w:rsid w:val="004547FA"/>
    <w:rsid w:val="00464871"/>
    <w:rsid w:val="004762A1"/>
    <w:rsid w:val="00476D3F"/>
    <w:rsid w:val="004913A3"/>
    <w:rsid w:val="004B2841"/>
    <w:rsid w:val="004B5C02"/>
    <w:rsid w:val="004D3D5E"/>
    <w:rsid w:val="004D47FD"/>
    <w:rsid w:val="004E53CD"/>
    <w:rsid w:val="00516191"/>
    <w:rsid w:val="0053049E"/>
    <w:rsid w:val="00530DEB"/>
    <w:rsid w:val="0053352A"/>
    <w:rsid w:val="0054108A"/>
    <w:rsid w:val="00542003"/>
    <w:rsid w:val="0055708A"/>
    <w:rsid w:val="0057147F"/>
    <w:rsid w:val="00573AEC"/>
    <w:rsid w:val="0058247C"/>
    <w:rsid w:val="005A32AC"/>
    <w:rsid w:val="005A3A70"/>
    <w:rsid w:val="005C5D31"/>
    <w:rsid w:val="005D3BA4"/>
    <w:rsid w:val="005D513B"/>
    <w:rsid w:val="005F454B"/>
    <w:rsid w:val="00604674"/>
    <w:rsid w:val="006109BC"/>
    <w:rsid w:val="0061372A"/>
    <w:rsid w:val="00636201"/>
    <w:rsid w:val="00654092"/>
    <w:rsid w:val="00663E0C"/>
    <w:rsid w:val="0066408D"/>
    <w:rsid w:val="006815EC"/>
    <w:rsid w:val="006903D4"/>
    <w:rsid w:val="006924CA"/>
    <w:rsid w:val="00696C71"/>
    <w:rsid w:val="006A77D9"/>
    <w:rsid w:val="006C6FAD"/>
    <w:rsid w:val="006D489E"/>
    <w:rsid w:val="006D6A44"/>
    <w:rsid w:val="006E5313"/>
    <w:rsid w:val="006E6DCC"/>
    <w:rsid w:val="006E740F"/>
    <w:rsid w:val="006F00FF"/>
    <w:rsid w:val="006F1B37"/>
    <w:rsid w:val="00712A20"/>
    <w:rsid w:val="00715CDB"/>
    <w:rsid w:val="00716373"/>
    <w:rsid w:val="007326F9"/>
    <w:rsid w:val="0074310C"/>
    <w:rsid w:val="00743F99"/>
    <w:rsid w:val="00757F56"/>
    <w:rsid w:val="00763E4F"/>
    <w:rsid w:val="0077022A"/>
    <w:rsid w:val="007A71FA"/>
    <w:rsid w:val="008128D8"/>
    <w:rsid w:val="00846E19"/>
    <w:rsid w:val="008522D4"/>
    <w:rsid w:val="00867ACD"/>
    <w:rsid w:val="008735BE"/>
    <w:rsid w:val="008848B9"/>
    <w:rsid w:val="00896043"/>
    <w:rsid w:val="008A4DE2"/>
    <w:rsid w:val="008B4880"/>
    <w:rsid w:val="008C06DD"/>
    <w:rsid w:val="008D79A4"/>
    <w:rsid w:val="008E4848"/>
    <w:rsid w:val="008E715B"/>
    <w:rsid w:val="008F7B7E"/>
    <w:rsid w:val="00912DAB"/>
    <w:rsid w:val="0092194A"/>
    <w:rsid w:val="009271C7"/>
    <w:rsid w:val="00935FF5"/>
    <w:rsid w:val="0096011C"/>
    <w:rsid w:val="009C4C36"/>
    <w:rsid w:val="009D13CF"/>
    <w:rsid w:val="009D6DE0"/>
    <w:rsid w:val="00A17C1D"/>
    <w:rsid w:val="00A3264C"/>
    <w:rsid w:val="00A5599F"/>
    <w:rsid w:val="00A96EE0"/>
    <w:rsid w:val="00AB386F"/>
    <w:rsid w:val="00AB51B3"/>
    <w:rsid w:val="00AC178C"/>
    <w:rsid w:val="00AC3F81"/>
    <w:rsid w:val="00AF44CC"/>
    <w:rsid w:val="00B03A5F"/>
    <w:rsid w:val="00B0570E"/>
    <w:rsid w:val="00B142EF"/>
    <w:rsid w:val="00B54A5A"/>
    <w:rsid w:val="00B655FF"/>
    <w:rsid w:val="00B74EF9"/>
    <w:rsid w:val="00B850CA"/>
    <w:rsid w:val="00BC4859"/>
    <w:rsid w:val="00BC6838"/>
    <w:rsid w:val="00BC6C79"/>
    <w:rsid w:val="00BD6D2D"/>
    <w:rsid w:val="00BE0F0F"/>
    <w:rsid w:val="00BE4908"/>
    <w:rsid w:val="00BF29D5"/>
    <w:rsid w:val="00BF2ED0"/>
    <w:rsid w:val="00BF696D"/>
    <w:rsid w:val="00C015B1"/>
    <w:rsid w:val="00C01DE0"/>
    <w:rsid w:val="00C022B2"/>
    <w:rsid w:val="00C06687"/>
    <w:rsid w:val="00C13114"/>
    <w:rsid w:val="00C16A50"/>
    <w:rsid w:val="00C17DE8"/>
    <w:rsid w:val="00C2596D"/>
    <w:rsid w:val="00C26B33"/>
    <w:rsid w:val="00C52817"/>
    <w:rsid w:val="00C86E7D"/>
    <w:rsid w:val="00C92769"/>
    <w:rsid w:val="00C92E43"/>
    <w:rsid w:val="00C944E1"/>
    <w:rsid w:val="00CA2C8F"/>
    <w:rsid w:val="00CA4A95"/>
    <w:rsid w:val="00CE151D"/>
    <w:rsid w:val="00CF5BA7"/>
    <w:rsid w:val="00CF6B9E"/>
    <w:rsid w:val="00D0249B"/>
    <w:rsid w:val="00D02E50"/>
    <w:rsid w:val="00D0477D"/>
    <w:rsid w:val="00D07249"/>
    <w:rsid w:val="00D10602"/>
    <w:rsid w:val="00D33B61"/>
    <w:rsid w:val="00D45ECA"/>
    <w:rsid w:val="00D70E58"/>
    <w:rsid w:val="00D75C2C"/>
    <w:rsid w:val="00D80387"/>
    <w:rsid w:val="00D84FBB"/>
    <w:rsid w:val="00DA6408"/>
    <w:rsid w:val="00DC3ACC"/>
    <w:rsid w:val="00DE51DF"/>
    <w:rsid w:val="00DF4513"/>
    <w:rsid w:val="00DF55F2"/>
    <w:rsid w:val="00E020C1"/>
    <w:rsid w:val="00E12B39"/>
    <w:rsid w:val="00E13E00"/>
    <w:rsid w:val="00E1595E"/>
    <w:rsid w:val="00E22968"/>
    <w:rsid w:val="00E64DB5"/>
    <w:rsid w:val="00E66F2C"/>
    <w:rsid w:val="00E7660F"/>
    <w:rsid w:val="00E773EE"/>
    <w:rsid w:val="00E8151E"/>
    <w:rsid w:val="00E83B91"/>
    <w:rsid w:val="00EB772A"/>
    <w:rsid w:val="00EC7225"/>
    <w:rsid w:val="00ED1CCE"/>
    <w:rsid w:val="00ED5066"/>
    <w:rsid w:val="00EF27D8"/>
    <w:rsid w:val="00EF4859"/>
    <w:rsid w:val="00F00426"/>
    <w:rsid w:val="00F07EA1"/>
    <w:rsid w:val="00F33E66"/>
    <w:rsid w:val="00F4612F"/>
    <w:rsid w:val="00F5231A"/>
    <w:rsid w:val="00F8288B"/>
    <w:rsid w:val="00F93D16"/>
    <w:rsid w:val="00FB3C00"/>
    <w:rsid w:val="00FC2482"/>
    <w:rsid w:val="00FE7DD2"/>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F2C"/>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11/add.12860" TargetMode="External"/><Relationship Id="rId18" Type="http://schemas.openxmlformats.org/officeDocument/2006/relationships/hyperlink" Target="https://tinyurl.com/projectndp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tinyurl.com/projectndp1"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016/j.jsat.2021.108616"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illiamwhitepapers.com/pr/2012%20RecoveryRemission%20from%20Substance%20Use%20DisordersFinal.pdf"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2952</Words>
  <Characters>16238</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2</cp:revision>
  <cp:lastPrinted>2022-06-12T03:06:00Z</cp:lastPrinted>
  <dcterms:created xsi:type="dcterms:W3CDTF">2022-06-14T00:29:00Z</dcterms:created>
  <dcterms:modified xsi:type="dcterms:W3CDTF">2022-06-14T00:29:00Z</dcterms:modified>
</cp:coreProperties>
</file>