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881B7" w14:textId="1F74E3DE" w:rsidR="00432880" w:rsidRPr="000D0558" w:rsidRDefault="00432880" w:rsidP="00250258">
      <w:pPr>
        <w:jc w:val="both"/>
        <w:rPr>
          <w:rFonts w:ascii="Times New Roman" w:hAnsi="Times New Roman" w:cs="Times New Roman"/>
          <w:b/>
          <w:bCs/>
          <w:color w:val="000000" w:themeColor="text1"/>
          <w:sz w:val="28"/>
          <w:szCs w:val="28"/>
          <w:shd w:val="clear" w:color="auto" w:fill="FFFFFF"/>
          <w:lang w:val="en-GB"/>
        </w:rPr>
      </w:pPr>
      <w:r w:rsidRPr="000D0558">
        <w:rPr>
          <w:rFonts w:ascii="Times New Roman" w:hAnsi="Times New Roman" w:cs="Times New Roman"/>
          <w:b/>
          <w:bCs/>
          <w:color w:val="000000" w:themeColor="text1"/>
          <w:sz w:val="28"/>
          <w:szCs w:val="28"/>
          <w:shd w:val="clear" w:color="auto" w:fill="FFFFFF"/>
          <w:lang w:val="en-GB"/>
        </w:rPr>
        <w:t>Supplementa</w:t>
      </w:r>
      <w:r w:rsidR="00635DDE" w:rsidRPr="000D0558">
        <w:rPr>
          <w:rFonts w:ascii="Times New Roman" w:hAnsi="Times New Roman" w:cs="Times New Roman"/>
          <w:b/>
          <w:bCs/>
          <w:color w:val="000000" w:themeColor="text1"/>
          <w:sz w:val="28"/>
          <w:szCs w:val="28"/>
          <w:shd w:val="clear" w:color="auto" w:fill="FFFFFF"/>
          <w:lang w:val="en-GB"/>
        </w:rPr>
        <w:t>ry</w:t>
      </w:r>
      <w:r w:rsidRPr="000D0558">
        <w:rPr>
          <w:rFonts w:ascii="Times New Roman" w:hAnsi="Times New Roman" w:cs="Times New Roman"/>
          <w:b/>
          <w:bCs/>
          <w:color w:val="000000" w:themeColor="text1"/>
          <w:sz w:val="28"/>
          <w:szCs w:val="28"/>
          <w:shd w:val="clear" w:color="auto" w:fill="FFFFFF"/>
          <w:lang w:val="en-GB"/>
        </w:rPr>
        <w:t xml:space="preserve"> Digital Content</w:t>
      </w:r>
    </w:p>
    <w:p w14:paraId="361C8249" w14:textId="2CFB38E1" w:rsidR="004E7706" w:rsidRPr="000D0558" w:rsidRDefault="00A15ACA" w:rsidP="00250258">
      <w:pPr>
        <w:jc w:val="both"/>
        <w:rPr>
          <w:rFonts w:ascii="Times New Roman" w:hAnsi="Times New Roman" w:cs="Times New Roman"/>
          <w:color w:val="000000" w:themeColor="text1"/>
          <w:sz w:val="28"/>
          <w:szCs w:val="28"/>
          <w:shd w:val="clear" w:color="auto" w:fill="FFFFFF"/>
        </w:rPr>
      </w:pPr>
      <w:r w:rsidRPr="000D0558">
        <w:rPr>
          <w:rFonts w:ascii="Times New Roman" w:hAnsi="Times New Roman" w:cs="Times New Roman"/>
          <w:b/>
          <w:color w:val="000000" w:themeColor="text1"/>
          <w:sz w:val="28"/>
          <w:szCs w:val="28"/>
        </w:rPr>
        <w:t>Substance use treatment completion and criminal justice system contact in Chile: A retrospective, linked data, cohort study</w:t>
      </w:r>
      <w:r w:rsidR="004E7706" w:rsidRPr="000D0558">
        <w:rPr>
          <w:rFonts w:ascii="Times New Roman" w:hAnsi="Times New Roman" w:cs="Times New Roman"/>
          <w:color w:val="000000" w:themeColor="text1"/>
          <w:sz w:val="28"/>
          <w:szCs w:val="28"/>
          <w:shd w:val="clear" w:color="auto" w:fill="FFFFFF"/>
        </w:rPr>
        <w:br w:type="page"/>
      </w:r>
    </w:p>
    <w:p w14:paraId="00000002" w14:textId="5F04FBFE" w:rsidR="00F72B9E" w:rsidRPr="000D0558" w:rsidRDefault="007054B6" w:rsidP="00250258">
      <w:pPr>
        <w:pStyle w:val="Ttulo3"/>
        <w:spacing w:line="276" w:lineRule="auto"/>
        <w:jc w:val="both"/>
        <w:rPr>
          <w:rFonts w:ascii="Times New Roman" w:hAnsi="Times New Roman" w:cs="Times New Roman"/>
          <w:color w:val="000000" w:themeColor="text1"/>
        </w:rPr>
      </w:pPr>
      <w:r w:rsidRPr="000D0558">
        <w:rPr>
          <w:rFonts w:ascii="Times New Roman" w:hAnsi="Times New Roman" w:cs="Times New Roman"/>
          <w:color w:val="000000" w:themeColor="text1"/>
          <w:lang w:val="en-GB"/>
        </w:rPr>
        <w:lastRenderedPageBreak/>
        <w:t xml:space="preserve">Section 1. </w:t>
      </w:r>
      <w:r w:rsidRPr="000D0558">
        <w:rPr>
          <w:rFonts w:ascii="Times New Roman" w:hAnsi="Times New Roman" w:cs="Times New Roman"/>
          <w:color w:val="000000" w:themeColor="text1"/>
        </w:rPr>
        <w:t xml:space="preserve">Specifics on the data </w:t>
      </w:r>
      <w:r w:rsidR="00FC40B2" w:rsidRPr="000D0558">
        <w:rPr>
          <w:rFonts w:ascii="Times New Roman" w:hAnsi="Times New Roman" w:cs="Times New Roman"/>
          <w:color w:val="000000" w:themeColor="text1"/>
        </w:rPr>
        <w:t xml:space="preserve">wrangling </w:t>
      </w:r>
    </w:p>
    <w:p w14:paraId="2154B953" w14:textId="78EE7CBD" w:rsidR="00B356A1" w:rsidRPr="000D0558" w:rsidRDefault="0017123D" w:rsidP="00250258">
      <w:pPr>
        <w:jc w:val="both"/>
        <w:rPr>
          <w:rFonts w:ascii="Times New Roman" w:hAnsi="Times New Roman" w:cs="Times New Roman"/>
          <w:color w:val="000000" w:themeColor="text1"/>
        </w:rPr>
      </w:pPr>
      <w:r w:rsidRPr="000D0558">
        <w:rPr>
          <w:rFonts w:ascii="Times New Roman" w:hAnsi="Times New Roman" w:cs="Times New Roman"/>
          <w:color w:val="000000" w:themeColor="text1"/>
        </w:rPr>
        <w:t xml:space="preserve">We started with a cohort of SENDA patients used in other publications </w:t>
      </w:r>
      <w:r w:rsidR="00C37DC6" w:rsidRPr="000D0558">
        <w:rPr>
          <w:rFonts w:ascii="Times New Roman" w:hAnsi="Times New Roman" w:cs="Times New Roman"/>
          <w:color w:val="000000" w:themeColor="text1"/>
        </w:rPr>
        <w:fldChar w:fldCharType="begin">
          <w:fldData xml:space="preserve">PEVuZE5vdGU+PENpdGU+PEF1dGhvcj5PbGl2YXJpPC9BdXRob3I+PFllYXI+MjAyMjwvWWVhcj48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</w:fldData>
        </w:fldChar>
      </w:r>
      <w:r w:rsidR="00622EE5" w:rsidRPr="000D0558">
        <w:rPr>
          <w:rFonts w:ascii="Times New Roman" w:hAnsi="Times New Roman" w:cs="Times New Roman"/>
          <w:color w:val="000000" w:themeColor="text1"/>
        </w:rPr>
        <w:instrText xml:space="preserve"> ADDIN EN.CITE </w:instrText>
      </w:r>
      <w:r w:rsidR="00622EE5" w:rsidRPr="000D0558">
        <w:rPr>
          <w:rFonts w:ascii="Times New Roman" w:hAnsi="Times New Roman" w:cs="Times New Roman"/>
          <w:color w:val="000000" w:themeColor="text1"/>
        </w:rPr>
        <w:fldChar w:fldCharType="begin">
          <w:fldData xml:space="preserve">PEVuZE5vdGU+PENpdGU+PEF1dGhvcj5PbGl2YXJpPC9BdXRob3I+PFllYXI+MjAyMjwvWWVhcj48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</w:fldData>
        </w:fldChar>
      </w:r>
      <w:r w:rsidR="00622EE5" w:rsidRPr="000D0558">
        <w:rPr>
          <w:rFonts w:ascii="Times New Roman" w:hAnsi="Times New Roman" w:cs="Times New Roman"/>
          <w:color w:val="000000" w:themeColor="text1"/>
        </w:rPr>
        <w:instrText xml:space="preserve"> ADDIN EN.CITE.DATA </w:instrText>
      </w:r>
      <w:r w:rsidR="00622EE5" w:rsidRPr="000D0558">
        <w:rPr>
          <w:rFonts w:ascii="Times New Roman" w:hAnsi="Times New Roman" w:cs="Times New Roman"/>
          <w:color w:val="000000" w:themeColor="text1"/>
        </w:rPr>
      </w:r>
      <w:r w:rsidR="00622EE5" w:rsidRPr="000D0558">
        <w:rPr>
          <w:rFonts w:ascii="Times New Roman" w:hAnsi="Times New Roman" w:cs="Times New Roman"/>
          <w:color w:val="000000" w:themeColor="text1"/>
        </w:rPr>
        <w:fldChar w:fldCharType="end"/>
      </w:r>
      <w:r w:rsidR="00C37DC6" w:rsidRPr="000D0558">
        <w:rPr>
          <w:rFonts w:ascii="Times New Roman" w:hAnsi="Times New Roman" w:cs="Times New Roman"/>
          <w:color w:val="000000" w:themeColor="text1"/>
        </w:rPr>
      </w:r>
      <w:r w:rsidR="00C37DC6" w:rsidRPr="000D0558">
        <w:rPr>
          <w:rFonts w:ascii="Times New Roman" w:hAnsi="Times New Roman" w:cs="Times New Roman"/>
          <w:color w:val="000000" w:themeColor="text1"/>
        </w:rPr>
        <w:fldChar w:fldCharType="separate"/>
      </w:r>
      <w:r w:rsidR="00622EE5" w:rsidRPr="000D0558">
        <w:rPr>
          <w:rFonts w:ascii="Times New Roman" w:hAnsi="Times New Roman" w:cs="Times New Roman"/>
          <w:noProof/>
          <w:color w:val="000000" w:themeColor="text1"/>
        </w:rPr>
        <w:t>(1, 2)</w:t>
      </w:r>
      <w:r w:rsidR="00C37DC6" w:rsidRPr="000D0558">
        <w:rPr>
          <w:rFonts w:ascii="Times New Roman" w:hAnsi="Times New Roman" w:cs="Times New Roman"/>
          <w:color w:val="000000" w:themeColor="text1"/>
        </w:rPr>
        <w:fldChar w:fldCharType="end"/>
      </w:r>
      <w:r w:rsidRPr="000D0558">
        <w:rPr>
          <w:rFonts w:ascii="Times New Roman" w:hAnsi="Times New Roman" w:cs="Times New Roman"/>
          <w:color w:val="000000" w:themeColor="text1"/>
        </w:rPr>
        <w:t xml:space="preserve">. Then, we managed to link these patients with </w:t>
      </w:r>
      <w:r w:rsidR="000C2004" w:rsidRPr="000D0558">
        <w:rPr>
          <w:rFonts w:ascii="Times New Roman" w:hAnsi="Times New Roman" w:cs="Times New Roman"/>
          <w:color w:val="000000" w:themeColor="text1"/>
        </w:rPr>
        <w:t>Prosecutor’s</w:t>
      </w:r>
      <w:r w:rsidRPr="000D0558">
        <w:rPr>
          <w:rFonts w:ascii="Times New Roman" w:hAnsi="Times New Roman" w:cs="Times New Roman"/>
          <w:color w:val="000000" w:themeColor="text1"/>
        </w:rPr>
        <w:t xml:space="preserve"> Office data regarding </w:t>
      </w:r>
      <w:r w:rsidR="006B5AC2" w:rsidRPr="000D0558">
        <w:rPr>
          <w:rFonts w:ascii="Times New Roman" w:hAnsi="Times New Roman" w:cs="Times New Roman"/>
          <w:color w:val="000000" w:themeColor="text1"/>
        </w:rPr>
        <w:t>offences</w:t>
      </w:r>
      <w:r w:rsidRPr="000D0558">
        <w:rPr>
          <w:rFonts w:ascii="Times New Roman" w:hAnsi="Times New Roman" w:cs="Times New Roman"/>
          <w:color w:val="000000" w:themeColor="text1"/>
        </w:rPr>
        <w:t xml:space="preserve"> </w:t>
      </w:r>
      <w:r w:rsidR="000C2004" w:rsidRPr="000D0558">
        <w:rPr>
          <w:rFonts w:ascii="Times New Roman" w:hAnsi="Times New Roman" w:cs="Times New Roman"/>
          <w:color w:val="000000" w:themeColor="text1"/>
        </w:rPr>
        <w:t>where</w:t>
      </w:r>
      <w:r w:rsidRPr="000D0558">
        <w:rPr>
          <w:rFonts w:ascii="Times New Roman" w:hAnsi="Times New Roman" w:cs="Times New Roman"/>
          <w:color w:val="000000" w:themeColor="text1"/>
        </w:rPr>
        <w:t xml:space="preserve"> patients were </w:t>
      </w:r>
      <w:r w:rsidR="00A729A5" w:rsidRPr="000D0558">
        <w:rPr>
          <w:rFonts w:ascii="Times New Roman" w:hAnsi="Times New Roman" w:cs="Times New Roman"/>
          <w:color w:val="000000" w:themeColor="text1"/>
        </w:rPr>
        <w:t xml:space="preserve">involved </w:t>
      </w:r>
      <w:r w:rsidRPr="000D0558">
        <w:rPr>
          <w:rFonts w:ascii="Times New Roman" w:hAnsi="Times New Roman" w:cs="Times New Roman"/>
          <w:color w:val="000000" w:themeColor="text1"/>
        </w:rPr>
        <w:t>(as victims or offenders).</w:t>
      </w:r>
      <w:del w:id="0" w:author="Andrés González Santa Cruz" w:date="2023-07-31T11:09:00Z">
        <w:r w:rsidRPr="000D0558" w:rsidDel="00AD2A1F">
          <w:rPr>
            <w:rFonts w:ascii="Times New Roman" w:hAnsi="Times New Roman" w:cs="Times New Roman"/>
            <w:color w:val="000000" w:themeColor="text1"/>
          </w:rPr>
          <w:delText xml:space="preserve"> </w:delText>
        </w:r>
      </w:del>
    </w:p>
    <w:p w14:paraId="4C38B629" w14:textId="29D33FCC" w:rsidR="00203F3A" w:rsidRPr="000D0558" w:rsidRDefault="0017123D" w:rsidP="00250258">
      <w:pPr>
        <w:jc w:val="both"/>
        <w:rPr>
          <w:rFonts w:ascii="Times New Roman" w:hAnsi="Times New Roman" w:cs="Times New Roman"/>
          <w:color w:val="000000" w:themeColor="text1"/>
        </w:rPr>
      </w:pPr>
      <w:r w:rsidRPr="000D0558">
        <w:rPr>
          <w:rFonts w:ascii="Times New Roman" w:hAnsi="Times New Roman" w:cs="Times New Roman"/>
          <w:color w:val="000000" w:themeColor="text1"/>
        </w:rPr>
        <w:t xml:space="preserve">However, we focused on cases in which patients were found as offenders. </w:t>
      </w:r>
      <w:r w:rsidR="000952AB" w:rsidRPr="000D0558">
        <w:rPr>
          <w:rFonts w:ascii="Times New Roman" w:hAnsi="Times New Roman" w:cs="Times New Roman"/>
          <w:color w:val="000000" w:themeColor="text1"/>
          <w:lang w:val="en-GB"/>
        </w:rPr>
        <w:t>We did not require any minimum duration of first SUT enrolment for study inclusion to reduce the risk of selection bias and strengthen the generalizability of results.</w:t>
      </w:r>
      <w:r w:rsidRPr="000D0558">
        <w:rPr>
          <w:rFonts w:ascii="Times New Roman" w:hAnsi="Times New Roman" w:cs="Times New Roman"/>
          <w:color w:val="000000" w:themeColor="text1"/>
          <w:lang w:val="en-GB"/>
        </w:rPr>
        <w:t xml:space="preserve"> Readers must know that dropouts occur</w:t>
      </w:r>
      <w:r w:rsidR="00E64DC8" w:rsidRPr="000D0558">
        <w:rPr>
          <w:rFonts w:ascii="Times New Roman" w:hAnsi="Times New Roman" w:cs="Times New Roman"/>
          <w:color w:val="000000" w:themeColor="text1"/>
          <w:lang w:val="en-GB"/>
        </w:rPr>
        <w:t xml:space="preserve"> due to voluntary or </w:t>
      </w:r>
      <w:r w:rsidR="00420EE2" w:rsidRPr="000D0558">
        <w:rPr>
          <w:rFonts w:ascii="Times New Roman" w:hAnsi="Times New Roman" w:cs="Times New Roman"/>
          <w:color w:val="000000" w:themeColor="text1"/>
          <w:lang w:val="en-GB"/>
        </w:rPr>
        <w:t>involuntary</w:t>
      </w:r>
      <w:r w:rsidR="00E64DC8" w:rsidRPr="000D0558">
        <w:rPr>
          <w:rFonts w:ascii="Times New Roman" w:hAnsi="Times New Roman" w:cs="Times New Roman"/>
          <w:color w:val="000000" w:themeColor="text1"/>
          <w:lang w:val="en-GB"/>
        </w:rPr>
        <w:t xml:space="preserve"> causes. </w:t>
      </w:r>
      <w:r w:rsidR="008474F1" w:rsidRPr="000D0558">
        <w:rPr>
          <w:rFonts w:ascii="Times New Roman" w:hAnsi="Times New Roman" w:cs="Times New Roman"/>
          <w:color w:val="000000" w:themeColor="text1"/>
          <w:lang w:val="en-GB"/>
        </w:rPr>
        <w:t>Voluntary causes include</w:t>
      </w:r>
      <w:r w:rsidRPr="000D0558">
        <w:rPr>
          <w:rFonts w:ascii="Times New Roman" w:hAnsi="Times New Roman" w:cs="Times New Roman"/>
          <w:color w:val="000000" w:themeColor="text1"/>
          <w:lang w:val="en-GB"/>
        </w:rPr>
        <w:t xml:space="preserve"> when the </w:t>
      </w:r>
      <w:r w:rsidR="006B5AC2" w:rsidRPr="000D0558">
        <w:rPr>
          <w:rFonts w:ascii="Times New Roman" w:hAnsi="Times New Roman" w:cs="Times New Roman"/>
          <w:color w:val="000000" w:themeColor="text1"/>
          <w:lang w:val="en-GB"/>
        </w:rPr>
        <w:t>patient</w:t>
      </w:r>
      <w:r w:rsidRPr="000D0558">
        <w:rPr>
          <w:rFonts w:ascii="Times New Roman" w:hAnsi="Times New Roman" w:cs="Times New Roman"/>
          <w:color w:val="000000" w:themeColor="text1"/>
          <w:lang w:val="en-GB"/>
        </w:rPr>
        <w:t xml:space="preserve"> explicitly </w:t>
      </w:r>
      <w:r w:rsidR="006B5AC2" w:rsidRPr="000D0558">
        <w:rPr>
          <w:rFonts w:ascii="Times New Roman" w:hAnsi="Times New Roman" w:cs="Times New Roman"/>
          <w:color w:val="000000" w:themeColor="text1"/>
          <w:lang w:val="en-GB"/>
        </w:rPr>
        <w:t>states</w:t>
      </w:r>
      <w:r w:rsidRPr="000D0558">
        <w:rPr>
          <w:rFonts w:ascii="Times New Roman" w:hAnsi="Times New Roman" w:cs="Times New Roman"/>
          <w:color w:val="000000" w:themeColor="text1"/>
          <w:lang w:val="en-GB"/>
        </w:rPr>
        <w:t xml:space="preserve"> </w:t>
      </w:r>
      <w:r w:rsidR="00830A7F" w:rsidRPr="000D0558">
        <w:rPr>
          <w:rFonts w:ascii="Times New Roman" w:hAnsi="Times New Roman" w:cs="Times New Roman"/>
          <w:color w:val="000000" w:themeColor="text1"/>
          <w:lang w:val="en-GB"/>
        </w:rPr>
        <w:t>their</w:t>
      </w:r>
      <w:r w:rsidRPr="000D0558">
        <w:rPr>
          <w:rFonts w:ascii="Times New Roman" w:hAnsi="Times New Roman" w:cs="Times New Roman"/>
          <w:color w:val="000000" w:themeColor="text1"/>
          <w:lang w:val="en-GB"/>
        </w:rPr>
        <w:t xml:space="preserve"> will </w:t>
      </w:r>
      <w:r w:rsidR="00855894" w:rsidRPr="000D0558">
        <w:rPr>
          <w:rFonts w:ascii="Times New Roman" w:hAnsi="Times New Roman" w:cs="Times New Roman"/>
          <w:color w:val="000000" w:themeColor="text1"/>
          <w:lang w:val="en-GB"/>
        </w:rPr>
        <w:t xml:space="preserve">to discontinue treatment </w:t>
      </w:r>
      <w:r w:rsidRPr="000D0558">
        <w:rPr>
          <w:rFonts w:ascii="Times New Roman" w:hAnsi="Times New Roman" w:cs="Times New Roman"/>
          <w:color w:val="000000" w:themeColor="text1"/>
          <w:lang w:val="en-GB"/>
        </w:rPr>
        <w:t xml:space="preserve">or non-attendance and/or </w:t>
      </w:r>
      <w:r w:rsidR="00032A62" w:rsidRPr="000D0558">
        <w:rPr>
          <w:rFonts w:ascii="Times New Roman" w:hAnsi="Times New Roman" w:cs="Times New Roman"/>
          <w:color w:val="000000" w:themeColor="text1"/>
          <w:lang w:val="en-GB"/>
        </w:rPr>
        <w:t>lose</w:t>
      </w:r>
      <w:r w:rsidRPr="000D0558">
        <w:rPr>
          <w:rFonts w:ascii="Times New Roman" w:hAnsi="Times New Roman" w:cs="Times New Roman"/>
          <w:color w:val="000000" w:themeColor="text1"/>
          <w:lang w:val="en-GB"/>
        </w:rPr>
        <w:t xml:space="preserve"> contact with the patient for a period equal </w:t>
      </w:r>
      <w:r w:rsidR="006B5AC2" w:rsidRPr="000D0558">
        <w:rPr>
          <w:rFonts w:ascii="Times New Roman" w:hAnsi="Times New Roman" w:cs="Times New Roman"/>
          <w:color w:val="000000" w:themeColor="text1"/>
          <w:lang w:val="en-GB"/>
        </w:rPr>
        <w:t xml:space="preserve">to </w:t>
      </w:r>
      <w:r w:rsidRPr="000D0558">
        <w:rPr>
          <w:rFonts w:ascii="Times New Roman" w:hAnsi="Times New Roman" w:cs="Times New Roman"/>
          <w:color w:val="000000" w:themeColor="text1"/>
          <w:lang w:val="en-GB"/>
        </w:rPr>
        <w:t>or greater than 45 days.</w:t>
      </w:r>
      <w:r w:rsidR="006B5AC2" w:rsidRPr="000D0558">
        <w:rPr>
          <w:rFonts w:ascii="Times New Roman" w:hAnsi="Times New Roman" w:cs="Times New Roman"/>
          <w:color w:val="000000" w:themeColor="text1"/>
          <w:lang w:val="en-GB"/>
        </w:rPr>
        <w:t xml:space="preserve"> </w:t>
      </w:r>
      <w:r w:rsidR="008474F1" w:rsidRPr="000D0558">
        <w:rPr>
          <w:rFonts w:ascii="Times New Roman" w:hAnsi="Times New Roman" w:cs="Times New Roman"/>
          <w:color w:val="000000" w:themeColor="text1"/>
          <w:lang w:val="en-GB"/>
        </w:rPr>
        <w:t xml:space="preserve">And involuntary causes include </w:t>
      </w:r>
      <w:r w:rsidR="008474F1" w:rsidRPr="000D0558">
        <w:rPr>
          <w:rFonts w:ascii="Times New Roman" w:hAnsi="Times New Roman" w:cs="Times New Roman"/>
          <w:color w:val="000000" w:themeColor="text1"/>
        </w:rPr>
        <w:t>interruptions due to serious misconduct against treatment norms</w:t>
      </w:r>
      <w:r w:rsidR="00351A84" w:rsidRPr="000D0558">
        <w:rPr>
          <w:rFonts w:ascii="Times New Roman" w:hAnsi="Times New Roman" w:cs="Times New Roman"/>
          <w:color w:val="000000" w:themeColor="text1"/>
        </w:rPr>
        <w:t>.</w:t>
      </w:r>
      <w:r w:rsidR="0099669F" w:rsidRPr="000D0558">
        <w:rPr>
          <w:rFonts w:ascii="Times New Roman" w:hAnsi="Times New Roman" w:cs="Times New Roman"/>
          <w:color w:val="000000" w:themeColor="text1"/>
        </w:rPr>
        <w:t xml:space="preserve"> </w:t>
      </w:r>
      <w:r w:rsidR="008B0FDA" w:rsidRPr="000D0558">
        <w:rPr>
          <w:rFonts w:ascii="Times New Roman" w:hAnsi="Times New Roman" w:cs="Times New Roman"/>
          <w:color w:val="000000" w:themeColor="text1"/>
        </w:rPr>
        <w:t>Also, we excluded external referrals</w:t>
      </w:r>
      <w:r w:rsidR="007A505A" w:rsidRPr="000D0558">
        <w:rPr>
          <w:rFonts w:ascii="Times New Roman" w:hAnsi="Times New Roman" w:cs="Times New Roman"/>
          <w:color w:val="000000" w:themeColor="text1"/>
        </w:rPr>
        <w:t>.</w:t>
      </w:r>
      <w:del w:id="1" w:author="Andrés González Santa Cruz" w:date="2023-07-31T11:09:00Z">
        <w:r w:rsidR="008B0FDA" w:rsidRPr="000D0558" w:rsidDel="00AD2A1F">
          <w:rPr>
            <w:rFonts w:ascii="Times New Roman" w:hAnsi="Times New Roman" w:cs="Times New Roman"/>
            <w:color w:val="000000" w:themeColor="text1"/>
          </w:rPr>
          <w:delText xml:space="preserve"> </w:delText>
        </w:r>
      </w:del>
    </w:p>
    <w:p w14:paraId="7FE39BDE" w14:textId="35565647" w:rsidR="00203F3A" w:rsidRPr="000D0558" w:rsidRDefault="0017123D" w:rsidP="00250258">
      <w:pPr>
        <w:jc w:val="both"/>
        <w:rPr>
          <w:rFonts w:ascii="Times New Roman" w:hAnsi="Times New Roman" w:cs="Times New Roman"/>
          <w:color w:val="000000" w:themeColor="text1"/>
          <w:lang w:val="en-GB"/>
        </w:rPr>
      </w:pPr>
      <w:r w:rsidRPr="000D0558">
        <w:rPr>
          <w:rFonts w:ascii="Times New Roman" w:hAnsi="Times New Roman" w:cs="Times New Roman"/>
          <w:color w:val="000000" w:themeColor="text1"/>
          <w:lang w:val="en-GB"/>
        </w:rPr>
        <w:t>The time to event was defined after treatment outcome (completion or dropout). Thus, we avoided survival bias due to a dropout explained by the event (reverse causation).</w:t>
      </w:r>
      <w:r w:rsidR="00D81840" w:rsidRPr="000D0558">
        <w:rPr>
          <w:rFonts w:ascii="Times New Roman" w:hAnsi="Times New Roman" w:cs="Times New Roman"/>
          <w:color w:val="000000" w:themeColor="text1"/>
          <w:lang w:val="en-GB"/>
        </w:rPr>
        <w:t xml:space="preserve"> </w:t>
      </w:r>
    </w:p>
    <w:p w14:paraId="2CAA774B" w14:textId="11CFACC6" w:rsidR="0017123D" w:rsidRPr="000D0558" w:rsidRDefault="00D81840" w:rsidP="00250258">
      <w:pPr>
        <w:jc w:val="both"/>
        <w:rPr>
          <w:rFonts w:ascii="Times New Roman" w:hAnsi="Times New Roman" w:cs="Times New Roman"/>
          <w:color w:val="000000" w:themeColor="text1"/>
          <w:lang w:val="en-GB"/>
        </w:rPr>
      </w:pPr>
      <w:r w:rsidRPr="000D0558">
        <w:rPr>
          <w:rFonts w:ascii="Times New Roman" w:hAnsi="Times New Roman" w:cs="Times New Roman"/>
          <w:color w:val="000000" w:themeColor="text1"/>
          <w:lang w:val="en-GB"/>
        </w:rPr>
        <w:t xml:space="preserve">The process </w:t>
      </w:r>
      <w:r w:rsidR="006B5AC2" w:rsidRPr="000D0558">
        <w:rPr>
          <w:rFonts w:ascii="Times New Roman" w:hAnsi="Times New Roman" w:cs="Times New Roman"/>
          <w:color w:val="000000" w:themeColor="text1"/>
          <w:lang w:val="en-GB"/>
        </w:rPr>
        <w:t>is summarised</w:t>
      </w:r>
      <w:r w:rsidRPr="000D0558">
        <w:rPr>
          <w:rFonts w:ascii="Times New Roman" w:hAnsi="Times New Roman" w:cs="Times New Roman"/>
          <w:color w:val="000000" w:themeColor="text1"/>
          <w:lang w:val="en-GB"/>
        </w:rPr>
        <w:t xml:space="preserve"> in </w:t>
      </w:r>
      <w:r w:rsidR="000D0558" w:rsidRPr="000D0558">
        <w:rPr>
          <w:rFonts w:ascii="Times New Roman" w:hAnsi="Times New Roman" w:cs="Times New Roman"/>
          <w:color w:val="000000" w:themeColor="text1"/>
        </w:rPr>
        <w:t xml:space="preserve">Supplementary Table </w:t>
      </w:r>
      <w:r w:rsidR="000D0558" w:rsidRPr="000D0558">
        <w:rPr>
          <w:rFonts w:ascii="Times New Roman" w:hAnsi="Times New Roman" w:cs="Times New Roman"/>
          <w:color w:val="000000" w:themeColor="text1"/>
        </w:rPr>
        <w:fldChar w:fldCharType="begin"/>
      </w:r>
      <w:r w:rsidR="000D0558" w:rsidRPr="000D0558">
        <w:rPr>
          <w:rFonts w:ascii="Times New Roman" w:hAnsi="Times New Roman" w:cs="Times New Roman"/>
          <w:color w:val="000000" w:themeColor="text1"/>
        </w:rPr>
        <w:instrText xml:space="preserve"> SEQ Supplementary_Table \* ARABIC </w:instrText>
      </w:r>
      <w:r w:rsidR="000D0558" w:rsidRPr="000D0558">
        <w:rPr>
          <w:rFonts w:ascii="Times New Roman" w:hAnsi="Times New Roman" w:cs="Times New Roman"/>
          <w:color w:val="000000" w:themeColor="text1"/>
        </w:rPr>
        <w:fldChar w:fldCharType="separate"/>
      </w:r>
      <w:r w:rsidR="000D0558" w:rsidRPr="000D0558">
        <w:rPr>
          <w:rFonts w:ascii="Times New Roman" w:hAnsi="Times New Roman" w:cs="Times New Roman"/>
          <w:noProof/>
          <w:color w:val="000000" w:themeColor="text1"/>
        </w:rPr>
        <w:t>1</w:t>
      </w:r>
      <w:r w:rsidR="000D0558" w:rsidRPr="000D0558">
        <w:rPr>
          <w:rFonts w:ascii="Times New Roman" w:hAnsi="Times New Roman" w:cs="Times New Roman"/>
          <w:color w:val="000000" w:themeColor="text1"/>
        </w:rPr>
        <w:fldChar w:fldCharType="end"/>
      </w:r>
      <w:r w:rsidRPr="000D0558">
        <w:rPr>
          <w:rFonts w:ascii="Times New Roman" w:hAnsi="Times New Roman" w:cs="Times New Roman"/>
          <w:color w:val="000000" w:themeColor="text1"/>
          <w:lang w:val="en-GB"/>
        </w:rPr>
        <w:t>.</w:t>
      </w:r>
    </w:p>
    <w:p w14:paraId="5FDE11E4" w14:textId="1033BD86" w:rsidR="00FC6E67" w:rsidRPr="00AD2A1F" w:rsidRDefault="00FC6E67" w:rsidP="00FC6E67">
      <w:pPr>
        <w:pStyle w:val="Descripcin"/>
        <w:rPr>
          <w:rFonts w:ascii="Times New Roman" w:hAnsi="Times New Roman" w:cs="Times New Roman"/>
          <w:color w:val="000000" w:themeColor="text1"/>
          <w:lang w:val="en-GB"/>
          <w:rPrChange w:id="2" w:author="Andrés González Santa Cruz" w:date="2023-07-31T11:09:00Z">
            <w:rPr>
              <w:rFonts w:ascii="Times New Roman" w:hAnsi="Times New Roman" w:cs="Times New Roman"/>
              <w:color w:val="000000" w:themeColor="text1"/>
            </w:rPr>
          </w:rPrChange>
        </w:rPr>
      </w:pPr>
      <w:r w:rsidRPr="00AD2A1F">
        <w:rPr>
          <w:rFonts w:ascii="Times New Roman" w:hAnsi="Times New Roman" w:cs="Times New Roman"/>
          <w:color w:val="000000" w:themeColor="text1"/>
          <w:lang w:val="en-GB"/>
          <w:rPrChange w:id="3" w:author="Andrés González Santa Cruz" w:date="2023-07-31T11:09:00Z">
            <w:rPr>
              <w:rFonts w:ascii="Times New Roman" w:hAnsi="Times New Roman" w:cs="Times New Roman"/>
              <w:color w:val="000000" w:themeColor="text1"/>
            </w:rPr>
          </w:rPrChange>
        </w:rPr>
        <w:t xml:space="preserve">Supplementary Table </w:t>
      </w:r>
      <w:r w:rsidRPr="000D0558">
        <w:rPr>
          <w:rFonts w:ascii="Times New Roman" w:hAnsi="Times New Roman" w:cs="Times New Roman"/>
          <w:color w:val="000000" w:themeColor="text1"/>
        </w:rPr>
        <w:fldChar w:fldCharType="begin"/>
      </w:r>
      <w:r w:rsidRPr="00AD2A1F">
        <w:rPr>
          <w:rFonts w:ascii="Times New Roman" w:hAnsi="Times New Roman" w:cs="Times New Roman"/>
          <w:color w:val="000000" w:themeColor="text1"/>
          <w:lang w:val="en-GB"/>
          <w:rPrChange w:id="4" w:author="Andrés González Santa Cruz" w:date="2023-07-31T11:09:00Z">
            <w:rPr>
              <w:rFonts w:ascii="Times New Roman" w:hAnsi="Times New Roman" w:cs="Times New Roman"/>
              <w:color w:val="000000" w:themeColor="text1"/>
            </w:rPr>
          </w:rPrChange>
        </w:rPr>
        <w:instrText xml:space="preserve"> SEQ Supplementary_Table \* ARABIC </w:instrText>
      </w:r>
      <w:r w:rsidRPr="000D0558">
        <w:rPr>
          <w:rFonts w:ascii="Times New Roman" w:hAnsi="Times New Roman" w:cs="Times New Roman"/>
          <w:color w:val="000000" w:themeColor="text1"/>
        </w:rPr>
        <w:fldChar w:fldCharType="separate"/>
      </w:r>
      <w:r w:rsidR="00635DDE" w:rsidRPr="00AD2A1F">
        <w:rPr>
          <w:rFonts w:ascii="Times New Roman" w:hAnsi="Times New Roman" w:cs="Times New Roman"/>
          <w:noProof/>
          <w:color w:val="000000" w:themeColor="text1"/>
          <w:lang w:val="en-GB"/>
          <w:rPrChange w:id="5" w:author="Andrés González Santa Cruz" w:date="2023-07-31T11:09:00Z">
            <w:rPr>
              <w:rFonts w:ascii="Times New Roman" w:hAnsi="Times New Roman" w:cs="Times New Roman"/>
              <w:noProof/>
              <w:color w:val="000000" w:themeColor="text1"/>
            </w:rPr>
          </w:rPrChange>
        </w:rPr>
        <w:t>1</w:t>
      </w:r>
      <w:r w:rsidRPr="000D0558">
        <w:rPr>
          <w:rFonts w:ascii="Times New Roman" w:hAnsi="Times New Roman" w:cs="Times New Roman"/>
          <w:color w:val="000000" w:themeColor="text1"/>
        </w:rPr>
        <w:fldChar w:fldCharType="end"/>
      </w:r>
      <w:r w:rsidRPr="00AD2A1F">
        <w:rPr>
          <w:rFonts w:ascii="Times New Roman" w:hAnsi="Times New Roman" w:cs="Times New Roman"/>
          <w:color w:val="000000" w:themeColor="text1"/>
          <w:lang w:val="en-GB"/>
          <w:rPrChange w:id="6" w:author="Andrés González Santa Cruz" w:date="2023-07-31T11:09:00Z">
            <w:rPr>
              <w:rFonts w:ascii="Times New Roman" w:hAnsi="Times New Roman" w:cs="Times New Roman"/>
              <w:color w:val="000000" w:themeColor="text1"/>
            </w:rPr>
          </w:rPrChange>
        </w:rPr>
        <w:t xml:space="preserve"> Sample flow chart of main methodological decision per each database</w:t>
      </w:r>
    </w:p>
    <w:tbl>
      <w:tblPr>
        <w:tblW w:w="5000" w:type="pct"/>
        <w:tblLook w:val="04A0" w:firstRow="1" w:lastRow="0" w:firstColumn="1" w:lastColumn="0" w:noHBand="0" w:noVBand="1"/>
      </w:tblPr>
      <w:tblGrid>
        <w:gridCol w:w="1795"/>
        <w:gridCol w:w="2871"/>
        <w:gridCol w:w="1796"/>
        <w:gridCol w:w="2376"/>
      </w:tblGrid>
      <w:tr w:rsidR="000D0558" w:rsidRPr="000D0558" w14:paraId="286075C9" w14:textId="77777777" w:rsidTr="009E7888">
        <w:trPr>
          <w:trHeight w:val="20"/>
        </w:trPr>
        <w:tc>
          <w:tcPr>
            <w:tcW w:w="1101" w:type="pct"/>
            <w:tcBorders>
              <w:top w:val="single" w:sz="8" w:space="0" w:color="auto"/>
              <w:left w:val="nil"/>
              <w:bottom w:val="single" w:sz="8" w:space="0" w:color="auto"/>
              <w:right w:val="nil"/>
            </w:tcBorders>
            <w:shd w:val="clear" w:color="auto" w:fill="auto"/>
            <w:hideMark/>
          </w:tcPr>
          <w:p w14:paraId="2D716C06" w14:textId="77777777" w:rsidR="00BF4528" w:rsidRPr="000D0558" w:rsidRDefault="00BF4528" w:rsidP="00336B69">
            <w:pPr>
              <w:spacing w:after="0" w:line="240" w:lineRule="auto"/>
              <w:contextualSpacing/>
              <w:rPr>
                <w:rFonts w:ascii="Times New Roman" w:eastAsia="Times New Roman" w:hAnsi="Times New Roman" w:cs="Times New Roman"/>
                <w:b/>
                <w:bCs/>
                <w:color w:val="000000" w:themeColor="text1"/>
                <w:sz w:val="20"/>
                <w:szCs w:val="20"/>
                <w:lang w:val="en-AU" w:eastAsia="en-AU"/>
              </w:rPr>
            </w:pPr>
            <w:r w:rsidRPr="000D0558">
              <w:rPr>
                <w:rFonts w:ascii="Times New Roman" w:eastAsia="Times New Roman" w:hAnsi="Times New Roman" w:cs="Times New Roman"/>
                <w:b/>
                <w:bCs/>
                <w:color w:val="000000" w:themeColor="text1"/>
                <w:sz w:val="20"/>
                <w:szCs w:val="20"/>
                <w:lang w:eastAsia="en-AU"/>
              </w:rPr>
              <w:t>Order</w:t>
            </w:r>
          </w:p>
        </w:tc>
        <w:tc>
          <w:tcPr>
            <w:tcW w:w="1369" w:type="pct"/>
            <w:tcBorders>
              <w:top w:val="single" w:sz="8" w:space="0" w:color="auto"/>
              <w:left w:val="nil"/>
              <w:bottom w:val="single" w:sz="8" w:space="0" w:color="auto"/>
              <w:right w:val="nil"/>
            </w:tcBorders>
            <w:shd w:val="clear" w:color="auto" w:fill="auto"/>
            <w:hideMark/>
          </w:tcPr>
          <w:p w14:paraId="7349E696" w14:textId="77777777" w:rsidR="00BF4528" w:rsidRPr="000D0558" w:rsidRDefault="00BF4528" w:rsidP="00336B69">
            <w:pPr>
              <w:spacing w:after="0" w:line="240" w:lineRule="auto"/>
              <w:contextualSpacing/>
              <w:rPr>
                <w:rFonts w:ascii="Times New Roman" w:eastAsia="Times New Roman" w:hAnsi="Times New Roman" w:cs="Times New Roman"/>
                <w:b/>
                <w:bCs/>
                <w:color w:val="000000" w:themeColor="text1"/>
                <w:sz w:val="20"/>
                <w:szCs w:val="20"/>
                <w:lang w:val="en-AU" w:eastAsia="en-AU"/>
              </w:rPr>
            </w:pPr>
            <w:r w:rsidRPr="000D0558">
              <w:rPr>
                <w:rFonts w:ascii="Times New Roman" w:eastAsia="Times New Roman" w:hAnsi="Times New Roman" w:cs="Times New Roman"/>
                <w:b/>
                <w:bCs/>
                <w:color w:val="000000" w:themeColor="text1"/>
                <w:sz w:val="20"/>
                <w:szCs w:val="20"/>
                <w:lang w:eastAsia="en-AU"/>
              </w:rPr>
              <w:t>Description</w:t>
            </w:r>
          </w:p>
        </w:tc>
        <w:tc>
          <w:tcPr>
            <w:tcW w:w="1101" w:type="pct"/>
            <w:tcBorders>
              <w:top w:val="single" w:sz="8" w:space="0" w:color="auto"/>
              <w:left w:val="nil"/>
              <w:bottom w:val="single" w:sz="8" w:space="0" w:color="auto"/>
              <w:right w:val="nil"/>
            </w:tcBorders>
            <w:shd w:val="clear" w:color="auto" w:fill="auto"/>
            <w:hideMark/>
          </w:tcPr>
          <w:p w14:paraId="75200279" w14:textId="77777777" w:rsidR="00BF4528" w:rsidRPr="000D0558" w:rsidRDefault="00BF4528" w:rsidP="00336B69">
            <w:pPr>
              <w:spacing w:after="0" w:line="240" w:lineRule="auto"/>
              <w:contextualSpacing/>
              <w:rPr>
                <w:rFonts w:ascii="Times New Roman" w:eastAsia="Times New Roman" w:hAnsi="Times New Roman" w:cs="Times New Roman"/>
                <w:b/>
                <w:bCs/>
                <w:color w:val="000000" w:themeColor="text1"/>
                <w:sz w:val="20"/>
                <w:szCs w:val="20"/>
                <w:lang w:val="en-AU" w:eastAsia="en-AU"/>
              </w:rPr>
            </w:pPr>
            <w:r w:rsidRPr="000D0558">
              <w:rPr>
                <w:rFonts w:ascii="Times New Roman" w:eastAsia="Times New Roman" w:hAnsi="Times New Roman" w:cs="Times New Roman"/>
                <w:b/>
                <w:bCs/>
                <w:color w:val="000000" w:themeColor="text1"/>
                <w:sz w:val="20"/>
                <w:szCs w:val="20"/>
                <w:lang w:eastAsia="en-AU"/>
              </w:rPr>
              <w:t>Total patients</w:t>
            </w:r>
          </w:p>
        </w:tc>
        <w:tc>
          <w:tcPr>
            <w:tcW w:w="1429" w:type="pct"/>
            <w:tcBorders>
              <w:top w:val="single" w:sz="8" w:space="0" w:color="auto"/>
              <w:left w:val="nil"/>
              <w:bottom w:val="single" w:sz="8" w:space="0" w:color="auto"/>
              <w:right w:val="nil"/>
            </w:tcBorders>
            <w:shd w:val="clear" w:color="auto" w:fill="auto"/>
            <w:hideMark/>
          </w:tcPr>
          <w:p w14:paraId="680BD111" w14:textId="77777777" w:rsidR="00BF4528" w:rsidRPr="000D0558" w:rsidRDefault="00BF4528" w:rsidP="00336B69">
            <w:pPr>
              <w:spacing w:after="0" w:line="240" w:lineRule="auto"/>
              <w:contextualSpacing/>
              <w:rPr>
                <w:rFonts w:ascii="Times New Roman" w:eastAsia="Times New Roman" w:hAnsi="Times New Roman" w:cs="Times New Roman"/>
                <w:b/>
                <w:bCs/>
                <w:color w:val="000000" w:themeColor="text1"/>
                <w:sz w:val="20"/>
                <w:szCs w:val="20"/>
                <w:lang w:val="en-AU" w:eastAsia="en-AU"/>
              </w:rPr>
            </w:pPr>
            <w:r w:rsidRPr="000D0558">
              <w:rPr>
                <w:rFonts w:ascii="Times New Roman" w:eastAsia="Times New Roman" w:hAnsi="Times New Roman" w:cs="Times New Roman"/>
                <w:b/>
                <w:bCs/>
                <w:color w:val="000000" w:themeColor="text1"/>
                <w:sz w:val="20"/>
                <w:szCs w:val="20"/>
                <w:lang w:eastAsia="en-AU"/>
              </w:rPr>
              <w:t>% Changed from the previous step</w:t>
            </w:r>
          </w:p>
        </w:tc>
      </w:tr>
      <w:tr w:rsidR="000D0558" w:rsidRPr="000D0558" w14:paraId="0A5B9C49" w14:textId="77777777" w:rsidTr="009E7888">
        <w:trPr>
          <w:trHeight w:val="20"/>
        </w:trPr>
        <w:tc>
          <w:tcPr>
            <w:tcW w:w="5000" w:type="pct"/>
            <w:gridSpan w:val="4"/>
            <w:tcBorders>
              <w:top w:val="single" w:sz="8" w:space="0" w:color="auto"/>
              <w:left w:val="nil"/>
              <w:bottom w:val="nil"/>
              <w:right w:val="nil"/>
            </w:tcBorders>
            <w:shd w:val="clear" w:color="auto" w:fill="auto"/>
            <w:noWrap/>
            <w:hideMark/>
          </w:tcPr>
          <w:p w14:paraId="1793561F" w14:textId="77777777" w:rsidR="00BF4528" w:rsidRPr="000D0558" w:rsidRDefault="00BF4528" w:rsidP="00336B69">
            <w:pPr>
              <w:spacing w:after="0" w:line="240" w:lineRule="auto"/>
              <w:contextualSpacing/>
              <w:rPr>
                <w:rFonts w:ascii="Times New Roman" w:eastAsia="Times New Roman" w:hAnsi="Times New Roman" w:cs="Times New Roman"/>
                <w:b/>
                <w:bCs/>
                <w:color w:val="000000" w:themeColor="text1"/>
                <w:sz w:val="22"/>
                <w:szCs w:val="22"/>
                <w:lang w:val="en-AU" w:eastAsia="en-AU"/>
              </w:rPr>
            </w:pPr>
            <w:r w:rsidRPr="000D0558">
              <w:rPr>
                <w:rFonts w:ascii="Times New Roman" w:eastAsia="Times New Roman" w:hAnsi="Times New Roman" w:cs="Times New Roman"/>
                <w:b/>
                <w:bCs/>
                <w:color w:val="000000" w:themeColor="text1"/>
                <w:sz w:val="22"/>
                <w:szCs w:val="22"/>
                <w:lang w:val="en-AU" w:eastAsia="en-AU"/>
              </w:rPr>
              <w:t>Database 1: Patients in substance use treatment</w:t>
            </w:r>
          </w:p>
        </w:tc>
      </w:tr>
      <w:tr w:rsidR="000D0558" w:rsidRPr="000D0558" w14:paraId="04250EF3" w14:textId="77777777" w:rsidTr="009E7888">
        <w:trPr>
          <w:trHeight w:val="20"/>
        </w:trPr>
        <w:tc>
          <w:tcPr>
            <w:tcW w:w="1101" w:type="pct"/>
            <w:tcBorders>
              <w:top w:val="nil"/>
              <w:left w:val="nil"/>
              <w:bottom w:val="nil"/>
              <w:right w:val="nil"/>
            </w:tcBorders>
            <w:shd w:val="clear" w:color="auto" w:fill="auto"/>
            <w:hideMark/>
          </w:tcPr>
          <w:p w14:paraId="778758C2"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1</w:t>
            </w:r>
          </w:p>
        </w:tc>
        <w:tc>
          <w:tcPr>
            <w:tcW w:w="1369" w:type="pct"/>
            <w:tcBorders>
              <w:top w:val="nil"/>
              <w:left w:val="nil"/>
              <w:bottom w:val="nil"/>
              <w:right w:val="nil"/>
            </w:tcBorders>
            <w:shd w:val="clear" w:color="auto" w:fill="auto"/>
            <w:hideMark/>
          </w:tcPr>
          <w:p w14:paraId="1E650C2E"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Individuals with ongoing SUT between 2010 and 2019</w:t>
            </w:r>
          </w:p>
        </w:tc>
        <w:tc>
          <w:tcPr>
            <w:tcW w:w="1101" w:type="pct"/>
            <w:tcBorders>
              <w:top w:val="nil"/>
              <w:left w:val="nil"/>
              <w:bottom w:val="nil"/>
              <w:right w:val="nil"/>
            </w:tcBorders>
            <w:shd w:val="clear" w:color="auto" w:fill="auto"/>
            <w:hideMark/>
          </w:tcPr>
          <w:p w14:paraId="25910460"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85,048</w:t>
            </w:r>
          </w:p>
        </w:tc>
        <w:tc>
          <w:tcPr>
            <w:tcW w:w="1429" w:type="pct"/>
            <w:tcBorders>
              <w:top w:val="nil"/>
              <w:left w:val="nil"/>
              <w:bottom w:val="nil"/>
              <w:right w:val="nil"/>
            </w:tcBorders>
            <w:shd w:val="clear" w:color="auto" w:fill="auto"/>
            <w:hideMark/>
          </w:tcPr>
          <w:p w14:paraId="47618B2D"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100%</w:t>
            </w:r>
          </w:p>
        </w:tc>
      </w:tr>
      <w:tr w:rsidR="000D0558" w:rsidRPr="000D0558" w14:paraId="53A0B196" w14:textId="77777777" w:rsidTr="009E7888">
        <w:trPr>
          <w:trHeight w:val="20"/>
        </w:trPr>
        <w:tc>
          <w:tcPr>
            <w:tcW w:w="5000" w:type="pct"/>
            <w:gridSpan w:val="4"/>
            <w:tcBorders>
              <w:top w:val="nil"/>
              <w:left w:val="nil"/>
              <w:bottom w:val="nil"/>
              <w:right w:val="nil"/>
            </w:tcBorders>
            <w:shd w:val="clear" w:color="auto" w:fill="auto"/>
            <w:noWrap/>
            <w:hideMark/>
          </w:tcPr>
          <w:p w14:paraId="1CBB2C56" w14:textId="6795FBE7" w:rsidR="00BF4528" w:rsidRPr="000D0558" w:rsidRDefault="00BF4528" w:rsidP="00336B69">
            <w:pPr>
              <w:spacing w:after="0" w:line="240" w:lineRule="auto"/>
              <w:contextualSpacing/>
              <w:rPr>
                <w:rFonts w:ascii="Times New Roman" w:eastAsia="Times New Roman" w:hAnsi="Times New Roman" w:cs="Times New Roman"/>
                <w:b/>
                <w:bCs/>
                <w:color w:val="000000" w:themeColor="text1"/>
                <w:sz w:val="22"/>
                <w:szCs w:val="22"/>
                <w:lang w:val="en-AU" w:eastAsia="en-AU"/>
              </w:rPr>
            </w:pPr>
            <w:r w:rsidRPr="000D0558">
              <w:rPr>
                <w:rFonts w:ascii="Times New Roman" w:eastAsia="Times New Roman" w:hAnsi="Times New Roman" w:cs="Times New Roman"/>
                <w:b/>
                <w:bCs/>
                <w:color w:val="000000" w:themeColor="text1"/>
                <w:sz w:val="22"/>
                <w:szCs w:val="22"/>
                <w:lang w:val="en-AU" w:eastAsia="en-AU"/>
              </w:rPr>
              <w:t xml:space="preserve">Database 2: Prosecutor's Office information </w:t>
            </w:r>
          </w:p>
        </w:tc>
      </w:tr>
      <w:tr w:rsidR="000D0558" w:rsidRPr="000D0558" w14:paraId="2A6696CE" w14:textId="77777777" w:rsidTr="009E7888">
        <w:trPr>
          <w:trHeight w:val="20"/>
        </w:trPr>
        <w:tc>
          <w:tcPr>
            <w:tcW w:w="1101" w:type="pct"/>
            <w:tcBorders>
              <w:top w:val="nil"/>
              <w:left w:val="nil"/>
              <w:bottom w:val="nil"/>
              <w:right w:val="nil"/>
            </w:tcBorders>
            <w:shd w:val="clear" w:color="auto" w:fill="auto"/>
            <w:noWrap/>
            <w:hideMark/>
          </w:tcPr>
          <w:p w14:paraId="56C9B93B"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2"/>
                <w:szCs w:val="22"/>
                <w:lang w:val="en-AU" w:eastAsia="en-AU"/>
              </w:rPr>
            </w:pPr>
            <w:r w:rsidRPr="000D0558">
              <w:rPr>
                <w:rFonts w:ascii="Times New Roman" w:eastAsia="Times New Roman" w:hAnsi="Times New Roman" w:cs="Times New Roman"/>
                <w:color w:val="000000" w:themeColor="text1"/>
                <w:sz w:val="22"/>
                <w:szCs w:val="22"/>
                <w:lang w:val="en-AU" w:eastAsia="en-AU"/>
              </w:rPr>
              <w:t>1</w:t>
            </w:r>
          </w:p>
        </w:tc>
        <w:tc>
          <w:tcPr>
            <w:tcW w:w="1369" w:type="pct"/>
            <w:tcBorders>
              <w:top w:val="nil"/>
              <w:left w:val="nil"/>
              <w:bottom w:val="nil"/>
              <w:right w:val="nil"/>
            </w:tcBorders>
            <w:shd w:val="clear" w:color="auto" w:fill="auto"/>
            <w:hideMark/>
          </w:tcPr>
          <w:p w14:paraId="13D4024C"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Patients of Database 1 that had records in the Prosecutor’s Office</w:t>
            </w:r>
          </w:p>
        </w:tc>
        <w:tc>
          <w:tcPr>
            <w:tcW w:w="1101" w:type="pct"/>
            <w:tcBorders>
              <w:top w:val="nil"/>
              <w:left w:val="nil"/>
              <w:bottom w:val="nil"/>
              <w:right w:val="nil"/>
            </w:tcBorders>
            <w:shd w:val="clear" w:color="auto" w:fill="auto"/>
            <w:hideMark/>
          </w:tcPr>
          <w:p w14:paraId="4768ECBC"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74,833</w:t>
            </w:r>
          </w:p>
        </w:tc>
        <w:tc>
          <w:tcPr>
            <w:tcW w:w="1429" w:type="pct"/>
            <w:tcBorders>
              <w:top w:val="nil"/>
              <w:left w:val="nil"/>
              <w:bottom w:val="nil"/>
              <w:right w:val="nil"/>
            </w:tcBorders>
            <w:shd w:val="clear" w:color="auto" w:fill="auto"/>
            <w:noWrap/>
            <w:hideMark/>
          </w:tcPr>
          <w:p w14:paraId="1F4EBAF2"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val="en-AU" w:eastAsia="en-AU"/>
              </w:rPr>
              <w:t>100%</w:t>
            </w:r>
          </w:p>
        </w:tc>
      </w:tr>
      <w:tr w:rsidR="000D0558" w:rsidRPr="000D0558" w14:paraId="50A75ED6" w14:textId="77777777" w:rsidTr="009E7888">
        <w:trPr>
          <w:trHeight w:val="20"/>
        </w:trPr>
        <w:tc>
          <w:tcPr>
            <w:tcW w:w="1101" w:type="pct"/>
            <w:tcBorders>
              <w:top w:val="nil"/>
              <w:left w:val="nil"/>
              <w:bottom w:val="nil"/>
              <w:right w:val="nil"/>
            </w:tcBorders>
            <w:shd w:val="clear" w:color="auto" w:fill="auto"/>
            <w:hideMark/>
          </w:tcPr>
          <w:p w14:paraId="3CB41BDA"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2</w:t>
            </w:r>
          </w:p>
        </w:tc>
        <w:tc>
          <w:tcPr>
            <w:tcW w:w="1369" w:type="pct"/>
            <w:tcBorders>
              <w:top w:val="nil"/>
              <w:left w:val="nil"/>
              <w:bottom w:val="nil"/>
              <w:right w:val="nil"/>
            </w:tcBorders>
            <w:shd w:val="clear" w:color="auto" w:fill="auto"/>
            <w:hideMark/>
          </w:tcPr>
          <w:p w14:paraId="649D4AD1" w14:textId="1F37D3E9"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Exclude</w:t>
            </w:r>
            <w:r w:rsidR="0061264A">
              <w:rPr>
                <w:rFonts w:ascii="Times New Roman" w:eastAsia="Times New Roman" w:hAnsi="Times New Roman" w:cs="Times New Roman"/>
                <w:color w:val="000000" w:themeColor="text1"/>
                <w:sz w:val="20"/>
                <w:szCs w:val="20"/>
                <w:lang w:eastAsia="en-AU"/>
              </w:rPr>
              <w:t>d</w:t>
            </w:r>
            <w:r w:rsidRPr="000D0558">
              <w:rPr>
                <w:rFonts w:ascii="Times New Roman" w:eastAsia="Times New Roman" w:hAnsi="Times New Roman" w:cs="Times New Roman"/>
                <w:color w:val="000000" w:themeColor="text1"/>
                <w:sz w:val="20"/>
                <w:szCs w:val="20"/>
                <w:lang w:eastAsia="en-AU"/>
              </w:rPr>
              <w:t xml:space="preserve"> records with dates of commission after November 13</w:t>
            </w:r>
            <w:r w:rsidRPr="000D0558">
              <w:rPr>
                <w:rFonts w:ascii="Times New Roman" w:eastAsia="Times New Roman" w:hAnsi="Times New Roman" w:cs="Times New Roman"/>
                <w:color w:val="000000" w:themeColor="text1"/>
                <w:sz w:val="20"/>
                <w:szCs w:val="20"/>
                <w:vertAlign w:val="superscript"/>
                <w:lang w:eastAsia="en-AU"/>
              </w:rPr>
              <w:t>th</w:t>
            </w:r>
            <w:r w:rsidRPr="000D0558">
              <w:rPr>
                <w:rFonts w:ascii="Times New Roman" w:eastAsia="Times New Roman" w:hAnsi="Times New Roman" w:cs="Times New Roman"/>
                <w:color w:val="000000" w:themeColor="text1"/>
                <w:sz w:val="20"/>
                <w:szCs w:val="20"/>
                <w:lang w:eastAsia="en-AU"/>
              </w:rPr>
              <w:t>, 2019 (n= 47)</w:t>
            </w:r>
          </w:p>
        </w:tc>
        <w:tc>
          <w:tcPr>
            <w:tcW w:w="1101" w:type="pct"/>
            <w:tcBorders>
              <w:top w:val="nil"/>
              <w:left w:val="nil"/>
              <w:bottom w:val="nil"/>
              <w:right w:val="nil"/>
            </w:tcBorders>
            <w:shd w:val="clear" w:color="auto" w:fill="auto"/>
            <w:hideMark/>
          </w:tcPr>
          <w:p w14:paraId="014C1EDA"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74,786</w:t>
            </w:r>
          </w:p>
        </w:tc>
        <w:tc>
          <w:tcPr>
            <w:tcW w:w="1429" w:type="pct"/>
            <w:tcBorders>
              <w:top w:val="nil"/>
              <w:left w:val="nil"/>
              <w:bottom w:val="nil"/>
              <w:right w:val="nil"/>
            </w:tcBorders>
            <w:shd w:val="clear" w:color="auto" w:fill="auto"/>
            <w:hideMark/>
          </w:tcPr>
          <w:p w14:paraId="60484C63"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99.90%</w:t>
            </w:r>
          </w:p>
        </w:tc>
      </w:tr>
      <w:tr w:rsidR="000D0558" w:rsidRPr="000D0558" w14:paraId="03838490" w14:textId="77777777" w:rsidTr="009E7888">
        <w:trPr>
          <w:trHeight w:val="20"/>
        </w:trPr>
        <w:tc>
          <w:tcPr>
            <w:tcW w:w="1101" w:type="pct"/>
            <w:tcBorders>
              <w:top w:val="nil"/>
              <w:left w:val="nil"/>
              <w:bottom w:val="nil"/>
              <w:right w:val="nil"/>
            </w:tcBorders>
            <w:shd w:val="clear" w:color="auto" w:fill="auto"/>
            <w:hideMark/>
          </w:tcPr>
          <w:p w14:paraId="3FEE1A20"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3</w:t>
            </w:r>
          </w:p>
        </w:tc>
        <w:tc>
          <w:tcPr>
            <w:tcW w:w="1369" w:type="pct"/>
            <w:tcBorders>
              <w:top w:val="nil"/>
              <w:left w:val="nil"/>
              <w:bottom w:val="nil"/>
              <w:right w:val="nil"/>
            </w:tcBorders>
            <w:shd w:val="clear" w:color="auto" w:fill="auto"/>
            <w:hideMark/>
          </w:tcPr>
          <w:p w14:paraId="2C6D040F"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 xml:space="preserve">Erased records with missing information, discrepancies in ages between SENDA, and aberrant ages of commission (n= </w:t>
            </w:r>
            <w:commentRangeStart w:id="7"/>
            <w:commentRangeStart w:id="8"/>
            <w:r w:rsidRPr="000D0558">
              <w:rPr>
                <w:rFonts w:ascii="Times New Roman" w:eastAsia="Times New Roman" w:hAnsi="Times New Roman" w:cs="Times New Roman"/>
                <w:color w:val="000000" w:themeColor="text1"/>
                <w:sz w:val="20"/>
                <w:szCs w:val="20"/>
                <w:lang w:eastAsia="en-AU"/>
              </w:rPr>
              <w:t>41</w:t>
            </w:r>
            <w:commentRangeEnd w:id="7"/>
            <w:r w:rsidR="0084654F" w:rsidRPr="000D0558">
              <w:rPr>
                <w:rStyle w:val="Refdecomentario"/>
                <w:rFonts w:ascii="Times New Roman" w:hAnsi="Times New Roman" w:cs="Times New Roman"/>
                <w:color w:val="000000" w:themeColor="text1"/>
              </w:rPr>
              <w:commentReference w:id="7"/>
            </w:r>
            <w:commentRangeEnd w:id="8"/>
            <w:r w:rsidR="00E50EFD">
              <w:rPr>
                <w:rStyle w:val="Refdecomentario"/>
              </w:rPr>
              <w:commentReference w:id="8"/>
            </w:r>
            <w:r w:rsidRPr="000D0558">
              <w:rPr>
                <w:rFonts w:ascii="Times New Roman" w:eastAsia="Times New Roman" w:hAnsi="Times New Roman" w:cs="Times New Roman"/>
                <w:color w:val="000000" w:themeColor="text1"/>
                <w:sz w:val="20"/>
                <w:szCs w:val="20"/>
                <w:lang w:eastAsia="en-AU"/>
              </w:rPr>
              <w:t>)</w:t>
            </w:r>
          </w:p>
        </w:tc>
        <w:tc>
          <w:tcPr>
            <w:tcW w:w="1101" w:type="pct"/>
            <w:tcBorders>
              <w:top w:val="nil"/>
              <w:left w:val="nil"/>
              <w:bottom w:val="nil"/>
              <w:right w:val="nil"/>
            </w:tcBorders>
            <w:shd w:val="clear" w:color="auto" w:fill="auto"/>
            <w:hideMark/>
          </w:tcPr>
          <w:p w14:paraId="6D418365"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74,745</w:t>
            </w:r>
          </w:p>
        </w:tc>
        <w:tc>
          <w:tcPr>
            <w:tcW w:w="1429" w:type="pct"/>
            <w:tcBorders>
              <w:top w:val="nil"/>
              <w:left w:val="nil"/>
              <w:bottom w:val="nil"/>
              <w:right w:val="nil"/>
            </w:tcBorders>
            <w:shd w:val="clear" w:color="auto" w:fill="auto"/>
            <w:hideMark/>
          </w:tcPr>
          <w:p w14:paraId="055AB2A1"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99.90%</w:t>
            </w:r>
          </w:p>
        </w:tc>
      </w:tr>
      <w:tr w:rsidR="000D0558" w:rsidRPr="000D0558" w14:paraId="66A1F670" w14:textId="77777777" w:rsidTr="009E7888">
        <w:trPr>
          <w:trHeight w:val="20"/>
        </w:trPr>
        <w:tc>
          <w:tcPr>
            <w:tcW w:w="1101" w:type="pct"/>
            <w:tcBorders>
              <w:top w:val="nil"/>
              <w:left w:val="nil"/>
              <w:bottom w:val="nil"/>
              <w:right w:val="nil"/>
            </w:tcBorders>
            <w:shd w:val="clear" w:color="auto" w:fill="auto"/>
            <w:hideMark/>
          </w:tcPr>
          <w:p w14:paraId="67813305"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4</w:t>
            </w:r>
          </w:p>
        </w:tc>
        <w:tc>
          <w:tcPr>
            <w:tcW w:w="1369" w:type="pct"/>
            <w:tcBorders>
              <w:top w:val="nil"/>
              <w:left w:val="nil"/>
              <w:bottom w:val="nil"/>
              <w:right w:val="nil"/>
            </w:tcBorders>
            <w:shd w:val="clear" w:color="auto" w:fill="auto"/>
            <w:hideMark/>
          </w:tcPr>
          <w:p w14:paraId="628F352F" w14:textId="52E412DA"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Exclude</w:t>
            </w:r>
            <w:r w:rsidR="00F3696A">
              <w:rPr>
                <w:rFonts w:ascii="Times New Roman" w:eastAsia="Times New Roman" w:hAnsi="Times New Roman" w:cs="Times New Roman"/>
                <w:color w:val="000000" w:themeColor="text1"/>
                <w:sz w:val="20"/>
                <w:szCs w:val="20"/>
                <w:lang w:eastAsia="en-AU"/>
              </w:rPr>
              <w:t>d</w:t>
            </w:r>
            <w:r w:rsidRPr="000D0558">
              <w:rPr>
                <w:rFonts w:ascii="Times New Roman" w:eastAsia="Times New Roman" w:hAnsi="Times New Roman" w:cs="Times New Roman"/>
                <w:color w:val="000000" w:themeColor="text1"/>
                <w:sz w:val="20"/>
                <w:szCs w:val="20"/>
                <w:lang w:eastAsia="en-AU"/>
              </w:rPr>
              <w:t xml:space="preserve"> records with at least one of the conditions: administrative annulment, grouped to another criminal case, commission dates earlier than January 01, 2010</w:t>
            </w:r>
            <w:r w:rsidR="0084654F" w:rsidRPr="000D0558">
              <w:rPr>
                <w:rFonts w:ascii="Times New Roman" w:eastAsia="Times New Roman" w:hAnsi="Times New Roman" w:cs="Times New Roman"/>
                <w:color w:val="000000" w:themeColor="text1"/>
                <w:sz w:val="20"/>
                <w:szCs w:val="20"/>
                <w:lang w:eastAsia="en-AU"/>
              </w:rPr>
              <w:t>, and</w:t>
            </w:r>
            <w:r w:rsidRPr="000D0558">
              <w:rPr>
                <w:rFonts w:ascii="Times New Roman" w:eastAsia="Times New Roman" w:hAnsi="Times New Roman" w:cs="Times New Roman"/>
                <w:color w:val="000000" w:themeColor="text1"/>
                <w:sz w:val="20"/>
                <w:szCs w:val="20"/>
                <w:lang w:eastAsia="en-AU"/>
              </w:rPr>
              <w:t xml:space="preserve"> duplicated records (n=</w:t>
            </w:r>
            <w:commentRangeStart w:id="9"/>
            <w:commentRangeStart w:id="10"/>
            <w:commentRangeStart w:id="11"/>
            <w:commentRangeStart w:id="12"/>
            <w:commentRangeEnd w:id="9"/>
            <w:r w:rsidR="00336B69" w:rsidRPr="000D0558">
              <w:rPr>
                <w:rStyle w:val="Refdecomentario"/>
                <w:rFonts w:ascii="Times New Roman" w:hAnsi="Times New Roman" w:cs="Times New Roman"/>
                <w:color w:val="000000" w:themeColor="text1"/>
              </w:rPr>
              <w:commentReference w:id="9"/>
            </w:r>
            <w:commentRangeEnd w:id="10"/>
            <w:r w:rsidR="00EA7A57" w:rsidRPr="000D0558">
              <w:rPr>
                <w:rStyle w:val="Refdecomentario"/>
                <w:rFonts w:ascii="Times New Roman" w:hAnsi="Times New Roman" w:cs="Times New Roman"/>
                <w:color w:val="000000" w:themeColor="text1"/>
              </w:rPr>
              <w:commentReference w:id="10"/>
            </w:r>
            <w:commentRangeEnd w:id="11"/>
            <w:r w:rsidR="00602B22" w:rsidRPr="000D0558">
              <w:rPr>
                <w:rStyle w:val="Refdecomentario"/>
                <w:rFonts w:ascii="Times New Roman" w:hAnsi="Times New Roman" w:cs="Times New Roman"/>
                <w:color w:val="000000" w:themeColor="text1"/>
              </w:rPr>
              <w:commentReference w:id="11"/>
            </w:r>
            <w:commentRangeEnd w:id="12"/>
            <w:r w:rsidR="00E50EFD">
              <w:rPr>
                <w:rStyle w:val="Refdecomentario"/>
              </w:rPr>
              <w:commentReference w:id="12"/>
            </w:r>
            <w:r w:rsidR="0084654F" w:rsidRPr="000D0558">
              <w:rPr>
                <w:rFonts w:ascii="Times New Roman" w:eastAsia="Times New Roman" w:hAnsi="Times New Roman" w:cs="Times New Roman"/>
                <w:color w:val="000000" w:themeColor="text1"/>
                <w:sz w:val="20"/>
                <w:szCs w:val="20"/>
                <w:lang w:eastAsia="en-AU"/>
              </w:rPr>
              <w:t>210</w:t>
            </w:r>
            <w:r w:rsidRPr="000D0558">
              <w:rPr>
                <w:rFonts w:ascii="Times New Roman" w:eastAsia="Times New Roman" w:hAnsi="Times New Roman" w:cs="Times New Roman"/>
                <w:color w:val="000000" w:themeColor="text1"/>
                <w:sz w:val="20"/>
                <w:szCs w:val="20"/>
                <w:lang w:eastAsia="en-AU"/>
              </w:rPr>
              <w:t>)</w:t>
            </w:r>
          </w:p>
        </w:tc>
        <w:tc>
          <w:tcPr>
            <w:tcW w:w="1101" w:type="pct"/>
            <w:tcBorders>
              <w:top w:val="nil"/>
              <w:left w:val="nil"/>
              <w:bottom w:val="nil"/>
              <w:right w:val="nil"/>
            </w:tcBorders>
            <w:shd w:val="clear" w:color="auto" w:fill="auto"/>
            <w:hideMark/>
          </w:tcPr>
          <w:p w14:paraId="2AF83B45"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74,535</w:t>
            </w:r>
          </w:p>
        </w:tc>
        <w:tc>
          <w:tcPr>
            <w:tcW w:w="1429" w:type="pct"/>
            <w:tcBorders>
              <w:top w:val="nil"/>
              <w:left w:val="nil"/>
              <w:bottom w:val="nil"/>
              <w:right w:val="nil"/>
            </w:tcBorders>
            <w:shd w:val="clear" w:color="auto" w:fill="auto"/>
            <w:hideMark/>
          </w:tcPr>
          <w:p w14:paraId="10068ED3"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99.70%</w:t>
            </w:r>
          </w:p>
        </w:tc>
      </w:tr>
      <w:tr w:rsidR="000D0558" w:rsidRPr="000D0558" w14:paraId="737202AF" w14:textId="77777777" w:rsidTr="009E7888">
        <w:trPr>
          <w:trHeight w:val="20"/>
        </w:trPr>
        <w:tc>
          <w:tcPr>
            <w:tcW w:w="1101" w:type="pct"/>
            <w:tcBorders>
              <w:top w:val="nil"/>
              <w:left w:val="nil"/>
              <w:bottom w:val="nil"/>
              <w:right w:val="nil"/>
            </w:tcBorders>
            <w:shd w:val="clear" w:color="auto" w:fill="auto"/>
            <w:hideMark/>
          </w:tcPr>
          <w:p w14:paraId="6E7812F5"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val="en-AU" w:eastAsia="en-AU"/>
              </w:rPr>
              <w:t>5</w:t>
            </w:r>
          </w:p>
        </w:tc>
        <w:tc>
          <w:tcPr>
            <w:tcW w:w="1369" w:type="pct"/>
            <w:tcBorders>
              <w:top w:val="nil"/>
              <w:left w:val="nil"/>
              <w:bottom w:val="nil"/>
              <w:right w:val="nil"/>
            </w:tcBorders>
            <w:shd w:val="clear" w:color="auto" w:fill="auto"/>
            <w:hideMark/>
          </w:tcPr>
          <w:p w14:paraId="0F7C2CE7" w14:textId="330C6C7B"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val="en-AU" w:eastAsia="en-AU"/>
              </w:rPr>
              <w:t>Exclude</w:t>
            </w:r>
            <w:r w:rsidR="00C2579D" w:rsidRPr="000D0558">
              <w:rPr>
                <w:rFonts w:ascii="Times New Roman" w:eastAsia="Times New Roman" w:hAnsi="Times New Roman" w:cs="Times New Roman"/>
                <w:color w:val="000000" w:themeColor="text1"/>
                <w:sz w:val="20"/>
                <w:szCs w:val="20"/>
                <w:lang w:val="en-AU" w:eastAsia="en-AU"/>
              </w:rPr>
              <w:t>d</w:t>
            </w:r>
            <w:r w:rsidRPr="000D0558">
              <w:rPr>
                <w:rFonts w:ascii="Times New Roman" w:eastAsia="Times New Roman" w:hAnsi="Times New Roman" w:cs="Times New Roman"/>
                <w:color w:val="000000" w:themeColor="text1"/>
                <w:sz w:val="20"/>
                <w:szCs w:val="20"/>
                <w:lang w:val="en-AU" w:eastAsia="en-AU"/>
              </w:rPr>
              <w:t xml:space="preserve"> records of patients with at least one of the following conditions: found as a victim </w:t>
            </w:r>
            <w:commentRangeStart w:id="13"/>
            <w:commentRangeStart w:id="14"/>
            <w:commentRangeStart w:id="15"/>
            <w:commentRangeStart w:id="16"/>
            <w:r w:rsidRPr="000D0558">
              <w:rPr>
                <w:rFonts w:ascii="Times New Roman" w:eastAsia="Times New Roman" w:hAnsi="Times New Roman" w:cs="Times New Roman"/>
                <w:color w:val="000000" w:themeColor="text1"/>
                <w:sz w:val="20"/>
                <w:szCs w:val="20"/>
                <w:lang w:val="en-AU" w:eastAsia="en-AU"/>
              </w:rPr>
              <w:t xml:space="preserve">(n=20,624), if the patient did not receive a sentence (n=23,667) </w:t>
            </w:r>
            <w:commentRangeEnd w:id="13"/>
            <w:r w:rsidR="00336B69" w:rsidRPr="000D0558">
              <w:rPr>
                <w:rStyle w:val="Refdecomentario"/>
                <w:rFonts w:ascii="Times New Roman" w:hAnsi="Times New Roman" w:cs="Times New Roman"/>
                <w:color w:val="000000" w:themeColor="text1"/>
              </w:rPr>
              <w:commentReference w:id="13"/>
            </w:r>
            <w:commentRangeEnd w:id="14"/>
            <w:r w:rsidR="008B0FDA" w:rsidRPr="000D0558">
              <w:rPr>
                <w:rStyle w:val="Refdecomentario"/>
                <w:rFonts w:ascii="Times New Roman" w:hAnsi="Times New Roman" w:cs="Times New Roman"/>
                <w:color w:val="000000" w:themeColor="text1"/>
              </w:rPr>
              <w:commentReference w:id="14"/>
            </w:r>
            <w:commentRangeEnd w:id="15"/>
            <w:r w:rsidR="008B0FDA" w:rsidRPr="000D0558">
              <w:rPr>
                <w:rStyle w:val="Refdecomentario"/>
                <w:rFonts w:ascii="Times New Roman" w:hAnsi="Times New Roman" w:cs="Times New Roman"/>
                <w:color w:val="000000" w:themeColor="text1"/>
              </w:rPr>
              <w:commentReference w:id="15"/>
            </w:r>
            <w:commentRangeEnd w:id="16"/>
            <w:r w:rsidR="00E50EFD">
              <w:rPr>
                <w:rStyle w:val="Refdecomentario"/>
              </w:rPr>
              <w:commentReference w:id="16"/>
            </w:r>
          </w:p>
        </w:tc>
        <w:tc>
          <w:tcPr>
            <w:tcW w:w="1101" w:type="pct"/>
            <w:tcBorders>
              <w:top w:val="nil"/>
              <w:left w:val="nil"/>
              <w:bottom w:val="nil"/>
              <w:right w:val="nil"/>
            </w:tcBorders>
            <w:shd w:val="clear" w:color="auto" w:fill="auto"/>
            <w:hideMark/>
          </w:tcPr>
          <w:p w14:paraId="29D362FA"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val="en-AU" w:eastAsia="en-AU"/>
              </w:rPr>
              <w:t>49,970</w:t>
            </w:r>
          </w:p>
        </w:tc>
        <w:tc>
          <w:tcPr>
            <w:tcW w:w="1429" w:type="pct"/>
            <w:tcBorders>
              <w:top w:val="nil"/>
              <w:left w:val="nil"/>
              <w:bottom w:val="nil"/>
              <w:right w:val="nil"/>
            </w:tcBorders>
            <w:shd w:val="clear" w:color="auto" w:fill="auto"/>
            <w:hideMark/>
          </w:tcPr>
          <w:p w14:paraId="2D88C81E"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val="en-AU" w:eastAsia="en-AU"/>
              </w:rPr>
              <w:t>67.04%</w:t>
            </w:r>
          </w:p>
        </w:tc>
      </w:tr>
      <w:tr w:rsidR="000D0558" w:rsidRPr="000D0558" w14:paraId="160C6B6E" w14:textId="77777777" w:rsidTr="009E7888">
        <w:trPr>
          <w:trHeight w:val="20"/>
        </w:trPr>
        <w:tc>
          <w:tcPr>
            <w:tcW w:w="5000" w:type="pct"/>
            <w:gridSpan w:val="4"/>
            <w:tcBorders>
              <w:top w:val="nil"/>
              <w:left w:val="nil"/>
              <w:bottom w:val="nil"/>
              <w:right w:val="nil"/>
            </w:tcBorders>
            <w:shd w:val="clear" w:color="auto" w:fill="auto"/>
            <w:noWrap/>
            <w:hideMark/>
          </w:tcPr>
          <w:p w14:paraId="77DDE0F7" w14:textId="7E610E56" w:rsidR="00BF4528" w:rsidRPr="000D0558" w:rsidRDefault="00BF4528" w:rsidP="00336B69">
            <w:pPr>
              <w:spacing w:after="0" w:line="240" w:lineRule="auto"/>
              <w:contextualSpacing/>
              <w:rPr>
                <w:rFonts w:ascii="Times New Roman" w:eastAsia="Times New Roman" w:hAnsi="Times New Roman" w:cs="Times New Roman"/>
                <w:b/>
                <w:bCs/>
                <w:color w:val="000000" w:themeColor="text1"/>
                <w:sz w:val="22"/>
                <w:szCs w:val="22"/>
                <w:lang w:val="en-AU" w:eastAsia="en-AU"/>
              </w:rPr>
            </w:pPr>
            <w:r w:rsidRPr="000D0558">
              <w:rPr>
                <w:rFonts w:ascii="Times New Roman" w:eastAsia="Times New Roman" w:hAnsi="Times New Roman" w:cs="Times New Roman"/>
                <w:b/>
                <w:bCs/>
                <w:color w:val="000000" w:themeColor="text1"/>
                <w:sz w:val="22"/>
                <w:szCs w:val="22"/>
                <w:lang w:val="en-AU" w:eastAsia="en-AU"/>
              </w:rPr>
              <w:t xml:space="preserve">Database </w:t>
            </w:r>
            <w:r w:rsidR="00EA1E7A" w:rsidRPr="000D0558">
              <w:rPr>
                <w:rFonts w:ascii="Times New Roman" w:eastAsia="Times New Roman" w:hAnsi="Times New Roman" w:cs="Times New Roman"/>
                <w:b/>
                <w:bCs/>
                <w:color w:val="000000" w:themeColor="text1"/>
                <w:sz w:val="22"/>
                <w:szCs w:val="22"/>
                <w:lang w:val="en-AU" w:eastAsia="en-AU"/>
              </w:rPr>
              <w:t>3</w:t>
            </w:r>
            <w:r w:rsidRPr="000D0558">
              <w:rPr>
                <w:rFonts w:ascii="Times New Roman" w:eastAsia="Times New Roman" w:hAnsi="Times New Roman" w:cs="Times New Roman"/>
                <w:b/>
                <w:bCs/>
                <w:color w:val="000000" w:themeColor="text1"/>
                <w:sz w:val="22"/>
                <w:szCs w:val="22"/>
                <w:lang w:val="en-AU" w:eastAsia="en-AU"/>
              </w:rPr>
              <w:t>: Joined database (Database 1 + Database 2)</w:t>
            </w:r>
          </w:p>
        </w:tc>
      </w:tr>
      <w:tr w:rsidR="000D0558" w:rsidRPr="000D0558" w14:paraId="26C9CB10" w14:textId="77777777" w:rsidTr="009E7888">
        <w:trPr>
          <w:trHeight w:val="20"/>
        </w:trPr>
        <w:tc>
          <w:tcPr>
            <w:tcW w:w="1101" w:type="pct"/>
            <w:tcBorders>
              <w:top w:val="nil"/>
              <w:left w:val="nil"/>
              <w:bottom w:val="nil"/>
              <w:right w:val="nil"/>
            </w:tcBorders>
            <w:shd w:val="clear" w:color="auto" w:fill="auto"/>
            <w:hideMark/>
          </w:tcPr>
          <w:p w14:paraId="75820CA3"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1</w:t>
            </w:r>
          </w:p>
        </w:tc>
        <w:tc>
          <w:tcPr>
            <w:tcW w:w="1369" w:type="pct"/>
            <w:tcBorders>
              <w:top w:val="nil"/>
              <w:left w:val="nil"/>
              <w:bottom w:val="nil"/>
              <w:right w:val="nil"/>
            </w:tcBorders>
            <w:shd w:val="clear" w:color="auto" w:fill="auto"/>
            <w:hideMark/>
          </w:tcPr>
          <w:p w14:paraId="192BB377"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Individuals with ongoing SUT between 2010 and 2019</w:t>
            </w:r>
          </w:p>
        </w:tc>
        <w:tc>
          <w:tcPr>
            <w:tcW w:w="1101" w:type="pct"/>
            <w:tcBorders>
              <w:top w:val="nil"/>
              <w:left w:val="nil"/>
              <w:bottom w:val="nil"/>
              <w:right w:val="nil"/>
            </w:tcBorders>
            <w:shd w:val="clear" w:color="auto" w:fill="auto"/>
            <w:hideMark/>
          </w:tcPr>
          <w:p w14:paraId="3C90A596"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85,048</w:t>
            </w:r>
          </w:p>
        </w:tc>
        <w:tc>
          <w:tcPr>
            <w:tcW w:w="1429" w:type="pct"/>
            <w:tcBorders>
              <w:top w:val="nil"/>
              <w:left w:val="nil"/>
              <w:bottom w:val="nil"/>
              <w:right w:val="nil"/>
            </w:tcBorders>
            <w:shd w:val="clear" w:color="auto" w:fill="auto"/>
            <w:hideMark/>
          </w:tcPr>
          <w:p w14:paraId="142D3EAA"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100.00%</w:t>
            </w:r>
          </w:p>
        </w:tc>
      </w:tr>
      <w:tr w:rsidR="000D0558" w:rsidRPr="000D0558" w14:paraId="63860FCC" w14:textId="77777777" w:rsidTr="009E7888">
        <w:trPr>
          <w:trHeight w:val="20"/>
        </w:trPr>
        <w:tc>
          <w:tcPr>
            <w:tcW w:w="1101" w:type="pct"/>
            <w:tcBorders>
              <w:top w:val="nil"/>
              <w:left w:val="nil"/>
              <w:bottom w:val="nil"/>
              <w:right w:val="nil"/>
            </w:tcBorders>
            <w:shd w:val="clear" w:color="auto" w:fill="auto"/>
            <w:hideMark/>
          </w:tcPr>
          <w:p w14:paraId="267FED58"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lastRenderedPageBreak/>
              <w:t>2</w:t>
            </w:r>
          </w:p>
        </w:tc>
        <w:tc>
          <w:tcPr>
            <w:tcW w:w="1369" w:type="pct"/>
            <w:tcBorders>
              <w:top w:val="nil"/>
              <w:left w:val="nil"/>
              <w:bottom w:val="nil"/>
              <w:right w:val="nil"/>
            </w:tcBorders>
            <w:shd w:val="clear" w:color="auto" w:fill="auto"/>
            <w:hideMark/>
          </w:tcPr>
          <w:p w14:paraId="14C11C38" w14:textId="7769DB3B"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Excluded individuals referred by other prior SUT (n=8,657)</w:t>
            </w:r>
          </w:p>
        </w:tc>
        <w:tc>
          <w:tcPr>
            <w:tcW w:w="1101" w:type="pct"/>
            <w:tcBorders>
              <w:top w:val="nil"/>
              <w:left w:val="nil"/>
              <w:bottom w:val="nil"/>
              <w:right w:val="nil"/>
            </w:tcBorders>
            <w:shd w:val="clear" w:color="auto" w:fill="auto"/>
            <w:hideMark/>
          </w:tcPr>
          <w:p w14:paraId="4F643C40"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76,391</w:t>
            </w:r>
          </w:p>
        </w:tc>
        <w:tc>
          <w:tcPr>
            <w:tcW w:w="1429" w:type="pct"/>
            <w:tcBorders>
              <w:top w:val="nil"/>
              <w:left w:val="nil"/>
              <w:bottom w:val="nil"/>
              <w:right w:val="nil"/>
            </w:tcBorders>
            <w:shd w:val="clear" w:color="auto" w:fill="auto"/>
            <w:hideMark/>
          </w:tcPr>
          <w:p w14:paraId="53684E06"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val="en-AU" w:eastAsia="en-AU"/>
              </w:rPr>
              <w:t>89.82%</w:t>
            </w:r>
          </w:p>
        </w:tc>
      </w:tr>
      <w:tr w:rsidR="000D0558" w:rsidRPr="000D0558" w14:paraId="3BE85266" w14:textId="77777777" w:rsidTr="009E7888">
        <w:trPr>
          <w:trHeight w:val="20"/>
        </w:trPr>
        <w:tc>
          <w:tcPr>
            <w:tcW w:w="1101" w:type="pct"/>
            <w:tcBorders>
              <w:top w:val="nil"/>
              <w:left w:val="nil"/>
              <w:bottom w:val="nil"/>
              <w:right w:val="nil"/>
            </w:tcBorders>
            <w:shd w:val="clear" w:color="auto" w:fill="auto"/>
            <w:hideMark/>
          </w:tcPr>
          <w:p w14:paraId="2918FA39"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val="en-AU" w:eastAsia="en-AU"/>
              </w:rPr>
              <w:t>3</w:t>
            </w:r>
          </w:p>
        </w:tc>
        <w:tc>
          <w:tcPr>
            <w:tcW w:w="1369" w:type="pct"/>
            <w:tcBorders>
              <w:top w:val="nil"/>
              <w:left w:val="nil"/>
              <w:bottom w:val="nil"/>
              <w:right w:val="nil"/>
            </w:tcBorders>
            <w:shd w:val="clear" w:color="auto" w:fill="auto"/>
            <w:hideMark/>
          </w:tcPr>
          <w:p w14:paraId="3E4432E0"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val="en-AU" w:eastAsia="en-AU"/>
              </w:rPr>
              <w:t>Excluded individuals with ongoing treatments at the date of information retrieval (November 13th, 2019) (n=5,521)</w:t>
            </w:r>
          </w:p>
        </w:tc>
        <w:tc>
          <w:tcPr>
            <w:tcW w:w="1101" w:type="pct"/>
            <w:tcBorders>
              <w:top w:val="nil"/>
              <w:left w:val="nil"/>
              <w:bottom w:val="nil"/>
              <w:right w:val="nil"/>
            </w:tcBorders>
            <w:shd w:val="clear" w:color="auto" w:fill="auto"/>
            <w:hideMark/>
          </w:tcPr>
          <w:p w14:paraId="596090DE"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val="en-AU" w:eastAsia="en-AU"/>
              </w:rPr>
              <w:t>70,870</w:t>
            </w:r>
          </w:p>
        </w:tc>
        <w:tc>
          <w:tcPr>
            <w:tcW w:w="1429" w:type="pct"/>
            <w:tcBorders>
              <w:top w:val="nil"/>
              <w:left w:val="nil"/>
              <w:bottom w:val="nil"/>
              <w:right w:val="nil"/>
            </w:tcBorders>
            <w:shd w:val="clear" w:color="auto" w:fill="auto"/>
            <w:hideMark/>
          </w:tcPr>
          <w:p w14:paraId="68A27827"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val="en-AU" w:eastAsia="en-AU"/>
              </w:rPr>
              <w:t>92.77%</w:t>
            </w:r>
          </w:p>
        </w:tc>
      </w:tr>
      <w:tr w:rsidR="000D0558" w:rsidRPr="000D0558" w14:paraId="65DB3660" w14:textId="77777777" w:rsidTr="009E7888">
        <w:trPr>
          <w:trHeight w:val="20"/>
        </w:trPr>
        <w:tc>
          <w:tcPr>
            <w:tcW w:w="1101" w:type="pct"/>
            <w:tcBorders>
              <w:top w:val="nil"/>
              <w:left w:val="nil"/>
              <w:bottom w:val="nil"/>
              <w:right w:val="nil"/>
            </w:tcBorders>
            <w:shd w:val="clear" w:color="auto" w:fill="auto"/>
            <w:hideMark/>
          </w:tcPr>
          <w:p w14:paraId="5AADF1EA"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val="en-AU" w:eastAsia="en-AU"/>
              </w:rPr>
              <w:t>4</w:t>
            </w:r>
          </w:p>
        </w:tc>
        <w:tc>
          <w:tcPr>
            <w:tcW w:w="1369" w:type="pct"/>
            <w:tcBorders>
              <w:top w:val="nil"/>
              <w:left w:val="nil"/>
              <w:bottom w:val="nil"/>
              <w:right w:val="nil"/>
            </w:tcBorders>
            <w:shd w:val="clear" w:color="auto" w:fill="auto"/>
            <w:hideMark/>
          </w:tcPr>
          <w:p w14:paraId="5E267632"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val="en-AU" w:eastAsia="en-AU"/>
              </w:rPr>
              <w:t xml:space="preserve">Excluded individuals with missing dates of birth (n=7) </w:t>
            </w:r>
          </w:p>
        </w:tc>
        <w:tc>
          <w:tcPr>
            <w:tcW w:w="1101" w:type="pct"/>
            <w:tcBorders>
              <w:top w:val="nil"/>
              <w:left w:val="nil"/>
              <w:bottom w:val="nil"/>
              <w:right w:val="nil"/>
            </w:tcBorders>
            <w:shd w:val="clear" w:color="auto" w:fill="auto"/>
            <w:hideMark/>
          </w:tcPr>
          <w:p w14:paraId="0491545A"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val="en-AU" w:eastAsia="en-AU"/>
              </w:rPr>
              <w:t>70,863</w:t>
            </w:r>
          </w:p>
        </w:tc>
        <w:tc>
          <w:tcPr>
            <w:tcW w:w="1429" w:type="pct"/>
            <w:tcBorders>
              <w:top w:val="nil"/>
              <w:left w:val="nil"/>
              <w:bottom w:val="nil"/>
              <w:right w:val="nil"/>
            </w:tcBorders>
            <w:shd w:val="clear" w:color="auto" w:fill="auto"/>
            <w:hideMark/>
          </w:tcPr>
          <w:p w14:paraId="565DC1A8"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val="en-AU" w:eastAsia="en-AU"/>
              </w:rPr>
              <w:t>99.99%</w:t>
            </w:r>
          </w:p>
        </w:tc>
      </w:tr>
      <w:tr w:rsidR="000D0558" w:rsidRPr="000D0558" w14:paraId="72D07C58" w14:textId="77777777" w:rsidTr="009E7888">
        <w:trPr>
          <w:trHeight w:val="20"/>
        </w:trPr>
        <w:tc>
          <w:tcPr>
            <w:tcW w:w="1101" w:type="pct"/>
            <w:tcBorders>
              <w:top w:val="nil"/>
              <w:left w:val="nil"/>
              <w:bottom w:val="single" w:sz="8" w:space="0" w:color="auto"/>
              <w:right w:val="nil"/>
            </w:tcBorders>
            <w:shd w:val="clear" w:color="auto" w:fill="auto"/>
            <w:hideMark/>
          </w:tcPr>
          <w:p w14:paraId="25C1F3BE"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5</w:t>
            </w:r>
          </w:p>
        </w:tc>
        <w:tc>
          <w:tcPr>
            <w:tcW w:w="1369" w:type="pct"/>
            <w:tcBorders>
              <w:top w:val="nil"/>
              <w:left w:val="nil"/>
              <w:bottom w:val="single" w:sz="8" w:space="0" w:color="auto"/>
              <w:right w:val="nil"/>
            </w:tcBorders>
            <w:shd w:val="clear" w:color="auto" w:fill="auto"/>
            <w:hideMark/>
          </w:tcPr>
          <w:p w14:paraId="1CB084F6"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Excluded patients without treatment outcomes (n=9)</w:t>
            </w:r>
          </w:p>
        </w:tc>
        <w:tc>
          <w:tcPr>
            <w:tcW w:w="1101" w:type="pct"/>
            <w:tcBorders>
              <w:top w:val="nil"/>
              <w:left w:val="nil"/>
              <w:bottom w:val="single" w:sz="8" w:space="0" w:color="auto"/>
              <w:right w:val="nil"/>
            </w:tcBorders>
            <w:shd w:val="clear" w:color="auto" w:fill="auto"/>
            <w:hideMark/>
          </w:tcPr>
          <w:p w14:paraId="3AE9890A"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eastAsia="en-AU"/>
              </w:rPr>
              <w:t>70,854</w:t>
            </w:r>
          </w:p>
        </w:tc>
        <w:tc>
          <w:tcPr>
            <w:tcW w:w="1429" w:type="pct"/>
            <w:tcBorders>
              <w:top w:val="nil"/>
              <w:left w:val="nil"/>
              <w:bottom w:val="single" w:sz="8" w:space="0" w:color="auto"/>
              <w:right w:val="nil"/>
            </w:tcBorders>
            <w:shd w:val="clear" w:color="auto" w:fill="auto"/>
            <w:hideMark/>
          </w:tcPr>
          <w:p w14:paraId="2C3B1CE6" w14:textId="77777777" w:rsidR="00BF4528" w:rsidRPr="000D0558" w:rsidRDefault="00BF4528" w:rsidP="00336B69">
            <w:pPr>
              <w:spacing w:after="0" w:line="240" w:lineRule="auto"/>
              <w:contextualSpacing/>
              <w:rPr>
                <w:rFonts w:ascii="Times New Roman" w:eastAsia="Times New Roman" w:hAnsi="Times New Roman" w:cs="Times New Roman"/>
                <w:color w:val="000000" w:themeColor="text1"/>
                <w:sz w:val="20"/>
                <w:szCs w:val="20"/>
                <w:lang w:val="en-AU" w:eastAsia="en-AU"/>
              </w:rPr>
            </w:pPr>
            <w:r w:rsidRPr="000D0558">
              <w:rPr>
                <w:rFonts w:ascii="Times New Roman" w:eastAsia="Times New Roman" w:hAnsi="Times New Roman" w:cs="Times New Roman"/>
                <w:color w:val="000000" w:themeColor="text1"/>
                <w:sz w:val="20"/>
                <w:szCs w:val="20"/>
                <w:lang w:val="en-AU" w:eastAsia="en-AU"/>
              </w:rPr>
              <w:t>99.99%</w:t>
            </w:r>
          </w:p>
        </w:tc>
      </w:tr>
    </w:tbl>
    <w:p w14:paraId="42B652B9" w14:textId="77777777" w:rsidR="002F47BE" w:rsidRPr="000D0558" w:rsidRDefault="002F47BE" w:rsidP="004E36D0">
      <w:pPr>
        <w:rPr>
          <w:rFonts w:ascii="Times New Roman" w:hAnsi="Times New Roman" w:cs="Times New Roman"/>
          <w:color w:val="000000" w:themeColor="text1"/>
          <w:lang w:val="en-GB"/>
        </w:rPr>
      </w:pPr>
    </w:p>
    <w:p w14:paraId="2A177278" w14:textId="77777777" w:rsidR="002F47BE" w:rsidRPr="000D0558" w:rsidRDefault="002F47BE">
      <w:pPr>
        <w:rPr>
          <w:rFonts w:ascii="Times New Roman" w:eastAsiaTheme="majorEastAsia" w:hAnsi="Times New Roman" w:cs="Times New Roman"/>
          <w:color w:val="000000" w:themeColor="text1"/>
          <w:lang w:val="en-GB"/>
        </w:rPr>
      </w:pPr>
      <w:r w:rsidRPr="000D0558">
        <w:rPr>
          <w:rFonts w:ascii="Times New Roman" w:hAnsi="Times New Roman" w:cs="Times New Roman"/>
          <w:color w:val="000000" w:themeColor="text1"/>
          <w:lang w:val="en-GB"/>
        </w:rPr>
        <w:br w:type="page"/>
      </w:r>
    </w:p>
    <w:p w14:paraId="4120900D" w14:textId="679068F5" w:rsidR="003102F7" w:rsidRPr="000D0558" w:rsidRDefault="003102F7" w:rsidP="00250258">
      <w:pPr>
        <w:pStyle w:val="Ttulo3"/>
        <w:spacing w:line="276" w:lineRule="auto"/>
        <w:jc w:val="both"/>
        <w:rPr>
          <w:rFonts w:ascii="Times New Roman" w:hAnsi="Times New Roman" w:cs="Times New Roman"/>
          <w:color w:val="000000" w:themeColor="text1"/>
        </w:rPr>
      </w:pPr>
      <w:r w:rsidRPr="000D0558">
        <w:rPr>
          <w:rFonts w:ascii="Times New Roman" w:hAnsi="Times New Roman" w:cs="Times New Roman"/>
          <w:color w:val="000000" w:themeColor="text1"/>
          <w:lang w:val="en-GB"/>
        </w:rPr>
        <w:lastRenderedPageBreak/>
        <w:t xml:space="preserve">Section 2. </w:t>
      </w:r>
      <w:r w:rsidR="002D2B1E" w:rsidRPr="000D0558">
        <w:rPr>
          <w:rFonts w:ascii="Times New Roman" w:hAnsi="Times New Roman" w:cs="Times New Roman"/>
          <w:color w:val="000000" w:themeColor="text1"/>
          <w:lang w:val="en-GB"/>
        </w:rPr>
        <w:t>Statistical analysis</w:t>
      </w:r>
      <w:r w:rsidR="000D2A62" w:rsidRPr="000D0558">
        <w:rPr>
          <w:rFonts w:ascii="Times New Roman" w:hAnsi="Times New Roman" w:cs="Times New Roman"/>
          <w:color w:val="000000" w:themeColor="text1"/>
          <w:lang w:val="en-GB"/>
        </w:rPr>
        <w:t xml:space="preserve">: </w:t>
      </w:r>
      <w:r w:rsidRPr="000D0558">
        <w:rPr>
          <w:rFonts w:ascii="Times New Roman" w:hAnsi="Times New Roman" w:cs="Times New Roman"/>
          <w:color w:val="000000" w:themeColor="text1"/>
        </w:rPr>
        <w:t xml:space="preserve">Proportional hazards test, model specification and </w:t>
      </w:r>
      <w:r w:rsidR="00AA3BD8" w:rsidRPr="000D0558">
        <w:rPr>
          <w:rFonts w:ascii="Times New Roman" w:hAnsi="Times New Roman" w:cs="Times New Roman"/>
          <w:color w:val="000000" w:themeColor="text1"/>
        </w:rPr>
        <w:t xml:space="preserve">model </w:t>
      </w:r>
      <w:r w:rsidRPr="000D0558">
        <w:rPr>
          <w:rFonts w:ascii="Times New Roman" w:hAnsi="Times New Roman" w:cs="Times New Roman"/>
          <w:color w:val="000000" w:themeColor="text1"/>
        </w:rPr>
        <w:t>selection criteria</w:t>
      </w:r>
    </w:p>
    <w:p w14:paraId="7E5F6FCC" w14:textId="77777777" w:rsidR="00C23C68" w:rsidRPr="000D0558" w:rsidRDefault="00C23C68" w:rsidP="00250258">
      <w:pPr>
        <w:spacing w:after="0" w:line="240" w:lineRule="auto"/>
        <w:jc w:val="both"/>
        <w:rPr>
          <w:rFonts w:ascii="Times New Roman" w:eastAsia="Times New Roman" w:hAnsi="Times New Roman" w:cs="Times New Roman"/>
          <w:color w:val="000000" w:themeColor="text1"/>
          <w:lang w:val="en-GB" w:eastAsia="es-CL"/>
        </w:rPr>
      </w:pPr>
    </w:p>
    <w:p w14:paraId="0A8963B6" w14:textId="01C9CC37" w:rsidR="000A68E9" w:rsidRPr="000D0558" w:rsidRDefault="000A68E9" w:rsidP="004E36D0">
      <w:pPr>
        <w:spacing w:after="0" w:line="276" w:lineRule="auto"/>
        <w:jc w:val="both"/>
        <w:rPr>
          <w:rFonts w:ascii="Times New Roman" w:eastAsia="Times New Roman" w:hAnsi="Times New Roman" w:cs="Times New Roman"/>
          <w:color w:val="000000" w:themeColor="text1"/>
          <w:lang w:val="en-GB" w:eastAsia="es-CL"/>
        </w:rPr>
      </w:pPr>
      <w:r w:rsidRPr="000D0558">
        <w:rPr>
          <w:rFonts w:ascii="Times New Roman" w:eastAsia="Times New Roman" w:hAnsi="Times New Roman" w:cs="Times New Roman"/>
          <w:color w:val="000000" w:themeColor="text1"/>
          <w:lang w:val="en-GB" w:eastAsia="es-CL"/>
        </w:rPr>
        <w:t xml:space="preserve">We </w:t>
      </w:r>
      <w:r w:rsidR="006B5AC2" w:rsidRPr="000D0558">
        <w:rPr>
          <w:rFonts w:ascii="Times New Roman" w:eastAsia="Times New Roman" w:hAnsi="Times New Roman" w:cs="Times New Roman"/>
          <w:color w:val="000000" w:themeColor="text1"/>
          <w:lang w:val="en-GB" w:eastAsia="es-CL"/>
        </w:rPr>
        <w:t>divided</w:t>
      </w:r>
      <w:r w:rsidRPr="000D0558">
        <w:rPr>
          <w:rFonts w:ascii="Times New Roman" w:eastAsia="Times New Roman" w:hAnsi="Times New Roman" w:cs="Times New Roman"/>
          <w:color w:val="000000" w:themeColor="text1"/>
          <w:lang w:val="en-GB" w:eastAsia="es-CL"/>
        </w:rPr>
        <w:t xml:space="preserve"> this section into proportional hazards, model specification, </w:t>
      </w:r>
      <w:r w:rsidR="006B5AC2" w:rsidRPr="000D0558">
        <w:rPr>
          <w:rFonts w:ascii="Times New Roman" w:eastAsia="Times New Roman" w:hAnsi="Times New Roman" w:cs="Times New Roman"/>
          <w:color w:val="000000" w:themeColor="text1"/>
          <w:lang w:val="en-GB" w:eastAsia="es-CL"/>
        </w:rPr>
        <w:t xml:space="preserve">and </w:t>
      </w:r>
      <w:r w:rsidR="00CC39E9" w:rsidRPr="000D0558">
        <w:rPr>
          <w:rFonts w:ascii="Times New Roman" w:eastAsia="Times New Roman" w:hAnsi="Times New Roman" w:cs="Times New Roman"/>
          <w:color w:val="000000" w:themeColor="text1"/>
          <w:lang w:val="en-GB" w:eastAsia="es-CL"/>
        </w:rPr>
        <w:t xml:space="preserve">model </w:t>
      </w:r>
      <w:r w:rsidRPr="000D0558">
        <w:rPr>
          <w:rFonts w:ascii="Times New Roman" w:eastAsia="Times New Roman" w:hAnsi="Times New Roman" w:cs="Times New Roman"/>
          <w:color w:val="000000" w:themeColor="text1"/>
          <w:lang w:val="en-GB" w:eastAsia="es-CL"/>
        </w:rPr>
        <w:t>selection criteria and added a summary of the survival models.</w:t>
      </w:r>
    </w:p>
    <w:p w14:paraId="43355611" w14:textId="77777777" w:rsidR="000A68E9" w:rsidRPr="000D0558" w:rsidRDefault="000A68E9" w:rsidP="00250258">
      <w:pPr>
        <w:spacing w:after="0" w:line="240" w:lineRule="auto"/>
        <w:jc w:val="both"/>
        <w:rPr>
          <w:rFonts w:ascii="Times New Roman" w:eastAsia="Times New Roman" w:hAnsi="Times New Roman" w:cs="Times New Roman"/>
          <w:color w:val="000000" w:themeColor="text1"/>
          <w:lang w:val="en-GB" w:eastAsia="es-CL"/>
        </w:rPr>
      </w:pPr>
    </w:p>
    <w:p w14:paraId="08D82935" w14:textId="7F3485A6" w:rsidR="0017123D" w:rsidRPr="000D0558" w:rsidRDefault="0017123D" w:rsidP="004E36D0">
      <w:pPr>
        <w:pStyle w:val="Prrafodelista"/>
        <w:numPr>
          <w:ilvl w:val="0"/>
          <w:numId w:val="11"/>
        </w:numPr>
        <w:spacing w:after="0" w:line="240" w:lineRule="auto"/>
        <w:jc w:val="both"/>
        <w:rPr>
          <w:rFonts w:ascii="Times New Roman" w:hAnsi="Times New Roman" w:cs="Times New Roman"/>
          <w:b/>
          <w:bCs/>
          <w:color w:val="000000" w:themeColor="text1"/>
          <w:lang w:val="en-GB"/>
        </w:rPr>
      </w:pPr>
      <w:r w:rsidRPr="000D0558">
        <w:rPr>
          <w:rFonts w:ascii="Times New Roman" w:hAnsi="Times New Roman" w:cs="Times New Roman"/>
          <w:b/>
          <w:bCs/>
          <w:color w:val="000000" w:themeColor="text1"/>
          <w:lang w:val="en-GB"/>
        </w:rPr>
        <w:t>Proportional hazards test</w:t>
      </w:r>
    </w:p>
    <w:p w14:paraId="49A4EB7C" w14:textId="47E62151" w:rsidR="00936E54" w:rsidRPr="000D0558" w:rsidRDefault="00936E54" w:rsidP="00250258">
      <w:pPr>
        <w:spacing w:after="0" w:line="276" w:lineRule="auto"/>
        <w:jc w:val="both"/>
        <w:rPr>
          <w:rFonts w:ascii="Times New Roman" w:hAnsi="Times New Roman" w:cs="Times New Roman"/>
          <w:color w:val="000000" w:themeColor="text1"/>
        </w:rPr>
      </w:pPr>
      <w:r w:rsidRPr="000D0558">
        <w:rPr>
          <w:rFonts w:ascii="Times New Roman" w:hAnsi="Times New Roman" w:cs="Times New Roman"/>
          <w:color w:val="000000" w:themeColor="text1"/>
        </w:rPr>
        <w:t xml:space="preserve">First, we used Schoenfeld’s global goodness of fit test of proportional hazards. The test indicated a significant deviation from expected proportionality in </w:t>
      </w:r>
      <w:r w:rsidR="0080305C" w:rsidRPr="000D0558">
        <w:rPr>
          <w:rFonts w:ascii="Times New Roman" w:hAnsi="Times New Roman" w:cs="Times New Roman"/>
          <w:color w:val="000000" w:themeColor="text1"/>
        </w:rPr>
        <w:t xml:space="preserve">the </w:t>
      </w:r>
      <w:r w:rsidR="007C5EDA" w:rsidRPr="000D0558">
        <w:rPr>
          <w:rFonts w:ascii="Times New Roman" w:hAnsi="Times New Roman" w:cs="Times New Roman"/>
          <w:color w:val="000000" w:themeColor="text1"/>
        </w:rPr>
        <w:t>modelling of time to</w:t>
      </w:r>
      <w:r w:rsidR="006B5AC2" w:rsidRPr="000D0558">
        <w:rPr>
          <w:rFonts w:ascii="Times New Roman" w:hAnsi="Times New Roman" w:cs="Times New Roman"/>
          <w:color w:val="000000" w:themeColor="text1"/>
        </w:rPr>
        <w:t xml:space="preserve"> </w:t>
      </w:r>
      <w:r w:rsidR="007C5EDA" w:rsidRPr="000D0558">
        <w:rPr>
          <w:rFonts w:ascii="Times New Roman" w:hAnsi="Times New Roman" w:cs="Times New Roman"/>
          <w:color w:val="000000" w:themeColor="text1"/>
        </w:rPr>
        <w:t xml:space="preserve">any contact with the criminal justice system </w:t>
      </w:r>
      <w:r w:rsidRPr="000D0558">
        <w:rPr>
          <w:rFonts w:ascii="Times New Roman" w:hAnsi="Times New Roman" w:cs="Times New Roman"/>
          <w:color w:val="000000" w:themeColor="text1"/>
        </w:rPr>
        <w:t>(X²(</w:t>
      </w:r>
      <w:proofErr w:type="spellStart"/>
      <w:r w:rsidRPr="000D0558">
        <w:rPr>
          <w:rFonts w:ascii="Times New Roman" w:hAnsi="Times New Roman" w:cs="Times New Roman"/>
          <w:color w:val="000000" w:themeColor="text1"/>
        </w:rPr>
        <w:t>d</w:t>
      </w:r>
      <w:ins w:id="17" w:author="Andrés González Santa Cruz" w:date="2023-07-31T11:23:00Z">
        <w:r w:rsidR="00AD2A1F">
          <w:rPr>
            <w:rFonts w:ascii="Times New Roman" w:hAnsi="Times New Roman" w:cs="Times New Roman"/>
            <w:color w:val="000000" w:themeColor="text1"/>
          </w:rPr>
          <w:t>.</w:t>
        </w:r>
      </w:ins>
      <w:r w:rsidRPr="000D0558">
        <w:rPr>
          <w:rFonts w:ascii="Times New Roman" w:hAnsi="Times New Roman" w:cs="Times New Roman"/>
          <w:color w:val="000000" w:themeColor="text1"/>
        </w:rPr>
        <w:t>f</w:t>
      </w:r>
      <w:ins w:id="18" w:author="Andrés González Santa Cruz" w:date="2023-07-31T11:23:00Z">
        <w:r w:rsidR="00AD2A1F">
          <w:rPr>
            <w:rFonts w:ascii="Times New Roman" w:hAnsi="Times New Roman" w:cs="Times New Roman"/>
            <w:color w:val="000000" w:themeColor="text1"/>
          </w:rPr>
          <w:t>.</w:t>
        </w:r>
      </w:ins>
      <w:proofErr w:type="spellEnd"/>
      <w:r w:rsidRPr="000D0558">
        <w:rPr>
          <w:rFonts w:ascii="Times New Roman" w:hAnsi="Times New Roman" w:cs="Times New Roman"/>
          <w:color w:val="000000" w:themeColor="text1"/>
        </w:rPr>
        <w:t>=</w:t>
      </w:r>
      <w:r w:rsidR="007C5EDA" w:rsidRPr="000D0558">
        <w:rPr>
          <w:rFonts w:ascii="Times New Roman" w:hAnsi="Times New Roman" w:cs="Times New Roman"/>
          <w:color w:val="000000" w:themeColor="text1"/>
        </w:rPr>
        <w:t>51</w:t>
      </w:r>
      <w:r w:rsidRPr="000D0558">
        <w:rPr>
          <w:rFonts w:ascii="Times New Roman" w:hAnsi="Times New Roman" w:cs="Times New Roman"/>
          <w:color w:val="000000" w:themeColor="text1"/>
        </w:rPr>
        <w:t>)</w:t>
      </w:r>
      <w:r w:rsidR="009E7888" w:rsidRPr="000D0558">
        <w:rPr>
          <w:rFonts w:ascii="Times New Roman" w:hAnsi="Times New Roman" w:cs="Times New Roman"/>
          <w:color w:val="000000" w:themeColor="text1"/>
        </w:rPr>
        <w:t xml:space="preserve"> </w:t>
      </w:r>
      <w:r w:rsidRPr="000D0558">
        <w:rPr>
          <w:rFonts w:ascii="Times New Roman" w:hAnsi="Times New Roman" w:cs="Times New Roman"/>
          <w:color w:val="000000" w:themeColor="text1"/>
        </w:rPr>
        <w:t xml:space="preserve">= </w:t>
      </w:r>
      <w:r w:rsidR="007C5EDA" w:rsidRPr="000D0558">
        <w:rPr>
          <w:rFonts w:ascii="Times New Roman" w:hAnsi="Times New Roman" w:cs="Times New Roman"/>
          <w:color w:val="000000" w:themeColor="text1"/>
        </w:rPr>
        <w:t>233</w:t>
      </w:r>
      <w:r w:rsidRPr="000D0558">
        <w:rPr>
          <w:rFonts w:ascii="Times New Roman" w:hAnsi="Times New Roman" w:cs="Times New Roman"/>
          <w:color w:val="000000" w:themeColor="text1"/>
        </w:rPr>
        <w:t>.</w:t>
      </w:r>
      <w:r w:rsidR="007C5EDA" w:rsidRPr="000D0558">
        <w:rPr>
          <w:rFonts w:ascii="Times New Roman" w:hAnsi="Times New Roman" w:cs="Times New Roman"/>
          <w:color w:val="000000" w:themeColor="text1"/>
        </w:rPr>
        <w:t>36</w:t>
      </w:r>
      <w:r w:rsidRPr="000D0558">
        <w:rPr>
          <w:rFonts w:ascii="Times New Roman" w:hAnsi="Times New Roman" w:cs="Times New Roman"/>
          <w:color w:val="000000" w:themeColor="text1"/>
        </w:rPr>
        <w:t>, p&lt;0.001)</w:t>
      </w:r>
      <w:r w:rsidR="0080305C" w:rsidRPr="000D0558">
        <w:rPr>
          <w:rFonts w:ascii="Times New Roman" w:hAnsi="Times New Roman" w:cs="Times New Roman"/>
          <w:color w:val="000000" w:themeColor="text1"/>
        </w:rPr>
        <w:t>, and time to contact leading to imprisonment (X²(</w:t>
      </w:r>
      <w:proofErr w:type="spellStart"/>
      <w:r w:rsidR="0080305C" w:rsidRPr="000D0558">
        <w:rPr>
          <w:rFonts w:ascii="Times New Roman" w:hAnsi="Times New Roman" w:cs="Times New Roman"/>
          <w:color w:val="000000" w:themeColor="text1"/>
        </w:rPr>
        <w:t>d</w:t>
      </w:r>
      <w:ins w:id="19" w:author="Andrés González Santa Cruz" w:date="2023-07-31T11:23:00Z">
        <w:r w:rsidR="00AD2A1F">
          <w:rPr>
            <w:rFonts w:ascii="Times New Roman" w:hAnsi="Times New Roman" w:cs="Times New Roman"/>
            <w:color w:val="000000" w:themeColor="text1"/>
          </w:rPr>
          <w:t>.</w:t>
        </w:r>
      </w:ins>
      <w:r w:rsidR="0080305C" w:rsidRPr="000D0558">
        <w:rPr>
          <w:rFonts w:ascii="Times New Roman" w:hAnsi="Times New Roman" w:cs="Times New Roman"/>
          <w:color w:val="000000" w:themeColor="text1"/>
        </w:rPr>
        <w:t>f</w:t>
      </w:r>
      <w:ins w:id="20" w:author="Andrés González Santa Cruz" w:date="2023-07-31T11:23:00Z">
        <w:r w:rsidR="00AD2A1F">
          <w:rPr>
            <w:rFonts w:ascii="Times New Roman" w:hAnsi="Times New Roman" w:cs="Times New Roman"/>
            <w:color w:val="000000" w:themeColor="text1"/>
          </w:rPr>
          <w:t>.</w:t>
        </w:r>
      </w:ins>
      <w:proofErr w:type="spellEnd"/>
      <w:r w:rsidR="0080305C" w:rsidRPr="000D0558">
        <w:rPr>
          <w:rFonts w:ascii="Times New Roman" w:hAnsi="Times New Roman" w:cs="Times New Roman"/>
          <w:color w:val="000000" w:themeColor="text1"/>
        </w:rPr>
        <w:t>=</w:t>
      </w:r>
      <w:proofErr w:type="gramStart"/>
      <w:r w:rsidR="0080305C" w:rsidRPr="000D0558">
        <w:rPr>
          <w:rFonts w:ascii="Times New Roman" w:hAnsi="Times New Roman" w:cs="Times New Roman"/>
          <w:color w:val="000000" w:themeColor="text1"/>
        </w:rPr>
        <w:t>51)=</w:t>
      </w:r>
      <w:proofErr w:type="gramEnd"/>
      <w:r w:rsidR="0080305C" w:rsidRPr="000D0558">
        <w:rPr>
          <w:rFonts w:ascii="Times New Roman" w:hAnsi="Times New Roman" w:cs="Times New Roman"/>
          <w:color w:val="000000" w:themeColor="text1"/>
        </w:rPr>
        <w:t xml:space="preserve"> 160.56, p&lt;0.001)</w:t>
      </w:r>
      <w:r w:rsidRPr="000D0558">
        <w:rPr>
          <w:rFonts w:ascii="Times New Roman" w:hAnsi="Times New Roman" w:cs="Times New Roman"/>
          <w:color w:val="000000" w:themeColor="text1"/>
        </w:rPr>
        <w:t xml:space="preserve">. </w:t>
      </w:r>
      <w:r w:rsidR="007C5EDA" w:rsidRPr="000D0558">
        <w:rPr>
          <w:rFonts w:ascii="Times New Roman" w:hAnsi="Times New Roman" w:cs="Times New Roman"/>
          <w:color w:val="000000" w:themeColor="text1"/>
        </w:rPr>
        <w:t>Thus, e</w:t>
      </w:r>
      <w:r w:rsidRPr="000D0558">
        <w:rPr>
          <w:rFonts w:ascii="Times New Roman" w:hAnsi="Times New Roman" w:cs="Times New Roman"/>
          <w:color w:val="000000" w:themeColor="text1"/>
        </w:rPr>
        <w:t xml:space="preserve">vidence </w:t>
      </w:r>
      <w:r w:rsidR="007C5EDA" w:rsidRPr="000D0558">
        <w:rPr>
          <w:rFonts w:ascii="Times New Roman" w:hAnsi="Times New Roman" w:cs="Times New Roman"/>
          <w:color w:val="000000" w:themeColor="text1"/>
        </w:rPr>
        <w:t>do</w:t>
      </w:r>
      <w:r w:rsidRPr="000D0558">
        <w:rPr>
          <w:rFonts w:ascii="Times New Roman" w:hAnsi="Times New Roman" w:cs="Times New Roman"/>
          <w:color w:val="000000" w:themeColor="text1"/>
        </w:rPr>
        <w:t xml:space="preserve"> </w:t>
      </w:r>
      <w:r w:rsidR="007C5EDA" w:rsidRPr="000D0558">
        <w:rPr>
          <w:rFonts w:ascii="Times New Roman" w:hAnsi="Times New Roman" w:cs="Times New Roman"/>
          <w:color w:val="000000" w:themeColor="text1"/>
        </w:rPr>
        <w:t xml:space="preserve">not support </w:t>
      </w:r>
      <w:r w:rsidRPr="000D0558">
        <w:rPr>
          <w:rFonts w:ascii="Times New Roman" w:hAnsi="Times New Roman" w:cs="Times New Roman"/>
          <w:color w:val="000000" w:themeColor="text1"/>
        </w:rPr>
        <w:t>the proportional hazards assumption.</w:t>
      </w:r>
    </w:p>
    <w:p w14:paraId="7DE0B05B" w14:textId="77777777" w:rsidR="0080305C" w:rsidRPr="000D0558" w:rsidRDefault="0080305C" w:rsidP="00250258">
      <w:pPr>
        <w:spacing w:after="0" w:line="240" w:lineRule="auto"/>
        <w:jc w:val="both"/>
        <w:rPr>
          <w:rFonts w:ascii="Times New Roman" w:hAnsi="Times New Roman" w:cs="Times New Roman"/>
          <w:color w:val="000000" w:themeColor="text1"/>
          <w:lang w:val="en-GB"/>
        </w:rPr>
      </w:pPr>
    </w:p>
    <w:p w14:paraId="6C56856E" w14:textId="5F16A3D8" w:rsidR="0080305C" w:rsidRPr="000D0558" w:rsidRDefault="0080305C" w:rsidP="004E36D0">
      <w:pPr>
        <w:pStyle w:val="Prrafodelista"/>
        <w:numPr>
          <w:ilvl w:val="0"/>
          <w:numId w:val="11"/>
        </w:numPr>
        <w:spacing w:after="0" w:line="240" w:lineRule="auto"/>
        <w:jc w:val="both"/>
        <w:rPr>
          <w:rFonts w:ascii="Times New Roman" w:hAnsi="Times New Roman" w:cs="Times New Roman"/>
          <w:b/>
          <w:bCs/>
          <w:color w:val="000000" w:themeColor="text1"/>
          <w:lang w:val="en-GB"/>
        </w:rPr>
      </w:pPr>
      <w:r w:rsidRPr="000D0558">
        <w:rPr>
          <w:rFonts w:ascii="Times New Roman" w:hAnsi="Times New Roman" w:cs="Times New Roman"/>
          <w:b/>
          <w:bCs/>
          <w:color w:val="000000" w:themeColor="text1"/>
          <w:lang w:val="en-GB"/>
        </w:rPr>
        <w:t>Model specification</w:t>
      </w:r>
    </w:p>
    <w:p w14:paraId="0C4D3CAF" w14:textId="14EDB58E" w:rsidR="000952AB" w:rsidRPr="000D0558" w:rsidRDefault="00355C53" w:rsidP="00250258">
      <w:pPr>
        <w:jc w:val="both"/>
        <w:rPr>
          <w:rFonts w:ascii="Times New Roman" w:hAnsi="Times New Roman" w:cs="Times New Roman"/>
          <w:color w:val="000000" w:themeColor="text1"/>
          <w:lang w:val="en-GB"/>
        </w:rPr>
      </w:pPr>
      <w:r w:rsidRPr="000D0558">
        <w:rPr>
          <w:rFonts w:ascii="Times New Roman" w:hAnsi="Times New Roman" w:cs="Times New Roman"/>
          <w:color w:val="000000" w:themeColor="text1"/>
          <w:lang w:val="en-GB"/>
        </w:rPr>
        <w:t>We tested different</w:t>
      </w:r>
      <w:r w:rsidR="00AA3BD8" w:rsidRPr="000D0558">
        <w:rPr>
          <w:rFonts w:ascii="Times New Roman" w:hAnsi="Times New Roman" w:cs="Times New Roman"/>
          <w:color w:val="000000" w:themeColor="text1"/>
          <w:lang w:val="en-GB"/>
        </w:rPr>
        <w:t xml:space="preserve"> model</w:t>
      </w:r>
      <w:r w:rsidRPr="000D0558">
        <w:rPr>
          <w:rFonts w:ascii="Times New Roman" w:hAnsi="Times New Roman" w:cs="Times New Roman"/>
          <w:color w:val="000000" w:themeColor="text1"/>
          <w:lang w:val="en-GB"/>
        </w:rPr>
        <w:t xml:space="preserve"> specifications, from 1 to 10 degrees of freedom </w:t>
      </w:r>
      <w:r w:rsidR="005C0D87" w:rsidRPr="000D0558">
        <w:rPr>
          <w:rFonts w:ascii="Times New Roman" w:hAnsi="Times New Roman" w:cs="Times New Roman"/>
          <w:color w:val="000000" w:themeColor="text1"/>
          <w:lang w:val="en-GB"/>
        </w:rPr>
        <w:t>to model</w:t>
      </w:r>
      <w:r w:rsidRPr="000D0558">
        <w:rPr>
          <w:rFonts w:ascii="Times New Roman" w:hAnsi="Times New Roman" w:cs="Times New Roman"/>
          <w:color w:val="000000" w:themeColor="text1"/>
          <w:lang w:val="en-GB"/>
        </w:rPr>
        <w:t xml:space="preserve"> time-dependent baseline distribution functions</w:t>
      </w:r>
      <w:r w:rsidR="005C0D87" w:rsidRPr="000D0558">
        <w:rPr>
          <w:rFonts w:ascii="Times New Roman" w:hAnsi="Times New Roman" w:cs="Times New Roman"/>
          <w:color w:val="000000" w:themeColor="text1"/>
          <w:lang w:val="en-GB"/>
        </w:rPr>
        <w:t xml:space="preserve"> (i.e., restricted cubic spline on log cumulative hazard scale)</w:t>
      </w:r>
      <w:r w:rsidRPr="000D0558">
        <w:rPr>
          <w:rFonts w:ascii="Times New Roman" w:hAnsi="Times New Roman" w:cs="Times New Roman"/>
          <w:color w:val="000000" w:themeColor="text1"/>
          <w:lang w:val="en-GB"/>
        </w:rPr>
        <w:t xml:space="preserve">, and </w:t>
      </w:r>
      <w:r w:rsidR="005C0D87" w:rsidRPr="000D0558">
        <w:rPr>
          <w:rFonts w:ascii="Times New Roman" w:hAnsi="Times New Roman" w:cs="Times New Roman"/>
          <w:color w:val="000000" w:themeColor="text1"/>
          <w:lang w:val="en-GB"/>
        </w:rPr>
        <w:t>from 1 to 7 degrees of freedom</w:t>
      </w:r>
      <w:r w:rsidR="00382C6C" w:rsidRPr="000D0558">
        <w:rPr>
          <w:rFonts w:ascii="Times New Roman" w:hAnsi="Times New Roman" w:cs="Times New Roman"/>
          <w:color w:val="000000" w:themeColor="text1"/>
          <w:lang w:val="en-GB"/>
        </w:rPr>
        <w:t xml:space="preserve"> (</w:t>
      </w:r>
      <w:proofErr w:type="spellStart"/>
      <w:r w:rsidR="00382C6C" w:rsidRPr="000D0558">
        <w:rPr>
          <w:rFonts w:ascii="Times New Roman" w:hAnsi="Times New Roman" w:cs="Times New Roman"/>
          <w:color w:val="000000" w:themeColor="text1"/>
          <w:lang w:val="en-GB"/>
        </w:rPr>
        <w:t>d</w:t>
      </w:r>
      <w:ins w:id="21" w:author="Andrés González Santa Cruz" w:date="2023-07-31T11:15:00Z">
        <w:r w:rsidR="00AD2A1F">
          <w:rPr>
            <w:rFonts w:ascii="Times New Roman" w:hAnsi="Times New Roman" w:cs="Times New Roman"/>
            <w:color w:val="000000" w:themeColor="text1"/>
            <w:lang w:val="en-GB"/>
          </w:rPr>
          <w:t>.</w:t>
        </w:r>
      </w:ins>
      <w:r w:rsidR="00382C6C" w:rsidRPr="000D0558">
        <w:rPr>
          <w:rFonts w:ascii="Times New Roman" w:hAnsi="Times New Roman" w:cs="Times New Roman"/>
          <w:color w:val="000000" w:themeColor="text1"/>
          <w:lang w:val="en-GB"/>
        </w:rPr>
        <w:t>f</w:t>
      </w:r>
      <w:ins w:id="22" w:author="Andrés González Santa Cruz" w:date="2023-07-31T11:15:00Z">
        <w:r w:rsidR="00AD2A1F">
          <w:rPr>
            <w:rFonts w:ascii="Times New Roman" w:hAnsi="Times New Roman" w:cs="Times New Roman"/>
            <w:color w:val="000000" w:themeColor="text1"/>
            <w:lang w:val="en-GB"/>
          </w:rPr>
          <w:t>.</w:t>
        </w:r>
      </w:ins>
      <w:proofErr w:type="spellEnd"/>
      <w:r w:rsidR="00382C6C" w:rsidRPr="000D0558">
        <w:rPr>
          <w:rFonts w:ascii="Times New Roman" w:hAnsi="Times New Roman" w:cs="Times New Roman"/>
          <w:color w:val="000000" w:themeColor="text1"/>
          <w:lang w:val="en-GB"/>
        </w:rPr>
        <w:t>)</w:t>
      </w:r>
      <w:r w:rsidR="005C0D87" w:rsidRPr="000D0558">
        <w:rPr>
          <w:rFonts w:ascii="Times New Roman" w:hAnsi="Times New Roman" w:cs="Times New Roman"/>
          <w:color w:val="000000" w:themeColor="text1"/>
          <w:lang w:val="en-GB"/>
        </w:rPr>
        <w:t xml:space="preserve"> to model </w:t>
      </w:r>
      <w:r w:rsidRPr="000D0558">
        <w:rPr>
          <w:rFonts w:ascii="Times New Roman" w:hAnsi="Times New Roman" w:cs="Times New Roman"/>
          <w:color w:val="000000" w:themeColor="text1"/>
          <w:lang w:val="en-GB"/>
        </w:rPr>
        <w:t xml:space="preserve">time-dependent </w:t>
      </w:r>
      <w:r w:rsidR="00314C6B" w:rsidRPr="000D0558">
        <w:rPr>
          <w:rFonts w:ascii="Times New Roman" w:hAnsi="Times New Roman" w:cs="Times New Roman"/>
          <w:color w:val="000000" w:themeColor="text1"/>
          <w:lang w:val="en-GB"/>
        </w:rPr>
        <w:t>effects</w:t>
      </w:r>
      <w:r w:rsidRPr="000D0558">
        <w:rPr>
          <w:rFonts w:ascii="Times New Roman" w:hAnsi="Times New Roman" w:cs="Times New Roman"/>
          <w:color w:val="000000" w:themeColor="text1"/>
          <w:lang w:val="en-GB"/>
        </w:rPr>
        <w:t xml:space="preserve"> of </w:t>
      </w:r>
      <w:r w:rsidR="005C0D87" w:rsidRPr="000D0558">
        <w:rPr>
          <w:rFonts w:ascii="Times New Roman" w:hAnsi="Times New Roman" w:cs="Times New Roman"/>
          <w:color w:val="000000" w:themeColor="text1"/>
          <w:lang w:val="en-GB"/>
        </w:rPr>
        <w:t xml:space="preserve">treatment outcomes (both early and late </w:t>
      </w:r>
      <w:r w:rsidR="007E1A05" w:rsidRPr="000D0558">
        <w:rPr>
          <w:rFonts w:ascii="Times New Roman" w:hAnsi="Times New Roman" w:cs="Times New Roman"/>
          <w:color w:val="000000" w:themeColor="text1"/>
          <w:lang w:val="en-GB"/>
        </w:rPr>
        <w:t>dropout</w:t>
      </w:r>
      <w:r w:rsidR="005C0D87" w:rsidRPr="000D0558">
        <w:rPr>
          <w:rFonts w:ascii="Times New Roman" w:hAnsi="Times New Roman" w:cs="Times New Roman"/>
          <w:color w:val="000000" w:themeColor="text1"/>
          <w:lang w:val="en-GB"/>
        </w:rPr>
        <w:t>, vs. treatment completion)</w:t>
      </w:r>
      <w:r w:rsidRPr="000D0558">
        <w:rPr>
          <w:rFonts w:ascii="Times New Roman" w:hAnsi="Times New Roman" w:cs="Times New Roman"/>
          <w:color w:val="000000" w:themeColor="text1"/>
          <w:lang w:val="en-GB"/>
        </w:rPr>
        <w:t>.</w:t>
      </w:r>
      <w:r w:rsidR="005C0D87" w:rsidRPr="000D0558">
        <w:rPr>
          <w:rFonts w:ascii="Times New Roman" w:hAnsi="Times New Roman" w:cs="Times New Roman"/>
          <w:color w:val="000000" w:themeColor="text1"/>
          <w:lang w:val="en-GB"/>
        </w:rPr>
        <w:t xml:space="preserve"> Then, we</w:t>
      </w:r>
      <w:r w:rsidRPr="000D0558">
        <w:rPr>
          <w:rFonts w:ascii="Times New Roman" w:hAnsi="Times New Roman" w:cs="Times New Roman"/>
          <w:color w:val="000000" w:themeColor="text1"/>
          <w:lang w:val="en-GB"/>
        </w:rPr>
        <w:t xml:space="preserve"> selected the models that showed the best trade-off between lower complexity and better fit. This is why we considered </w:t>
      </w:r>
      <w:r w:rsidR="001A11B3" w:rsidRPr="000D0558">
        <w:rPr>
          <w:rFonts w:ascii="Times New Roman" w:hAnsi="Times New Roman" w:cs="Times New Roman"/>
          <w:color w:val="000000" w:themeColor="text1"/>
          <w:lang w:val="en-GB"/>
        </w:rPr>
        <w:t xml:space="preserve">both </w:t>
      </w:r>
      <w:r w:rsidRPr="000D0558">
        <w:rPr>
          <w:rFonts w:ascii="Times New Roman" w:hAnsi="Times New Roman" w:cs="Times New Roman"/>
          <w:color w:val="000000" w:themeColor="text1"/>
          <w:lang w:val="en-GB"/>
        </w:rPr>
        <w:t xml:space="preserve">the </w:t>
      </w:r>
      <w:r w:rsidR="00F8287D" w:rsidRPr="000D0558">
        <w:rPr>
          <w:rFonts w:ascii="Times New Roman" w:hAnsi="Times New Roman" w:cs="Times New Roman"/>
          <w:color w:val="000000" w:themeColor="text1"/>
          <w:lang w:val="en-GB"/>
        </w:rPr>
        <w:t>Bayesian Information Criteria (</w:t>
      </w:r>
      <w:r w:rsidRPr="000D0558">
        <w:rPr>
          <w:rFonts w:ascii="Times New Roman" w:hAnsi="Times New Roman" w:cs="Times New Roman"/>
          <w:color w:val="000000" w:themeColor="text1"/>
          <w:lang w:val="en-GB"/>
        </w:rPr>
        <w:t>BIC</w:t>
      </w:r>
      <w:r w:rsidR="00F8287D" w:rsidRPr="000D0558">
        <w:rPr>
          <w:rFonts w:ascii="Times New Roman" w:hAnsi="Times New Roman" w:cs="Times New Roman"/>
          <w:color w:val="000000" w:themeColor="text1"/>
          <w:lang w:val="en-GB"/>
        </w:rPr>
        <w:t>)</w:t>
      </w:r>
      <w:r w:rsidR="000E6F80" w:rsidRPr="000D0558">
        <w:rPr>
          <w:rFonts w:ascii="Times New Roman" w:hAnsi="Times New Roman" w:cs="Times New Roman"/>
          <w:color w:val="000000" w:themeColor="text1"/>
          <w:lang w:val="en-GB"/>
        </w:rPr>
        <w:t xml:space="preserve"> and the Akaike Information Criteria (AIC)</w:t>
      </w:r>
      <w:r w:rsidRPr="000D0558">
        <w:rPr>
          <w:rFonts w:ascii="Times New Roman" w:hAnsi="Times New Roman" w:cs="Times New Roman"/>
          <w:color w:val="000000" w:themeColor="text1"/>
          <w:lang w:val="en-GB"/>
        </w:rPr>
        <w:t xml:space="preserve">. If a model with fewer parameters had greater or equal </w:t>
      </w:r>
      <w:r w:rsidR="001A11B3" w:rsidRPr="000D0558">
        <w:rPr>
          <w:rFonts w:ascii="Times New Roman" w:hAnsi="Times New Roman" w:cs="Times New Roman"/>
          <w:color w:val="000000" w:themeColor="text1"/>
          <w:lang w:val="en-GB"/>
        </w:rPr>
        <w:t xml:space="preserve">AIC </w:t>
      </w:r>
      <w:r w:rsidRPr="000D0558">
        <w:rPr>
          <w:rFonts w:ascii="Times New Roman" w:hAnsi="Times New Roman" w:cs="Times New Roman"/>
          <w:color w:val="000000" w:themeColor="text1"/>
          <w:lang w:val="en-GB"/>
        </w:rPr>
        <w:t>(or differences lower than 4) but also had better BIC (</w:t>
      </w:r>
      <w:r w:rsidR="00CA1B2A" w:rsidRPr="000D0558">
        <w:rPr>
          <w:rFonts w:ascii="Times New Roman" w:hAnsi="Times New Roman" w:cs="Times New Roman"/>
          <w:color w:val="000000" w:themeColor="text1"/>
          <w:lang w:val="en-GB"/>
        </w:rPr>
        <w:t>&lt;</w:t>
      </w:r>
      <w:r w:rsidRPr="000D0558">
        <w:rPr>
          <w:rFonts w:ascii="Times New Roman" w:hAnsi="Times New Roman" w:cs="Times New Roman"/>
          <w:color w:val="000000" w:themeColor="text1"/>
          <w:lang w:val="en-GB"/>
        </w:rPr>
        <w:t>=3), we favoured the model with fewer parameters.</w:t>
      </w:r>
      <w:ins w:id="23" w:author="Andrés González Santa Cruz" w:date="2023-07-31T11:16:00Z">
        <w:r w:rsidR="00AD2A1F">
          <w:rPr>
            <w:rFonts w:ascii="Times New Roman" w:hAnsi="Times New Roman" w:cs="Times New Roman"/>
            <w:color w:val="000000" w:themeColor="text1"/>
            <w:lang w:val="en-GB"/>
          </w:rPr>
          <w:t xml:space="preserve"> </w:t>
        </w:r>
      </w:ins>
      <w:ins w:id="24" w:author="Andrés González Santa Cruz" w:date="2023-07-31T11:20:00Z">
        <w:r w:rsidR="00AD2A1F">
          <w:rPr>
            <w:rFonts w:ascii="Times New Roman" w:hAnsi="Times New Roman" w:cs="Times New Roman"/>
            <w:color w:val="000000" w:themeColor="text1"/>
            <w:lang w:val="en-GB"/>
          </w:rPr>
          <w:t xml:space="preserve">All models </w:t>
        </w:r>
      </w:ins>
      <w:ins w:id="25" w:author="Andrés González Santa Cruz" w:date="2023-07-31T11:21:00Z">
        <w:r w:rsidR="00AD2A1F">
          <w:rPr>
            <w:rFonts w:ascii="Times New Roman" w:hAnsi="Times New Roman" w:cs="Times New Roman"/>
            <w:color w:val="000000" w:themeColor="text1"/>
            <w:lang w:val="en-GB"/>
          </w:rPr>
          <w:t xml:space="preserve">incorporated a </w:t>
        </w:r>
      </w:ins>
      <w:ins w:id="26" w:author="Andrés González Santa Cruz" w:date="2023-07-31T11:16:00Z">
        <w:r w:rsidR="00AD2A1F" w:rsidRPr="00AD2A1F">
          <w:rPr>
            <w:rFonts w:ascii="Times New Roman" w:hAnsi="Times New Roman" w:cs="Times New Roman"/>
            <w:color w:val="000000" w:themeColor="text1"/>
            <w:lang w:val="en-GB"/>
          </w:rPr>
          <w:t>transform</w:t>
        </w:r>
      </w:ins>
      <w:ins w:id="27" w:author="Andrés González Santa Cruz" w:date="2023-07-31T11:21:00Z">
        <w:r w:rsidR="00AD2A1F">
          <w:rPr>
            <w:rFonts w:ascii="Times New Roman" w:hAnsi="Times New Roman" w:cs="Times New Roman"/>
            <w:color w:val="000000" w:themeColor="text1"/>
            <w:lang w:val="en-GB"/>
          </w:rPr>
          <w:t>ation of Age</w:t>
        </w:r>
      </w:ins>
      <w:ins w:id="28" w:author="Andrés González Santa Cruz" w:date="2023-07-31T11:16:00Z">
        <w:r w:rsidR="00AD2A1F" w:rsidRPr="00AD2A1F">
          <w:rPr>
            <w:rFonts w:ascii="Times New Roman" w:hAnsi="Times New Roman" w:cs="Times New Roman"/>
            <w:color w:val="000000" w:themeColor="text1"/>
            <w:lang w:val="en-GB"/>
          </w:rPr>
          <w:t xml:space="preserve"> into a restricted cubic spline variable with</w:t>
        </w:r>
        <w:r w:rsidR="00AD2A1F">
          <w:rPr>
            <w:rFonts w:ascii="Times New Roman" w:hAnsi="Times New Roman" w:cs="Times New Roman"/>
            <w:color w:val="000000" w:themeColor="text1"/>
            <w:lang w:val="en-GB"/>
          </w:rPr>
          <w:t xml:space="preserve"> 4</w:t>
        </w:r>
        <w:r w:rsidR="00AD2A1F" w:rsidRPr="00AD2A1F">
          <w:rPr>
            <w:rFonts w:ascii="Times New Roman" w:hAnsi="Times New Roman" w:cs="Times New Roman"/>
            <w:color w:val="000000" w:themeColor="text1"/>
            <w:lang w:val="en-GB"/>
          </w:rPr>
          <w:t xml:space="preserve"> knots due to nonlinearity</w:t>
        </w:r>
        <w:r w:rsidR="00AD2A1F">
          <w:rPr>
            <w:rFonts w:ascii="Times New Roman" w:hAnsi="Times New Roman" w:cs="Times New Roman"/>
            <w:color w:val="000000" w:themeColor="text1"/>
            <w:lang w:val="en-GB"/>
          </w:rPr>
          <w:t>, sacrificing interpretability for improvement</w:t>
        </w:r>
      </w:ins>
      <w:ins w:id="29" w:author="Andrés González Santa Cruz" w:date="2023-07-31T11:21:00Z">
        <w:r w:rsidR="00AD2A1F">
          <w:rPr>
            <w:rFonts w:ascii="Times New Roman" w:hAnsi="Times New Roman" w:cs="Times New Roman"/>
            <w:color w:val="000000" w:themeColor="text1"/>
            <w:lang w:val="en-GB"/>
          </w:rPr>
          <w:t xml:space="preserve"> in deviance</w:t>
        </w:r>
      </w:ins>
      <w:ins w:id="30" w:author="Andrés González Santa Cruz" w:date="2023-07-31T11:22:00Z">
        <w:r w:rsidR="00AD2A1F">
          <w:rPr>
            <w:rFonts w:ascii="Times New Roman" w:hAnsi="Times New Roman" w:cs="Times New Roman"/>
            <w:color w:val="000000" w:themeColor="text1"/>
            <w:lang w:val="en-GB"/>
          </w:rPr>
          <w:t xml:space="preserve"> </w:t>
        </w:r>
        <w:r w:rsidR="00AD2A1F" w:rsidRPr="000D0558">
          <w:rPr>
            <w:rFonts w:ascii="Times New Roman" w:hAnsi="Times New Roman" w:cs="Times New Roman"/>
            <w:color w:val="000000" w:themeColor="text1"/>
          </w:rPr>
          <w:t>(X²(</w:t>
        </w:r>
        <w:proofErr w:type="spellStart"/>
        <w:r w:rsidR="00AD2A1F" w:rsidRPr="000D0558">
          <w:rPr>
            <w:rFonts w:ascii="Times New Roman" w:hAnsi="Times New Roman" w:cs="Times New Roman"/>
            <w:color w:val="000000" w:themeColor="text1"/>
          </w:rPr>
          <w:t>d</w:t>
        </w:r>
      </w:ins>
      <w:ins w:id="31" w:author="Andrés González Santa Cruz" w:date="2023-07-31T11:23:00Z">
        <w:r w:rsidR="00AD2A1F">
          <w:rPr>
            <w:rFonts w:ascii="Times New Roman" w:hAnsi="Times New Roman" w:cs="Times New Roman"/>
            <w:color w:val="000000" w:themeColor="text1"/>
          </w:rPr>
          <w:t>.</w:t>
        </w:r>
      </w:ins>
      <w:ins w:id="32" w:author="Andrés González Santa Cruz" w:date="2023-07-31T11:22:00Z">
        <w:r w:rsidR="00AD2A1F" w:rsidRPr="000D0558">
          <w:rPr>
            <w:rFonts w:ascii="Times New Roman" w:hAnsi="Times New Roman" w:cs="Times New Roman"/>
            <w:color w:val="000000" w:themeColor="text1"/>
          </w:rPr>
          <w:t>f</w:t>
        </w:r>
      </w:ins>
      <w:ins w:id="33" w:author="Andrés González Santa Cruz" w:date="2023-07-31T11:23:00Z">
        <w:r w:rsidR="00AD2A1F">
          <w:rPr>
            <w:rFonts w:ascii="Times New Roman" w:hAnsi="Times New Roman" w:cs="Times New Roman"/>
            <w:color w:val="000000" w:themeColor="text1"/>
          </w:rPr>
          <w:t>.</w:t>
        </w:r>
      </w:ins>
      <w:proofErr w:type="spellEnd"/>
      <w:ins w:id="34" w:author="Andrés González Santa Cruz" w:date="2023-07-31T11:22:00Z">
        <w:r w:rsidR="00AD2A1F" w:rsidRPr="000D0558">
          <w:rPr>
            <w:rFonts w:ascii="Times New Roman" w:hAnsi="Times New Roman" w:cs="Times New Roman"/>
            <w:color w:val="000000" w:themeColor="text1"/>
          </w:rPr>
          <w:t>=</w:t>
        </w:r>
        <w:r w:rsidR="00AD2A1F" w:rsidRPr="000D0558">
          <w:rPr>
            <w:rFonts w:ascii="Times New Roman" w:hAnsi="Times New Roman" w:cs="Times New Roman"/>
            <w:color w:val="000000" w:themeColor="text1"/>
          </w:rPr>
          <w:t>51) =</w:t>
        </w:r>
        <w:r w:rsidR="00AD2A1F" w:rsidRPr="000D0558">
          <w:rPr>
            <w:rFonts w:ascii="Times New Roman" w:hAnsi="Times New Roman" w:cs="Times New Roman"/>
            <w:color w:val="000000" w:themeColor="text1"/>
          </w:rPr>
          <w:t xml:space="preserve"> </w:t>
        </w:r>
        <w:r w:rsidR="00AD2A1F">
          <w:rPr>
            <w:rFonts w:ascii="Times New Roman" w:hAnsi="Times New Roman" w:cs="Times New Roman"/>
            <w:color w:val="000000" w:themeColor="text1"/>
          </w:rPr>
          <w:t>9.12</w:t>
        </w:r>
        <w:r w:rsidR="00AD2A1F" w:rsidRPr="000D0558">
          <w:rPr>
            <w:rFonts w:ascii="Times New Roman" w:hAnsi="Times New Roman" w:cs="Times New Roman"/>
            <w:color w:val="000000" w:themeColor="text1"/>
          </w:rPr>
          <w:t>, p</w:t>
        </w:r>
        <w:r w:rsidR="00AD2A1F">
          <w:rPr>
            <w:rFonts w:ascii="Times New Roman" w:hAnsi="Times New Roman" w:cs="Times New Roman"/>
            <w:color w:val="000000" w:themeColor="text1"/>
          </w:rPr>
          <w:t>=</w:t>
        </w:r>
        <w:r w:rsidR="00AD2A1F" w:rsidRPr="000D0558">
          <w:rPr>
            <w:rFonts w:ascii="Times New Roman" w:hAnsi="Times New Roman" w:cs="Times New Roman"/>
            <w:color w:val="000000" w:themeColor="text1"/>
          </w:rPr>
          <w:t>0.00</w:t>
        </w:r>
        <w:r w:rsidR="00AD2A1F">
          <w:rPr>
            <w:rFonts w:ascii="Times New Roman" w:hAnsi="Times New Roman" w:cs="Times New Roman"/>
            <w:color w:val="000000" w:themeColor="text1"/>
          </w:rPr>
          <w:t>3</w:t>
        </w:r>
        <w:r w:rsidR="00AD2A1F" w:rsidRPr="000D0558">
          <w:rPr>
            <w:rFonts w:ascii="Times New Roman" w:hAnsi="Times New Roman" w:cs="Times New Roman"/>
            <w:color w:val="000000" w:themeColor="text1"/>
          </w:rPr>
          <w:t>)</w:t>
        </w:r>
      </w:ins>
      <w:ins w:id="35" w:author="Andrés González Santa Cruz" w:date="2023-07-31T11:16:00Z">
        <w:r w:rsidR="00AD2A1F">
          <w:rPr>
            <w:rFonts w:ascii="Times New Roman" w:hAnsi="Times New Roman" w:cs="Times New Roman"/>
            <w:color w:val="000000" w:themeColor="text1"/>
            <w:lang w:val="en-GB"/>
          </w:rPr>
          <w:t>.</w:t>
        </w:r>
      </w:ins>
    </w:p>
    <w:p w14:paraId="6B4D1604" w14:textId="099611CF" w:rsidR="00FC6E67" w:rsidRPr="00AD2A1F" w:rsidRDefault="00FC6E67" w:rsidP="00FC6E67">
      <w:pPr>
        <w:pStyle w:val="Descripcin"/>
        <w:jc w:val="both"/>
        <w:rPr>
          <w:rFonts w:ascii="Times New Roman" w:hAnsi="Times New Roman" w:cs="Times New Roman"/>
          <w:color w:val="000000" w:themeColor="text1"/>
          <w:lang w:val="en-GB"/>
          <w:rPrChange w:id="36" w:author="Andrés González Santa Cruz" w:date="2023-07-31T11:09:00Z">
            <w:rPr>
              <w:rFonts w:ascii="Times New Roman" w:hAnsi="Times New Roman" w:cs="Times New Roman"/>
              <w:color w:val="000000" w:themeColor="text1"/>
            </w:rPr>
          </w:rPrChange>
        </w:rPr>
      </w:pPr>
      <w:r w:rsidRPr="00AD2A1F">
        <w:rPr>
          <w:rFonts w:ascii="Times New Roman" w:hAnsi="Times New Roman" w:cs="Times New Roman"/>
          <w:color w:val="000000" w:themeColor="text1"/>
          <w:lang w:val="en-GB"/>
          <w:rPrChange w:id="37" w:author="Andrés González Santa Cruz" w:date="2023-07-31T11:09:00Z">
            <w:rPr>
              <w:rFonts w:ascii="Times New Roman" w:hAnsi="Times New Roman" w:cs="Times New Roman"/>
              <w:color w:val="000000" w:themeColor="text1"/>
            </w:rPr>
          </w:rPrChange>
        </w:rPr>
        <w:t xml:space="preserve">Supplementary Table </w:t>
      </w:r>
      <w:r w:rsidRPr="000D0558">
        <w:rPr>
          <w:rFonts w:ascii="Times New Roman" w:hAnsi="Times New Roman" w:cs="Times New Roman"/>
          <w:color w:val="000000" w:themeColor="text1"/>
        </w:rPr>
        <w:fldChar w:fldCharType="begin"/>
      </w:r>
      <w:r w:rsidRPr="00AD2A1F">
        <w:rPr>
          <w:rFonts w:ascii="Times New Roman" w:hAnsi="Times New Roman" w:cs="Times New Roman"/>
          <w:color w:val="000000" w:themeColor="text1"/>
          <w:lang w:val="en-GB"/>
          <w:rPrChange w:id="38" w:author="Andrés González Santa Cruz" w:date="2023-07-31T11:09:00Z">
            <w:rPr>
              <w:rFonts w:ascii="Times New Roman" w:hAnsi="Times New Roman" w:cs="Times New Roman"/>
              <w:color w:val="000000" w:themeColor="text1"/>
            </w:rPr>
          </w:rPrChange>
        </w:rPr>
        <w:instrText xml:space="preserve"> SEQ Supplementary_Table \* ARABIC </w:instrText>
      </w:r>
      <w:r w:rsidRPr="000D0558">
        <w:rPr>
          <w:rFonts w:ascii="Times New Roman" w:hAnsi="Times New Roman" w:cs="Times New Roman"/>
          <w:color w:val="000000" w:themeColor="text1"/>
        </w:rPr>
        <w:fldChar w:fldCharType="separate"/>
      </w:r>
      <w:r w:rsidR="00635DDE" w:rsidRPr="00AD2A1F">
        <w:rPr>
          <w:rFonts w:ascii="Times New Roman" w:hAnsi="Times New Roman" w:cs="Times New Roman"/>
          <w:noProof/>
          <w:color w:val="000000" w:themeColor="text1"/>
          <w:lang w:val="en-GB"/>
          <w:rPrChange w:id="39" w:author="Andrés González Santa Cruz" w:date="2023-07-31T11:09:00Z">
            <w:rPr>
              <w:rFonts w:ascii="Times New Roman" w:hAnsi="Times New Roman" w:cs="Times New Roman"/>
              <w:noProof/>
              <w:color w:val="000000" w:themeColor="text1"/>
            </w:rPr>
          </w:rPrChange>
        </w:rPr>
        <w:t>2</w:t>
      </w:r>
      <w:r w:rsidRPr="000D0558">
        <w:rPr>
          <w:rFonts w:ascii="Times New Roman" w:hAnsi="Times New Roman" w:cs="Times New Roman"/>
          <w:color w:val="000000" w:themeColor="text1"/>
        </w:rPr>
        <w:fldChar w:fldCharType="end"/>
      </w:r>
      <w:r w:rsidRPr="00AD2A1F">
        <w:rPr>
          <w:rFonts w:ascii="Times New Roman" w:hAnsi="Times New Roman" w:cs="Times New Roman"/>
          <w:color w:val="000000" w:themeColor="text1"/>
          <w:lang w:val="en-GB"/>
          <w:rPrChange w:id="40" w:author="Andrés González Santa Cruz" w:date="2023-07-31T11:09:00Z">
            <w:rPr>
              <w:rFonts w:ascii="Times New Roman" w:hAnsi="Times New Roman" w:cs="Times New Roman"/>
              <w:color w:val="000000" w:themeColor="text1"/>
            </w:rPr>
          </w:rPrChange>
        </w:rPr>
        <w:t xml:space="preserve"> AIC and BIC for survival models of the time to any contact with the justice system with different survival probability distributions</w:t>
      </w:r>
    </w:p>
    <w:tbl>
      <w:tblPr>
        <w:tblW w:w="5000" w:type="pct"/>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4146"/>
        <w:gridCol w:w="2346"/>
        <w:gridCol w:w="2346"/>
      </w:tblGrid>
      <w:tr w:rsidR="000D0558" w:rsidRPr="000D0558" w14:paraId="2737E0D1" w14:textId="77777777" w:rsidTr="009E7888">
        <w:trPr>
          <w:trHeight w:val="57"/>
          <w:jc w:val="center"/>
        </w:trPr>
        <w:tc>
          <w:tcPr>
            <w:tcW w:w="2346" w:type="pct"/>
            <w:tcBorders>
              <w:top w:val="single" w:sz="4" w:space="0" w:color="auto"/>
              <w:bottom w:val="single" w:sz="4" w:space="0" w:color="auto"/>
            </w:tcBorders>
            <w:shd w:val="clear" w:color="auto" w:fill="auto"/>
            <w:noWrap/>
            <w:vAlign w:val="bottom"/>
            <w:hideMark/>
          </w:tcPr>
          <w:p w14:paraId="45615154" w14:textId="4A0A7D6F" w:rsidR="00314C6B" w:rsidRPr="000D0558" w:rsidRDefault="00314C6B" w:rsidP="00250258">
            <w:pPr>
              <w:spacing w:after="0" w:line="240" w:lineRule="auto"/>
              <w:jc w:val="both"/>
              <w:rPr>
                <w:rFonts w:ascii="Times New Roman" w:eastAsia="Times New Roman" w:hAnsi="Times New Roman" w:cs="Times New Roman"/>
                <w:b/>
                <w:bCs/>
                <w:color w:val="000000" w:themeColor="text1"/>
                <w:sz w:val="18"/>
                <w:szCs w:val="18"/>
                <w:lang w:val="es-CL" w:eastAsia="es-CL"/>
              </w:rPr>
            </w:pPr>
            <w:proofErr w:type="spellStart"/>
            <w:r w:rsidRPr="000D0558">
              <w:rPr>
                <w:rFonts w:ascii="Times New Roman" w:eastAsia="Times New Roman" w:hAnsi="Times New Roman" w:cs="Times New Roman"/>
                <w:b/>
                <w:bCs/>
                <w:color w:val="000000" w:themeColor="text1"/>
                <w:sz w:val="18"/>
                <w:szCs w:val="18"/>
                <w:lang w:val="es-CL" w:eastAsia="es-CL"/>
              </w:rPr>
              <w:t>Model</w:t>
            </w:r>
            <w:proofErr w:type="spellEnd"/>
            <w:r w:rsidRPr="000D0558">
              <w:rPr>
                <w:rFonts w:ascii="Times New Roman" w:eastAsia="Times New Roman" w:hAnsi="Times New Roman" w:cs="Times New Roman"/>
                <w:b/>
                <w:bCs/>
                <w:color w:val="000000" w:themeColor="text1"/>
                <w:sz w:val="18"/>
                <w:szCs w:val="18"/>
                <w:lang w:val="es-CL" w:eastAsia="es-CL"/>
              </w:rPr>
              <w:t xml:space="preserve"> </w:t>
            </w:r>
            <w:proofErr w:type="spellStart"/>
            <w:r w:rsidRPr="000D0558">
              <w:rPr>
                <w:rFonts w:ascii="Times New Roman" w:eastAsia="Times New Roman" w:hAnsi="Times New Roman" w:cs="Times New Roman"/>
                <w:b/>
                <w:bCs/>
                <w:color w:val="000000" w:themeColor="text1"/>
                <w:sz w:val="18"/>
                <w:szCs w:val="18"/>
                <w:lang w:val="es-CL" w:eastAsia="es-CL"/>
              </w:rPr>
              <w:t>Specification</w:t>
            </w:r>
            <w:proofErr w:type="spellEnd"/>
          </w:p>
        </w:tc>
        <w:tc>
          <w:tcPr>
            <w:tcW w:w="1327" w:type="pct"/>
            <w:tcBorders>
              <w:top w:val="single" w:sz="4" w:space="0" w:color="auto"/>
              <w:bottom w:val="single" w:sz="4" w:space="0" w:color="auto"/>
            </w:tcBorders>
            <w:shd w:val="clear" w:color="auto" w:fill="auto"/>
            <w:noWrap/>
            <w:vAlign w:val="bottom"/>
            <w:hideMark/>
          </w:tcPr>
          <w:p w14:paraId="4179CC92" w14:textId="77777777" w:rsidR="00314C6B" w:rsidRPr="000D0558" w:rsidRDefault="00314C6B" w:rsidP="00250258">
            <w:pPr>
              <w:spacing w:after="0" w:line="240" w:lineRule="auto"/>
              <w:jc w:val="both"/>
              <w:rPr>
                <w:rFonts w:ascii="Times New Roman" w:eastAsia="Times New Roman" w:hAnsi="Times New Roman" w:cs="Times New Roman"/>
                <w:b/>
                <w:bCs/>
                <w:color w:val="000000" w:themeColor="text1"/>
                <w:sz w:val="18"/>
                <w:szCs w:val="18"/>
                <w:lang w:val="es-CL" w:eastAsia="es-CL"/>
              </w:rPr>
            </w:pPr>
            <w:r w:rsidRPr="000D0558">
              <w:rPr>
                <w:rFonts w:ascii="Times New Roman" w:eastAsia="Times New Roman" w:hAnsi="Times New Roman" w:cs="Times New Roman"/>
                <w:b/>
                <w:bCs/>
                <w:color w:val="000000" w:themeColor="text1"/>
                <w:sz w:val="18"/>
                <w:szCs w:val="18"/>
                <w:lang w:val="es-CL" w:eastAsia="es-CL"/>
              </w:rPr>
              <w:t>AIC</w:t>
            </w:r>
          </w:p>
        </w:tc>
        <w:tc>
          <w:tcPr>
            <w:tcW w:w="1327" w:type="pct"/>
            <w:tcBorders>
              <w:top w:val="single" w:sz="4" w:space="0" w:color="auto"/>
              <w:bottom w:val="single" w:sz="4" w:space="0" w:color="auto"/>
            </w:tcBorders>
            <w:shd w:val="clear" w:color="auto" w:fill="auto"/>
            <w:noWrap/>
            <w:vAlign w:val="bottom"/>
            <w:hideMark/>
          </w:tcPr>
          <w:p w14:paraId="78A9DAB2" w14:textId="77777777" w:rsidR="00314C6B" w:rsidRPr="000D0558" w:rsidRDefault="00314C6B" w:rsidP="00250258">
            <w:pPr>
              <w:spacing w:after="0" w:line="240" w:lineRule="auto"/>
              <w:jc w:val="both"/>
              <w:rPr>
                <w:rFonts w:ascii="Times New Roman" w:eastAsia="Times New Roman" w:hAnsi="Times New Roman" w:cs="Times New Roman"/>
                <w:b/>
                <w:bCs/>
                <w:color w:val="000000" w:themeColor="text1"/>
                <w:sz w:val="18"/>
                <w:szCs w:val="18"/>
                <w:lang w:val="es-CL" w:eastAsia="es-CL"/>
              </w:rPr>
            </w:pPr>
            <w:r w:rsidRPr="000D0558">
              <w:rPr>
                <w:rFonts w:ascii="Times New Roman" w:eastAsia="Times New Roman" w:hAnsi="Times New Roman" w:cs="Times New Roman"/>
                <w:b/>
                <w:bCs/>
                <w:color w:val="000000" w:themeColor="text1"/>
                <w:sz w:val="18"/>
                <w:szCs w:val="18"/>
                <w:lang w:val="es-CL" w:eastAsia="es-CL"/>
              </w:rPr>
              <w:t>BIC</w:t>
            </w:r>
          </w:p>
        </w:tc>
      </w:tr>
      <w:tr w:rsidR="000D0558" w:rsidRPr="000D0558" w14:paraId="69FEC3BC" w14:textId="77777777" w:rsidTr="009E7888">
        <w:trPr>
          <w:trHeight w:val="57"/>
          <w:jc w:val="center"/>
        </w:trPr>
        <w:tc>
          <w:tcPr>
            <w:tcW w:w="2346" w:type="pct"/>
            <w:tcBorders>
              <w:top w:val="single" w:sz="4" w:space="0" w:color="auto"/>
            </w:tcBorders>
            <w:shd w:val="clear" w:color="auto" w:fill="auto"/>
            <w:noWrap/>
            <w:vAlign w:val="bottom"/>
            <w:hideMark/>
          </w:tcPr>
          <w:p w14:paraId="25B87909"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=9)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=1)</w:t>
            </w:r>
          </w:p>
        </w:tc>
        <w:tc>
          <w:tcPr>
            <w:tcW w:w="1327" w:type="pct"/>
            <w:tcBorders>
              <w:top w:val="single" w:sz="4" w:space="0" w:color="auto"/>
            </w:tcBorders>
            <w:shd w:val="clear" w:color="auto" w:fill="auto"/>
            <w:noWrap/>
            <w:vAlign w:val="bottom"/>
            <w:hideMark/>
          </w:tcPr>
          <w:p w14:paraId="31081035" w14:textId="3E051FE5"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135187</w:t>
            </w:r>
            <w:r w:rsidR="00644B3A" w:rsidRPr="000D0558">
              <w:rPr>
                <w:rFonts w:ascii="Times New Roman" w:eastAsia="Times New Roman" w:hAnsi="Times New Roman" w:cs="Times New Roman"/>
                <w:color w:val="000000" w:themeColor="text1"/>
                <w:sz w:val="18"/>
                <w:szCs w:val="18"/>
                <w:lang w:val="es-CL" w:eastAsia="es-CL"/>
              </w:rPr>
              <w:t>.0</w:t>
            </w:r>
          </w:p>
        </w:tc>
        <w:tc>
          <w:tcPr>
            <w:tcW w:w="1327" w:type="pct"/>
            <w:tcBorders>
              <w:top w:val="single" w:sz="4" w:space="0" w:color="auto"/>
            </w:tcBorders>
            <w:shd w:val="clear" w:color="auto" w:fill="auto"/>
            <w:noWrap/>
            <w:vAlign w:val="bottom"/>
            <w:hideMark/>
          </w:tcPr>
          <w:p w14:paraId="1D62951A"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135691.7</w:t>
            </w:r>
          </w:p>
        </w:tc>
      </w:tr>
      <w:tr w:rsidR="000D0558" w:rsidRPr="000D0558" w14:paraId="5DE641B5" w14:textId="77777777" w:rsidTr="009E7888">
        <w:trPr>
          <w:trHeight w:val="57"/>
          <w:jc w:val="center"/>
        </w:trPr>
        <w:tc>
          <w:tcPr>
            <w:tcW w:w="2346" w:type="pct"/>
            <w:shd w:val="clear" w:color="auto" w:fill="auto"/>
            <w:noWrap/>
            <w:vAlign w:val="bottom"/>
            <w:hideMark/>
          </w:tcPr>
          <w:p w14:paraId="6DA7F376"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=10)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=1)</w:t>
            </w:r>
          </w:p>
        </w:tc>
        <w:tc>
          <w:tcPr>
            <w:tcW w:w="1327" w:type="pct"/>
            <w:shd w:val="clear" w:color="auto" w:fill="auto"/>
            <w:noWrap/>
            <w:vAlign w:val="bottom"/>
            <w:hideMark/>
          </w:tcPr>
          <w:p w14:paraId="5F33F2D9"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135187.6</w:t>
            </w:r>
          </w:p>
        </w:tc>
        <w:tc>
          <w:tcPr>
            <w:tcW w:w="1327" w:type="pct"/>
            <w:shd w:val="clear" w:color="auto" w:fill="auto"/>
            <w:noWrap/>
            <w:vAlign w:val="bottom"/>
            <w:hideMark/>
          </w:tcPr>
          <w:p w14:paraId="66F847C5"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135700.4</w:t>
            </w:r>
          </w:p>
        </w:tc>
      </w:tr>
      <w:tr w:rsidR="000D0558" w:rsidRPr="000D0558" w14:paraId="32B2695D" w14:textId="77777777" w:rsidTr="009E7888">
        <w:trPr>
          <w:trHeight w:val="57"/>
          <w:jc w:val="center"/>
        </w:trPr>
        <w:tc>
          <w:tcPr>
            <w:tcW w:w="2346" w:type="pct"/>
            <w:shd w:val="clear" w:color="auto" w:fill="auto"/>
            <w:noWrap/>
            <w:vAlign w:val="bottom"/>
            <w:hideMark/>
          </w:tcPr>
          <w:p w14:paraId="6573A13B"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=9)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=3)</w:t>
            </w:r>
          </w:p>
        </w:tc>
        <w:tc>
          <w:tcPr>
            <w:tcW w:w="1327" w:type="pct"/>
            <w:shd w:val="clear" w:color="auto" w:fill="auto"/>
            <w:noWrap/>
            <w:vAlign w:val="bottom"/>
            <w:hideMark/>
          </w:tcPr>
          <w:p w14:paraId="1FFD4487"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135189.7</w:t>
            </w:r>
          </w:p>
        </w:tc>
        <w:tc>
          <w:tcPr>
            <w:tcW w:w="1327" w:type="pct"/>
            <w:shd w:val="clear" w:color="auto" w:fill="auto"/>
            <w:noWrap/>
            <w:vAlign w:val="bottom"/>
            <w:hideMark/>
          </w:tcPr>
          <w:p w14:paraId="523ABEB1"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135726.5</w:t>
            </w:r>
          </w:p>
        </w:tc>
      </w:tr>
      <w:tr w:rsidR="000D0558" w:rsidRPr="000D0558" w14:paraId="1E96666C" w14:textId="77777777" w:rsidTr="009E7888">
        <w:trPr>
          <w:trHeight w:val="57"/>
          <w:jc w:val="center"/>
        </w:trPr>
        <w:tc>
          <w:tcPr>
            <w:tcW w:w="2346" w:type="pct"/>
            <w:shd w:val="clear" w:color="auto" w:fill="auto"/>
            <w:noWrap/>
            <w:vAlign w:val="bottom"/>
            <w:hideMark/>
          </w:tcPr>
          <w:p w14:paraId="0180DF31"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=9)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=2)</w:t>
            </w:r>
          </w:p>
        </w:tc>
        <w:tc>
          <w:tcPr>
            <w:tcW w:w="1327" w:type="pct"/>
            <w:shd w:val="clear" w:color="auto" w:fill="auto"/>
            <w:noWrap/>
            <w:vAlign w:val="bottom"/>
            <w:hideMark/>
          </w:tcPr>
          <w:p w14:paraId="47FF1C70"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135189.8</w:t>
            </w:r>
          </w:p>
        </w:tc>
        <w:tc>
          <w:tcPr>
            <w:tcW w:w="1327" w:type="pct"/>
            <w:shd w:val="clear" w:color="auto" w:fill="auto"/>
            <w:noWrap/>
            <w:vAlign w:val="bottom"/>
            <w:hideMark/>
          </w:tcPr>
          <w:p w14:paraId="20F2D307"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135710.6</w:t>
            </w:r>
          </w:p>
        </w:tc>
      </w:tr>
      <w:tr w:rsidR="000D0558" w:rsidRPr="000D0558" w14:paraId="42AAB1D4" w14:textId="77777777" w:rsidTr="009E7888">
        <w:trPr>
          <w:trHeight w:val="57"/>
          <w:jc w:val="center"/>
        </w:trPr>
        <w:tc>
          <w:tcPr>
            <w:tcW w:w="2346" w:type="pct"/>
            <w:shd w:val="clear" w:color="auto" w:fill="auto"/>
            <w:noWrap/>
            <w:vAlign w:val="bottom"/>
            <w:hideMark/>
          </w:tcPr>
          <w:p w14:paraId="0AE3FD87"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=10)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=3)</w:t>
            </w:r>
          </w:p>
        </w:tc>
        <w:tc>
          <w:tcPr>
            <w:tcW w:w="1327" w:type="pct"/>
            <w:shd w:val="clear" w:color="auto" w:fill="auto"/>
            <w:noWrap/>
            <w:vAlign w:val="bottom"/>
            <w:hideMark/>
          </w:tcPr>
          <w:p w14:paraId="6781D1AC"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135190.3</w:t>
            </w:r>
          </w:p>
        </w:tc>
        <w:tc>
          <w:tcPr>
            <w:tcW w:w="1327" w:type="pct"/>
            <w:shd w:val="clear" w:color="auto" w:fill="auto"/>
            <w:noWrap/>
            <w:vAlign w:val="bottom"/>
            <w:hideMark/>
          </w:tcPr>
          <w:p w14:paraId="7A55A513"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135735.1</w:t>
            </w:r>
          </w:p>
        </w:tc>
      </w:tr>
      <w:tr w:rsidR="000D0558" w:rsidRPr="000D0558" w14:paraId="3DAFE864" w14:textId="77777777" w:rsidTr="009E7888">
        <w:trPr>
          <w:trHeight w:val="57"/>
          <w:jc w:val="center"/>
        </w:trPr>
        <w:tc>
          <w:tcPr>
            <w:tcW w:w="2346" w:type="pct"/>
            <w:shd w:val="clear" w:color="auto" w:fill="auto"/>
            <w:noWrap/>
            <w:vAlign w:val="bottom"/>
            <w:hideMark/>
          </w:tcPr>
          <w:p w14:paraId="2974E975"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=8)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=1)</w:t>
            </w:r>
          </w:p>
        </w:tc>
        <w:tc>
          <w:tcPr>
            <w:tcW w:w="1327" w:type="pct"/>
            <w:shd w:val="clear" w:color="auto" w:fill="auto"/>
            <w:noWrap/>
            <w:vAlign w:val="bottom"/>
            <w:hideMark/>
          </w:tcPr>
          <w:p w14:paraId="052D065F"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135190.3</w:t>
            </w:r>
          </w:p>
        </w:tc>
        <w:tc>
          <w:tcPr>
            <w:tcW w:w="1327" w:type="pct"/>
            <w:shd w:val="clear" w:color="auto" w:fill="auto"/>
            <w:noWrap/>
            <w:vAlign w:val="bottom"/>
            <w:hideMark/>
          </w:tcPr>
          <w:p w14:paraId="2B5A2E53"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135687.1</w:t>
            </w:r>
          </w:p>
        </w:tc>
      </w:tr>
      <w:tr w:rsidR="000D0558" w:rsidRPr="000D0558" w14:paraId="73DA7DE7" w14:textId="77777777" w:rsidTr="009E7888">
        <w:trPr>
          <w:trHeight w:val="57"/>
          <w:jc w:val="center"/>
        </w:trPr>
        <w:tc>
          <w:tcPr>
            <w:tcW w:w="2346" w:type="pct"/>
            <w:shd w:val="clear" w:color="auto" w:fill="auto"/>
            <w:noWrap/>
            <w:vAlign w:val="bottom"/>
            <w:hideMark/>
          </w:tcPr>
          <w:p w14:paraId="20730DAF"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=10)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=2)</w:t>
            </w:r>
          </w:p>
        </w:tc>
        <w:tc>
          <w:tcPr>
            <w:tcW w:w="1327" w:type="pct"/>
            <w:shd w:val="clear" w:color="auto" w:fill="auto"/>
            <w:noWrap/>
            <w:vAlign w:val="bottom"/>
            <w:hideMark/>
          </w:tcPr>
          <w:p w14:paraId="78E0C5BE"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135190.4</w:t>
            </w:r>
          </w:p>
        </w:tc>
        <w:tc>
          <w:tcPr>
            <w:tcW w:w="1327" w:type="pct"/>
            <w:shd w:val="clear" w:color="auto" w:fill="auto"/>
            <w:noWrap/>
            <w:vAlign w:val="bottom"/>
            <w:hideMark/>
          </w:tcPr>
          <w:p w14:paraId="620EFBB0"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135719.2</w:t>
            </w:r>
          </w:p>
        </w:tc>
      </w:tr>
      <w:tr w:rsidR="000D0558" w:rsidRPr="000D0558" w14:paraId="07592839" w14:textId="77777777" w:rsidTr="009E7888">
        <w:trPr>
          <w:trHeight w:val="57"/>
          <w:jc w:val="center"/>
        </w:trPr>
        <w:tc>
          <w:tcPr>
            <w:tcW w:w="2346" w:type="pct"/>
            <w:shd w:val="clear" w:color="auto" w:fill="auto"/>
            <w:noWrap/>
            <w:vAlign w:val="bottom"/>
            <w:hideMark/>
          </w:tcPr>
          <w:p w14:paraId="201D077F"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=9)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=4)</w:t>
            </w:r>
          </w:p>
        </w:tc>
        <w:tc>
          <w:tcPr>
            <w:tcW w:w="1327" w:type="pct"/>
            <w:shd w:val="clear" w:color="auto" w:fill="auto"/>
            <w:noWrap/>
            <w:vAlign w:val="bottom"/>
            <w:hideMark/>
          </w:tcPr>
          <w:p w14:paraId="14B5614A"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135193.2</w:t>
            </w:r>
          </w:p>
        </w:tc>
        <w:tc>
          <w:tcPr>
            <w:tcW w:w="1327" w:type="pct"/>
            <w:shd w:val="clear" w:color="auto" w:fill="auto"/>
            <w:noWrap/>
            <w:vAlign w:val="bottom"/>
            <w:hideMark/>
          </w:tcPr>
          <w:p w14:paraId="0D6218AC" w14:textId="2FDA4FA6"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135746</w:t>
            </w:r>
            <w:r w:rsidR="00644B3A" w:rsidRPr="000D0558">
              <w:rPr>
                <w:rFonts w:ascii="Times New Roman" w:eastAsia="Times New Roman" w:hAnsi="Times New Roman" w:cs="Times New Roman"/>
                <w:color w:val="000000" w:themeColor="text1"/>
                <w:sz w:val="18"/>
                <w:szCs w:val="18"/>
                <w:lang w:val="es-CL" w:eastAsia="es-CL"/>
              </w:rPr>
              <w:t>.0</w:t>
            </w:r>
          </w:p>
        </w:tc>
      </w:tr>
      <w:tr w:rsidR="000D0558" w:rsidRPr="000D0558" w14:paraId="6F52CB8E" w14:textId="77777777" w:rsidTr="009E7888">
        <w:trPr>
          <w:trHeight w:val="57"/>
          <w:jc w:val="center"/>
        </w:trPr>
        <w:tc>
          <w:tcPr>
            <w:tcW w:w="2346" w:type="pct"/>
            <w:shd w:val="clear" w:color="auto" w:fill="auto"/>
            <w:noWrap/>
            <w:vAlign w:val="bottom"/>
            <w:hideMark/>
          </w:tcPr>
          <w:p w14:paraId="0268CCDB"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=8)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=3)</w:t>
            </w:r>
          </w:p>
        </w:tc>
        <w:tc>
          <w:tcPr>
            <w:tcW w:w="1327" w:type="pct"/>
            <w:shd w:val="clear" w:color="auto" w:fill="auto"/>
            <w:noWrap/>
            <w:vAlign w:val="bottom"/>
            <w:hideMark/>
          </w:tcPr>
          <w:p w14:paraId="09879F3D"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135193.2</w:t>
            </w:r>
          </w:p>
        </w:tc>
        <w:tc>
          <w:tcPr>
            <w:tcW w:w="1327" w:type="pct"/>
            <w:shd w:val="clear" w:color="auto" w:fill="auto"/>
            <w:noWrap/>
            <w:vAlign w:val="bottom"/>
            <w:hideMark/>
          </w:tcPr>
          <w:p w14:paraId="32F4AB0C" w14:textId="0CFBC111"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135722</w:t>
            </w:r>
            <w:r w:rsidR="00644B3A" w:rsidRPr="000D0558">
              <w:rPr>
                <w:rFonts w:ascii="Times New Roman" w:eastAsia="Times New Roman" w:hAnsi="Times New Roman" w:cs="Times New Roman"/>
                <w:color w:val="000000" w:themeColor="text1"/>
                <w:sz w:val="18"/>
                <w:szCs w:val="18"/>
                <w:lang w:val="es-CL" w:eastAsia="es-CL"/>
              </w:rPr>
              <w:t>.0</w:t>
            </w:r>
          </w:p>
        </w:tc>
      </w:tr>
      <w:tr w:rsidR="000D0558" w:rsidRPr="000D0558" w14:paraId="323EF8C0" w14:textId="77777777" w:rsidTr="009E7888">
        <w:trPr>
          <w:trHeight w:val="57"/>
          <w:jc w:val="center"/>
        </w:trPr>
        <w:tc>
          <w:tcPr>
            <w:tcW w:w="2346" w:type="pct"/>
            <w:shd w:val="clear" w:color="auto" w:fill="auto"/>
            <w:noWrap/>
            <w:vAlign w:val="bottom"/>
            <w:hideMark/>
          </w:tcPr>
          <w:p w14:paraId="5658003B"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=8)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=2)</w:t>
            </w:r>
          </w:p>
        </w:tc>
        <w:tc>
          <w:tcPr>
            <w:tcW w:w="1327" w:type="pct"/>
            <w:shd w:val="clear" w:color="auto" w:fill="auto"/>
            <w:noWrap/>
            <w:vAlign w:val="bottom"/>
            <w:hideMark/>
          </w:tcPr>
          <w:p w14:paraId="090DC069"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135193.2</w:t>
            </w:r>
          </w:p>
        </w:tc>
        <w:tc>
          <w:tcPr>
            <w:tcW w:w="1327" w:type="pct"/>
            <w:shd w:val="clear" w:color="auto" w:fill="auto"/>
            <w:noWrap/>
            <w:vAlign w:val="bottom"/>
            <w:hideMark/>
          </w:tcPr>
          <w:p w14:paraId="6F9B41FA"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135705.9</w:t>
            </w:r>
          </w:p>
        </w:tc>
      </w:tr>
      <w:tr w:rsidR="000D0558" w:rsidRPr="000D0558" w14:paraId="313C277C" w14:textId="77777777" w:rsidTr="009E7888">
        <w:trPr>
          <w:trHeight w:val="57"/>
          <w:jc w:val="center"/>
        </w:trPr>
        <w:tc>
          <w:tcPr>
            <w:tcW w:w="2346" w:type="pct"/>
            <w:shd w:val="clear" w:color="auto" w:fill="auto"/>
            <w:noWrap/>
            <w:vAlign w:val="bottom"/>
            <w:hideMark/>
          </w:tcPr>
          <w:p w14:paraId="34D9AB01"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=7)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=1)</w:t>
            </w:r>
          </w:p>
        </w:tc>
        <w:tc>
          <w:tcPr>
            <w:tcW w:w="1327" w:type="pct"/>
            <w:shd w:val="clear" w:color="auto" w:fill="auto"/>
            <w:noWrap/>
            <w:vAlign w:val="bottom"/>
            <w:hideMark/>
          </w:tcPr>
          <w:p w14:paraId="1D820342"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135193.2</w:t>
            </w:r>
          </w:p>
        </w:tc>
        <w:tc>
          <w:tcPr>
            <w:tcW w:w="1327" w:type="pct"/>
            <w:shd w:val="clear" w:color="auto" w:fill="auto"/>
            <w:noWrap/>
            <w:vAlign w:val="bottom"/>
            <w:hideMark/>
          </w:tcPr>
          <w:p w14:paraId="1FC3AFCE"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135681.9</w:t>
            </w:r>
          </w:p>
        </w:tc>
      </w:tr>
      <w:tr w:rsidR="000D0558" w:rsidRPr="000D0558" w14:paraId="17B01A75" w14:textId="77777777" w:rsidTr="009E7888">
        <w:trPr>
          <w:trHeight w:val="57"/>
          <w:jc w:val="center"/>
        </w:trPr>
        <w:tc>
          <w:tcPr>
            <w:tcW w:w="2346" w:type="pct"/>
            <w:shd w:val="clear" w:color="auto" w:fill="auto"/>
            <w:noWrap/>
            <w:vAlign w:val="bottom"/>
            <w:hideMark/>
          </w:tcPr>
          <w:p w14:paraId="6BC39BFB"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=10)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=4)</w:t>
            </w:r>
          </w:p>
        </w:tc>
        <w:tc>
          <w:tcPr>
            <w:tcW w:w="1327" w:type="pct"/>
            <w:shd w:val="clear" w:color="auto" w:fill="auto"/>
            <w:noWrap/>
            <w:vAlign w:val="bottom"/>
            <w:hideMark/>
          </w:tcPr>
          <w:p w14:paraId="4A43E784"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135193.7</w:t>
            </w:r>
          </w:p>
        </w:tc>
        <w:tc>
          <w:tcPr>
            <w:tcW w:w="1327" w:type="pct"/>
            <w:shd w:val="clear" w:color="auto" w:fill="auto"/>
            <w:noWrap/>
            <w:vAlign w:val="bottom"/>
            <w:hideMark/>
          </w:tcPr>
          <w:p w14:paraId="2A158C32"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135754.6</w:t>
            </w:r>
          </w:p>
        </w:tc>
      </w:tr>
      <w:tr w:rsidR="000D0558" w:rsidRPr="000D0558" w14:paraId="207C49C4" w14:textId="77777777" w:rsidTr="009E7888">
        <w:trPr>
          <w:trHeight w:val="57"/>
          <w:jc w:val="center"/>
        </w:trPr>
        <w:tc>
          <w:tcPr>
            <w:tcW w:w="2346" w:type="pct"/>
            <w:shd w:val="clear" w:color="auto" w:fill="auto"/>
            <w:noWrap/>
            <w:vAlign w:val="bottom"/>
            <w:hideMark/>
          </w:tcPr>
          <w:p w14:paraId="59F3A822"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=9)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=5)</w:t>
            </w:r>
          </w:p>
        </w:tc>
        <w:tc>
          <w:tcPr>
            <w:tcW w:w="1327" w:type="pct"/>
            <w:shd w:val="clear" w:color="auto" w:fill="auto"/>
            <w:noWrap/>
            <w:vAlign w:val="bottom"/>
            <w:hideMark/>
          </w:tcPr>
          <w:p w14:paraId="738611F1"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135195.2</w:t>
            </w:r>
          </w:p>
        </w:tc>
        <w:tc>
          <w:tcPr>
            <w:tcW w:w="1327" w:type="pct"/>
            <w:shd w:val="clear" w:color="auto" w:fill="auto"/>
            <w:noWrap/>
            <w:vAlign w:val="bottom"/>
            <w:hideMark/>
          </w:tcPr>
          <w:p w14:paraId="796B3279"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135764.1</w:t>
            </w:r>
          </w:p>
        </w:tc>
      </w:tr>
      <w:tr w:rsidR="000D0558" w:rsidRPr="000D0558" w14:paraId="49445FA4" w14:textId="77777777" w:rsidTr="009E7888">
        <w:trPr>
          <w:trHeight w:val="57"/>
          <w:jc w:val="center"/>
        </w:trPr>
        <w:tc>
          <w:tcPr>
            <w:tcW w:w="2346" w:type="pct"/>
            <w:shd w:val="clear" w:color="auto" w:fill="auto"/>
            <w:noWrap/>
            <w:vAlign w:val="bottom"/>
            <w:hideMark/>
          </w:tcPr>
          <w:p w14:paraId="5B2696C7"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=9)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=6)</w:t>
            </w:r>
          </w:p>
        </w:tc>
        <w:tc>
          <w:tcPr>
            <w:tcW w:w="1327" w:type="pct"/>
            <w:shd w:val="clear" w:color="auto" w:fill="auto"/>
            <w:noWrap/>
            <w:vAlign w:val="bottom"/>
            <w:hideMark/>
          </w:tcPr>
          <w:p w14:paraId="7273416F"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135195.9</w:t>
            </w:r>
          </w:p>
        </w:tc>
        <w:tc>
          <w:tcPr>
            <w:tcW w:w="1327" w:type="pct"/>
            <w:shd w:val="clear" w:color="auto" w:fill="auto"/>
            <w:noWrap/>
            <w:vAlign w:val="bottom"/>
            <w:hideMark/>
          </w:tcPr>
          <w:p w14:paraId="4AA223CE"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135780.7</w:t>
            </w:r>
          </w:p>
        </w:tc>
      </w:tr>
      <w:tr w:rsidR="000D0558" w:rsidRPr="000D0558" w14:paraId="73CE0CF8" w14:textId="77777777" w:rsidTr="009E7888">
        <w:trPr>
          <w:trHeight w:val="57"/>
          <w:jc w:val="center"/>
        </w:trPr>
        <w:tc>
          <w:tcPr>
            <w:tcW w:w="2346" w:type="pct"/>
            <w:shd w:val="clear" w:color="auto" w:fill="auto"/>
            <w:noWrap/>
            <w:vAlign w:val="bottom"/>
            <w:hideMark/>
          </w:tcPr>
          <w:p w14:paraId="5F15ED32"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=10)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=5)</w:t>
            </w:r>
          </w:p>
        </w:tc>
        <w:tc>
          <w:tcPr>
            <w:tcW w:w="1327" w:type="pct"/>
            <w:shd w:val="clear" w:color="auto" w:fill="auto"/>
            <w:noWrap/>
            <w:vAlign w:val="bottom"/>
            <w:hideMark/>
          </w:tcPr>
          <w:p w14:paraId="6739701A"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135195.9</w:t>
            </w:r>
          </w:p>
        </w:tc>
        <w:tc>
          <w:tcPr>
            <w:tcW w:w="1327" w:type="pct"/>
            <w:shd w:val="clear" w:color="auto" w:fill="auto"/>
            <w:noWrap/>
            <w:vAlign w:val="bottom"/>
            <w:hideMark/>
          </w:tcPr>
          <w:p w14:paraId="218E8697"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135772.7</w:t>
            </w:r>
          </w:p>
        </w:tc>
      </w:tr>
      <w:tr w:rsidR="000D0558" w:rsidRPr="000D0558" w14:paraId="28CBDFA4" w14:textId="77777777" w:rsidTr="009E7888">
        <w:trPr>
          <w:trHeight w:val="57"/>
          <w:jc w:val="center"/>
        </w:trPr>
        <w:tc>
          <w:tcPr>
            <w:tcW w:w="2346" w:type="pct"/>
            <w:shd w:val="clear" w:color="auto" w:fill="auto"/>
            <w:noWrap/>
            <w:vAlign w:val="bottom"/>
            <w:hideMark/>
          </w:tcPr>
          <w:p w14:paraId="42D47630"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=7)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=2)</w:t>
            </w:r>
          </w:p>
        </w:tc>
        <w:tc>
          <w:tcPr>
            <w:tcW w:w="1327" w:type="pct"/>
            <w:shd w:val="clear" w:color="auto" w:fill="auto"/>
            <w:noWrap/>
            <w:vAlign w:val="bottom"/>
            <w:hideMark/>
          </w:tcPr>
          <w:p w14:paraId="6BC6DF15" w14:textId="4405295E"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135196</w:t>
            </w:r>
            <w:r w:rsidR="00644B3A" w:rsidRPr="000D0558">
              <w:rPr>
                <w:rFonts w:ascii="Times New Roman" w:eastAsia="Times New Roman" w:hAnsi="Times New Roman" w:cs="Times New Roman"/>
                <w:color w:val="000000" w:themeColor="text1"/>
                <w:sz w:val="18"/>
                <w:szCs w:val="18"/>
                <w:lang w:val="es-CL" w:eastAsia="es-CL"/>
              </w:rPr>
              <w:t>.0</w:t>
            </w:r>
          </w:p>
        </w:tc>
        <w:tc>
          <w:tcPr>
            <w:tcW w:w="1327" w:type="pct"/>
            <w:shd w:val="clear" w:color="auto" w:fill="auto"/>
            <w:noWrap/>
            <w:vAlign w:val="bottom"/>
            <w:hideMark/>
          </w:tcPr>
          <w:p w14:paraId="47692C0E"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135700.8</w:t>
            </w:r>
          </w:p>
        </w:tc>
      </w:tr>
      <w:tr w:rsidR="000D0558" w:rsidRPr="000D0558" w14:paraId="3FE819E9" w14:textId="77777777" w:rsidTr="009E7888">
        <w:trPr>
          <w:trHeight w:val="57"/>
          <w:jc w:val="center"/>
        </w:trPr>
        <w:tc>
          <w:tcPr>
            <w:tcW w:w="2346" w:type="pct"/>
            <w:shd w:val="clear" w:color="auto" w:fill="auto"/>
            <w:noWrap/>
            <w:vAlign w:val="bottom"/>
            <w:hideMark/>
          </w:tcPr>
          <w:p w14:paraId="304F6627"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=7)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=3)</w:t>
            </w:r>
          </w:p>
        </w:tc>
        <w:tc>
          <w:tcPr>
            <w:tcW w:w="1327" w:type="pct"/>
            <w:shd w:val="clear" w:color="auto" w:fill="auto"/>
            <w:noWrap/>
            <w:vAlign w:val="bottom"/>
            <w:hideMark/>
          </w:tcPr>
          <w:p w14:paraId="710EBC42"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135196.1</w:t>
            </w:r>
          </w:p>
        </w:tc>
        <w:tc>
          <w:tcPr>
            <w:tcW w:w="1327" w:type="pct"/>
            <w:shd w:val="clear" w:color="auto" w:fill="auto"/>
            <w:noWrap/>
            <w:vAlign w:val="bottom"/>
            <w:hideMark/>
          </w:tcPr>
          <w:p w14:paraId="5D5924DD"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135716.8</w:t>
            </w:r>
          </w:p>
        </w:tc>
      </w:tr>
      <w:tr w:rsidR="000D0558" w:rsidRPr="000D0558" w14:paraId="0141E0B9" w14:textId="77777777" w:rsidTr="009E7888">
        <w:trPr>
          <w:trHeight w:val="57"/>
          <w:jc w:val="center"/>
        </w:trPr>
        <w:tc>
          <w:tcPr>
            <w:tcW w:w="2346" w:type="pct"/>
            <w:shd w:val="clear" w:color="auto" w:fill="auto"/>
            <w:noWrap/>
            <w:vAlign w:val="bottom"/>
            <w:hideMark/>
          </w:tcPr>
          <w:p w14:paraId="4636E180"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=10)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=6)</w:t>
            </w:r>
          </w:p>
        </w:tc>
        <w:tc>
          <w:tcPr>
            <w:tcW w:w="1327" w:type="pct"/>
            <w:shd w:val="clear" w:color="auto" w:fill="auto"/>
            <w:noWrap/>
            <w:vAlign w:val="bottom"/>
            <w:hideMark/>
          </w:tcPr>
          <w:p w14:paraId="4275CDE2"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135196.5</w:t>
            </w:r>
          </w:p>
        </w:tc>
        <w:tc>
          <w:tcPr>
            <w:tcW w:w="1327" w:type="pct"/>
            <w:shd w:val="clear" w:color="auto" w:fill="auto"/>
            <w:noWrap/>
            <w:vAlign w:val="bottom"/>
            <w:hideMark/>
          </w:tcPr>
          <w:p w14:paraId="3C681D89"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135789.4</w:t>
            </w:r>
          </w:p>
        </w:tc>
      </w:tr>
      <w:tr w:rsidR="000D0558" w:rsidRPr="000D0558" w14:paraId="04D25B91" w14:textId="77777777" w:rsidTr="009E7888">
        <w:trPr>
          <w:trHeight w:val="57"/>
          <w:jc w:val="center"/>
        </w:trPr>
        <w:tc>
          <w:tcPr>
            <w:tcW w:w="2346" w:type="pct"/>
            <w:shd w:val="clear" w:color="auto" w:fill="auto"/>
            <w:noWrap/>
            <w:vAlign w:val="bottom"/>
            <w:hideMark/>
          </w:tcPr>
          <w:p w14:paraId="5756C56A"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=8)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=4)</w:t>
            </w:r>
          </w:p>
        </w:tc>
        <w:tc>
          <w:tcPr>
            <w:tcW w:w="1327" w:type="pct"/>
            <w:shd w:val="clear" w:color="auto" w:fill="auto"/>
            <w:noWrap/>
            <w:vAlign w:val="bottom"/>
            <w:hideMark/>
          </w:tcPr>
          <w:p w14:paraId="36E053CB"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135196.5</w:t>
            </w:r>
          </w:p>
        </w:tc>
        <w:tc>
          <w:tcPr>
            <w:tcW w:w="1327" w:type="pct"/>
            <w:shd w:val="clear" w:color="auto" w:fill="auto"/>
            <w:noWrap/>
            <w:vAlign w:val="bottom"/>
            <w:hideMark/>
          </w:tcPr>
          <w:p w14:paraId="56FB6158"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135741.3</w:t>
            </w:r>
          </w:p>
        </w:tc>
      </w:tr>
      <w:tr w:rsidR="000D0558" w:rsidRPr="000D0558" w14:paraId="7FE66FE7" w14:textId="77777777" w:rsidTr="009E7888">
        <w:trPr>
          <w:trHeight w:val="57"/>
          <w:jc w:val="center"/>
        </w:trPr>
        <w:tc>
          <w:tcPr>
            <w:tcW w:w="2346" w:type="pct"/>
            <w:shd w:val="clear" w:color="auto" w:fill="auto"/>
            <w:noWrap/>
            <w:vAlign w:val="bottom"/>
            <w:hideMark/>
          </w:tcPr>
          <w:p w14:paraId="150F810D"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=6)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=1)</w:t>
            </w:r>
          </w:p>
        </w:tc>
        <w:tc>
          <w:tcPr>
            <w:tcW w:w="1327" w:type="pct"/>
            <w:shd w:val="clear" w:color="auto" w:fill="auto"/>
            <w:noWrap/>
            <w:vAlign w:val="bottom"/>
            <w:hideMark/>
          </w:tcPr>
          <w:p w14:paraId="0ED68C1E"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135197.9</w:t>
            </w:r>
          </w:p>
        </w:tc>
        <w:tc>
          <w:tcPr>
            <w:tcW w:w="1327" w:type="pct"/>
            <w:shd w:val="clear" w:color="auto" w:fill="auto"/>
            <w:noWrap/>
            <w:vAlign w:val="bottom"/>
            <w:hideMark/>
          </w:tcPr>
          <w:p w14:paraId="57CA1DCF"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135678.6</w:t>
            </w:r>
          </w:p>
        </w:tc>
      </w:tr>
      <w:tr w:rsidR="000D0558" w:rsidRPr="000D0558" w14:paraId="5BCA047F" w14:textId="77777777" w:rsidTr="009E7888">
        <w:trPr>
          <w:trHeight w:val="57"/>
          <w:jc w:val="center"/>
        </w:trPr>
        <w:tc>
          <w:tcPr>
            <w:tcW w:w="2346" w:type="pct"/>
            <w:shd w:val="clear" w:color="auto" w:fill="auto"/>
            <w:noWrap/>
            <w:vAlign w:val="bottom"/>
            <w:hideMark/>
          </w:tcPr>
          <w:p w14:paraId="465FEBBA"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=8)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=6)</w:t>
            </w:r>
          </w:p>
        </w:tc>
        <w:tc>
          <w:tcPr>
            <w:tcW w:w="1327" w:type="pct"/>
            <w:shd w:val="clear" w:color="auto" w:fill="auto"/>
            <w:noWrap/>
            <w:vAlign w:val="bottom"/>
            <w:hideMark/>
          </w:tcPr>
          <w:p w14:paraId="68E30D51"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135198.2</w:t>
            </w:r>
          </w:p>
        </w:tc>
        <w:tc>
          <w:tcPr>
            <w:tcW w:w="1327" w:type="pct"/>
            <w:shd w:val="clear" w:color="auto" w:fill="auto"/>
            <w:noWrap/>
            <w:vAlign w:val="bottom"/>
            <w:hideMark/>
          </w:tcPr>
          <w:p w14:paraId="6982D8F4" w14:textId="5750A9FF"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135775</w:t>
            </w:r>
            <w:r w:rsidR="00644B3A" w:rsidRPr="000D0558">
              <w:rPr>
                <w:rFonts w:ascii="Times New Roman" w:eastAsia="Times New Roman" w:hAnsi="Times New Roman" w:cs="Times New Roman"/>
                <w:color w:val="000000" w:themeColor="text1"/>
                <w:sz w:val="18"/>
                <w:szCs w:val="18"/>
                <w:lang w:val="es-CL" w:eastAsia="es-CL"/>
              </w:rPr>
              <w:t>.0</w:t>
            </w:r>
          </w:p>
        </w:tc>
      </w:tr>
      <w:tr w:rsidR="000D0558" w:rsidRPr="000D0558" w14:paraId="20668383" w14:textId="77777777" w:rsidTr="009E7888">
        <w:trPr>
          <w:trHeight w:val="57"/>
          <w:jc w:val="center"/>
        </w:trPr>
        <w:tc>
          <w:tcPr>
            <w:tcW w:w="2346" w:type="pct"/>
            <w:shd w:val="clear" w:color="auto" w:fill="auto"/>
            <w:noWrap/>
            <w:vAlign w:val="bottom"/>
            <w:hideMark/>
          </w:tcPr>
          <w:p w14:paraId="701B5FA4"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lastRenderedPageBreak/>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=8)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=5)</w:t>
            </w:r>
          </w:p>
        </w:tc>
        <w:tc>
          <w:tcPr>
            <w:tcW w:w="1327" w:type="pct"/>
            <w:shd w:val="clear" w:color="auto" w:fill="auto"/>
            <w:noWrap/>
            <w:vAlign w:val="bottom"/>
            <w:hideMark/>
          </w:tcPr>
          <w:p w14:paraId="6530F8CF"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135198.5</w:t>
            </w:r>
          </w:p>
        </w:tc>
        <w:tc>
          <w:tcPr>
            <w:tcW w:w="1327" w:type="pct"/>
            <w:shd w:val="clear" w:color="auto" w:fill="auto"/>
            <w:noWrap/>
            <w:vAlign w:val="bottom"/>
            <w:hideMark/>
          </w:tcPr>
          <w:p w14:paraId="22C5FC23"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135759.3</w:t>
            </w:r>
          </w:p>
        </w:tc>
      </w:tr>
      <w:tr w:rsidR="000D0558" w:rsidRPr="000D0558" w14:paraId="1E02C6E7" w14:textId="77777777" w:rsidTr="009E7888">
        <w:trPr>
          <w:trHeight w:val="57"/>
          <w:jc w:val="center"/>
        </w:trPr>
        <w:tc>
          <w:tcPr>
            <w:tcW w:w="2346" w:type="pct"/>
            <w:shd w:val="clear" w:color="auto" w:fill="auto"/>
            <w:noWrap/>
            <w:vAlign w:val="bottom"/>
            <w:hideMark/>
          </w:tcPr>
          <w:p w14:paraId="17D0064B"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=7)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=4)</w:t>
            </w:r>
          </w:p>
        </w:tc>
        <w:tc>
          <w:tcPr>
            <w:tcW w:w="1327" w:type="pct"/>
            <w:shd w:val="clear" w:color="auto" w:fill="auto"/>
            <w:noWrap/>
            <w:vAlign w:val="bottom"/>
            <w:hideMark/>
          </w:tcPr>
          <w:p w14:paraId="228E2C96"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135199.3</w:t>
            </w:r>
          </w:p>
        </w:tc>
        <w:tc>
          <w:tcPr>
            <w:tcW w:w="1327" w:type="pct"/>
            <w:shd w:val="clear" w:color="auto" w:fill="auto"/>
            <w:noWrap/>
            <w:vAlign w:val="bottom"/>
            <w:hideMark/>
          </w:tcPr>
          <w:p w14:paraId="435138F4" w14:textId="293F734E"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135736</w:t>
            </w:r>
            <w:r w:rsidR="00644B3A" w:rsidRPr="000D0558">
              <w:rPr>
                <w:rFonts w:ascii="Times New Roman" w:eastAsia="Times New Roman" w:hAnsi="Times New Roman" w:cs="Times New Roman"/>
                <w:color w:val="000000" w:themeColor="text1"/>
                <w:sz w:val="18"/>
                <w:szCs w:val="18"/>
                <w:lang w:val="es-CL" w:eastAsia="es-CL"/>
              </w:rPr>
              <w:t>.0</w:t>
            </w:r>
          </w:p>
        </w:tc>
      </w:tr>
      <w:tr w:rsidR="000D0558" w:rsidRPr="000D0558" w14:paraId="58C634E3" w14:textId="77777777" w:rsidTr="009E7888">
        <w:trPr>
          <w:trHeight w:val="57"/>
          <w:jc w:val="center"/>
        </w:trPr>
        <w:tc>
          <w:tcPr>
            <w:tcW w:w="2346" w:type="pct"/>
            <w:shd w:val="clear" w:color="auto" w:fill="auto"/>
            <w:noWrap/>
            <w:vAlign w:val="bottom"/>
            <w:hideMark/>
          </w:tcPr>
          <w:p w14:paraId="6B9552B9"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=9)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=7)</w:t>
            </w:r>
          </w:p>
        </w:tc>
        <w:tc>
          <w:tcPr>
            <w:tcW w:w="1327" w:type="pct"/>
            <w:shd w:val="clear" w:color="auto" w:fill="auto"/>
            <w:noWrap/>
            <w:vAlign w:val="bottom"/>
            <w:hideMark/>
          </w:tcPr>
          <w:p w14:paraId="5A9375FF"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135199.5</w:t>
            </w:r>
          </w:p>
        </w:tc>
        <w:tc>
          <w:tcPr>
            <w:tcW w:w="1327" w:type="pct"/>
            <w:shd w:val="clear" w:color="auto" w:fill="auto"/>
            <w:noWrap/>
            <w:vAlign w:val="bottom"/>
            <w:hideMark/>
          </w:tcPr>
          <w:p w14:paraId="66229BF7"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135800.4</w:t>
            </w:r>
          </w:p>
        </w:tc>
      </w:tr>
      <w:tr w:rsidR="000D0558" w:rsidRPr="000D0558" w14:paraId="410AD1DA" w14:textId="77777777" w:rsidTr="009E7888">
        <w:trPr>
          <w:trHeight w:val="57"/>
          <w:jc w:val="center"/>
        </w:trPr>
        <w:tc>
          <w:tcPr>
            <w:tcW w:w="2346" w:type="pct"/>
            <w:shd w:val="clear" w:color="auto" w:fill="auto"/>
            <w:noWrap/>
            <w:vAlign w:val="bottom"/>
            <w:hideMark/>
          </w:tcPr>
          <w:p w14:paraId="46E7C05B"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=7)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=5)</w:t>
            </w:r>
          </w:p>
        </w:tc>
        <w:tc>
          <w:tcPr>
            <w:tcW w:w="1327" w:type="pct"/>
            <w:shd w:val="clear" w:color="auto" w:fill="auto"/>
            <w:noWrap/>
            <w:vAlign w:val="bottom"/>
            <w:hideMark/>
          </w:tcPr>
          <w:p w14:paraId="43CB3F5F"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135200.4</w:t>
            </w:r>
          </w:p>
        </w:tc>
        <w:tc>
          <w:tcPr>
            <w:tcW w:w="1327" w:type="pct"/>
            <w:shd w:val="clear" w:color="auto" w:fill="auto"/>
            <w:noWrap/>
            <w:vAlign w:val="bottom"/>
            <w:hideMark/>
          </w:tcPr>
          <w:p w14:paraId="674AF0F5"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135753.2</w:t>
            </w:r>
          </w:p>
        </w:tc>
      </w:tr>
      <w:tr w:rsidR="000D0558" w:rsidRPr="000D0558" w14:paraId="35519FCE" w14:textId="77777777" w:rsidTr="009E7888">
        <w:trPr>
          <w:trHeight w:val="57"/>
          <w:jc w:val="center"/>
        </w:trPr>
        <w:tc>
          <w:tcPr>
            <w:tcW w:w="2346" w:type="pct"/>
            <w:shd w:val="clear" w:color="auto" w:fill="auto"/>
            <w:noWrap/>
            <w:vAlign w:val="bottom"/>
            <w:hideMark/>
          </w:tcPr>
          <w:p w14:paraId="572172C8"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=10)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=7)</w:t>
            </w:r>
          </w:p>
        </w:tc>
        <w:tc>
          <w:tcPr>
            <w:tcW w:w="1327" w:type="pct"/>
            <w:shd w:val="clear" w:color="auto" w:fill="auto"/>
            <w:noWrap/>
            <w:vAlign w:val="bottom"/>
            <w:hideMark/>
          </w:tcPr>
          <w:p w14:paraId="393D53A6"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135200.4</w:t>
            </w:r>
          </w:p>
        </w:tc>
        <w:tc>
          <w:tcPr>
            <w:tcW w:w="1327" w:type="pct"/>
            <w:shd w:val="clear" w:color="auto" w:fill="auto"/>
            <w:noWrap/>
            <w:vAlign w:val="bottom"/>
            <w:hideMark/>
          </w:tcPr>
          <w:p w14:paraId="00BEDDDA"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135809.3</w:t>
            </w:r>
          </w:p>
        </w:tc>
      </w:tr>
      <w:tr w:rsidR="000D0558" w:rsidRPr="000D0558" w14:paraId="55348EA1" w14:textId="77777777" w:rsidTr="009E7888">
        <w:trPr>
          <w:trHeight w:val="57"/>
          <w:jc w:val="center"/>
        </w:trPr>
        <w:tc>
          <w:tcPr>
            <w:tcW w:w="2346" w:type="pct"/>
            <w:shd w:val="clear" w:color="auto" w:fill="auto"/>
            <w:noWrap/>
            <w:vAlign w:val="bottom"/>
            <w:hideMark/>
          </w:tcPr>
          <w:p w14:paraId="176C70BD"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=7)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=6)</w:t>
            </w:r>
          </w:p>
        </w:tc>
        <w:tc>
          <w:tcPr>
            <w:tcW w:w="1327" w:type="pct"/>
            <w:shd w:val="clear" w:color="auto" w:fill="auto"/>
            <w:noWrap/>
            <w:vAlign w:val="bottom"/>
            <w:hideMark/>
          </w:tcPr>
          <w:p w14:paraId="362DCBE7"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135200.4</w:t>
            </w:r>
          </w:p>
        </w:tc>
        <w:tc>
          <w:tcPr>
            <w:tcW w:w="1327" w:type="pct"/>
            <w:shd w:val="clear" w:color="auto" w:fill="auto"/>
            <w:noWrap/>
            <w:vAlign w:val="bottom"/>
            <w:hideMark/>
          </w:tcPr>
          <w:p w14:paraId="15F438D2"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135769.3</w:t>
            </w:r>
          </w:p>
        </w:tc>
      </w:tr>
      <w:tr w:rsidR="000D0558" w:rsidRPr="000D0558" w14:paraId="4CD1BA38" w14:textId="77777777" w:rsidTr="009E7888">
        <w:trPr>
          <w:trHeight w:val="57"/>
          <w:jc w:val="center"/>
        </w:trPr>
        <w:tc>
          <w:tcPr>
            <w:tcW w:w="2346" w:type="pct"/>
            <w:shd w:val="clear" w:color="auto" w:fill="auto"/>
            <w:noWrap/>
            <w:vAlign w:val="bottom"/>
            <w:hideMark/>
          </w:tcPr>
          <w:p w14:paraId="5C50951F"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=6)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=3)</w:t>
            </w:r>
          </w:p>
        </w:tc>
        <w:tc>
          <w:tcPr>
            <w:tcW w:w="1327" w:type="pct"/>
            <w:shd w:val="clear" w:color="auto" w:fill="auto"/>
            <w:noWrap/>
            <w:vAlign w:val="bottom"/>
            <w:hideMark/>
          </w:tcPr>
          <w:p w14:paraId="1A75AFEA"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135200.6</w:t>
            </w:r>
          </w:p>
        </w:tc>
        <w:tc>
          <w:tcPr>
            <w:tcW w:w="1327" w:type="pct"/>
            <w:shd w:val="clear" w:color="auto" w:fill="auto"/>
            <w:noWrap/>
            <w:vAlign w:val="bottom"/>
            <w:hideMark/>
          </w:tcPr>
          <w:p w14:paraId="2FEA5BD5"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135713.4</w:t>
            </w:r>
          </w:p>
        </w:tc>
      </w:tr>
      <w:tr w:rsidR="000D0558" w:rsidRPr="000D0558" w14:paraId="2B012B60" w14:textId="77777777" w:rsidTr="009E7888">
        <w:trPr>
          <w:trHeight w:val="57"/>
          <w:jc w:val="center"/>
        </w:trPr>
        <w:tc>
          <w:tcPr>
            <w:tcW w:w="2346" w:type="pct"/>
            <w:shd w:val="clear" w:color="auto" w:fill="auto"/>
            <w:noWrap/>
            <w:vAlign w:val="bottom"/>
            <w:hideMark/>
          </w:tcPr>
          <w:p w14:paraId="24E1C6E5"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=6)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=2)</w:t>
            </w:r>
          </w:p>
        </w:tc>
        <w:tc>
          <w:tcPr>
            <w:tcW w:w="1327" w:type="pct"/>
            <w:shd w:val="clear" w:color="auto" w:fill="auto"/>
            <w:noWrap/>
            <w:vAlign w:val="bottom"/>
            <w:hideMark/>
          </w:tcPr>
          <w:p w14:paraId="0497FCC9"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135200.7</w:t>
            </w:r>
          </w:p>
        </w:tc>
        <w:tc>
          <w:tcPr>
            <w:tcW w:w="1327" w:type="pct"/>
            <w:shd w:val="clear" w:color="auto" w:fill="auto"/>
            <w:noWrap/>
            <w:vAlign w:val="bottom"/>
            <w:hideMark/>
          </w:tcPr>
          <w:p w14:paraId="55C96A55"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135697.5</w:t>
            </w:r>
          </w:p>
        </w:tc>
      </w:tr>
      <w:tr w:rsidR="000D0558" w:rsidRPr="000D0558" w14:paraId="529CFFCC" w14:textId="77777777" w:rsidTr="009E7888">
        <w:trPr>
          <w:trHeight w:val="57"/>
          <w:jc w:val="center"/>
        </w:trPr>
        <w:tc>
          <w:tcPr>
            <w:tcW w:w="2346" w:type="pct"/>
            <w:shd w:val="clear" w:color="auto" w:fill="auto"/>
            <w:noWrap/>
            <w:vAlign w:val="bottom"/>
            <w:hideMark/>
          </w:tcPr>
          <w:p w14:paraId="66E9DC50"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=8)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=7)</w:t>
            </w:r>
          </w:p>
        </w:tc>
        <w:tc>
          <w:tcPr>
            <w:tcW w:w="1327" w:type="pct"/>
            <w:shd w:val="clear" w:color="auto" w:fill="auto"/>
            <w:noWrap/>
            <w:vAlign w:val="bottom"/>
            <w:hideMark/>
          </w:tcPr>
          <w:p w14:paraId="34B5CC1E"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135200.9</w:t>
            </w:r>
          </w:p>
        </w:tc>
        <w:tc>
          <w:tcPr>
            <w:tcW w:w="1327" w:type="pct"/>
            <w:shd w:val="clear" w:color="auto" w:fill="auto"/>
            <w:noWrap/>
            <w:vAlign w:val="bottom"/>
            <w:hideMark/>
          </w:tcPr>
          <w:p w14:paraId="3D6479AF"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135793.8</w:t>
            </w:r>
          </w:p>
        </w:tc>
      </w:tr>
      <w:tr w:rsidR="000D0558" w:rsidRPr="000D0558" w14:paraId="78EFD39E" w14:textId="77777777" w:rsidTr="009E7888">
        <w:trPr>
          <w:trHeight w:val="57"/>
          <w:jc w:val="center"/>
        </w:trPr>
        <w:tc>
          <w:tcPr>
            <w:tcW w:w="2346" w:type="pct"/>
            <w:shd w:val="clear" w:color="auto" w:fill="auto"/>
            <w:noWrap/>
            <w:vAlign w:val="bottom"/>
            <w:hideMark/>
          </w:tcPr>
          <w:p w14:paraId="6C0E0B0D"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=6)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=4)</w:t>
            </w:r>
          </w:p>
        </w:tc>
        <w:tc>
          <w:tcPr>
            <w:tcW w:w="1327" w:type="pct"/>
            <w:shd w:val="clear" w:color="auto" w:fill="auto"/>
            <w:noWrap/>
            <w:vAlign w:val="bottom"/>
            <w:hideMark/>
          </w:tcPr>
          <w:p w14:paraId="71CAD8AC"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135203.7</w:t>
            </w:r>
          </w:p>
        </w:tc>
        <w:tc>
          <w:tcPr>
            <w:tcW w:w="1327" w:type="pct"/>
            <w:shd w:val="clear" w:color="auto" w:fill="auto"/>
            <w:noWrap/>
            <w:vAlign w:val="bottom"/>
            <w:hideMark/>
          </w:tcPr>
          <w:p w14:paraId="0DE72E81"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135732.5</w:t>
            </w:r>
          </w:p>
        </w:tc>
      </w:tr>
      <w:tr w:rsidR="000D0558" w:rsidRPr="000D0558" w14:paraId="26FF754E" w14:textId="77777777" w:rsidTr="009E7888">
        <w:trPr>
          <w:trHeight w:val="57"/>
          <w:jc w:val="center"/>
        </w:trPr>
        <w:tc>
          <w:tcPr>
            <w:tcW w:w="2346" w:type="pct"/>
            <w:shd w:val="clear" w:color="auto" w:fill="auto"/>
            <w:noWrap/>
            <w:vAlign w:val="bottom"/>
            <w:hideMark/>
          </w:tcPr>
          <w:p w14:paraId="23963C8D"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=5)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=1)</w:t>
            </w:r>
          </w:p>
        </w:tc>
        <w:tc>
          <w:tcPr>
            <w:tcW w:w="1327" w:type="pct"/>
            <w:shd w:val="clear" w:color="auto" w:fill="auto"/>
            <w:noWrap/>
            <w:vAlign w:val="bottom"/>
            <w:hideMark/>
          </w:tcPr>
          <w:p w14:paraId="559DB348"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135204.3</w:t>
            </w:r>
          </w:p>
        </w:tc>
        <w:tc>
          <w:tcPr>
            <w:tcW w:w="1327" w:type="pct"/>
            <w:shd w:val="clear" w:color="auto" w:fill="auto"/>
            <w:noWrap/>
            <w:vAlign w:val="bottom"/>
            <w:hideMark/>
          </w:tcPr>
          <w:p w14:paraId="1DF3A4A1" w14:textId="2218E99B"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135677</w:t>
            </w:r>
            <w:r w:rsidR="00644B3A" w:rsidRPr="000D0558">
              <w:rPr>
                <w:rFonts w:ascii="Times New Roman" w:eastAsia="Times New Roman" w:hAnsi="Times New Roman" w:cs="Times New Roman"/>
                <w:color w:val="000000" w:themeColor="text1"/>
                <w:sz w:val="18"/>
                <w:szCs w:val="18"/>
                <w:lang w:val="es-CL" w:eastAsia="es-CL"/>
              </w:rPr>
              <w:t>.0</w:t>
            </w:r>
          </w:p>
        </w:tc>
      </w:tr>
      <w:tr w:rsidR="000D0558" w:rsidRPr="000D0558" w14:paraId="77E25007" w14:textId="77777777" w:rsidTr="009E7888">
        <w:trPr>
          <w:trHeight w:val="57"/>
          <w:jc w:val="center"/>
        </w:trPr>
        <w:tc>
          <w:tcPr>
            <w:tcW w:w="2346" w:type="pct"/>
            <w:shd w:val="clear" w:color="auto" w:fill="auto"/>
            <w:noWrap/>
            <w:vAlign w:val="bottom"/>
            <w:hideMark/>
          </w:tcPr>
          <w:p w14:paraId="3143E962"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=6)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=5)</w:t>
            </w:r>
          </w:p>
        </w:tc>
        <w:tc>
          <w:tcPr>
            <w:tcW w:w="1327" w:type="pct"/>
            <w:shd w:val="clear" w:color="auto" w:fill="auto"/>
            <w:noWrap/>
            <w:vAlign w:val="bottom"/>
            <w:hideMark/>
          </w:tcPr>
          <w:p w14:paraId="155D2959"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135205.3</w:t>
            </w:r>
          </w:p>
        </w:tc>
        <w:tc>
          <w:tcPr>
            <w:tcW w:w="1327" w:type="pct"/>
            <w:shd w:val="clear" w:color="auto" w:fill="auto"/>
            <w:noWrap/>
            <w:vAlign w:val="bottom"/>
            <w:hideMark/>
          </w:tcPr>
          <w:p w14:paraId="3207FF85"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135750.1</w:t>
            </w:r>
          </w:p>
        </w:tc>
      </w:tr>
      <w:tr w:rsidR="000D0558" w:rsidRPr="000D0558" w14:paraId="72DA56ED" w14:textId="77777777" w:rsidTr="009E7888">
        <w:trPr>
          <w:trHeight w:val="57"/>
          <w:jc w:val="center"/>
        </w:trPr>
        <w:tc>
          <w:tcPr>
            <w:tcW w:w="2346" w:type="pct"/>
            <w:shd w:val="clear" w:color="auto" w:fill="auto"/>
            <w:noWrap/>
            <w:vAlign w:val="bottom"/>
            <w:hideMark/>
          </w:tcPr>
          <w:p w14:paraId="40251E05"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=7)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=7)</w:t>
            </w:r>
          </w:p>
        </w:tc>
        <w:tc>
          <w:tcPr>
            <w:tcW w:w="1327" w:type="pct"/>
            <w:shd w:val="clear" w:color="auto" w:fill="auto"/>
            <w:noWrap/>
            <w:vAlign w:val="bottom"/>
            <w:hideMark/>
          </w:tcPr>
          <w:p w14:paraId="6AFD7ADC"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135205.9</w:t>
            </w:r>
          </w:p>
        </w:tc>
        <w:tc>
          <w:tcPr>
            <w:tcW w:w="1327" w:type="pct"/>
            <w:shd w:val="clear" w:color="auto" w:fill="auto"/>
            <w:noWrap/>
            <w:vAlign w:val="bottom"/>
            <w:hideMark/>
          </w:tcPr>
          <w:p w14:paraId="195F29FC"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135790.7</w:t>
            </w:r>
          </w:p>
        </w:tc>
      </w:tr>
      <w:tr w:rsidR="000D0558" w:rsidRPr="000D0558" w14:paraId="6D337849" w14:textId="77777777" w:rsidTr="009E7888">
        <w:trPr>
          <w:trHeight w:val="57"/>
          <w:jc w:val="center"/>
        </w:trPr>
        <w:tc>
          <w:tcPr>
            <w:tcW w:w="2346" w:type="pct"/>
            <w:shd w:val="clear" w:color="auto" w:fill="auto"/>
            <w:noWrap/>
            <w:vAlign w:val="bottom"/>
            <w:hideMark/>
          </w:tcPr>
          <w:p w14:paraId="3D45ACA5"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=6)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=6)</w:t>
            </w:r>
          </w:p>
        </w:tc>
        <w:tc>
          <w:tcPr>
            <w:tcW w:w="1327" w:type="pct"/>
            <w:shd w:val="clear" w:color="auto" w:fill="auto"/>
            <w:noWrap/>
            <w:vAlign w:val="bottom"/>
            <w:hideMark/>
          </w:tcPr>
          <w:p w14:paraId="34FD1B2C"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135206.8</w:t>
            </w:r>
          </w:p>
        </w:tc>
        <w:tc>
          <w:tcPr>
            <w:tcW w:w="1327" w:type="pct"/>
            <w:shd w:val="clear" w:color="auto" w:fill="auto"/>
            <w:noWrap/>
            <w:vAlign w:val="bottom"/>
            <w:hideMark/>
          </w:tcPr>
          <w:p w14:paraId="6D0829AB"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135767.6</w:t>
            </w:r>
          </w:p>
        </w:tc>
      </w:tr>
      <w:tr w:rsidR="000D0558" w:rsidRPr="000D0558" w14:paraId="0E28E45A" w14:textId="77777777" w:rsidTr="009E7888">
        <w:trPr>
          <w:trHeight w:val="57"/>
          <w:jc w:val="center"/>
        </w:trPr>
        <w:tc>
          <w:tcPr>
            <w:tcW w:w="2346" w:type="pct"/>
            <w:shd w:val="clear" w:color="auto" w:fill="auto"/>
            <w:noWrap/>
            <w:vAlign w:val="bottom"/>
            <w:hideMark/>
          </w:tcPr>
          <w:p w14:paraId="6A9A6966"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=5)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=3)</w:t>
            </w:r>
          </w:p>
        </w:tc>
        <w:tc>
          <w:tcPr>
            <w:tcW w:w="1327" w:type="pct"/>
            <w:shd w:val="clear" w:color="auto" w:fill="auto"/>
            <w:noWrap/>
            <w:vAlign w:val="bottom"/>
            <w:hideMark/>
          </w:tcPr>
          <w:p w14:paraId="40CA6903"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135206.9</w:t>
            </w:r>
          </w:p>
        </w:tc>
        <w:tc>
          <w:tcPr>
            <w:tcW w:w="1327" w:type="pct"/>
            <w:shd w:val="clear" w:color="auto" w:fill="auto"/>
            <w:noWrap/>
            <w:vAlign w:val="bottom"/>
            <w:hideMark/>
          </w:tcPr>
          <w:p w14:paraId="302B74B4"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135711.6</w:t>
            </w:r>
          </w:p>
        </w:tc>
      </w:tr>
      <w:tr w:rsidR="000D0558" w:rsidRPr="000D0558" w14:paraId="31CAE1E1" w14:textId="77777777" w:rsidTr="009E7888">
        <w:trPr>
          <w:trHeight w:val="57"/>
          <w:jc w:val="center"/>
        </w:trPr>
        <w:tc>
          <w:tcPr>
            <w:tcW w:w="2346" w:type="pct"/>
            <w:shd w:val="clear" w:color="auto" w:fill="auto"/>
            <w:noWrap/>
            <w:vAlign w:val="bottom"/>
            <w:hideMark/>
          </w:tcPr>
          <w:p w14:paraId="51CD04B2"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=5)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=2)</w:t>
            </w:r>
          </w:p>
        </w:tc>
        <w:tc>
          <w:tcPr>
            <w:tcW w:w="1327" w:type="pct"/>
            <w:shd w:val="clear" w:color="auto" w:fill="auto"/>
            <w:noWrap/>
            <w:vAlign w:val="bottom"/>
            <w:hideMark/>
          </w:tcPr>
          <w:p w14:paraId="4139FCC0"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135207.2</w:t>
            </w:r>
          </w:p>
        </w:tc>
        <w:tc>
          <w:tcPr>
            <w:tcW w:w="1327" w:type="pct"/>
            <w:shd w:val="clear" w:color="auto" w:fill="auto"/>
            <w:noWrap/>
            <w:vAlign w:val="bottom"/>
            <w:hideMark/>
          </w:tcPr>
          <w:p w14:paraId="68A234A7" w14:textId="3B1E31DD"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135696</w:t>
            </w:r>
            <w:r w:rsidR="00644B3A" w:rsidRPr="000D0558">
              <w:rPr>
                <w:rFonts w:ascii="Times New Roman" w:eastAsia="Times New Roman" w:hAnsi="Times New Roman" w:cs="Times New Roman"/>
                <w:color w:val="000000" w:themeColor="text1"/>
                <w:sz w:val="18"/>
                <w:szCs w:val="18"/>
                <w:lang w:val="es-CL" w:eastAsia="es-CL"/>
              </w:rPr>
              <w:t>.0</w:t>
            </w:r>
          </w:p>
        </w:tc>
      </w:tr>
      <w:tr w:rsidR="000D0558" w:rsidRPr="000D0558" w14:paraId="0378D37B" w14:textId="77777777" w:rsidTr="009E7888">
        <w:trPr>
          <w:trHeight w:val="57"/>
          <w:jc w:val="center"/>
        </w:trPr>
        <w:tc>
          <w:tcPr>
            <w:tcW w:w="2346" w:type="pct"/>
            <w:shd w:val="clear" w:color="auto" w:fill="auto"/>
            <w:noWrap/>
            <w:vAlign w:val="bottom"/>
            <w:hideMark/>
          </w:tcPr>
          <w:p w14:paraId="4F484E34"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=5)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=4)</w:t>
            </w:r>
          </w:p>
        </w:tc>
        <w:tc>
          <w:tcPr>
            <w:tcW w:w="1327" w:type="pct"/>
            <w:shd w:val="clear" w:color="auto" w:fill="auto"/>
            <w:noWrap/>
            <w:vAlign w:val="bottom"/>
            <w:hideMark/>
          </w:tcPr>
          <w:p w14:paraId="23ECF616"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135209.8</w:t>
            </w:r>
          </w:p>
        </w:tc>
        <w:tc>
          <w:tcPr>
            <w:tcW w:w="1327" w:type="pct"/>
            <w:shd w:val="clear" w:color="auto" w:fill="auto"/>
            <w:noWrap/>
            <w:vAlign w:val="bottom"/>
            <w:hideMark/>
          </w:tcPr>
          <w:p w14:paraId="54A9719F"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135730.6</w:t>
            </w:r>
          </w:p>
        </w:tc>
      </w:tr>
      <w:tr w:rsidR="000D0558" w:rsidRPr="000D0558" w14:paraId="31CFEAEF" w14:textId="77777777" w:rsidTr="009E7888">
        <w:trPr>
          <w:trHeight w:val="57"/>
          <w:jc w:val="center"/>
        </w:trPr>
        <w:tc>
          <w:tcPr>
            <w:tcW w:w="2346" w:type="pct"/>
            <w:shd w:val="clear" w:color="auto" w:fill="auto"/>
            <w:noWrap/>
            <w:vAlign w:val="bottom"/>
            <w:hideMark/>
          </w:tcPr>
          <w:p w14:paraId="4D55CCAE"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=6)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=7)</w:t>
            </w:r>
          </w:p>
        </w:tc>
        <w:tc>
          <w:tcPr>
            <w:tcW w:w="1327" w:type="pct"/>
            <w:shd w:val="clear" w:color="auto" w:fill="auto"/>
            <w:noWrap/>
            <w:vAlign w:val="bottom"/>
            <w:hideMark/>
          </w:tcPr>
          <w:p w14:paraId="6F9A157C"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135210.4</w:t>
            </w:r>
          </w:p>
        </w:tc>
        <w:tc>
          <w:tcPr>
            <w:tcW w:w="1327" w:type="pct"/>
            <w:shd w:val="clear" w:color="auto" w:fill="auto"/>
            <w:noWrap/>
            <w:vAlign w:val="bottom"/>
            <w:hideMark/>
          </w:tcPr>
          <w:p w14:paraId="053733EE"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135787.3</w:t>
            </w:r>
          </w:p>
        </w:tc>
      </w:tr>
      <w:tr w:rsidR="000D0558" w:rsidRPr="000D0558" w14:paraId="186E1428" w14:textId="77777777" w:rsidTr="009E7888">
        <w:trPr>
          <w:trHeight w:val="57"/>
          <w:jc w:val="center"/>
        </w:trPr>
        <w:tc>
          <w:tcPr>
            <w:tcW w:w="2346" w:type="pct"/>
            <w:shd w:val="clear" w:color="auto" w:fill="auto"/>
            <w:noWrap/>
            <w:vAlign w:val="bottom"/>
            <w:hideMark/>
          </w:tcPr>
          <w:p w14:paraId="10749284"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=5)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=7)</w:t>
            </w:r>
          </w:p>
        </w:tc>
        <w:tc>
          <w:tcPr>
            <w:tcW w:w="1327" w:type="pct"/>
            <w:shd w:val="clear" w:color="auto" w:fill="auto"/>
            <w:noWrap/>
            <w:vAlign w:val="bottom"/>
            <w:hideMark/>
          </w:tcPr>
          <w:p w14:paraId="63259490"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135210.9</w:t>
            </w:r>
          </w:p>
        </w:tc>
        <w:tc>
          <w:tcPr>
            <w:tcW w:w="1327" w:type="pct"/>
            <w:shd w:val="clear" w:color="auto" w:fill="auto"/>
            <w:noWrap/>
            <w:vAlign w:val="bottom"/>
            <w:hideMark/>
          </w:tcPr>
          <w:p w14:paraId="33C14483"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135779.8</w:t>
            </w:r>
          </w:p>
        </w:tc>
      </w:tr>
      <w:tr w:rsidR="000D0558" w:rsidRPr="000D0558" w14:paraId="6F6C0F2F" w14:textId="77777777" w:rsidTr="009E7888">
        <w:trPr>
          <w:trHeight w:val="57"/>
          <w:jc w:val="center"/>
        </w:trPr>
        <w:tc>
          <w:tcPr>
            <w:tcW w:w="2346" w:type="pct"/>
            <w:shd w:val="clear" w:color="auto" w:fill="auto"/>
            <w:noWrap/>
            <w:vAlign w:val="bottom"/>
            <w:hideMark/>
          </w:tcPr>
          <w:p w14:paraId="52080FB5"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=5)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=6)</w:t>
            </w:r>
          </w:p>
        </w:tc>
        <w:tc>
          <w:tcPr>
            <w:tcW w:w="1327" w:type="pct"/>
            <w:shd w:val="clear" w:color="auto" w:fill="auto"/>
            <w:noWrap/>
            <w:vAlign w:val="bottom"/>
            <w:hideMark/>
          </w:tcPr>
          <w:p w14:paraId="1A4F700B"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135211.4</w:t>
            </w:r>
          </w:p>
        </w:tc>
        <w:tc>
          <w:tcPr>
            <w:tcW w:w="1327" w:type="pct"/>
            <w:shd w:val="clear" w:color="auto" w:fill="auto"/>
            <w:noWrap/>
            <w:vAlign w:val="bottom"/>
            <w:hideMark/>
          </w:tcPr>
          <w:p w14:paraId="748A0EF0"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135764.2</w:t>
            </w:r>
          </w:p>
        </w:tc>
      </w:tr>
      <w:tr w:rsidR="000D0558" w:rsidRPr="000D0558" w14:paraId="60156449" w14:textId="77777777" w:rsidTr="009E7888">
        <w:trPr>
          <w:trHeight w:val="57"/>
          <w:jc w:val="center"/>
        </w:trPr>
        <w:tc>
          <w:tcPr>
            <w:tcW w:w="2346" w:type="pct"/>
            <w:shd w:val="clear" w:color="auto" w:fill="auto"/>
            <w:noWrap/>
            <w:vAlign w:val="bottom"/>
            <w:hideMark/>
          </w:tcPr>
          <w:p w14:paraId="1F8F83F9"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=5)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=5)</w:t>
            </w:r>
          </w:p>
        </w:tc>
        <w:tc>
          <w:tcPr>
            <w:tcW w:w="1327" w:type="pct"/>
            <w:shd w:val="clear" w:color="auto" w:fill="auto"/>
            <w:noWrap/>
            <w:vAlign w:val="bottom"/>
            <w:hideMark/>
          </w:tcPr>
          <w:p w14:paraId="5FC6B1B6"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135212.6</w:t>
            </w:r>
          </w:p>
        </w:tc>
        <w:tc>
          <w:tcPr>
            <w:tcW w:w="1327" w:type="pct"/>
            <w:shd w:val="clear" w:color="auto" w:fill="auto"/>
            <w:noWrap/>
            <w:vAlign w:val="bottom"/>
            <w:hideMark/>
          </w:tcPr>
          <w:p w14:paraId="649C6D2E"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135749.4</w:t>
            </w:r>
          </w:p>
        </w:tc>
      </w:tr>
      <w:tr w:rsidR="000D0558" w:rsidRPr="000D0558" w14:paraId="7EE98889" w14:textId="77777777" w:rsidTr="009E7888">
        <w:trPr>
          <w:trHeight w:val="57"/>
          <w:jc w:val="center"/>
        </w:trPr>
        <w:tc>
          <w:tcPr>
            <w:tcW w:w="2346" w:type="pct"/>
            <w:shd w:val="clear" w:color="auto" w:fill="auto"/>
            <w:noWrap/>
            <w:vAlign w:val="bottom"/>
            <w:hideMark/>
          </w:tcPr>
          <w:p w14:paraId="2FB537E9"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=4)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=7)</w:t>
            </w:r>
          </w:p>
        </w:tc>
        <w:tc>
          <w:tcPr>
            <w:tcW w:w="1327" w:type="pct"/>
            <w:shd w:val="clear" w:color="auto" w:fill="auto"/>
            <w:noWrap/>
            <w:vAlign w:val="bottom"/>
            <w:hideMark/>
          </w:tcPr>
          <w:p w14:paraId="562EB4FE"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135213.4</w:t>
            </w:r>
          </w:p>
        </w:tc>
        <w:tc>
          <w:tcPr>
            <w:tcW w:w="1327" w:type="pct"/>
            <w:shd w:val="clear" w:color="auto" w:fill="auto"/>
            <w:noWrap/>
            <w:vAlign w:val="bottom"/>
            <w:hideMark/>
          </w:tcPr>
          <w:p w14:paraId="58E25BD3"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135774.3</w:t>
            </w:r>
          </w:p>
        </w:tc>
      </w:tr>
      <w:tr w:rsidR="000D0558" w:rsidRPr="000D0558" w14:paraId="0E0B65E2" w14:textId="77777777" w:rsidTr="009E7888">
        <w:trPr>
          <w:trHeight w:val="57"/>
          <w:jc w:val="center"/>
        </w:trPr>
        <w:tc>
          <w:tcPr>
            <w:tcW w:w="2346" w:type="pct"/>
            <w:shd w:val="clear" w:color="auto" w:fill="auto"/>
            <w:noWrap/>
            <w:vAlign w:val="bottom"/>
            <w:hideMark/>
          </w:tcPr>
          <w:p w14:paraId="6027FCA2"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=4)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=6)</w:t>
            </w:r>
          </w:p>
        </w:tc>
        <w:tc>
          <w:tcPr>
            <w:tcW w:w="1327" w:type="pct"/>
            <w:shd w:val="clear" w:color="auto" w:fill="auto"/>
            <w:noWrap/>
            <w:vAlign w:val="bottom"/>
            <w:hideMark/>
          </w:tcPr>
          <w:p w14:paraId="7913BF45"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135214.3</w:t>
            </w:r>
          </w:p>
        </w:tc>
        <w:tc>
          <w:tcPr>
            <w:tcW w:w="1327" w:type="pct"/>
            <w:shd w:val="clear" w:color="auto" w:fill="auto"/>
            <w:noWrap/>
            <w:vAlign w:val="bottom"/>
            <w:hideMark/>
          </w:tcPr>
          <w:p w14:paraId="059DB3E7"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135759.1</w:t>
            </w:r>
          </w:p>
        </w:tc>
      </w:tr>
      <w:tr w:rsidR="000D0558" w:rsidRPr="000D0558" w14:paraId="085F8A94" w14:textId="77777777" w:rsidTr="009E7888">
        <w:trPr>
          <w:trHeight w:val="57"/>
          <w:jc w:val="center"/>
        </w:trPr>
        <w:tc>
          <w:tcPr>
            <w:tcW w:w="2346" w:type="pct"/>
            <w:shd w:val="clear" w:color="auto" w:fill="auto"/>
            <w:noWrap/>
            <w:vAlign w:val="bottom"/>
            <w:hideMark/>
          </w:tcPr>
          <w:p w14:paraId="66505515"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=3)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=7)</w:t>
            </w:r>
          </w:p>
        </w:tc>
        <w:tc>
          <w:tcPr>
            <w:tcW w:w="1327" w:type="pct"/>
            <w:shd w:val="clear" w:color="auto" w:fill="auto"/>
            <w:noWrap/>
            <w:vAlign w:val="bottom"/>
            <w:hideMark/>
          </w:tcPr>
          <w:p w14:paraId="32DCF97F"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135216.6</w:t>
            </w:r>
          </w:p>
        </w:tc>
        <w:tc>
          <w:tcPr>
            <w:tcW w:w="1327" w:type="pct"/>
            <w:shd w:val="clear" w:color="auto" w:fill="auto"/>
            <w:noWrap/>
            <w:vAlign w:val="bottom"/>
            <w:hideMark/>
          </w:tcPr>
          <w:p w14:paraId="625C4212"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135769.4</w:t>
            </w:r>
          </w:p>
        </w:tc>
      </w:tr>
      <w:tr w:rsidR="000D0558" w:rsidRPr="000D0558" w14:paraId="6D31278D" w14:textId="77777777" w:rsidTr="009E7888">
        <w:trPr>
          <w:trHeight w:val="57"/>
          <w:jc w:val="center"/>
        </w:trPr>
        <w:tc>
          <w:tcPr>
            <w:tcW w:w="2346" w:type="pct"/>
            <w:shd w:val="clear" w:color="auto" w:fill="auto"/>
            <w:noWrap/>
            <w:vAlign w:val="bottom"/>
            <w:hideMark/>
          </w:tcPr>
          <w:p w14:paraId="545401AB"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=3)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=6)</w:t>
            </w:r>
          </w:p>
        </w:tc>
        <w:tc>
          <w:tcPr>
            <w:tcW w:w="1327" w:type="pct"/>
            <w:shd w:val="clear" w:color="auto" w:fill="auto"/>
            <w:noWrap/>
            <w:vAlign w:val="bottom"/>
            <w:hideMark/>
          </w:tcPr>
          <w:p w14:paraId="35D0D5E9"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135216.7</w:t>
            </w:r>
          </w:p>
        </w:tc>
        <w:tc>
          <w:tcPr>
            <w:tcW w:w="1327" w:type="pct"/>
            <w:shd w:val="clear" w:color="auto" w:fill="auto"/>
            <w:noWrap/>
            <w:vAlign w:val="bottom"/>
            <w:hideMark/>
          </w:tcPr>
          <w:p w14:paraId="27AB2EDA"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135753.5</w:t>
            </w:r>
          </w:p>
        </w:tc>
      </w:tr>
      <w:tr w:rsidR="000D0558" w:rsidRPr="000D0558" w14:paraId="731837E3" w14:textId="77777777" w:rsidTr="009E7888">
        <w:trPr>
          <w:trHeight w:val="57"/>
          <w:jc w:val="center"/>
        </w:trPr>
        <w:tc>
          <w:tcPr>
            <w:tcW w:w="2346" w:type="pct"/>
            <w:shd w:val="clear" w:color="auto" w:fill="auto"/>
            <w:noWrap/>
            <w:vAlign w:val="bottom"/>
            <w:hideMark/>
          </w:tcPr>
          <w:p w14:paraId="11C73B92"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=4)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=5)</w:t>
            </w:r>
          </w:p>
        </w:tc>
        <w:tc>
          <w:tcPr>
            <w:tcW w:w="1327" w:type="pct"/>
            <w:shd w:val="clear" w:color="auto" w:fill="auto"/>
            <w:noWrap/>
            <w:vAlign w:val="bottom"/>
            <w:hideMark/>
          </w:tcPr>
          <w:p w14:paraId="23450085"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135221.2</w:t>
            </w:r>
          </w:p>
        </w:tc>
        <w:tc>
          <w:tcPr>
            <w:tcW w:w="1327" w:type="pct"/>
            <w:shd w:val="clear" w:color="auto" w:fill="auto"/>
            <w:noWrap/>
            <w:vAlign w:val="bottom"/>
            <w:hideMark/>
          </w:tcPr>
          <w:p w14:paraId="2931B5CD" w14:textId="224D6FBD"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135750</w:t>
            </w:r>
            <w:r w:rsidR="00644B3A" w:rsidRPr="000D0558">
              <w:rPr>
                <w:rFonts w:ascii="Times New Roman" w:eastAsia="Times New Roman" w:hAnsi="Times New Roman" w:cs="Times New Roman"/>
                <w:color w:val="000000" w:themeColor="text1"/>
                <w:sz w:val="18"/>
                <w:szCs w:val="18"/>
                <w:lang w:val="es-CL" w:eastAsia="es-CL"/>
              </w:rPr>
              <w:t>.0</w:t>
            </w:r>
          </w:p>
        </w:tc>
      </w:tr>
      <w:tr w:rsidR="000D0558" w:rsidRPr="000D0558" w14:paraId="78C1B0F5" w14:textId="77777777" w:rsidTr="009E7888">
        <w:trPr>
          <w:trHeight w:val="57"/>
          <w:jc w:val="center"/>
        </w:trPr>
        <w:tc>
          <w:tcPr>
            <w:tcW w:w="2346" w:type="pct"/>
            <w:shd w:val="clear" w:color="auto" w:fill="auto"/>
            <w:noWrap/>
            <w:vAlign w:val="bottom"/>
            <w:hideMark/>
          </w:tcPr>
          <w:p w14:paraId="0324E512"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=3)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=5)</w:t>
            </w:r>
          </w:p>
        </w:tc>
        <w:tc>
          <w:tcPr>
            <w:tcW w:w="1327" w:type="pct"/>
            <w:shd w:val="clear" w:color="auto" w:fill="auto"/>
            <w:noWrap/>
            <w:vAlign w:val="bottom"/>
            <w:hideMark/>
          </w:tcPr>
          <w:p w14:paraId="3974A2B4"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135223.1</w:t>
            </w:r>
          </w:p>
        </w:tc>
        <w:tc>
          <w:tcPr>
            <w:tcW w:w="1327" w:type="pct"/>
            <w:shd w:val="clear" w:color="auto" w:fill="auto"/>
            <w:noWrap/>
            <w:vAlign w:val="bottom"/>
            <w:hideMark/>
          </w:tcPr>
          <w:p w14:paraId="4A92B1F4"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135743.9</w:t>
            </w:r>
          </w:p>
        </w:tc>
      </w:tr>
      <w:tr w:rsidR="000D0558" w:rsidRPr="000D0558" w14:paraId="09CAD00F" w14:textId="77777777" w:rsidTr="009E7888">
        <w:trPr>
          <w:trHeight w:val="57"/>
          <w:jc w:val="center"/>
        </w:trPr>
        <w:tc>
          <w:tcPr>
            <w:tcW w:w="2346" w:type="pct"/>
            <w:shd w:val="clear" w:color="auto" w:fill="auto"/>
            <w:noWrap/>
            <w:vAlign w:val="bottom"/>
            <w:hideMark/>
          </w:tcPr>
          <w:p w14:paraId="39AEA69C"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=4)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=3)</w:t>
            </w:r>
          </w:p>
        </w:tc>
        <w:tc>
          <w:tcPr>
            <w:tcW w:w="1327" w:type="pct"/>
            <w:shd w:val="clear" w:color="auto" w:fill="auto"/>
            <w:noWrap/>
            <w:vAlign w:val="bottom"/>
            <w:hideMark/>
          </w:tcPr>
          <w:p w14:paraId="7C3A6F08" w14:textId="2984FA44"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135225</w:t>
            </w:r>
            <w:r w:rsidR="00644B3A" w:rsidRPr="000D0558">
              <w:rPr>
                <w:rFonts w:ascii="Times New Roman" w:eastAsia="Times New Roman" w:hAnsi="Times New Roman" w:cs="Times New Roman"/>
                <w:color w:val="000000" w:themeColor="text1"/>
                <w:sz w:val="18"/>
                <w:szCs w:val="18"/>
                <w:lang w:val="es-CL" w:eastAsia="es-CL"/>
              </w:rPr>
              <w:t>.0</w:t>
            </w:r>
          </w:p>
        </w:tc>
        <w:tc>
          <w:tcPr>
            <w:tcW w:w="1327" w:type="pct"/>
            <w:shd w:val="clear" w:color="auto" w:fill="auto"/>
            <w:noWrap/>
            <w:vAlign w:val="bottom"/>
            <w:hideMark/>
          </w:tcPr>
          <w:p w14:paraId="68C2873B"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135721.8</w:t>
            </w:r>
          </w:p>
        </w:tc>
      </w:tr>
      <w:tr w:rsidR="000D0558" w:rsidRPr="000D0558" w14:paraId="42364743" w14:textId="77777777" w:rsidTr="009E7888">
        <w:trPr>
          <w:trHeight w:val="57"/>
          <w:jc w:val="center"/>
        </w:trPr>
        <w:tc>
          <w:tcPr>
            <w:tcW w:w="2346" w:type="pct"/>
            <w:shd w:val="clear" w:color="auto" w:fill="auto"/>
            <w:noWrap/>
            <w:vAlign w:val="bottom"/>
            <w:hideMark/>
          </w:tcPr>
          <w:p w14:paraId="449C78F6"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=4)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=1)</w:t>
            </w:r>
          </w:p>
        </w:tc>
        <w:tc>
          <w:tcPr>
            <w:tcW w:w="1327" w:type="pct"/>
            <w:shd w:val="clear" w:color="auto" w:fill="auto"/>
            <w:noWrap/>
            <w:vAlign w:val="bottom"/>
            <w:hideMark/>
          </w:tcPr>
          <w:p w14:paraId="41D940F8"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135225.7</w:t>
            </w:r>
          </w:p>
        </w:tc>
        <w:tc>
          <w:tcPr>
            <w:tcW w:w="1327" w:type="pct"/>
            <w:shd w:val="clear" w:color="auto" w:fill="auto"/>
            <w:noWrap/>
            <w:vAlign w:val="bottom"/>
            <w:hideMark/>
          </w:tcPr>
          <w:p w14:paraId="469E4E7F"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135690.4</w:t>
            </w:r>
          </w:p>
        </w:tc>
      </w:tr>
      <w:tr w:rsidR="000D0558" w:rsidRPr="000D0558" w14:paraId="33893713" w14:textId="77777777" w:rsidTr="009E7888">
        <w:trPr>
          <w:trHeight w:val="57"/>
          <w:jc w:val="center"/>
        </w:trPr>
        <w:tc>
          <w:tcPr>
            <w:tcW w:w="2346" w:type="pct"/>
            <w:shd w:val="clear" w:color="auto" w:fill="auto"/>
            <w:noWrap/>
            <w:vAlign w:val="bottom"/>
            <w:hideMark/>
          </w:tcPr>
          <w:p w14:paraId="3758A91C"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=4)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=2)</w:t>
            </w:r>
          </w:p>
        </w:tc>
        <w:tc>
          <w:tcPr>
            <w:tcW w:w="1327" w:type="pct"/>
            <w:shd w:val="clear" w:color="auto" w:fill="auto"/>
            <w:noWrap/>
            <w:vAlign w:val="bottom"/>
            <w:hideMark/>
          </w:tcPr>
          <w:p w14:paraId="5F5C73DB"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135228.6</w:t>
            </w:r>
          </w:p>
        </w:tc>
        <w:tc>
          <w:tcPr>
            <w:tcW w:w="1327" w:type="pct"/>
            <w:shd w:val="clear" w:color="auto" w:fill="auto"/>
            <w:noWrap/>
            <w:vAlign w:val="bottom"/>
            <w:hideMark/>
          </w:tcPr>
          <w:p w14:paraId="78D58CD8"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135709.3</w:t>
            </w:r>
          </w:p>
        </w:tc>
      </w:tr>
      <w:tr w:rsidR="000D0558" w:rsidRPr="000D0558" w14:paraId="7A9C579B" w14:textId="77777777" w:rsidTr="009E7888">
        <w:trPr>
          <w:trHeight w:val="57"/>
          <w:jc w:val="center"/>
        </w:trPr>
        <w:tc>
          <w:tcPr>
            <w:tcW w:w="2346" w:type="pct"/>
            <w:shd w:val="clear" w:color="auto" w:fill="auto"/>
            <w:noWrap/>
            <w:vAlign w:val="bottom"/>
            <w:hideMark/>
          </w:tcPr>
          <w:p w14:paraId="3212B071"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=4)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=4)</w:t>
            </w:r>
          </w:p>
        </w:tc>
        <w:tc>
          <w:tcPr>
            <w:tcW w:w="1327" w:type="pct"/>
            <w:shd w:val="clear" w:color="auto" w:fill="auto"/>
            <w:noWrap/>
            <w:vAlign w:val="bottom"/>
            <w:hideMark/>
          </w:tcPr>
          <w:p w14:paraId="12079F0B"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135231.7</w:t>
            </w:r>
          </w:p>
        </w:tc>
        <w:tc>
          <w:tcPr>
            <w:tcW w:w="1327" w:type="pct"/>
            <w:shd w:val="clear" w:color="auto" w:fill="auto"/>
            <w:noWrap/>
            <w:vAlign w:val="bottom"/>
            <w:hideMark/>
          </w:tcPr>
          <w:p w14:paraId="496D211E"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135744.5</w:t>
            </w:r>
          </w:p>
        </w:tc>
      </w:tr>
      <w:tr w:rsidR="000D0558" w:rsidRPr="000D0558" w14:paraId="0290CB45" w14:textId="77777777" w:rsidTr="009E7888">
        <w:trPr>
          <w:trHeight w:val="57"/>
          <w:jc w:val="center"/>
        </w:trPr>
        <w:tc>
          <w:tcPr>
            <w:tcW w:w="2346" w:type="pct"/>
            <w:shd w:val="clear" w:color="auto" w:fill="auto"/>
            <w:noWrap/>
            <w:vAlign w:val="bottom"/>
            <w:hideMark/>
          </w:tcPr>
          <w:p w14:paraId="5AD9E219"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=3)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=4)</w:t>
            </w:r>
          </w:p>
        </w:tc>
        <w:tc>
          <w:tcPr>
            <w:tcW w:w="1327" w:type="pct"/>
            <w:shd w:val="clear" w:color="auto" w:fill="auto"/>
            <w:noWrap/>
            <w:vAlign w:val="bottom"/>
            <w:hideMark/>
          </w:tcPr>
          <w:p w14:paraId="73C3BE9B"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135247.2</w:t>
            </w:r>
          </w:p>
        </w:tc>
        <w:tc>
          <w:tcPr>
            <w:tcW w:w="1327" w:type="pct"/>
            <w:shd w:val="clear" w:color="auto" w:fill="auto"/>
            <w:noWrap/>
            <w:vAlign w:val="bottom"/>
            <w:hideMark/>
          </w:tcPr>
          <w:p w14:paraId="3774453B"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135751.9</w:t>
            </w:r>
          </w:p>
        </w:tc>
      </w:tr>
      <w:tr w:rsidR="000D0558" w:rsidRPr="000D0558" w14:paraId="1144246A" w14:textId="77777777" w:rsidTr="009E7888">
        <w:trPr>
          <w:trHeight w:val="57"/>
          <w:jc w:val="center"/>
        </w:trPr>
        <w:tc>
          <w:tcPr>
            <w:tcW w:w="2346" w:type="pct"/>
            <w:shd w:val="clear" w:color="auto" w:fill="auto"/>
            <w:noWrap/>
            <w:vAlign w:val="bottom"/>
            <w:hideMark/>
          </w:tcPr>
          <w:p w14:paraId="07D2B996"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=3)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=1)</w:t>
            </w:r>
          </w:p>
        </w:tc>
        <w:tc>
          <w:tcPr>
            <w:tcW w:w="1327" w:type="pct"/>
            <w:shd w:val="clear" w:color="auto" w:fill="auto"/>
            <w:noWrap/>
            <w:vAlign w:val="bottom"/>
            <w:hideMark/>
          </w:tcPr>
          <w:p w14:paraId="3A2666B8"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135257.3</w:t>
            </w:r>
          </w:p>
        </w:tc>
        <w:tc>
          <w:tcPr>
            <w:tcW w:w="1327" w:type="pct"/>
            <w:shd w:val="clear" w:color="auto" w:fill="auto"/>
            <w:noWrap/>
            <w:vAlign w:val="bottom"/>
            <w:hideMark/>
          </w:tcPr>
          <w:p w14:paraId="6E3F664A" w14:textId="23A22D5D"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135714</w:t>
            </w:r>
            <w:r w:rsidR="00644B3A" w:rsidRPr="000D0558">
              <w:rPr>
                <w:rFonts w:ascii="Times New Roman" w:eastAsia="Times New Roman" w:hAnsi="Times New Roman" w:cs="Times New Roman"/>
                <w:color w:val="000000" w:themeColor="text1"/>
                <w:sz w:val="18"/>
                <w:szCs w:val="18"/>
                <w:lang w:val="es-CL" w:eastAsia="es-CL"/>
              </w:rPr>
              <w:t>.0</w:t>
            </w:r>
          </w:p>
        </w:tc>
      </w:tr>
      <w:tr w:rsidR="000D0558" w:rsidRPr="000D0558" w14:paraId="2C993D90" w14:textId="77777777" w:rsidTr="009E7888">
        <w:trPr>
          <w:trHeight w:val="57"/>
          <w:jc w:val="center"/>
        </w:trPr>
        <w:tc>
          <w:tcPr>
            <w:tcW w:w="2346" w:type="pct"/>
            <w:shd w:val="clear" w:color="auto" w:fill="auto"/>
            <w:noWrap/>
            <w:vAlign w:val="bottom"/>
            <w:hideMark/>
          </w:tcPr>
          <w:p w14:paraId="7E35AFF9"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=3)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=3)</w:t>
            </w:r>
          </w:p>
        </w:tc>
        <w:tc>
          <w:tcPr>
            <w:tcW w:w="1327" w:type="pct"/>
            <w:shd w:val="clear" w:color="auto" w:fill="auto"/>
            <w:noWrap/>
            <w:vAlign w:val="bottom"/>
            <w:hideMark/>
          </w:tcPr>
          <w:p w14:paraId="6CACEFDF"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135259.3</w:t>
            </w:r>
          </w:p>
        </w:tc>
        <w:tc>
          <w:tcPr>
            <w:tcW w:w="1327" w:type="pct"/>
            <w:shd w:val="clear" w:color="auto" w:fill="auto"/>
            <w:noWrap/>
            <w:vAlign w:val="bottom"/>
            <w:hideMark/>
          </w:tcPr>
          <w:p w14:paraId="417B2723" w14:textId="4DC2CC5B"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135748</w:t>
            </w:r>
            <w:r w:rsidR="00644B3A" w:rsidRPr="000D0558">
              <w:rPr>
                <w:rFonts w:ascii="Times New Roman" w:eastAsia="Times New Roman" w:hAnsi="Times New Roman" w:cs="Times New Roman"/>
                <w:color w:val="000000" w:themeColor="text1"/>
                <w:sz w:val="18"/>
                <w:szCs w:val="18"/>
                <w:lang w:val="es-CL" w:eastAsia="es-CL"/>
              </w:rPr>
              <w:t>.0</w:t>
            </w:r>
          </w:p>
        </w:tc>
      </w:tr>
      <w:tr w:rsidR="000D0558" w:rsidRPr="000D0558" w14:paraId="2A1F4A1C" w14:textId="77777777" w:rsidTr="009E7888">
        <w:trPr>
          <w:trHeight w:val="57"/>
          <w:jc w:val="center"/>
        </w:trPr>
        <w:tc>
          <w:tcPr>
            <w:tcW w:w="2346" w:type="pct"/>
            <w:shd w:val="clear" w:color="auto" w:fill="auto"/>
            <w:noWrap/>
            <w:vAlign w:val="bottom"/>
            <w:hideMark/>
          </w:tcPr>
          <w:p w14:paraId="0DDB7A9B"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=3)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=2)</w:t>
            </w:r>
          </w:p>
        </w:tc>
        <w:tc>
          <w:tcPr>
            <w:tcW w:w="1327" w:type="pct"/>
            <w:shd w:val="clear" w:color="auto" w:fill="auto"/>
            <w:noWrap/>
            <w:vAlign w:val="bottom"/>
            <w:hideMark/>
          </w:tcPr>
          <w:p w14:paraId="37FB561D"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135259.9</w:t>
            </w:r>
          </w:p>
        </w:tc>
        <w:tc>
          <w:tcPr>
            <w:tcW w:w="1327" w:type="pct"/>
            <w:shd w:val="clear" w:color="auto" w:fill="auto"/>
            <w:noWrap/>
            <w:vAlign w:val="bottom"/>
            <w:hideMark/>
          </w:tcPr>
          <w:p w14:paraId="40236D27"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135732.6</w:t>
            </w:r>
          </w:p>
        </w:tc>
      </w:tr>
      <w:tr w:rsidR="000D0558" w:rsidRPr="000D0558" w14:paraId="5CC440E7" w14:textId="77777777" w:rsidTr="009E7888">
        <w:trPr>
          <w:trHeight w:val="57"/>
          <w:jc w:val="center"/>
        </w:trPr>
        <w:tc>
          <w:tcPr>
            <w:tcW w:w="2346" w:type="pct"/>
            <w:shd w:val="clear" w:color="auto" w:fill="auto"/>
            <w:noWrap/>
            <w:vAlign w:val="bottom"/>
            <w:hideMark/>
          </w:tcPr>
          <w:p w14:paraId="0D6ADEF4"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=2)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=6)</w:t>
            </w:r>
          </w:p>
        </w:tc>
        <w:tc>
          <w:tcPr>
            <w:tcW w:w="1327" w:type="pct"/>
            <w:shd w:val="clear" w:color="auto" w:fill="auto"/>
            <w:noWrap/>
            <w:vAlign w:val="bottom"/>
            <w:hideMark/>
          </w:tcPr>
          <w:p w14:paraId="57F7F4C1"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135266.7</w:t>
            </w:r>
          </w:p>
        </w:tc>
        <w:tc>
          <w:tcPr>
            <w:tcW w:w="1327" w:type="pct"/>
            <w:shd w:val="clear" w:color="auto" w:fill="auto"/>
            <w:noWrap/>
            <w:vAlign w:val="bottom"/>
            <w:hideMark/>
          </w:tcPr>
          <w:p w14:paraId="5E758034"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135795.5</w:t>
            </w:r>
          </w:p>
        </w:tc>
      </w:tr>
      <w:tr w:rsidR="000D0558" w:rsidRPr="000D0558" w14:paraId="005CBAFC" w14:textId="77777777" w:rsidTr="009E7888">
        <w:trPr>
          <w:trHeight w:val="57"/>
          <w:jc w:val="center"/>
        </w:trPr>
        <w:tc>
          <w:tcPr>
            <w:tcW w:w="2346" w:type="pct"/>
            <w:shd w:val="clear" w:color="auto" w:fill="auto"/>
            <w:noWrap/>
            <w:vAlign w:val="bottom"/>
            <w:hideMark/>
          </w:tcPr>
          <w:p w14:paraId="6FFABAFA"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=2)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=7)</w:t>
            </w:r>
          </w:p>
        </w:tc>
        <w:tc>
          <w:tcPr>
            <w:tcW w:w="1327" w:type="pct"/>
            <w:shd w:val="clear" w:color="auto" w:fill="auto"/>
            <w:noWrap/>
            <w:vAlign w:val="bottom"/>
            <w:hideMark/>
          </w:tcPr>
          <w:p w14:paraId="00E3F997" w14:textId="6CCCD8DB"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135267</w:t>
            </w:r>
            <w:r w:rsidR="00644B3A" w:rsidRPr="000D0558">
              <w:rPr>
                <w:rFonts w:ascii="Times New Roman" w:eastAsia="Times New Roman" w:hAnsi="Times New Roman" w:cs="Times New Roman"/>
                <w:color w:val="000000" w:themeColor="text1"/>
                <w:sz w:val="18"/>
                <w:szCs w:val="18"/>
                <w:lang w:val="es-CL" w:eastAsia="es-CL"/>
              </w:rPr>
              <w:t>.0</w:t>
            </w:r>
          </w:p>
        </w:tc>
        <w:tc>
          <w:tcPr>
            <w:tcW w:w="1327" w:type="pct"/>
            <w:shd w:val="clear" w:color="auto" w:fill="auto"/>
            <w:noWrap/>
            <w:vAlign w:val="bottom"/>
            <w:hideMark/>
          </w:tcPr>
          <w:p w14:paraId="44EAD791"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135811.8</w:t>
            </w:r>
          </w:p>
        </w:tc>
      </w:tr>
      <w:tr w:rsidR="000D0558" w:rsidRPr="000D0558" w14:paraId="3A01C4C9" w14:textId="77777777" w:rsidTr="009E7888">
        <w:trPr>
          <w:trHeight w:val="57"/>
          <w:jc w:val="center"/>
        </w:trPr>
        <w:tc>
          <w:tcPr>
            <w:tcW w:w="2346" w:type="pct"/>
            <w:shd w:val="clear" w:color="auto" w:fill="auto"/>
            <w:noWrap/>
            <w:vAlign w:val="bottom"/>
            <w:hideMark/>
          </w:tcPr>
          <w:p w14:paraId="007E044E"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=2)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=5)</w:t>
            </w:r>
          </w:p>
        </w:tc>
        <w:tc>
          <w:tcPr>
            <w:tcW w:w="1327" w:type="pct"/>
            <w:shd w:val="clear" w:color="auto" w:fill="auto"/>
            <w:noWrap/>
            <w:vAlign w:val="bottom"/>
            <w:hideMark/>
          </w:tcPr>
          <w:p w14:paraId="7D77E4FF"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135271.6</w:t>
            </w:r>
          </w:p>
        </w:tc>
        <w:tc>
          <w:tcPr>
            <w:tcW w:w="1327" w:type="pct"/>
            <w:shd w:val="clear" w:color="auto" w:fill="auto"/>
            <w:noWrap/>
            <w:vAlign w:val="bottom"/>
            <w:hideMark/>
          </w:tcPr>
          <w:p w14:paraId="7B990FD8"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135784.4</w:t>
            </w:r>
          </w:p>
        </w:tc>
      </w:tr>
      <w:tr w:rsidR="000D0558" w:rsidRPr="000D0558" w14:paraId="71EE0CAB" w14:textId="77777777" w:rsidTr="009E7888">
        <w:trPr>
          <w:trHeight w:val="57"/>
          <w:jc w:val="center"/>
        </w:trPr>
        <w:tc>
          <w:tcPr>
            <w:tcW w:w="2346" w:type="pct"/>
            <w:shd w:val="clear" w:color="auto" w:fill="auto"/>
            <w:noWrap/>
            <w:vAlign w:val="bottom"/>
            <w:hideMark/>
          </w:tcPr>
          <w:p w14:paraId="70E71B79"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=2)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=4)</w:t>
            </w:r>
          </w:p>
        </w:tc>
        <w:tc>
          <w:tcPr>
            <w:tcW w:w="1327" w:type="pct"/>
            <w:shd w:val="clear" w:color="auto" w:fill="auto"/>
            <w:noWrap/>
            <w:vAlign w:val="bottom"/>
            <w:hideMark/>
          </w:tcPr>
          <w:p w14:paraId="6D15E398"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135285.9</w:t>
            </w:r>
          </w:p>
        </w:tc>
        <w:tc>
          <w:tcPr>
            <w:tcW w:w="1327" w:type="pct"/>
            <w:shd w:val="clear" w:color="auto" w:fill="auto"/>
            <w:noWrap/>
            <w:vAlign w:val="bottom"/>
            <w:hideMark/>
          </w:tcPr>
          <w:p w14:paraId="7BC93B1F"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135782.6</w:t>
            </w:r>
          </w:p>
        </w:tc>
      </w:tr>
      <w:tr w:rsidR="000D0558" w:rsidRPr="000D0558" w14:paraId="208A2092" w14:textId="77777777" w:rsidTr="009E7888">
        <w:trPr>
          <w:trHeight w:val="57"/>
          <w:jc w:val="center"/>
        </w:trPr>
        <w:tc>
          <w:tcPr>
            <w:tcW w:w="2346" w:type="pct"/>
            <w:shd w:val="clear" w:color="auto" w:fill="auto"/>
            <w:noWrap/>
            <w:vAlign w:val="bottom"/>
            <w:hideMark/>
          </w:tcPr>
          <w:p w14:paraId="5468F86D"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=2)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=3)</w:t>
            </w:r>
          </w:p>
        </w:tc>
        <w:tc>
          <w:tcPr>
            <w:tcW w:w="1327" w:type="pct"/>
            <w:shd w:val="clear" w:color="auto" w:fill="auto"/>
            <w:noWrap/>
            <w:vAlign w:val="bottom"/>
            <w:hideMark/>
          </w:tcPr>
          <w:p w14:paraId="5A0F549F"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135313.8</w:t>
            </w:r>
          </w:p>
        </w:tc>
        <w:tc>
          <w:tcPr>
            <w:tcW w:w="1327" w:type="pct"/>
            <w:shd w:val="clear" w:color="auto" w:fill="auto"/>
            <w:noWrap/>
            <w:vAlign w:val="bottom"/>
            <w:hideMark/>
          </w:tcPr>
          <w:p w14:paraId="192E4E9A"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135794.5</w:t>
            </w:r>
          </w:p>
        </w:tc>
      </w:tr>
      <w:tr w:rsidR="000D0558" w:rsidRPr="000D0558" w14:paraId="5CD2FD3D" w14:textId="77777777" w:rsidTr="009E7888">
        <w:trPr>
          <w:trHeight w:val="57"/>
          <w:jc w:val="center"/>
        </w:trPr>
        <w:tc>
          <w:tcPr>
            <w:tcW w:w="2346" w:type="pct"/>
            <w:shd w:val="clear" w:color="auto" w:fill="auto"/>
            <w:noWrap/>
            <w:vAlign w:val="bottom"/>
            <w:hideMark/>
          </w:tcPr>
          <w:p w14:paraId="6E104479"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=1)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=6)</w:t>
            </w:r>
          </w:p>
        </w:tc>
        <w:tc>
          <w:tcPr>
            <w:tcW w:w="1327" w:type="pct"/>
            <w:shd w:val="clear" w:color="auto" w:fill="auto"/>
            <w:noWrap/>
            <w:vAlign w:val="bottom"/>
            <w:hideMark/>
          </w:tcPr>
          <w:p w14:paraId="011FC215"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135425.7</w:t>
            </w:r>
          </w:p>
        </w:tc>
        <w:tc>
          <w:tcPr>
            <w:tcW w:w="1327" w:type="pct"/>
            <w:shd w:val="clear" w:color="auto" w:fill="auto"/>
            <w:noWrap/>
            <w:vAlign w:val="bottom"/>
            <w:hideMark/>
          </w:tcPr>
          <w:p w14:paraId="3A65574D"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135946.4</w:t>
            </w:r>
          </w:p>
        </w:tc>
      </w:tr>
      <w:tr w:rsidR="000D0558" w:rsidRPr="000D0558" w14:paraId="7C864AC8" w14:textId="77777777" w:rsidTr="009E7888">
        <w:trPr>
          <w:trHeight w:val="57"/>
          <w:jc w:val="center"/>
        </w:trPr>
        <w:tc>
          <w:tcPr>
            <w:tcW w:w="2346" w:type="pct"/>
            <w:shd w:val="clear" w:color="auto" w:fill="auto"/>
            <w:noWrap/>
            <w:vAlign w:val="bottom"/>
            <w:hideMark/>
          </w:tcPr>
          <w:p w14:paraId="2549F16B"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=1)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=7)</w:t>
            </w:r>
          </w:p>
        </w:tc>
        <w:tc>
          <w:tcPr>
            <w:tcW w:w="1327" w:type="pct"/>
            <w:shd w:val="clear" w:color="auto" w:fill="auto"/>
            <w:noWrap/>
            <w:vAlign w:val="bottom"/>
            <w:hideMark/>
          </w:tcPr>
          <w:p w14:paraId="20BF4AB3"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135426.1</w:t>
            </w:r>
          </w:p>
        </w:tc>
        <w:tc>
          <w:tcPr>
            <w:tcW w:w="1327" w:type="pct"/>
            <w:shd w:val="clear" w:color="auto" w:fill="auto"/>
            <w:noWrap/>
            <w:vAlign w:val="bottom"/>
            <w:hideMark/>
          </w:tcPr>
          <w:p w14:paraId="65A16AAD"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135962.9</w:t>
            </w:r>
          </w:p>
        </w:tc>
      </w:tr>
      <w:tr w:rsidR="000D0558" w:rsidRPr="000D0558" w14:paraId="5558D8A6" w14:textId="77777777" w:rsidTr="009E7888">
        <w:trPr>
          <w:trHeight w:val="57"/>
          <w:jc w:val="center"/>
        </w:trPr>
        <w:tc>
          <w:tcPr>
            <w:tcW w:w="2346" w:type="pct"/>
            <w:shd w:val="clear" w:color="auto" w:fill="auto"/>
            <w:noWrap/>
            <w:vAlign w:val="bottom"/>
            <w:hideMark/>
          </w:tcPr>
          <w:p w14:paraId="46EFD5FD"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=1)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=5)</w:t>
            </w:r>
          </w:p>
        </w:tc>
        <w:tc>
          <w:tcPr>
            <w:tcW w:w="1327" w:type="pct"/>
            <w:shd w:val="clear" w:color="auto" w:fill="auto"/>
            <w:noWrap/>
            <w:vAlign w:val="bottom"/>
            <w:hideMark/>
          </w:tcPr>
          <w:p w14:paraId="79F12426"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135430.7</w:t>
            </w:r>
          </w:p>
        </w:tc>
        <w:tc>
          <w:tcPr>
            <w:tcW w:w="1327" w:type="pct"/>
            <w:shd w:val="clear" w:color="auto" w:fill="auto"/>
            <w:noWrap/>
            <w:vAlign w:val="bottom"/>
            <w:hideMark/>
          </w:tcPr>
          <w:p w14:paraId="3304AC75"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135935.4</w:t>
            </w:r>
          </w:p>
        </w:tc>
      </w:tr>
      <w:tr w:rsidR="000D0558" w:rsidRPr="000D0558" w14:paraId="4E974C7F" w14:textId="77777777" w:rsidTr="009E7888">
        <w:trPr>
          <w:trHeight w:val="57"/>
          <w:jc w:val="center"/>
        </w:trPr>
        <w:tc>
          <w:tcPr>
            <w:tcW w:w="2346" w:type="pct"/>
            <w:shd w:val="clear" w:color="auto" w:fill="auto"/>
            <w:noWrap/>
            <w:vAlign w:val="bottom"/>
            <w:hideMark/>
          </w:tcPr>
          <w:p w14:paraId="4C7C3178"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=2)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=2)</w:t>
            </w:r>
          </w:p>
        </w:tc>
        <w:tc>
          <w:tcPr>
            <w:tcW w:w="1327" w:type="pct"/>
            <w:shd w:val="clear" w:color="auto" w:fill="auto"/>
            <w:noWrap/>
            <w:vAlign w:val="bottom"/>
            <w:hideMark/>
          </w:tcPr>
          <w:p w14:paraId="5382A847"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135439.3</w:t>
            </w:r>
          </w:p>
        </w:tc>
        <w:tc>
          <w:tcPr>
            <w:tcW w:w="1327" w:type="pct"/>
            <w:shd w:val="clear" w:color="auto" w:fill="auto"/>
            <w:noWrap/>
            <w:vAlign w:val="bottom"/>
            <w:hideMark/>
          </w:tcPr>
          <w:p w14:paraId="567E83E8" w14:textId="1656A448"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135904</w:t>
            </w:r>
            <w:r w:rsidR="00644B3A" w:rsidRPr="000D0558">
              <w:rPr>
                <w:rFonts w:ascii="Times New Roman" w:eastAsia="Times New Roman" w:hAnsi="Times New Roman" w:cs="Times New Roman"/>
                <w:color w:val="000000" w:themeColor="text1"/>
                <w:sz w:val="18"/>
                <w:szCs w:val="18"/>
                <w:lang w:val="es-CL" w:eastAsia="es-CL"/>
              </w:rPr>
              <w:t>.0</w:t>
            </w:r>
          </w:p>
        </w:tc>
      </w:tr>
      <w:tr w:rsidR="000D0558" w:rsidRPr="000D0558" w14:paraId="4F8CA122" w14:textId="77777777" w:rsidTr="009E7888">
        <w:trPr>
          <w:trHeight w:val="57"/>
          <w:jc w:val="center"/>
        </w:trPr>
        <w:tc>
          <w:tcPr>
            <w:tcW w:w="2346" w:type="pct"/>
            <w:shd w:val="clear" w:color="auto" w:fill="auto"/>
            <w:noWrap/>
            <w:vAlign w:val="bottom"/>
            <w:hideMark/>
          </w:tcPr>
          <w:p w14:paraId="1D5E8F96"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=2)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=1)</w:t>
            </w:r>
          </w:p>
        </w:tc>
        <w:tc>
          <w:tcPr>
            <w:tcW w:w="1327" w:type="pct"/>
            <w:shd w:val="clear" w:color="auto" w:fill="auto"/>
            <w:noWrap/>
            <w:vAlign w:val="bottom"/>
            <w:hideMark/>
          </w:tcPr>
          <w:p w14:paraId="4FB7331A"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135439.5</w:t>
            </w:r>
          </w:p>
        </w:tc>
        <w:tc>
          <w:tcPr>
            <w:tcW w:w="1327" w:type="pct"/>
            <w:shd w:val="clear" w:color="auto" w:fill="auto"/>
            <w:noWrap/>
            <w:vAlign w:val="bottom"/>
            <w:hideMark/>
          </w:tcPr>
          <w:p w14:paraId="42303C78"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135888.1</w:t>
            </w:r>
          </w:p>
        </w:tc>
      </w:tr>
      <w:tr w:rsidR="000D0558" w:rsidRPr="000D0558" w14:paraId="59F465D8" w14:textId="77777777" w:rsidTr="009E7888">
        <w:trPr>
          <w:trHeight w:val="57"/>
          <w:jc w:val="center"/>
        </w:trPr>
        <w:tc>
          <w:tcPr>
            <w:tcW w:w="2346" w:type="pct"/>
            <w:shd w:val="clear" w:color="auto" w:fill="auto"/>
            <w:noWrap/>
            <w:vAlign w:val="bottom"/>
            <w:hideMark/>
          </w:tcPr>
          <w:p w14:paraId="610E7183"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=1)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=4)</w:t>
            </w:r>
          </w:p>
        </w:tc>
        <w:tc>
          <w:tcPr>
            <w:tcW w:w="1327" w:type="pct"/>
            <w:shd w:val="clear" w:color="auto" w:fill="auto"/>
            <w:noWrap/>
            <w:vAlign w:val="bottom"/>
            <w:hideMark/>
          </w:tcPr>
          <w:p w14:paraId="02259878"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135444.4</w:t>
            </w:r>
          </w:p>
        </w:tc>
        <w:tc>
          <w:tcPr>
            <w:tcW w:w="1327" w:type="pct"/>
            <w:shd w:val="clear" w:color="auto" w:fill="auto"/>
            <w:noWrap/>
            <w:vAlign w:val="bottom"/>
            <w:hideMark/>
          </w:tcPr>
          <w:p w14:paraId="7756D9F4"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135933.1</w:t>
            </w:r>
          </w:p>
        </w:tc>
      </w:tr>
      <w:tr w:rsidR="000D0558" w:rsidRPr="000D0558" w14:paraId="41598A4B" w14:textId="77777777" w:rsidTr="009E7888">
        <w:trPr>
          <w:trHeight w:val="57"/>
          <w:jc w:val="center"/>
        </w:trPr>
        <w:tc>
          <w:tcPr>
            <w:tcW w:w="2346" w:type="pct"/>
            <w:shd w:val="clear" w:color="auto" w:fill="auto"/>
            <w:noWrap/>
            <w:vAlign w:val="bottom"/>
            <w:hideMark/>
          </w:tcPr>
          <w:p w14:paraId="0FF3F826"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=1)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=3)</w:t>
            </w:r>
          </w:p>
        </w:tc>
        <w:tc>
          <w:tcPr>
            <w:tcW w:w="1327" w:type="pct"/>
            <w:shd w:val="clear" w:color="auto" w:fill="auto"/>
            <w:noWrap/>
            <w:vAlign w:val="bottom"/>
            <w:hideMark/>
          </w:tcPr>
          <w:p w14:paraId="1D8373C4"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135466.7</w:t>
            </w:r>
          </w:p>
        </w:tc>
        <w:tc>
          <w:tcPr>
            <w:tcW w:w="1327" w:type="pct"/>
            <w:shd w:val="clear" w:color="auto" w:fill="auto"/>
            <w:noWrap/>
            <w:vAlign w:val="bottom"/>
            <w:hideMark/>
          </w:tcPr>
          <w:p w14:paraId="56FCF540"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135939.4</w:t>
            </w:r>
          </w:p>
        </w:tc>
      </w:tr>
      <w:tr w:rsidR="000D0558" w:rsidRPr="000D0558" w14:paraId="4A9170A9" w14:textId="77777777" w:rsidTr="009E7888">
        <w:trPr>
          <w:trHeight w:val="57"/>
          <w:jc w:val="center"/>
        </w:trPr>
        <w:tc>
          <w:tcPr>
            <w:tcW w:w="2346" w:type="pct"/>
            <w:shd w:val="clear" w:color="auto" w:fill="auto"/>
            <w:noWrap/>
            <w:vAlign w:val="bottom"/>
            <w:hideMark/>
          </w:tcPr>
          <w:p w14:paraId="231B2442"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=1)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=2)</w:t>
            </w:r>
          </w:p>
        </w:tc>
        <w:tc>
          <w:tcPr>
            <w:tcW w:w="1327" w:type="pct"/>
            <w:shd w:val="clear" w:color="auto" w:fill="auto"/>
            <w:noWrap/>
            <w:vAlign w:val="bottom"/>
            <w:hideMark/>
          </w:tcPr>
          <w:p w14:paraId="634AB69D"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135593.9</w:t>
            </w:r>
          </w:p>
        </w:tc>
        <w:tc>
          <w:tcPr>
            <w:tcW w:w="1327" w:type="pct"/>
            <w:shd w:val="clear" w:color="auto" w:fill="auto"/>
            <w:noWrap/>
            <w:vAlign w:val="bottom"/>
            <w:hideMark/>
          </w:tcPr>
          <w:p w14:paraId="444C9F8B"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136050.6</w:t>
            </w:r>
          </w:p>
        </w:tc>
      </w:tr>
      <w:tr w:rsidR="000D0558" w:rsidRPr="000D0558" w14:paraId="2FC3DD97" w14:textId="77777777" w:rsidTr="009E7888">
        <w:trPr>
          <w:trHeight w:val="57"/>
          <w:jc w:val="center"/>
        </w:trPr>
        <w:tc>
          <w:tcPr>
            <w:tcW w:w="2346" w:type="pct"/>
            <w:shd w:val="clear" w:color="auto" w:fill="auto"/>
            <w:noWrap/>
            <w:vAlign w:val="bottom"/>
            <w:hideMark/>
          </w:tcPr>
          <w:p w14:paraId="489BE314"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=1)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=1)</w:t>
            </w:r>
          </w:p>
        </w:tc>
        <w:tc>
          <w:tcPr>
            <w:tcW w:w="1327" w:type="pct"/>
            <w:shd w:val="clear" w:color="auto" w:fill="auto"/>
            <w:noWrap/>
            <w:vAlign w:val="bottom"/>
            <w:hideMark/>
          </w:tcPr>
          <w:p w14:paraId="1F634E62"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136344.2</w:t>
            </w:r>
          </w:p>
        </w:tc>
        <w:tc>
          <w:tcPr>
            <w:tcW w:w="1327" w:type="pct"/>
            <w:shd w:val="clear" w:color="auto" w:fill="auto"/>
            <w:noWrap/>
            <w:vAlign w:val="bottom"/>
            <w:hideMark/>
          </w:tcPr>
          <w:p w14:paraId="3FC2D075" w14:textId="77777777" w:rsidR="00314C6B" w:rsidRPr="000D0558" w:rsidRDefault="00314C6B"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136784.9</w:t>
            </w:r>
          </w:p>
        </w:tc>
      </w:tr>
    </w:tbl>
    <w:p w14:paraId="39968045" w14:textId="666312D6" w:rsidR="00314C6B" w:rsidRPr="000D0558" w:rsidRDefault="00AA3BD8" w:rsidP="00250258">
      <w:pPr>
        <w:ind w:left="720"/>
        <w:jc w:val="both"/>
        <w:rPr>
          <w:rFonts w:ascii="Times New Roman" w:hAnsi="Times New Roman" w:cs="Times New Roman"/>
          <w:i/>
          <w:iCs/>
          <w:color w:val="000000" w:themeColor="text1"/>
          <w:lang w:val="en-GB"/>
        </w:rPr>
      </w:pPr>
      <w:proofErr w:type="spellStart"/>
      <w:r w:rsidRPr="000D0558">
        <w:rPr>
          <w:rFonts w:ascii="Times New Roman" w:hAnsi="Times New Roman" w:cs="Times New Roman"/>
          <w:i/>
          <w:iCs/>
          <w:color w:val="000000" w:themeColor="text1"/>
          <w:sz w:val="20"/>
          <w:szCs w:val="20"/>
          <w:lang w:val="en-GB"/>
        </w:rPr>
        <w:t>rp</w:t>
      </w:r>
      <w:proofErr w:type="spellEnd"/>
      <w:r w:rsidR="00314C6B" w:rsidRPr="000D0558">
        <w:rPr>
          <w:rFonts w:ascii="Times New Roman" w:hAnsi="Times New Roman" w:cs="Times New Roman"/>
          <w:i/>
          <w:iCs/>
          <w:color w:val="000000" w:themeColor="text1"/>
          <w:sz w:val="20"/>
          <w:szCs w:val="20"/>
          <w:lang w:val="en-GB"/>
        </w:rPr>
        <w:t xml:space="preserve"> = Restricted cubic splines in the baseline cumulative hazards; </w:t>
      </w:r>
      <w:proofErr w:type="spellStart"/>
      <w:r w:rsidR="00314C6B" w:rsidRPr="000D0558">
        <w:rPr>
          <w:rFonts w:ascii="Times New Roman" w:hAnsi="Times New Roman" w:cs="Times New Roman"/>
          <w:i/>
          <w:iCs/>
          <w:color w:val="000000" w:themeColor="text1"/>
          <w:sz w:val="20"/>
          <w:szCs w:val="20"/>
          <w:lang w:val="en-GB"/>
        </w:rPr>
        <w:t>tvc</w:t>
      </w:r>
      <w:proofErr w:type="spellEnd"/>
      <w:r w:rsidR="00314C6B" w:rsidRPr="000D0558">
        <w:rPr>
          <w:rFonts w:ascii="Times New Roman" w:hAnsi="Times New Roman" w:cs="Times New Roman"/>
          <w:i/>
          <w:iCs/>
          <w:color w:val="000000" w:themeColor="text1"/>
          <w:sz w:val="20"/>
          <w:szCs w:val="20"/>
          <w:lang w:val="en-GB"/>
        </w:rPr>
        <w:t>= Restricted cubic splines in time-varying coefficients.</w:t>
      </w:r>
    </w:p>
    <w:p w14:paraId="60E5931C" w14:textId="77777777" w:rsidR="00EA64D9" w:rsidRPr="000D0558" w:rsidRDefault="00EA64D9" w:rsidP="00250258">
      <w:pPr>
        <w:jc w:val="both"/>
        <w:rPr>
          <w:rFonts w:ascii="Times New Roman" w:hAnsi="Times New Roman" w:cs="Times New Roman"/>
          <w:color w:val="000000" w:themeColor="text1"/>
          <w:lang w:val="en-GB"/>
        </w:rPr>
      </w:pPr>
    </w:p>
    <w:p w14:paraId="5C48C427" w14:textId="5B0ACE4E" w:rsidR="00EA64D9" w:rsidRPr="000D0558" w:rsidRDefault="00EA64D9" w:rsidP="00250258">
      <w:pPr>
        <w:jc w:val="both"/>
        <w:rPr>
          <w:rFonts w:ascii="Times New Roman" w:hAnsi="Times New Roman" w:cs="Times New Roman"/>
          <w:color w:val="000000" w:themeColor="text1"/>
          <w:lang w:val="en-GB"/>
        </w:rPr>
      </w:pPr>
      <w:r w:rsidRPr="000D0558">
        <w:rPr>
          <w:rFonts w:ascii="Times New Roman" w:hAnsi="Times New Roman" w:cs="Times New Roman"/>
          <w:color w:val="000000" w:themeColor="text1"/>
          <w:lang w:val="en-GB"/>
        </w:rPr>
        <w:t xml:space="preserve">The </w:t>
      </w:r>
      <w:r w:rsidR="003B73DD" w:rsidRPr="000D0558">
        <w:rPr>
          <w:rFonts w:ascii="Times New Roman" w:hAnsi="Times New Roman" w:cs="Times New Roman"/>
          <w:color w:val="000000" w:themeColor="text1"/>
          <w:lang w:val="en-GB"/>
        </w:rPr>
        <w:t xml:space="preserve">best </w:t>
      </w:r>
      <w:r w:rsidRPr="000D0558">
        <w:rPr>
          <w:rFonts w:ascii="Times New Roman" w:hAnsi="Times New Roman" w:cs="Times New Roman"/>
          <w:color w:val="000000" w:themeColor="text1"/>
          <w:lang w:val="en-GB"/>
        </w:rPr>
        <w:t>model</w:t>
      </w:r>
      <w:r w:rsidR="003B73DD" w:rsidRPr="000D0558">
        <w:rPr>
          <w:rFonts w:ascii="Times New Roman" w:hAnsi="Times New Roman" w:cs="Times New Roman"/>
          <w:color w:val="000000" w:themeColor="text1"/>
          <w:lang w:val="en-GB"/>
        </w:rPr>
        <w:t xml:space="preserve"> </w:t>
      </w:r>
      <w:r w:rsidRPr="000D0558">
        <w:rPr>
          <w:rFonts w:ascii="Times New Roman" w:hAnsi="Times New Roman" w:cs="Times New Roman"/>
          <w:color w:val="000000" w:themeColor="text1"/>
          <w:lang w:val="en-GB"/>
        </w:rPr>
        <w:t>ha</w:t>
      </w:r>
      <w:r w:rsidR="003B73DD" w:rsidRPr="000D0558">
        <w:rPr>
          <w:rFonts w:ascii="Times New Roman" w:hAnsi="Times New Roman" w:cs="Times New Roman"/>
          <w:color w:val="000000" w:themeColor="text1"/>
          <w:lang w:val="en-GB"/>
        </w:rPr>
        <w:t>d</w:t>
      </w:r>
      <w:r w:rsidRPr="000D0558">
        <w:rPr>
          <w:rFonts w:ascii="Times New Roman" w:hAnsi="Times New Roman" w:cs="Times New Roman"/>
          <w:color w:val="000000" w:themeColor="text1"/>
          <w:lang w:val="en-GB"/>
        </w:rPr>
        <w:t xml:space="preserve"> 8 degrees of freedom in the baseline hazard function (with potentially 7 nodes, possibly located at </w:t>
      </w:r>
      <w:r w:rsidR="00BE4902" w:rsidRPr="000D0558">
        <w:rPr>
          <w:rFonts w:ascii="Times New Roman" w:hAnsi="Times New Roman" w:cs="Times New Roman"/>
          <w:color w:val="000000" w:themeColor="text1"/>
          <w:lang w:val="en-GB"/>
        </w:rPr>
        <w:t>12.5th, 25th, 37.5th, 50th, 62.5th, 75th, and 87.5th percentiles of the log-time distribution</w:t>
      </w:r>
      <w:r w:rsidRPr="000D0558">
        <w:rPr>
          <w:rFonts w:ascii="Times New Roman" w:hAnsi="Times New Roman" w:cs="Times New Roman"/>
          <w:color w:val="000000" w:themeColor="text1"/>
          <w:lang w:val="en-GB"/>
        </w:rPr>
        <w:t>)</w:t>
      </w:r>
      <w:r w:rsidR="00807D44" w:rsidRPr="000D0558">
        <w:rPr>
          <w:rFonts w:ascii="Times New Roman" w:hAnsi="Times New Roman" w:cs="Times New Roman"/>
          <w:color w:val="000000" w:themeColor="text1"/>
          <w:lang w:val="en-GB"/>
        </w:rPr>
        <w:t xml:space="preserve"> and an effect that represents a </w:t>
      </w:r>
      <w:r w:rsidR="006B5AC2" w:rsidRPr="000D0558">
        <w:rPr>
          <w:rFonts w:ascii="Times New Roman" w:hAnsi="Times New Roman" w:cs="Times New Roman"/>
          <w:color w:val="000000" w:themeColor="text1"/>
          <w:lang w:val="en-GB"/>
        </w:rPr>
        <w:t>monotonic</w:t>
      </w:r>
      <w:r w:rsidR="00807D44" w:rsidRPr="000D0558">
        <w:rPr>
          <w:rFonts w:ascii="Times New Roman" w:hAnsi="Times New Roman" w:cs="Times New Roman"/>
          <w:color w:val="000000" w:themeColor="text1"/>
          <w:lang w:val="en-GB"/>
        </w:rPr>
        <w:t xml:space="preserve"> </w:t>
      </w:r>
      <w:r w:rsidR="00D418FD" w:rsidRPr="000D0558">
        <w:rPr>
          <w:rFonts w:ascii="Times New Roman" w:hAnsi="Times New Roman" w:cs="Times New Roman"/>
          <w:color w:val="000000" w:themeColor="text1"/>
          <w:lang w:val="en-GB"/>
        </w:rPr>
        <w:t xml:space="preserve">increase or </w:t>
      </w:r>
      <w:r w:rsidR="00807D44" w:rsidRPr="000D0558">
        <w:rPr>
          <w:rFonts w:ascii="Times New Roman" w:hAnsi="Times New Roman" w:cs="Times New Roman"/>
          <w:color w:val="000000" w:themeColor="text1"/>
          <w:lang w:val="en-GB"/>
        </w:rPr>
        <w:t xml:space="preserve">decrease (1 </w:t>
      </w:r>
      <w:proofErr w:type="spellStart"/>
      <w:r w:rsidR="00807D44" w:rsidRPr="000D0558">
        <w:rPr>
          <w:rFonts w:ascii="Times New Roman" w:hAnsi="Times New Roman" w:cs="Times New Roman"/>
          <w:color w:val="000000" w:themeColor="text1"/>
          <w:lang w:val="en-GB"/>
        </w:rPr>
        <w:t>d.f.</w:t>
      </w:r>
      <w:proofErr w:type="spellEnd"/>
      <w:r w:rsidR="00807D44" w:rsidRPr="000D0558">
        <w:rPr>
          <w:rFonts w:ascii="Times New Roman" w:hAnsi="Times New Roman" w:cs="Times New Roman"/>
          <w:color w:val="000000" w:themeColor="text1"/>
          <w:lang w:val="en-GB"/>
        </w:rPr>
        <w:t>) of treatment outcomes (shape)</w:t>
      </w:r>
      <w:r w:rsidR="00D418FD" w:rsidRPr="000D0558">
        <w:rPr>
          <w:rFonts w:ascii="Times New Roman" w:hAnsi="Times New Roman" w:cs="Times New Roman"/>
          <w:color w:val="000000" w:themeColor="text1"/>
          <w:lang w:val="en-GB"/>
        </w:rPr>
        <w:t xml:space="preserve"> over follow-up time</w:t>
      </w:r>
      <w:r w:rsidRPr="000D0558">
        <w:rPr>
          <w:rFonts w:ascii="Times New Roman" w:hAnsi="Times New Roman" w:cs="Times New Roman"/>
          <w:color w:val="000000" w:themeColor="text1"/>
          <w:lang w:val="en-GB"/>
        </w:rPr>
        <w:t>.</w:t>
      </w:r>
    </w:p>
    <w:p w14:paraId="35C17294" w14:textId="7A5C849B" w:rsidR="00635DDE" w:rsidRPr="00AD2A1F" w:rsidRDefault="00635DDE" w:rsidP="00635DDE">
      <w:pPr>
        <w:pStyle w:val="Descripcin"/>
        <w:jc w:val="both"/>
        <w:rPr>
          <w:rFonts w:ascii="Times New Roman" w:hAnsi="Times New Roman" w:cs="Times New Roman"/>
          <w:color w:val="000000" w:themeColor="text1"/>
          <w:lang w:val="en-GB"/>
          <w:rPrChange w:id="41" w:author="Andrés González Santa Cruz" w:date="2023-07-31T11:09:00Z">
            <w:rPr>
              <w:rFonts w:ascii="Times New Roman" w:hAnsi="Times New Roman" w:cs="Times New Roman"/>
              <w:color w:val="000000" w:themeColor="text1"/>
            </w:rPr>
          </w:rPrChange>
        </w:rPr>
      </w:pPr>
      <w:r w:rsidRPr="00AD2A1F">
        <w:rPr>
          <w:rFonts w:ascii="Times New Roman" w:hAnsi="Times New Roman" w:cs="Times New Roman"/>
          <w:color w:val="000000" w:themeColor="text1"/>
          <w:lang w:val="en-GB"/>
          <w:rPrChange w:id="42" w:author="Andrés González Santa Cruz" w:date="2023-07-31T11:09:00Z">
            <w:rPr>
              <w:rFonts w:ascii="Times New Roman" w:hAnsi="Times New Roman" w:cs="Times New Roman"/>
              <w:color w:val="000000" w:themeColor="text1"/>
            </w:rPr>
          </w:rPrChange>
        </w:rPr>
        <w:t xml:space="preserve">Supplementary Table </w:t>
      </w:r>
      <w:r w:rsidRPr="000D0558">
        <w:rPr>
          <w:rFonts w:ascii="Times New Roman" w:hAnsi="Times New Roman" w:cs="Times New Roman"/>
          <w:color w:val="000000" w:themeColor="text1"/>
        </w:rPr>
        <w:fldChar w:fldCharType="begin"/>
      </w:r>
      <w:r w:rsidRPr="00AD2A1F">
        <w:rPr>
          <w:rFonts w:ascii="Times New Roman" w:hAnsi="Times New Roman" w:cs="Times New Roman"/>
          <w:color w:val="000000" w:themeColor="text1"/>
          <w:lang w:val="en-GB"/>
          <w:rPrChange w:id="43" w:author="Andrés González Santa Cruz" w:date="2023-07-31T11:09:00Z">
            <w:rPr>
              <w:rFonts w:ascii="Times New Roman" w:hAnsi="Times New Roman" w:cs="Times New Roman"/>
              <w:color w:val="000000" w:themeColor="text1"/>
            </w:rPr>
          </w:rPrChange>
        </w:rPr>
        <w:instrText xml:space="preserve"> SEQ Supplementary_Table \* ARABIC </w:instrText>
      </w:r>
      <w:r w:rsidRPr="000D0558">
        <w:rPr>
          <w:rFonts w:ascii="Times New Roman" w:hAnsi="Times New Roman" w:cs="Times New Roman"/>
          <w:color w:val="000000" w:themeColor="text1"/>
        </w:rPr>
        <w:fldChar w:fldCharType="separate"/>
      </w:r>
      <w:r w:rsidRPr="00AD2A1F">
        <w:rPr>
          <w:rFonts w:ascii="Times New Roman" w:hAnsi="Times New Roman" w:cs="Times New Roman"/>
          <w:noProof/>
          <w:color w:val="000000" w:themeColor="text1"/>
          <w:lang w:val="en-GB"/>
          <w:rPrChange w:id="44" w:author="Andrés González Santa Cruz" w:date="2023-07-31T11:09:00Z">
            <w:rPr>
              <w:rFonts w:ascii="Times New Roman" w:hAnsi="Times New Roman" w:cs="Times New Roman"/>
              <w:noProof/>
              <w:color w:val="000000" w:themeColor="text1"/>
            </w:rPr>
          </w:rPrChange>
        </w:rPr>
        <w:t>3</w:t>
      </w:r>
      <w:r w:rsidRPr="000D0558">
        <w:rPr>
          <w:rFonts w:ascii="Times New Roman" w:hAnsi="Times New Roman" w:cs="Times New Roman"/>
          <w:color w:val="000000" w:themeColor="text1"/>
        </w:rPr>
        <w:fldChar w:fldCharType="end"/>
      </w:r>
      <w:r w:rsidRPr="00AD2A1F">
        <w:rPr>
          <w:rFonts w:ascii="Times New Roman" w:hAnsi="Times New Roman" w:cs="Times New Roman"/>
          <w:color w:val="000000" w:themeColor="text1"/>
          <w:lang w:val="en-GB"/>
          <w:rPrChange w:id="45" w:author="Andrés González Santa Cruz" w:date="2023-07-31T11:09:00Z">
            <w:rPr>
              <w:rFonts w:ascii="Times New Roman" w:hAnsi="Times New Roman" w:cs="Times New Roman"/>
              <w:color w:val="000000" w:themeColor="text1"/>
            </w:rPr>
          </w:rPrChange>
        </w:rPr>
        <w:t xml:space="preserve"> Adjusted coefficients, time to any contact with the justice </w:t>
      </w:r>
      <w:proofErr w:type="gramStart"/>
      <w:r w:rsidRPr="00AD2A1F">
        <w:rPr>
          <w:rFonts w:ascii="Times New Roman" w:hAnsi="Times New Roman" w:cs="Times New Roman"/>
          <w:color w:val="000000" w:themeColor="text1"/>
          <w:lang w:val="en-GB"/>
          <w:rPrChange w:id="46" w:author="Andrés González Santa Cruz" w:date="2023-07-31T11:09:00Z">
            <w:rPr>
              <w:rFonts w:ascii="Times New Roman" w:hAnsi="Times New Roman" w:cs="Times New Roman"/>
              <w:color w:val="000000" w:themeColor="text1"/>
            </w:rPr>
          </w:rPrChange>
        </w:rPr>
        <w:t>system</w:t>
      </w:r>
      <w:proofErr w:type="gramEnd"/>
    </w:p>
    <w:tbl>
      <w:tblPr>
        <w:tblW w:w="5000" w:type="pct"/>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3838"/>
        <w:gridCol w:w="1250"/>
        <w:gridCol w:w="1250"/>
        <w:gridCol w:w="1250"/>
        <w:gridCol w:w="1250"/>
      </w:tblGrid>
      <w:tr w:rsidR="000D0558" w:rsidRPr="000D0558" w14:paraId="6756FD74" w14:textId="77777777" w:rsidTr="00635DDE">
        <w:trPr>
          <w:trHeight w:val="300"/>
        </w:trPr>
        <w:tc>
          <w:tcPr>
            <w:tcW w:w="2171" w:type="pct"/>
            <w:tcBorders>
              <w:top w:val="single" w:sz="4" w:space="0" w:color="auto"/>
              <w:bottom w:val="single" w:sz="4" w:space="0" w:color="auto"/>
            </w:tcBorders>
            <w:shd w:val="clear" w:color="auto" w:fill="auto"/>
            <w:noWrap/>
            <w:vAlign w:val="bottom"/>
            <w:hideMark/>
          </w:tcPr>
          <w:p w14:paraId="586AB030" w14:textId="2C9B0050" w:rsidR="00D418FD" w:rsidRPr="000D0558" w:rsidRDefault="00D418FD" w:rsidP="00250258">
            <w:pPr>
              <w:spacing w:after="0" w:line="240" w:lineRule="auto"/>
              <w:jc w:val="both"/>
              <w:rPr>
                <w:rFonts w:ascii="Times New Roman" w:eastAsia="Times New Roman" w:hAnsi="Times New Roman" w:cs="Times New Roman"/>
                <w:b/>
                <w:bCs/>
                <w:color w:val="000000" w:themeColor="text1"/>
                <w:sz w:val="22"/>
                <w:szCs w:val="22"/>
                <w:lang w:val="es-CL" w:eastAsia="es-CL"/>
              </w:rPr>
            </w:pPr>
            <w:proofErr w:type="spellStart"/>
            <w:r w:rsidRPr="000D0558">
              <w:rPr>
                <w:rFonts w:ascii="Times New Roman" w:eastAsia="Times New Roman" w:hAnsi="Times New Roman" w:cs="Times New Roman"/>
                <w:b/>
                <w:bCs/>
                <w:color w:val="000000" w:themeColor="text1"/>
                <w:sz w:val="22"/>
                <w:szCs w:val="22"/>
                <w:lang w:val="es-CL" w:eastAsia="es-CL"/>
              </w:rPr>
              <w:lastRenderedPageBreak/>
              <w:t>Term</w:t>
            </w:r>
            <w:proofErr w:type="spellEnd"/>
            <w:r w:rsidRPr="000D0558">
              <w:rPr>
                <w:rFonts w:ascii="Times New Roman" w:eastAsia="Times New Roman" w:hAnsi="Times New Roman" w:cs="Times New Roman"/>
                <w:b/>
                <w:bCs/>
                <w:color w:val="000000" w:themeColor="text1"/>
                <w:sz w:val="22"/>
                <w:szCs w:val="22"/>
                <w:lang w:val="es-CL" w:eastAsia="es-CL"/>
              </w:rPr>
              <w:t xml:space="preserve"> (</w:t>
            </w:r>
            <w:proofErr w:type="spellStart"/>
            <w:r w:rsidRPr="000D0558">
              <w:rPr>
                <w:rFonts w:ascii="Times New Roman" w:eastAsia="Times New Roman" w:hAnsi="Times New Roman" w:cs="Times New Roman"/>
                <w:b/>
                <w:bCs/>
                <w:color w:val="000000" w:themeColor="text1"/>
                <w:sz w:val="22"/>
                <w:szCs w:val="22"/>
                <w:lang w:val="es-CL" w:eastAsia="es-CL"/>
              </w:rPr>
              <w:t>exp</w:t>
            </w:r>
            <w:proofErr w:type="spellEnd"/>
            <w:r w:rsidRPr="000D0558">
              <w:rPr>
                <w:rFonts w:ascii="Times New Roman" w:eastAsia="Times New Roman" w:hAnsi="Times New Roman" w:cs="Times New Roman"/>
                <w:b/>
                <w:bCs/>
                <w:color w:val="000000" w:themeColor="text1"/>
                <w:sz w:val="22"/>
                <w:szCs w:val="22"/>
                <w:lang w:val="es-CL" w:eastAsia="es-CL"/>
              </w:rPr>
              <w:t>)</w:t>
            </w:r>
          </w:p>
        </w:tc>
        <w:tc>
          <w:tcPr>
            <w:tcW w:w="707" w:type="pct"/>
            <w:tcBorders>
              <w:top w:val="single" w:sz="4" w:space="0" w:color="auto"/>
              <w:bottom w:val="single" w:sz="4" w:space="0" w:color="auto"/>
            </w:tcBorders>
            <w:shd w:val="clear" w:color="auto" w:fill="auto"/>
            <w:noWrap/>
            <w:vAlign w:val="bottom"/>
            <w:hideMark/>
          </w:tcPr>
          <w:p w14:paraId="0FF6059F" w14:textId="77777777" w:rsidR="00D418FD" w:rsidRPr="000D0558" w:rsidRDefault="00D418FD" w:rsidP="00250258">
            <w:pPr>
              <w:spacing w:after="0" w:line="240" w:lineRule="auto"/>
              <w:jc w:val="both"/>
              <w:rPr>
                <w:rFonts w:ascii="Times New Roman" w:eastAsia="Times New Roman" w:hAnsi="Times New Roman" w:cs="Times New Roman"/>
                <w:b/>
                <w:bCs/>
                <w:color w:val="000000" w:themeColor="text1"/>
                <w:sz w:val="22"/>
                <w:szCs w:val="22"/>
                <w:lang w:val="es-CL" w:eastAsia="es-CL"/>
              </w:rPr>
            </w:pPr>
            <w:proofErr w:type="spellStart"/>
            <w:r w:rsidRPr="000D0558">
              <w:rPr>
                <w:rFonts w:ascii="Times New Roman" w:eastAsia="Times New Roman" w:hAnsi="Times New Roman" w:cs="Times New Roman"/>
                <w:b/>
                <w:bCs/>
                <w:color w:val="000000" w:themeColor="text1"/>
                <w:sz w:val="22"/>
                <w:szCs w:val="22"/>
                <w:lang w:val="es-CL" w:eastAsia="es-CL"/>
              </w:rPr>
              <w:t>Estimate</w:t>
            </w:r>
            <w:proofErr w:type="spellEnd"/>
          </w:p>
        </w:tc>
        <w:tc>
          <w:tcPr>
            <w:tcW w:w="707" w:type="pct"/>
            <w:tcBorders>
              <w:top w:val="single" w:sz="4" w:space="0" w:color="auto"/>
              <w:bottom w:val="single" w:sz="4" w:space="0" w:color="auto"/>
            </w:tcBorders>
            <w:shd w:val="clear" w:color="auto" w:fill="auto"/>
            <w:noWrap/>
            <w:vAlign w:val="bottom"/>
            <w:hideMark/>
          </w:tcPr>
          <w:p w14:paraId="6C42529E" w14:textId="77777777" w:rsidR="00D418FD" w:rsidRPr="000D0558" w:rsidRDefault="00D418FD" w:rsidP="00250258">
            <w:pPr>
              <w:spacing w:after="0" w:line="240" w:lineRule="auto"/>
              <w:jc w:val="both"/>
              <w:rPr>
                <w:rFonts w:ascii="Times New Roman" w:eastAsia="Times New Roman" w:hAnsi="Times New Roman" w:cs="Times New Roman"/>
                <w:b/>
                <w:bCs/>
                <w:color w:val="000000" w:themeColor="text1"/>
                <w:sz w:val="22"/>
                <w:szCs w:val="22"/>
                <w:lang w:val="es-CL" w:eastAsia="es-CL"/>
              </w:rPr>
            </w:pPr>
            <w:r w:rsidRPr="000D0558">
              <w:rPr>
                <w:rFonts w:ascii="Times New Roman" w:eastAsia="Times New Roman" w:hAnsi="Times New Roman" w:cs="Times New Roman"/>
                <w:b/>
                <w:bCs/>
                <w:color w:val="000000" w:themeColor="text1"/>
                <w:sz w:val="22"/>
                <w:szCs w:val="22"/>
                <w:lang w:val="es-CL" w:eastAsia="es-CL"/>
              </w:rPr>
              <w:t>95%CI lo</w:t>
            </w:r>
          </w:p>
        </w:tc>
        <w:tc>
          <w:tcPr>
            <w:tcW w:w="707" w:type="pct"/>
            <w:tcBorders>
              <w:top w:val="single" w:sz="4" w:space="0" w:color="auto"/>
              <w:bottom w:val="single" w:sz="4" w:space="0" w:color="auto"/>
            </w:tcBorders>
            <w:shd w:val="clear" w:color="auto" w:fill="auto"/>
            <w:noWrap/>
            <w:vAlign w:val="bottom"/>
            <w:hideMark/>
          </w:tcPr>
          <w:p w14:paraId="47685788" w14:textId="77777777" w:rsidR="00D418FD" w:rsidRPr="000D0558" w:rsidRDefault="00D418FD" w:rsidP="00250258">
            <w:pPr>
              <w:spacing w:after="0" w:line="240" w:lineRule="auto"/>
              <w:jc w:val="both"/>
              <w:rPr>
                <w:rFonts w:ascii="Times New Roman" w:eastAsia="Times New Roman" w:hAnsi="Times New Roman" w:cs="Times New Roman"/>
                <w:b/>
                <w:bCs/>
                <w:color w:val="000000" w:themeColor="text1"/>
                <w:sz w:val="22"/>
                <w:szCs w:val="22"/>
                <w:lang w:val="es-CL" w:eastAsia="es-CL"/>
              </w:rPr>
            </w:pPr>
            <w:r w:rsidRPr="000D0558">
              <w:rPr>
                <w:rFonts w:ascii="Times New Roman" w:eastAsia="Times New Roman" w:hAnsi="Times New Roman" w:cs="Times New Roman"/>
                <w:b/>
                <w:bCs/>
                <w:color w:val="000000" w:themeColor="text1"/>
                <w:sz w:val="22"/>
                <w:szCs w:val="22"/>
                <w:lang w:val="es-CL" w:eastAsia="es-CL"/>
              </w:rPr>
              <w:t>95%CI up</w:t>
            </w:r>
          </w:p>
        </w:tc>
        <w:tc>
          <w:tcPr>
            <w:tcW w:w="707" w:type="pct"/>
            <w:tcBorders>
              <w:top w:val="single" w:sz="4" w:space="0" w:color="auto"/>
              <w:bottom w:val="single" w:sz="4" w:space="0" w:color="auto"/>
            </w:tcBorders>
            <w:shd w:val="clear" w:color="auto" w:fill="auto"/>
            <w:noWrap/>
            <w:vAlign w:val="bottom"/>
            <w:hideMark/>
          </w:tcPr>
          <w:p w14:paraId="08F2D80C" w14:textId="7EE2900B" w:rsidR="00D418FD" w:rsidRPr="000D0558" w:rsidRDefault="003B73DD" w:rsidP="00250258">
            <w:pPr>
              <w:spacing w:after="0" w:line="240" w:lineRule="auto"/>
              <w:jc w:val="both"/>
              <w:rPr>
                <w:rFonts w:ascii="Times New Roman" w:eastAsia="Times New Roman" w:hAnsi="Times New Roman" w:cs="Times New Roman"/>
                <w:b/>
                <w:bCs/>
                <w:color w:val="000000" w:themeColor="text1"/>
                <w:sz w:val="22"/>
                <w:szCs w:val="22"/>
                <w:lang w:val="es-CL" w:eastAsia="es-CL"/>
              </w:rPr>
            </w:pPr>
            <w:r w:rsidRPr="000D0558">
              <w:rPr>
                <w:rFonts w:ascii="Times New Roman" w:eastAsia="Times New Roman" w:hAnsi="Times New Roman" w:cs="Times New Roman"/>
                <w:b/>
                <w:bCs/>
                <w:color w:val="000000" w:themeColor="text1"/>
                <w:sz w:val="22"/>
                <w:szCs w:val="22"/>
                <w:lang w:val="es-CL" w:eastAsia="es-CL"/>
              </w:rPr>
              <w:t>Sig.</w:t>
            </w:r>
          </w:p>
        </w:tc>
      </w:tr>
      <w:tr w:rsidR="000D0558" w:rsidRPr="000D0558" w14:paraId="45F167BA" w14:textId="77777777" w:rsidTr="00635DDE">
        <w:trPr>
          <w:trHeight w:val="300"/>
        </w:trPr>
        <w:tc>
          <w:tcPr>
            <w:tcW w:w="2171" w:type="pct"/>
            <w:tcBorders>
              <w:top w:val="single" w:sz="4" w:space="0" w:color="auto"/>
            </w:tcBorders>
            <w:shd w:val="clear" w:color="auto" w:fill="auto"/>
            <w:noWrap/>
            <w:vAlign w:val="bottom"/>
            <w:hideMark/>
          </w:tcPr>
          <w:p w14:paraId="0F4634B8" w14:textId="01D69308"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proofErr w:type="spellStart"/>
            <w:r w:rsidRPr="000D0558">
              <w:rPr>
                <w:rFonts w:ascii="Times New Roman" w:eastAsia="Times New Roman" w:hAnsi="Times New Roman" w:cs="Times New Roman"/>
                <w:color w:val="000000" w:themeColor="text1"/>
                <w:sz w:val="22"/>
                <w:szCs w:val="22"/>
                <w:lang w:val="es-CL" w:eastAsia="es-CL"/>
              </w:rPr>
              <w:t>Early</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00D73096" w:rsidRPr="000D0558">
              <w:rPr>
                <w:rFonts w:ascii="Times New Roman" w:eastAsia="Times New Roman" w:hAnsi="Times New Roman" w:cs="Times New Roman"/>
                <w:color w:val="000000" w:themeColor="text1"/>
                <w:sz w:val="22"/>
                <w:szCs w:val="22"/>
                <w:lang w:val="es-CL" w:eastAsia="es-CL"/>
              </w:rPr>
              <w:t>dropout</w:t>
            </w:r>
            <w:proofErr w:type="spellEnd"/>
          </w:p>
        </w:tc>
        <w:tc>
          <w:tcPr>
            <w:tcW w:w="707" w:type="pct"/>
            <w:tcBorders>
              <w:top w:val="single" w:sz="4" w:space="0" w:color="auto"/>
            </w:tcBorders>
            <w:shd w:val="clear" w:color="auto" w:fill="auto"/>
            <w:noWrap/>
            <w:vAlign w:val="bottom"/>
            <w:hideMark/>
          </w:tcPr>
          <w:p w14:paraId="136127B3"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1.74</w:t>
            </w:r>
          </w:p>
        </w:tc>
        <w:tc>
          <w:tcPr>
            <w:tcW w:w="707" w:type="pct"/>
            <w:tcBorders>
              <w:top w:val="single" w:sz="4" w:space="0" w:color="auto"/>
            </w:tcBorders>
            <w:shd w:val="clear" w:color="auto" w:fill="auto"/>
            <w:noWrap/>
            <w:vAlign w:val="bottom"/>
            <w:hideMark/>
          </w:tcPr>
          <w:p w14:paraId="113CC1FE"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1.66</w:t>
            </w:r>
          </w:p>
        </w:tc>
        <w:tc>
          <w:tcPr>
            <w:tcW w:w="707" w:type="pct"/>
            <w:tcBorders>
              <w:top w:val="single" w:sz="4" w:space="0" w:color="auto"/>
            </w:tcBorders>
            <w:shd w:val="clear" w:color="auto" w:fill="auto"/>
            <w:noWrap/>
            <w:vAlign w:val="bottom"/>
            <w:hideMark/>
          </w:tcPr>
          <w:p w14:paraId="62EAD715"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1.83</w:t>
            </w:r>
          </w:p>
        </w:tc>
        <w:tc>
          <w:tcPr>
            <w:tcW w:w="707" w:type="pct"/>
            <w:tcBorders>
              <w:top w:val="single" w:sz="4" w:space="0" w:color="auto"/>
            </w:tcBorders>
            <w:shd w:val="clear" w:color="auto" w:fill="auto"/>
            <w:noWrap/>
            <w:vAlign w:val="bottom"/>
            <w:hideMark/>
          </w:tcPr>
          <w:p w14:paraId="664A281A"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6D545140" w14:textId="77777777" w:rsidTr="00635DDE">
        <w:trPr>
          <w:trHeight w:val="300"/>
        </w:trPr>
        <w:tc>
          <w:tcPr>
            <w:tcW w:w="2171" w:type="pct"/>
            <w:shd w:val="clear" w:color="auto" w:fill="auto"/>
            <w:noWrap/>
            <w:vAlign w:val="bottom"/>
            <w:hideMark/>
          </w:tcPr>
          <w:p w14:paraId="59253531" w14:textId="1FD353FA"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 xml:space="preserve">Late </w:t>
            </w:r>
            <w:proofErr w:type="spellStart"/>
            <w:r w:rsidR="00D73096" w:rsidRPr="000D0558">
              <w:rPr>
                <w:rFonts w:ascii="Times New Roman" w:eastAsia="Times New Roman" w:hAnsi="Times New Roman" w:cs="Times New Roman"/>
                <w:color w:val="000000" w:themeColor="text1"/>
                <w:sz w:val="22"/>
                <w:szCs w:val="22"/>
                <w:lang w:val="es-CL" w:eastAsia="es-CL"/>
              </w:rPr>
              <w:t>dropout</w:t>
            </w:r>
            <w:proofErr w:type="spellEnd"/>
          </w:p>
        </w:tc>
        <w:tc>
          <w:tcPr>
            <w:tcW w:w="707" w:type="pct"/>
            <w:shd w:val="clear" w:color="auto" w:fill="auto"/>
            <w:noWrap/>
            <w:vAlign w:val="bottom"/>
            <w:hideMark/>
          </w:tcPr>
          <w:p w14:paraId="037684DA"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1.58</w:t>
            </w:r>
          </w:p>
        </w:tc>
        <w:tc>
          <w:tcPr>
            <w:tcW w:w="707" w:type="pct"/>
            <w:shd w:val="clear" w:color="auto" w:fill="auto"/>
            <w:noWrap/>
            <w:vAlign w:val="bottom"/>
            <w:hideMark/>
          </w:tcPr>
          <w:p w14:paraId="74D34FD2"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1.52</w:t>
            </w:r>
          </w:p>
        </w:tc>
        <w:tc>
          <w:tcPr>
            <w:tcW w:w="707" w:type="pct"/>
            <w:shd w:val="clear" w:color="auto" w:fill="auto"/>
            <w:noWrap/>
            <w:vAlign w:val="bottom"/>
            <w:hideMark/>
          </w:tcPr>
          <w:p w14:paraId="69AA2712"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1.65</w:t>
            </w:r>
          </w:p>
        </w:tc>
        <w:tc>
          <w:tcPr>
            <w:tcW w:w="707" w:type="pct"/>
            <w:shd w:val="clear" w:color="auto" w:fill="auto"/>
            <w:noWrap/>
            <w:vAlign w:val="bottom"/>
            <w:hideMark/>
          </w:tcPr>
          <w:p w14:paraId="3FA9BA13"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40C84FF7" w14:textId="77777777" w:rsidTr="00635DDE">
        <w:trPr>
          <w:trHeight w:val="300"/>
        </w:trPr>
        <w:tc>
          <w:tcPr>
            <w:tcW w:w="2171" w:type="pct"/>
            <w:shd w:val="clear" w:color="auto" w:fill="auto"/>
            <w:noWrap/>
            <w:vAlign w:val="bottom"/>
            <w:hideMark/>
          </w:tcPr>
          <w:p w14:paraId="56BE0919"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independent</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knot</w:t>
            </w:r>
            <w:proofErr w:type="spellEnd"/>
            <w:r w:rsidRPr="000D0558">
              <w:rPr>
                <w:rFonts w:ascii="Times New Roman" w:eastAsia="Times New Roman" w:hAnsi="Times New Roman" w:cs="Times New Roman"/>
                <w:color w:val="000000" w:themeColor="text1"/>
                <w:sz w:val="22"/>
                <w:szCs w:val="22"/>
                <w:lang w:val="es-CL" w:eastAsia="es-CL"/>
              </w:rPr>
              <w:t xml:space="preserve"> 1</w:t>
            </w:r>
          </w:p>
        </w:tc>
        <w:tc>
          <w:tcPr>
            <w:tcW w:w="707" w:type="pct"/>
            <w:shd w:val="clear" w:color="auto" w:fill="auto"/>
            <w:noWrap/>
            <w:vAlign w:val="bottom"/>
            <w:hideMark/>
          </w:tcPr>
          <w:p w14:paraId="536FDFDE"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2.66</w:t>
            </w:r>
          </w:p>
        </w:tc>
        <w:tc>
          <w:tcPr>
            <w:tcW w:w="707" w:type="pct"/>
            <w:shd w:val="clear" w:color="auto" w:fill="auto"/>
            <w:noWrap/>
            <w:vAlign w:val="bottom"/>
            <w:hideMark/>
          </w:tcPr>
          <w:p w14:paraId="05EC350C"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2.59</w:t>
            </w:r>
          </w:p>
        </w:tc>
        <w:tc>
          <w:tcPr>
            <w:tcW w:w="707" w:type="pct"/>
            <w:shd w:val="clear" w:color="auto" w:fill="auto"/>
            <w:noWrap/>
            <w:vAlign w:val="bottom"/>
            <w:hideMark/>
          </w:tcPr>
          <w:p w14:paraId="51BBC854"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2.73</w:t>
            </w:r>
          </w:p>
        </w:tc>
        <w:tc>
          <w:tcPr>
            <w:tcW w:w="707" w:type="pct"/>
            <w:shd w:val="clear" w:color="auto" w:fill="auto"/>
            <w:noWrap/>
            <w:vAlign w:val="bottom"/>
            <w:hideMark/>
          </w:tcPr>
          <w:p w14:paraId="2C01167C"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38835ECB" w14:textId="77777777" w:rsidTr="00635DDE">
        <w:trPr>
          <w:trHeight w:val="300"/>
        </w:trPr>
        <w:tc>
          <w:tcPr>
            <w:tcW w:w="2171" w:type="pct"/>
            <w:shd w:val="clear" w:color="auto" w:fill="auto"/>
            <w:noWrap/>
            <w:vAlign w:val="bottom"/>
            <w:hideMark/>
          </w:tcPr>
          <w:p w14:paraId="5FB0840E"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independent</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knot</w:t>
            </w:r>
            <w:proofErr w:type="spellEnd"/>
            <w:r w:rsidRPr="000D0558">
              <w:rPr>
                <w:rFonts w:ascii="Times New Roman" w:eastAsia="Times New Roman" w:hAnsi="Times New Roman" w:cs="Times New Roman"/>
                <w:color w:val="000000" w:themeColor="text1"/>
                <w:sz w:val="22"/>
                <w:szCs w:val="22"/>
                <w:lang w:val="es-CL" w:eastAsia="es-CL"/>
              </w:rPr>
              <w:t xml:space="preserve"> 2</w:t>
            </w:r>
          </w:p>
        </w:tc>
        <w:tc>
          <w:tcPr>
            <w:tcW w:w="707" w:type="pct"/>
            <w:shd w:val="clear" w:color="auto" w:fill="auto"/>
            <w:noWrap/>
            <w:vAlign w:val="bottom"/>
            <w:hideMark/>
          </w:tcPr>
          <w:p w14:paraId="11C6F850"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1.11</w:t>
            </w:r>
          </w:p>
        </w:tc>
        <w:tc>
          <w:tcPr>
            <w:tcW w:w="707" w:type="pct"/>
            <w:shd w:val="clear" w:color="auto" w:fill="auto"/>
            <w:noWrap/>
            <w:vAlign w:val="bottom"/>
            <w:hideMark/>
          </w:tcPr>
          <w:p w14:paraId="1930C5C5"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1.10</w:t>
            </w:r>
          </w:p>
        </w:tc>
        <w:tc>
          <w:tcPr>
            <w:tcW w:w="707" w:type="pct"/>
            <w:shd w:val="clear" w:color="auto" w:fill="auto"/>
            <w:noWrap/>
            <w:vAlign w:val="bottom"/>
            <w:hideMark/>
          </w:tcPr>
          <w:p w14:paraId="7F1FCC96"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1.12</w:t>
            </w:r>
          </w:p>
        </w:tc>
        <w:tc>
          <w:tcPr>
            <w:tcW w:w="707" w:type="pct"/>
            <w:shd w:val="clear" w:color="auto" w:fill="auto"/>
            <w:noWrap/>
            <w:vAlign w:val="bottom"/>
            <w:hideMark/>
          </w:tcPr>
          <w:p w14:paraId="01F89546"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758DE8BF" w14:textId="77777777" w:rsidTr="00635DDE">
        <w:trPr>
          <w:trHeight w:val="300"/>
        </w:trPr>
        <w:tc>
          <w:tcPr>
            <w:tcW w:w="2171" w:type="pct"/>
            <w:shd w:val="clear" w:color="auto" w:fill="auto"/>
            <w:noWrap/>
            <w:vAlign w:val="bottom"/>
            <w:hideMark/>
          </w:tcPr>
          <w:p w14:paraId="22D86CB7"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independent</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knot</w:t>
            </w:r>
            <w:proofErr w:type="spellEnd"/>
            <w:r w:rsidRPr="000D0558">
              <w:rPr>
                <w:rFonts w:ascii="Times New Roman" w:eastAsia="Times New Roman" w:hAnsi="Times New Roman" w:cs="Times New Roman"/>
                <w:color w:val="000000" w:themeColor="text1"/>
                <w:sz w:val="22"/>
                <w:szCs w:val="22"/>
                <w:lang w:val="es-CL" w:eastAsia="es-CL"/>
              </w:rPr>
              <w:t xml:space="preserve"> 3</w:t>
            </w:r>
          </w:p>
        </w:tc>
        <w:tc>
          <w:tcPr>
            <w:tcW w:w="707" w:type="pct"/>
            <w:shd w:val="clear" w:color="auto" w:fill="auto"/>
            <w:noWrap/>
            <w:vAlign w:val="bottom"/>
            <w:hideMark/>
          </w:tcPr>
          <w:p w14:paraId="63CF603A"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1.05</w:t>
            </w:r>
          </w:p>
        </w:tc>
        <w:tc>
          <w:tcPr>
            <w:tcW w:w="707" w:type="pct"/>
            <w:shd w:val="clear" w:color="auto" w:fill="auto"/>
            <w:noWrap/>
            <w:vAlign w:val="bottom"/>
            <w:hideMark/>
          </w:tcPr>
          <w:p w14:paraId="25AB704E"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1.04</w:t>
            </w:r>
          </w:p>
        </w:tc>
        <w:tc>
          <w:tcPr>
            <w:tcW w:w="707" w:type="pct"/>
            <w:shd w:val="clear" w:color="auto" w:fill="auto"/>
            <w:noWrap/>
            <w:vAlign w:val="bottom"/>
            <w:hideMark/>
          </w:tcPr>
          <w:p w14:paraId="3D003501"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1.06</w:t>
            </w:r>
          </w:p>
        </w:tc>
        <w:tc>
          <w:tcPr>
            <w:tcW w:w="707" w:type="pct"/>
            <w:shd w:val="clear" w:color="auto" w:fill="auto"/>
            <w:noWrap/>
            <w:vAlign w:val="bottom"/>
            <w:hideMark/>
          </w:tcPr>
          <w:p w14:paraId="4BFE4AF1"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1E8419EB" w14:textId="77777777" w:rsidTr="00635DDE">
        <w:trPr>
          <w:trHeight w:val="300"/>
        </w:trPr>
        <w:tc>
          <w:tcPr>
            <w:tcW w:w="2171" w:type="pct"/>
            <w:shd w:val="clear" w:color="auto" w:fill="auto"/>
            <w:noWrap/>
            <w:vAlign w:val="bottom"/>
            <w:hideMark/>
          </w:tcPr>
          <w:p w14:paraId="6026E87D"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independent</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knot</w:t>
            </w:r>
            <w:proofErr w:type="spellEnd"/>
            <w:r w:rsidRPr="000D0558">
              <w:rPr>
                <w:rFonts w:ascii="Times New Roman" w:eastAsia="Times New Roman" w:hAnsi="Times New Roman" w:cs="Times New Roman"/>
                <w:color w:val="000000" w:themeColor="text1"/>
                <w:sz w:val="22"/>
                <w:szCs w:val="22"/>
                <w:lang w:val="es-CL" w:eastAsia="es-CL"/>
              </w:rPr>
              <w:t xml:space="preserve"> 4</w:t>
            </w:r>
          </w:p>
        </w:tc>
        <w:tc>
          <w:tcPr>
            <w:tcW w:w="707" w:type="pct"/>
            <w:shd w:val="clear" w:color="auto" w:fill="auto"/>
            <w:noWrap/>
            <w:vAlign w:val="bottom"/>
            <w:hideMark/>
          </w:tcPr>
          <w:p w14:paraId="4FB1DC0D"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1.02</w:t>
            </w:r>
          </w:p>
        </w:tc>
        <w:tc>
          <w:tcPr>
            <w:tcW w:w="707" w:type="pct"/>
            <w:shd w:val="clear" w:color="auto" w:fill="auto"/>
            <w:noWrap/>
            <w:vAlign w:val="bottom"/>
            <w:hideMark/>
          </w:tcPr>
          <w:p w14:paraId="7553B3FD"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1.02</w:t>
            </w:r>
          </w:p>
        </w:tc>
        <w:tc>
          <w:tcPr>
            <w:tcW w:w="707" w:type="pct"/>
            <w:shd w:val="clear" w:color="auto" w:fill="auto"/>
            <w:noWrap/>
            <w:vAlign w:val="bottom"/>
            <w:hideMark/>
          </w:tcPr>
          <w:p w14:paraId="272CE5E0"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1.03</w:t>
            </w:r>
          </w:p>
        </w:tc>
        <w:tc>
          <w:tcPr>
            <w:tcW w:w="707" w:type="pct"/>
            <w:shd w:val="clear" w:color="auto" w:fill="auto"/>
            <w:noWrap/>
            <w:vAlign w:val="bottom"/>
            <w:hideMark/>
          </w:tcPr>
          <w:p w14:paraId="007B8AAF"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0F42C1D3" w14:textId="77777777" w:rsidTr="00635DDE">
        <w:trPr>
          <w:trHeight w:val="300"/>
        </w:trPr>
        <w:tc>
          <w:tcPr>
            <w:tcW w:w="2171" w:type="pct"/>
            <w:shd w:val="clear" w:color="auto" w:fill="auto"/>
            <w:noWrap/>
            <w:vAlign w:val="bottom"/>
            <w:hideMark/>
          </w:tcPr>
          <w:p w14:paraId="4CE304A5"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independent</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knot</w:t>
            </w:r>
            <w:proofErr w:type="spellEnd"/>
            <w:r w:rsidRPr="000D0558">
              <w:rPr>
                <w:rFonts w:ascii="Times New Roman" w:eastAsia="Times New Roman" w:hAnsi="Times New Roman" w:cs="Times New Roman"/>
                <w:color w:val="000000" w:themeColor="text1"/>
                <w:sz w:val="22"/>
                <w:szCs w:val="22"/>
                <w:lang w:val="es-CL" w:eastAsia="es-CL"/>
              </w:rPr>
              <w:t xml:space="preserve"> 5</w:t>
            </w:r>
          </w:p>
        </w:tc>
        <w:tc>
          <w:tcPr>
            <w:tcW w:w="707" w:type="pct"/>
            <w:shd w:val="clear" w:color="auto" w:fill="auto"/>
            <w:noWrap/>
            <w:vAlign w:val="bottom"/>
            <w:hideMark/>
          </w:tcPr>
          <w:p w14:paraId="3C35FCBB"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1.01</w:t>
            </w:r>
          </w:p>
        </w:tc>
        <w:tc>
          <w:tcPr>
            <w:tcW w:w="707" w:type="pct"/>
            <w:shd w:val="clear" w:color="auto" w:fill="auto"/>
            <w:noWrap/>
            <w:vAlign w:val="bottom"/>
            <w:hideMark/>
          </w:tcPr>
          <w:p w14:paraId="7E2D585D"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1.01</w:t>
            </w:r>
          </w:p>
        </w:tc>
        <w:tc>
          <w:tcPr>
            <w:tcW w:w="707" w:type="pct"/>
            <w:shd w:val="clear" w:color="auto" w:fill="auto"/>
            <w:noWrap/>
            <w:vAlign w:val="bottom"/>
            <w:hideMark/>
          </w:tcPr>
          <w:p w14:paraId="2CA3DE19"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1.02</w:t>
            </w:r>
          </w:p>
        </w:tc>
        <w:tc>
          <w:tcPr>
            <w:tcW w:w="707" w:type="pct"/>
            <w:shd w:val="clear" w:color="auto" w:fill="auto"/>
            <w:noWrap/>
            <w:vAlign w:val="bottom"/>
            <w:hideMark/>
          </w:tcPr>
          <w:p w14:paraId="258C37BB"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51FB5226" w14:textId="77777777" w:rsidTr="00635DDE">
        <w:trPr>
          <w:trHeight w:val="300"/>
        </w:trPr>
        <w:tc>
          <w:tcPr>
            <w:tcW w:w="2171" w:type="pct"/>
            <w:shd w:val="clear" w:color="auto" w:fill="auto"/>
            <w:noWrap/>
            <w:vAlign w:val="bottom"/>
            <w:hideMark/>
          </w:tcPr>
          <w:p w14:paraId="0F127AAC"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independent</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knot</w:t>
            </w:r>
            <w:proofErr w:type="spellEnd"/>
            <w:r w:rsidRPr="000D0558">
              <w:rPr>
                <w:rFonts w:ascii="Times New Roman" w:eastAsia="Times New Roman" w:hAnsi="Times New Roman" w:cs="Times New Roman"/>
                <w:color w:val="000000" w:themeColor="text1"/>
                <w:sz w:val="22"/>
                <w:szCs w:val="22"/>
                <w:lang w:val="es-CL" w:eastAsia="es-CL"/>
              </w:rPr>
              <w:t xml:space="preserve"> 6</w:t>
            </w:r>
          </w:p>
        </w:tc>
        <w:tc>
          <w:tcPr>
            <w:tcW w:w="707" w:type="pct"/>
            <w:shd w:val="clear" w:color="auto" w:fill="auto"/>
            <w:noWrap/>
            <w:vAlign w:val="bottom"/>
            <w:hideMark/>
          </w:tcPr>
          <w:p w14:paraId="52F8C2BE"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1.01</w:t>
            </w:r>
          </w:p>
        </w:tc>
        <w:tc>
          <w:tcPr>
            <w:tcW w:w="707" w:type="pct"/>
            <w:shd w:val="clear" w:color="auto" w:fill="auto"/>
            <w:noWrap/>
            <w:vAlign w:val="bottom"/>
            <w:hideMark/>
          </w:tcPr>
          <w:p w14:paraId="2C53DDF3"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1.01</w:t>
            </w:r>
          </w:p>
        </w:tc>
        <w:tc>
          <w:tcPr>
            <w:tcW w:w="707" w:type="pct"/>
            <w:shd w:val="clear" w:color="auto" w:fill="auto"/>
            <w:noWrap/>
            <w:vAlign w:val="bottom"/>
            <w:hideMark/>
          </w:tcPr>
          <w:p w14:paraId="28766E79"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1.01</w:t>
            </w:r>
          </w:p>
        </w:tc>
        <w:tc>
          <w:tcPr>
            <w:tcW w:w="707" w:type="pct"/>
            <w:shd w:val="clear" w:color="auto" w:fill="auto"/>
            <w:noWrap/>
            <w:vAlign w:val="bottom"/>
            <w:hideMark/>
          </w:tcPr>
          <w:p w14:paraId="6278DE76"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2CADB0FB" w14:textId="77777777" w:rsidTr="00635DDE">
        <w:trPr>
          <w:trHeight w:val="300"/>
        </w:trPr>
        <w:tc>
          <w:tcPr>
            <w:tcW w:w="2171" w:type="pct"/>
            <w:shd w:val="clear" w:color="auto" w:fill="auto"/>
            <w:noWrap/>
            <w:vAlign w:val="bottom"/>
            <w:hideMark/>
          </w:tcPr>
          <w:p w14:paraId="318B4A41"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independent</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knot</w:t>
            </w:r>
            <w:proofErr w:type="spellEnd"/>
            <w:r w:rsidRPr="000D0558">
              <w:rPr>
                <w:rFonts w:ascii="Times New Roman" w:eastAsia="Times New Roman" w:hAnsi="Times New Roman" w:cs="Times New Roman"/>
                <w:color w:val="000000" w:themeColor="text1"/>
                <w:sz w:val="22"/>
                <w:szCs w:val="22"/>
                <w:lang w:val="es-CL" w:eastAsia="es-CL"/>
              </w:rPr>
              <w:t xml:space="preserve"> 7</w:t>
            </w:r>
          </w:p>
        </w:tc>
        <w:tc>
          <w:tcPr>
            <w:tcW w:w="707" w:type="pct"/>
            <w:shd w:val="clear" w:color="auto" w:fill="auto"/>
            <w:noWrap/>
            <w:vAlign w:val="bottom"/>
            <w:hideMark/>
          </w:tcPr>
          <w:p w14:paraId="47AC8045"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1.01</w:t>
            </w:r>
          </w:p>
        </w:tc>
        <w:tc>
          <w:tcPr>
            <w:tcW w:w="707" w:type="pct"/>
            <w:shd w:val="clear" w:color="auto" w:fill="auto"/>
            <w:noWrap/>
            <w:vAlign w:val="bottom"/>
            <w:hideMark/>
          </w:tcPr>
          <w:p w14:paraId="3FC1BD0B"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1.01</w:t>
            </w:r>
          </w:p>
        </w:tc>
        <w:tc>
          <w:tcPr>
            <w:tcW w:w="707" w:type="pct"/>
            <w:shd w:val="clear" w:color="auto" w:fill="auto"/>
            <w:noWrap/>
            <w:vAlign w:val="bottom"/>
            <w:hideMark/>
          </w:tcPr>
          <w:p w14:paraId="067E3102"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1.01</w:t>
            </w:r>
          </w:p>
        </w:tc>
        <w:tc>
          <w:tcPr>
            <w:tcW w:w="707" w:type="pct"/>
            <w:shd w:val="clear" w:color="auto" w:fill="auto"/>
            <w:noWrap/>
            <w:vAlign w:val="bottom"/>
            <w:hideMark/>
          </w:tcPr>
          <w:p w14:paraId="322ABD52"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71D09ACA" w14:textId="77777777" w:rsidTr="00635DDE">
        <w:trPr>
          <w:trHeight w:val="300"/>
        </w:trPr>
        <w:tc>
          <w:tcPr>
            <w:tcW w:w="2171" w:type="pct"/>
            <w:shd w:val="clear" w:color="auto" w:fill="auto"/>
            <w:noWrap/>
            <w:vAlign w:val="bottom"/>
            <w:hideMark/>
          </w:tcPr>
          <w:p w14:paraId="1E6B5DE2"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independent</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knot</w:t>
            </w:r>
            <w:proofErr w:type="spellEnd"/>
            <w:r w:rsidRPr="000D0558">
              <w:rPr>
                <w:rFonts w:ascii="Times New Roman" w:eastAsia="Times New Roman" w:hAnsi="Times New Roman" w:cs="Times New Roman"/>
                <w:color w:val="000000" w:themeColor="text1"/>
                <w:sz w:val="22"/>
                <w:szCs w:val="22"/>
                <w:lang w:val="es-CL" w:eastAsia="es-CL"/>
              </w:rPr>
              <w:t xml:space="preserve"> 8</w:t>
            </w:r>
          </w:p>
        </w:tc>
        <w:tc>
          <w:tcPr>
            <w:tcW w:w="707" w:type="pct"/>
            <w:shd w:val="clear" w:color="auto" w:fill="auto"/>
            <w:noWrap/>
            <w:vAlign w:val="bottom"/>
            <w:hideMark/>
          </w:tcPr>
          <w:p w14:paraId="17FD72A2"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1.00</w:t>
            </w:r>
          </w:p>
        </w:tc>
        <w:tc>
          <w:tcPr>
            <w:tcW w:w="707" w:type="pct"/>
            <w:shd w:val="clear" w:color="auto" w:fill="auto"/>
            <w:noWrap/>
            <w:vAlign w:val="bottom"/>
            <w:hideMark/>
          </w:tcPr>
          <w:p w14:paraId="712367EC"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1.00</w:t>
            </w:r>
          </w:p>
        </w:tc>
        <w:tc>
          <w:tcPr>
            <w:tcW w:w="707" w:type="pct"/>
            <w:shd w:val="clear" w:color="auto" w:fill="auto"/>
            <w:noWrap/>
            <w:vAlign w:val="bottom"/>
            <w:hideMark/>
          </w:tcPr>
          <w:p w14:paraId="7656B5FA"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1.01</w:t>
            </w:r>
          </w:p>
        </w:tc>
        <w:tc>
          <w:tcPr>
            <w:tcW w:w="707" w:type="pct"/>
            <w:shd w:val="clear" w:color="auto" w:fill="auto"/>
            <w:noWrap/>
            <w:vAlign w:val="bottom"/>
            <w:hideMark/>
          </w:tcPr>
          <w:p w14:paraId="779031BA"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4F520CFD" w14:textId="77777777" w:rsidTr="00635DDE">
        <w:trPr>
          <w:trHeight w:val="300"/>
        </w:trPr>
        <w:tc>
          <w:tcPr>
            <w:tcW w:w="2171" w:type="pct"/>
            <w:shd w:val="clear" w:color="auto" w:fill="auto"/>
            <w:noWrap/>
            <w:vAlign w:val="bottom"/>
            <w:hideMark/>
          </w:tcPr>
          <w:p w14:paraId="6ACF18B6"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independent</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Early</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discharge</w:t>
            </w:r>
            <w:proofErr w:type="spellEnd"/>
          </w:p>
        </w:tc>
        <w:tc>
          <w:tcPr>
            <w:tcW w:w="707" w:type="pct"/>
            <w:shd w:val="clear" w:color="auto" w:fill="auto"/>
            <w:noWrap/>
            <w:vAlign w:val="bottom"/>
            <w:hideMark/>
          </w:tcPr>
          <w:p w14:paraId="25F3FC86"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0.91</w:t>
            </w:r>
          </w:p>
        </w:tc>
        <w:tc>
          <w:tcPr>
            <w:tcW w:w="707" w:type="pct"/>
            <w:shd w:val="clear" w:color="auto" w:fill="auto"/>
            <w:noWrap/>
            <w:vAlign w:val="bottom"/>
            <w:hideMark/>
          </w:tcPr>
          <w:p w14:paraId="1C2B64A4"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0.88</w:t>
            </w:r>
          </w:p>
        </w:tc>
        <w:tc>
          <w:tcPr>
            <w:tcW w:w="707" w:type="pct"/>
            <w:shd w:val="clear" w:color="auto" w:fill="auto"/>
            <w:noWrap/>
            <w:vAlign w:val="bottom"/>
            <w:hideMark/>
          </w:tcPr>
          <w:p w14:paraId="47C0B7C0"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0.94</w:t>
            </w:r>
          </w:p>
        </w:tc>
        <w:tc>
          <w:tcPr>
            <w:tcW w:w="707" w:type="pct"/>
            <w:shd w:val="clear" w:color="auto" w:fill="auto"/>
            <w:noWrap/>
            <w:vAlign w:val="bottom"/>
            <w:hideMark/>
          </w:tcPr>
          <w:p w14:paraId="4756283A"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1DD9E4CD" w14:textId="77777777" w:rsidTr="00635DDE">
        <w:trPr>
          <w:trHeight w:val="300"/>
        </w:trPr>
        <w:tc>
          <w:tcPr>
            <w:tcW w:w="2171" w:type="pct"/>
            <w:shd w:val="clear" w:color="auto" w:fill="auto"/>
            <w:noWrap/>
            <w:vAlign w:val="bottom"/>
            <w:hideMark/>
          </w:tcPr>
          <w:p w14:paraId="19C93089"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independent</w:t>
            </w:r>
            <w:proofErr w:type="spellEnd"/>
            <w:r w:rsidRPr="000D0558">
              <w:rPr>
                <w:rFonts w:ascii="Times New Roman" w:eastAsia="Times New Roman" w:hAnsi="Times New Roman" w:cs="Times New Roman"/>
                <w:color w:val="000000" w:themeColor="text1"/>
                <w:sz w:val="22"/>
                <w:szCs w:val="22"/>
                <w:lang w:val="es-CL" w:eastAsia="es-CL"/>
              </w:rPr>
              <w:t xml:space="preserve">: Late </w:t>
            </w:r>
            <w:proofErr w:type="spellStart"/>
            <w:r w:rsidRPr="000D0558">
              <w:rPr>
                <w:rFonts w:ascii="Times New Roman" w:eastAsia="Times New Roman" w:hAnsi="Times New Roman" w:cs="Times New Roman"/>
                <w:color w:val="000000" w:themeColor="text1"/>
                <w:sz w:val="22"/>
                <w:szCs w:val="22"/>
                <w:lang w:val="es-CL" w:eastAsia="es-CL"/>
              </w:rPr>
              <w:t>discharge</w:t>
            </w:r>
            <w:proofErr w:type="spellEnd"/>
          </w:p>
        </w:tc>
        <w:tc>
          <w:tcPr>
            <w:tcW w:w="707" w:type="pct"/>
            <w:shd w:val="clear" w:color="auto" w:fill="auto"/>
            <w:noWrap/>
            <w:vAlign w:val="bottom"/>
            <w:hideMark/>
          </w:tcPr>
          <w:p w14:paraId="5657BD74"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0.94</w:t>
            </w:r>
          </w:p>
        </w:tc>
        <w:tc>
          <w:tcPr>
            <w:tcW w:w="707" w:type="pct"/>
            <w:shd w:val="clear" w:color="auto" w:fill="auto"/>
            <w:noWrap/>
            <w:vAlign w:val="bottom"/>
            <w:hideMark/>
          </w:tcPr>
          <w:p w14:paraId="7F0BE221"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0.92</w:t>
            </w:r>
          </w:p>
        </w:tc>
        <w:tc>
          <w:tcPr>
            <w:tcW w:w="707" w:type="pct"/>
            <w:shd w:val="clear" w:color="auto" w:fill="auto"/>
            <w:noWrap/>
            <w:vAlign w:val="bottom"/>
            <w:hideMark/>
          </w:tcPr>
          <w:p w14:paraId="05EF07C6"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0.97</w:t>
            </w:r>
          </w:p>
        </w:tc>
        <w:tc>
          <w:tcPr>
            <w:tcW w:w="707" w:type="pct"/>
            <w:shd w:val="clear" w:color="auto" w:fill="auto"/>
            <w:noWrap/>
            <w:vAlign w:val="bottom"/>
            <w:hideMark/>
          </w:tcPr>
          <w:p w14:paraId="3E09ED1A"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6A5090FC" w14:textId="77777777" w:rsidTr="00635DDE">
        <w:trPr>
          <w:trHeight w:val="300"/>
        </w:trPr>
        <w:tc>
          <w:tcPr>
            <w:tcW w:w="2171" w:type="pct"/>
            <w:shd w:val="clear" w:color="auto" w:fill="auto"/>
            <w:noWrap/>
            <w:vAlign w:val="bottom"/>
            <w:hideMark/>
          </w:tcPr>
          <w:p w14:paraId="4B2B4498"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dependent</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knot</w:t>
            </w:r>
            <w:proofErr w:type="spellEnd"/>
            <w:r w:rsidRPr="000D0558">
              <w:rPr>
                <w:rFonts w:ascii="Times New Roman" w:eastAsia="Times New Roman" w:hAnsi="Times New Roman" w:cs="Times New Roman"/>
                <w:color w:val="000000" w:themeColor="text1"/>
                <w:sz w:val="22"/>
                <w:szCs w:val="22"/>
                <w:lang w:val="es-CL" w:eastAsia="es-CL"/>
              </w:rPr>
              <w:t xml:space="preserve"> 1</w:t>
            </w:r>
          </w:p>
        </w:tc>
        <w:tc>
          <w:tcPr>
            <w:tcW w:w="707" w:type="pct"/>
            <w:shd w:val="clear" w:color="auto" w:fill="auto"/>
            <w:noWrap/>
            <w:vAlign w:val="bottom"/>
            <w:hideMark/>
          </w:tcPr>
          <w:p w14:paraId="55F356EE"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0.98</w:t>
            </w:r>
          </w:p>
        </w:tc>
        <w:tc>
          <w:tcPr>
            <w:tcW w:w="707" w:type="pct"/>
            <w:shd w:val="clear" w:color="auto" w:fill="auto"/>
            <w:noWrap/>
            <w:vAlign w:val="bottom"/>
            <w:hideMark/>
          </w:tcPr>
          <w:p w14:paraId="735ACEE3"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0.95</w:t>
            </w:r>
          </w:p>
        </w:tc>
        <w:tc>
          <w:tcPr>
            <w:tcW w:w="707" w:type="pct"/>
            <w:shd w:val="clear" w:color="auto" w:fill="auto"/>
            <w:noWrap/>
            <w:vAlign w:val="bottom"/>
            <w:hideMark/>
          </w:tcPr>
          <w:p w14:paraId="7DBFBFEA"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1.00</w:t>
            </w:r>
          </w:p>
        </w:tc>
        <w:tc>
          <w:tcPr>
            <w:tcW w:w="707" w:type="pct"/>
            <w:shd w:val="clear" w:color="auto" w:fill="auto"/>
            <w:noWrap/>
            <w:vAlign w:val="bottom"/>
            <w:hideMark/>
          </w:tcPr>
          <w:p w14:paraId="4032721D"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364E3625" w14:textId="77777777" w:rsidTr="00635DDE">
        <w:trPr>
          <w:trHeight w:val="300"/>
        </w:trPr>
        <w:tc>
          <w:tcPr>
            <w:tcW w:w="2171" w:type="pct"/>
            <w:shd w:val="clear" w:color="auto" w:fill="auto"/>
            <w:noWrap/>
            <w:vAlign w:val="bottom"/>
            <w:hideMark/>
          </w:tcPr>
          <w:p w14:paraId="2FD6F435"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dependent</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knot</w:t>
            </w:r>
            <w:proofErr w:type="spellEnd"/>
            <w:r w:rsidRPr="000D0558">
              <w:rPr>
                <w:rFonts w:ascii="Times New Roman" w:eastAsia="Times New Roman" w:hAnsi="Times New Roman" w:cs="Times New Roman"/>
                <w:color w:val="000000" w:themeColor="text1"/>
                <w:sz w:val="22"/>
                <w:szCs w:val="22"/>
                <w:lang w:val="es-CL" w:eastAsia="es-CL"/>
              </w:rPr>
              <w:t xml:space="preserve"> 2</w:t>
            </w:r>
          </w:p>
        </w:tc>
        <w:tc>
          <w:tcPr>
            <w:tcW w:w="707" w:type="pct"/>
            <w:shd w:val="clear" w:color="auto" w:fill="auto"/>
            <w:noWrap/>
            <w:vAlign w:val="bottom"/>
            <w:hideMark/>
          </w:tcPr>
          <w:p w14:paraId="646354DE"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0.11</w:t>
            </w:r>
          </w:p>
        </w:tc>
        <w:tc>
          <w:tcPr>
            <w:tcW w:w="707" w:type="pct"/>
            <w:shd w:val="clear" w:color="auto" w:fill="auto"/>
            <w:noWrap/>
            <w:vAlign w:val="bottom"/>
            <w:hideMark/>
          </w:tcPr>
          <w:p w14:paraId="51BBAAA7"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0.10</w:t>
            </w:r>
          </w:p>
        </w:tc>
        <w:tc>
          <w:tcPr>
            <w:tcW w:w="707" w:type="pct"/>
            <w:shd w:val="clear" w:color="auto" w:fill="auto"/>
            <w:noWrap/>
            <w:vAlign w:val="bottom"/>
            <w:hideMark/>
          </w:tcPr>
          <w:p w14:paraId="278EB8FD"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0.12</w:t>
            </w:r>
          </w:p>
        </w:tc>
        <w:tc>
          <w:tcPr>
            <w:tcW w:w="707" w:type="pct"/>
            <w:shd w:val="clear" w:color="auto" w:fill="auto"/>
            <w:noWrap/>
            <w:vAlign w:val="bottom"/>
            <w:hideMark/>
          </w:tcPr>
          <w:p w14:paraId="295B801A"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753843BB" w14:textId="77777777" w:rsidTr="00635DDE">
        <w:trPr>
          <w:trHeight w:val="300"/>
        </w:trPr>
        <w:tc>
          <w:tcPr>
            <w:tcW w:w="2171" w:type="pct"/>
            <w:shd w:val="clear" w:color="auto" w:fill="auto"/>
            <w:noWrap/>
            <w:vAlign w:val="bottom"/>
            <w:hideMark/>
          </w:tcPr>
          <w:p w14:paraId="717FF4F7"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dependent</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knot</w:t>
            </w:r>
            <w:proofErr w:type="spellEnd"/>
            <w:r w:rsidRPr="000D0558">
              <w:rPr>
                <w:rFonts w:ascii="Times New Roman" w:eastAsia="Times New Roman" w:hAnsi="Times New Roman" w:cs="Times New Roman"/>
                <w:color w:val="000000" w:themeColor="text1"/>
                <w:sz w:val="22"/>
                <w:szCs w:val="22"/>
                <w:lang w:val="es-CL" w:eastAsia="es-CL"/>
              </w:rPr>
              <w:t xml:space="preserve"> 3</w:t>
            </w:r>
          </w:p>
        </w:tc>
        <w:tc>
          <w:tcPr>
            <w:tcW w:w="707" w:type="pct"/>
            <w:shd w:val="clear" w:color="auto" w:fill="auto"/>
            <w:noWrap/>
            <w:vAlign w:val="bottom"/>
            <w:hideMark/>
          </w:tcPr>
          <w:p w14:paraId="54E5AB87"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0.05</w:t>
            </w:r>
          </w:p>
        </w:tc>
        <w:tc>
          <w:tcPr>
            <w:tcW w:w="707" w:type="pct"/>
            <w:shd w:val="clear" w:color="auto" w:fill="auto"/>
            <w:noWrap/>
            <w:vAlign w:val="bottom"/>
            <w:hideMark/>
          </w:tcPr>
          <w:p w14:paraId="09F2475E"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0.04</w:t>
            </w:r>
          </w:p>
        </w:tc>
        <w:tc>
          <w:tcPr>
            <w:tcW w:w="707" w:type="pct"/>
            <w:shd w:val="clear" w:color="auto" w:fill="auto"/>
            <w:noWrap/>
            <w:vAlign w:val="bottom"/>
            <w:hideMark/>
          </w:tcPr>
          <w:p w14:paraId="2EA89526"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0.05</w:t>
            </w:r>
          </w:p>
        </w:tc>
        <w:tc>
          <w:tcPr>
            <w:tcW w:w="707" w:type="pct"/>
            <w:shd w:val="clear" w:color="auto" w:fill="auto"/>
            <w:noWrap/>
            <w:vAlign w:val="bottom"/>
            <w:hideMark/>
          </w:tcPr>
          <w:p w14:paraId="146EAEE5"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40453CE0" w14:textId="77777777" w:rsidTr="00635DDE">
        <w:trPr>
          <w:trHeight w:val="300"/>
        </w:trPr>
        <w:tc>
          <w:tcPr>
            <w:tcW w:w="2171" w:type="pct"/>
            <w:shd w:val="clear" w:color="auto" w:fill="auto"/>
            <w:noWrap/>
            <w:vAlign w:val="bottom"/>
            <w:hideMark/>
          </w:tcPr>
          <w:p w14:paraId="0A8B5426"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dependent</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knot</w:t>
            </w:r>
            <w:proofErr w:type="spellEnd"/>
            <w:r w:rsidRPr="000D0558">
              <w:rPr>
                <w:rFonts w:ascii="Times New Roman" w:eastAsia="Times New Roman" w:hAnsi="Times New Roman" w:cs="Times New Roman"/>
                <w:color w:val="000000" w:themeColor="text1"/>
                <w:sz w:val="22"/>
                <w:szCs w:val="22"/>
                <w:lang w:val="es-CL" w:eastAsia="es-CL"/>
              </w:rPr>
              <w:t xml:space="preserve"> 4</w:t>
            </w:r>
          </w:p>
        </w:tc>
        <w:tc>
          <w:tcPr>
            <w:tcW w:w="707" w:type="pct"/>
            <w:shd w:val="clear" w:color="auto" w:fill="auto"/>
            <w:noWrap/>
            <w:vAlign w:val="bottom"/>
            <w:hideMark/>
          </w:tcPr>
          <w:p w14:paraId="1E27E8FC"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0.02</w:t>
            </w:r>
          </w:p>
        </w:tc>
        <w:tc>
          <w:tcPr>
            <w:tcW w:w="707" w:type="pct"/>
            <w:shd w:val="clear" w:color="auto" w:fill="auto"/>
            <w:noWrap/>
            <w:vAlign w:val="bottom"/>
            <w:hideMark/>
          </w:tcPr>
          <w:p w14:paraId="7C21C158"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0.02</w:t>
            </w:r>
          </w:p>
        </w:tc>
        <w:tc>
          <w:tcPr>
            <w:tcW w:w="707" w:type="pct"/>
            <w:shd w:val="clear" w:color="auto" w:fill="auto"/>
            <w:noWrap/>
            <w:vAlign w:val="bottom"/>
            <w:hideMark/>
          </w:tcPr>
          <w:p w14:paraId="360336D8"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0.03</w:t>
            </w:r>
          </w:p>
        </w:tc>
        <w:tc>
          <w:tcPr>
            <w:tcW w:w="707" w:type="pct"/>
            <w:shd w:val="clear" w:color="auto" w:fill="auto"/>
            <w:noWrap/>
            <w:vAlign w:val="bottom"/>
            <w:hideMark/>
          </w:tcPr>
          <w:p w14:paraId="345BC945"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46739A44" w14:textId="77777777" w:rsidTr="00635DDE">
        <w:trPr>
          <w:trHeight w:val="300"/>
        </w:trPr>
        <w:tc>
          <w:tcPr>
            <w:tcW w:w="2171" w:type="pct"/>
            <w:shd w:val="clear" w:color="auto" w:fill="auto"/>
            <w:noWrap/>
            <w:vAlign w:val="bottom"/>
            <w:hideMark/>
          </w:tcPr>
          <w:p w14:paraId="3B3D2AED"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dependent</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knot</w:t>
            </w:r>
            <w:proofErr w:type="spellEnd"/>
            <w:r w:rsidRPr="000D0558">
              <w:rPr>
                <w:rFonts w:ascii="Times New Roman" w:eastAsia="Times New Roman" w:hAnsi="Times New Roman" w:cs="Times New Roman"/>
                <w:color w:val="000000" w:themeColor="text1"/>
                <w:sz w:val="22"/>
                <w:szCs w:val="22"/>
                <w:lang w:val="es-CL" w:eastAsia="es-CL"/>
              </w:rPr>
              <w:t xml:space="preserve"> 5</w:t>
            </w:r>
          </w:p>
        </w:tc>
        <w:tc>
          <w:tcPr>
            <w:tcW w:w="707" w:type="pct"/>
            <w:shd w:val="clear" w:color="auto" w:fill="auto"/>
            <w:noWrap/>
            <w:vAlign w:val="bottom"/>
            <w:hideMark/>
          </w:tcPr>
          <w:p w14:paraId="34A49FDD"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0.01</w:t>
            </w:r>
          </w:p>
        </w:tc>
        <w:tc>
          <w:tcPr>
            <w:tcW w:w="707" w:type="pct"/>
            <w:shd w:val="clear" w:color="auto" w:fill="auto"/>
            <w:noWrap/>
            <w:vAlign w:val="bottom"/>
            <w:hideMark/>
          </w:tcPr>
          <w:p w14:paraId="2A95ABFE"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0.01</w:t>
            </w:r>
          </w:p>
        </w:tc>
        <w:tc>
          <w:tcPr>
            <w:tcW w:w="707" w:type="pct"/>
            <w:shd w:val="clear" w:color="auto" w:fill="auto"/>
            <w:noWrap/>
            <w:vAlign w:val="bottom"/>
            <w:hideMark/>
          </w:tcPr>
          <w:p w14:paraId="4AF3E66C"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0.02</w:t>
            </w:r>
          </w:p>
        </w:tc>
        <w:tc>
          <w:tcPr>
            <w:tcW w:w="707" w:type="pct"/>
            <w:shd w:val="clear" w:color="auto" w:fill="auto"/>
            <w:noWrap/>
            <w:vAlign w:val="bottom"/>
            <w:hideMark/>
          </w:tcPr>
          <w:p w14:paraId="09DB8B17"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058CC52A" w14:textId="77777777" w:rsidTr="00635DDE">
        <w:trPr>
          <w:trHeight w:val="300"/>
        </w:trPr>
        <w:tc>
          <w:tcPr>
            <w:tcW w:w="2171" w:type="pct"/>
            <w:shd w:val="clear" w:color="auto" w:fill="auto"/>
            <w:noWrap/>
            <w:vAlign w:val="bottom"/>
            <w:hideMark/>
          </w:tcPr>
          <w:p w14:paraId="5BF20349"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dependent</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knot</w:t>
            </w:r>
            <w:proofErr w:type="spellEnd"/>
            <w:r w:rsidRPr="000D0558">
              <w:rPr>
                <w:rFonts w:ascii="Times New Roman" w:eastAsia="Times New Roman" w:hAnsi="Times New Roman" w:cs="Times New Roman"/>
                <w:color w:val="000000" w:themeColor="text1"/>
                <w:sz w:val="22"/>
                <w:szCs w:val="22"/>
                <w:lang w:val="es-CL" w:eastAsia="es-CL"/>
              </w:rPr>
              <w:t xml:space="preserve"> 6</w:t>
            </w:r>
          </w:p>
        </w:tc>
        <w:tc>
          <w:tcPr>
            <w:tcW w:w="707" w:type="pct"/>
            <w:shd w:val="clear" w:color="auto" w:fill="auto"/>
            <w:noWrap/>
            <w:vAlign w:val="bottom"/>
            <w:hideMark/>
          </w:tcPr>
          <w:p w14:paraId="6E74E687"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0.01</w:t>
            </w:r>
          </w:p>
        </w:tc>
        <w:tc>
          <w:tcPr>
            <w:tcW w:w="707" w:type="pct"/>
            <w:shd w:val="clear" w:color="auto" w:fill="auto"/>
            <w:noWrap/>
            <w:vAlign w:val="bottom"/>
            <w:hideMark/>
          </w:tcPr>
          <w:p w14:paraId="15BCAF2C"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0.01</w:t>
            </w:r>
          </w:p>
        </w:tc>
        <w:tc>
          <w:tcPr>
            <w:tcW w:w="707" w:type="pct"/>
            <w:shd w:val="clear" w:color="auto" w:fill="auto"/>
            <w:noWrap/>
            <w:vAlign w:val="bottom"/>
            <w:hideMark/>
          </w:tcPr>
          <w:p w14:paraId="0298F4A5"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0.01</w:t>
            </w:r>
          </w:p>
        </w:tc>
        <w:tc>
          <w:tcPr>
            <w:tcW w:w="707" w:type="pct"/>
            <w:shd w:val="clear" w:color="auto" w:fill="auto"/>
            <w:noWrap/>
            <w:vAlign w:val="bottom"/>
            <w:hideMark/>
          </w:tcPr>
          <w:p w14:paraId="40EE0042"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2AF42D13" w14:textId="77777777" w:rsidTr="00635DDE">
        <w:trPr>
          <w:trHeight w:val="300"/>
        </w:trPr>
        <w:tc>
          <w:tcPr>
            <w:tcW w:w="2171" w:type="pct"/>
            <w:shd w:val="clear" w:color="auto" w:fill="auto"/>
            <w:noWrap/>
            <w:vAlign w:val="bottom"/>
            <w:hideMark/>
          </w:tcPr>
          <w:p w14:paraId="047496EE"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dependent</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knot</w:t>
            </w:r>
            <w:proofErr w:type="spellEnd"/>
            <w:r w:rsidRPr="000D0558">
              <w:rPr>
                <w:rFonts w:ascii="Times New Roman" w:eastAsia="Times New Roman" w:hAnsi="Times New Roman" w:cs="Times New Roman"/>
                <w:color w:val="000000" w:themeColor="text1"/>
                <w:sz w:val="22"/>
                <w:szCs w:val="22"/>
                <w:lang w:val="es-CL" w:eastAsia="es-CL"/>
              </w:rPr>
              <w:t xml:space="preserve"> 7</w:t>
            </w:r>
          </w:p>
        </w:tc>
        <w:tc>
          <w:tcPr>
            <w:tcW w:w="707" w:type="pct"/>
            <w:shd w:val="clear" w:color="auto" w:fill="auto"/>
            <w:noWrap/>
            <w:vAlign w:val="bottom"/>
            <w:hideMark/>
          </w:tcPr>
          <w:p w14:paraId="07CEE48F"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0.01</w:t>
            </w:r>
          </w:p>
        </w:tc>
        <w:tc>
          <w:tcPr>
            <w:tcW w:w="707" w:type="pct"/>
            <w:shd w:val="clear" w:color="auto" w:fill="auto"/>
            <w:noWrap/>
            <w:vAlign w:val="bottom"/>
            <w:hideMark/>
          </w:tcPr>
          <w:p w14:paraId="2722E8FD"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0.01</w:t>
            </w:r>
          </w:p>
        </w:tc>
        <w:tc>
          <w:tcPr>
            <w:tcW w:w="707" w:type="pct"/>
            <w:shd w:val="clear" w:color="auto" w:fill="auto"/>
            <w:noWrap/>
            <w:vAlign w:val="bottom"/>
            <w:hideMark/>
          </w:tcPr>
          <w:p w14:paraId="0150FDBE"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0.01</w:t>
            </w:r>
          </w:p>
        </w:tc>
        <w:tc>
          <w:tcPr>
            <w:tcW w:w="707" w:type="pct"/>
            <w:shd w:val="clear" w:color="auto" w:fill="auto"/>
            <w:noWrap/>
            <w:vAlign w:val="bottom"/>
            <w:hideMark/>
          </w:tcPr>
          <w:p w14:paraId="1B230E9C"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58C89238" w14:textId="77777777" w:rsidTr="00635DDE">
        <w:trPr>
          <w:trHeight w:val="300"/>
        </w:trPr>
        <w:tc>
          <w:tcPr>
            <w:tcW w:w="2171" w:type="pct"/>
            <w:shd w:val="clear" w:color="auto" w:fill="auto"/>
            <w:noWrap/>
            <w:vAlign w:val="bottom"/>
            <w:hideMark/>
          </w:tcPr>
          <w:p w14:paraId="7471EBEE"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dependent</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knot</w:t>
            </w:r>
            <w:proofErr w:type="spellEnd"/>
            <w:r w:rsidRPr="000D0558">
              <w:rPr>
                <w:rFonts w:ascii="Times New Roman" w:eastAsia="Times New Roman" w:hAnsi="Times New Roman" w:cs="Times New Roman"/>
                <w:color w:val="000000" w:themeColor="text1"/>
                <w:sz w:val="22"/>
                <w:szCs w:val="22"/>
                <w:lang w:val="es-CL" w:eastAsia="es-CL"/>
              </w:rPr>
              <w:t xml:space="preserve"> 8</w:t>
            </w:r>
          </w:p>
        </w:tc>
        <w:tc>
          <w:tcPr>
            <w:tcW w:w="707" w:type="pct"/>
            <w:shd w:val="clear" w:color="auto" w:fill="auto"/>
            <w:noWrap/>
            <w:vAlign w:val="bottom"/>
            <w:hideMark/>
          </w:tcPr>
          <w:p w14:paraId="51751098"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0.00</w:t>
            </w:r>
          </w:p>
        </w:tc>
        <w:tc>
          <w:tcPr>
            <w:tcW w:w="707" w:type="pct"/>
            <w:shd w:val="clear" w:color="auto" w:fill="auto"/>
            <w:noWrap/>
            <w:vAlign w:val="bottom"/>
            <w:hideMark/>
          </w:tcPr>
          <w:p w14:paraId="130A7482"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0.00</w:t>
            </w:r>
          </w:p>
        </w:tc>
        <w:tc>
          <w:tcPr>
            <w:tcW w:w="707" w:type="pct"/>
            <w:shd w:val="clear" w:color="auto" w:fill="auto"/>
            <w:noWrap/>
            <w:vAlign w:val="bottom"/>
            <w:hideMark/>
          </w:tcPr>
          <w:p w14:paraId="1324582D"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0.01</w:t>
            </w:r>
          </w:p>
        </w:tc>
        <w:tc>
          <w:tcPr>
            <w:tcW w:w="707" w:type="pct"/>
            <w:shd w:val="clear" w:color="auto" w:fill="auto"/>
            <w:noWrap/>
            <w:vAlign w:val="bottom"/>
            <w:hideMark/>
          </w:tcPr>
          <w:p w14:paraId="74576B9E"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2D88B4AF" w14:textId="77777777" w:rsidTr="00635DDE">
        <w:trPr>
          <w:trHeight w:val="300"/>
        </w:trPr>
        <w:tc>
          <w:tcPr>
            <w:tcW w:w="2171" w:type="pct"/>
            <w:shd w:val="clear" w:color="auto" w:fill="auto"/>
            <w:noWrap/>
            <w:vAlign w:val="bottom"/>
            <w:hideMark/>
          </w:tcPr>
          <w:p w14:paraId="219E5812" w14:textId="05F0243B"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n-GB" w:eastAsia="es-CL"/>
              </w:rPr>
            </w:pPr>
            <w:r w:rsidRPr="000D0558">
              <w:rPr>
                <w:rFonts w:ascii="Times New Roman" w:eastAsia="Times New Roman" w:hAnsi="Times New Roman" w:cs="Times New Roman"/>
                <w:color w:val="000000" w:themeColor="text1"/>
                <w:sz w:val="22"/>
                <w:szCs w:val="22"/>
                <w:lang w:val="en-GB" w:eastAsia="es-CL"/>
              </w:rPr>
              <w:t>time-dependent: Early discharge (log)</w:t>
            </w:r>
          </w:p>
        </w:tc>
        <w:tc>
          <w:tcPr>
            <w:tcW w:w="707" w:type="pct"/>
            <w:shd w:val="clear" w:color="auto" w:fill="auto"/>
            <w:noWrap/>
            <w:vAlign w:val="bottom"/>
            <w:hideMark/>
          </w:tcPr>
          <w:p w14:paraId="52A56954"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-0.10</w:t>
            </w:r>
          </w:p>
        </w:tc>
        <w:tc>
          <w:tcPr>
            <w:tcW w:w="707" w:type="pct"/>
            <w:shd w:val="clear" w:color="auto" w:fill="auto"/>
            <w:noWrap/>
            <w:vAlign w:val="bottom"/>
            <w:hideMark/>
          </w:tcPr>
          <w:p w14:paraId="2EC69D99"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-0.13</w:t>
            </w:r>
          </w:p>
        </w:tc>
        <w:tc>
          <w:tcPr>
            <w:tcW w:w="707" w:type="pct"/>
            <w:shd w:val="clear" w:color="auto" w:fill="auto"/>
            <w:noWrap/>
            <w:vAlign w:val="bottom"/>
            <w:hideMark/>
          </w:tcPr>
          <w:p w14:paraId="1498C782"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-0.07</w:t>
            </w:r>
          </w:p>
        </w:tc>
        <w:tc>
          <w:tcPr>
            <w:tcW w:w="707" w:type="pct"/>
            <w:shd w:val="clear" w:color="auto" w:fill="auto"/>
            <w:noWrap/>
            <w:vAlign w:val="bottom"/>
            <w:hideMark/>
          </w:tcPr>
          <w:p w14:paraId="442A804C"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085E267C" w14:textId="77777777" w:rsidTr="00635DDE">
        <w:trPr>
          <w:trHeight w:val="300"/>
        </w:trPr>
        <w:tc>
          <w:tcPr>
            <w:tcW w:w="2171" w:type="pct"/>
            <w:shd w:val="clear" w:color="auto" w:fill="auto"/>
            <w:noWrap/>
            <w:vAlign w:val="bottom"/>
            <w:hideMark/>
          </w:tcPr>
          <w:p w14:paraId="70886594" w14:textId="7FEA82FA"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n-GB" w:eastAsia="es-CL"/>
              </w:rPr>
            </w:pPr>
            <w:r w:rsidRPr="000D0558">
              <w:rPr>
                <w:rFonts w:ascii="Times New Roman" w:eastAsia="Times New Roman" w:hAnsi="Times New Roman" w:cs="Times New Roman"/>
                <w:color w:val="000000" w:themeColor="text1"/>
                <w:sz w:val="22"/>
                <w:szCs w:val="22"/>
                <w:lang w:val="en-GB" w:eastAsia="es-CL"/>
              </w:rPr>
              <w:t>time-dependent: Late discharge (log)</w:t>
            </w:r>
          </w:p>
        </w:tc>
        <w:tc>
          <w:tcPr>
            <w:tcW w:w="707" w:type="pct"/>
            <w:shd w:val="clear" w:color="auto" w:fill="auto"/>
            <w:noWrap/>
            <w:vAlign w:val="bottom"/>
            <w:hideMark/>
          </w:tcPr>
          <w:p w14:paraId="3BADCDF6"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-0.06</w:t>
            </w:r>
          </w:p>
        </w:tc>
        <w:tc>
          <w:tcPr>
            <w:tcW w:w="707" w:type="pct"/>
            <w:shd w:val="clear" w:color="auto" w:fill="auto"/>
            <w:noWrap/>
            <w:vAlign w:val="bottom"/>
            <w:hideMark/>
          </w:tcPr>
          <w:p w14:paraId="15C31F20"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-0.09</w:t>
            </w:r>
          </w:p>
        </w:tc>
        <w:tc>
          <w:tcPr>
            <w:tcW w:w="707" w:type="pct"/>
            <w:shd w:val="clear" w:color="auto" w:fill="auto"/>
            <w:noWrap/>
            <w:vAlign w:val="bottom"/>
            <w:hideMark/>
          </w:tcPr>
          <w:p w14:paraId="798DD069"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-0.03</w:t>
            </w:r>
          </w:p>
        </w:tc>
        <w:tc>
          <w:tcPr>
            <w:tcW w:w="707" w:type="pct"/>
            <w:shd w:val="clear" w:color="auto" w:fill="auto"/>
            <w:noWrap/>
            <w:vAlign w:val="bottom"/>
            <w:hideMark/>
          </w:tcPr>
          <w:p w14:paraId="5081386A" w14:textId="77777777" w:rsidR="00D418FD" w:rsidRPr="000D0558" w:rsidRDefault="00D418F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bl>
    <w:p w14:paraId="56D406E2" w14:textId="3F1045B3" w:rsidR="00777D1E" w:rsidRPr="000D0558" w:rsidRDefault="00777D1E" w:rsidP="00250258">
      <w:pPr>
        <w:jc w:val="both"/>
        <w:rPr>
          <w:rFonts w:ascii="Times New Roman" w:hAnsi="Times New Roman" w:cs="Times New Roman"/>
          <w:color w:val="000000" w:themeColor="text1"/>
          <w:lang w:val="en-GB"/>
        </w:rPr>
      </w:pPr>
      <w:r w:rsidRPr="000D0558">
        <w:rPr>
          <w:rFonts w:ascii="Times New Roman" w:hAnsi="Times New Roman" w:cs="Times New Roman"/>
          <w:color w:val="000000" w:themeColor="text1"/>
          <w:lang w:val="en-GB"/>
        </w:rPr>
        <w:t>Note: knots represent knot areas (knots+1).</w:t>
      </w:r>
    </w:p>
    <w:p w14:paraId="75B6880E" w14:textId="2EB07505" w:rsidR="00807D44" w:rsidRPr="000D0558" w:rsidRDefault="003B73DD" w:rsidP="00250258">
      <w:pPr>
        <w:jc w:val="both"/>
        <w:rPr>
          <w:rFonts w:ascii="Times New Roman" w:hAnsi="Times New Roman" w:cs="Times New Roman"/>
          <w:color w:val="000000" w:themeColor="text1"/>
          <w:lang w:val="en-GB"/>
        </w:rPr>
      </w:pPr>
      <w:r w:rsidRPr="000D0558">
        <w:rPr>
          <w:rFonts w:ascii="Times New Roman" w:hAnsi="Times New Roman" w:cs="Times New Roman"/>
          <w:color w:val="000000" w:themeColor="text1"/>
          <w:lang w:val="en-GB"/>
        </w:rPr>
        <w:t xml:space="preserve">The model identified an association of 1.74 (95% CI 1.66, 1.83) for </w:t>
      </w:r>
      <w:r w:rsidR="004F307E" w:rsidRPr="000D0558">
        <w:rPr>
          <w:rFonts w:ascii="Times New Roman" w:hAnsi="Times New Roman" w:cs="Times New Roman"/>
          <w:color w:val="000000" w:themeColor="text1"/>
          <w:lang w:val="en-GB"/>
        </w:rPr>
        <w:t>e</w:t>
      </w:r>
      <w:r w:rsidRPr="000D0558">
        <w:rPr>
          <w:rFonts w:ascii="Times New Roman" w:hAnsi="Times New Roman" w:cs="Times New Roman"/>
          <w:color w:val="000000" w:themeColor="text1"/>
          <w:lang w:val="en-GB"/>
        </w:rPr>
        <w:t xml:space="preserve">arly vs. completion, and 1.58 (95% CI 1.52, 1.65) for </w:t>
      </w:r>
      <w:r w:rsidR="004F307E" w:rsidRPr="000D0558">
        <w:rPr>
          <w:rFonts w:ascii="Times New Roman" w:hAnsi="Times New Roman" w:cs="Times New Roman"/>
          <w:color w:val="000000" w:themeColor="text1"/>
          <w:lang w:val="en-GB"/>
        </w:rPr>
        <w:t>l</w:t>
      </w:r>
      <w:r w:rsidRPr="000D0558">
        <w:rPr>
          <w:rFonts w:ascii="Times New Roman" w:hAnsi="Times New Roman" w:cs="Times New Roman"/>
          <w:color w:val="000000" w:themeColor="text1"/>
          <w:lang w:val="en-GB"/>
        </w:rPr>
        <w:t xml:space="preserve">ate vs. completion. In this case, however, the shape seems to show a </w:t>
      </w:r>
      <w:r w:rsidR="006B5AC2" w:rsidRPr="000D0558">
        <w:rPr>
          <w:rFonts w:ascii="Times New Roman" w:hAnsi="Times New Roman" w:cs="Times New Roman"/>
          <w:color w:val="000000" w:themeColor="text1"/>
          <w:lang w:val="en-GB"/>
        </w:rPr>
        <w:t>monotonic</w:t>
      </w:r>
      <w:r w:rsidRPr="000D0558">
        <w:rPr>
          <w:rFonts w:ascii="Times New Roman" w:hAnsi="Times New Roman" w:cs="Times New Roman"/>
          <w:color w:val="000000" w:themeColor="text1"/>
          <w:lang w:val="en-GB"/>
        </w:rPr>
        <w:t xml:space="preserve"> decrease in the association of Early and Late </w:t>
      </w:r>
      <w:r w:rsidR="00C22822">
        <w:rPr>
          <w:rFonts w:ascii="Times New Roman" w:hAnsi="Times New Roman" w:cs="Times New Roman"/>
          <w:color w:val="000000" w:themeColor="text1"/>
          <w:lang w:val="en-GB"/>
        </w:rPr>
        <w:t>dropout</w:t>
      </w:r>
      <w:r w:rsidRPr="000D0558">
        <w:rPr>
          <w:rFonts w:ascii="Times New Roman" w:hAnsi="Times New Roman" w:cs="Times New Roman"/>
          <w:color w:val="000000" w:themeColor="text1"/>
          <w:lang w:val="en-GB"/>
        </w:rPr>
        <w:t xml:space="preserve"> vs. treatment completion, in which the hazard ratio will likely </w:t>
      </w:r>
      <w:r w:rsidR="006B5AC2" w:rsidRPr="000D0558">
        <w:rPr>
          <w:rFonts w:ascii="Times New Roman" w:hAnsi="Times New Roman" w:cs="Times New Roman"/>
          <w:color w:val="000000" w:themeColor="text1"/>
          <w:lang w:val="en-GB"/>
        </w:rPr>
        <w:t>decrease</w:t>
      </w:r>
      <w:r w:rsidRPr="000D0558">
        <w:rPr>
          <w:rFonts w:ascii="Times New Roman" w:hAnsi="Times New Roman" w:cs="Times New Roman"/>
          <w:color w:val="000000" w:themeColor="text1"/>
          <w:lang w:val="en-GB"/>
        </w:rPr>
        <w:t xml:space="preserve"> over time (See </w:t>
      </w:r>
      <w:r w:rsidR="00FD7642" w:rsidRPr="000D0558">
        <w:rPr>
          <w:rFonts w:ascii="Times New Roman" w:hAnsi="Times New Roman" w:cs="Times New Roman"/>
          <w:color w:val="000000" w:themeColor="text1"/>
        </w:rPr>
        <w:t xml:space="preserve">Supplementary Table </w:t>
      </w:r>
      <w:r w:rsidR="00FD7642" w:rsidRPr="000D0558">
        <w:rPr>
          <w:rFonts w:ascii="Times New Roman" w:hAnsi="Times New Roman" w:cs="Times New Roman"/>
          <w:color w:val="000000" w:themeColor="text1"/>
        </w:rPr>
        <w:fldChar w:fldCharType="begin"/>
      </w:r>
      <w:r w:rsidR="00FD7642" w:rsidRPr="000D0558">
        <w:rPr>
          <w:rFonts w:ascii="Times New Roman" w:hAnsi="Times New Roman" w:cs="Times New Roman"/>
          <w:color w:val="000000" w:themeColor="text1"/>
        </w:rPr>
        <w:instrText xml:space="preserve"> SEQ Supplementary_Table \* ARABIC </w:instrText>
      </w:r>
      <w:r w:rsidR="00FD7642" w:rsidRPr="000D0558">
        <w:rPr>
          <w:rFonts w:ascii="Times New Roman" w:hAnsi="Times New Roman" w:cs="Times New Roman"/>
          <w:color w:val="000000" w:themeColor="text1"/>
        </w:rPr>
        <w:fldChar w:fldCharType="separate"/>
      </w:r>
      <w:r w:rsidR="00FD7642" w:rsidRPr="000D0558">
        <w:rPr>
          <w:rFonts w:ascii="Times New Roman" w:hAnsi="Times New Roman" w:cs="Times New Roman"/>
          <w:noProof/>
          <w:color w:val="000000" w:themeColor="text1"/>
        </w:rPr>
        <w:t>3</w:t>
      </w:r>
      <w:r w:rsidR="00FD7642" w:rsidRPr="000D0558">
        <w:rPr>
          <w:rFonts w:ascii="Times New Roman" w:hAnsi="Times New Roman" w:cs="Times New Roman"/>
          <w:color w:val="000000" w:themeColor="text1"/>
        </w:rPr>
        <w:fldChar w:fldCharType="end"/>
      </w:r>
      <w:r w:rsidRPr="000D0558">
        <w:rPr>
          <w:rFonts w:ascii="Times New Roman" w:hAnsi="Times New Roman" w:cs="Times New Roman"/>
          <w:color w:val="000000" w:themeColor="text1"/>
          <w:lang w:val="en-GB"/>
        </w:rPr>
        <w:t>).</w:t>
      </w:r>
    </w:p>
    <w:p w14:paraId="597E2E95" w14:textId="33BA235A" w:rsidR="00635DDE" w:rsidRPr="00AD2A1F" w:rsidRDefault="00635DDE" w:rsidP="00635DDE">
      <w:pPr>
        <w:pStyle w:val="Descripcin"/>
        <w:jc w:val="both"/>
        <w:rPr>
          <w:rFonts w:ascii="Times New Roman" w:hAnsi="Times New Roman" w:cs="Times New Roman"/>
          <w:color w:val="000000" w:themeColor="text1"/>
          <w:lang w:val="en-GB"/>
          <w:rPrChange w:id="47" w:author="Andrés González Santa Cruz" w:date="2023-07-31T11:09:00Z">
            <w:rPr>
              <w:rFonts w:ascii="Times New Roman" w:hAnsi="Times New Roman" w:cs="Times New Roman"/>
              <w:color w:val="000000" w:themeColor="text1"/>
            </w:rPr>
          </w:rPrChange>
        </w:rPr>
      </w:pPr>
      <w:r w:rsidRPr="00AD2A1F">
        <w:rPr>
          <w:rFonts w:ascii="Times New Roman" w:hAnsi="Times New Roman" w:cs="Times New Roman"/>
          <w:color w:val="000000" w:themeColor="text1"/>
          <w:lang w:val="en-GB"/>
          <w:rPrChange w:id="48" w:author="Andrés González Santa Cruz" w:date="2023-07-31T11:09:00Z">
            <w:rPr>
              <w:rFonts w:ascii="Times New Roman" w:hAnsi="Times New Roman" w:cs="Times New Roman"/>
              <w:color w:val="000000" w:themeColor="text1"/>
            </w:rPr>
          </w:rPrChange>
        </w:rPr>
        <w:t xml:space="preserve">Supplementary Table </w:t>
      </w:r>
      <w:r w:rsidRPr="000D0558">
        <w:rPr>
          <w:rFonts w:ascii="Times New Roman" w:hAnsi="Times New Roman" w:cs="Times New Roman"/>
          <w:color w:val="000000" w:themeColor="text1"/>
        </w:rPr>
        <w:fldChar w:fldCharType="begin"/>
      </w:r>
      <w:r w:rsidRPr="00AD2A1F">
        <w:rPr>
          <w:rFonts w:ascii="Times New Roman" w:hAnsi="Times New Roman" w:cs="Times New Roman"/>
          <w:color w:val="000000" w:themeColor="text1"/>
          <w:lang w:val="en-GB"/>
          <w:rPrChange w:id="49" w:author="Andrés González Santa Cruz" w:date="2023-07-31T11:09:00Z">
            <w:rPr>
              <w:rFonts w:ascii="Times New Roman" w:hAnsi="Times New Roman" w:cs="Times New Roman"/>
              <w:color w:val="000000" w:themeColor="text1"/>
            </w:rPr>
          </w:rPrChange>
        </w:rPr>
        <w:instrText xml:space="preserve"> SEQ Supplementary_Table \* ARABIC </w:instrText>
      </w:r>
      <w:r w:rsidRPr="000D0558">
        <w:rPr>
          <w:rFonts w:ascii="Times New Roman" w:hAnsi="Times New Roman" w:cs="Times New Roman"/>
          <w:color w:val="000000" w:themeColor="text1"/>
        </w:rPr>
        <w:fldChar w:fldCharType="separate"/>
      </w:r>
      <w:r w:rsidRPr="00AD2A1F">
        <w:rPr>
          <w:rFonts w:ascii="Times New Roman" w:hAnsi="Times New Roman" w:cs="Times New Roman"/>
          <w:noProof/>
          <w:color w:val="000000" w:themeColor="text1"/>
          <w:lang w:val="en-GB"/>
          <w:rPrChange w:id="50" w:author="Andrés González Santa Cruz" w:date="2023-07-31T11:09:00Z">
            <w:rPr>
              <w:rFonts w:ascii="Times New Roman" w:hAnsi="Times New Roman" w:cs="Times New Roman"/>
              <w:noProof/>
              <w:color w:val="000000" w:themeColor="text1"/>
            </w:rPr>
          </w:rPrChange>
        </w:rPr>
        <w:t>4</w:t>
      </w:r>
      <w:r w:rsidRPr="000D0558">
        <w:rPr>
          <w:rFonts w:ascii="Times New Roman" w:hAnsi="Times New Roman" w:cs="Times New Roman"/>
          <w:color w:val="000000" w:themeColor="text1"/>
        </w:rPr>
        <w:fldChar w:fldCharType="end"/>
      </w:r>
      <w:r w:rsidRPr="00AD2A1F">
        <w:rPr>
          <w:rFonts w:ascii="Times New Roman" w:hAnsi="Times New Roman" w:cs="Times New Roman"/>
          <w:color w:val="000000" w:themeColor="text1"/>
          <w:lang w:val="en-GB"/>
          <w:rPrChange w:id="51" w:author="Andrés González Santa Cruz" w:date="2023-07-31T11:09:00Z">
            <w:rPr>
              <w:rFonts w:ascii="Times New Roman" w:hAnsi="Times New Roman" w:cs="Times New Roman"/>
              <w:color w:val="000000" w:themeColor="text1"/>
            </w:rPr>
          </w:rPrChange>
        </w:rPr>
        <w:t xml:space="preserve"> Akaike and Bayesian Information Criteria for survival models of the time to contact with the justice system leading to imprisonment with different survival probability distributions.</w:t>
      </w:r>
    </w:p>
    <w:tbl>
      <w:tblPr>
        <w:tblW w:w="5000" w:type="pct"/>
        <w:jc w:val="center"/>
        <w:tblCellMar>
          <w:left w:w="70" w:type="dxa"/>
          <w:right w:w="70" w:type="dxa"/>
        </w:tblCellMar>
        <w:tblLook w:val="04A0" w:firstRow="1" w:lastRow="0" w:firstColumn="1" w:lastColumn="0" w:noHBand="0" w:noVBand="1"/>
      </w:tblPr>
      <w:tblGrid>
        <w:gridCol w:w="4146"/>
        <w:gridCol w:w="2346"/>
        <w:gridCol w:w="2346"/>
      </w:tblGrid>
      <w:tr w:rsidR="000D0558" w:rsidRPr="000D0558" w14:paraId="7FECE944" w14:textId="77777777" w:rsidTr="00635DDE">
        <w:trPr>
          <w:trHeight w:val="20"/>
          <w:jc w:val="center"/>
        </w:trPr>
        <w:tc>
          <w:tcPr>
            <w:tcW w:w="2346" w:type="pct"/>
            <w:tcBorders>
              <w:top w:val="single" w:sz="8" w:space="0" w:color="auto"/>
              <w:left w:val="nil"/>
              <w:bottom w:val="single" w:sz="8" w:space="0" w:color="auto"/>
              <w:right w:val="nil"/>
            </w:tcBorders>
            <w:shd w:val="clear" w:color="auto" w:fill="auto"/>
            <w:noWrap/>
            <w:vAlign w:val="center"/>
            <w:hideMark/>
          </w:tcPr>
          <w:p w14:paraId="3D49CAB6" w14:textId="77777777" w:rsidR="002871BA" w:rsidRPr="000D0558" w:rsidRDefault="002871BA" w:rsidP="00250258">
            <w:pPr>
              <w:spacing w:after="0" w:line="240" w:lineRule="auto"/>
              <w:jc w:val="both"/>
              <w:rPr>
                <w:rFonts w:ascii="Times New Roman" w:eastAsia="Times New Roman" w:hAnsi="Times New Roman" w:cs="Times New Roman"/>
                <w:b/>
                <w:bCs/>
                <w:color w:val="000000" w:themeColor="text1"/>
                <w:sz w:val="18"/>
                <w:szCs w:val="18"/>
                <w:lang w:val="es-CL" w:eastAsia="es-CL"/>
              </w:rPr>
            </w:pPr>
            <w:proofErr w:type="spellStart"/>
            <w:r w:rsidRPr="000D0558">
              <w:rPr>
                <w:rFonts w:ascii="Times New Roman" w:eastAsia="Times New Roman" w:hAnsi="Times New Roman" w:cs="Times New Roman"/>
                <w:b/>
                <w:bCs/>
                <w:color w:val="000000" w:themeColor="text1"/>
                <w:sz w:val="18"/>
                <w:szCs w:val="18"/>
                <w:lang w:val="es-CL" w:eastAsia="es-CL"/>
              </w:rPr>
              <w:t>Model</w:t>
            </w:r>
            <w:proofErr w:type="spellEnd"/>
            <w:r w:rsidRPr="000D0558">
              <w:rPr>
                <w:rFonts w:ascii="Times New Roman" w:eastAsia="Times New Roman" w:hAnsi="Times New Roman" w:cs="Times New Roman"/>
                <w:b/>
                <w:bCs/>
                <w:color w:val="000000" w:themeColor="text1"/>
                <w:sz w:val="18"/>
                <w:szCs w:val="18"/>
                <w:lang w:val="es-CL" w:eastAsia="es-CL"/>
              </w:rPr>
              <w:t xml:space="preserve"> </w:t>
            </w:r>
            <w:proofErr w:type="spellStart"/>
            <w:r w:rsidRPr="000D0558">
              <w:rPr>
                <w:rFonts w:ascii="Times New Roman" w:eastAsia="Times New Roman" w:hAnsi="Times New Roman" w:cs="Times New Roman"/>
                <w:b/>
                <w:bCs/>
                <w:color w:val="000000" w:themeColor="text1"/>
                <w:sz w:val="18"/>
                <w:szCs w:val="18"/>
                <w:lang w:val="es-CL" w:eastAsia="es-CL"/>
              </w:rPr>
              <w:t>Specification</w:t>
            </w:r>
            <w:proofErr w:type="spellEnd"/>
          </w:p>
        </w:tc>
        <w:tc>
          <w:tcPr>
            <w:tcW w:w="1327" w:type="pct"/>
            <w:tcBorders>
              <w:top w:val="single" w:sz="8" w:space="0" w:color="auto"/>
              <w:left w:val="nil"/>
              <w:bottom w:val="single" w:sz="8" w:space="0" w:color="auto"/>
              <w:right w:val="nil"/>
            </w:tcBorders>
            <w:shd w:val="clear" w:color="auto" w:fill="auto"/>
            <w:noWrap/>
            <w:vAlign w:val="center"/>
            <w:hideMark/>
          </w:tcPr>
          <w:p w14:paraId="52F2834E" w14:textId="77777777" w:rsidR="002871BA" w:rsidRPr="000D0558" w:rsidRDefault="002871BA" w:rsidP="00250258">
            <w:pPr>
              <w:spacing w:after="0" w:line="240" w:lineRule="auto"/>
              <w:jc w:val="both"/>
              <w:rPr>
                <w:rFonts w:ascii="Times New Roman" w:eastAsia="Times New Roman" w:hAnsi="Times New Roman" w:cs="Times New Roman"/>
                <w:b/>
                <w:bCs/>
                <w:color w:val="000000" w:themeColor="text1"/>
                <w:sz w:val="18"/>
                <w:szCs w:val="18"/>
                <w:lang w:val="es-CL" w:eastAsia="es-CL"/>
              </w:rPr>
            </w:pPr>
            <w:r w:rsidRPr="000D0558">
              <w:rPr>
                <w:rFonts w:ascii="Times New Roman" w:eastAsia="Times New Roman" w:hAnsi="Times New Roman" w:cs="Times New Roman"/>
                <w:b/>
                <w:bCs/>
                <w:color w:val="000000" w:themeColor="text1"/>
                <w:sz w:val="18"/>
                <w:szCs w:val="18"/>
                <w:lang w:val="es-CL" w:eastAsia="es-CL"/>
              </w:rPr>
              <w:t>AIC</w:t>
            </w:r>
          </w:p>
        </w:tc>
        <w:tc>
          <w:tcPr>
            <w:tcW w:w="1327" w:type="pct"/>
            <w:tcBorders>
              <w:top w:val="single" w:sz="8" w:space="0" w:color="auto"/>
              <w:left w:val="nil"/>
              <w:bottom w:val="single" w:sz="8" w:space="0" w:color="auto"/>
              <w:right w:val="nil"/>
            </w:tcBorders>
            <w:shd w:val="clear" w:color="auto" w:fill="auto"/>
            <w:noWrap/>
            <w:vAlign w:val="center"/>
            <w:hideMark/>
          </w:tcPr>
          <w:p w14:paraId="3CA42359" w14:textId="77777777" w:rsidR="002871BA" w:rsidRPr="000D0558" w:rsidRDefault="002871BA" w:rsidP="00250258">
            <w:pPr>
              <w:spacing w:after="0" w:line="240" w:lineRule="auto"/>
              <w:jc w:val="both"/>
              <w:rPr>
                <w:rFonts w:ascii="Times New Roman" w:eastAsia="Times New Roman" w:hAnsi="Times New Roman" w:cs="Times New Roman"/>
                <w:b/>
                <w:bCs/>
                <w:color w:val="000000" w:themeColor="text1"/>
                <w:sz w:val="18"/>
                <w:szCs w:val="18"/>
                <w:lang w:val="es-CL" w:eastAsia="es-CL"/>
              </w:rPr>
            </w:pPr>
            <w:r w:rsidRPr="000D0558">
              <w:rPr>
                <w:rFonts w:ascii="Times New Roman" w:eastAsia="Times New Roman" w:hAnsi="Times New Roman" w:cs="Times New Roman"/>
                <w:b/>
                <w:bCs/>
                <w:color w:val="000000" w:themeColor="text1"/>
                <w:sz w:val="18"/>
                <w:szCs w:val="18"/>
                <w:lang w:val="es-CL" w:eastAsia="es-CL"/>
              </w:rPr>
              <w:t>BIC</w:t>
            </w:r>
          </w:p>
        </w:tc>
      </w:tr>
      <w:tr w:rsidR="000D0558" w:rsidRPr="000D0558" w14:paraId="13641FBC"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3EBDD109"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=9)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=1)</w:t>
            </w:r>
          </w:p>
        </w:tc>
        <w:tc>
          <w:tcPr>
            <w:tcW w:w="1327" w:type="pct"/>
            <w:tcBorders>
              <w:top w:val="nil"/>
              <w:left w:val="nil"/>
              <w:bottom w:val="nil"/>
              <w:right w:val="nil"/>
            </w:tcBorders>
            <w:shd w:val="clear" w:color="auto" w:fill="auto"/>
            <w:noWrap/>
            <w:vAlign w:val="bottom"/>
            <w:hideMark/>
          </w:tcPr>
          <w:p w14:paraId="13091F83"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43635.0</w:t>
            </w:r>
          </w:p>
        </w:tc>
        <w:tc>
          <w:tcPr>
            <w:tcW w:w="1327" w:type="pct"/>
            <w:tcBorders>
              <w:top w:val="nil"/>
              <w:left w:val="nil"/>
              <w:bottom w:val="nil"/>
              <w:right w:val="nil"/>
            </w:tcBorders>
            <w:shd w:val="clear" w:color="auto" w:fill="auto"/>
            <w:noWrap/>
            <w:vAlign w:val="bottom"/>
            <w:hideMark/>
          </w:tcPr>
          <w:p w14:paraId="600AA4E0"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44034.3</w:t>
            </w:r>
          </w:p>
        </w:tc>
      </w:tr>
      <w:tr w:rsidR="000D0558" w:rsidRPr="000D0558" w14:paraId="17B400C0"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03223A87"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=8)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=1)</w:t>
            </w:r>
          </w:p>
        </w:tc>
        <w:tc>
          <w:tcPr>
            <w:tcW w:w="1327" w:type="pct"/>
            <w:tcBorders>
              <w:top w:val="nil"/>
              <w:left w:val="nil"/>
              <w:bottom w:val="nil"/>
              <w:right w:val="nil"/>
            </w:tcBorders>
            <w:shd w:val="clear" w:color="auto" w:fill="auto"/>
            <w:noWrap/>
            <w:vAlign w:val="bottom"/>
            <w:hideMark/>
          </w:tcPr>
          <w:p w14:paraId="532C0E9B"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43635.1</w:t>
            </w:r>
          </w:p>
        </w:tc>
        <w:tc>
          <w:tcPr>
            <w:tcW w:w="1327" w:type="pct"/>
            <w:tcBorders>
              <w:top w:val="nil"/>
              <w:left w:val="nil"/>
              <w:bottom w:val="nil"/>
              <w:right w:val="nil"/>
            </w:tcBorders>
            <w:shd w:val="clear" w:color="auto" w:fill="auto"/>
            <w:noWrap/>
            <w:vAlign w:val="bottom"/>
            <w:hideMark/>
          </w:tcPr>
          <w:p w14:paraId="5C3927AD"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44027.9</w:t>
            </w:r>
          </w:p>
        </w:tc>
      </w:tr>
      <w:tr w:rsidR="000D0558" w:rsidRPr="000D0558" w14:paraId="22C9484C"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6F8D849D"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=7)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=1)</w:t>
            </w:r>
          </w:p>
        </w:tc>
        <w:tc>
          <w:tcPr>
            <w:tcW w:w="1327" w:type="pct"/>
            <w:tcBorders>
              <w:top w:val="nil"/>
              <w:left w:val="nil"/>
              <w:bottom w:val="nil"/>
              <w:right w:val="nil"/>
            </w:tcBorders>
            <w:shd w:val="clear" w:color="auto" w:fill="auto"/>
            <w:noWrap/>
            <w:vAlign w:val="bottom"/>
            <w:hideMark/>
          </w:tcPr>
          <w:p w14:paraId="23256416"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43635.4</w:t>
            </w:r>
          </w:p>
        </w:tc>
        <w:tc>
          <w:tcPr>
            <w:tcW w:w="1327" w:type="pct"/>
            <w:tcBorders>
              <w:top w:val="nil"/>
              <w:left w:val="nil"/>
              <w:bottom w:val="nil"/>
              <w:right w:val="nil"/>
            </w:tcBorders>
            <w:shd w:val="clear" w:color="auto" w:fill="auto"/>
            <w:noWrap/>
            <w:vAlign w:val="bottom"/>
            <w:hideMark/>
          </w:tcPr>
          <w:p w14:paraId="6C7D6CF1"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44021.6</w:t>
            </w:r>
          </w:p>
        </w:tc>
      </w:tr>
      <w:tr w:rsidR="000D0558" w:rsidRPr="000D0558" w14:paraId="38A7D7B2"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1EE75112"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=6)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=1)</w:t>
            </w:r>
          </w:p>
        </w:tc>
        <w:tc>
          <w:tcPr>
            <w:tcW w:w="1327" w:type="pct"/>
            <w:tcBorders>
              <w:top w:val="nil"/>
              <w:left w:val="nil"/>
              <w:bottom w:val="nil"/>
              <w:right w:val="nil"/>
            </w:tcBorders>
            <w:shd w:val="clear" w:color="auto" w:fill="auto"/>
            <w:noWrap/>
            <w:vAlign w:val="bottom"/>
            <w:hideMark/>
          </w:tcPr>
          <w:p w14:paraId="2B1DE1A1"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43635.7</w:t>
            </w:r>
          </w:p>
        </w:tc>
        <w:tc>
          <w:tcPr>
            <w:tcW w:w="1327" w:type="pct"/>
            <w:tcBorders>
              <w:top w:val="nil"/>
              <w:left w:val="nil"/>
              <w:bottom w:val="nil"/>
              <w:right w:val="nil"/>
            </w:tcBorders>
            <w:shd w:val="clear" w:color="auto" w:fill="auto"/>
            <w:noWrap/>
            <w:vAlign w:val="bottom"/>
            <w:hideMark/>
          </w:tcPr>
          <w:p w14:paraId="346598E8"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44015.4</w:t>
            </w:r>
          </w:p>
        </w:tc>
      </w:tr>
      <w:tr w:rsidR="000D0558" w:rsidRPr="000D0558" w14:paraId="2F1241C2"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1A0A9238"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=10)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=1)</w:t>
            </w:r>
          </w:p>
        </w:tc>
        <w:tc>
          <w:tcPr>
            <w:tcW w:w="1327" w:type="pct"/>
            <w:tcBorders>
              <w:top w:val="nil"/>
              <w:left w:val="nil"/>
              <w:bottom w:val="nil"/>
              <w:right w:val="nil"/>
            </w:tcBorders>
            <w:shd w:val="clear" w:color="auto" w:fill="auto"/>
            <w:noWrap/>
            <w:vAlign w:val="bottom"/>
            <w:hideMark/>
          </w:tcPr>
          <w:p w14:paraId="22983DEB"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43637.0</w:t>
            </w:r>
          </w:p>
        </w:tc>
        <w:tc>
          <w:tcPr>
            <w:tcW w:w="1327" w:type="pct"/>
            <w:tcBorders>
              <w:top w:val="nil"/>
              <w:left w:val="nil"/>
              <w:bottom w:val="nil"/>
              <w:right w:val="nil"/>
            </w:tcBorders>
            <w:shd w:val="clear" w:color="auto" w:fill="auto"/>
            <w:noWrap/>
            <w:vAlign w:val="bottom"/>
            <w:hideMark/>
          </w:tcPr>
          <w:p w14:paraId="458C3677"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44042.8</w:t>
            </w:r>
          </w:p>
        </w:tc>
      </w:tr>
      <w:tr w:rsidR="000D0558" w:rsidRPr="000D0558" w14:paraId="5DA86FAC"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6A7170BD"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=9)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=2)</w:t>
            </w:r>
          </w:p>
        </w:tc>
        <w:tc>
          <w:tcPr>
            <w:tcW w:w="1327" w:type="pct"/>
            <w:tcBorders>
              <w:top w:val="nil"/>
              <w:left w:val="nil"/>
              <w:bottom w:val="nil"/>
              <w:right w:val="nil"/>
            </w:tcBorders>
            <w:shd w:val="clear" w:color="auto" w:fill="auto"/>
            <w:noWrap/>
            <w:vAlign w:val="bottom"/>
            <w:hideMark/>
          </w:tcPr>
          <w:p w14:paraId="1CFEE485"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43638.5</w:t>
            </w:r>
          </w:p>
        </w:tc>
        <w:tc>
          <w:tcPr>
            <w:tcW w:w="1327" w:type="pct"/>
            <w:tcBorders>
              <w:top w:val="nil"/>
              <w:left w:val="nil"/>
              <w:bottom w:val="nil"/>
              <w:right w:val="nil"/>
            </w:tcBorders>
            <w:shd w:val="clear" w:color="auto" w:fill="auto"/>
            <w:noWrap/>
            <w:vAlign w:val="bottom"/>
            <w:hideMark/>
          </w:tcPr>
          <w:p w14:paraId="79917E55"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44050.8</w:t>
            </w:r>
          </w:p>
        </w:tc>
      </w:tr>
      <w:tr w:rsidR="000D0558" w:rsidRPr="000D0558" w14:paraId="140AE15A"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21D10FCC"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=8)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=2)</w:t>
            </w:r>
          </w:p>
        </w:tc>
        <w:tc>
          <w:tcPr>
            <w:tcW w:w="1327" w:type="pct"/>
            <w:tcBorders>
              <w:top w:val="nil"/>
              <w:left w:val="nil"/>
              <w:bottom w:val="nil"/>
              <w:right w:val="nil"/>
            </w:tcBorders>
            <w:shd w:val="clear" w:color="auto" w:fill="auto"/>
            <w:noWrap/>
            <w:vAlign w:val="bottom"/>
            <w:hideMark/>
          </w:tcPr>
          <w:p w14:paraId="6C57D7AE"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43638.6</w:t>
            </w:r>
          </w:p>
        </w:tc>
        <w:tc>
          <w:tcPr>
            <w:tcW w:w="1327" w:type="pct"/>
            <w:tcBorders>
              <w:top w:val="nil"/>
              <w:left w:val="nil"/>
              <w:bottom w:val="nil"/>
              <w:right w:val="nil"/>
            </w:tcBorders>
            <w:shd w:val="clear" w:color="auto" w:fill="auto"/>
            <w:noWrap/>
            <w:vAlign w:val="bottom"/>
            <w:hideMark/>
          </w:tcPr>
          <w:p w14:paraId="00FA0E7F"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44044.4</w:t>
            </w:r>
          </w:p>
        </w:tc>
      </w:tr>
      <w:tr w:rsidR="000D0558" w:rsidRPr="000D0558" w14:paraId="20C8D028"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0073EA8E"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=7)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=2)</w:t>
            </w:r>
          </w:p>
        </w:tc>
        <w:tc>
          <w:tcPr>
            <w:tcW w:w="1327" w:type="pct"/>
            <w:tcBorders>
              <w:top w:val="nil"/>
              <w:left w:val="nil"/>
              <w:bottom w:val="nil"/>
              <w:right w:val="nil"/>
            </w:tcBorders>
            <w:shd w:val="clear" w:color="auto" w:fill="auto"/>
            <w:noWrap/>
            <w:vAlign w:val="bottom"/>
            <w:hideMark/>
          </w:tcPr>
          <w:p w14:paraId="79F9F2AE"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43638.8</w:t>
            </w:r>
          </w:p>
        </w:tc>
        <w:tc>
          <w:tcPr>
            <w:tcW w:w="1327" w:type="pct"/>
            <w:tcBorders>
              <w:top w:val="nil"/>
              <w:left w:val="nil"/>
              <w:bottom w:val="nil"/>
              <w:right w:val="nil"/>
            </w:tcBorders>
            <w:shd w:val="clear" w:color="auto" w:fill="auto"/>
            <w:noWrap/>
            <w:vAlign w:val="bottom"/>
            <w:hideMark/>
          </w:tcPr>
          <w:p w14:paraId="04E00267"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44038.1</w:t>
            </w:r>
          </w:p>
        </w:tc>
      </w:tr>
      <w:tr w:rsidR="000D0558" w:rsidRPr="000D0558" w14:paraId="5581C413"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52E664D9"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=6)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=2)</w:t>
            </w:r>
          </w:p>
        </w:tc>
        <w:tc>
          <w:tcPr>
            <w:tcW w:w="1327" w:type="pct"/>
            <w:tcBorders>
              <w:top w:val="nil"/>
              <w:left w:val="nil"/>
              <w:bottom w:val="nil"/>
              <w:right w:val="nil"/>
            </w:tcBorders>
            <w:shd w:val="clear" w:color="auto" w:fill="auto"/>
            <w:noWrap/>
            <w:vAlign w:val="bottom"/>
            <w:hideMark/>
          </w:tcPr>
          <w:p w14:paraId="6BB7BC42"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43639.2</w:t>
            </w:r>
          </w:p>
        </w:tc>
        <w:tc>
          <w:tcPr>
            <w:tcW w:w="1327" w:type="pct"/>
            <w:tcBorders>
              <w:top w:val="nil"/>
              <w:left w:val="nil"/>
              <w:bottom w:val="nil"/>
              <w:right w:val="nil"/>
            </w:tcBorders>
            <w:shd w:val="clear" w:color="auto" w:fill="auto"/>
            <w:noWrap/>
            <w:vAlign w:val="bottom"/>
            <w:hideMark/>
          </w:tcPr>
          <w:p w14:paraId="02BE319B"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44031.9</w:t>
            </w:r>
          </w:p>
        </w:tc>
      </w:tr>
      <w:tr w:rsidR="000D0558" w:rsidRPr="000D0558" w14:paraId="2B5DFA10"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6E4BF2A8"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=10)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=2)</w:t>
            </w:r>
          </w:p>
        </w:tc>
        <w:tc>
          <w:tcPr>
            <w:tcW w:w="1327" w:type="pct"/>
            <w:tcBorders>
              <w:top w:val="nil"/>
              <w:left w:val="nil"/>
              <w:bottom w:val="nil"/>
              <w:right w:val="nil"/>
            </w:tcBorders>
            <w:shd w:val="clear" w:color="auto" w:fill="auto"/>
            <w:noWrap/>
            <w:vAlign w:val="bottom"/>
            <w:hideMark/>
          </w:tcPr>
          <w:p w14:paraId="72A8FB22"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43640.4</w:t>
            </w:r>
          </w:p>
        </w:tc>
        <w:tc>
          <w:tcPr>
            <w:tcW w:w="1327" w:type="pct"/>
            <w:tcBorders>
              <w:top w:val="nil"/>
              <w:left w:val="nil"/>
              <w:bottom w:val="nil"/>
              <w:right w:val="nil"/>
            </w:tcBorders>
            <w:shd w:val="clear" w:color="auto" w:fill="auto"/>
            <w:noWrap/>
            <w:vAlign w:val="bottom"/>
            <w:hideMark/>
          </w:tcPr>
          <w:p w14:paraId="57B73AF7"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44059.4</w:t>
            </w:r>
          </w:p>
        </w:tc>
      </w:tr>
      <w:tr w:rsidR="000D0558" w:rsidRPr="000D0558" w14:paraId="5E9E6A8D"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4F4EF39B"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=5)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=1)</w:t>
            </w:r>
          </w:p>
        </w:tc>
        <w:tc>
          <w:tcPr>
            <w:tcW w:w="1327" w:type="pct"/>
            <w:tcBorders>
              <w:top w:val="nil"/>
              <w:left w:val="nil"/>
              <w:bottom w:val="nil"/>
              <w:right w:val="nil"/>
            </w:tcBorders>
            <w:shd w:val="clear" w:color="auto" w:fill="auto"/>
            <w:noWrap/>
            <w:vAlign w:val="bottom"/>
            <w:hideMark/>
          </w:tcPr>
          <w:p w14:paraId="22E45934"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43641.3</w:t>
            </w:r>
          </w:p>
        </w:tc>
        <w:tc>
          <w:tcPr>
            <w:tcW w:w="1327" w:type="pct"/>
            <w:tcBorders>
              <w:top w:val="nil"/>
              <w:left w:val="nil"/>
              <w:bottom w:val="nil"/>
              <w:right w:val="nil"/>
            </w:tcBorders>
            <w:shd w:val="clear" w:color="auto" w:fill="auto"/>
            <w:noWrap/>
            <w:vAlign w:val="bottom"/>
            <w:hideMark/>
          </w:tcPr>
          <w:p w14:paraId="2D3ED5D7"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44014.4</w:t>
            </w:r>
          </w:p>
        </w:tc>
      </w:tr>
      <w:tr w:rsidR="000D0558" w:rsidRPr="000D0558" w14:paraId="40D42AD0"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7E6A8E11"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=9)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=3)</w:t>
            </w:r>
          </w:p>
        </w:tc>
        <w:tc>
          <w:tcPr>
            <w:tcW w:w="1327" w:type="pct"/>
            <w:tcBorders>
              <w:top w:val="nil"/>
              <w:left w:val="nil"/>
              <w:bottom w:val="nil"/>
              <w:right w:val="nil"/>
            </w:tcBorders>
            <w:shd w:val="clear" w:color="auto" w:fill="auto"/>
            <w:noWrap/>
            <w:vAlign w:val="bottom"/>
            <w:hideMark/>
          </w:tcPr>
          <w:p w14:paraId="58D92320"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43641.5</w:t>
            </w:r>
          </w:p>
        </w:tc>
        <w:tc>
          <w:tcPr>
            <w:tcW w:w="1327" w:type="pct"/>
            <w:tcBorders>
              <w:top w:val="nil"/>
              <w:left w:val="nil"/>
              <w:bottom w:val="nil"/>
              <w:right w:val="nil"/>
            </w:tcBorders>
            <w:shd w:val="clear" w:color="auto" w:fill="auto"/>
            <w:noWrap/>
            <w:vAlign w:val="bottom"/>
            <w:hideMark/>
          </w:tcPr>
          <w:p w14:paraId="1D2573B2"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44066.9</w:t>
            </w:r>
          </w:p>
        </w:tc>
      </w:tr>
      <w:tr w:rsidR="000D0558" w:rsidRPr="000D0558" w14:paraId="0490F82C"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267B3B6A"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=8)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=3)</w:t>
            </w:r>
          </w:p>
        </w:tc>
        <w:tc>
          <w:tcPr>
            <w:tcW w:w="1327" w:type="pct"/>
            <w:tcBorders>
              <w:top w:val="nil"/>
              <w:left w:val="nil"/>
              <w:bottom w:val="nil"/>
              <w:right w:val="nil"/>
            </w:tcBorders>
            <w:shd w:val="clear" w:color="auto" w:fill="auto"/>
            <w:noWrap/>
            <w:vAlign w:val="bottom"/>
            <w:hideMark/>
          </w:tcPr>
          <w:p w14:paraId="60A320C8"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43641.6</w:t>
            </w:r>
          </w:p>
        </w:tc>
        <w:tc>
          <w:tcPr>
            <w:tcW w:w="1327" w:type="pct"/>
            <w:tcBorders>
              <w:top w:val="nil"/>
              <w:left w:val="nil"/>
              <w:bottom w:val="nil"/>
              <w:right w:val="nil"/>
            </w:tcBorders>
            <w:shd w:val="clear" w:color="auto" w:fill="auto"/>
            <w:noWrap/>
            <w:vAlign w:val="bottom"/>
            <w:hideMark/>
          </w:tcPr>
          <w:p w14:paraId="6D2D793D"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44060.5</w:t>
            </w:r>
          </w:p>
        </w:tc>
      </w:tr>
      <w:tr w:rsidR="000D0558" w:rsidRPr="000D0558" w14:paraId="55C9BE3C"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488D6FC0"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=7)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=3)</w:t>
            </w:r>
          </w:p>
        </w:tc>
        <w:tc>
          <w:tcPr>
            <w:tcW w:w="1327" w:type="pct"/>
            <w:tcBorders>
              <w:top w:val="nil"/>
              <w:left w:val="nil"/>
              <w:bottom w:val="nil"/>
              <w:right w:val="nil"/>
            </w:tcBorders>
            <w:shd w:val="clear" w:color="auto" w:fill="auto"/>
            <w:noWrap/>
            <w:vAlign w:val="bottom"/>
            <w:hideMark/>
          </w:tcPr>
          <w:p w14:paraId="7504E254"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43642.0</w:t>
            </w:r>
          </w:p>
        </w:tc>
        <w:tc>
          <w:tcPr>
            <w:tcW w:w="1327" w:type="pct"/>
            <w:tcBorders>
              <w:top w:val="nil"/>
              <w:left w:val="nil"/>
              <w:bottom w:val="nil"/>
              <w:right w:val="nil"/>
            </w:tcBorders>
            <w:shd w:val="clear" w:color="auto" w:fill="auto"/>
            <w:noWrap/>
            <w:vAlign w:val="bottom"/>
            <w:hideMark/>
          </w:tcPr>
          <w:p w14:paraId="576B9897"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44054.3</w:t>
            </w:r>
          </w:p>
        </w:tc>
      </w:tr>
      <w:tr w:rsidR="000D0558" w:rsidRPr="000D0558" w14:paraId="2CE65ED8"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3793D46C"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=9)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=4)</w:t>
            </w:r>
          </w:p>
        </w:tc>
        <w:tc>
          <w:tcPr>
            <w:tcW w:w="1327" w:type="pct"/>
            <w:tcBorders>
              <w:top w:val="nil"/>
              <w:left w:val="nil"/>
              <w:bottom w:val="nil"/>
              <w:right w:val="nil"/>
            </w:tcBorders>
            <w:shd w:val="clear" w:color="auto" w:fill="auto"/>
            <w:noWrap/>
            <w:vAlign w:val="bottom"/>
            <w:hideMark/>
          </w:tcPr>
          <w:p w14:paraId="3D48F7CB"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43642.1</w:t>
            </w:r>
          </w:p>
        </w:tc>
        <w:tc>
          <w:tcPr>
            <w:tcW w:w="1327" w:type="pct"/>
            <w:tcBorders>
              <w:top w:val="nil"/>
              <w:left w:val="nil"/>
              <w:bottom w:val="nil"/>
              <w:right w:val="nil"/>
            </w:tcBorders>
            <w:shd w:val="clear" w:color="auto" w:fill="auto"/>
            <w:noWrap/>
            <w:vAlign w:val="bottom"/>
            <w:hideMark/>
          </w:tcPr>
          <w:p w14:paraId="3357084E"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44080.7</w:t>
            </w:r>
          </w:p>
        </w:tc>
      </w:tr>
      <w:tr w:rsidR="000D0558" w:rsidRPr="000D0558" w14:paraId="666E933C"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1CD15B63"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lastRenderedPageBreak/>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=6)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=3)</w:t>
            </w:r>
          </w:p>
        </w:tc>
        <w:tc>
          <w:tcPr>
            <w:tcW w:w="1327" w:type="pct"/>
            <w:tcBorders>
              <w:top w:val="nil"/>
              <w:left w:val="nil"/>
              <w:bottom w:val="nil"/>
              <w:right w:val="nil"/>
            </w:tcBorders>
            <w:shd w:val="clear" w:color="auto" w:fill="auto"/>
            <w:noWrap/>
            <w:vAlign w:val="bottom"/>
            <w:hideMark/>
          </w:tcPr>
          <w:p w14:paraId="26ABB36B"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43642.2</w:t>
            </w:r>
          </w:p>
        </w:tc>
        <w:tc>
          <w:tcPr>
            <w:tcW w:w="1327" w:type="pct"/>
            <w:tcBorders>
              <w:top w:val="nil"/>
              <w:left w:val="nil"/>
              <w:bottom w:val="nil"/>
              <w:right w:val="nil"/>
            </w:tcBorders>
            <w:shd w:val="clear" w:color="auto" w:fill="auto"/>
            <w:noWrap/>
            <w:vAlign w:val="bottom"/>
            <w:hideMark/>
          </w:tcPr>
          <w:p w14:paraId="240ECA2B"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44048.0</w:t>
            </w:r>
          </w:p>
        </w:tc>
      </w:tr>
      <w:tr w:rsidR="000D0558" w:rsidRPr="000D0558" w14:paraId="3253F309"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3B1346CE"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=7)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=4)</w:t>
            </w:r>
          </w:p>
        </w:tc>
        <w:tc>
          <w:tcPr>
            <w:tcW w:w="1327" w:type="pct"/>
            <w:tcBorders>
              <w:top w:val="nil"/>
              <w:left w:val="nil"/>
              <w:bottom w:val="nil"/>
              <w:right w:val="nil"/>
            </w:tcBorders>
            <w:shd w:val="clear" w:color="auto" w:fill="auto"/>
            <w:noWrap/>
            <w:vAlign w:val="bottom"/>
            <w:hideMark/>
          </w:tcPr>
          <w:p w14:paraId="6D9016CA"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43642.3</w:t>
            </w:r>
          </w:p>
        </w:tc>
        <w:tc>
          <w:tcPr>
            <w:tcW w:w="1327" w:type="pct"/>
            <w:tcBorders>
              <w:top w:val="nil"/>
              <w:left w:val="nil"/>
              <w:bottom w:val="nil"/>
              <w:right w:val="nil"/>
            </w:tcBorders>
            <w:shd w:val="clear" w:color="auto" w:fill="auto"/>
            <w:noWrap/>
            <w:vAlign w:val="bottom"/>
            <w:hideMark/>
          </w:tcPr>
          <w:p w14:paraId="4BC727F0"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44067.8</w:t>
            </w:r>
          </w:p>
        </w:tc>
      </w:tr>
      <w:tr w:rsidR="000D0558" w:rsidRPr="000D0558" w14:paraId="1246ED23"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599F79BC"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=8)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=4)</w:t>
            </w:r>
          </w:p>
        </w:tc>
        <w:tc>
          <w:tcPr>
            <w:tcW w:w="1327" w:type="pct"/>
            <w:tcBorders>
              <w:top w:val="nil"/>
              <w:left w:val="nil"/>
              <w:bottom w:val="nil"/>
              <w:right w:val="nil"/>
            </w:tcBorders>
            <w:shd w:val="clear" w:color="auto" w:fill="auto"/>
            <w:noWrap/>
            <w:vAlign w:val="bottom"/>
            <w:hideMark/>
          </w:tcPr>
          <w:p w14:paraId="560DF67D"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43642.5</w:t>
            </w:r>
          </w:p>
        </w:tc>
        <w:tc>
          <w:tcPr>
            <w:tcW w:w="1327" w:type="pct"/>
            <w:tcBorders>
              <w:top w:val="nil"/>
              <w:left w:val="nil"/>
              <w:bottom w:val="nil"/>
              <w:right w:val="nil"/>
            </w:tcBorders>
            <w:shd w:val="clear" w:color="auto" w:fill="auto"/>
            <w:noWrap/>
            <w:vAlign w:val="bottom"/>
            <w:hideMark/>
          </w:tcPr>
          <w:p w14:paraId="70B60767"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44074.5</w:t>
            </w:r>
          </w:p>
        </w:tc>
      </w:tr>
      <w:tr w:rsidR="000D0558" w:rsidRPr="000D0558" w14:paraId="00B1C54B"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46040EC9"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=6)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=4)</w:t>
            </w:r>
          </w:p>
        </w:tc>
        <w:tc>
          <w:tcPr>
            <w:tcW w:w="1327" w:type="pct"/>
            <w:tcBorders>
              <w:top w:val="nil"/>
              <w:left w:val="nil"/>
              <w:bottom w:val="nil"/>
              <w:right w:val="nil"/>
            </w:tcBorders>
            <w:shd w:val="clear" w:color="auto" w:fill="auto"/>
            <w:noWrap/>
            <w:vAlign w:val="bottom"/>
            <w:hideMark/>
          </w:tcPr>
          <w:p w14:paraId="24B82244"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43642.6</w:t>
            </w:r>
          </w:p>
        </w:tc>
        <w:tc>
          <w:tcPr>
            <w:tcW w:w="1327" w:type="pct"/>
            <w:tcBorders>
              <w:top w:val="nil"/>
              <w:left w:val="nil"/>
              <w:bottom w:val="nil"/>
              <w:right w:val="nil"/>
            </w:tcBorders>
            <w:shd w:val="clear" w:color="auto" w:fill="auto"/>
            <w:noWrap/>
            <w:vAlign w:val="bottom"/>
            <w:hideMark/>
          </w:tcPr>
          <w:p w14:paraId="47075E19"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44061.6</w:t>
            </w:r>
          </w:p>
        </w:tc>
      </w:tr>
      <w:tr w:rsidR="000D0558" w:rsidRPr="000D0558" w14:paraId="5DE16FF2"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3EEA8A6A"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=10)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=3)</w:t>
            </w:r>
          </w:p>
        </w:tc>
        <w:tc>
          <w:tcPr>
            <w:tcW w:w="1327" w:type="pct"/>
            <w:tcBorders>
              <w:top w:val="nil"/>
              <w:left w:val="nil"/>
              <w:bottom w:val="nil"/>
              <w:right w:val="nil"/>
            </w:tcBorders>
            <w:shd w:val="clear" w:color="auto" w:fill="auto"/>
            <w:noWrap/>
            <w:vAlign w:val="bottom"/>
            <w:hideMark/>
          </w:tcPr>
          <w:p w14:paraId="46CCD8E1"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43643.4</w:t>
            </w:r>
          </w:p>
        </w:tc>
        <w:tc>
          <w:tcPr>
            <w:tcW w:w="1327" w:type="pct"/>
            <w:tcBorders>
              <w:top w:val="nil"/>
              <w:left w:val="nil"/>
              <w:bottom w:val="nil"/>
              <w:right w:val="nil"/>
            </w:tcBorders>
            <w:shd w:val="clear" w:color="auto" w:fill="auto"/>
            <w:noWrap/>
            <w:vAlign w:val="bottom"/>
            <w:hideMark/>
          </w:tcPr>
          <w:p w14:paraId="3BA902E9"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44075.4</w:t>
            </w:r>
          </w:p>
        </w:tc>
      </w:tr>
      <w:tr w:rsidR="000D0558" w:rsidRPr="000D0558" w14:paraId="26ED4059"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2C9085CF"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=10)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=4)</w:t>
            </w:r>
          </w:p>
        </w:tc>
        <w:tc>
          <w:tcPr>
            <w:tcW w:w="1327" w:type="pct"/>
            <w:tcBorders>
              <w:top w:val="nil"/>
              <w:left w:val="nil"/>
              <w:bottom w:val="nil"/>
              <w:right w:val="nil"/>
            </w:tcBorders>
            <w:shd w:val="clear" w:color="auto" w:fill="auto"/>
            <w:noWrap/>
            <w:vAlign w:val="bottom"/>
            <w:hideMark/>
          </w:tcPr>
          <w:p w14:paraId="3F6A2972"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43644.2</w:t>
            </w:r>
          </w:p>
        </w:tc>
        <w:tc>
          <w:tcPr>
            <w:tcW w:w="1327" w:type="pct"/>
            <w:tcBorders>
              <w:top w:val="nil"/>
              <w:left w:val="nil"/>
              <w:bottom w:val="nil"/>
              <w:right w:val="nil"/>
            </w:tcBorders>
            <w:shd w:val="clear" w:color="auto" w:fill="auto"/>
            <w:noWrap/>
            <w:vAlign w:val="bottom"/>
            <w:hideMark/>
          </w:tcPr>
          <w:p w14:paraId="66C4CCAF"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44089.3</w:t>
            </w:r>
          </w:p>
        </w:tc>
      </w:tr>
      <w:tr w:rsidR="000D0558" w:rsidRPr="000D0558" w14:paraId="424CAB80"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76CA69F3"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=5)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=4)</w:t>
            </w:r>
          </w:p>
        </w:tc>
        <w:tc>
          <w:tcPr>
            <w:tcW w:w="1327" w:type="pct"/>
            <w:tcBorders>
              <w:top w:val="nil"/>
              <w:left w:val="nil"/>
              <w:bottom w:val="nil"/>
              <w:right w:val="nil"/>
            </w:tcBorders>
            <w:shd w:val="clear" w:color="auto" w:fill="auto"/>
            <w:noWrap/>
            <w:vAlign w:val="bottom"/>
            <w:hideMark/>
          </w:tcPr>
          <w:p w14:paraId="4E4F8464"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43644.6</w:t>
            </w:r>
          </w:p>
        </w:tc>
        <w:tc>
          <w:tcPr>
            <w:tcW w:w="1327" w:type="pct"/>
            <w:tcBorders>
              <w:top w:val="nil"/>
              <w:left w:val="nil"/>
              <w:bottom w:val="nil"/>
              <w:right w:val="nil"/>
            </w:tcBorders>
            <w:shd w:val="clear" w:color="auto" w:fill="auto"/>
            <w:noWrap/>
            <w:vAlign w:val="bottom"/>
            <w:hideMark/>
          </w:tcPr>
          <w:p w14:paraId="5B96C692"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44057.0</w:t>
            </w:r>
          </w:p>
        </w:tc>
      </w:tr>
      <w:tr w:rsidR="000D0558" w:rsidRPr="000D0558" w14:paraId="257A2762"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125C2CE3"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=5)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=2)</w:t>
            </w:r>
          </w:p>
        </w:tc>
        <w:tc>
          <w:tcPr>
            <w:tcW w:w="1327" w:type="pct"/>
            <w:tcBorders>
              <w:top w:val="nil"/>
              <w:left w:val="nil"/>
              <w:bottom w:val="nil"/>
              <w:right w:val="nil"/>
            </w:tcBorders>
            <w:shd w:val="clear" w:color="auto" w:fill="auto"/>
            <w:noWrap/>
            <w:vAlign w:val="bottom"/>
            <w:hideMark/>
          </w:tcPr>
          <w:p w14:paraId="7532BCB4"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43644.7</w:t>
            </w:r>
          </w:p>
        </w:tc>
        <w:tc>
          <w:tcPr>
            <w:tcW w:w="1327" w:type="pct"/>
            <w:tcBorders>
              <w:top w:val="nil"/>
              <w:left w:val="nil"/>
              <w:bottom w:val="nil"/>
              <w:right w:val="nil"/>
            </w:tcBorders>
            <w:shd w:val="clear" w:color="auto" w:fill="auto"/>
            <w:noWrap/>
            <w:vAlign w:val="bottom"/>
            <w:hideMark/>
          </w:tcPr>
          <w:p w14:paraId="367E4718"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44030.9</w:t>
            </w:r>
          </w:p>
        </w:tc>
      </w:tr>
      <w:tr w:rsidR="000D0558" w:rsidRPr="000D0558" w14:paraId="1F4C1439"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5A458EE6"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=7)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=5)</w:t>
            </w:r>
          </w:p>
        </w:tc>
        <w:tc>
          <w:tcPr>
            <w:tcW w:w="1327" w:type="pct"/>
            <w:tcBorders>
              <w:top w:val="nil"/>
              <w:left w:val="nil"/>
              <w:bottom w:val="nil"/>
              <w:right w:val="nil"/>
            </w:tcBorders>
            <w:shd w:val="clear" w:color="auto" w:fill="auto"/>
            <w:noWrap/>
            <w:vAlign w:val="bottom"/>
            <w:hideMark/>
          </w:tcPr>
          <w:p w14:paraId="39880584"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43645.0</w:t>
            </w:r>
          </w:p>
        </w:tc>
        <w:tc>
          <w:tcPr>
            <w:tcW w:w="1327" w:type="pct"/>
            <w:tcBorders>
              <w:top w:val="nil"/>
              <w:left w:val="nil"/>
              <w:bottom w:val="nil"/>
              <w:right w:val="nil"/>
            </w:tcBorders>
            <w:shd w:val="clear" w:color="auto" w:fill="auto"/>
            <w:noWrap/>
            <w:vAlign w:val="bottom"/>
            <w:hideMark/>
          </w:tcPr>
          <w:p w14:paraId="32486B60"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44083.6</w:t>
            </w:r>
          </w:p>
        </w:tc>
      </w:tr>
      <w:tr w:rsidR="000D0558" w:rsidRPr="000D0558" w14:paraId="30296F34"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44B09A16"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=6)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=5)</w:t>
            </w:r>
          </w:p>
        </w:tc>
        <w:tc>
          <w:tcPr>
            <w:tcW w:w="1327" w:type="pct"/>
            <w:tcBorders>
              <w:top w:val="nil"/>
              <w:left w:val="nil"/>
              <w:bottom w:val="nil"/>
              <w:right w:val="nil"/>
            </w:tcBorders>
            <w:shd w:val="clear" w:color="auto" w:fill="auto"/>
            <w:noWrap/>
            <w:vAlign w:val="bottom"/>
            <w:hideMark/>
          </w:tcPr>
          <w:p w14:paraId="46140D7E"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43646.1</w:t>
            </w:r>
          </w:p>
        </w:tc>
        <w:tc>
          <w:tcPr>
            <w:tcW w:w="1327" w:type="pct"/>
            <w:tcBorders>
              <w:top w:val="nil"/>
              <w:left w:val="nil"/>
              <w:bottom w:val="nil"/>
              <w:right w:val="nil"/>
            </w:tcBorders>
            <w:shd w:val="clear" w:color="auto" w:fill="auto"/>
            <w:noWrap/>
            <w:vAlign w:val="bottom"/>
            <w:hideMark/>
          </w:tcPr>
          <w:p w14:paraId="0A5669E7"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44078.1</w:t>
            </w:r>
          </w:p>
        </w:tc>
      </w:tr>
      <w:tr w:rsidR="000D0558" w:rsidRPr="000D0558" w14:paraId="1B9FD6BC"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409BDEC7"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=9)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=5)</w:t>
            </w:r>
          </w:p>
        </w:tc>
        <w:tc>
          <w:tcPr>
            <w:tcW w:w="1327" w:type="pct"/>
            <w:tcBorders>
              <w:top w:val="nil"/>
              <w:left w:val="nil"/>
              <w:bottom w:val="nil"/>
              <w:right w:val="nil"/>
            </w:tcBorders>
            <w:shd w:val="clear" w:color="auto" w:fill="auto"/>
            <w:noWrap/>
            <w:vAlign w:val="bottom"/>
            <w:hideMark/>
          </w:tcPr>
          <w:p w14:paraId="36BE5DAC"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43646.2</w:t>
            </w:r>
          </w:p>
        </w:tc>
        <w:tc>
          <w:tcPr>
            <w:tcW w:w="1327" w:type="pct"/>
            <w:tcBorders>
              <w:top w:val="nil"/>
              <w:left w:val="nil"/>
              <w:bottom w:val="nil"/>
              <w:right w:val="nil"/>
            </w:tcBorders>
            <w:shd w:val="clear" w:color="auto" w:fill="auto"/>
            <w:noWrap/>
            <w:vAlign w:val="bottom"/>
            <w:hideMark/>
          </w:tcPr>
          <w:p w14:paraId="401C601C"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44097.8</w:t>
            </w:r>
          </w:p>
        </w:tc>
      </w:tr>
      <w:tr w:rsidR="000D0558" w:rsidRPr="000D0558" w14:paraId="754A4559"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5DFDA57D"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=8)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=5)</w:t>
            </w:r>
          </w:p>
        </w:tc>
        <w:tc>
          <w:tcPr>
            <w:tcW w:w="1327" w:type="pct"/>
            <w:tcBorders>
              <w:top w:val="nil"/>
              <w:left w:val="nil"/>
              <w:bottom w:val="nil"/>
              <w:right w:val="nil"/>
            </w:tcBorders>
            <w:shd w:val="clear" w:color="auto" w:fill="auto"/>
            <w:noWrap/>
            <w:vAlign w:val="bottom"/>
            <w:hideMark/>
          </w:tcPr>
          <w:p w14:paraId="66C29947"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43646.3</w:t>
            </w:r>
          </w:p>
        </w:tc>
        <w:tc>
          <w:tcPr>
            <w:tcW w:w="1327" w:type="pct"/>
            <w:tcBorders>
              <w:top w:val="nil"/>
              <w:left w:val="nil"/>
              <w:bottom w:val="nil"/>
              <w:right w:val="nil"/>
            </w:tcBorders>
            <w:shd w:val="clear" w:color="auto" w:fill="auto"/>
            <w:noWrap/>
            <w:vAlign w:val="bottom"/>
            <w:hideMark/>
          </w:tcPr>
          <w:p w14:paraId="527F3613"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44091.4</w:t>
            </w:r>
          </w:p>
        </w:tc>
      </w:tr>
      <w:tr w:rsidR="000D0558" w:rsidRPr="000D0558" w14:paraId="7C499F81"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3D536E5A"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=7)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=6)</w:t>
            </w:r>
          </w:p>
        </w:tc>
        <w:tc>
          <w:tcPr>
            <w:tcW w:w="1327" w:type="pct"/>
            <w:tcBorders>
              <w:top w:val="nil"/>
              <w:left w:val="nil"/>
              <w:bottom w:val="nil"/>
              <w:right w:val="nil"/>
            </w:tcBorders>
            <w:shd w:val="clear" w:color="auto" w:fill="auto"/>
            <w:noWrap/>
            <w:vAlign w:val="bottom"/>
            <w:hideMark/>
          </w:tcPr>
          <w:p w14:paraId="44BD58D3"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43646.8</w:t>
            </w:r>
          </w:p>
        </w:tc>
        <w:tc>
          <w:tcPr>
            <w:tcW w:w="1327" w:type="pct"/>
            <w:tcBorders>
              <w:top w:val="nil"/>
              <w:left w:val="nil"/>
              <w:bottom w:val="nil"/>
              <w:right w:val="nil"/>
            </w:tcBorders>
            <w:shd w:val="clear" w:color="auto" w:fill="auto"/>
            <w:noWrap/>
            <w:vAlign w:val="bottom"/>
            <w:hideMark/>
          </w:tcPr>
          <w:p w14:paraId="2F05603C"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44098.4</w:t>
            </w:r>
          </w:p>
        </w:tc>
      </w:tr>
      <w:tr w:rsidR="000D0558" w:rsidRPr="000D0558" w14:paraId="78F6EAF4"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2F792388"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=9)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=6)</w:t>
            </w:r>
          </w:p>
        </w:tc>
        <w:tc>
          <w:tcPr>
            <w:tcW w:w="1327" w:type="pct"/>
            <w:tcBorders>
              <w:top w:val="nil"/>
              <w:left w:val="nil"/>
              <w:bottom w:val="nil"/>
              <w:right w:val="nil"/>
            </w:tcBorders>
            <w:shd w:val="clear" w:color="auto" w:fill="auto"/>
            <w:noWrap/>
            <w:vAlign w:val="bottom"/>
            <w:hideMark/>
          </w:tcPr>
          <w:p w14:paraId="5554E20F"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43647.5</w:t>
            </w:r>
          </w:p>
        </w:tc>
        <w:tc>
          <w:tcPr>
            <w:tcW w:w="1327" w:type="pct"/>
            <w:tcBorders>
              <w:top w:val="nil"/>
              <w:left w:val="nil"/>
              <w:bottom w:val="nil"/>
              <w:right w:val="nil"/>
            </w:tcBorders>
            <w:shd w:val="clear" w:color="auto" w:fill="auto"/>
            <w:noWrap/>
            <w:vAlign w:val="bottom"/>
            <w:hideMark/>
          </w:tcPr>
          <w:p w14:paraId="3471487E"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44112.3</w:t>
            </w:r>
          </w:p>
        </w:tc>
      </w:tr>
      <w:tr w:rsidR="000D0558" w:rsidRPr="000D0558" w14:paraId="3B2ABF09"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33A08309"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=5)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=3)</w:t>
            </w:r>
          </w:p>
        </w:tc>
        <w:tc>
          <w:tcPr>
            <w:tcW w:w="1327" w:type="pct"/>
            <w:tcBorders>
              <w:top w:val="nil"/>
              <w:left w:val="nil"/>
              <w:bottom w:val="nil"/>
              <w:right w:val="nil"/>
            </w:tcBorders>
            <w:shd w:val="clear" w:color="auto" w:fill="auto"/>
            <w:noWrap/>
            <w:vAlign w:val="bottom"/>
            <w:hideMark/>
          </w:tcPr>
          <w:p w14:paraId="2FCFB56E"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43647.8</w:t>
            </w:r>
          </w:p>
        </w:tc>
        <w:tc>
          <w:tcPr>
            <w:tcW w:w="1327" w:type="pct"/>
            <w:tcBorders>
              <w:top w:val="nil"/>
              <w:left w:val="nil"/>
              <w:bottom w:val="nil"/>
              <w:right w:val="nil"/>
            </w:tcBorders>
            <w:shd w:val="clear" w:color="auto" w:fill="auto"/>
            <w:noWrap/>
            <w:vAlign w:val="bottom"/>
            <w:hideMark/>
          </w:tcPr>
          <w:p w14:paraId="4E700989"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44047.1</w:t>
            </w:r>
          </w:p>
        </w:tc>
      </w:tr>
      <w:tr w:rsidR="000D0558" w:rsidRPr="000D0558" w14:paraId="49843A38"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71EF962E"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=8)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=6)</w:t>
            </w:r>
          </w:p>
        </w:tc>
        <w:tc>
          <w:tcPr>
            <w:tcW w:w="1327" w:type="pct"/>
            <w:tcBorders>
              <w:top w:val="nil"/>
              <w:left w:val="nil"/>
              <w:bottom w:val="nil"/>
              <w:right w:val="nil"/>
            </w:tcBorders>
            <w:shd w:val="clear" w:color="auto" w:fill="auto"/>
            <w:noWrap/>
            <w:vAlign w:val="bottom"/>
            <w:hideMark/>
          </w:tcPr>
          <w:p w14:paraId="0F6161B8"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43648.0</w:t>
            </w:r>
          </w:p>
        </w:tc>
        <w:tc>
          <w:tcPr>
            <w:tcW w:w="1327" w:type="pct"/>
            <w:tcBorders>
              <w:top w:val="nil"/>
              <w:left w:val="nil"/>
              <w:bottom w:val="nil"/>
              <w:right w:val="nil"/>
            </w:tcBorders>
            <w:shd w:val="clear" w:color="auto" w:fill="auto"/>
            <w:noWrap/>
            <w:vAlign w:val="bottom"/>
            <w:hideMark/>
          </w:tcPr>
          <w:p w14:paraId="25EE7ED3"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44106.2</w:t>
            </w:r>
          </w:p>
        </w:tc>
      </w:tr>
      <w:tr w:rsidR="000D0558" w:rsidRPr="000D0558" w14:paraId="3F601188"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70BA60D0"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=10)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=5)</w:t>
            </w:r>
          </w:p>
        </w:tc>
        <w:tc>
          <w:tcPr>
            <w:tcW w:w="1327" w:type="pct"/>
            <w:tcBorders>
              <w:top w:val="nil"/>
              <w:left w:val="nil"/>
              <w:bottom w:val="nil"/>
              <w:right w:val="nil"/>
            </w:tcBorders>
            <w:shd w:val="clear" w:color="auto" w:fill="auto"/>
            <w:noWrap/>
            <w:vAlign w:val="bottom"/>
            <w:hideMark/>
          </w:tcPr>
          <w:p w14:paraId="39211009"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43648.0</w:t>
            </w:r>
          </w:p>
        </w:tc>
        <w:tc>
          <w:tcPr>
            <w:tcW w:w="1327" w:type="pct"/>
            <w:tcBorders>
              <w:top w:val="nil"/>
              <w:left w:val="nil"/>
              <w:bottom w:val="nil"/>
              <w:right w:val="nil"/>
            </w:tcBorders>
            <w:shd w:val="clear" w:color="auto" w:fill="auto"/>
            <w:noWrap/>
            <w:vAlign w:val="bottom"/>
            <w:hideMark/>
          </w:tcPr>
          <w:p w14:paraId="44710881"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44106.2</w:t>
            </w:r>
          </w:p>
        </w:tc>
      </w:tr>
      <w:tr w:rsidR="000D0558" w:rsidRPr="000D0558" w14:paraId="4E0F3731"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638D71FC"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=6)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=6)</w:t>
            </w:r>
          </w:p>
        </w:tc>
        <w:tc>
          <w:tcPr>
            <w:tcW w:w="1327" w:type="pct"/>
            <w:tcBorders>
              <w:top w:val="nil"/>
              <w:left w:val="nil"/>
              <w:bottom w:val="nil"/>
              <w:right w:val="nil"/>
            </w:tcBorders>
            <w:shd w:val="clear" w:color="auto" w:fill="auto"/>
            <w:noWrap/>
            <w:vAlign w:val="bottom"/>
            <w:hideMark/>
          </w:tcPr>
          <w:p w14:paraId="445AB9BF"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43648.9</w:t>
            </w:r>
          </w:p>
        </w:tc>
        <w:tc>
          <w:tcPr>
            <w:tcW w:w="1327" w:type="pct"/>
            <w:tcBorders>
              <w:top w:val="nil"/>
              <w:left w:val="nil"/>
              <w:bottom w:val="nil"/>
              <w:right w:val="nil"/>
            </w:tcBorders>
            <w:shd w:val="clear" w:color="auto" w:fill="auto"/>
            <w:noWrap/>
            <w:vAlign w:val="bottom"/>
            <w:hideMark/>
          </w:tcPr>
          <w:p w14:paraId="6794AF1F"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44094.0</w:t>
            </w:r>
          </w:p>
        </w:tc>
      </w:tr>
      <w:tr w:rsidR="000D0558" w:rsidRPr="000D0558" w14:paraId="7C2AFBA6"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38C5211A"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=4)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=1)</w:t>
            </w:r>
          </w:p>
        </w:tc>
        <w:tc>
          <w:tcPr>
            <w:tcW w:w="1327" w:type="pct"/>
            <w:tcBorders>
              <w:top w:val="nil"/>
              <w:left w:val="nil"/>
              <w:bottom w:val="nil"/>
              <w:right w:val="nil"/>
            </w:tcBorders>
            <w:shd w:val="clear" w:color="auto" w:fill="auto"/>
            <w:noWrap/>
            <w:vAlign w:val="bottom"/>
            <w:hideMark/>
          </w:tcPr>
          <w:p w14:paraId="7D93B52A"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43649.6</w:t>
            </w:r>
          </w:p>
        </w:tc>
        <w:tc>
          <w:tcPr>
            <w:tcW w:w="1327" w:type="pct"/>
            <w:tcBorders>
              <w:top w:val="nil"/>
              <w:left w:val="nil"/>
              <w:bottom w:val="nil"/>
              <w:right w:val="nil"/>
            </w:tcBorders>
            <w:shd w:val="clear" w:color="auto" w:fill="auto"/>
            <w:noWrap/>
            <w:vAlign w:val="bottom"/>
            <w:hideMark/>
          </w:tcPr>
          <w:p w14:paraId="2699FA7B"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44016.1</w:t>
            </w:r>
          </w:p>
        </w:tc>
      </w:tr>
      <w:tr w:rsidR="000D0558" w:rsidRPr="000D0558" w14:paraId="2CA317DA"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18050DA3"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=5)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=6)</w:t>
            </w:r>
          </w:p>
        </w:tc>
        <w:tc>
          <w:tcPr>
            <w:tcW w:w="1327" w:type="pct"/>
            <w:tcBorders>
              <w:top w:val="nil"/>
              <w:left w:val="nil"/>
              <w:bottom w:val="nil"/>
              <w:right w:val="nil"/>
            </w:tcBorders>
            <w:shd w:val="clear" w:color="auto" w:fill="auto"/>
            <w:noWrap/>
            <w:vAlign w:val="bottom"/>
            <w:hideMark/>
          </w:tcPr>
          <w:p w14:paraId="14E8E349"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43650.2</w:t>
            </w:r>
          </w:p>
        </w:tc>
        <w:tc>
          <w:tcPr>
            <w:tcW w:w="1327" w:type="pct"/>
            <w:tcBorders>
              <w:top w:val="nil"/>
              <w:left w:val="nil"/>
              <w:bottom w:val="nil"/>
              <w:right w:val="nil"/>
            </w:tcBorders>
            <w:shd w:val="clear" w:color="auto" w:fill="auto"/>
            <w:noWrap/>
            <w:vAlign w:val="bottom"/>
            <w:hideMark/>
          </w:tcPr>
          <w:p w14:paraId="45641C6B"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44088.7</w:t>
            </w:r>
          </w:p>
        </w:tc>
      </w:tr>
      <w:tr w:rsidR="000D0558" w:rsidRPr="000D0558" w14:paraId="16C52E4E"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07D6DE04"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=10)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=6)</w:t>
            </w:r>
          </w:p>
        </w:tc>
        <w:tc>
          <w:tcPr>
            <w:tcW w:w="1327" w:type="pct"/>
            <w:tcBorders>
              <w:top w:val="nil"/>
              <w:left w:val="nil"/>
              <w:bottom w:val="nil"/>
              <w:right w:val="nil"/>
            </w:tcBorders>
            <w:shd w:val="clear" w:color="auto" w:fill="auto"/>
            <w:noWrap/>
            <w:vAlign w:val="bottom"/>
            <w:hideMark/>
          </w:tcPr>
          <w:p w14:paraId="590FEE6F"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43650.4</w:t>
            </w:r>
          </w:p>
        </w:tc>
        <w:tc>
          <w:tcPr>
            <w:tcW w:w="1327" w:type="pct"/>
            <w:tcBorders>
              <w:top w:val="nil"/>
              <w:left w:val="nil"/>
              <w:bottom w:val="nil"/>
              <w:right w:val="nil"/>
            </w:tcBorders>
            <w:shd w:val="clear" w:color="auto" w:fill="auto"/>
            <w:noWrap/>
            <w:vAlign w:val="bottom"/>
            <w:hideMark/>
          </w:tcPr>
          <w:p w14:paraId="533AEDE4"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44121.7</w:t>
            </w:r>
          </w:p>
        </w:tc>
      </w:tr>
      <w:tr w:rsidR="000D0558" w:rsidRPr="000D0558" w14:paraId="588C1838"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258E1E16"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=4)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=6)</w:t>
            </w:r>
          </w:p>
        </w:tc>
        <w:tc>
          <w:tcPr>
            <w:tcW w:w="1327" w:type="pct"/>
            <w:tcBorders>
              <w:top w:val="nil"/>
              <w:left w:val="nil"/>
              <w:bottom w:val="nil"/>
              <w:right w:val="nil"/>
            </w:tcBorders>
            <w:shd w:val="clear" w:color="auto" w:fill="auto"/>
            <w:noWrap/>
            <w:vAlign w:val="bottom"/>
            <w:hideMark/>
          </w:tcPr>
          <w:p w14:paraId="5824EADD"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43650.4</w:t>
            </w:r>
          </w:p>
        </w:tc>
        <w:tc>
          <w:tcPr>
            <w:tcW w:w="1327" w:type="pct"/>
            <w:tcBorders>
              <w:top w:val="nil"/>
              <w:left w:val="nil"/>
              <w:bottom w:val="nil"/>
              <w:right w:val="nil"/>
            </w:tcBorders>
            <w:shd w:val="clear" w:color="auto" w:fill="auto"/>
            <w:noWrap/>
            <w:vAlign w:val="bottom"/>
            <w:hideMark/>
          </w:tcPr>
          <w:p w14:paraId="1B52F4F5"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44082.4</w:t>
            </w:r>
          </w:p>
        </w:tc>
      </w:tr>
      <w:tr w:rsidR="000D0558" w:rsidRPr="000D0558" w14:paraId="370CFC3C"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118A058C"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=8)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=7)</w:t>
            </w:r>
          </w:p>
        </w:tc>
        <w:tc>
          <w:tcPr>
            <w:tcW w:w="1327" w:type="pct"/>
            <w:tcBorders>
              <w:top w:val="nil"/>
              <w:left w:val="nil"/>
              <w:bottom w:val="nil"/>
              <w:right w:val="nil"/>
            </w:tcBorders>
            <w:shd w:val="clear" w:color="auto" w:fill="auto"/>
            <w:noWrap/>
            <w:vAlign w:val="bottom"/>
            <w:hideMark/>
          </w:tcPr>
          <w:p w14:paraId="7703803B"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43650.5</w:t>
            </w:r>
          </w:p>
        </w:tc>
        <w:tc>
          <w:tcPr>
            <w:tcW w:w="1327" w:type="pct"/>
            <w:tcBorders>
              <w:top w:val="nil"/>
              <w:left w:val="nil"/>
              <w:bottom w:val="nil"/>
              <w:right w:val="nil"/>
            </w:tcBorders>
            <w:shd w:val="clear" w:color="auto" w:fill="auto"/>
            <w:noWrap/>
            <w:vAlign w:val="bottom"/>
            <w:hideMark/>
          </w:tcPr>
          <w:p w14:paraId="5C5B565C"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44121.8</w:t>
            </w:r>
          </w:p>
        </w:tc>
      </w:tr>
      <w:tr w:rsidR="000D0558" w:rsidRPr="000D0558" w14:paraId="2489083D"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08356A75"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=5)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=5)</w:t>
            </w:r>
          </w:p>
        </w:tc>
        <w:tc>
          <w:tcPr>
            <w:tcW w:w="1327" w:type="pct"/>
            <w:tcBorders>
              <w:top w:val="nil"/>
              <w:left w:val="nil"/>
              <w:bottom w:val="nil"/>
              <w:right w:val="nil"/>
            </w:tcBorders>
            <w:shd w:val="clear" w:color="auto" w:fill="auto"/>
            <w:noWrap/>
            <w:vAlign w:val="bottom"/>
            <w:hideMark/>
          </w:tcPr>
          <w:p w14:paraId="0441CA1F"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43652.1</w:t>
            </w:r>
          </w:p>
        </w:tc>
        <w:tc>
          <w:tcPr>
            <w:tcW w:w="1327" w:type="pct"/>
            <w:tcBorders>
              <w:top w:val="nil"/>
              <w:left w:val="nil"/>
              <w:bottom w:val="nil"/>
              <w:right w:val="nil"/>
            </w:tcBorders>
            <w:shd w:val="clear" w:color="auto" w:fill="auto"/>
            <w:noWrap/>
            <w:vAlign w:val="bottom"/>
            <w:hideMark/>
          </w:tcPr>
          <w:p w14:paraId="6AF3C2E7"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44077.6</w:t>
            </w:r>
          </w:p>
        </w:tc>
      </w:tr>
      <w:tr w:rsidR="000D0558" w:rsidRPr="000D0558" w14:paraId="1E6F6EFC"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380DCA6D"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=7)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=7)</w:t>
            </w:r>
          </w:p>
        </w:tc>
        <w:tc>
          <w:tcPr>
            <w:tcW w:w="1327" w:type="pct"/>
            <w:tcBorders>
              <w:top w:val="nil"/>
              <w:left w:val="nil"/>
              <w:bottom w:val="nil"/>
              <w:right w:val="nil"/>
            </w:tcBorders>
            <w:shd w:val="clear" w:color="auto" w:fill="auto"/>
            <w:noWrap/>
            <w:vAlign w:val="bottom"/>
            <w:hideMark/>
          </w:tcPr>
          <w:p w14:paraId="041B8F45"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43652.6</w:t>
            </w:r>
          </w:p>
        </w:tc>
        <w:tc>
          <w:tcPr>
            <w:tcW w:w="1327" w:type="pct"/>
            <w:tcBorders>
              <w:top w:val="nil"/>
              <w:left w:val="nil"/>
              <w:bottom w:val="nil"/>
              <w:right w:val="nil"/>
            </w:tcBorders>
            <w:shd w:val="clear" w:color="auto" w:fill="auto"/>
            <w:noWrap/>
            <w:vAlign w:val="bottom"/>
            <w:hideMark/>
          </w:tcPr>
          <w:p w14:paraId="3053EB1C"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44117.4</w:t>
            </w:r>
          </w:p>
        </w:tc>
      </w:tr>
      <w:tr w:rsidR="000D0558" w:rsidRPr="000D0558" w14:paraId="568577B4"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34017CE9"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=9)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=7)</w:t>
            </w:r>
          </w:p>
        </w:tc>
        <w:tc>
          <w:tcPr>
            <w:tcW w:w="1327" w:type="pct"/>
            <w:tcBorders>
              <w:top w:val="nil"/>
              <w:left w:val="nil"/>
              <w:bottom w:val="nil"/>
              <w:right w:val="nil"/>
            </w:tcBorders>
            <w:shd w:val="clear" w:color="auto" w:fill="auto"/>
            <w:noWrap/>
            <w:vAlign w:val="bottom"/>
            <w:hideMark/>
          </w:tcPr>
          <w:p w14:paraId="3821B56F"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43652.9</w:t>
            </w:r>
          </w:p>
        </w:tc>
        <w:tc>
          <w:tcPr>
            <w:tcW w:w="1327" w:type="pct"/>
            <w:tcBorders>
              <w:top w:val="nil"/>
              <w:left w:val="nil"/>
              <w:bottom w:val="nil"/>
              <w:right w:val="nil"/>
            </w:tcBorders>
            <w:shd w:val="clear" w:color="auto" w:fill="auto"/>
            <w:noWrap/>
            <w:vAlign w:val="bottom"/>
            <w:hideMark/>
          </w:tcPr>
          <w:p w14:paraId="003A4569"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44130.7</w:t>
            </w:r>
          </w:p>
        </w:tc>
      </w:tr>
      <w:tr w:rsidR="000D0558" w:rsidRPr="000D0558" w14:paraId="657D979A"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594E14D3"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=4)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=2)</w:t>
            </w:r>
          </w:p>
        </w:tc>
        <w:tc>
          <w:tcPr>
            <w:tcW w:w="1327" w:type="pct"/>
            <w:tcBorders>
              <w:top w:val="nil"/>
              <w:left w:val="nil"/>
              <w:bottom w:val="nil"/>
              <w:right w:val="nil"/>
            </w:tcBorders>
            <w:shd w:val="clear" w:color="auto" w:fill="auto"/>
            <w:noWrap/>
            <w:vAlign w:val="bottom"/>
            <w:hideMark/>
          </w:tcPr>
          <w:p w14:paraId="2381C21D"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43653.0</w:t>
            </w:r>
          </w:p>
        </w:tc>
        <w:tc>
          <w:tcPr>
            <w:tcW w:w="1327" w:type="pct"/>
            <w:tcBorders>
              <w:top w:val="nil"/>
              <w:left w:val="nil"/>
              <w:bottom w:val="nil"/>
              <w:right w:val="nil"/>
            </w:tcBorders>
            <w:shd w:val="clear" w:color="auto" w:fill="auto"/>
            <w:noWrap/>
            <w:vAlign w:val="bottom"/>
            <w:hideMark/>
          </w:tcPr>
          <w:p w14:paraId="440095BF"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44032.6</w:t>
            </w:r>
          </w:p>
        </w:tc>
      </w:tr>
      <w:tr w:rsidR="000D0558" w:rsidRPr="000D0558" w14:paraId="712F1C22"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1E2DD945"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=3)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=6)</w:t>
            </w:r>
          </w:p>
        </w:tc>
        <w:tc>
          <w:tcPr>
            <w:tcW w:w="1327" w:type="pct"/>
            <w:tcBorders>
              <w:top w:val="nil"/>
              <w:left w:val="nil"/>
              <w:bottom w:val="nil"/>
              <w:right w:val="nil"/>
            </w:tcBorders>
            <w:shd w:val="clear" w:color="auto" w:fill="auto"/>
            <w:noWrap/>
            <w:vAlign w:val="bottom"/>
            <w:hideMark/>
          </w:tcPr>
          <w:p w14:paraId="5FF4FC3D"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43653.0</w:t>
            </w:r>
          </w:p>
        </w:tc>
        <w:tc>
          <w:tcPr>
            <w:tcW w:w="1327" w:type="pct"/>
            <w:tcBorders>
              <w:top w:val="nil"/>
              <w:left w:val="nil"/>
              <w:bottom w:val="nil"/>
              <w:right w:val="nil"/>
            </w:tcBorders>
            <w:shd w:val="clear" w:color="auto" w:fill="auto"/>
            <w:noWrap/>
            <w:vAlign w:val="bottom"/>
            <w:hideMark/>
          </w:tcPr>
          <w:p w14:paraId="547D97A3"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44078.5</w:t>
            </w:r>
          </w:p>
        </w:tc>
      </w:tr>
      <w:tr w:rsidR="000D0558" w:rsidRPr="000D0558" w14:paraId="79E6B1DD"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37572EFA"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=5)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=7)</w:t>
            </w:r>
          </w:p>
        </w:tc>
        <w:tc>
          <w:tcPr>
            <w:tcW w:w="1327" w:type="pct"/>
            <w:tcBorders>
              <w:top w:val="nil"/>
              <w:left w:val="nil"/>
              <w:bottom w:val="nil"/>
              <w:right w:val="nil"/>
            </w:tcBorders>
            <w:shd w:val="clear" w:color="auto" w:fill="auto"/>
            <w:noWrap/>
            <w:vAlign w:val="bottom"/>
            <w:hideMark/>
          </w:tcPr>
          <w:p w14:paraId="26B1F295"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43653.8</w:t>
            </w:r>
          </w:p>
        </w:tc>
        <w:tc>
          <w:tcPr>
            <w:tcW w:w="1327" w:type="pct"/>
            <w:tcBorders>
              <w:top w:val="nil"/>
              <w:left w:val="nil"/>
              <w:bottom w:val="nil"/>
              <w:right w:val="nil"/>
            </w:tcBorders>
            <w:shd w:val="clear" w:color="auto" w:fill="auto"/>
            <w:noWrap/>
            <w:vAlign w:val="bottom"/>
            <w:hideMark/>
          </w:tcPr>
          <w:p w14:paraId="13B3F5BB"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44105.4</w:t>
            </w:r>
          </w:p>
        </w:tc>
      </w:tr>
      <w:tr w:rsidR="000D0558" w:rsidRPr="000D0558" w14:paraId="60B2D55A"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22426E90"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=4)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=7)</w:t>
            </w:r>
          </w:p>
        </w:tc>
        <w:tc>
          <w:tcPr>
            <w:tcW w:w="1327" w:type="pct"/>
            <w:tcBorders>
              <w:top w:val="nil"/>
              <w:left w:val="nil"/>
              <w:bottom w:val="nil"/>
              <w:right w:val="nil"/>
            </w:tcBorders>
            <w:shd w:val="clear" w:color="auto" w:fill="auto"/>
            <w:noWrap/>
            <w:vAlign w:val="bottom"/>
            <w:hideMark/>
          </w:tcPr>
          <w:p w14:paraId="699846C7"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43654.1</w:t>
            </w:r>
          </w:p>
        </w:tc>
        <w:tc>
          <w:tcPr>
            <w:tcW w:w="1327" w:type="pct"/>
            <w:tcBorders>
              <w:top w:val="nil"/>
              <w:left w:val="nil"/>
              <w:bottom w:val="nil"/>
              <w:right w:val="nil"/>
            </w:tcBorders>
            <w:shd w:val="clear" w:color="auto" w:fill="auto"/>
            <w:noWrap/>
            <w:vAlign w:val="bottom"/>
            <w:hideMark/>
          </w:tcPr>
          <w:p w14:paraId="11E0308A"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44099.2</w:t>
            </w:r>
          </w:p>
        </w:tc>
      </w:tr>
      <w:tr w:rsidR="000D0558" w:rsidRPr="000D0558" w14:paraId="71914381"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47AFD8E1"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=10)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=7)</w:t>
            </w:r>
          </w:p>
        </w:tc>
        <w:tc>
          <w:tcPr>
            <w:tcW w:w="1327" w:type="pct"/>
            <w:tcBorders>
              <w:top w:val="nil"/>
              <w:left w:val="nil"/>
              <w:bottom w:val="nil"/>
              <w:right w:val="nil"/>
            </w:tcBorders>
            <w:shd w:val="clear" w:color="auto" w:fill="auto"/>
            <w:noWrap/>
            <w:vAlign w:val="bottom"/>
            <w:hideMark/>
          </w:tcPr>
          <w:p w14:paraId="401FFAE4"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43654.2</w:t>
            </w:r>
          </w:p>
        </w:tc>
        <w:tc>
          <w:tcPr>
            <w:tcW w:w="1327" w:type="pct"/>
            <w:tcBorders>
              <w:top w:val="nil"/>
              <w:left w:val="nil"/>
              <w:bottom w:val="nil"/>
              <w:right w:val="nil"/>
            </w:tcBorders>
            <w:shd w:val="clear" w:color="auto" w:fill="auto"/>
            <w:noWrap/>
            <w:vAlign w:val="bottom"/>
            <w:hideMark/>
          </w:tcPr>
          <w:p w14:paraId="25E8DDCA"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44138.6</w:t>
            </w:r>
          </w:p>
        </w:tc>
      </w:tr>
      <w:tr w:rsidR="000D0558" w:rsidRPr="000D0558" w14:paraId="24BFF94C"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6CD7A3BF"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=6)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=7)</w:t>
            </w:r>
          </w:p>
        </w:tc>
        <w:tc>
          <w:tcPr>
            <w:tcW w:w="1327" w:type="pct"/>
            <w:tcBorders>
              <w:top w:val="nil"/>
              <w:left w:val="nil"/>
              <w:bottom w:val="nil"/>
              <w:right w:val="nil"/>
            </w:tcBorders>
            <w:shd w:val="clear" w:color="auto" w:fill="auto"/>
            <w:noWrap/>
            <w:vAlign w:val="bottom"/>
            <w:hideMark/>
          </w:tcPr>
          <w:p w14:paraId="27B1C834"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43654.6</w:t>
            </w:r>
          </w:p>
        </w:tc>
        <w:tc>
          <w:tcPr>
            <w:tcW w:w="1327" w:type="pct"/>
            <w:tcBorders>
              <w:top w:val="nil"/>
              <w:left w:val="nil"/>
              <w:bottom w:val="nil"/>
              <w:right w:val="nil"/>
            </w:tcBorders>
            <w:shd w:val="clear" w:color="auto" w:fill="auto"/>
            <w:noWrap/>
            <w:vAlign w:val="bottom"/>
            <w:hideMark/>
          </w:tcPr>
          <w:p w14:paraId="6A5A496E"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44112.8</w:t>
            </w:r>
          </w:p>
        </w:tc>
      </w:tr>
      <w:tr w:rsidR="000D0558" w:rsidRPr="000D0558" w14:paraId="53D4D23E"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73CBA782"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=4)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=3)</w:t>
            </w:r>
          </w:p>
        </w:tc>
        <w:tc>
          <w:tcPr>
            <w:tcW w:w="1327" w:type="pct"/>
            <w:tcBorders>
              <w:top w:val="nil"/>
              <w:left w:val="nil"/>
              <w:bottom w:val="nil"/>
              <w:right w:val="nil"/>
            </w:tcBorders>
            <w:shd w:val="clear" w:color="auto" w:fill="auto"/>
            <w:noWrap/>
            <w:vAlign w:val="bottom"/>
            <w:hideMark/>
          </w:tcPr>
          <w:p w14:paraId="66E60A54"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43654.9</w:t>
            </w:r>
          </w:p>
        </w:tc>
        <w:tc>
          <w:tcPr>
            <w:tcW w:w="1327" w:type="pct"/>
            <w:tcBorders>
              <w:top w:val="nil"/>
              <w:left w:val="nil"/>
              <w:bottom w:val="nil"/>
              <w:right w:val="nil"/>
            </w:tcBorders>
            <w:shd w:val="clear" w:color="auto" w:fill="auto"/>
            <w:noWrap/>
            <w:vAlign w:val="bottom"/>
            <w:hideMark/>
          </w:tcPr>
          <w:p w14:paraId="22272C22"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44047.6</w:t>
            </w:r>
          </w:p>
        </w:tc>
      </w:tr>
      <w:tr w:rsidR="000D0558" w:rsidRPr="000D0558" w14:paraId="0B46AF12"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26926FB7"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=3)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=7)</w:t>
            </w:r>
          </w:p>
        </w:tc>
        <w:tc>
          <w:tcPr>
            <w:tcW w:w="1327" w:type="pct"/>
            <w:tcBorders>
              <w:top w:val="nil"/>
              <w:left w:val="nil"/>
              <w:bottom w:val="nil"/>
              <w:right w:val="nil"/>
            </w:tcBorders>
            <w:shd w:val="clear" w:color="auto" w:fill="auto"/>
            <w:noWrap/>
            <w:vAlign w:val="bottom"/>
            <w:hideMark/>
          </w:tcPr>
          <w:p w14:paraId="5AD47521"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43656.0</w:t>
            </w:r>
          </w:p>
        </w:tc>
        <w:tc>
          <w:tcPr>
            <w:tcW w:w="1327" w:type="pct"/>
            <w:tcBorders>
              <w:top w:val="nil"/>
              <w:left w:val="nil"/>
              <w:bottom w:val="nil"/>
              <w:right w:val="nil"/>
            </w:tcBorders>
            <w:shd w:val="clear" w:color="auto" w:fill="auto"/>
            <w:noWrap/>
            <w:vAlign w:val="bottom"/>
            <w:hideMark/>
          </w:tcPr>
          <w:p w14:paraId="239E4EED"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44094.5</w:t>
            </w:r>
          </w:p>
        </w:tc>
      </w:tr>
      <w:tr w:rsidR="000D0558" w:rsidRPr="000D0558" w14:paraId="0E9C16A7"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31B6F844"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=3)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=5)</w:t>
            </w:r>
          </w:p>
        </w:tc>
        <w:tc>
          <w:tcPr>
            <w:tcW w:w="1327" w:type="pct"/>
            <w:tcBorders>
              <w:top w:val="nil"/>
              <w:left w:val="nil"/>
              <w:bottom w:val="nil"/>
              <w:right w:val="nil"/>
            </w:tcBorders>
            <w:shd w:val="clear" w:color="auto" w:fill="auto"/>
            <w:noWrap/>
            <w:vAlign w:val="bottom"/>
            <w:hideMark/>
          </w:tcPr>
          <w:p w14:paraId="535F216B"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43656.6</w:t>
            </w:r>
          </w:p>
        </w:tc>
        <w:tc>
          <w:tcPr>
            <w:tcW w:w="1327" w:type="pct"/>
            <w:tcBorders>
              <w:top w:val="nil"/>
              <w:left w:val="nil"/>
              <w:bottom w:val="nil"/>
              <w:right w:val="nil"/>
            </w:tcBorders>
            <w:shd w:val="clear" w:color="auto" w:fill="auto"/>
            <w:noWrap/>
            <w:vAlign w:val="bottom"/>
            <w:hideMark/>
          </w:tcPr>
          <w:p w14:paraId="0391E21D"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44069.0</w:t>
            </w:r>
          </w:p>
        </w:tc>
      </w:tr>
      <w:tr w:rsidR="000D0558" w:rsidRPr="000D0558" w14:paraId="1C2E1581"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151DCD47"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=4)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=4)</w:t>
            </w:r>
          </w:p>
        </w:tc>
        <w:tc>
          <w:tcPr>
            <w:tcW w:w="1327" w:type="pct"/>
            <w:tcBorders>
              <w:top w:val="nil"/>
              <w:left w:val="nil"/>
              <w:bottom w:val="nil"/>
              <w:right w:val="nil"/>
            </w:tcBorders>
            <w:shd w:val="clear" w:color="auto" w:fill="auto"/>
            <w:noWrap/>
            <w:vAlign w:val="bottom"/>
            <w:hideMark/>
          </w:tcPr>
          <w:p w14:paraId="3358D0A5"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43656.7</w:t>
            </w:r>
          </w:p>
        </w:tc>
        <w:tc>
          <w:tcPr>
            <w:tcW w:w="1327" w:type="pct"/>
            <w:tcBorders>
              <w:top w:val="nil"/>
              <w:left w:val="nil"/>
              <w:bottom w:val="nil"/>
              <w:right w:val="nil"/>
            </w:tcBorders>
            <w:shd w:val="clear" w:color="auto" w:fill="auto"/>
            <w:noWrap/>
            <w:vAlign w:val="bottom"/>
            <w:hideMark/>
          </w:tcPr>
          <w:p w14:paraId="71491817"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44062.5</w:t>
            </w:r>
          </w:p>
        </w:tc>
      </w:tr>
      <w:tr w:rsidR="000D0558" w:rsidRPr="000D0558" w14:paraId="7690D029"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2EFBC61D"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=3)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=1)</w:t>
            </w:r>
          </w:p>
        </w:tc>
        <w:tc>
          <w:tcPr>
            <w:tcW w:w="1327" w:type="pct"/>
            <w:tcBorders>
              <w:top w:val="nil"/>
              <w:left w:val="nil"/>
              <w:bottom w:val="nil"/>
              <w:right w:val="nil"/>
            </w:tcBorders>
            <w:shd w:val="clear" w:color="auto" w:fill="auto"/>
            <w:noWrap/>
            <w:vAlign w:val="bottom"/>
            <w:hideMark/>
          </w:tcPr>
          <w:p w14:paraId="0BEC0E9F"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43657.0</w:t>
            </w:r>
          </w:p>
        </w:tc>
        <w:tc>
          <w:tcPr>
            <w:tcW w:w="1327" w:type="pct"/>
            <w:tcBorders>
              <w:top w:val="nil"/>
              <w:left w:val="nil"/>
              <w:bottom w:val="nil"/>
              <w:right w:val="nil"/>
            </w:tcBorders>
            <w:shd w:val="clear" w:color="auto" w:fill="auto"/>
            <w:noWrap/>
            <w:vAlign w:val="bottom"/>
            <w:hideMark/>
          </w:tcPr>
          <w:p w14:paraId="79F99332"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44017.0</w:t>
            </w:r>
          </w:p>
        </w:tc>
      </w:tr>
      <w:tr w:rsidR="000D0558" w:rsidRPr="000D0558" w14:paraId="7E20B70D"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2C8E9D6C"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=4)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=5)</w:t>
            </w:r>
          </w:p>
        </w:tc>
        <w:tc>
          <w:tcPr>
            <w:tcW w:w="1327" w:type="pct"/>
            <w:tcBorders>
              <w:top w:val="nil"/>
              <w:left w:val="nil"/>
              <w:bottom w:val="nil"/>
              <w:right w:val="nil"/>
            </w:tcBorders>
            <w:shd w:val="clear" w:color="auto" w:fill="auto"/>
            <w:noWrap/>
            <w:vAlign w:val="bottom"/>
            <w:hideMark/>
          </w:tcPr>
          <w:p w14:paraId="7639FAB1"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43657.8</w:t>
            </w:r>
          </w:p>
        </w:tc>
        <w:tc>
          <w:tcPr>
            <w:tcW w:w="1327" w:type="pct"/>
            <w:tcBorders>
              <w:top w:val="nil"/>
              <w:left w:val="nil"/>
              <w:bottom w:val="nil"/>
              <w:right w:val="nil"/>
            </w:tcBorders>
            <w:shd w:val="clear" w:color="auto" w:fill="auto"/>
            <w:noWrap/>
            <w:vAlign w:val="bottom"/>
            <w:hideMark/>
          </w:tcPr>
          <w:p w14:paraId="29535CED"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44076.7</w:t>
            </w:r>
          </w:p>
        </w:tc>
      </w:tr>
      <w:tr w:rsidR="000D0558" w:rsidRPr="000D0558" w14:paraId="56918E6E"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481B6E73"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=2)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=6)</w:t>
            </w:r>
          </w:p>
        </w:tc>
        <w:tc>
          <w:tcPr>
            <w:tcW w:w="1327" w:type="pct"/>
            <w:tcBorders>
              <w:top w:val="nil"/>
              <w:left w:val="nil"/>
              <w:bottom w:val="nil"/>
              <w:right w:val="nil"/>
            </w:tcBorders>
            <w:shd w:val="clear" w:color="auto" w:fill="auto"/>
            <w:noWrap/>
            <w:vAlign w:val="bottom"/>
            <w:hideMark/>
          </w:tcPr>
          <w:p w14:paraId="5F690E03"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43659.1</w:t>
            </w:r>
          </w:p>
        </w:tc>
        <w:tc>
          <w:tcPr>
            <w:tcW w:w="1327" w:type="pct"/>
            <w:tcBorders>
              <w:top w:val="nil"/>
              <w:left w:val="nil"/>
              <w:bottom w:val="nil"/>
              <w:right w:val="nil"/>
            </w:tcBorders>
            <w:shd w:val="clear" w:color="auto" w:fill="auto"/>
            <w:noWrap/>
            <w:vAlign w:val="bottom"/>
            <w:hideMark/>
          </w:tcPr>
          <w:p w14:paraId="5C4B79EE"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44078.0</w:t>
            </w:r>
          </w:p>
        </w:tc>
      </w:tr>
      <w:tr w:rsidR="000D0558" w:rsidRPr="000D0558" w14:paraId="2A338F9F"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2911EC2D"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=3)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=2)</w:t>
            </w:r>
          </w:p>
        </w:tc>
        <w:tc>
          <w:tcPr>
            <w:tcW w:w="1327" w:type="pct"/>
            <w:tcBorders>
              <w:top w:val="nil"/>
              <w:left w:val="nil"/>
              <w:bottom w:val="nil"/>
              <w:right w:val="nil"/>
            </w:tcBorders>
            <w:shd w:val="clear" w:color="auto" w:fill="auto"/>
            <w:noWrap/>
            <w:vAlign w:val="bottom"/>
            <w:hideMark/>
          </w:tcPr>
          <w:p w14:paraId="2F9E4880"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43660.4</w:t>
            </w:r>
          </w:p>
        </w:tc>
        <w:tc>
          <w:tcPr>
            <w:tcW w:w="1327" w:type="pct"/>
            <w:tcBorders>
              <w:top w:val="nil"/>
              <w:left w:val="nil"/>
              <w:bottom w:val="nil"/>
              <w:right w:val="nil"/>
            </w:tcBorders>
            <w:shd w:val="clear" w:color="auto" w:fill="auto"/>
            <w:noWrap/>
            <w:vAlign w:val="bottom"/>
            <w:hideMark/>
          </w:tcPr>
          <w:p w14:paraId="66501B48"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44033.5</w:t>
            </w:r>
          </w:p>
        </w:tc>
      </w:tr>
      <w:tr w:rsidR="000D0558" w:rsidRPr="000D0558" w14:paraId="72FB28D6"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171980E9"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=2)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=7)</w:t>
            </w:r>
          </w:p>
        </w:tc>
        <w:tc>
          <w:tcPr>
            <w:tcW w:w="1327" w:type="pct"/>
            <w:tcBorders>
              <w:top w:val="nil"/>
              <w:left w:val="nil"/>
              <w:bottom w:val="nil"/>
              <w:right w:val="nil"/>
            </w:tcBorders>
            <w:shd w:val="clear" w:color="auto" w:fill="auto"/>
            <w:noWrap/>
            <w:vAlign w:val="bottom"/>
            <w:hideMark/>
          </w:tcPr>
          <w:p w14:paraId="48731C52"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43662.3</w:t>
            </w:r>
          </w:p>
        </w:tc>
        <w:tc>
          <w:tcPr>
            <w:tcW w:w="1327" w:type="pct"/>
            <w:tcBorders>
              <w:top w:val="nil"/>
              <w:left w:val="nil"/>
              <w:bottom w:val="nil"/>
              <w:right w:val="nil"/>
            </w:tcBorders>
            <w:shd w:val="clear" w:color="auto" w:fill="auto"/>
            <w:noWrap/>
            <w:vAlign w:val="bottom"/>
            <w:hideMark/>
          </w:tcPr>
          <w:p w14:paraId="0312600B"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44094.3</w:t>
            </w:r>
          </w:p>
        </w:tc>
      </w:tr>
      <w:tr w:rsidR="000D0558" w:rsidRPr="000D0558" w14:paraId="446A8BE4"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285A8558"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=2)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=5)</w:t>
            </w:r>
          </w:p>
        </w:tc>
        <w:tc>
          <w:tcPr>
            <w:tcW w:w="1327" w:type="pct"/>
            <w:tcBorders>
              <w:top w:val="nil"/>
              <w:left w:val="nil"/>
              <w:bottom w:val="nil"/>
              <w:right w:val="nil"/>
            </w:tcBorders>
            <w:shd w:val="clear" w:color="auto" w:fill="auto"/>
            <w:noWrap/>
            <w:vAlign w:val="bottom"/>
            <w:hideMark/>
          </w:tcPr>
          <w:p w14:paraId="33BA453B"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43662.4</w:t>
            </w:r>
          </w:p>
        </w:tc>
        <w:tc>
          <w:tcPr>
            <w:tcW w:w="1327" w:type="pct"/>
            <w:tcBorders>
              <w:top w:val="nil"/>
              <w:left w:val="nil"/>
              <w:bottom w:val="nil"/>
              <w:right w:val="nil"/>
            </w:tcBorders>
            <w:shd w:val="clear" w:color="auto" w:fill="auto"/>
            <w:noWrap/>
            <w:vAlign w:val="bottom"/>
            <w:hideMark/>
          </w:tcPr>
          <w:p w14:paraId="0BFEAE1F"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44068.2</w:t>
            </w:r>
          </w:p>
        </w:tc>
      </w:tr>
      <w:tr w:rsidR="000D0558" w:rsidRPr="000D0558" w14:paraId="4D00E9FA"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46857F3F"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=3)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=4)</w:t>
            </w:r>
          </w:p>
        </w:tc>
        <w:tc>
          <w:tcPr>
            <w:tcW w:w="1327" w:type="pct"/>
            <w:tcBorders>
              <w:top w:val="nil"/>
              <w:left w:val="nil"/>
              <w:bottom w:val="nil"/>
              <w:right w:val="nil"/>
            </w:tcBorders>
            <w:shd w:val="clear" w:color="auto" w:fill="auto"/>
            <w:noWrap/>
            <w:vAlign w:val="bottom"/>
            <w:hideMark/>
          </w:tcPr>
          <w:p w14:paraId="0A6F706D"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43662.9</w:t>
            </w:r>
          </w:p>
        </w:tc>
        <w:tc>
          <w:tcPr>
            <w:tcW w:w="1327" w:type="pct"/>
            <w:tcBorders>
              <w:top w:val="nil"/>
              <w:left w:val="nil"/>
              <w:bottom w:val="nil"/>
              <w:right w:val="nil"/>
            </w:tcBorders>
            <w:shd w:val="clear" w:color="auto" w:fill="auto"/>
            <w:noWrap/>
            <w:vAlign w:val="bottom"/>
            <w:hideMark/>
          </w:tcPr>
          <w:p w14:paraId="7038C595"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44062.1</w:t>
            </w:r>
          </w:p>
        </w:tc>
      </w:tr>
      <w:tr w:rsidR="000D0558" w:rsidRPr="000D0558" w14:paraId="45B5353F"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371CF79C"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=3)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=3)</w:t>
            </w:r>
          </w:p>
        </w:tc>
        <w:tc>
          <w:tcPr>
            <w:tcW w:w="1327" w:type="pct"/>
            <w:tcBorders>
              <w:top w:val="nil"/>
              <w:left w:val="nil"/>
              <w:bottom w:val="nil"/>
              <w:right w:val="nil"/>
            </w:tcBorders>
            <w:shd w:val="clear" w:color="auto" w:fill="auto"/>
            <w:noWrap/>
            <w:vAlign w:val="bottom"/>
            <w:hideMark/>
          </w:tcPr>
          <w:p w14:paraId="6D53E2B4"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43663.4</w:t>
            </w:r>
          </w:p>
        </w:tc>
        <w:tc>
          <w:tcPr>
            <w:tcW w:w="1327" w:type="pct"/>
            <w:tcBorders>
              <w:top w:val="nil"/>
              <w:left w:val="nil"/>
              <w:bottom w:val="nil"/>
              <w:right w:val="nil"/>
            </w:tcBorders>
            <w:shd w:val="clear" w:color="auto" w:fill="auto"/>
            <w:noWrap/>
            <w:vAlign w:val="bottom"/>
            <w:hideMark/>
          </w:tcPr>
          <w:p w14:paraId="462CF4B9"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44049.6</w:t>
            </w:r>
          </w:p>
        </w:tc>
      </w:tr>
      <w:tr w:rsidR="000D0558" w:rsidRPr="000D0558" w14:paraId="5AD7E2A3"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53C89C22"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=2)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=4)</w:t>
            </w:r>
          </w:p>
        </w:tc>
        <w:tc>
          <w:tcPr>
            <w:tcW w:w="1327" w:type="pct"/>
            <w:tcBorders>
              <w:top w:val="nil"/>
              <w:left w:val="nil"/>
              <w:bottom w:val="nil"/>
              <w:right w:val="nil"/>
            </w:tcBorders>
            <w:shd w:val="clear" w:color="auto" w:fill="auto"/>
            <w:noWrap/>
            <w:vAlign w:val="bottom"/>
            <w:hideMark/>
          </w:tcPr>
          <w:p w14:paraId="521AB3EB"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43665.9</w:t>
            </w:r>
          </w:p>
        </w:tc>
        <w:tc>
          <w:tcPr>
            <w:tcW w:w="1327" w:type="pct"/>
            <w:tcBorders>
              <w:top w:val="nil"/>
              <w:left w:val="nil"/>
              <w:bottom w:val="nil"/>
              <w:right w:val="nil"/>
            </w:tcBorders>
            <w:shd w:val="clear" w:color="auto" w:fill="auto"/>
            <w:noWrap/>
            <w:vAlign w:val="bottom"/>
            <w:hideMark/>
          </w:tcPr>
          <w:p w14:paraId="657529F7"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44058.7</w:t>
            </w:r>
          </w:p>
        </w:tc>
      </w:tr>
      <w:tr w:rsidR="000D0558" w:rsidRPr="000D0558" w14:paraId="79EAF7D2"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271E755C"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=1)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=6)</w:t>
            </w:r>
          </w:p>
        </w:tc>
        <w:tc>
          <w:tcPr>
            <w:tcW w:w="1327" w:type="pct"/>
            <w:tcBorders>
              <w:top w:val="nil"/>
              <w:left w:val="nil"/>
              <w:bottom w:val="nil"/>
              <w:right w:val="nil"/>
            </w:tcBorders>
            <w:shd w:val="clear" w:color="auto" w:fill="auto"/>
            <w:noWrap/>
            <w:vAlign w:val="bottom"/>
            <w:hideMark/>
          </w:tcPr>
          <w:p w14:paraId="568924B6"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43669.3</w:t>
            </w:r>
          </w:p>
        </w:tc>
        <w:tc>
          <w:tcPr>
            <w:tcW w:w="1327" w:type="pct"/>
            <w:tcBorders>
              <w:top w:val="nil"/>
              <w:left w:val="nil"/>
              <w:bottom w:val="nil"/>
              <w:right w:val="nil"/>
            </w:tcBorders>
            <w:shd w:val="clear" w:color="auto" w:fill="auto"/>
            <w:noWrap/>
            <w:vAlign w:val="bottom"/>
            <w:hideMark/>
          </w:tcPr>
          <w:p w14:paraId="66522F3C"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44081.7</w:t>
            </w:r>
          </w:p>
        </w:tc>
      </w:tr>
      <w:tr w:rsidR="000D0558" w:rsidRPr="000D0558" w14:paraId="06865780"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46322A20"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=2)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=3)</w:t>
            </w:r>
          </w:p>
        </w:tc>
        <w:tc>
          <w:tcPr>
            <w:tcW w:w="1327" w:type="pct"/>
            <w:tcBorders>
              <w:top w:val="nil"/>
              <w:left w:val="nil"/>
              <w:bottom w:val="nil"/>
              <w:right w:val="nil"/>
            </w:tcBorders>
            <w:shd w:val="clear" w:color="auto" w:fill="auto"/>
            <w:noWrap/>
            <w:vAlign w:val="bottom"/>
            <w:hideMark/>
          </w:tcPr>
          <w:p w14:paraId="0D86EAC4"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43670.0</w:t>
            </w:r>
          </w:p>
        </w:tc>
        <w:tc>
          <w:tcPr>
            <w:tcW w:w="1327" w:type="pct"/>
            <w:tcBorders>
              <w:top w:val="nil"/>
              <w:left w:val="nil"/>
              <w:bottom w:val="nil"/>
              <w:right w:val="nil"/>
            </w:tcBorders>
            <w:shd w:val="clear" w:color="auto" w:fill="auto"/>
            <w:noWrap/>
            <w:vAlign w:val="bottom"/>
            <w:hideMark/>
          </w:tcPr>
          <w:p w14:paraId="0BE90C37"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44049.6</w:t>
            </w:r>
          </w:p>
        </w:tc>
      </w:tr>
      <w:tr w:rsidR="000D0558" w:rsidRPr="000D0558" w14:paraId="56773988"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6AD781D8"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=1)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=7)</w:t>
            </w:r>
          </w:p>
        </w:tc>
        <w:tc>
          <w:tcPr>
            <w:tcW w:w="1327" w:type="pct"/>
            <w:tcBorders>
              <w:top w:val="nil"/>
              <w:left w:val="nil"/>
              <w:bottom w:val="nil"/>
              <w:right w:val="nil"/>
            </w:tcBorders>
            <w:shd w:val="clear" w:color="auto" w:fill="auto"/>
            <w:noWrap/>
            <w:vAlign w:val="bottom"/>
            <w:hideMark/>
          </w:tcPr>
          <w:p w14:paraId="689D2C15"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43672.6</w:t>
            </w:r>
          </w:p>
        </w:tc>
        <w:tc>
          <w:tcPr>
            <w:tcW w:w="1327" w:type="pct"/>
            <w:tcBorders>
              <w:top w:val="nil"/>
              <w:left w:val="nil"/>
              <w:bottom w:val="nil"/>
              <w:right w:val="nil"/>
            </w:tcBorders>
            <w:shd w:val="clear" w:color="auto" w:fill="auto"/>
            <w:noWrap/>
            <w:vAlign w:val="bottom"/>
            <w:hideMark/>
          </w:tcPr>
          <w:p w14:paraId="70B12221"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44098.0</w:t>
            </w:r>
          </w:p>
        </w:tc>
      </w:tr>
      <w:tr w:rsidR="000D0558" w:rsidRPr="000D0558" w14:paraId="02285F3B"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36E705D3"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=1)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=5)</w:t>
            </w:r>
          </w:p>
        </w:tc>
        <w:tc>
          <w:tcPr>
            <w:tcW w:w="1327" w:type="pct"/>
            <w:tcBorders>
              <w:top w:val="nil"/>
              <w:left w:val="nil"/>
              <w:bottom w:val="nil"/>
              <w:right w:val="nil"/>
            </w:tcBorders>
            <w:shd w:val="clear" w:color="auto" w:fill="auto"/>
            <w:noWrap/>
            <w:vAlign w:val="bottom"/>
            <w:hideMark/>
          </w:tcPr>
          <w:p w14:paraId="57D74D50"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43672.8</w:t>
            </w:r>
          </w:p>
        </w:tc>
        <w:tc>
          <w:tcPr>
            <w:tcW w:w="1327" w:type="pct"/>
            <w:tcBorders>
              <w:top w:val="nil"/>
              <w:left w:val="nil"/>
              <w:bottom w:val="nil"/>
              <w:right w:val="nil"/>
            </w:tcBorders>
            <w:shd w:val="clear" w:color="auto" w:fill="auto"/>
            <w:noWrap/>
            <w:vAlign w:val="bottom"/>
            <w:hideMark/>
          </w:tcPr>
          <w:p w14:paraId="79BDD1D9"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44072.1</w:t>
            </w:r>
          </w:p>
        </w:tc>
      </w:tr>
      <w:tr w:rsidR="000D0558" w:rsidRPr="000D0558" w14:paraId="4A9A55B9"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61DA1567"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=1)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=4)</w:t>
            </w:r>
          </w:p>
        </w:tc>
        <w:tc>
          <w:tcPr>
            <w:tcW w:w="1327" w:type="pct"/>
            <w:tcBorders>
              <w:top w:val="nil"/>
              <w:left w:val="nil"/>
              <w:bottom w:val="nil"/>
              <w:right w:val="nil"/>
            </w:tcBorders>
            <w:shd w:val="clear" w:color="auto" w:fill="auto"/>
            <w:noWrap/>
            <w:vAlign w:val="bottom"/>
            <w:hideMark/>
          </w:tcPr>
          <w:p w14:paraId="0673E864"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43676.1</w:t>
            </w:r>
          </w:p>
        </w:tc>
        <w:tc>
          <w:tcPr>
            <w:tcW w:w="1327" w:type="pct"/>
            <w:tcBorders>
              <w:top w:val="nil"/>
              <w:left w:val="nil"/>
              <w:bottom w:val="nil"/>
              <w:right w:val="nil"/>
            </w:tcBorders>
            <w:shd w:val="clear" w:color="auto" w:fill="auto"/>
            <w:noWrap/>
            <w:vAlign w:val="bottom"/>
            <w:hideMark/>
          </w:tcPr>
          <w:p w14:paraId="27A6F1E3"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44062.3</w:t>
            </w:r>
          </w:p>
        </w:tc>
      </w:tr>
      <w:tr w:rsidR="000D0558" w:rsidRPr="000D0558" w14:paraId="1560011C"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1DD78642"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=1)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=3)</w:t>
            </w:r>
          </w:p>
        </w:tc>
        <w:tc>
          <w:tcPr>
            <w:tcW w:w="1327" w:type="pct"/>
            <w:tcBorders>
              <w:top w:val="nil"/>
              <w:left w:val="nil"/>
              <w:bottom w:val="nil"/>
              <w:right w:val="nil"/>
            </w:tcBorders>
            <w:shd w:val="clear" w:color="auto" w:fill="auto"/>
            <w:noWrap/>
            <w:vAlign w:val="bottom"/>
            <w:hideMark/>
          </w:tcPr>
          <w:p w14:paraId="7046429A"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43679.4</w:t>
            </w:r>
          </w:p>
        </w:tc>
        <w:tc>
          <w:tcPr>
            <w:tcW w:w="1327" w:type="pct"/>
            <w:tcBorders>
              <w:top w:val="nil"/>
              <w:left w:val="nil"/>
              <w:bottom w:val="nil"/>
              <w:right w:val="nil"/>
            </w:tcBorders>
            <w:shd w:val="clear" w:color="auto" w:fill="auto"/>
            <w:noWrap/>
            <w:vAlign w:val="bottom"/>
            <w:hideMark/>
          </w:tcPr>
          <w:p w14:paraId="527609BA"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44052.5</w:t>
            </w:r>
          </w:p>
        </w:tc>
      </w:tr>
      <w:tr w:rsidR="000D0558" w:rsidRPr="000D0558" w14:paraId="7B4D8AB3"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1F174F2A"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=2)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=1)</w:t>
            </w:r>
          </w:p>
        </w:tc>
        <w:tc>
          <w:tcPr>
            <w:tcW w:w="1327" w:type="pct"/>
            <w:tcBorders>
              <w:top w:val="nil"/>
              <w:left w:val="nil"/>
              <w:bottom w:val="nil"/>
              <w:right w:val="nil"/>
            </w:tcBorders>
            <w:shd w:val="clear" w:color="auto" w:fill="auto"/>
            <w:noWrap/>
            <w:vAlign w:val="bottom"/>
            <w:hideMark/>
          </w:tcPr>
          <w:p w14:paraId="5C44B661"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43690.1</w:t>
            </w:r>
          </w:p>
        </w:tc>
        <w:tc>
          <w:tcPr>
            <w:tcW w:w="1327" w:type="pct"/>
            <w:tcBorders>
              <w:top w:val="nil"/>
              <w:left w:val="nil"/>
              <w:bottom w:val="nil"/>
              <w:right w:val="nil"/>
            </w:tcBorders>
            <w:shd w:val="clear" w:color="auto" w:fill="auto"/>
            <w:noWrap/>
            <w:vAlign w:val="bottom"/>
            <w:hideMark/>
          </w:tcPr>
          <w:p w14:paraId="531582F3"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44043.5</w:t>
            </w:r>
          </w:p>
        </w:tc>
      </w:tr>
      <w:tr w:rsidR="000D0558" w:rsidRPr="000D0558" w14:paraId="513080F6" w14:textId="77777777" w:rsidTr="00635DDE">
        <w:trPr>
          <w:trHeight w:val="20"/>
          <w:jc w:val="center"/>
        </w:trPr>
        <w:tc>
          <w:tcPr>
            <w:tcW w:w="2346" w:type="pct"/>
            <w:tcBorders>
              <w:top w:val="nil"/>
              <w:left w:val="nil"/>
              <w:bottom w:val="nil"/>
              <w:right w:val="nil"/>
            </w:tcBorders>
            <w:shd w:val="clear" w:color="auto" w:fill="auto"/>
            <w:noWrap/>
            <w:vAlign w:val="bottom"/>
            <w:hideMark/>
          </w:tcPr>
          <w:p w14:paraId="68CF00D7"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=2)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=2)</w:t>
            </w:r>
          </w:p>
        </w:tc>
        <w:tc>
          <w:tcPr>
            <w:tcW w:w="1327" w:type="pct"/>
            <w:tcBorders>
              <w:top w:val="nil"/>
              <w:left w:val="nil"/>
              <w:bottom w:val="nil"/>
              <w:right w:val="nil"/>
            </w:tcBorders>
            <w:shd w:val="clear" w:color="auto" w:fill="auto"/>
            <w:noWrap/>
            <w:vAlign w:val="bottom"/>
            <w:hideMark/>
          </w:tcPr>
          <w:p w14:paraId="68603635"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43693.2</w:t>
            </w:r>
          </w:p>
        </w:tc>
        <w:tc>
          <w:tcPr>
            <w:tcW w:w="1327" w:type="pct"/>
            <w:tcBorders>
              <w:top w:val="nil"/>
              <w:left w:val="nil"/>
              <w:bottom w:val="nil"/>
              <w:right w:val="nil"/>
            </w:tcBorders>
            <w:shd w:val="clear" w:color="auto" w:fill="auto"/>
            <w:noWrap/>
            <w:vAlign w:val="bottom"/>
            <w:hideMark/>
          </w:tcPr>
          <w:p w14:paraId="4E0C83FE"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44059.7</w:t>
            </w:r>
          </w:p>
        </w:tc>
      </w:tr>
      <w:tr w:rsidR="000D0558" w:rsidRPr="000D0558" w14:paraId="49BEB3C9" w14:textId="77777777" w:rsidTr="00635DDE">
        <w:trPr>
          <w:trHeight w:val="20"/>
          <w:jc w:val="center"/>
        </w:trPr>
        <w:tc>
          <w:tcPr>
            <w:tcW w:w="2346" w:type="pct"/>
            <w:tcBorders>
              <w:top w:val="nil"/>
              <w:left w:val="nil"/>
              <w:right w:val="nil"/>
            </w:tcBorders>
            <w:shd w:val="clear" w:color="auto" w:fill="auto"/>
            <w:noWrap/>
            <w:vAlign w:val="bottom"/>
            <w:hideMark/>
          </w:tcPr>
          <w:p w14:paraId="4CD04777"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=1)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=2)</w:t>
            </w:r>
          </w:p>
        </w:tc>
        <w:tc>
          <w:tcPr>
            <w:tcW w:w="1327" w:type="pct"/>
            <w:tcBorders>
              <w:top w:val="nil"/>
              <w:left w:val="nil"/>
              <w:right w:val="nil"/>
            </w:tcBorders>
            <w:shd w:val="clear" w:color="auto" w:fill="auto"/>
            <w:noWrap/>
            <w:vAlign w:val="bottom"/>
            <w:hideMark/>
          </w:tcPr>
          <w:p w14:paraId="6D5281DC"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43702.8</w:t>
            </w:r>
          </w:p>
        </w:tc>
        <w:tc>
          <w:tcPr>
            <w:tcW w:w="1327" w:type="pct"/>
            <w:tcBorders>
              <w:top w:val="nil"/>
              <w:left w:val="nil"/>
              <w:right w:val="nil"/>
            </w:tcBorders>
            <w:shd w:val="clear" w:color="auto" w:fill="auto"/>
            <w:noWrap/>
            <w:vAlign w:val="bottom"/>
            <w:hideMark/>
          </w:tcPr>
          <w:p w14:paraId="114CC8C4"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44062.8</w:t>
            </w:r>
          </w:p>
        </w:tc>
      </w:tr>
      <w:tr w:rsidR="000D0558" w:rsidRPr="000D0558" w14:paraId="2D1952CE" w14:textId="77777777" w:rsidTr="00635DDE">
        <w:trPr>
          <w:trHeight w:val="20"/>
          <w:jc w:val="center"/>
        </w:trPr>
        <w:tc>
          <w:tcPr>
            <w:tcW w:w="2346" w:type="pct"/>
            <w:tcBorders>
              <w:top w:val="nil"/>
              <w:left w:val="nil"/>
              <w:bottom w:val="single" w:sz="4" w:space="0" w:color="auto"/>
              <w:right w:val="nil"/>
            </w:tcBorders>
            <w:shd w:val="clear" w:color="auto" w:fill="auto"/>
            <w:noWrap/>
            <w:vAlign w:val="bottom"/>
            <w:hideMark/>
          </w:tcPr>
          <w:p w14:paraId="340402C8"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proofErr w:type="spellStart"/>
            <w:r w:rsidRPr="000D0558">
              <w:rPr>
                <w:rFonts w:ascii="Times New Roman" w:eastAsia="Times New Roman" w:hAnsi="Times New Roman" w:cs="Times New Roman"/>
                <w:color w:val="000000" w:themeColor="text1"/>
                <w:sz w:val="18"/>
                <w:szCs w:val="18"/>
                <w:lang w:val="es-CL" w:eastAsia="es-CL"/>
              </w:rPr>
              <w:t>rp</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 xml:space="preserve">=1) </w:t>
            </w:r>
            <w:proofErr w:type="spellStart"/>
            <w:r w:rsidRPr="000D0558">
              <w:rPr>
                <w:rFonts w:ascii="Times New Roman" w:eastAsia="Times New Roman" w:hAnsi="Times New Roman" w:cs="Times New Roman"/>
                <w:color w:val="000000" w:themeColor="text1"/>
                <w:sz w:val="18"/>
                <w:szCs w:val="18"/>
                <w:lang w:val="es-CL" w:eastAsia="es-CL"/>
              </w:rPr>
              <w:t>tvc</w:t>
            </w:r>
            <w:proofErr w:type="spellEnd"/>
            <w:r w:rsidRPr="000D0558">
              <w:rPr>
                <w:rFonts w:ascii="Times New Roman" w:eastAsia="Times New Roman" w:hAnsi="Times New Roman" w:cs="Times New Roman"/>
                <w:color w:val="000000" w:themeColor="text1"/>
                <w:sz w:val="18"/>
                <w:szCs w:val="18"/>
                <w:lang w:val="es-CL" w:eastAsia="es-CL"/>
              </w:rPr>
              <w:t xml:space="preserve"> (</w:t>
            </w:r>
            <w:proofErr w:type="spellStart"/>
            <w:r w:rsidRPr="000D0558">
              <w:rPr>
                <w:rFonts w:ascii="Times New Roman" w:eastAsia="Times New Roman" w:hAnsi="Times New Roman" w:cs="Times New Roman"/>
                <w:color w:val="000000" w:themeColor="text1"/>
                <w:sz w:val="18"/>
                <w:szCs w:val="18"/>
                <w:lang w:val="es-CL" w:eastAsia="es-CL"/>
              </w:rPr>
              <w:t>df</w:t>
            </w:r>
            <w:proofErr w:type="spellEnd"/>
            <w:r w:rsidRPr="000D0558">
              <w:rPr>
                <w:rFonts w:ascii="Times New Roman" w:eastAsia="Times New Roman" w:hAnsi="Times New Roman" w:cs="Times New Roman"/>
                <w:color w:val="000000" w:themeColor="text1"/>
                <w:sz w:val="18"/>
                <w:szCs w:val="18"/>
                <w:lang w:val="es-CL" w:eastAsia="es-CL"/>
              </w:rPr>
              <w:t>=1)</w:t>
            </w:r>
          </w:p>
        </w:tc>
        <w:tc>
          <w:tcPr>
            <w:tcW w:w="1327" w:type="pct"/>
            <w:tcBorders>
              <w:top w:val="nil"/>
              <w:left w:val="nil"/>
              <w:bottom w:val="single" w:sz="4" w:space="0" w:color="auto"/>
              <w:right w:val="nil"/>
            </w:tcBorders>
            <w:shd w:val="clear" w:color="auto" w:fill="auto"/>
            <w:noWrap/>
            <w:vAlign w:val="bottom"/>
            <w:hideMark/>
          </w:tcPr>
          <w:p w14:paraId="18EB878D"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43818.5</w:t>
            </w:r>
          </w:p>
        </w:tc>
        <w:tc>
          <w:tcPr>
            <w:tcW w:w="1327" w:type="pct"/>
            <w:tcBorders>
              <w:top w:val="nil"/>
              <w:left w:val="nil"/>
              <w:bottom w:val="single" w:sz="4" w:space="0" w:color="auto"/>
              <w:right w:val="nil"/>
            </w:tcBorders>
            <w:shd w:val="clear" w:color="auto" w:fill="auto"/>
            <w:noWrap/>
            <w:vAlign w:val="bottom"/>
            <w:hideMark/>
          </w:tcPr>
          <w:p w14:paraId="1EBBFE59" w14:textId="77777777" w:rsidR="002871BA" w:rsidRPr="000D0558" w:rsidRDefault="002871BA" w:rsidP="00250258">
            <w:pPr>
              <w:spacing w:after="0" w:line="240" w:lineRule="auto"/>
              <w:jc w:val="both"/>
              <w:rPr>
                <w:rFonts w:ascii="Times New Roman" w:eastAsia="Times New Roman" w:hAnsi="Times New Roman" w:cs="Times New Roman"/>
                <w:color w:val="000000" w:themeColor="text1"/>
                <w:sz w:val="18"/>
                <w:szCs w:val="18"/>
                <w:lang w:val="es-CL" w:eastAsia="es-CL"/>
              </w:rPr>
            </w:pPr>
            <w:r w:rsidRPr="000D0558">
              <w:rPr>
                <w:rFonts w:ascii="Times New Roman" w:eastAsia="Times New Roman" w:hAnsi="Times New Roman" w:cs="Times New Roman"/>
                <w:color w:val="000000" w:themeColor="text1"/>
                <w:sz w:val="18"/>
                <w:szCs w:val="18"/>
                <w:lang w:val="es-CL" w:eastAsia="es-CL"/>
              </w:rPr>
              <w:t>44165.4</w:t>
            </w:r>
          </w:p>
        </w:tc>
      </w:tr>
    </w:tbl>
    <w:p w14:paraId="6A7FCB77" w14:textId="515A58BE" w:rsidR="00644B3A" w:rsidRPr="000D0558" w:rsidRDefault="0003123D" w:rsidP="00250258">
      <w:pPr>
        <w:ind w:left="720"/>
        <w:jc w:val="both"/>
        <w:rPr>
          <w:rFonts w:ascii="Times New Roman" w:hAnsi="Times New Roman" w:cs="Times New Roman"/>
          <w:i/>
          <w:iCs/>
          <w:color w:val="000000" w:themeColor="text1"/>
          <w:lang w:val="en-GB"/>
        </w:rPr>
      </w:pPr>
      <w:proofErr w:type="spellStart"/>
      <w:r w:rsidRPr="000D0558">
        <w:rPr>
          <w:rFonts w:ascii="Times New Roman" w:hAnsi="Times New Roman" w:cs="Times New Roman"/>
          <w:i/>
          <w:iCs/>
          <w:color w:val="000000" w:themeColor="text1"/>
          <w:sz w:val="20"/>
          <w:szCs w:val="20"/>
          <w:lang w:val="en-GB"/>
        </w:rPr>
        <w:t>rp</w:t>
      </w:r>
      <w:proofErr w:type="spellEnd"/>
      <w:r w:rsidR="00644B3A" w:rsidRPr="000D0558">
        <w:rPr>
          <w:rFonts w:ascii="Times New Roman" w:hAnsi="Times New Roman" w:cs="Times New Roman"/>
          <w:i/>
          <w:iCs/>
          <w:color w:val="000000" w:themeColor="text1"/>
          <w:sz w:val="20"/>
          <w:szCs w:val="20"/>
          <w:lang w:val="en-GB"/>
        </w:rPr>
        <w:t xml:space="preserve"> = Restricted cubic splines in the baseline cumulative hazards; </w:t>
      </w:r>
      <w:proofErr w:type="spellStart"/>
      <w:r w:rsidR="00644B3A" w:rsidRPr="000D0558">
        <w:rPr>
          <w:rFonts w:ascii="Times New Roman" w:hAnsi="Times New Roman" w:cs="Times New Roman"/>
          <w:i/>
          <w:iCs/>
          <w:color w:val="000000" w:themeColor="text1"/>
          <w:sz w:val="20"/>
          <w:szCs w:val="20"/>
          <w:lang w:val="en-GB"/>
        </w:rPr>
        <w:t>tvc</w:t>
      </w:r>
      <w:proofErr w:type="spellEnd"/>
      <w:r w:rsidR="00644B3A" w:rsidRPr="000D0558">
        <w:rPr>
          <w:rFonts w:ascii="Times New Roman" w:hAnsi="Times New Roman" w:cs="Times New Roman"/>
          <w:i/>
          <w:iCs/>
          <w:color w:val="000000" w:themeColor="text1"/>
          <w:sz w:val="20"/>
          <w:szCs w:val="20"/>
          <w:lang w:val="en-GB"/>
        </w:rPr>
        <w:t>= Restricted cubic splines in time-varying coefficients.</w:t>
      </w:r>
    </w:p>
    <w:p w14:paraId="5EF1B5A2" w14:textId="21B9126D" w:rsidR="00A067FE" w:rsidRPr="000D0558" w:rsidRDefault="003B73DD" w:rsidP="00250258">
      <w:pPr>
        <w:jc w:val="both"/>
        <w:rPr>
          <w:rFonts w:ascii="Times New Roman" w:hAnsi="Times New Roman" w:cs="Times New Roman"/>
          <w:color w:val="000000" w:themeColor="text1"/>
          <w:lang w:val="en-GB"/>
        </w:rPr>
      </w:pPr>
      <w:r w:rsidRPr="000D0558">
        <w:rPr>
          <w:rFonts w:ascii="Times New Roman" w:hAnsi="Times New Roman" w:cs="Times New Roman"/>
          <w:color w:val="000000" w:themeColor="text1"/>
          <w:lang w:val="en-GB"/>
        </w:rPr>
        <w:t xml:space="preserve">The best model had </w:t>
      </w:r>
      <w:r w:rsidR="00BE4902" w:rsidRPr="000D0558">
        <w:rPr>
          <w:rFonts w:ascii="Times New Roman" w:hAnsi="Times New Roman" w:cs="Times New Roman"/>
          <w:color w:val="000000" w:themeColor="text1"/>
          <w:lang w:val="en-GB"/>
        </w:rPr>
        <w:t>6</w:t>
      </w:r>
      <w:r w:rsidRPr="000D0558">
        <w:rPr>
          <w:rFonts w:ascii="Times New Roman" w:hAnsi="Times New Roman" w:cs="Times New Roman"/>
          <w:color w:val="000000" w:themeColor="text1"/>
          <w:lang w:val="en-GB"/>
        </w:rPr>
        <w:t xml:space="preserve"> degrees of freedom in the baseline hazard function (with </w:t>
      </w:r>
      <w:r w:rsidR="00BE4902" w:rsidRPr="000D0558">
        <w:rPr>
          <w:rFonts w:ascii="Times New Roman" w:hAnsi="Times New Roman" w:cs="Times New Roman"/>
          <w:color w:val="000000" w:themeColor="text1"/>
          <w:lang w:val="en-GB"/>
        </w:rPr>
        <w:t xml:space="preserve">5 nodes potentially located at the 17th, 33rd, 50th, 67th, and 83rd percentiles of the log-time </w:t>
      </w:r>
      <w:r w:rsidR="00BE4902" w:rsidRPr="000D0558">
        <w:rPr>
          <w:rFonts w:ascii="Times New Roman" w:hAnsi="Times New Roman" w:cs="Times New Roman"/>
          <w:color w:val="000000" w:themeColor="text1"/>
          <w:lang w:val="en-GB"/>
        </w:rPr>
        <w:lastRenderedPageBreak/>
        <w:t>distribution</w:t>
      </w:r>
      <w:r w:rsidRPr="000D0558">
        <w:rPr>
          <w:rFonts w:ascii="Times New Roman" w:hAnsi="Times New Roman" w:cs="Times New Roman"/>
          <w:color w:val="000000" w:themeColor="text1"/>
          <w:lang w:val="en-GB"/>
        </w:rPr>
        <w:t xml:space="preserve">), and an effect that represents a </w:t>
      </w:r>
      <w:r w:rsidR="00CF551D" w:rsidRPr="000D0558">
        <w:rPr>
          <w:rFonts w:ascii="Times New Roman" w:hAnsi="Times New Roman" w:cs="Times New Roman"/>
          <w:color w:val="000000" w:themeColor="text1"/>
          <w:lang w:val="en-GB"/>
        </w:rPr>
        <w:t>constant</w:t>
      </w:r>
      <w:r w:rsidRPr="000D0558">
        <w:rPr>
          <w:rFonts w:ascii="Times New Roman" w:hAnsi="Times New Roman" w:cs="Times New Roman"/>
          <w:color w:val="000000" w:themeColor="text1"/>
          <w:lang w:val="en-GB"/>
        </w:rPr>
        <w:t xml:space="preserve"> increase or decrease (1 </w:t>
      </w:r>
      <w:proofErr w:type="spellStart"/>
      <w:r w:rsidRPr="000D0558">
        <w:rPr>
          <w:rFonts w:ascii="Times New Roman" w:hAnsi="Times New Roman" w:cs="Times New Roman"/>
          <w:color w:val="000000" w:themeColor="text1"/>
          <w:lang w:val="en-GB"/>
        </w:rPr>
        <w:t>d.f.</w:t>
      </w:r>
      <w:proofErr w:type="spellEnd"/>
      <w:r w:rsidRPr="000D0558">
        <w:rPr>
          <w:rFonts w:ascii="Times New Roman" w:hAnsi="Times New Roman" w:cs="Times New Roman"/>
          <w:color w:val="000000" w:themeColor="text1"/>
          <w:lang w:val="en-GB"/>
        </w:rPr>
        <w:t>) of treatment outcomes (shape) over follow-up time.</w:t>
      </w:r>
    </w:p>
    <w:p w14:paraId="012C5801" w14:textId="048DAD4F" w:rsidR="00635DDE" w:rsidRPr="00AD2A1F" w:rsidRDefault="00635DDE" w:rsidP="00635DDE">
      <w:pPr>
        <w:pStyle w:val="Descripcin"/>
        <w:jc w:val="both"/>
        <w:rPr>
          <w:rFonts w:ascii="Times New Roman" w:hAnsi="Times New Roman" w:cs="Times New Roman"/>
          <w:color w:val="000000" w:themeColor="text1"/>
          <w:lang w:val="en-GB"/>
          <w:rPrChange w:id="52" w:author="Andrés González Santa Cruz" w:date="2023-07-31T11:09:00Z">
            <w:rPr>
              <w:rFonts w:ascii="Times New Roman" w:hAnsi="Times New Roman" w:cs="Times New Roman"/>
              <w:color w:val="000000" w:themeColor="text1"/>
            </w:rPr>
          </w:rPrChange>
        </w:rPr>
      </w:pPr>
      <w:r w:rsidRPr="00AD2A1F">
        <w:rPr>
          <w:rFonts w:ascii="Times New Roman" w:hAnsi="Times New Roman" w:cs="Times New Roman"/>
          <w:color w:val="000000" w:themeColor="text1"/>
          <w:lang w:val="en-GB"/>
          <w:rPrChange w:id="53" w:author="Andrés González Santa Cruz" w:date="2023-07-31T11:09:00Z">
            <w:rPr>
              <w:rFonts w:ascii="Times New Roman" w:hAnsi="Times New Roman" w:cs="Times New Roman"/>
              <w:color w:val="000000" w:themeColor="text1"/>
            </w:rPr>
          </w:rPrChange>
        </w:rPr>
        <w:t xml:space="preserve">Supplementary Table </w:t>
      </w:r>
      <w:r w:rsidRPr="000D0558">
        <w:rPr>
          <w:rFonts w:ascii="Times New Roman" w:hAnsi="Times New Roman" w:cs="Times New Roman"/>
          <w:color w:val="000000" w:themeColor="text1"/>
        </w:rPr>
        <w:fldChar w:fldCharType="begin"/>
      </w:r>
      <w:r w:rsidRPr="00AD2A1F">
        <w:rPr>
          <w:rFonts w:ascii="Times New Roman" w:hAnsi="Times New Roman" w:cs="Times New Roman"/>
          <w:color w:val="000000" w:themeColor="text1"/>
          <w:lang w:val="en-GB"/>
          <w:rPrChange w:id="54" w:author="Andrés González Santa Cruz" w:date="2023-07-31T11:09:00Z">
            <w:rPr>
              <w:rFonts w:ascii="Times New Roman" w:hAnsi="Times New Roman" w:cs="Times New Roman"/>
              <w:color w:val="000000" w:themeColor="text1"/>
            </w:rPr>
          </w:rPrChange>
        </w:rPr>
        <w:instrText xml:space="preserve"> SEQ Supplementary_Table \* ARABIC </w:instrText>
      </w:r>
      <w:r w:rsidRPr="000D0558">
        <w:rPr>
          <w:rFonts w:ascii="Times New Roman" w:hAnsi="Times New Roman" w:cs="Times New Roman"/>
          <w:color w:val="000000" w:themeColor="text1"/>
        </w:rPr>
        <w:fldChar w:fldCharType="separate"/>
      </w:r>
      <w:r w:rsidRPr="00AD2A1F">
        <w:rPr>
          <w:rFonts w:ascii="Times New Roman" w:hAnsi="Times New Roman" w:cs="Times New Roman"/>
          <w:noProof/>
          <w:color w:val="000000" w:themeColor="text1"/>
          <w:lang w:val="en-GB"/>
          <w:rPrChange w:id="55" w:author="Andrés González Santa Cruz" w:date="2023-07-31T11:09:00Z">
            <w:rPr>
              <w:rFonts w:ascii="Times New Roman" w:hAnsi="Times New Roman" w:cs="Times New Roman"/>
              <w:noProof/>
              <w:color w:val="000000" w:themeColor="text1"/>
            </w:rPr>
          </w:rPrChange>
        </w:rPr>
        <w:t>5</w:t>
      </w:r>
      <w:r w:rsidRPr="000D0558">
        <w:rPr>
          <w:rFonts w:ascii="Times New Roman" w:hAnsi="Times New Roman" w:cs="Times New Roman"/>
          <w:color w:val="000000" w:themeColor="text1"/>
        </w:rPr>
        <w:fldChar w:fldCharType="end"/>
      </w:r>
      <w:r w:rsidRPr="00AD2A1F">
        <w:rPr>
          <w:rFonts w:ascii="Times New Roman" w:hAnsi="Times New Roman" w:cs="Times New Roman"/>
          <w:color w:val="000000" w:themeColor="text1"/>
          <w:lang w:val="en-GB"/>
          <w:rPrChange w:id="56" w:author="Andrés González Santa Cruz" w:date="2023-07-31T11:09:00Z">
            <w:rPr>
              <w:rFonts w:ascii="Times New Roman" w:hAnsi="Times New Roman" w:cs="Times New Roman"/>
              <w:color w:val="000000" w:themeColor="text1"/>
            </w:rPr>
          </w:rPrChange>
        </w:rPr>
        <w:t xml:space="preserve"> Adjusted coefficients, time to contact with the justice system leading to imprisonment.</w:t>
      </w:r>
    </w:p>
    <w:tbl>
      <w:tblPr>
        <w:tblW w:w="5000" w:type="pct"/>
        <w:tblCellMar>
          <w:left w:w="70" w:type="dxa"/>
          <w:right w:w="70" w:type="dxa"/>
        </w:tblCellMar>
        <w:tblLook w:val="04A0" w:firstRow="1" w:lastRow="0" w:firstColumn="1" w:lastColumn="0" w:noHBand="0" w:noVBand="1"/>
      </w:tblPr>
      <w:tblGrid>
        <w:gridCol w:w="3654"/>
        <w:gridCol w:w="1296"/>
        <w:gridCol w:w="1296"/>
        <w:gridCol w:w="1296"/>
        <w:gridCol w:w="1296"/>
      </w:tblGrid>
      <w:tr w:rsidR="000D0558" w:rsidRPr="000D0558" w14:paraId="3AD6598C" w14:textId="77777777" w:rsidTr="00635DDE">
        <w:trPr>
          <w:trHeight w:val="300"/>
        </w:trPr>
        <w:tc>
          <w:tcPr>
            <w:tcW w:w="2067" w:type="pct"/>
            <w:tcBorders>
              <w:top w:val="single" w:sz="4" w:space="0" w:color="auto"/>
              <w:left w:val="nil"/>
              <w:bottom w:val="single" w:sz="4" w:space="0" w:color="auto"/>
              <w:right w:val="nil"/>
            </w:tcBorders>
            <w:shd w:val="clear" w:color="auto" w:fill="auto"/>
            <w:noWrap/>
            <w:vAlign w:val="bottom"/>
            <w:hideMark/>
          </w:tcPr>
          <w:p w14:paraId="2CEC68EB" w14:textId="7DB6363E"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proofErr w:type="spellStart"/>
            <w:r w:rsidRPr="000D0558">
              <w:rPr>
                <w:rFonts w:ascii="Times New Roman" w:eastAsia="Times New Roman" w:hAnsi="Times New Roman" w:cs="Times New Roman"/>
                <w:b/>
                <w:bCs/>
                <w:color w:val="000000" w:themeColor="text1"/>
                <w:sz w:val="22"/>
                <w:szCs w:val="22"/>
                <w:lang w:val="es-CL" w:eastAsia="es-CL"/>
              </w:rPr>
              <w:t>Term</w:t>
            </w:r>
            <w:proofErr w:type="spellEnd"/>
            <w:r w:rsidRPr="000D0558">
              <w:rPr>
                <w:rFonts w:ascii="Times New Roman" w:eastAsia="Times New Roman" w:hAnsi="Times New Roman" w:cs="Times New Roman"/>
                <w:b/>
                <w:bCs/>
                <w:color w:val="000000" w:themeColor="text1"/>
                <w:sz w:val="22"/>
                <w:szCs w:val="22"/>
                <w:lang w:val="es-CL" w:eastAsia="es-CL"/>
              </w:rPr>
              <w:t xml:space="preserve"> (</w:t>
            </w:r>
            <w:proofErr w:type="spellStart"/>
            <w:r w:rsidRPr="000D0558">
              <w:rPr>
                <w:rFonts w:ascii="Times New Roman" w:eastAsia="Times New Roman" w:hAnsi="Times New Roman" w:cs="Times New Roman"/>
                <w:b/>
                <w:bCs/>
                <w:color w:val="000000" w:themeColor="text1"/>
                <w:sz w:val="22"/>
                <w:szCs w:val="22"/>
                <w:lang w:val="es-CL" w:eastAsia="es-CL"/>
              </w:rPr>
              <w:t>exp</w:t>
            </w:r>
            <w:proofErr w:type="spellEnd"/>
            <w:r w:rsidRPr="000D0558">
              <w:rPr>
                <w:rFonts w:ascii="Times New Roman" w:eastAsia="Times New Roman" w:hAnsi="Times New Roman" w:cs="Times New Roman"/>
                <w:b/>
                <w:bCs/>
                <w:color w:val="000000" w:themeColor="text1"/>
                <w:sz w:val="22"/>
                <w:szCs w:val="22"/>
                <w:lang w:val="es-CL" w:eastAsia="es-CL"/>
              </w:rPr>
              <w:t>)</w:t>
            </w:r>
          </w:p>
        </w:tc>
        <w:tc>
          <w:tcPr>
            <w:tcW w:w="733" w:type="pct"/>
            <w:tcBorders>
              <w:top w:val="single" w:sz="4" w:space="0" w:color="auto"/>
              <w:left w:val="nil"/>
              <w:bottom w:val="single" w:sz="4" w:space="0" w:color="auto"/>
              <w:right w:val="nil"/>
            </w:tcBorders>
            <w:shd w:val="clear" w:color="auto" w:fill="auto"/>
            <w:noWrap/>
            <w:vAlign w:val="bottom"/>
            <w:hideMark/>
          </w:tcPr>
          <w:p w14:paraId="0481D5EB" w14:textId="43F58749"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proofErr w:type="spellStart"/>
            <w:r w:rsidRPr="000D0558">
              <w:rPr>
                <w:rFonts w:ascii="Times New Roman" w:eastAsia="Times New Roman" w:hAnsi="Times New Roman" w:cs="Times New Roman"/>
                <w:b/>
                <w:bCs/>
                <w:color w:val="000000" w:themeColor="text1"/>
                <w:sz w:val="22"/>
                <w:szCs w:val="22"/>
                <w:lang w:val="es-CL" w:eastAsia="es-CL"/>
              </w:rPr>
              <w:t>Estimate</w:t>
            </w:r>
            <w:proofErr w:type="spellEnd"/>
          </w:p>
        </w:tc>
        <w:tc>
          <w:tcPr>
            <w:tcW w:w="733" w:type="pct"/>
            <w:tcBorders>
              <w:top w:val="single" w:sz="4" w:space="0" w:color="auto"/>
              <w:left w:val="nil"/>
              <w:bottom w:val="single" w:sz="4" w:space="0" w:color="auto"/>
              <w:right w:val="nil"/>
            </w:tcBorders>
            <w:shd w:val="clear" w:color="auto" w:fill="auto"/>
            <w:noWrap/>
            <w:vAlign w:val="bottom"/>
            <w:hideMark/>
          </w:tcPr>
          <w:p w14:paraId="03F843FC" w14:textId="52DCAB39"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b/>
                <w:bCs/>
                <w:color w:val="000000" w:themeColor="text1"/>
                <w:sz w:val="22"/>
                <w:szCs w:val="22"/>
                <w:lang w:val="es-CL" w:eastAsia="es-CL"/>
              </w:rPr>
              <w:t>95%CI lo</w:t>
            </w:r>
          </w:p>
        </w:tc>
        <w:tc>
          <w:tcPr>
            <w:tcW w:w="733" w:type="pct"/>
            <w:tcBorders>
              <w:top w:val="single" w:sz="4" w:space="0" w:color="auto"/>
              <w:left w:val="nil"/>
              <w:bottom w:val="single" w:sz="4" w:space="0" w:color="auto"/>
              <w:right w:val="nil"/>
            </w:tcBorders>
            <w:shd w:val="clear" w:color="auto" w:fill="auto"/>
            <w:noWrap/>
            <w:vAlign w:val="bottom"/>
            <w:hideMark/>
          </w:tcPr>
          <w:p w14:paraId="6654C315" w14:textId="30739EAD"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b/>
                <w:bCs/>
                <w:color w:val="000000" w:themeColor="text1"/>
                <w:sz w:val="22"/>
                <w:szCs w:val="22"/>
                <w:lang w:val="es-CL" w:eastAsia="es-CL"/>
              </w:rPr>
              <w:t>95%CI up</w:t>
            </w:r>
          </w:p>
        </w:tc>
        <w:tc>
          <w:tcPr>
            <w:tcW w:w="733" w:type="pct"/>
            <w:tcBorders>
              <w:top w:val="single" w:sz="4" w:space="0" w:color="auto"/>
              <w:left w:val="nil"/>
              <w:bottom w:val="single" w:sz="4" w:space="0" w:color="auto"/>
              <w:right w:val="nil"/>
            </w:tcBorders>
            <w:shd w:val="clear" w:color="auto" w:fill="auto"/>
            <w:noWrap/>
            <w:vAlign w:val="bottom"/>
            <w:hideMark/>
          </w:tcPr>
          <w:p w14:paraId="5CCCE0BB" w14:textId="7E7656FD"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b/>
                <w:bCs/>
                <w:color w:val="000000" w:themeColor="text1"/>
                <w:sz w:val="22"/>
                <w:szCs w:val="22"/>
                <w:lang w:val="es-CL" w:eastAsia="es-CL"/>
              </w:rPr>
              <w:t>Sig.</w:t>
            </w:r>
          </w:p>
        </w:tc>
      </w:tr>
      <w:tr w:rsidR="000D0558" w:rsidRPr="000D0558" w14:paraId="4C5057B7" w14:textId="77777777" w:rsidTr="00635DDE">
        <w:trPr>
          <w:trHeight w:val="300"/>
        </w:trPr>
        <w:tc>
          <w:tcPr>
            <w:tcW w:w="2067" w:type="pct"/>
            <w:tcBorders>
              <w:top w:val="single" w:sz="4" w:space="0" w:color="auto"/>
              <w:left w:val="nil"/>
              <w:bottom w:val="nil"/>
              <w:right w:val="nil"/>
            </w:tcBorders>
            <w:shd w:val="clear" w:color="auto" w:fill="auto"/>
            <w:noWrap/>
            <w:vAlign w:val="bottom"/>
            <w:hideMark/>
          </w:tcPr>
          <w:p w14:paraId="4C36341D" w14:textId="7C47318A"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proofErr w:type="spellStart"/>
            <w:r w:rsidRPr="000D0558">
              <w:rPr>
                <w:rFonts w:ascii="Times New Roman" w:eastAsia="Times New Roman" w:hAnsi="Times New Roman" w:cs="Times New Roman"/>
                <w:color w:val="000000" w:themeColor="text1"/>
                <w:sz w:val="22"/>
                <w:szCs w:val="22"/>
                <w:lang w:val="es-CL" w:eastAsia="es-CL"/>
              </w:rPr>
              <w:t>Early</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00602B22" w:rsidRPr="000D0558">
              <w:rPr>
                <w:rFonts w:ascii="Times New Roman" w:eastAsia="Times New Roman" w:hAnsi="Times New Roman" w:cs="Times New Roman"/>
                <w:color w:val="000000" w:themeColor="text1"/>
                <w:sz w:val="22"/>
                <w:szCs w:val="22"/>
                <w:lang w:val="es-CL" w:eastAsia="es-CL"/>
              </w:rPr>
              <w:t>dropout</w:t>
            </w:r>
            <w:proofErr w:type="spellEnd"/>
          </w:p>
        </w:tc>
        <w:tc>
          <w:tcPr>
            <w:tcW w:w="733" w:type="pct"/>
            <w:tcBorders>
              <w:top w:val="single" w:sz="4" w:space="0" w:color="auto"/>
              <w:left w:val="nil"/>
              <w:bottom w:val="nil"/>
              <w:right w:val="nil"/>
            </w:tcBorders>
            <w:shd w:val="clear" w:color="auto" w:fill="auto"/>
            <w:noWrap/>
            <w:vAlign w:val="bottom"/>
            <w:hideMark/>
          </w:tcPr>
          <w:p w14:paraId="567A17B9"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1.99</w:t>
            </w:r>
          </w:p>
        </w:tc>
        <w:tc>
          <w:tcPr>
            <w:tcW w:w="733" w:type="pct"/>
            <w:tcBorders>
              <w:top w:val="single" w:sz="4" w:space="0" w:color="auto"/>
              <w:left w:val="nil"/>
              <w:bottom w:val="nil"/>
              <w:right w:val="nil"/>
            </w:tcBorders>
            <w:shd w:val="clear" w:color="auto" w:fill="auto"/>
            <w:noWrap/>
            <w:vAlign w:val="bottom"/>
            <w:hideMark/>
          </w:tcPr>
          <w:p w14:paraId="24ECF039"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1.79</w:t>
            </w:r>
          </w:p>
        </w:tc>
        <w:tc>
          <w:tcPr>
            <w:tcW w:w="733" w:type="pct"/>
            <w:tcBorders>
              <w:top w:val="single" w:sz="4" w:space="0" w:color="auto"/>
              <w:left w:val="nil"/>
              <w:bottom w:val="nil"/>
              <w:right w:val="nil"/>
            </w:tcBorders>
            <w:shd w:val="clear" w:color="auto" w:fill="auto"/>
            <w:noWrap/>
            <w:vAlign w:val="bottom"/>
            <w:hideMark/>
          </w:tcPr>
          <w:p w14:paraId="30C87048"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2.22</w:t>
            </w:r>
          </w:p>
        </w:tc>
        <w:tc>
          <w:tcPr>
            <w:tcW w:w="733" w:type="pct"/>
            <w:tcBorders>
              <w:top w:val="single" w:sz="4" w:space="0" w:color="auto"/>
              <w:left w:val="nil"/>
              <w:bottom w:val="nil"/>
              <w:right w:val="nil"/>
            </w:tcBorders>
            <w:shd w:val="clear" w:color="auto" w:fill="auto"/>
            <w:noWrap/>
            <w:vAlign w:val="bottom"/>
            <w:hideMark/>
          </w:tcPr>
          <w:p w14:paraId="14884F21"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6292BA44" w14:textId="77777777" w:rsidTr="00635DDE">
        <w:trPr>
          <w:trHeight w:val="300"/>
        </w:trPr>
        <w:tc>
          <w:tcPr>
            <w:tcW w:w="2067" w:type="pct"/>
            <w:tcBorders>
              <w:top w:val="nil"/>
              <w:left w:val="nil"/>
              <w:bottom w:val="nil"/>
              <w:right w:val="nil"/>
            </w:tcBorders>
            <w:shd w:val="clear" w:color="auto" w:fill="auto"/>
            <w:noWrap/>
            <w:vAlign w:val="bottom"/>
            <w:hideMark/>
          </w:tcPr>
          <w:p w14:paraId="4141E032" w14:textId="3DBD5D01"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 xml:space="preserve">Late </w:t>
            </w:r>
            <w:proofErr w:type="spellStart"/>
            <w:r w:rsidR="00602B22" w:rsidRPr="000D0558">
              <w:rPr>
                <w:rFonts w:ascii="Times New Roman" w:eastAsia="Times New Roman" w:hAnsi="Times New Roman" w:cs="Times New Roman"/>
                <w:color w:val="000000" w:themeColor="text1"/>
                <w:sz w:val="22"/>
                <w:szCs w:val="22"/>
                <w:lang w:val="es-CL" w:eastAsia="es-CL"/>
              </w:rPr>
              <w:t>dropout</w:t>
            </w:r>
            <w:proofErr w:type="spellEnd"/>
          </w:p>
        </w:tc>
        <w:tc>
          <w:tcPr>
            <w:tcW w:w="733" w:type="pct"/>
            <w:tcBorders>
              <w:top w:val="nil"/>
              <w:left w:val="nil"/>
              <w:bottom w:val="nil"/>
              <w:right w:val="nil"/>
            </w:tcBorders>
            <w:shd w:val="clear" w:color="auto" w:fill="auto"/>
            <w:noWrap/>
            <w:vAlign w:val="bottom"/>
            <w:hideMark/>
          </w:tcPr>
          <w:p w14:paraId="1742BA67"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1.65</w:t>
            </w:r>
          </w:p>
        </w:tc>
        <w:tc>
          <w:tcPr>
            <w:tcW w:w="733" w:type="pct"/>
            <w:tcBorders>
              <w:top w:val="nil"/>
              <w:left w:val="nil"/>
              <w:bottom w:val="nil"/>
              <w:right w:val="nil"/>
            </w:tcBorders>
            <w:shd w:val="clear" w:color="auto" w:fill="auto"/>
            <w:noWrap/>
            <w:vAlign w:val="bottom"/>
            <w:hideMark/>
          </w:tcPr>
          <w:p w14:paraId="75F5CBE5"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1.51</w:t>
            </w:r>
          </w:p>
        </w:tc>
        <w:tc>
          <w:tcPr>
            <w:tcW w:w="733" w:type="pct"/>
            <w:tcBorders>
              <w:top w:val="nil"/>
              <w:left w:val="nil"/>
              <w:bottom w:val="nil"/>
              <w:right w:val="nil"/>
            </w:tcBorders>
            <w:shd w:val="clear" w:color="auto" w:fill="auto"/>
            <w:noWrap/>
            <w:vAlign w:val="bottom"/>
            <w:hideMark/>
          </w:tcPr>
          <w:p w14:paraId="719BFF28"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1.81</w:t>
            </w:r>
          </w:p>
        </w:tc>
        <w:tc>
          <w:tcPr>
            <w:tcW w:w="733" w:type="pct"/>
            <w:tcBorders>
              <w:top w:val="nil"/>
              <w:left w:val="nil"/>
              <w:bottom w:val="nil"/>
              <w:right w:val="nil"/>
            </w:tcBorders>
            <w:shd w:val="clear" w:color="auto" w:fill="auto"/>
            <w:noWrap/>
            <w:vAlign w:val="bottom"/>
            <w:hideMark/>
          </w:tcPr>
          <w:p w14:paraId="0898A230"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5FD42364" w14:textId="77777777" w:rsidTr="00635DDE">
        <w:trPr>
          <w:trHeight w:val="300"/>
        </w:trPr>
        <w:tc>
          <w:tcPr>
            <w:tcW w:w="2067" w:type="pct"/>
            <w:tcBorders>
              <w:top w:val="nil"/>
              <w:left w:val="nil"/>
              <w:bottom w:val="nil"/>
              <w:right w:val="nil"/>
            </w:tcBorders>
            <w:shd w:val="clear" w:color="auto" w:fill="auto"/>
            <w:noWrap/>
            <w:vAlign w:val="bottom"/>
            <w:hideMark/>
          </w:tcPr>
          <w:p w14:paraId="3200B0B3"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independent</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knot</w:t>
            </w:r>
            <w:proofErr w:type="spellEnd"/>
            <w:r w:rsidRPr="000D0558">
              <w:rPr>
                <w:rFonts w:ascii="Times New Roman" w:eastAsia="Times New Roman" w:hAnsi="Times New Roman" w:cs="Times New Roman"/>
                <w:color w:val="000000" w:themeColor="text1"/>
                <w:sz w:val="22"/>
                <w:szCs w:val="22"/>
                <w:lang w:val="es-CL" w:eastAsia="es-CL"/>
              </w:rPr>
              <w:t xml:space="preserve"> 1</w:t>
            </w:r>
          </w:p>
        </w:tc>
        <w:tc>
          <w:tcPr>
            <w:tcW w:w="733" w:type="pct"/>
            <w:tcBorders>
              <w:top w:val="nil"/>
              <w:left w:val="nil"/>
              <w:bottom w:val="nil"/>
              <w:right w:val="nil"/>
            </w:tcBorders>
            <w:shd w:val="clear" w:color="auto" w:fill="auto"/>
            <w:noWrap/>
            <w:vAlign w:val="bottom"/>
            <w:hideMark/>
          </w:tcPr>
          <w:p w14:paraId="5F878F61"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2.18</w:t>
            </w:r>
          </w:p>
        </w:tc>
        <w:tc>
          <w:tcPr>
            <w:tcW w:w="733" w:type="pct"/>
            <w:tcBorders>
              <w:top w:val="nil"/>
              <w:left w:val="nil"/>
              <w:bottom w:val="nil"/>
              <w:right w:val="nil"/>
            </w:tcBorders>
            <w:shd w:val="clear" w:color="auto" w:fill="auto"/>
            <w:noWrap/>
            <w:vAlign w:val="bottom"/>
            <w:hideMark/>
          </w:tcPr>
          <w:p w14:paraId="6E945999"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2.07</w:t>
            </w:r>
          </w:p>
        </w:tc>
        <w:tc>
          <w:tcPr>
            <w:tcW w:w="733" w:type="pct"/>
            <w:tcBorders>
              <w:top w:val="nil"/>
              <w:left w:val="nil"/>
              <w:bottom w:val="nil"/>
              <w:right w:val="nil"/>
            </w:tcBorders>
            <w:shd w:val="clear" w:color="auto" w:fill="auto"/>
            <w:noWrap/>
            <w:vAlign w:val="bottom"/>
            <w:hideMark/>
          </w:tcPr>
          <w:p w14:paraId="4C3E28DC"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2.30</w:t>
            </w:r>
          </w:p>
        </w:tc>
        <w:tc>
          <w:tcPr>
            <w:tcW w:w="733" w:type="pct"/>
            <w:tcBorders>
              <w:top w:val="nil"/>
              <w:left w:val="nil"/>
              <w:bottom w:val="nil"/>
              <w:right w:val="nil"/>
            </w:tcBorders>
            <w:shd w:val="clear" w:color="auto" w:fill="auto"/>
            <w:noWrap/>
            <w:vAlign w:val="bottom"/>
            <w:hideMark/>
          </w:tcPr>
          <w:p w14:paraId="07B25784"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55EE73B6" w14:textId="77777777" w:rsidTr="00635DDE">
        <w:trPr>
          <w:trHeight w:val="300"/>
        </w:trPr>
        <w:tc>
          <w:tcPr>
            <w:tcW w:w="2067" w:type="pct"/>
            <w:tcBorders>
              <w:top w:val="nil"/>
              <w:left w:val="nil"/>
              <w:bottom w:val="nil"/>
              <w:right w:val="nil"/>
            </w:tcBorders>
            <w:shd w:val="clear" w:color="auto" w:fill="auto"/>
            <w:noWrap/>
            <w:vAlign w:val="bottom"/>
            <w:hideMark/>
          </w:tcPr>
          <w:p w14:paraId="685E9542"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independent</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knot</w:t>
            </w:r>
            <w:proofErr w:type="spellEnd"/>
            <w:r w:rsidRPr="000D0558">
              <w:rPr>
                <w:rFonts w:ascii="Times New Roman" w:eastAsia="Times New Roman" w:hAnsi="Times New Roman" w:cs="Times New Roman"/>
                <w:color w:val="000000" w:themeColor="text1"/>
                <w:sz w:val="22"/>
                <w:szCs w:val="22"/>
                <w:lang w:val="es-CL" w:eastAsia="es-CL"/>
              </w:rPr>
              <w:t xml:space="preserve"> 2</w:t>
            </w:r>
          </w:p>
        </w:tc>
        <w:tc>
          <w:tcPr>
            <w:tcW w:w="733" w:type="pct"/>
            <w:tcBorders>
              <w:top w:val="nil"/>
              <w:left w:val="nil"/>
              <w:bottom w:val="nil"/>
              <w:right w:val="nil"/>
            </w:tcBorders>
            <w:shd w:val="clear" w:color="auto" w:fill="auto"/>
            <w:noWrap/>
            <w:vAlign w:val="bottom"/>
            <w:hideMark/>
          </w:tcPr>
          <w:p w14:paraId="0F90EE54"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1.07</w:t>
            </w:r>
          </w:p>
        </w:tc>
        <w:tc>
          <w:tcPr>
            <w:tcW w:w="733" w:type="pct"/>
            <w:tcBorders>
              <w:top w:val="nil"/>
              <w:left w:val="nil"/>
              <w:bottom w:val="nil"/>
              <w:right w:val="nil"/>
            </w:tcBorders>
            <w:shd w:val="clear" w:color="auto" w:fill="auto"/>
            <w:noWrap/>
            <w:vAlign w:val="bottom"/>
            <w:hideMark/>
          </w:tcPr>
          <w:p w14:paraId="4613CED4"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1.06</w:t>
            </w:r>
          </w:p>
        </w:tc>
        <w:tc>
          <w:tcPr>
            <w:tcW w:w="733" w:type="pct"/>
            <w:tcBorders>
              <w:top w:val="nil"/>
              <w:left w:val="nil"/>
              <w:bottom w:val="nil"/>
              <w:right w:val="nil"/>
            </w:tcBorders>
            <w:shd w:val="clear" w:color="auto" w:fill="auto"/>
            <w:noWrap/>
            <w:vAlign w:val="bottom"/>
            <w:hideMark/>
          </w:tcPr>
          <w:p w14:paraId="00F26B58"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1.09</w:t>
            </w:r>
          </w:p>
        </w:tc>
        <w:tc>
          <w:tcPr>
            <w:tcW w:w="733" w:type="pct"/>
            <w:tcBorders>
              <w:top w:val="nil"/>
              <w:left w:val="nil"/>
              <w:bottom w:val="nil"/>
              <w:right w:val="nil"/>
            </w:tcBorders>
            <w:shd w:val="clear" w:color="auto" w:fill="auto"/>
            <w:noWrap/>
            <w:vAlign w:val="bottom"/>
            <w:hideMark/>
          </w:tcPr>
          <w:p w14:paraId="6F0CB7A7"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35B0496C" w14:textId="77777777" w:rsidTr="00635DDE">
        <w:trPr>
          <w:trHeight w:val="300"/>
        </w:trPr>
        <w:tc>
          <w:tcPr>
            <w:tcW w:w="2067" w:type="pct"/>
            <w:tcBorders>
              <w:top w:val="nil"/>
              <w:left w:val="nil"/>
              <w:bottom w:val="nil"/>
              <w:right w:val="nil"/>
            </w:tcBorders>
            <w:shd w:val="clear" w:color="auto" w:fill="auto"/>
            <w:noWrap/>
            <w:vAlign w:val="bottom"/>
            <w:hideMark/>
          </w:tcPr>
          <w:p w14:paraId="37D9DDAA"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independent</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knot</w:t>
            </w:r>
            <w:proofErr w:type="spellEnd"/>
            <w:r w:rsidRPr="000D0558">
              <w:rPr>
                <w:rFonts w:ascii="Times New Roman" w:eastAsia="Times New Roman" w:hAnsi="Times New Roman" w:cs="Times New Roman"/>
                <w:color w:val="000000" w:themeColor="text1"/>
                <w:sz w:val="22"/>
                <w:szCs w:val="22"/>
                <w:lang w:val="es-CL" w:eastAsia="es-CL"/>
              </w:rPr>
              <w:t xml:space="preserve"> 3</w:t>
            </w:r>
          </w:p>
        </w:tc>
        <w:tc>
          <w:tcPr>
            <w:tcW w:w="733" w:type="pct"/>
            <w:tcBorders>
              <w:top w:val="nil"/>
              <w:left w:val="nil"/>
              <w:bottom w:val="nil"/>
              <w:right w:val="nil"/>
            </w:tcBorders>
            <w:shd w:val="clear" w:color="auto" w:fill="auto"/>
            <w:noWrap/>
            <w:vAlign w:val="bottom"/>
            <w:hideMark/>
          </w:tcPr>
          <w:p w14:paraId="3C19A6B6"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1.03</w:t>
            </w:r>
          </w:p>
        </w:tc>
        <w:tc>
          <w:tcPr>
            <w:tcW w:w="733" w:type="pct"/>
            <w:tcBorders>
              <w:top w:val="nil"/>
              <w:left w:val="nil"/>
              <w:bottom w:val="nil"/>
              <w:right w:val="nil"/>
            </w:tcBorders>
            <w:shd w:val="clear" w:color="auto" w:fill="auto"/>
            <w:noWrap/>
            <w:vAlign w:val="bottom"/>
            <w:hideMark/>
          </w:tcPr>
          <w:p w14:paraId="3F1D79CC"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1.02</w:t>
            </w:r>
          </w:p>
        </w:tc>
        <w:tc>
          <w:tcPr>
            <w:tcW w:w="733" w:type="pct"/>
            <w:tcBorders>
              <w:top w:val="nil"/>
              <w:left w:val="nil"/>
              <w:bottom w:val="nil"/>
              <w:right w:val="nil"/>
            </w:tcBorders>
            <w:shd w:val="clear" w:color="auto" w:fill="auto"/>
            <w:noWrap/>
            <w:vAlign w:val="bottom"/>
            <w:hideMark/>
          </w:tcPr>
          <w:p w14:paraId="68D64D3D"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1.05</w:t>
            </w:r>
          </w:p>
        </w:tc>
        <w:tc>
          <w:tcPr>
            <w:tcW w:w="733" w:type="pct"/>
            <w:tcBorders>
              <w:top w:val="nil"/>
              <w:left w:val="nil"/>
              <w:bottom w:val="nil"/>
              <w:right w:val="nil"/>
            </w:tcBorders>
            <w:shd w:val="clear" w:color="auto" w:fill="auto"/>
            <w:noWrap/>
            <w:vAlign w:val="bottom"/>
            <w:hideMark/>
          </w:tcPr>
          <w:p w14:paraId="005E1DF7"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51573744" w14:textId="77777777" w:rsidTr="00635DDE">
        <w:trPr>
          <w:trHeight w:val="300"/>
        </w:trPr>
        <w:tc>
          <w:tcPr>
            <w:tcW w:w="2067" w:type="pct"/>
            <w:tcBorders>
              <w:top w:val="nil"/>
              <w:left w:val="nil"/>
              <w:bottom w:val="nil"/>
              <w:right w:val="nil"/>
            </w:tcBorders>
            <w:shd w:val="clear" w:color="auto" w:fill="auto"/>
            <w:noWrap/>
            <w:vAlign w:val="bottom"/>
            <w:hideMark/>
          </w:tcPr>
          <w:p w14:paraId="46FD9305"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independent</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knot</w:t>
            </w:r>
            <w:proofErr w:type="spellEnd"/>
            <w:r w:rsidRPr="000D0558">
              <w:rPr>
                <w:rFonts w:ascii="Times New Roman" w:eastAsia="Times New Roman" w:hAnsi="Times New Roman" w:cs="Times New Roman"/>
                <w:color w:val="000000" w:themeColor="text1"/>
                <w:sz w:val="22"/>
                <w:szCs w:val="22"/>
                <w:lang w:val="es-CL" w:eastAsia="es-CL"/>
              </w:rPr>
              <w:t xml:space="preserve"> 4</w:t>
            </w:r>
          </w:p>
        </w:tc>
        <w:tc>
          <w:tcPr>
            <w:tcW w:w="733" w:type="pct"/>
            <w:tcBorders>
              <w:top w:val="nil"/>
              <w:left w:val="nil"/>
              <w:bottom w:val="nil"/>
              <w:right w:val="nil"/>
            </w:tcBorders>
            <w:shd w:val="clear" w:color="auto" w:fill="auto"/>
            <w:noWrap/>
            <w:vAlign w:val="bottom"/>
            <w:hideMark/>
          </w:tcPr>
          <w:p w14:paraId="08FE066E"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1.02</w:t>
            </w:r>
          </w:p>
        </w:tc>
        <w:tc>
          <w:tcPr>
            <w:tcW w:w="733" w:type="pct"/>
            <w:tcBorders>
              <w:top w:val="nil"/>
              <w:left w:val="nil"/>
              <w:bottom w:val="nil"/>
              <w:right w:val="nil"/>
            </w:tcBorders>
            <w:shd w:val="clear" w:color="auto" w:fill="auto"/>
            <w:noWrap/>
            <w:vAlign w:val="bottom"/>
            <w:hideMark/>
          </w:tcPr>
          <w:p w14:paraId="144954BF"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1.01</w:t>
            </w:r>
          </w:p>
        </w:tc>
        <w:tc>
          <w:tcPr>
            <w:tcW w:w="733" w:type="pct"/>
            <w:tcBorders>
              <w:top w:val="nil"/>
              <w:left w:val="nil"/>
              <w:bottom w:val="nil"/>
              <w:right w:val="nil"/>
            </w:tcBorders>
            <w:shd w:val="clear" w:color="auto" w:fill="auto"/>
            <w:noWrap/>
            <w:vAlign w:val="bottom"/>
            <w:hideMark/>
          </w:tcPr>
          <w:p w14:paraId="5C44F25C"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1.03</w:t>
            </w:r>
          </w:p>
        </w:tc>
        <w:tc>
          <w:tcPr>
            <w:tcW w:w="733" w:type="pct"/>
            <w:tcBorders>
              <w:top w:val="nil"/>
              <w:left w:val="nil"/>
              <w:bottom w:val="nil"/>
              <w:right w:val="nil"/>
            </w:tcBorders>
            <w:shd w:val="clear" w:color="auto" w:fill="auto"/>
            <w:noWrap/>
            <w:vAlign w:val="bottom"/>
            <w:hideMark/>
          </w:tcPr>
          <w:p w14:paraId="5C129E7E"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6DA2CD37" w14:textId="77777777" w:rsidTr="00635DDE">
        <w:trPr>
          <w:trHeight w:val="300"/>
        </w:trPr>
        <w:tc>
          <w:tcPr>
            <w:tcW w:w="2067" w:type="pct"/>
            <w:tcBorders>
              <w:top w:val="nil"/>
              <w:left w:val="nil"/>
              <w:bottom w:val="nil"/>
              <w:right w:val="nil"/>
            </w:tcBorders>
            <w:shd w:val="clear" w:color="auto" w:fill="auto"/>
            <w:noWrap/>
            <w:vAlign w:val="bottom"/>
            <w:hideMark/>
          </w:tcPr>
          <w:p w14:paraId="19F01056"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independent</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knot</w:t>
            </w:r>
            <w:proofErr w:type="spellEnd"/>
            <w:r w:rsidRPr="000D0558">
              <w:rPr>
                <w:rFonts w:ascii="Times New Roman" w:eastAsia="Times New Roman" w:hAnsi="Times New Roman" w:cs="Times New Roman"/>
                <w:color w:val="000000" w:themeColor="text1"/>
                <w:sz w:val="22"/>
                <w:szCs w:val="22"/>
                <w:lang w:val="es-CL" w:eastAsia="es-CL"/>
              </w:rPr>
              <w:t xml:space="preserve"> 5</w:t>
            </w:r>
          </w:p>
        </w:tc>
        <w:tc>
          <w:tcPr>
            <w:tcW w:w="733" w:type="pct"/>
            <w:tcBorders>
              <w:top w:val="nil"/>
              <w:left w:val="nil"/>
              <w:bottom w:val="nil"/>
              <w:right w:val="nil"/>
            </w:tcBorders>
            <w:shd w:val="clear" w:color="auto" w:fill="auto"/>
            <w:noWrap/>
            <w:vAlign w:val="bottom"/>
            <w:hideMark/>
          </w:tcPr>
          <w:p w14:paraId="29AF648C"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1.01</w:t>
            </w:r>
          </w:p>
        </w:tc>
        <w:tc>
          <w:tcPr>
            <w:tcW w:w="733" w:type="pct"/>
            <w:tcBorders>
              <w:top w:val="nil"/>
              <w:left w:val="nil"/>
              <w:bottom w:val="nil"/>
              <w:right w:val="nil"/>
            </w:tcBorders>
            <w:shd w:val="clear" w:color="auto" w:fill="auto"/>
            <w:noWrap/>
            <w:vAlign w:val="bottom"/>
            <w:hideMark/>
          </w:tcPr>
          <w:p w14:paraId="48B11644"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1.01</w:t>
            </w:r>
          </w:p>
        </w:tc>
        <w:tc>
          <w:tcPr>
            <w:tcW w:w="733" w:type="pct"/>
            <w:tcBorders>
              <w:top w:val="nil"/>
              <w:left w:val="nil"/>
              <w:bottom w:val="nil"/>
              <w:right w:val="nil"/>
            </w:tcBorders>
            <w:shd w:val="clear" w:color="auto" w:fill="auto"/>
            <w:noWrap/>
            <w:vAlign w:val="bottom"/>
            <w:hideMark/>
          </w:tcPr>
          <w:p w14:paraId="4CB00C83"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1.02</w:t>
            </w:r>
          </w:p>
        </w:tc>
        <w:tc>
          <w:tcPr>
            <w:tcW w:w="733" w:type="pct"/>
            <w:tcBorders>
              <w:top w:val="nil"/>
              <w:left w:val="nil"/>
              <w:bottom w:val="nil"/>
              <w:right w:val="nil"/>
            </w:tcBorders>
            <w:shd w:val="clear" w:color="auto" w:fill="auto"/>
            <w:noWrap/>
            <w:vAlign w:val="bottom"/>
            <w:hideMark/>
          </w:tcPr>
          <w:p w14:paraId="18DCE751"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0F24D680" w14:textId="77777777" w:rsidTr="00635DDE">
        <w:trPr>
          <w:trHeight w:val="300"/>
        </w:trPr>
        <w:tc>
          <w:tcPr>
            <w:tcW w:w="2067" w:type="pct"/>
            <w:tcBorders>
              <w:top w:val="nil"/>
              <w:left w:val="nil"/>
              <w:bottom w:val="nil"/>
              <w:right w:val="nil"/>
            </w:tcBorders>
            <w:shd w:val="clear" w:color="auto" w:fill="auto"/>
            <w:noWrap/>
            <w:vAlign w:val="bottom"/>
            <w:hideMark/>
          </w:tcPr>
          <w:p w14:paraId="19A79910"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independent</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knot</w:t>
            </w:r>
            <w:proofErr w:type="spellEnd"/>
            <w:r w:rsidRPr="000D0558">
              <w:rPr>
                <w:rFonts w:ascii="Times New Roman" w:eastAsia="Times New Roman" w:hAnsi="Times New Roman" w:cs="Times New Roman"/>
                <w:color w:val="000000" w:themeColor="text1"/>
                <w:sz w:val="22"/>
                <w:szCs w:val="22"/>
                <w:lang w:val="es-CL" w:eastAsia="es-CL"/>
              </w:rPr>
              <w:t xml:space="preserve"> 6</w:t>
            </w:r>
          </w:p>
        </w:tc>
        <w:tc>
          <w:tcPr>
            <w:tcW w:w="733" w:type="pct"/>
            <w:tcBorders>
              <w:top w:val="nil"/>
              <w:left w:val="nil"/>
              <w:bottom w:val="nil"/>
              <w:right w:val="nil"/>
            </w:tcBorders>
            <w:shd w:val="clear" w:color="auto" w:fill="auto"/>
            <w:noWrap/>
            <w:vAlign w:val="bottom"/>
            <w:hideMark/>
          </w:tcPr>
          <w:p w14:paraId="4DA7CBCF"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1.01</w:t>
            </w:r>
          </w:p>
        </w:tc>
        <w:tc>
          <w:tcPr>
            <w:tcW w:w="733" w:type="pct"/>
            <w:tcBorders>
              <w:top w:val="nil"/>
              <w:left w:val="nil"/>
              <w:bottom w:val="nil"/>
              <w:right w:val="nil"/>
            </w:tcBorders>
            <w:shd w:val="clear" w:color="auto" w:fill="auto"/>
            <w:noWrap/>
            <w:vAlign w:val="bottom"/>
            <w:hideMark/>
          </w:tcPr>
          <w:p w14:paraId="3942AB9A"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1.01</w:t>
            </w:r>
          </w:p>
        </w:tc>
        <w:tc>
          <w:tcPr>
            <w:tcW w:w="733" w:type="pct"/>
            <w:tcBorders>
              <w:top w:val="nil"/>
              <w:left w:val="nil"/>
              <w:bottom w:val="nil"/>
              <w:right w:val="nil"/>
            </w:tcBorders>
            <w:shd w:val="clear" w:color="auto" w:fill="auto"/>
            <w:noWrap/>
            <w:vAlign w:val="bottom"/>
            <w:hideMark/>
          </w:tcPr>
          <w:p w14:paraId="4DBDFFE5"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1.01</w:t>
            </w:r>
          </w:p>
        </w:tc>
        <w:tc>
          <w:tcPr>
            <w:tcW w:w="733" w:type="pct"/>
            <w:tcBorders>
              <w:top w:val="nil"/>
              <w:left w:val="nil"/>
              <w:bottom w:val="nil"/>
              <w:right w:val="nil"/>
            </w:tcBorders>
            <w:shd w:val="clear" w:color="auto" w:fill="auto"/>
            <w:noWrap/>
            <w:vAlign w:val="bottom"/>
            <w:hideMark/>
          </w:tcPr>
          <w:p w14:paraId="0D0EE2F0"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0B7DFEEE" w14:textId="77777777" w:rsidTr="00635DDE">
        <w:trPr>
          <w:trHeight w:val="300"/>
        </w:trPr>
        <w:tc>
          <w:tcPr>
            <w:tcW w:w="2067" w:type="pct"/>
            <w:tcBorders>
              <w:top w:val="nil"/>
              <w:left w:val="nil"/>
              <w:bottom w:val="nil"/>
              <w:right w:val="nil"/>
            </w:tcBorders>
            <w:shd w:val="clear" w:color="auto" w:fill="auto"/>
            <w:noWrap/>
            <w:vAlign w:val="bottom"/>
            <w:hideMark/>
          </w:tcPr>
          <w:p w14:paraId="5D4027E2"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independent</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Early</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discharge</w:t>
            </w:r>
            <w:proofErr w:type="spellEnd"/>
          </w:p>
        </w:tc>
        <w:tc>
          <w:tcPr>
            <w:tcW w:w="733" w:type="pct"/>
            <w:tcBorders>
              <w:top w:val="nil"/>
              <w:left w:val="nil"/>
              <w:bottom w:val="nil"/>
              <w:right w:val="nil"/>
            </w:tcBorders>
            <w:shd w:val="clear" w:color="auto" w:fill="auto"/>
            <w:noWrap/>
            <w:vAlign w:val="bottom"/>
            <w:hideMark/>
          </w:tcPr>
          <w:p w14:paraId="0146FFA4"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0.90</w:t>
            </w:r>
          </w:p>
        </w:tc>
        <w:tc>
          <w:tcPr>
            <w:tcW w:w="733" w:type="pct"/>
            <w:tcBorders>
              <w:top w:val="nil"/>
              <w:left w:val="nil"/>
              <w:bottom w:val="nil"/>
              <w:right w:val="nil"/>
            </w:tcBorders>
            <w:shd w:val="clear" w:color="auto" w:fill="auto"/>
            <w:noWrap/>
            <w:vAlign w:val="bottom"/>
            <w:hideMark/>
          </w:tcPr>
          <w:p w14:paraId="1BC9F7B1"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0.85</w:t>
            </w:r>
          </w:p>
        </w:tc>
        <w:tc>
          <w:tcPr>
            <w:tcW w:w="733" w:type="pct"/>
            <w:tcBorders>
              <w:top w:val="nil"/>
              <w:left w:val="nil"/>
              <w:bottom w:val="nil"/>
              <w:right w:val="nil"/>
            </w:tcBorders>
            <w:shd w:val="clear" w:color="auto" w:fill="auto"/>
            <w:noWrap/>
            <w:vAlign w:val="bottom"/>
            <w:hideMark/>
          </w:tcPr>
          <w:p w14:paraId="2E301539"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0.95</w:t>
            </w:r>
          </w:p>
        </w:tc>
        <w:tc>
          <w:tcPr>
            <w:tcW w:w="733" w:type="pct"/>
            <w:tcBorders>
              <w:top w:val="nil"/>
              <w:left w:val="nil"/>
              <w:bottom w:val="nil"/>
              <w:right w:val="nil"/>
            </w:tcBorders>
            <w:shd w:val="clear" w:color="auto" w:fill="auto"/>
            <w:noWrap/>
            <w:vAlign w:val="bottom"/>
            <w:hideMark/>
          </w:tcPr>
          <w:p w14:paraId="05AAFB79"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5B97A3E8" w14:textId="77777777" w:rsidTr="00635DDE">
        <w:trPr>
          <w:trHeight w:val="300"/>
        </w:trPr>
        <w:tc>
          <w:tcPr>
            <w:tcW w:w="2067" w:type="pct"/>
            <w:tcBorders>
              <w:top w:val="nil"/>
              <w:left w:val="nil"/>
              <w:bottom w:val="nil"/>
              <w:right w:val="nil"/>
            </w:tcBorders>
            <w:shd w:val="clear" w:color="auto" w:fill="auto"/>
            <w:noWrap/>
            <w:vAlign w:val="bottom"/>
            <w:hideMark/>
          </w:tcPr>
          <w:p w14:paraId="7BA9A180"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independent</w:t>
            </w:r>
            <w:proofErr w:type="spellEnd"/>
            <w:r w:rsidRPr="000D0558">
              <w:rPr>
                <w:rFonts w:ascii="Times New Roman" w:eastAsia="Times New Roman" w:hAnsi="Times New Roman" w:cs="Times New Roman"/>
                <w:color w:val="000000" w:themeColor="text1"/>
                <w:sz w:val="22"/>
                <w:szCs w:val="22"/>
                <w:lang w:val="es-CL" w:eastAsia="es-CL"/>
              </w:rPr>
              <w:t xml:space="preserve">: Late </w:t>
            </w:r>
            <w:proofErr w:type="spellStart"/>
            <w:r w:rsidRPr="000D0558">
              <w:rPr>
                <w:rFonts w:ascii="Times New Roman" w:eastAsia="Times New Roman" w:hAnsi="Times New Roman" w:cs="Times New Roman"/>
                <w:color w:val="000000" w:themeColor="text1"/>
                <w:sz w:val="22"/>
                <w:szCs w:val="22"/>
                <w:lang w:val="es-CL" w:eastAsia="es-CL"/>
              </w:rPr>
              <w:t>discharge</w:t>
            </w:r>
            <w:proofErr w:type="spellEnd"/>
          </w:p>
        </w:tc>
        <w:tc>
          <w:tcPr>
            <w:tcW w:w="733" w:type="pct"/>
            <w:tcBorders>
              <w:top w:val="nil"/>
              <w:left w:val="nil"/>
              <w:bottom w:val="nil"/>
              <w:right w:val="nil"/>
            </w:tcBorders>
            <w:shd w:val="clear" w:color="auto" w:fill="auto"/>
            <w:noWrap/>
            <w:vAlign w:val="bottom"/>
            <w:hideMark/>
          </w:tcPr>
          <w:p w14:paraId="35A59410"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0.92</w:t>
            </w:r>
          </w:p>
        </w:tc>
        <w:tc>
          <w:tcPr>
            <w:tcW w:w="733" w:type="pct"/>
            <w:tcBorders>
              <w:top w:val="nil"/>
              <w:left w:val="nil"/>
              <w:bottom w:val="nil"/>
              <w:right w:val="nil"/>
            </w:tcBorders>
            <w:shd w:val="clear" w:color="auto" w:fill="auto"/>
            <w:noWrap/>
            <w:vAlign w:val="bottom"/>
            <w:hideMark/>
          </w:tcPr>
          <w:p w14:paraId="2C2E02E7"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0.87</w:t>
            </w:r>
          </w:p>
        </w:tc>
        <w:tc>
          <w:tcPr>
            <w:tcW w:w="733" w:type="pct"/>
            <w:tcBorders>
              <w:top w:val="nil"/>
              <w:left w:val="nil"/>
              <w:bottom w:val="nil"/>
              <w:right w:val="nil"/>
            </w:tcBorders>
            <w:shd w:val="clear" w:color="auto" w:fill="auto"/>
            <w:noWrap/>
            <w:vAlign w:val="bottom"/>
            <w:hideMark/>
          </w:tcPr>
          <w:p w14:paraId="7C3230A1"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0.97</w:t>
            </w:r>
          </w:p>
        </w:tc>
        <w:tc>
          <w:tcPr>
            <w:tcW w:w="733" w:type="pct"/>
            <w:tcBorders>
              <w:top w:val="nil"/>
              <w:left w:val="nil"/>
              <w:bottom w:val="nil"/>
              <w:right w:val="nil"/>
            </w:tcBorders>
            <w:shd w:val="clear" w:color="auto" w:fill="auto"/>
            <w:noWrap/>
            <w:vAlign w:val="bottom"/>
            <w:hideMark/>
          </w:tcPr>
          <w:p w14:paraId="2C809317"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0.004</w:t>
            </w:r>
          </w:p>
        </w:tc>
      </w:tr>
      <w:tr w:rsidR="000D0558" w:rsidRPr="000D0558" w14:paraId="3BAD089F" w14:textId="77777777" w:rsidTr="00635DDE">
        <w:trPr>
          <w:trHeight w:val="300"/>
        </w:trPr>
        <w:tc>
          <w:tcPr>
            <w:tcW w:w="2067" w:type="pct"/>
            <w:tcBorders>
              <w:top w:val="nil"/>
              <w:left w:val="nil"/>
              <w:bottom w:val="nil"/>
              <w:right w:val="nil"/>
            </w:tcBorders>
            <w:shd w:val="clear" w:color="auto" w:fill="auto"/>
            <w:noWrap/>
            <w:vAlign w:val="bottom"/>
            <w:hideMark/>
          </w:tcPr>
          <w:p w14:paraId="6377F137"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dependent</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knot</w:t>
            </w:r>
            <w:proofErr w:type="spellEnd"/>
            <w:r w:rsidRPr="000D0558">
              <w:rPr>
                <w:rFonts w:ascii="Times New Roman" w:eastAsia="Times New Roman" w:hAnsi="Times New Roman" w:cs="Times New Roman"/>
                <w:color w:val="000000" w:themeColor="text1"/>
                <w:sz w:val="22"/>
                <w:szCs w:val="22"/>
                <w:lang w:val="es-CL" w:eastAsia="es-CL"/>
              </w:rPr>
              <w:t xml:space="preserve"> 1</w:t>
            </w:r>
          </w:p>
        </w:tc>
        <w:tc>
          <w:tcPr>
            <w:tcW w:w="733" w:type="pct"/>
            <w:tcBorders>
              <w:top w:val="nil"/>
              <w:left w:val="nil"/>
              <w:bottom w:val="nil"/>
              <w:right w:val="nil"/>
            </w:tcBorders>
            <w:shd w:val="clear" w:color="auto" w:fill="auto"/>
            <w:noWrap/>
            <w:vAlign w:val="bottom"/>
            <w:hideMark/>
          </w:tcPr>
          <w:p w14:paraId="0B6DC771"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0.78</w:t>
            </w:r>
          </w:p>
        </w:tc>
        <w:tc>
          <w:tcPr>
            <w:tcW w:w="733" w:type="pct"/>
            <w:tcBorders>
              <w:top w:val="nil"/>
              <w:left w:val="nil"/>
              <w:bottom w:val="nil"/>
              <w:right w:val="nil"/>
            </w:tcBorders>
            <w:shd w:val="clear" w:color="auto" w:fill="auto"/>
            <w:noWrap/>
            <w:vAlign w:val="bottom"/>
            <w:hideMark/>
          </w:tcPr>
          <w:p w14:paraId="0D88E237"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0.73</w:t>
            </w:r>
          </w:p>
        </w:tc>
        <w:tc>
          <w:tcPr>
            <w:tcW w:w="733" w:type="pct"/>
            <w:tcBorders>
              <w:top w:val="nil"/>
              <w:left w:val="nil"/>
              <w:bottom w:val="nil"/>
              <w:right w:val="nil"/>
            </w:tcBorders>
            <w:shd w:val="clear" w:color="auto" w:fill="auto"/>
            <w:noWrap/>
            <w:vAlign w:val="bottom"/>
            <w:hideMark/>
          </w:tcPr>
          <w:p w14:paraId="575B193E"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0.83</w:t>
            </w:r>
          </w:p>
        </w:tc>
        <w:tc>
          <w:tcPr>
            <w:tcW w:w="733" w:type="pct"/>
            <w:tcBorders>
              <w:top w:val="nil"/>
              <w:left w:val="nil"/>
              <w:bottom w:val="nil"/>
              <w:right w:val="nil"/>
            </w:tcBorders>
            <w:shd w:val="clear" w:color="auto" w:fill="auto"/>
            <w:noWrap/>
            <w:vAlign w:val="bottom"/>
            <w:hideMark/>
          </w:tcPr>
          <w:p w14:paraId="5CE44161"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4AFC95E6" w14:textId="77777777" w:rsidTr="00635DDE">
        <w:trPr>
          <w:trHeight w:val="300"/>
        </w:trPr>
        <w:tc>
          <w:tcPr>
            <w:tcW w:w="2067" w:type="pct"/>
            <w:tcBorders>
              <w:top w:val="nil"/>
              <w:left w:val="nil"/>
              <w:bottom w:val="nil"/>
              <w:right w:val="nil"/>
            </w:tcBorders>
            <w:shd w:val="clear" w:color="auto" w:fill="auto"/>
            <w:noWrap/>
            <w:vAlign w:val="bottom"/>
            <w:hideMark/>
          </w:tcPr>
          <w:p w14:paraId="78308231"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dependent</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knot</w:t>
            </w:r>
            <w:proofErr w:type="spellEnd"/>
            <w:r w:rsidRPr="000D0558">
              <w:rPr>
                <w:rFonts w:ascii="Times New Roman" w:eastAsia="Times New Roman" w:hAnsi="Times New Roman" w:cs="Times New Roman"/>
                <w:color w:val="000000" w:themeColor="text1"/>
                <w:sz w:val="22"/>
                <w:szCs w:val="22"/>
                <w:lang w:val="es-CL" w:eastAsia="es-CL"/>
              </w:rPr>
              <w:t xml:space="preserve"> 2</w:t>
            </w:r>
          </w:p>
        </w:tc>
        <w:tc>
          <w:tcPr>
            <w:tcW w:w="733" w:type="pct"/>
            <w:tcBorders>
              <w:top w:val="nil"/>
              <w:left w:val="nil"/>
              <w:bottom w:val="nil"/>
              <w:right w:val="nil"/>
            </w:tcBorders>
            <w:shd w:val="clear" w:color="auto" w:fill="auto"/>
            <w:noWrap/>
            <w:vAlign w:val="bottom"/>
            <w:hideMark/>
          </w:tcPr>
          <w:p w14:paraId="77FF881C"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0.07</w:t>
            </w:r>
          </w:p>
        </w:tc>
        <w:tc>
          <w:tcPr>
            <w:tcW w:w="733" w:type="pct"/>
            <w:tcBorders>
              <w:top w:val="nil"/>
              <w:left w:val="nil"/>
              <w:bottom w:val="nil"/>
              <w:right w:val="nil"/>
            </w:tcBorders>
            <w:shd w:val="clear" w:color="auto" w:fill="auto"/>
            <w:noWrap/>
            <w:vAlign w:val="bottom"/>
            <w:hideMark/>
          </w:tcPr>
          <w:p w14:paraId="2115932F"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0.06</w:t>
            </w:r>
          </w:p>
        </w:tc>
        <w:tc>
          <w:tcPr>
            <w:tcW w:w="733" w:type="pct"/>
            <w:tcBorders>
              <w:top w:val="nil"/>
              <w:left w:val="nil"/>
              <w:bottom w:val="nil"/>
              <w:right w:val="nil"/>
            </w:tcBorders>
            <w:shd w:val="clear" w:color="auto" w:fill="auto"/>
            <w:noWrap/>
            <w:vAlign w:val="bottom"/>
            <w:hideMark/>
          </w:tcPr>
          <w:p w14:paraId="53BC3309"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0.08</w:t>
            </w:r>
          </w:p>
        </w:tc>
        <w:tc>
          <w:tcPr>
            <w:tcW w:w="733" w:type="pct"/>
            <w:tcBorders>
              <w:top w:val="nil"/>
              <w:left w:val="nil"/>
              <w:bottom w:val="nil"/>
              <w:right w:val="nil"/>
            </w:tcBorders>
            <w:shd w:val="clear" w:color="auto" w:fill="auto"/>
            <w:noWrap/>
            <w:vAlign w:val="bottom"/>
            <w:hideMark/>
          </w:tcPr>
          <w:p w14:paraId="75FECC9D"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61CA309D" w14:textId="77777777" w:rsidTr="00635DDE">
        <w:trPr>
          <w:trHeight w:val="300"/>
        </w:trPr>
        <w:tc>
          <w:tcPr>
            <w:tcW w:w="2067" w:type="pct"/>
            <w:tcBorders>
              <w:top w:val="nil"/>
              <w:left w:val="nil"/>
              <w:bottom w:val="nil"/>
              <w:right w:val="nil"/>
            </w:tcBorders>
            <w:shd w:val="clear" w:color="auto" w:fill="auto"/>
            <w:noWrap/>
            <w:vAlign w:val="bottom"/>
            <w:hideMark/>
          </w:tcPr>
          <w:p w14:paraId="570F83ED"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dependent</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knot</w:t>
            </w:r>
            <w:proofErr w:type="spellEnd"/>
            <w:r w:rsidRPr="000D0558">
              <w:rPr>
                <w:rFonts w:ascii="Times New Roman" w:eastAsia="Times New Roman" w:hAnsi="Times New Roman" w:cs="Times New Roman"/>
                <w:color w:val="000000" w:themeColor="text1"/>
                <w:sz w:val="22"/>
                <w:szCs w:val="22"/>
                <w:lang w:val="es-CL" w:eastAsia="es-CL"/>
              </w:rPr>
              <w:t xml:space="preserve"> 3</w:t>
            </w:r>
          </w:p>
        </w:tc>
        <w:tc>
          <w:tcPr>
            <w:tcW w:w="733" w:type="pct"/>
            <w:tcBorders>
              <w:top w:val="nil"/>
              <w:left w:val="nil"/>
              <w:bottom w:val="nil"/>
              <w:right w:val="nil"/>
            </w:tcBorders>
            <w:shd w:val="clear" w:color="auto" w:fill="auto"/>
            <w:noWrap/>
            <w:vAlign w:val="bottom"/>
            <w:hideMark/>
          </w:tcPr>
          <w:p w14:paraId="0945001B"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0.03</w:t>
            </w:r>
          </w:p>
        </w:tc>
        <w:tc>
          <w:tcPr>
            <w:tcW w:w="733" w:type="pct"/>
            <w:tcBorders>
              <w:top w:val="nil"/>
              <w:left w:val="nil"/>
              <w:bottom w:val="nil"/>
              <w:right w:val="nil"/>
            </w:tcBorders>
            <w:shd w:val="clear" w:color="auto" w:fill="auto"/>
            <w:noWrap/>
            <w:vAlign w:val="bottom"/>
            <w:hideMark/>
          </w:tcPr>
          <w:p w14:paraId="3721B997"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0.02</w:t>
            </w:r>
          </w:p>
        </w:tc>
        <w:tc>
          <w:tcPr>
            <w:tcW w:w="733" w:type="pct"/>
            <w:tcBorders>
              <w:top w:val="nil"/>
              <w:left w:val="nil"/>
              <w:bottom w:val="nil"/>
              <w:right w:val="nil"/>
            </w:tcBorders>
            <w:shd w:val="clear" w:color="auto" w:fill="auto"/>
            <w:noWrap/>
            <w:vAlign w:val="bottom"/>
            <w:hideMark/>
          </w:tcPr>
          <w:p w14:paraId="23D9AF06"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0.04</w:t>
            </w:r>
          </w:p>
        </w:tc>
        <w:tc>
          <w:tcPr>
            <w:tcW w:w="733" w:type="pct"/>
            <w:tcBorders>
              <w:top w:val="nil"/>
              <w:left w:val="nil"/>
              <w:bottom w:val="nil"/>
              <w:right w:val="nil"/>
            </w:tcBorders>
            <w:shd w:val="clear" w:color="auto" w:fill="auto"/>
            <w:noWrap/>
            <w:vAlign w:val="bottom"/>
            <w:hideMark/>
          </w:tcPr>
          <w:p w14:paraId="711C327F"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6DCE5F30" w14:textId="77777777" w:rsidTr="00635DDE">
        <w:trPr>
          <w:trHeight w:val="300"/>
        </w:trPr>
        <w:tc>
          <w:tcPr>
            <w:tcW w:w="2067" w:type="pct"/>
            <w:tcBorders>
              <w:top w:val="nil"/>
              <w:left w:val="nil"/>
              <w:bottom w:val="nil"/>
              <w:right w:val="nil"/>
            </w:tcBorders>
            <w:shd w:val="clear" w:color="auto" w:fill="auto"/>
            <w:noWrap/>
            <w:vAlign w:val="bottom"/>
            <w:hideMark/>
          </w:tcPr>
          <w:p w14:paraId="24B7E841"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dependent</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knot</w:t>
            </w:r>
            <w:proofErr w:type="spellEnd"/>
            <w:r w:rsidRPr="000D0558">
              <w:rPr>
                <w:rFonts w:ascii="Times New Roman" w:eastAsia="Times New Roman" w:hAnsi="Times New Roman" w:cs="Times New Roman"/>
                <w:color w:val="000000" w:themeColor="text1"/>
                <w:sz w:val="22"/>
                <w:szCs w:val="22"/>
                <w:lang w:val="es-CL" w:eastAsia="es-CL"/>
              </w:rPr>
              <w:t xml:space="preserve"> 4</w:t>
            </w:r>
          </w:p>
        </w:tc>
        <w:tc>
          <w:tcPr>
            <w:tcW w:w="733" w:type="pct"/>
            <w:tcBorders>
              <w:top w:val="nil"/>
              <w:left w:val="nil"/>
              <w:bottom w:val="nil"/>
              <w:right w:val="nil"/>
            </w:tcBorders>
            <w:shd w:val="clear" w:color="auto" w:fill="auto"/>
            <w:noWrap/>
            <w:vAlign w:val="bottom"/>
            <w:hideMark/>
          </w:tcPr>
          <w:p w14:paraId="3E55CAB3"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0.02</w:t>
            </w:r>
          </w:p>
        </w:tc>
        <w:tc>
          <w:tcPr>
            <w:tcW w:w="733" w:type="pct"/>
            <w:tcBorders>
              <w:top w:val="nil"/>
              <w:left w:val="nil"/>
              <w:bottom w:val="nil"/>
              <w:right w:val="nil"/>
            </w:tcBorders>
            <w:shd w:val="clear" w:color="auto" w:fill="auto"/>
            <w:noWrap/>
            <w:vAlign w:val="bottom"/>
            <w:hideMark/>
          </w:tcPr>
          <w:p w14:paraId="7C4DFAA2"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0.01</w:t>
            </w:r>
          </w:p>
        </w:tc>
        <w:tc>
          <w:tcPr>
            <w:tcW w:w="733" w:type="pct"/>
            <w:tcBorders>
              <w:top w:val="nil"/>
              <w:left w:val="nil"/>
              <w:bottom w:val="nil"/>
              <w:right w:val="nil"/>
            </w:tcBorders>
            <w:shd w:val="clear" w:color="auto" w:fill="auto"/>
            <w:noWrap/>
            <w:vAlign w:val="bottom"/>
            <w:hideMark/>
          </w:tcPr>
          <w:p w14:paraId="56950F3D"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0.03</w:t>
            </w:r>
          </w:p>
        </w:tc>
        <w:tc>
          <w:tcPr>
            <w:tcW w:w="733" w:type="pct"/>
            <w:tcBorders>
              <w:top w:val="nil"/>
              <w:left w:val="nil"/>
              <w:bottom w:val="nil"/>
              <w:right w:val="nil"/>
            </w:tcBorders>
            <w:shd w:val="clear" w:color="auto" w:fill="auto"/>
            <w:noWrap/>
            <w:vAlign w:val="bottom"/>
            <w:hideMark/>
          </w:tcPr>
          <w:p w14:paraId="2F7670B3"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25E89616" w14:textId="77777777" w:rsidTr="00635DDE">
        <w:trPr>
          <w:trHeight w:val="300"/>
        </w:trPr>
        <w:tc>
          <w:tcPr>
            <w:tcW w:w="2067" w:type="pct"/>
            <w:tcBorders>
              <w:top w:val="nil"/>
              <w:left w:val="nil"/>
              <w:bottom w:val="nil"/>
              <w:right w:val="nil"/>
            </w:tcBorders>
            <w:shd w:val="clear" w:color="auto" w:fill="auto"/>
            <w:noWrap/>
            <w:vAlign w:val="bottom"/>
            <w:hideMark/>
          </w:tcPr>
          <w:p w14:paraId="21269E50"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dependent</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knot</w:t>
            </w:r>
            <w:proofErr w:type="spellEnd"/>
            <w:r w:rsidRPr="000D0558">
              <w:rPr>
                <w:rFonts w:ascii="Times New Roman" w:eastAsia="Times New Roman" w:hAnsi="Times New Roman" w:cs="Times New Roman"/>
                <w:color w:val="000000" w:themeColor="text1"/>
                <w:sz w:val="22"/>
                <w:szCs w:val="22"/>
                <w:lang w:val="es-CL" w:eastAsia="es-CL"/>
              </w:rPr>
              <w:t xml:space="preserve"> 5</w:t>
            </w:r>
          </w:p>
        </w:tc>
        <w:tc>
          <w:tcPr>
            <w:tcW w:w="733" w:type="pct"/>
            <w:tcBorders>
              <w:top w:val="nil"/>
              <w:left w:val="nil"/>
              <w:bottom w:val="nil"/>
              <w:right w:val="nil"/>
            </w:tcBorders>
            <w:shd w:val="clear" w:color="auto" w:fill="auto"/>
            <w:noWrap/>
            <w:vAlign w:val="bottom"/>
            <w:hideMark/>
          </w:tcPr>
          <w:p w14:paraId="61942FDD"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0.01</w:t>
            </w:r>
          </w:p>
        </w:tc>
        <w:tc>
          <w:tcPr>
            <w:tcW w:w="733" w:type="pct"/>
            <w:tcBorders>
              <w:top w:val="nil"/>
              <w:left w:val="nil"/>
              <w:bottom w:val="nil"/>
              <w:right w:val="nil"/>
            </w:tcBorders>
            <w:shd w:val="clear" w:color="auto" w:fill="auto"/>
            <w:noWrap/>
            <w:vAlign w:val="bottom"/>
            <w:hideMark/>
          </w:tcPr>
          <w:p w14:paraId="0CFD1219"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0.01</w:t>
            </w:r>
          </w:p>
        </w:tc>
        <w:tc>
          <w:tcPr>
            <w:tcW w:w="733" w:type="pct"/>
            <w:tcBorders>
              <w:top w:val="nil"/>
              <w:left w:val="nil"/>
              <w:bottom w:val="nil"/>
              <w:right w:val="nil"/>
            </w:tcBorders>
            <w:shd w:val="clear" w:color="auto" w:fill="auto"/>
            <w:noWrap/>
            <w:vAlign w:val="bottom"/>
            <w:hideMark/>
          </w:tcPr>
          <w:p w14:paraId="63ABF045"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0.02</w:t>
            </w:r>
          </w:p>
        </w:tc>
        <w:tc>
          <w:tcPr>
            <w:tcW w:w="733" w:type="pct"/>
            <w:tcBorders>
              <w:top w:val="nil"/>
              <w:left w:val="nil"/>
              <w:bottom w:val="nil"/>
              <w:right w:val="nil"/>
            </w:tcBorders>
            <w:shd w:val="clear" w:color="auto" w:fill="auto"/>
            <w:noWrap/>
            <w:vAlign w:val="bottom"/>
            <w:hideMark/>
          </w:tcPr>
          <w:p w14:paraId="562D60D4"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3D810B84" w14:textId="77777777" w:rsidTr="00635DDE">
        <w:trPr>
          <w:trHeight w:val="300"/>
        </w:trPr>
        <w:tc>
          <w:tcPr>
            <w:tcW w:w="2067" w:type="pct"/>
            <w:tcBorders>
              <w:top w:val="nil"/>
              <w:left w:val="nil"/>
              <w:bottom w:val="nil"/>
              <w:right w:val="nil"/>
            </w:tcBorders>
            <w:shd w:val="clear" w:color="auto" w:fill="auto"/>
            <w:noWrap/>
            <w:vAlign w:val="bottom"/>
            <w:hideMark/>
          </w:tcPr>
          <w:p w14:paraId="66D28123"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dependent</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knot</w:t>
            </w:r>
            <w:proofErr w:type="spellEnd"/>
            <w:r w:rsidRPr="000D0558">
              <w:rPr>
                <w:rFonts w:ascii="Times New Roman" w:eastAsia="Times New Roman" w:hAnsi="Times New Roman" w:cs="Times New Roman"/>
                <w:color w:val="000000" w:themeColor="text1"/>
                <w:sz w:val="22"/>
                <w:szCs w:val="22"/>
                <w:lang w:val="es-CL" w:eastAsia="es-CL"/>
              </w:rPr>
              <w:t xml:space="preserve"> 6</w:t>
            </w:r>
          </w:p>
        </w:tc>
        <w:tc>
          <w:tcPr>
            <w:tcW w:w="733" w:type="pct"/>
            <w:tcBorders>
              <w:top w:val="nil"/>
              <w:left w:val="nil"/>
              <w:bottom w:val="nil"/>
              <w:right w:val="nil"/>
            </w:tcBorders>
            <w:shd w:val="clear" w:color="auto" w:fill="auto"/>
            <w:noWrap/>
            <w:vAlign w:val="bottom"/>
            <w:hideMark/>
          </w:tcPr>
          <w:p w14:paraId="34B10FEE"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0.01</w:t>
            </w:r>
          </w:p>
        </w:tc>
        <w:tc>
          <w:tcPr>
            <w:tcW w:w="733" w:type="pct"/>
            <w:tcBorders>
              <w:top w:val="nil"/>
              <w:left w:val="nil"/>
              <w:bottom w:val="nil"/>
              <w:right w:val="nil"/>
            </w:tcBorders>
            <w:shd w:val="clear" w:color="auto" w:fill="auto"/>
            <w:noWrap/>
            <w:vAlign w:val="bottom"/>
            <w:hideMark/>
          </w:tcPr>
          <w:p w14:paraId="07BCECBD"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0.01</w:t>
            </w:r>
          </w:p>
        </w:tc>
        <w:tc>
          <w:tcPr>
            <w:tcW w:w="733" w:type="pct"/>
            <w:tcBorders>
              <w:top w:val="nil"/>
              <w:left w:val="nil"/>
              <w:bottom w:val="nil"/>
              <w:right w:val="nil"/>
            </w:tcBorders>
            <w:shd w:val="clear" w:color="auto" w:fill="auto"/>
            <w:noWrap/>
            <w:vAlign w:val="bottom"/>
            <w:hideMark/>
          </w:tcPr>
          <w:p w14:paraId="75D2C8E0"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0.01</w:t>
            </w:r>
          </w:p>
        </w:tc>
        <w:tc>
          <w:tcPr>
            <w:tcW w:w="733" w:type="pct"/>
            <w:tcBorders>
              <w:top w:val="nil"/>
              <w:left w:val="nil"/>
              <w:bottom w:val="nil"/>
              <w:right w:val="nil"/>
            </w:tcBorders>
            <w:shd w:val="clear" w:color="auto" w:fill="auto"/>
            <w:noWrap/>
            <w:vAlign w:val="bottom"/>
            <w:hideMark/>
          </w:tcPr>
          <w:p w14:paraId="32713EC0"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34D97264" w14:textId="77777777" w:rsidTr="00635DDE">
        <w:trPr>
          <w:trHeight w:val="300"/>
        </w:trPr>
        <w:tc>
          <w:tcPr>
            <w:tcW w:w="2067" w:type="pct"/>
            <w:tcBorders>
              <w:top w:val="nil"/>
              <w:left w:val="nil"/>
              <w:bottom w:val="nil"/>
              <w:right w:val="nil"/>
            </w:tcBorders>
            <w:shd w:val="clear" w:color="auto" w:fill="auto"/>
            <w:noWrap/>
            <w:vAlign w:val="bottom"/>
            <w:hideMark/>
          </w:tcPr>
          <w:p w14:paraId="40013775"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dependent</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Early</w:t>
            </w:r>
            <w:proofErr w:type="spellEnd"/>
            <w:r w:rsidRPr="000D0558">
              <w:rPr>
                <w:rFonts w:ascii="Times New Roman" w:eastAsia="Times New Roman" w:hAnsi="Times New Roman" w:cs="Times New Roman"/>
                <w:color w:val="000000" w:themeColor="text1"/>
                <w:sz w:val="22"/>
                <w:szCs w:val="22"/>
                <w:lang w:val="es-CL" w:eastAsia="es-CL"/>
              </w:rPr>
              <w:t xml:space="preserve"> </w:t>
            </w:r>
            <w:proofErr w:type="spellStart"/>
            <w:r w:rsidRPr="000D0558">
              <w:rPr>
                <w:rFonts w:ascii="Times New Roman" w:eastAsia="Times New Roman" w:hAnsi="Times New Roman" w:cs="Times New Roman"/>
                <w:color w:val="000000" w:themeColor="text1"/>
                <w:sz w:val="22"/>
                <w:szCs w:val="22"/>
                <w:lang w:val="es-CL" w:eastAsia="es-CL"/>
              </w:rPr>
              <w:t>discharge</w:t>
            </w:r>
            <w:proofErr w:type="spellEnd"/>
          </w:p>
        </w:tc>
        <w:tc>
          <w:tcPr>
            <w:tcW w:w="733" w:type="pct"/>
            <w:tcBorders>
              <w:top w:val="nil"/>
              <w:left w:val="nil"/>
              <w:bottom w:val="nil"/>
              <w:right w:val="nil"/>
            </w:tcBorders>
            <w:shd w:val="clear" w:color="auto" w:fill="auto"/>
            <w:noWrap/>
            <w:vAlign w:val="bottom"/>
            <w:hideMark/>
          </w:tcPr>
          <w:p w14:paraId="09B96BBC"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-0.11</w:t>
            </w:r>
          </w:p>
        </w:tc>
        <w:tc>
          <w:tcPr>
            <w:tcW w:w="733" w:type="pct"/>
            <w:tcBorders>
              <w:top w:val="nil"/>
              <w:left w:val="nil"/>
              <w:bottom w:val="nil"/>
              <w:right w:val="nil"/>
            </w:tcBorders>
            <w:shd w:val="clear" w:color="auto" w:fill="auto"/>
            <w:noWrap/>
            <w:vAlign w:val="bottom"/>
            <w:hideMark/>
          </w:tcPr>
          <w:p w14:paraId="2966B1D0"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-0.17</w:t>
            </w:r>
          </w:p>
        </w:tc>
        <w:tc>
          <w:tcPr>
            <w:tcW w:w="733" w:type="pct"/>
            <w:tcBorders>
              <w:top w:val="nil"/>
              <w:left w:val="nil"/>
              <w:bottom w:val="nil"/>
              <w:right w:val="nil"/>
            </w:tcBorders>
            <w:shd w:val="clear" w:color="auto" w:fill="auto"/>
            <w:noWrap/>
            <w:vAlign w:val="bottom"/>
            <w:hideMark/>
          </w:tcPr>
          <w:p w14:paraId="63C039F9"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-0.05</w:t>
            </w:r>
          </w:p>
        </w:tc>
        <w:tc>
          <w:tcPr>
            <w:tcW w:w="733" w:type="pct"/>
            <w:tcBorders>
              <w:top w:val="nil"/>
              <w:left w:val="nil"/>
              <w:bottom w:val="nil"/>
              <w:right w:val="nil"/>
            </w:tcBorders>
            <w:shd w:val="clear" w:color="auto" w:fill="auto"/>
            <w:noWrap/>
            <w:vAlign w:val="bottom"/>
            <w:hideMark/>
          </w:tcPr>
          <w:p w14:paraId="607CF540"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&lt;0.001</w:t>
            </w:r>
          </w:p>
        </w:tc>
      </w:tr>
      <w:tr w:rsidR="000D0558" w:rsidRPr="000D0558" w14:paraId="0807DD1D" w14:textId="77777777" w:rsidTr="00635DDE">
        <w:trPr>
          <w:trHeight w:val="300"/>
        </w:trPr>
        <w:tc>
          <w:tcPr>
            <w:tcW w:w="2067" w:type="pct"/>
            <w:tcBorders>
              <w:top w:val="nil"/>
              <w:left w:val="nil"/>
              <w:bottom w:val="single" w:sz="4" w:space="0" w:color="auto"/>
              <w:right w:val="nil"/>
            </w:tcBorders>
            <w:shd w:val="clear" w:color="auto" w:fill="auto"/>
            <w:noWrap/>
            <w:vAlign w:val="bottom"/>
            <w:hideMark/>
          </w:tcPr>
          <w:p w14:paraId="15062D83"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time-</w:t>
            </w:r>
            <w:proofErr w:type="spellStart"/>
            <w:r w:rsidRPr="000D0558">
              <w:rPr>
                <w:rFonts w:ascii="Times New Roman" w:eastAsia="Times New Roman" w:hAnsi="Times New Roman" w:cs="Times New Roman"/>
                <w:color w:val="000000" w:themeColor="text1"/>
                <w:sz w:val="22"/>
                <w:szCs w:val="22"/>
                <w:lang w:val="es-CL" w:eastAsia="es-CL"/>
              </w:rPr>
              <w:t>dependent</w:t>
            </w:r>
            <w:proofErr w:type="spellEnd"/>
            <w:r w:rsidRPr="000D0558">
              <w:rPr>
                <w:rFonts w:ascii="Times New Roman" w:eastAsia="Times New Roman" w:hAnsi="Times New Roman" w:cs="Times New Roman"/>
                <w:color w:val="000000" w:themeColor="text1"/>
                <w:sz w:val="22"/>
                <w:szCs w:val="22"/>
                <w:lang w:val="es-CL" w:eastAsia="es-CL"/>
              </w:rPr>
              <w:t xml:space="preserve">: Late </w:t>
            </w:r>
            <w:proofErr w:type="spellStart"/>
            <w:r w:rsidRPr="000D0558">
              <w:rPr>
                <w:rFonts w:ascii="Times New Roman" w:eastAsia="Times New Roman" w:hAnsi="Times New Roman" w:cs="Times New Roman"/>
                <w:color w:val="000000" w:themeColor="text1"/>
                <w:sz w:val="22"/>
                <w:szCs w:val="22"/>
                <w:lang w:val="es-CL" w:eastAsia="es-CL"/>
              </w:rPr>
              <w:t>discharge</w:t>
            </w:r>
            <w:proofErr w:type="spellEnd"/>
          </w:p>
        </w:tc>
        <w:tc>
          <w:tcPr>
            <w:tcW w:w="733" w:type="pct"/>
            <w:tcBorders>
              <w:top w:val="nil"/>
              <w:left w:val="nil"/>
              <w:bottom w:val="single" w:sz="4" w:space="0" w:color="auto"/>
              <w:right w:val="nil"/>
            </w:tcBorders>
            <w:shd w:val="clear" w:color="auto" w:fill="auto"/>
            <w:noWrap/>
            <w:vAlign w:val="bottom"/>
            <w:hideMark/>
          </w:tcPr>
          <w:p w14:paraId="290CC37F"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-0.08</w:t>
            </w:r>
          </w:p>
        </w:tc>
        <w:tc>
          <w:tcPr>
            <w:tcW w:w="733" w:type="pct"/>
            <w:tcBorders>
              <w:top w:val="nil"/>
              <w:left w:val="nil"/>
              <w:bottom w:val="single" w:sz="4" w:space="0" w:color="auto"/>
              <w:right w:val="nil"/>
            </w:tcBorders>
            <w:shd w:val="clear" w:color="auto" w:fill="auto"/>
            <w:noWrap/>
            <w:vAlign w:val="bottom"/>
            <w:hideMark/>
          </w:tcPr>
          <w:p w14:paraId="69B4AEDC"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-0.14</w:t>
            </w:r>
          </w:p>
        </w:tc>
        <w:tc>
          <w:tcPr>
            <w:tcW w:w="733" w:type="pct"/>
            <w:tcBorders>
              <w:top w:val="nil"/>
              <w:left w:val="nil"/>
              <w:bottom w:val="single" w:sz="4" w:space="0" w:color="auto"/>
              <w:right w:val="nil"/>
            </w:tcBorders>
            <w:shd w:val="clear" w:color="auto" w:fill="auto"/>
            <w:noWrap/>
            <w:vAlign w:val="bottom"/>
            <w:hideMark/>
          </w:tcPr>
          <w:p w14:paraId="53A511F3"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-0.03</w:t>
            </w:r>
          </w:p>
        </w:tc>
        <w:tc>
          <w:tcPr>
            <w:tcW w:w="733" w:type="pct"/>
            <w:tcBorders>
              <w:top w:val="nil"/>
              <w:left w:val="nil"/>
              <w:bottom w:val="single" w:sz="4" w:space="0" w:color="auto"/>
              <w:right w:val="nil"/>
            </w:tcBorders>
            <w:shd w:val="clear" w:color="auto" w:fill="auto"/>
            <w:noWrap/>
            <w:vAlign w:val="bottom"/>
            <w:hideMark/>
          </w:tcPr>
          <w:p w14:paraId="7EAE83EB" w14:textId="77777777" w:rsidR="00CF551D" w:rsidRPr="000D0558" w:rsidRDefault="00CF551D" w:rsidP="00250258">
            <w:pPr>
              <w:spacing w:after="0" w:line="240" w:lineRule="auto"/>
              <w:jc w:val="both"/>
              <w:rPr>
                <w:rFonts w:ascii="Times New Roman" w:eastAsia="Times New Roman" w:hAnsi="Times New Roman" w:cs="Times New Roman"/>
                <w:color w:val="000000" w:themeColor="text1"/>
                <w:sz w:val="22"/>
                <w:szCs w:val="22"/>
                <w:lang w:val="es-CL" w:eastAsia="es-CL"/>
              </w:rPr>
            </w:pPr>
            <w:r w:rsidRPr="000D0558">
              <w:rPr>
                <w:rFonts w:ascii="Times New Roman" w:eastAsia="Times New Roman" w:hAnsi="Times New Roman" w:cs="Times New Roman"/>
                <w:color w:val="000000" w:themeColor="text1"/>
                <w:sz w:val="22"/>
                <w:szCs w:val="22"/>
                <w:lang w:val="es-CL" w:eastAsia="es-CL"/>
              </w:rPr>
              <w:t>0.004</w:t>
            </w:r>
          </w:p>
        </w:tc>
      </w:tr>
    </w:tbl>
    <w:p w14:paraId="39B19879" w14:textId="43B49079" w:rsidR="003B73DD" w:rsidRPr="000D0558" w:rsidRDefault="00BE4902" w:rsidP="00250258">
      <w:pPr>
        <w:jc w:val="both"/>
        <w:rPr>
          <w:rFonts w:ascii="Times New Roman" w:hAnsi="Times New Roman" w:cs="Times New Roman"/>
          <w:color w:val="000000" w:themeColor="text1"/>
          <w:lang w:val="en-GB"/>
        </w:rPr>
      </w:pPr>
      <w:r w:rsidRPr="000D0558">
        <w:rPr>
          <w:rFonts w:ascii="Times New Roman" w:hAnsi="Times New Roman" w:cs="Times New Roman"/>
          <w:color w:val="000000" w:themeColor="text1"/>
          <w:lang w:val="en-GB"/>
        </w:rPr>
        <w:t xml:space="preserve">Note: knots represent </w:t>
      </w:r>
      <w:del w:id="57" w:author="Andrés González Santa Cruz" w:date="2023-07-31T11:10:00Z">
        <w:r w:rsidRPr="000D0558" w:rsidDel="00AD2A1F">
          <w:rPr>
            <w:rFonts w:ascii="Times New Roman" w:hAnsi="Times New Roman" w:cs="Times New Roman"/>
            <w:color w:val="000000" w:themeColor="text1"/>
            <w:lang w:val="en-GB"/>
          </w:rPr>
          <w:delText xml:space="preserve">knot </w:delText>
        </w:r>
      </w:del>
      <w:del w:id="58" w:author="Andrés González Santa Cruz" w:date="2023-07-31T11:11:00Z">
        <w:r w:rsidRPr="000D0558" w:rsidDel="00AD2A1F">
          <w:rPr>
            <w:rFonts w:ascii="Times New Roman" w:hAnsi="Times New Roman" w:cs="Times New Roman"/>
            <w:color w:val="000000" w:themeColor="text1"/>
            <w:lang w:val="en-GB"/>
          </w:rPr>
          <w:delText xml:space="preserve">areas </w:delText>
        </w:r>
      </w:del>
      <w:ins w:id="59" w:author="Andrés González Santa Cruz" w:date="2023-07-31T11:11:00Z">
        <w:r w:rsidR="00AD2A1F">
          <w:rPr>
            <w:rFonts w:ascii="Times New Roman" w:hAnsi="Times New Roman" w:cs="Times New Roman"/>
            <w:color w:val="000000" w:themeColor="text1"/>
            <w:lang w:val="en-GB"/>
          </w:rPr>
          <w:t xml:space="preserve">time frames </w:t>
        </w:r>
      </w:ins>
      <w:ins w:id="60" w:author="Andrés González Santa Cruz" w:date="2023-07-31T11:10:00Z">
        <w:r w:rsidR="00AD2A1F">
          <w:rPr>
            <w:rFonts w:ascii="Times New Roman" w:hAnsi="Times New Roman" w:cs="Times New Roman"/>
            <w:color w:val="000000" w:themeColor="text1"/>
            <w:lang w:val="en-GB"/>
          </w:rPr>
          <w:t xml:space="preserve">covered until reaching each knot </w:t>
        </w:r>
      </w:ins>
      <w:r w:rsidRPr="000D0558">
        <w:rPr>
          <w:rFonts w:ascii="Times New Roman" w:hAnsi="Times New Roman" w:cs="Times New Roman"/>
          <w:color w:val="000000" w:themeColor="text1"/>
          <w:lang w:val="en-GB"/>
        </w:rPr>
        <w:t>(knot</w:t>
      </w:r>
      <w:del w:id="61" w:author="Andrés González Santa Cruz" w:date="2023-07-31T11:10:00Z">
        <w:r w:rsidRPr="000D0558" w:rsidDel="00AD2A1F">
          <w:rPr>
            <w:rFonts w:ascii="Times New Roman" w:hAnsi="Times New Roman" w:cs="Times New Roman"/>
            <w:color w:val="000000" w:themeColor="text1"/>
            <w:lang w:val="en-GB"/>
          </w:rPr>
          <w:delText>s</w:delText>
        </w:r>
      </w:del>
      <w:ins w:id="62" w:author="Andrés González Santa Cruz" w:date="2023-07-31T11:10:00Z">
        <w:r w:rsidR="00AD2A1F">
          <w:rPr>
            <w:rFonts w:ascii="Times New Roman" w:hAnsi="Times New Roman" w:cs="Times New Roman"/>
            <w:color w:val="000000" w:themeColor="text1"/>
            <w:lang w:val="en-GB"/>
          </w:rPr>
          <w:t>#</w:t>
        </w:r>
      </w:ins>
      <w:r w:rsidRPr="000D0558">
        <w:rPr>
          <w:rFonts w:ascii="Times New Roman" w:hAnsi="Times New Roman" w:cs="Times New Roman"/>
          <w:color w:val="000000" w:themeColor="text1"/>
          <w:lang w:val="en-GB"/>
        </w:rPr>
        <w:t xml:space="preserve"> +1).</w:t>
      </w:r>
    </w:p>
    <w:p w14:paraId="07570814" w14:textId="1946B9D3" w:rsidR="00BE4902" w:rsidRPr="000D0558" w:rsidRDefault="00BE4902" w:rsidP="00250258">
      <w:pPr>
        <w:jc w:val="both"/>
        <w:rPr>
          <w:rFonts w:ascii="Times New Roman" w:hAnsi="Times New Roman" w:cs="Times New Roman"/>
          <w:color w:val="000000" w:themeColor="text1"/>
          <w:lang w:val="en-GB"/>
        </w:rPr>
      </w:pPr>
      <w:r w:rsidRPr="000D0558">
        <w:rPr>
          <w:rFonts w:ascii="Times New Roman" w:hAnsi="Times New Roman" w:cs="Times New Roman"/>
          <w:color w:val="000000" w:themeColor="text1"/>
          <w:lang w:val="en-GB"/>
        </w:rPr>
        <w:t xml:space="preserve">The model found an association of 1.99 (95% CI 1.79, 2.22) in </w:t>
      </w:r>
      <w:r w:rsidR="00CA4FF3" w:rsidRPr="000D0558">
        <w:rPr>
          <w:rFonts w:ascii="Times New Roman" w:hAnsi="Times New Roman" w:cs="Times New Roman"/>
          <w:color w:val="000000" w:themeColor="text1"/>
          <w:lang w:val="en-GB"/>
        </w:rPr>
        <w:t>e</w:t>
      </w:r>
      <w:r w:rsidRPr="000D0558">
        <w:rPr>
          <w:rFonts w:ascii="Times New Roman" w:hAnsi="Times New Roman" w:cs="Times New Roman"/>
          <w:color w:val="000000" w:themeColor="text1"/>
          <w:lang w:val="en-GB"/>
        </w:rPr>
        <w:t xml:space="preserve">arly dropout vs. completion, and 1.65 (95% CI 1.50, 1.81) in </w:t>
      </w:r>
      <w:r w:rsidR="00CA4FF3" w:rsidRPr="000D0558">
        <w:rPr>
          <w:rFonts w:ascii="Times New Roman" w:hAnsi="Times New Roman" w:cs="Times New Roman"/>
          <w:color w:val="000000" w:themeColor="text1"/>
          <w:lang w:val="en-GB"/>
        </w:rPr>
        <w:t>l</w:t>
      </w:r>
      <w:r w:rsidRPr="000D0558">
        <w:rPr>
          <w:rFonts w:ascii="Times New Roman" w:hAnsi="Times New Roman" w:cs="Times New Roman"/>
          <w:color w:val="000000" w:themeColor="text1"/>
          <w:lang w:val="en-GB"/>
        </w:rPr>
        <w:t xml:space="preserve">ate dropout vs. completion. Nevertheless, the shape seems to show a </w:t>
      </w:r>
      <w:r w:rsidR="00CA4FF3" w:rsidRPr="000D0558">
        <w:rPr>
          <w:rFonts w:ascii="Times New Roman" w:hAnsi="Times New Roman" w:cs="Times New Roman"/>
          <w:color w:val="000000" w:themeColor="text1"/>
          <w:lang w:val="en-GB"/>
        </w:rPr>
        <w:t>monotonic</w:t>
      </w:r>
      <w:r w:rsidRPr="000D0558">
        <w:rPr>
          <w:rFonts w:ascii="Times New Roman" w:hAnsi="Times New Roman" w:cs="Times New Roman"/>
          <w:color w:val="000000" w:themeColor="text1"/>
          <w:lang w:val="en-GB"/>
        </w:rPr>
        <w:t xml:space="preserve"> association of </w:t>
      </w:r>
      <w:r w:rsidR="00CA4FF3" w:rsidRPr="000D0558">
        <w:rPr>
          <w:rFonts w:ascii="Times New Roman" w:hAnsi="Times New Roman" w:cs="Times New Roman"/>
          <w:color w:val="000000" w:themeColor="text1"/>
          <w:lang w:val="en-GB"/>
        </w:rPr>
        <w:t>e</w:t>
      </w:r>
      <w:r w:rsidRPr="000D0558">
        <w:rPr>
          <w:rFonts w:ascii="Times New Roman" w:hAnsi="Times New Roman" w:cs="Times New Roman"/>
          <w:color w:val="000000" w:themeColor="text1"/>
          <w:lang w:val="en-GB"/>
        </w:rPr>
        <w:t xml:space="preserve">arly and </w:t>
      </w:r>
      <w:r w:rsidR="00CA4FF3" w:rsidRPr="000D0558">
        <w:rPr>
          <w:rFonts w:ascii="Times New Roman" w:hAnsi="Times New Roman" w:cs="Times New Roman"/>
          <w:color w:val="000000" w:themeColor="text1"/>
          <w:lang w:val="en-GB"/>
        </w:rPr>
        <w:t>l</w:t>
      </w:r>
      <w:r w:rsidRPr="000D0558">
        <w:rPr>
          <w:rFonts w:ascii="Times New Roman" w:hAnsi="Times New Roman" w:cs="Times New Roman"/>
          <w:color w:val="000000" w:themeColor="text1"/>
          <w:lang w:val="en-GB"/>
        </w:rPr>
        <w:t xml:space="preserve">ate discharge vs. treatment completion, in which the hazard ratio will likely </w:t>
      </w:r>
      <w:r w:rsidR="00CA4FF3" w:rsidRPr="000D0558">
        <w:rPr>
          <w:rFonts w:ascii="Times New Roman" w:hAnsi="Times New Roman" w:cs="Times New Roman"/>
          <w:color w:val="000000" w:themeColor="text1"/>
          <w:lang w:val="en-GB"/>
        </w:rPr>
        <w:t xml:space="preserve">decrease </w:t>
      </w:r>
      <w:r w:rsidRPr="000D0558">
        <w:rPr>
          <w:rFonts w:ascii="Times New Roman" w:hAnsi="Times New Roman" w:cs="Times New Roman"/>
          <w:color w:val="000000" w:themeColor="text1"/>
          <w:lang w:val="en-GB"/>
        </w:rPr>
        <w:t xml:space="preserve">over time (See </w:t>
      </w:r>
      <w:r w:rsidR="00436619" w:rsidRPr="000D0558">
        <w:rPr>
          <w:rFonts w:ascii="Times New Roman" w:hAnsi="Times New Roman" w:cs="Times New Roman"/>
          <w:color w:val="000000" w:themeColor="text1"/>
        </w:rPr>
        <w:t xml:space="preserve">Supplementary Table </w:t>
      </w:r>
      <w:r w:rsidR="00436619" w:rsidRPr="000D0558">
        <w:rPr>
          <w:rFonts w:ascii="Times New Roman" w:hAnsi="Times New Roman" w:cs="Times New Roman"/>
          <w:color w:val="000000" w:themeColor="text1"/>
        </w:rPr>
        <w:fldChar w:fldCharType="begin"/>
      </w:r>
      <w:r w:rsidR="00436619" w:rsidRPr="000D0558">
        <w:rPr>
          <w:rFonts w:ascii="Times New Roman" w:hAnsi="Times New Roman" w:cs="Times New Roman"/>
          <w:color w:val="000000" w:themeColor="text1"/>
        </w:rPr>
        <w:instrText xml:space="preserve"> SEQ Supplementary_Table \* ARABIC </w:instrText>
      </w:r>
      <w:r w:rsidR="00436619" w:rsidRPr="000D0558">
        <w:rPr>
          <w:rFonts w:ascii="Times New Roman" w:hAnsi="Times New Roman" w:cs="Times New Roman"/>
          <w:color w:val="000000" w:themeColor="text1"/>
        </w:rPr>
        <w:fldChar w:fldCharType="separate"/>
      </w:r>
      <w:r w:rsidR="00436619" w:rsidRPr="000D0558">
        <w:rPr>
          <w:rFonts w:ascii="Times New Roman" w:hAnsi="Times New Roman" w:cs="Times New Roman"/>
          <w:noProof/>
          <w:color w:val="000000" w:themeColor="text1"/>
        </w:rPr>
        <w:t>5</w:t>
      </w:r>
      <w:r w:rsidR="00436619" w:rsidRPr="000D0558">
        <w:rPr>
          <w:rFonts w:ascii="Times New Roman" w:hAnsi="Times New Roman" w:cs="Times New Roman"/>
          <w:color w:val="000000" w:themeColor="text1"/>
        </w:rPr>
        <w:fldChar w:fldCharType="end"/>
      </w:r>
      <w:r w:rsidRPr="000D0558">
        <w:rPr>
          <w:rFonts w:ascii="Times New Roman" w:hAnsi="Times New Roman" w:cs="Times New Roman"/>
          <w:color w:val="000000" w:themeColor="text1"/>
          <w:lang w:val="en-GB"/>
        </w:rPr>
        <w:t>).</w:t>
      </w:r>
    </w:p>
    <w:p w14:paraId="5D78E1E8" w14:textId="017F72A7" w:rsidR="003102F7" w:rsidRPr="000D0558" w:rsidRDefault="003102F7" w:rsidP="00250258">
      <w:pPr>
        <w:jc w:val="both"/>
        <w:rPr>
          <w:rFonts w:ascii="Times New Roman" w:hAnsi="Times New Roman" w:cs="Times New Roman"/>
          <w:color w:val="000000" w:themeColor="text1"/>
        </w:rPr>
      </w:pPr>
      <w:r w:rsidRPr="000D0558">
        <w:rPr>
          <w:rFonts w:ascii="Times New Roman" w:hAnsi="Times New Roman" w:cs="Times New Roman"/>
          <w:color w:val="000000" w:themeColor="text1"/>
        </w:rPr>
        <w:br w:type="page"/>
      </w:r>
    </w:p>
    <w:p w14:paraId="1CB9C87C" w14:textId="77777777" w:rsidR="000D2A62" w:rsidRPr="000D0558" w:rsidRDefault="003102F7" w:rsidP="00250258">
      <w:pPr>
        <w:pStyle w:val="Ttulo3"/>
        <w:spacing w:line="276" w:lineRule="auto"/>
        <w:jc w:val="both"/>
        <w:rPr>
          <w:rFonts w:ascii="Times New Roman" w:hAnsi="Times New Roman" w:cs="Times New Roman"/>
          <w:color w:val="000000" w:themeColor="text1"/>
          <w:lang w:val="en-GB"/>
        </w:rPr>
      </w:pPr>
      <w:r w:rsidRPr="000D0558">
        <w:rPr>
          <w:rFonts w:ascii="Times New Roman" w:hAnsi="Times New Roman" w:cs="Times New Roman"/>
          <w:color w:val="000000" w:themeColor="text1"/>
          <w:lang w:val="en-GB"/>
        </w:rPr>
        <w:lastRenderedPageBreak/>
        <w:t xml:space="preserve">Section 3. </w:t>
      </w:r>
      <w:r w:rsidR="000D2A62" w:rsidRPr="000D0558">
        <w:rPr>
          <w:rFonts w:ascii="Times New Roman" w:hAnsi="Times New Roman" w:cs="Times New Roman"/>
          <w:color w:val="000000" w:themeColor="text1"/>
          <w:lang w:val="en-GB"/>
        </w:rPr>
        <w:t>Sensitivity analysis</w:t>
      </w:r>
    </w:p>
    <w:p w14:paraId="25180B1F" w14:textId="466FB887" w:rsidR="000F6665" w:rsidRPr="000D0558" w:rsidRDefault="000F6665" w:rsidP="000F6665">
      <w:pPr>
        <w:spacing w:after="0" w:line="240" w:lineRule="auto"/>
        <w:jc w:val="both"/>
        <w:rPr>
          <w:rFonts w:ascii="Times New Roman" w:eastAsia="Times New Roman" w:hAnsi="Times New Roman" w:cs="Times New Roman"/>
          <w:color w:val="000000" w:themeColor="text1"/>
          <w:lang w:val="en-GB" w:eastAsia="es-CL"/>
        </w:rPr>
      </w:pPr>
      <w:r w:rsidRPr="000D0558">
        <w:rPr>
          <w:rFonts w:ascii="Times New Roman" w:eastAsia="Times New Roman" w:hAnsi="Times New Roman" w:cs="Times New Roman"/>
          <w:color w:val="000000" w:themeColor="text1"/>
          <w:lang w:val="en-GB" w:eastAsia="es-CL"/>
        </w:rPr>
        <w:t xml:space="preserve">We divided this section into </w:t>
      </w:r>
      <w:r w:rsidR="00523EFA" w:rsidRPr="000D0558">
        <w:rPr>
          <w:rFonts w:ascii="Times New Roman" w:eastAsia="Times New Roman" w:hAnsi="Times New Roman" w:cs="Times New Roman"/>
          <w:color w:val="000000" w:themeColor="text1"/>
          <w:lang w:val="en-GB" w:eastAsia="es-CL"/>
        </w:rPr>
        <w:t xml:space="preserve">the </w:t>
      </w:r>
      <w:r w:rsidRPr="000D0558">
        <w:rPr>
          <w:rFonts w:ascii="Times New Roman" w:eastAsia="Times New Roman" w:hAnsi="Times New Roman" w:cs="Times New Roman"/>
          <w:color w:val="000000" w:themeColor="text1"/>
          <w:lang w:val="en-GB" w:eastAsia="es-CL"/>
        </w:rPr>
        <w:t xml:space="preserve">analysis of missing data and </w:t>
      </w:r>
      <w:r w:rsidR="00523EFA" w:rsidRPr="000D0558">
        <w:rPr>
          <w:rFonts w:ascii="Times New Roman" w:eastAsia="Times New Roman" w:hAnsi="Times New Roman" w:cs="Times New Roman"/>
          <w:color w:val="000000" w:themeColor="text1"/>
          <w:lang w:val="en-GB" w:eastAsia="es-CL"/>
        </w:rPr>
        <w:t>the original and extended Cox model</w:t>
      </w:r>
      <w:r w:rsidRPr="000D0558">
        <w:rPr>
          <w:rFonts w:ascii="Times New Roman" w:eastAsia="Times New Roman" w:hAnsi="Times New Roman" w:cs="Times New Roman"/>
          <w:color w:val="000000" w:themeColor="text1"/>
          <w:lang w:val="en-GB" w:eastAsia="es-CL"/>
        </w:rPr>
        <w:t>.</w:t>
      </w:r>
    </w:p>
    <w:p w14:paraId="48D817DB" w14:textId="77777777" w:rsidR="000F6665" w:rsidRPr="000D0558" w:rsidRDefault="000F6665" w:rsidP="00EF5639">
      <w:pPr>
        <w:rPr>
          <w:rFonts w:ascii="Times New Roman" w:hAnsi="Times New Roman" w:cs="Times New Roman"/>
          <w:color w:val="000000" w:themeColor="text1"/>
          <w:lang w:val="en-GB"/>
        </w:rPr>
      </w:pPr>
    </w:p>
    <w:p w14:paraId="115E1D54" w14:textId="2D08C8CD" w:rsidR="003102F7" w:rsidRPr="000D0558" w:rsidRDefault="00E81D45" w:rsidP="00EF5639">
      <w:pPr>
        <w:pStyle w:val="Prrafodelista"/>
        <w:numPr>
          <w:ilvl w:val="0"/>
          <w:numId w:val="10"/>
        </w:numPr>
        <w:spacing w:after="0" w:line="240" w:lineRule="auto"/>
        <w:jc w:val="both"/>
        <w:rPr>
          <w:rFonts w:ascii="Times New Roman" w:hAnsi="Times New Roman" w:cs="Times New Roman"/>
          <w:b/>
          <w:bCs/>
          <w:color w:val="000000" w:themeColor="text1"/>
          <w:lang w:val="en-GB"/>
        </w:rPr>
      </w:pPr>
      <w:r w:rsidRPr="000D0558">
        <w:rPr>
          <w:rFonts w:ascii="Times New Roman" w:hAnsi="Times New Roman" w:cs="Times New Roman"/>
          <w:b/>
          <w:bCs/>
          <w:color w:val="000000" w:themeColor="text1"/>
          <w:lang w:val="en-GB"/>
        </w:rPr>
        <w:t xml:space="preserve">Analysis of missing data: </w:t>
      </w:r>
      <w:r w:rsidR="00890CB4" w:rsidRPr="000D0558">
        <w:rPr>
          <w:rFonts w:ascii="Times New Roman" w:hAnsi="Times New Roman" w:cs="Times New Roman"/>
          <w:b/>
          <w:bCs/>
          <w:color w:val="000000" w:themeColor="text1"/>
          <w:lang w:val="en-GB"/>
        </w:rPr>
        <w:t>Alternative analysis with complete cases &amp; imputing comorbidities in study</w:t>
      </w:r>
    </w:p>
    <w:p w14:paraId="40820DD8" w14:textId="77777777" w:rsidR="00D61E76" w:rsidRPr="000D0558" w:rsidRDefault="00D61E76" w:rsidP="00D61E76">
      <w:pPr>
        <w:ind w:firstLine="360"/>
        <w:jc w:val="both"/>
        <w:rPr>
          <w:rFonts w:ascii="Times New Roman" w:hAnsi="Times New Roman" w:cs="Times New Roman"/>
          <w:color w:val="000000" w:themeColor="text1"/>
          <w:lang w:val="en-GB"/>
        </w:rPr>
      </w:pPr>
    </w:p>
    <w:p w14:paraId="1A7063FF" w14:textId="77BB6A17" w:rsidR="00D509AF" w:rsidRPr="000D0558" w:rsidRDefault="00D509AF" w:rsidP="00250258">
      <w:pPr>
        <w:jc w:val="both"/>
        <w:rPr>
          <w:rFonts w:ascii="Times New Roman" w:hAnsi="Times New Roman" w:cs="Times New Roman"/>
          <w:color w:val="000000" w:themeColor="text1"/>
          <w:lang w:val="en-GB"/>
        </w:rPr>
      </w:pPr>
      <w:r w:rsidRPr="000D0558">
        <w:rPr>
          <w:rFonts w:ascii="Times New Roman" w:hAnsi="Times New Roman" w:cs="Times New Roman"/>
          <w:color w:val="000000" w:themeColor="text1"/>
          <w:lang w:val="en-GB"/>
        </w:rPr>
        <w:t>We tested the sensitivity of our results to missing data bias, so we compared two models with the main analysis: (</w:t>
      </w:r>
      <w:proofErr w:type="spellStart"/>
      <w:r w:rsidRPr="000D0558">
        <w:rPr>
          <w:rFonts w:ascii="Times New Roman" w:hAnsi="Times New Roman" w:cs="Times New Roman"/>
          <w:color w:val="000000" w:themeColor="text1"/>
          <w:lang w:val="en-GB"/>
        </w:rPr>
        <w:t>i</w:t>
      </w:r>
      <w:proofErr w:type="spellEnd"/>
      <w:r w:rsidRPr="000D0558">
        <w:rPr>
          <w:rFonts w:ascii="Times New Roman" w:hAnsi="Times New Roman" w:cs="Times New Roman"/>
          <w:color w:val="000000" w:themeColor="text1"/>
          <w:lang w:val="en-GB"/>
        </w:rPr>
        <w:t xml:space="preserve">) using complete cases (no imputation) and (ii) imputing missing data with unknown (under study) </w:t>
      </w:r>
      <w:r w:rsidR="00DB246D" w:rsidRPr="000D0558">
        <w:rPr>
          <w:rFonts w:ascii="Times New Roman" w:hAnsi="Times New Roman" w:cs="Times New Roman"/>
          <w:color w:val="000000" w:themeColor="text1"/>
          <w:lang w:val="en-GB"/>
        </w:rPr>
        <w:t xml:space="preserve">severe </w:t>
      </w:r>
      <w:r w:rsidRPr="000D0558">
        <w:rPr>
          <w:rFonts w:ascii="Times New Roman" w:hAnsi="Times New Roman" w:cs="Times New Roman"/>
          <w:color w:val="000000" w:themeColor="text1"/>
          <w:highlight w:val="red"/>
          <w:lang w:val="en-GB"/>
        </w:rPr>
        <w:t>physical</w:t>
      </w:r>
      <w:r w:rsidRPr="000D0558">
        <w:rPr>
          <w:rFonts w:ascii="Times New Roman" w:hAnsi="Times New Roman" w:cs="Times New Roman"/>
          <w:color w:val="000000" w:themeColor="text1"/>
          <w:lang w:val="en-GB"/>
        </w:rPr>
        <w:t xml:space="preserve"> and psychiatric comorbidity given that we suspected informative missingness. The informative missingness presumption relies on the fact that we observed that in the case of the variable "Psychiatric Comorbidity (ICD-10)", the people with early dropout had much more unknown diagnoses (reaching 60.2%) than the groups that dropped out late (9.5%) and those who completed (1.8%). </w:t>
      </w:r>
      <w:r w:rsidR="00D44B00" w:rsidRPr="000D0558">
        <w:rPr>
          <w:rFonts w:ascii="Times New Roman" w:hAnsi="Times New Roman" w:cs="Times New Roman"/>
          <w:color w:val="000000" w:themeColor="text1"/>
          <w:highlight w:val="red"/>
          <w:lang w:val="en-GB"/>
        </w:rPr>
        <w:t xml:space="preserve">Something similar was observed for </w:t>
      </w:r>
      <w:r w:rsidR="00FD402B" w:rsidRPr="000D0558">
        <w:rPr>
          <w:rFonts w:ascii="Times New Roman" w:hAnsi="Times New Roman" w:cs="Times New Roman"/>
          <w:color w:val="000000" w:themeColor="text1"/>
          <w:highlight w:val="red"/>
          <w:lang w:val="en-GB"/>
        </w:rPr>
        <w:t>“Severe physical comorbidity”</w:t>
      </w:r>
      <w:r w:rsidR="00990BCC" w:rsidRPr="000D0558">
        <w:rPr>
          <w:rFonts w:ascii="Times New Roman" w:hAnsi="Times New Roman" w:cs="Times New Roman"/>
          <w:color w:val="000000" w:themeColor="text1"/>
          <w:highlight w:val="red"/>
          <w:lang w:val="en-GB"/>
        </w:rPr>
        <w:t xml:space="preserve">, despite the differences between groups </w:t>
      </w:r>
      <w:del w:id="63" w:author="Andrés González Santa Cruz" w:date="2023-07-31T11:11:00Z">
        <w:r w:rsidR="00990BCC" w:rsidRPr="000D0558" w:rsidDel="00AD2A1F">
          <w:rPr>
            <w:rFonts w:ascii="Times New Roman" w:hAnsi="Times New Roman" w:cs="Times New Roman"/>
            <w:color w:val="000000" w:themeColor="text1"/>
            <w:highlight w:val="red"/>
            <w:lang w:val="en-GB"/>
          </w:rPr>
          <w:delText xml:space="preserve">are </w:delText>
        </w:r>
      </w:del>
      <w:ins w:id="64" w:author="Andrés González Santa Cruz" w:date="2023-07-31T11:11:00Z">
        <w:r w:rsidR="00AD2A1F">
          <w:rPr>
            <w:rFonts w:ascii="Times New Roman" w:hAnsi="Times New Roman" w:cs="Times New Roman"/>
            <w:color w:val="000000" w:themeColor="text1"/>
            <w:highlight w:val="red"/>
            <w:lang w:val="en-GB"/>
          </w:rPr>
          <w:t>were</w:t>
        </w:r>
        <w:r w:rsidR="00AD2A1F" w:rsidRPr="000D0558">
          <w:rPr>
            <w:rFonts w:ascii="Times New Roman" w:hAnsi="Times New Roman" w:cs="Times New Roman"/>
            <w:color w:val="000000" w:themeColor="text1"/>
            <w:highlight w:val="red"/>
            <w:lang w:val="en-GB"/>
          </w:rPr>
          <w:t xml:space="preserve"> </w:t>
        </w:r>
        <w:r w:rsidR="00AD2A1F">
          <w:rPr>
            <w:rFonts w:ascii="Times New Roman" w:hAnsi="Times New Roman" w:cs="Times New Roman"/>
            <w:color w:val="000000" w:themeColor="text1"/>
            <w:highlight w:val="red"/>
            <w:lang w:val="en-GB"/>
          </w:rPr>
          <w:t xml:space="preserve">much </w:t>
        </w:r>
      </w:ins>
      <w:r w:rsidR="00990BCC" w:rsidRPr="000D0558">
        <w:rPr>
          <w:rFonts w:ascii="Times New Roman" w:hAnsi="Times New Roman" w:cs="Times New Roman"/>
          <w:color w:val="000000" w:themeColor="text1"/>
          <w:highlight w:val="red"/>
          <w:lang w:val="en-GB"/>
        </w:rPr>
        <w:t>narrower</w:t>
      </w:r>
      <w:ins w:id="65" w:author="Andrés González Santa Cruz" w:date="2023-07-31T11:11:00Z">
        <w:r w:rsidR="00AD2A1F">
          <w:rPr>
            <w:rFonts w:ascii="Times New Roman" w:hAnsi="Times New Roman" w:cs="Times New Roman"/>
            <w:color w:val="000000" w:themeColor="text1"/>
            <w:lang w:val="en-GB"/>
          </w:rPr>
          <w:t>, but it was plausible that the same mechanisms could exists</w:t>
        </w:r>
      </w:ins>
      <w:ins w:id="66" w:author="Andrés González Santa Cruz" w:date="2023-07-31T11:12:00Z">
        <w:r w:rsidR="00AD2A1F">
          <w:rPr>
            <w:rFonts w:ascii="Times New Roman" w:hAnsi="Times New Roman" w:cs="Times New Roman"/>
            <w:color w:val="000000" w:themeColor="text1"/>
            <w:lang w:val="en-GB"/>
          </w:rPr>
          <w:t xml:space="preserve"> (i.e., subject to the availability of a professional capable of diagnosing)</w:t>
        </w:r>
      </w:ins>
      <w:r w:rsidR="00990BCC" w:rsidRPr="000D0558">
        <w:rPr>
          <w:rFonts w:ascii="Times New Roman" w:hAnsi="Times New Roman" w:cs="Times New Roman"/>
          <w:color w:val="000000" w:themeColor="text1"/>
          <w:lang w:val="en-GB"/>
        </w:rPr>
        <w:t>.</w:t>
      </w:r>
      <w:del w:id="67" w:author="Andrés González Santa Cruz" w:date="2023-07-31T11:12:00Z">
        <w:r w:rsidR="00990BCC" w:rsidRPr="000D0558" w:rsidDel="00AD2A1F">
          <w:rPr>
            <w:rFonts w:ascii="Times New Roman" w:hAnsi="Times New Roman" w:cs="Times New Roman"/>
            <w:color w:val="000000" w:themeColor="text1"/>
            <w:lang w:val="en-GB"/>
          </w:rPr>
          <w:delText xml:space="preserve"> </w:delText>
        </w:r>
      </w:del>
    </w:p>
    <w:p w14:paraId="7167A888" w14:textId="55648AF3" w:rsidR="00936E54" w:rsidRPr="000D0558" w:rsidRDefault="00D61E76" w:rsidP="00250258">
      <w:pPr>
        <w:jc w:val="both"/>
        <w:rPr>
          <w:rFonts w:ascii="Times New Roman" w:hAnsi="Times New Roman" w:cs="Times New Roman"/>
          <w:color w:val="000000" w:themeColor="text1"/>
          <w:lang w:val="en-GB"/>
        </w:rPr>
      </w:pPr>
      <w:r w:rsidRPr="000D0558">
        <w:rPr>
          <w:rFonts w:ascii="Times New Roman" w:hAnsi="Times New Roman" w:cs="Times New Roman"/>
          <w:color w:val="000000" w:themeColor="text1"/>
          <w:lang w:val="en-GB"/>
        </w:rPr>
        <w:t>Thus, t</w:t>
      </w:r>
      <w:r w:rsidR="00936E54" w:rsidRPr="000D0558">
        <w:rPr>
          <w:rFonts w:ascii="Times New Roman" w:hAnsi="Times New Roman" w:cs="Times New Roman"/>
          <w:color w:val="000000" w:themeColor="text1"/>
          <w:lang w:val="en-GB"/>
        </w:rPr>
        <w:t xml:space="preserve">he imputation was carried out using chained random forests through the </w:t>
      </w:r>
      <w:proofErr w:type="spellStart"/>
      <w:r w:rsidR="00936E54" w:rsidRPr="000D0558">
        <w:rPr>
          <w:rFonts w:ascii="Times New Roman" w:hAnsi="Times New Roman" w:cs="Times New Roman"/>
          <w:color w:val="000000" w:themeColor="text1"/>
          <w:lang w:val="en-GB"/>
        </w:rPr>
        <w:t>missRanger</w:t>
      </w:r>
      <w:proofErr w:type="spellEnd"/>
      <w:r w:rsidR="00936E54" w:rsidRPr="000D0558">
        <w:rPr>
          <w:rFonts w:ascii="Times New Roman" w:hAnsi="Times New Roman" w:cs="Times New Roman"/>
          <w:color w:val="000000" w:themeColor="text1"/>
          <w:lang w:val="en-GB"/>
        </w:rPr>
        <w:t xml:space="preserve"> package. We used 200 trees, 3 candidate values of predictive matching (thus, avoiding unlikely numbers), with a maximum of 50 iterations per chaining steps.</w:t>
      </w:r>
      <w:r w:rsidR="00907B65" w:rsidRPr="000D0558">
        <w:rPr>
          <w:rFonts w:ascii="Times New Roman" w:hAnsi="Times New Roman" w:cs="Times New Roman"/>
          <w:color w:val="000000" w:themeColor="text1"/>
          <w:lang w:val="en-GB"/>
        </w:rPr>
        <w:t xml:space="preserve"> </w:t>
      </w:r>
      <w:r w:rsidR="00DE1F72" w:rsidRPr="000D0558">
        <w:rPr>
          <w:rFonts w:ascii="Times New Roman" w:hAnsi="Times New Roman" w:cs="Times New Roman"/>
          <w:color w:val="000000" w:themeColor="text1"/>
          <w:lang w:val="en-GB"/>
        </w:rPr>
        <w:fldChar w:fldCharType="begin">
          <w:fldData xml:space="preserve">PEVuZE5vdGU+PENpdGU+PEF1dGhvcj5XcmlnaHQ8L0F1dGhvcj48WWVhcj4yMDE3PC9ZZWFyPjxS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</w:fldData>
        </w:fldChar>
      </w:r>
      <w:r w:rsidR="00FC220E" w:rsidRPr="000D0558">
        <w:rPr>
          <w:rFonts w:ascii="Times New Roman" w:hAnsi="Times New Roman" w:cs="Times New Roman"/>
          <w:color w:val="000000" w:themeColor="text1"/>
          <w:lang w:val="en-GB"/>
        </w:rPr>
        <w:instrText xml:space="preserve"> ADDIN EN.CITE </w:instrText>
      </w:r>
      <w:r w:rsidR="00FC220E" w:rsidRPr="000D0558">
        <w:rPr>
          <w:rFonts w:ascii="Times New Roman" w:hAnsi="Times New Roman" w:cs="Times New Roman"/>
          <w:color w:val="000000" w:themeColor="text1"/>
          <w:lang w:val="en-GB"/>
        </w:rPr>
        <w:fldChar w:fldCharType="begin">
          <w:fldData xml:space="preserve">PEVuZE5vdGU+PENpdGU+PEF1dGhvcj5XcmlnaHQ8L0F1dGhvcj48WWVhcj4yMDE3PC9ZZWFyPjxS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</w:fldData>
        </w:fldChar>
      </w:r>
      <w:r w:rsidR="00FC220E" w:rsidRPr="000D0558">
        <w:rPr>
          <w:rFonts w:ascii="Times New Roman" w:hAnsi="Times New Roman" w:cs="Times New Roman"/>
          <w:color w:val="000000" w:themeColor="text1"/>
          <w:lang w:val="en-GB"/>
        </w:rPr>
        <w:instrText xml:space="preserve"> ADDIN EN.CITE.DATA </w:instrText>
      </w:r>
      <w:r w:rsidR="00FC220E" w:rsidRPr="000D0558">
        <w:rPr>
          <w:rFonts w:ascii="Times New Roman" w:hAnsi="Times New Roman" w:cs="Times New Roman"/>
          <w:color w:val="000000" w:themeColor="text1"/>
          <w:lang w:val="en-GB"/>
        </w:rPr>
      </w:r>
      <w:r w:rsidR="00FC220E" w:rsidRPr="000D0558">
        <w:rPr>
          <w:rFonts w:ascii="Times New Roman" w:hAnsi="Times New Roman" w:cs="Times New Roman"/>
          <w:color w:val="000000" w:themeColor="text1"/>
          <w:lang w:val="en-GB"/>
        </w:rPr>
        <w:fldChar w:fldCharType="end"/>
      </w:r>
      <w:r w:rsidR="00DE1F72" w:rsidRPr="000D0558">
        <w:rPr>
          <w:rFonts w:ascii="Times New Roman" w:hAnsi="Times New Roman" w:cs="Times New Roman"/>
          <w:color w:val="000000" w:themeColor="text1"/>
          <w:lang w:val="en-GB"/>
        </w:rPr>
      </w:r>
      <w:r w:rsidR="00DE1F72" w:rsidRPr="000D0558">
        <w:rPr>
          <w:rFonts w:ascii="Times New Roman" w:hAnsi="Times New Roman" w:cs="Times New Roman"/>
          <w:color w:val="000000" w:themeColor="text1"/>
          <w:lang w:val="en-GB"/>
        </w:rPr>
        <w:fldChar w:fldCharType="separate"/>
      </w:r>
      <w:r w:rsidR="00FC220E" w:rsidRPr="000D0558">
        <w:rPr>
          <w:rFonts w:ascii="Times New Roman" w:hAnsi="Times New Roman" w:cs="Times New Roman"/>
          <w:noProof/>
          <w:color w:val="000000" w:themeColor="text1"/>
          <w:lang w:val="en-GB"/>
        </w:rPr>
        <w:t>(3-5)</w:t>
      </w:r>
      <w:r w:rsidR="00DE1F72" w:rsidRPr="000D0558">
        <w:rPr>
          <w:rFonts w:ascii="Times New Roman" w:hAnsi="Times New Roman" w:cs="Times New Roman"/>
          <w:color w:val="000000" w:themeColor="text1"/>
          <w:lang w:val="en-GB"/>
        </w:rPr>
        <w:fldChar w:fldCharType="end"/>
      </w:r>
    </w:p>
    <w:p w14:paraId="237539CB" w14:textId="29F31389" w:rsidR="007C5EDA" w:rsidRPr="000D0558" w:rsidRDefault="00907B65" w:rsidP="00250258">
      <w:pPr>
        <w:jc w:val="both"/>
        <w:rPr>
          <w:rFonts w:ascii="Times New Roman" w:hAnsi="Times New Roman" w:cs="Times New Roman"/>
          <w:color w:val="000000" w:themeColor="text1"/>
          <w:lang w:val="en-GB"/>
        </w:rPr>
      </w:pPr>
      <w:r w:rsidRPr="000D0558">
        <w:rPr>
          <w:rFonts w:ascii="Times New Roman" w:hAnsi="Times New Roman" w:cs="Times New Roman"/>
          <w:color w:val="000000" w:themeColor="text1"/>
          <w:lang w:val="en-GB"/>
        </w:rPr>
        <w:t xml:space="preserve">After 5 iterations, we obtained </w:t>
      </w:r>
      <w:proofErr w:type="gramStart"/>
      <w:r w:rsidRPr="000D0558">
        <w:rPr>
          <w:rFonts w:ascii="Times New Roman" w:hAnsi="Times New Roman" w:cs="Times New Roman"/>
          <w:color w:val="000000" w:themeColor="text1"/>
          <w:lang w:val="en-GB"/>
        </w:rPr>
        <w:t>fairly low</w:t>
      </w:r>
      <w:proofErr w:type="gramEnd"/>
      <w:r w:rsidRPr="000D0558">
        <w:rPr>
          <w:rFonts w:ascii="Times New Roman" w:hAnsi="Times New Roman" w:cs="Times New Roman"/>
          <w:color w:val="000000" w:themeColor="text1"/>
          <w:lang w:val="en-GB"/>
        </w:rPr>
        <w:t xml:space="preserve"> standardized mean squared errors reductions (</w:t>
      </w:r>
      <w:proofErr w:type="spellStart"/>
      <w:r w:rsidRPr="000D0558">
        <w:rPr>
          <w:rFonts w:ascii="Times New Roman" w:hAnsi="Times New Roman" w:cs="Times New Roman"/>
          <w:color w:val="000000" w:themeColor="text1"/>
          <w:lang w:val="en-GB"/>
        </w:rPr>
        <w:t>Mdn</w:t>
      </w:r>
      <w:proofErr w:type="spellEnd"/>
      <w:r w:rsidRPr="000D0558">
        <w:rPr>
          <w:rFonts w:ascii="Times New Roman" w:hAnsi="Times New Roman" w:cs="Times New Roman"/>
          <w:color w:val="000000" w:themeColor="text1"/>
          <w:lang w:val="en-GB"/>
        </w:rPr>
        <w:t>= 5e-04 Q1= 0, Q3= 0.0024).</w:t>
      </w:r>
    </w:p>
    <w:p w14:paraId="4FBF4B6F" w14:textId="0BCD88F1" w:rsidR="00F44BC6" w:rsidRPr="000D0558" w:rsidRDefault="00F44BC6" w:rsidP="00250258">
      <w:pPr>
        <w:jc w:val="both"/>
        <w:rPr>
          <w:rFonts w:ascii="Times New Roman" w:hAnsi="Times New Roman" w:cs="Times New Roman"/>
          <w:color w:val="000000" w:themeColor="text1"/>
          <w:lang w:val="en-GB"/>
        </w:rPr>
      </w:pPr>
      <w:r w:rsidRPr="000D0558">
        <w:rPr>
          <w:rFonts w:ascii="Times New Roman" w:hAnsi="Times New Roman" w:cs="Times New Roman"/>
          <w:color w:val="000000" w:themeColor="text1"/>
          <w:lang w:val="en-GB"/>
        </w:rPr>
        <w:t>We compared the probabilities and restricted mean survival times to those obtained by imputing missing data only.</w:t>
      </w:r>
    </w:p>
    <w:p w14:paraId="7EA8A1BB" w14:textId="4C2AFDF1" w:rsidR="00F44BC6" w:rsidRPr="000D0558" w:rsidRDefault="00972EDB" w:rsidP="00250258">
      <w:pPr>
        <w:jc w:val="both"/>
        <w:rPr>
          <w:rFonts w:ascii="Times New Roman" w:hAnsi="Times New Roman" w:cs="Times New Roman"/>
          <w:color w:val="000000" w:themeColor="text1"/>
          <w:lang w:val="en-GB"/>
        </w:rPr>
      </w:pPr>
      <w:r w:rsidRPr="000D0558">
        <w:rPr>
          <w:rFonts w:ascii="Times New Roman" w:hAnsi="Times New Roman" w:cs="Times New Roman"/>
          <w:color w:val="000000" w:themeColor="text1"/>
          <w:lang w:val="en-GB"/>
        </w:rPr>
        <w:t>Regarding the first outcome variable (any contact with the criminal justice system), d</w:t>
      </w:r>
      <w:r w:rsidR="00723546" w:rsidRPr="000D0558">
        <w:rPr>
          <w:rFonts w:ascii="Times New Roman" w:hAnsi="Times New Roman" w:cs="Times New Roman"/>
          <w:color w:val="000000" w:themeColor="text1"/>
          <w:lang w:val="en-GB"/>
        </w:rPr>
        <w:t>ifferences were similar in terms of direction and significance, with less survival and average survival at different time points for those who drop</w:t>
      </w:r>
      <w:r w:rsidR="00423226" w:rsidRPr="000D0558">
        <w:rPr>
          <w:rFonts w:ascii="Times New Roman" w:hAnsi="Times New Roman" w:cs="Times New Roman"/>
          <w:color w:val="000000" w:themeColor="text1"/>
          <w:lang w:val="en-GB"/>
        </w:rPr>
        <w:t xml:space="preserve"> </w:t>
      </w:r>
      <w:r w:rsidR="00723546" w:rsidRPr="000D0558">
        <w:rPr>
          <w:rFonts w:ascii="Times New Roman" w:hAnsi="Times New Roman" w:cs="Times New Roman"/>
          <w:color w:val="000000" w:themeColor="text1"/>
          <w:lang w:val="en-GB"/>
        </w:rPr>
        <w:t xml:space="preserve">out when compared to those who complete, </w:t>
      </w:r>
      <w:r w:rsidR="00777D1E" w:rsidRPr="000D0558">
        <w:rPr>
          <w:rFonts w:ascii="Times New Roman" w:hAnsi="Times New Roman" w:cs="Times New Roman"/>
          <w:color w:val="000000" w:themeColor="text1"/>
          <w:lang w:val="en-GB"/>
        </w:rPr>
        <w:t>while more survival and average survival at different years for those who had a late dropout vs. those who drop</w:t>
      </w:r>
      <w:r w:rsidR="00423226" w:rsidRPr="000D0558">
        <w:rPr>
          <w:rFonts w:ascii="Times New Roman" w:hAnsi="Times New Roman" w:cs="Times New Roman"/>
          <w:color w:val="000000" w:themeColor="text1"/>
          <w:lang w:val="en-GB"/>
        </w:rPr>
        <w:t xml:space="preserve"> </w:t>
      </w:r>
      <w:r w:rsidR="00777D1E" w:rsidRPr="000D0558">
        <w:rPr>
          <w:rFonts w:ascii="Times New Roman" w:hAnsi="Times New Roman" w:cs="Times New Roman"/>
          <w:color w:val="000000" w:themeColor="text1"/>
          <w:lang w:val="en-GB"/>
        </w:rPr>
        <w:t>out early</w:t>
      </w:r>
      <w:r w:rsidR="00423226" w:rsidRPr="000D0558">
        <w:rPr>
          <w:rFonts w:ascii="Times New Roman" w:hAnsi="Times New Roman" w:cs="Times New Roman"/>
          <w:color w:val="000000" w:themeColor="text1"/>
          <w:lang w:val="en-GB"/>
        </w:rPr>
        <w:t xml:space="preserve"> </w:t>
      </w:r>
      <w:r w:rsidR="00F44BC6" w:rsidRPr="000D0558">
        <w:rPr>
          <w:rFonts w:ascii="Times New Roman" w:hAnsi="Times New Roman" w:cs="Times New Roman"/>
          <w:color w:val="000000" w:themeColor="text1"/>
          <w:lang w:val="en-GB"/>
        </w:rPr>
        <w:t xml:space="preserve">(See </w:t>
      </w:r>
      <w:r w:rsidR="003474F4" w:rsidRPr="000D0558">
        <w:rPr>
          <w:rFonts w:ascii="Times New Roman" w:hAnsi="Times New Roman" w:cs="Times New Roman"/>
          <w:color w:val="000000" w:themeColor="text1"/>
        </w:rPr>
        <w:t xml:space="preserve">Supplementary Table </w:t>
      </w:r>
      <w:r w:rsidR="003474F4" w:rsidRPr="000D0558">
        <w:rPr>
          <w:rFonts w:ascii="Times New Roman" w:hAnsi="Times New Roman" w:cs="Times New Roman"/>
          <w:color w:val="000000" w:themeColor="text1"/>
        </w:rPr>
        <w:fldChar w:fldCharType="begin"/>
      </w:r>
      <w:r w:rsidR="003474F4" w:rsidRPr="000D0558">
        <w:rPr>
          <w:rFonts w:ascii="Times New Roman" w:hAnsi="Times New Roman" w:cs="Times New Roman"/>
          <w:color w:val="000000" w:themeColor="text1"/>
        </w:rPr>
        <w:instrText xml:space="preserve"> SEQ Supplementary_Table \* ARABIC </w:instrText>
      </w:r>
      <w:r w:rsidR="003474F4" w:rsidRPr="000D0558">
        <w:rPr>
          <w:rFonts w:ascii="Times New Roman" w:hAnsi="Times New Roman" w:cs="Times New Roman"/>
          <w:color w:val="000000" w:themeColor="text1"/>
        </w:rPr>
        <w:fldChar w:fldCharType="separate"/>
      </w:r>
      <w:r w:rsidR="003474F4" w:rsidRPr="000D0558">
        <w:rPr>
          <w:rFonts w:ascii="Times New Roman" w:hAnsi="Times New Roman" w:cs="Times New Roman"/>
          <w:noProof/>
          <w:color w:val="000000" w:themeColor="text1"/>
        </w:rPr>
        <w:t>6</w:t>
      </w:r>
      <w:r w:rsidR="003474F4" w:rsidRPr="000D0558">
        <w:rPr>
          <w:rFonts w:ascii="Times New Roman" w:hAnsi="Times New Roman" w:cs="Times New Roman"/>
          <w:color w:val="000000" w:themeColor="text1"/>
        </w:rPr>
        <w:fldChar w:fldCharType="end"/>
      </w:r>
      <w:r w:rsidR="00F44BC6" w:rsidRPr="000D0558">
        <w:rPr>
          <w:rFonts w:ascii="Times New Roman" w:hAnsi="Times New Roman" w:cs="Times New Roman"/>
          <w:color w:val="000000" w:themeColor="text1"/>
          <w:lang w:val="en-GB"/>
        </w:rPr>
        <w:t>).</w:t>
      </w:r>
    </w:p>
    <w:p w14:paraId="4E52CF5E" w14:textId="7174E47D" w:rsidR="00635DDE" w:rsidRPr="00AD2A1F" w:rsidRDefault="00635DDE" w:rsidP="00635DDE">
      <w:pPr>
        <w:pStyle w:val="Descripcin"/>
        <w:jc w:val="both"/>
        <w:rPr>
          <w:rFonts w:ascii="Times New Roman" w:hAnsi="Times New Roman" w:cs="Times New Roman"/>
          <w:color w:val="000000" w:themeColor="text1"/>
          <w:lang w:val="en-GB"/>
          <w:rPrChange w:id="68" w:author="Andrés González Santa Cruz" w:date="2023-07-31T11:09:00Z">
            <w:rPr>
              <w:rFonts w:ascii="Times New Roman" w:hAnsi="Times New Roman" w:cs="Times New Roman"/>
              <w:color w:val="000000" w:themeColor="text1"/>
            </w:rPr>
          </w:rPrChange>
        </w:rPr>
      </w:pPr>
      <w:r w:rsidRPr="00AD2A1F">
        <w:rPr>
          <w:rFonts w:ascii="Times New Roman" w:hAnsi="Times New Roman" w:cs="Times New Roman"/>
          <w:color w:val="000000" w:themeColor="text1"/>
          <w:lang w:val="en-GB"/>
          <w:rPrChange w:id="69" w:author="Andrés González Santa Cruz" w:date="2023-07-31T11:09:00Z">
            <w:rPr>
              <w:rFonts w:ascii="Times New Roman" w:hAnsi="Times New Roman" w:cs="Times New Roman"/>
              <w:color w:val="000000" w:themeColor="text1"/>
            </w:rPr>
          </w:rPrChange>
        </w:rPr>
        <w:t xml:space="preserve">Supplementary Table </w:t>
      </w:r>
      <w:r w:rsidRPr="000D0558">
        <w:rPr>
          <w:rFonts w:ascii="Times New Roman" w:hAnsi="Times New Roman" w:cs="Times New Roman"/>
          <w:color w:val="000000" w:themeColor="text1"/>
        </w:rPr>
        <w:fldChar w:fldCharType="begin"/>
      </w:r>
      <w:r w:rsidRPr="00AD2A1F">
        <w:rPr>
          <w:rFonts w:ascii="Times New Roman" w:hAnsi="Times New Roman" w:cs="Times New Roman"/>
          <w:color w:val="000000" w:themeColor="text1"/>
          <w:lang w:val="en-GB"/>
          <w:rPrChange w:id="70" w:author="Andrés González Santa Cruz" w:date="2023-07-31T11:09:00Z">
            <w:rPr>
              <w:rFonts w:ascii="Times New Roman" w:hAnsi="Times New Roman" w:cs="Times New Roman"/>
              <w:color w:val="000000" w:themeColor="text1"/>
            </w:rPr>
          </w:rPrChange>
        </w:rPr>
        <w:instrText xml:space="preserve"> SEQ Supplementary_Table \* ARABIC </w:instrText>
      </w:r>
      <w:r w:rsidRPr="000D0558">
        <w:rPr>
          <w:rFonts w:ascii="Times New Roman" w:hAnsi="Times New Roman" w:cs="Times New Roman"/>
          <w:color w:val="000000" w:themeColor="text1"/>
        </w:rPr>
        <w:fldChar w:fldCharType="separate"/>
      </w:r>
      <w:r w:rsidRPr="00AD2A1F">
        <w:rPr>
          <w:rFonts w:ascii="Times New Roman" w:hAnsi="Times New Roman" w:cs="Times New Roman"/>
          <w:noProof/>
          <w:color w:val="000000" w:themeColor="text1"/>
          <w:lang w:val="en-GB"/>
          <w:rPrChange w:id="71" w:author="Andrés González Santa Cruz" w:date="2023-07-31T11:09:00Z">
            <w:rPr>
              <w:rFonts w:ascii="Times New Roman" w:hAnsi="Times New Roman" w:cs="Times New Roman"/>
              <w:noProof/>
              <w:color w:val="000000" w:themeColor="text1"/>
            </w:rPr>
          </w:rPrChange>
        </w:rPr>
        <w:t>6</w:t>
      </w:r>
      <w:r w:rsidRPr="000D0558">
        <w:rPr>
          <w:rFonts w:ascii="Times New Roman" w:hAnsi="Times New Roman" w:cs="Times New Roman"/>
          <w:color w:val="000000" w:themeColor="text1"/>
        </w:rPr>
        <w:fldChar w:fldCharType="end"/>
      </w:r>
      <w:r w:rsidRPr="00AD2A1F">
        <w:rPr>
          <w:rFonts w:ascii="Times New Roman" w:hAnsi="Times New Roman" w:cs="Times New Roman"/>
          <w:color w:val="000000" w:themeColor="text1"/>
          <w:lang w:val="en-GB"/>
          <w:rPrChange w:id="72" w:author="Andrés González Santa Cruz" w:date="2023-07-31T11:09:00Z">
            <w:rPr>
              <w:rFonts w:ascii="Times New Roman" w:hAnsi="Times New Roman" w:cs="Times New Roman"/>
              <w:color w:val="000000" w:themeColor="text1"/>
            </w:rPr>
          </w:rPrChange>
        </w:rPr>
        <w:t xml:space="preserve"> Differences in survival probabilities, time to any contact with the justice system for complete case analysis (a) and with imputed values replacing comorbidities in study (b)</w:t>
      </w:r>
    </w:p>
    <w:tbl>
      <w:tblPr>
        <w:tblW w:w="5000" w:type="pct"/>
        <w:tblBorders>
          <w:top w:val="single" w:sz="4" w:space="0" w:color="auto"/>
          <w:bottom w:val="single" w:sz="4" w:space="0" w:color="auto"/>
        </w:tblBorders>
        <w:tblLayout w:type="fixed"/>
        <w:tblCellMar>
          <w:left w:w="70" w:type="dxa"/>
          <w:right w:w="70" w:type="dxa"/>
        </w:tblCellMar>
        <w:tblLook w:val="04A0" w:firstRow="1" w:lastRow="0" w:firstColumn="1" w:lastColumn="0" w:noHBand="0" w:noVBand="1"/>
      </w:tblPr>
      <w:tblGrid>
        <w:gridCol w:w="709"/>
        <w:gridCol w:w="1259"/>
        <w:gridCol w:w="1432"/>
        <w:gridCol w:w="1287"/>
        <w:gridCol w:w="1432"/>
        <w:gridCol w:w="1432"/>
        <w:gridCol w:w="1287"/>
      </w:tblGrid>
      <w:tr w:rsidR="000D0558" w:rsidRPr="000D0558" w14:paraId="1FE619E1" w14:textId="77777777" w:rsidTr="009E7888">
        <w:trPr>
          <w:trHeight w:val="300"/>
        </w:trPr>
        <w:tc>
          <w:tcPr>
            <w:tcW w:w="401" w:type="pct"/>
            <w:tcBorders>
              <w:top w:val="single" w:sz="4" w:space="0" w:color="auto"/>
              <w:bottom w:val="single" w:sz="4" w:space="0" w:color="auto"/>
            </w:tcBorders>
            <w:shd w:val="clear" w:color="auto" w:fill="auto"/>
            <w:noWrap/>
            <w:vAlign w:val="bottom"/>
          </w:tcPr>
          <w:p w14:paraId="4EDD79FB" w14:textId="77777777" w:rsidR="00723546" w:rsidRPr="000D0558" w:rsidRDefault="00723546" w:rsidP="00250258">
            <w:pPr>
              <w:spacing w:after="0" w:line="240" w:lineRule="auto"/>
              <w:jc w:val="both"/>
              <w:rPr>
                <w:rFonts w:ascii="Times New Roman" w:eastAsia="Times New Roman" w:hAnsi="Times New Roman" w:cs="Times New Roman"/>
                <w:b/>
                <w:bCs/>
                <w:color w:val="000000" w:themeColor="text1"/>
                <w:sz w:val="16"/>
                <w:szCs w:val="16"/>
                <w:lang w:val="en-GB" w:eastAsia="es-CL"/>
              </w:rPr>
            </w:pPr>
          </w:p>
        </w:tc>
        <w:tc>
          <w:tcPr>
            <w:tcW w:w="712" w:type="pct"/>
            <w:tcBorders>
              <w:top w:val="single" w:sz="4" w:space="0" w:color="auto"/>
              <w:bottom w:val="single" w:sz="4" w:space="0" w:color="auto"/>
            </w:tcBorders>
            <w:shd w:val="clear" w:color="auto" w:fill="auto"/>
            <w:noWrap/>
            <w:vAlign w:val="bottom"/>
          </w:tcPr>
          <w:p w14:paraId="219D5EEA" w14:textId="740C1777" w:rsidR="00723546" w:rsidRPr="000D0558" w:rsidRDefault="00723546" w:rsidP="00250258">
            <w:pPr>
              <w:spacing w:after="0" w:line="240" w:lineRule="auto"/>
              <w:jc w:val="both"/>
              <w:rPr>
                <w:rFonts w:ascii="Times New Roman" w:eastAsia="Times New Roman" w:hAnsi="Times New Roman" w:cs="Times New Roman"/>
                <w:b/>
                <w:bCs/>
                <w:color w:val="000000" w:themeColor="text1"/>
                <w:sz w:val="16"/>
                <w:szCs w:val="16"/>
                <w:lang w:val="es-CL" w:eastAsia="es-CL"/>
              </w:rPr>
            </w:pPr>
            <w:r w:rsidRPr="000D0558">
              <w:rPr>
                <w:rFonts w:ascii="Times New Roman" w:eastAsia="Times New Roman" w:hAnsi="Times New Roman" w:cs="Times New Roman"/>
                <w:b/>
                <w:bCs/>
                <w:color w:val="000000" w:themeColor="text1"/>
                <w:sz w:val="16"/>
                <w:szCs w:val="16"/>
                <w:lang w:val="es-CL" w:eastAsia="es-CL"/>
              </w:rPr>
              <w:t>a)</w:t>
            </w:r>
          </w:p>
        </w:tc>
        <w:tc>
          <w:tcPr>
            <w:tcW w:w="810" w:type="pct"/>
            <w:tcBorders>
              <w:top w:val="single" w:sz="4" w:space="0" w:color="auto"/>
              <w:bottom w:val="single" w:sz="4" w:space="0" w:color="auto"/>
            </w:tcBorders>
            <w:shd w:val="clear" w:color="auto" w:fill="auto"/>
            <w:noWrap/>
            <w:vAlign w:val="bottom"/>
          </w:tcPr>
          <w:p w14:paraId="2D4EEA7C" w14:textId="77777777" w:rsidR="00723546" w:rsidRPr="000D0558" w:rsidRDefault="00723546" w:rsidP="00250258">
            <w:pPr>
              <w:spacing w:after="0" w:line="240" w:lineRule="auto"/>
              <w:jc w:val="both"/>
              <w:rPr>
                <w:rFonts w:ascii="Times New Roman" w:eastAsia="Times New Roman" w:hAnsi="Times New Roman" w:cs="Times New Roman"/>
                <w:b/>
                <w:bCs/>
                <w:color w:val="000000" w:themeColor="text1"/>
                <w:sz w:val="16"/>
                <w:szCs w:val="16"/>
                <w:lang w:val="es-CL" w:eastAsia="es-CL"/>
              </w:rPr>
            </w:pPr>
          </w:p>
        </w:tc>
        <w:tc>
          <w:tcPr>
            <w:tcW w:w="728" w:type="pct"/>
            <w:tcBorders>
              <w:top w:val="single" w:sz="4" w:space="0" w:color="auto"/>
              <w:bottom w:val="single" w:sz="4" w:space="0" w:color="auto"/>
            </w:tcBorders>
            <w:shd w:val="clear" w:color="auto" w:fill="auto"/>
            <w:noWrap/>
            <w:vAlign w:val="bottom"/>
          </w:tcPr>
          <w:p w14:paraId="478668B8" w14:textId="77777777" w:rsidR="00723546" w:rsidRPr="000D0558" w:rsidRDefault="00723546" w:rsidP="00250258">
            <w:pPr>
              <w:spacing w:after="0" w:line="240" w:lineRule="auto"/>
              <w:jc w:val="both"/>
              <w:rPr>
                <w:rFonts w:ascii="Times New Roman" w:eastAsia="Times New Roman" w:hAnsi="Times New Roman" w:cs="Times New Roman"/>
                <w:b/>
                <w:bCs/>
                <w:color w:val="000000" w:themeColor="text1"/>
                <w:sz w:val="16"/>
                <w:szCs w:val="16"/>
                <w:lang w:val="es-CL" w:eastAsia="es-CL"/>
              </w:rPr>
            </w:pPr>
          </w:p>
        </w:tc>
        <w:tc>
          <w:tcPr>
            <w:tcW w:w="810" w:type="pct"/>
            <w:tcBorders>
              <w:top w:val="single" w:sz="4" w:space="0" w:color="auto"/>
              <w:bottom w:val="single" w:sz="4" w:space="0" w:color="auto"/>
            </w:tcBorders>
            <w:shd w:val="clear" w:color="auto" w:fill="auto"/>
            <w:noWrap/>
            <w:vAlign w:val="bottom"/>
          </w:tcPr>
          <w:p w14:paraId="0A6C343D" w14:textId="3BD54A98" w:rsidR="00723546" w:rsidRPr="000D0558" w:rsidRDefault="00723546" w:rsidP="00250258">
            <w:pPr>
              <w:spacing w:after="0" w:line="240" w:lineRule="auto"/>
              <w:jc w:val="both"/>
              <w:rPr>
                <w:rFonts w:ascii="Times New Roman" w:eastAsia="Times New Roman" w:hAnsi="Times New Roman" w:cs="Times New Roman"/>
                <w:b/>
                <w:bCs/>
                <w:color w:val="000000" w:themeColor="text1"/>
                <w:sz w:val="16"/>
                <w:szCs w:val="16"/>
                <w:lang w:val="es-CL" w:eastAsia="es-CL"/>
              </w:rPr>
            </w:pPr>
            <w:r w:rsidRPr="000D0558">
              <w:rPr>
                <w:rFonts w:ascii="Times New Roman" w:eastAsia="Times New Roman" w:hAnsi="Times New Roman" w:cs="Times New Roman"/>
                <w:b/>
                <w:bCs/>
                <w:color w:val="000000" w:themeColor="text1"/>
                <w:sz w:val="16"/>
                <w:szCs w:val="16"/>
                <w:lang w:val="es-CL" w:eastAsia="es-CL"/>
              </w:rPr>
              <w:t>b)</w:t>
            </w:r>
          </w:p>
        </w:tc>
        <w:tc>
          <w:tcPr>
            <w:tcW w:w="810" w:type="pct"/>
            <w:tcBorders>
              <w:top w:val="single" w:sz="4" w:space="0" w:color="auto"/>
              <w:bottom w:val="single" w:sz="4" w:space="0" w:color="auto"/>
            </w:tcBorders>
            <w:shd w:val="clear" w:color="auto" w:fill="auto"/>
            <w:noWrap/>
            <w:vAlign w:val="bottom"/>
          </w:tcPr>
          <w:p w14:paraId="741CB005" w14:textId="77777777" w:rsidR="00723546" w:rsidRPr="000D0558" w:rsidRDefault="00723546" w:rsidP="00250258">
            <w:pPr>
              <w:spacing w:after="0" w:line="240" w:lineRule="auto"/>
              <w:jc w:val="both"/>
              <w:rPr>
                <w:rFonts w:ascii="Times New Roman" w:eastAsia="Times New Roman" w:hAnsi="Times New Roman" w:cs="Times New Roman"/>
                <w:b/>
                <w:bCs/>
                <w:color w:val="000000" w:themeColor="text1"/>
                <w:sz w:val="16"/>
                <w:szCs w:val="16"/>
                <w:lang w:val="es-CL" w:eastAsia="es-CL"/>
              </w:rPr>
            </w:pPr>
          </w:p>
        </w:tc>
        <w:tc>
          <w:tcPr>
            <w:tcW w:w="728" w:type="pct"/>
            <w:tcBorders>
              <w:top w:val="single" w:sz="4" w:space="0" w:color="auto"/>
              <w:bottom w:val="single" w:sz="4" w:space="0" w:color="auto"/>
            </w:tcBorders>
            <w:shd w:val="clear" w:color="auto" w:fill="auto"/>
            <w:noWrap/>
            <w:vAlign w:val="bottom"/>
          </w:tcPr>
          <w:p w14:paraId="0B99A1F0" w14:textId="77777777" w:rsidR="00723546" w:rsidRPr="000D0558" w:rsidRDefault="00723546" w:rsidP="00250258">
            <w:pPr>
              <w:spacing w:after="0" w:line="240" w:lineRule="auto"/>
              <w:jc w:val="both"/>
              <w:rPr>
                <w:rFonts w:ascii="Times New Roman" w:eastAsia="Times New Roman" w:hAnsi="Times New Roman" w:cs="Times New Roman"/>
                <w:b/>
                <w:bCs/>
                <w:color w:val="000000" w:themeColor="text1"/>
                <w:sz w:val="16"/>
                <w:szCs w:val="16"/>
                <w:lang w:val="es-CL" w:eastAsia="es-CL"/>
              </w:rPr>
            </w:pPr>
          </w:p>
        </w:tc>
      </w:tr>
      <w:tr w:rsidR="000D0558" w:rsidRPr="000D0558" w14:paraId="2BABF650" w14:textId="77777777" w:rsidTr="009E7888">
        <w:trPr>
          <w:trHeight w:val="300"/>
        </w:trPr>
        <w:tc>
          <w:tcPr>
            <w:tcW w:w="401" w:type="pct"/>
            <w:tcBorders>
              <w:top w:val="single" w:sz="4" w:space="0" w:color="auto"/>
              <w:bottom w:val="single" w:sz="4" w:space="0" w:color="auto"/>
            </w:tcBorders>
            <w:shd w:val="clear" w:color="auto" w:fill="auto"/>
            <w:noWrap/>
            <w:vAlign w:val="bottom"/>
            <w:hideMark/>
          </w:tcPr>
          <w:p w14:paraId="1B46C682" w14:textId="77777777" w:rsidR="00723546" w:rsidRPr="000D0558" w:rsidRDefault="00723546" w:rsidP="00250258">
            <w:pPr>
              <w:spacing w:after="0" w:line="240" w:lineRule="auto"/>
              <w:jc w:val="both"/>
              <w:rPr>
                <w:rFonts w:ascii="Times New Roman" w:eastAsia="Times New Roman" w:hAnsi="Times New Roman" w:cs="Times New Roman"/>
                <w:b/>
                <w:bCs/>
                <w:color w:val="000000" w:themeColor="text1"/>
                <w:sz w:val="16"/>
                <w:szCs w:val="16"/>
                <w:lang w:val="es-CL" w:eastAsia="es-CL"/>
              </w:rPr>
            </w:pPr>
            <w:r w:rsidRPr="000D0558">
              <w:rPr>
                <w:rFonts w:ascii="Times New Roman" w:eastAsia="Times New Roman" w:hAnsi="Times New Roman" w:cs="Times New Roman"/>
                <w:b/>
                <w:bCs/>
                <w:color w:val="000000" w:themeColor="text1"/>
                <w:sz w:val="16"/>
                <w:szCs w:val="16"/>
                <w:lang w:val="es-CL" w:eastAsia="es-CL"/>
              </w:rPr>
              <w:t>Time</w:t>
            </w:r>
          </w:p>
        </w:tc>
        <w:tc>
          <w:tcPr>
            <w:tcW w:w="712" w:type="pct"/>
            <w:tcBorders>
              <w:top w:val="single" w:sz="4" w:space="0" w:color="auto"/>
              <w:bottom w:val="single" w:sz="4" w:space="0" w:color="auto"/>
            </w:tcBorders>
            <w:shd w:val="clear" w:color="auto" w:fill="auto"/>
            <w:noWrap/>
            <w:vAlign w:val="bottom"/>
            <w:hideMark/>
          </w:tcPr>
          <w:p w14:paraId="053A1D02" w14:textId="77777777" w:rsidR="00723546" w:rsidRPr="000D0558" w:rsidRDefault="00723546" w:rsidP="00250258">
            <w:pPr>
              <w:spacing w:after="0" w:line="240" w:lineRule="auto"/>
              <w:jc w:val="both"/>
              <w:rPr>
                <w:rFonts w:ascii="Times New Roman" w:eastAsia="Times New Roman" w:hAnsi="Times New Roman" w:cs="Times New Roman"/>
                <w:b/>
                <w:bCs/>
                <w:color w:val="000000" w:themeColor="text1"/>
                <w:sz w:val="16"/>
                <w:szCs w:val="16"/>
                <w:lang w:val="es-CL" w:eastAsia="es-CL"/>
              </w:rPr>
            </w:pPr>
            <w:r w:rsidRPr="000D0558">
              <w:rPr>
                <w:rFonts w:ascii="Times New Roman" w:eastAsia="Times New Roman" w:hAnsi="Times New Roman" w:cs="Times New Roman"/>
                <w:b/>
                <w:bCs/>
                <w:color w:val="000000" w:themeColor="text1"/>
                <w:sz w:val="16"/>
                <w:szCs w:val="16"/>
                <w:lang w:val="es-CL" w:eastAsia="es-CL"/>
              </w:rPr>
              <w:t>Comp. vs Late</w:t>
            </w:r>
          </w:p>
        </w:tc>
        <w:tc>
          <w:tcPr>
            <w:tcW w:w="810" w:type="pct"/>
            <w:tcBorders>
              <w:top w:val="single" w:sz="4" w:space="0" w:color="auto"/>
              <w:bottom w:val="single" w:sz="4" w:space="0" w:color="auto"/>
            </w:tcBorders>
            <w:shd w:val="clear" w:color="auto" w:fill="auto"/>
            <w:noWrap/>
            <w:vAlign w:val="bottom"/>
            <w:hideMark/>
          </w:tcPr>
          <w:p w14:paraId="2177768C" w14:textId="77777777" w:rsidR="00723546" w:rsidRPr="000D0558" w:rsidRDefault="00723546" w:rsidP="00250258">
            <w:pPr>
              <w:spacing w:after="0" w:line="240" w:lineRule="auto"/>
              <w:jc w:val="both"/>
              <w:rPr>
                <w:rFonts w:ascii="Times New Roman" w:eastAsia="Times New Roman" w:hAnsi="Times New Roman" w:cs="Times New Roman"/>
                <w:b/>
                <w:bCs/>
                <w:color w:val="000000" w:themeColor="text1"/>
                <w:sz w:val="16"/>
                <w:szCs w:val="16"/>
                <w:lang w:val="es-CL" w:eastAsia="es-CL"/>
              </w:rPr>
            </w:pPr>
            <w:r w:rsidRPr="000D0558">
              <w:rPr>
                <w:rFonts w:ascii="Times New Roman" w:eastAsia="Times New Roman" w:hAnsi="Times New Roman" w:cs="Times New Roman"/>
                <w:b/>
                <w:bCs/>
                <w:color w:val="000000" w:themeColor="text1"/>
                <w:sz w:val="16"/>
                <w:szCs w:val="16"/>
                <w:lang w:val="es-CL" w:eastAsia="es-CL"/>
              </w:rPr>
              <w:t xml:space="preserve">Comp. vs </w:t>
            </w:r>
            <w:proofErr w:type="spellStart"/>
            <w:r w:rsidRPr="000D0558">
              <w:rPr>
                <w:rFonts w:ascii="Times New Roman" w:eastAsia="Times New Roman" w:hAnsi="Times New Roman" w:cs="Times New Roman"/>
                <w:b/>
                <w:bCs/>
                <w:color w:val="000000" w:themeColor="text1"/>
                <w:sz w:val="16"/>
                <w:szCs w:val="16"/>
                <w:lang w:val="es-CL" w:eastAsia="es-CL"/>
              </w:rPr>
              <w:t>Early</w:t>
            </w:r>
            <w:proofErr w:type="spellEnd"/>
          </w:p>
        </w:tc>
        <w:tc>
          <w:tcPr>
            <w:tcW w:w="728" w:type="pct"/>
            <w:tcBorders>
              <w:top w:val="single" w:sz="4" w:space="0" w:color="auto"/>
              <w:bottom w:val="single" w:sz="4" w:space="0" w:color="auto"/>
            </w:tcBorders>
            <w:shd w:val="clear" w:color="auto" w:fill="auto"/>
            <w:noWrap/>
            <w:vAlign w:val="bottom"/>
            <w:hideMark/>
          </w:tcPr>
          <w:p w14:paraId="7F0BA1C3" w14:textId="77777777" w:rsidR="00723546" w:rsidRPr="000D0558" w:rsidRDefault="00723546" w:rsidP="00250258">
            <w:pPr>
              <w:spacing w:after="0" w:line="240" w:lineRule="auto"/>
              <w:jc w:val="both"/>
              <w:rPr>
                <w:rFonts w:ascii="Times New Roman" w:eastAsia="Times New Roman" w:hAnsi="Times New Roman" w:cs="Times New Roman"/>
                <w:b/>
                <w:bCs/>
                <w:color w:val="000000" w:themeColor="text1"/>
                <w:sz w:val="16"/>
                <w:szCs w:val="16"/>
                <w:lang w:val="es-CL" w:eastAsia="es-CL"/>
              </w:rPr>
            </w:pPr>
            <w:proofErr w:type="spellStart"/>
            <w:r w:rsidRPr="000D0558">
              <w:rPr>
                <w:rFonts w:ascii="Times New Roman" w:eastAsia="Times New Roman" w:hAnsi="Times New Roman" w:cs="Times New Roman"/>
                <w:b/>
                <w:bCs/>
                <w:color w:val="000000" w:themeColor="text1"/>
                <w:sz w:val="16"/>
                <w:szCs w:val="16"/>
                <w:lang w:val="es-CL" w:eastAsia="es-CL"/>
              </w:rPr>
              <w:t>Early</w:t>
            </w:r>
            <w:proofErr w:type="spellEnd"/>
            <w:r w:rsidRPr="000D0558">
              <w:rPr>
                <w:rFonts w:ascii="Times New Roman" w:eastAsia="Times New Roman" w:hAnsi="Times New Roman" w:cs="Times New Roman"/>
                <w:b/>
                <w:bCs/>
                <w:color w:val="000000" w:themeColor="text1"/>
                <w:sz w:val="16"/>
                <w:szCs w:val="16"/>
                <w:lang w:val="es-CL" w:eastAsia="es-CL"/>
              </w:rPr>
              <w:t xml:space="preserve"> vs Late</w:t>
            </w:r>
          </w:p>
        </w:tc>
        <w:tc>
          <w:tcPr>
            <w:tcW w:w="810" w:type="pct"/>
            <w:tcBorders>
              <w:top w:val="single" w:sz="4" w:space="0" w:color="auto"/>
              <w:bottom w:val="single" w:sz="4" w:space="0" w:color="auto"/>
            </w:tcBorders>
            <w:shd w:val="clear" w:color="auto" w:fill="auto"/>
            <w:noWrap/>
            <w:vAlign w:val="bottom"/>
            <w:hideMark/>
          </w:tcPr>
          <w:p w14:paraId="7C49ABEC" w14:textId="77777777" w:rsidR="00723546" w:rsidRPr="000D0558" w:rsidRDefault="00723546" w:rsidP="00250258">
            <w:pPr>
              <w:spacing w:after="0" w:line="240" w:lineRule="auto"/>
              <w:jc w:val="both"/>
              <w:rPr>
                <w:rFonts w:ascii="Times New Roman" w:eastAsia="Times New Roman" w:hAnsi="Times New Roman" w:cs="Times New Roman"/>
                <w:b/>
                <w:bCs/>
                <w:color w:val="000000" w:themeColor="text1"/>
                <w:sz w:val="16"/>
                <w:szCs w:val="16"/>
                <w:lang w:val="es-CL" w:eastAsia="es-CL"/>
              </w:rPr>
            </w:pPr>
            <w:r w:rsidRPr="000D0558">
              <w:rPr>
                <w:rFonts w:ascii="Times New Roman" w:eastAsia="Times New Roman" w:hAnsi="Times New Roman" w:cs="Times New Roman"/>
                <w:b/>
                <w:bCs/>
                <w:color w:val="000000" w:themeColor="text1"/>
                <w:sz w:val="16"/>
                <w:szCs w:val="16"/>
                <w:lang w:val="es-CL" w:eastAsia="es-CL"/>
              </w:rPr>
              <w:t>Comp. vs Late</w:t>
            </w:r>
          </w:p>
        </w:tc>
        <w:tc>
          <w:tcPr>
            <w:tcW w:w="810" w:type="pct"/>
            <w:tcBorders>
              <w:top w:val="single" w:sz="4" w:space="0" w:color="auto"/>
              <w:bottom w:val="single" w:sz="4" w:space="0" w:color="auto"/>
            </w:tcBorders>
            <w:shd w:val="clear" w:color="auto" w:fill="auto"/>
            <w:noWrap/>
            <w:vAlign w:val="bottom"/>
            <w:hideMark/>
          </w:tcPr>
          <w:p w14:paraId="31558721" w14:textId="77777777" w:rsidR="00723546" w:rsidRPr="000D0558" w:rsidRDefault="00723546" w:rsidP="00250258">
            <w:pPr>
              <w:spacing w:after="0" w:line="240" w:lineRule="auto"/>
              <w:jc w:val="both"/>
              <w:rPr>
                <w:rFonts w:ascii="Times New Roman" w:eastAsia="Times New Roman" w:hAnsi="Times New Roman" w:cs="Times New Roman"/>
                <w:b/>
                <w:bCs/>
                <w:color w:val="000000" w:themeColor="text1"/>
                <w:sz w:val="16"/>
                <w:szCs w:val="16"/>
                <w:lang w:val="es-CL" w:eastAsia="es-CL"/>
              </w:rPr>
            </w:pPr>
            <w:r w:rsidRPr="000D0558">
              <w:rPr>
                <w:rFonts w:ascii="Times New Roman" w:eastAsia="Times New Roman" w:hAnsi="Times New Roman" w:cs="Times New Roman"/>
                <w:b/>
                <w:bCs/>
                <w:color w:val="000000" w:themeColor="text1"/>
                <w:sz w:val="16"/>
                <w:szCs w:val="16"/>
                <w:lang w:val="es-CL" w:eastAsia="es-CL"/>
              </w:rPr>
              <w:t xml:space="preserve">Comp. vs </w:t>
            </w:r>
            <w:proofErr w:type="spellStart"/>
            <w:r w:rsidRPr="000D0558">
              <w:rPr>
                <w:rFonts w:ascii="Times New Roman" w:eastAsia="Times New Roman" w:hAnsi="Times New Roman" w:cs="Times New Roman"/>
                <w:b/>
                <w:bCs/>
                <w:color w:val="000000" w:themeColor="text1"/>
                <w:sz w:val="16"/>
                <w:szCs w:val="16"/>
                <w:lang w:val="es-CL" w:eastAsia="es-CL"/>
              </w:rPr>
              <w:t>Early</w:t>
            </w:r>
            <w:proofErr w:type="spellEnd"/>
          </w:p>
        </w:tc>
        <w:tc>
          <w:tcPr>
            <w:tcW w:w="728" w:type="pct"/>
            <w:tcBorders>
              <w:top w:val="single" w:sz="4" w:space="0" w:color="auto"/>
              <w:bottom w:val="single" w:sz="4" w:space="0" w:color="auto"/>
            </w:tcBorders>
            <w:shd w:val="clear" w:color="auto" w:fill="auto"/>
            <w:noWrap/>
            <w:vAlign w:val="bottom"/>
            <w:hideMark/>
          </w:tcPr>
          <w:p w14:paraId="392DC359" w14:textId="77777777" w:rsidR="00723546" w:rsidRPr="000D0558" w:rsidRDefault="00723546" w:rsidP="00250258">
            <w:pPr>
              <w:spacing w:after="0" w:line="240" w:lineRule="auto"/>
              <w:jc w:val="both"/>
              <w:rPr>
                <w:rFonts w:ascii="Times New Roman" w:eastAsia="Times New Roman" w:hAnsi="Times New Roman" w:cs="Times New Roman"/>
                <w:b/>
                <w:bCs/>
                <w:color w:val="000000" w:themeColor="text1"/>
                <w:sz w:val="16"/>
                <w:szCs w:val="16"/>
                <w:lang w:val="es-CL" w:eastAsia="es-CL"/>
              </w:rPr>
            </w:pPr>
            <w:proofErr w:type="spellStart"/>
            <w:r w:rsidRPr="000D0558">
              <w:rPr>
                <w:rFonts w:ascii="Times New Roman" w:eastAsia="Times New Roman" w:hAnsi="Times New Roman" w:cs="Times New Roman"/>
                <w:b/>
                <w:bCs/>
                <w:color w:val="000000" w:themeColor="text1"/>
                <w:sz w:val="16"/>
                <w:szCs w:val="16"/>
                <w:lang w:val="es-CL" w:eastAsia="es-CL"/>
              </w:rPr>
              <w:t>Early</w:t>
            </w:r>
            <w:proofErr w:type="spellEnd"/>
            <w:r w:rsidRPr="000D0558">
              <w:rPr>
                <w:rFonts w:ascii="Times New Roman" w:eastAsia="Times New Roman" w:hAnsi="Times New Roman" w:cs="Times New Roman"/>
                <w:b/>
                <w:bCs/>
                <w:color w:val="000000" w:themeColor="text1"/>
                <w:sz w:val="16"/>
                <w:szCs w:val="16"/>
                <w:lang w:val="es-CL" w:eastAsia="es-CL"/>
              </w:rPr>
              <w:t xml:space="preserve"> vs Late</w:t>
            </w:r>
          </w:p>
        </w:tc>
      </w:tr>
      <w:tr w:rsidR="000D0558" w:rsidRPr="000D0558" w14:paraId="7A8F45F3" w14:textId="77777777" w:rsidTr="009E7888">
        <w:trPr>
          <w:trHeight w:val="300"/>
        </w:trPr>
        <w:tc>
          <w:tcPr>
            <w:tcW w:w="401" w:type="pct"/>
            <w:tcBorders>
              <w:top w:val="single" w:sz="4" w:space="0" w:color="auto"/>
            </w:tcBorders>
            <w:shd w:val="clear" w:color="auto" w:fill="auto"/>
            <w:noWrap/>
            <w:vAlign w:val="bottom"/>
            <w:hideMark/>
          </w:tcPr>
          <w:p w14:paraId="7F1531C0"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proofErr w:type="spellStart"/>
            <w:r w:rsidRPr="000D0558">
              <w:rPr>
                <w:rFonts w:ascii="Times New Roman" w:eastAsia="Times New Roman" w:hAnsi="Times New Roman" w:cs="Times New Roman"/>
                <w:color w:val="000000" w:themeColor="text1"/>
                <w:sz w:val="16"/>
                <w:szCs w:val="16"/>
                <w:lang w:val="es-CL" w:eastAsia="es-CL"/>
              </w:rPr>
              <w:t>Probs</w:t>
            </w:r>
            <w:proofErr w:type="spellEnd"/>
            <w:r w:rsidRPr="000D0558">
              <w:rPr>
                <w:rFonts w:ascii="Times New Roman" w:eastAsia="Times New Roman" w:hAnsi="Times New Roman" w:cs="Times New Roman"/>
                <w:color w:val="000000" w:themeColor="text1"/>
                <w:sz w:val="16"/>
                <w:szCs w:val="16"/>
                <w:lang w:val="es-CL" w:eastAsia="es-CL"/>
              </w:rPr>
              <w:t>.</w:t>
            </w:r>
          </w:p>
        </w:tc>
        <w:tc>
          <w:tcPr>
            <w:tcW w:w="712" w:type="pct"/>
            <w:tcBorders>
              <w:top w:val="single" w:sz="4" w:space="0" w:color="auto"/>
            </w:tcBorders>
            <w:shd w:val="clear" w:color="auto" w:fill="auto"/>
            <w:noWrap/>
            <w:vAlign w:val="bottom"/>
            <w:hideMark/>
          </w:tcPr>
          <w:p w14:paraId="6B229905"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p>
        </w:tc>
        <w:tc>
          <w:tcPr>
            <w:tcW w:w="810" w:type="pct"/>
            <w:tcBorders>
              <w:top w:val="single" w:sz="4" w:space="0" w:color="auto"/>
            </w:tcBorders>
            <w:shd w:val="clear" w:color="auto" w:fill="auto"/>
            <w:noWrap/>
            <w:vAlign w:val="bottom"/>
            <w:hideMark/>
          </w:tcPr>
          <w:p w14:paraId="295541D7"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p>
        </w:tc>
        <w:tc>
          <w:tcPr>
            <w:tcW w:w="728" w:type="pct"/>
            <w:tcBorders>
              <w:top w:val="single" w:sz="4" w:space="0" w:color="auto"/>
            </w:tcBorders>
            <w:shd w:val="clear" w:color="auto" w:fill="auto"/>
            <w:noWrap/>
            <w:vAlign w:val="bottom"/>
            <w:hideMark/>
          </w:tcPr>
          <w:p w14:paraId="46CB93AC"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p>
        </w:tc>
        <w:tc>
          <w:tcPr>
            <w:tcW w:w="810" w:type="pct"/>
            <w:tcBorders>
              <w:top w:val="single" w:sz="4" w:space="0" w:color="auto"/>
            </w:tcBorders>
            <w:shd w:val="clear" w:color="auto" w:fill="auto"/>
            <w:noWrap/>
            <w:vAlign w:val="bottom"/>
            <w:hideMark/>
          </w:tcPr>
          <w:p w14:paraId="0AECFAAA"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p>
        </w:tc>
        <w:tc>
          <w:tcPr>
            <w:tcW w:w="810" w:type="pct"/>
            <w:tcBorders>
              <w:top w:val="single" w:sz="4" w:space="0" w:color="auto"/>
            </w:tcBorders>
            <w:shd w:val="clear" w:color="auto" w:fill="auto"/>
            <w:noWrap/>
            <w:vAlign w:val="bottom"/>
            <w:hideMark/>
          </w:tcPr>
          <w:p w14:paraId="405902AE"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p>
        </w:tc>
        <w:tc>
          <w:tcPr>
            <w:tcW w:w="728" w:type="pct"/>
            <w:tcBorders>
              <w:top w:val="single" w:sz="4" w:space="0" w:color="auto"/>
            </w:tcBorders>
            <w:shd w:val="clear" w:color="auto" w:fill="auto"/>
            <w:noWrap/>
            <w:vAlign w:val="bottom"/>
            <w:hideMark/>
          </w:tcPr>
          <w:p w14:paraId="31C8AC85"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p>
        </w:tc>
      </w:tr>
      <w:tr w:rsidR="000D0558" w:rsidRPr="000D0558" w14:paraId="2C6D6D30" w14:textId="77777777" w:rsidTr="009E7888">
        <w:trPr>
          <w:trHeight w:val="300"/>
        </w:trPr>
        <w:tc>
          <w:tcPr>
            <w:tcW w:w="401" w:type="pct"/>
            <w:shd w:val="clear" w:color="auto" w:fill="auto"/>
            <w:noWrap/>
            <w:vAlign w:val="bottom"/>
            <w:hideMark/>
          </w:tcPr>
          <w:p w14:paraId="657B8119"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1_yr</w:t>
            </w:r>
          </w:p>
        </w:tc>
        <w:tc>
          <w:tcPr>
            <w:tcW w:w="712" w:type="pct"/>
            <w:shd w:val="clear" w:color="auto" w:fill="auto"/>
            <w:noWrap/>
            <w:vAlign w:val="bottom"/>
            <w:hideMark/>
          </w:tcPr>
          <w:p w14:paraId="4E1485CE"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-5.3 (-5.9,-4.8)</w:t>
            </w:r>
          </w:p>
        </w:tc>
        <w:tc>
          <w:tcPr>
            <w:tcW w:w="810" w:type="pct"/>
            <w:shd w:val="clear" w:color="auto" w:fill="auto"/>
            <w:noWrap/>
            <w:vAlign w:val="bottom"/>
            <w:hideMark/>
          </w:tcPr>
          <w:p w14:paraId="045E14FE"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-6.8 (-7.6,-6.1)</w:t>
            </w:r>
          </w:p>
        </w:tc>
        <w:tc>
          <w:tcPr>
            <w:tcW w:w="728" w:type="pct"/>
            <w:shd w:val="clear" w:color="auto" w:fill="auto"/>
            <w:noWrap/>
            <w:vAlign w:val="bottom"/>
            <w:hideMark/>
          </w:tcPr>
          <w:p w14:paraId="28580FFE"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1.5 (0.9,2.2)</w:t>
            </w:r>
          </w:p>
        </w:tc>
        <w:tc>
          <w:tcPr>
            <w:tcW w:w="810" w:type="pct"/>
            <w:shd w:val="clear" w:color="auto" w:fill="auto"/>
            <w:noWrap/>
            <w:vAlign w:val="bottom"/>
            <w:hideMark/>
          </w:tcPr>
          <w:p w14:paraId="556A5432"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-5.6 (-6.1,-5.1)</w:t>
            </w:r>
          </w:p>
        </w:tc>
        <w:tc>
          <w:tcPr>
            <w:tcW w:w="810" w:type="pct"/>
            <w:shd w:val="clear" w:color="auto" w:fill="auto"/>
            <w:noWrap/>
            <w:vAlign w:val="bottom"/>
            <w:hideMark/>
          </w:tcPr>
          <w:p w14:paraId="6B2CE298"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-7.6 (-8.3,-7.0)</w:t>
            </w:r>
          </w:p>
        </w:tc>
        <w:tc>
          <w:tcPr>
            <w:tcW w:w="728" w:type="pct"/>
            <w:shd w:val="clear" w:color="auto" w:fill="auto"/>
            <w:noWrap/>
            <w:vAlign w:val="bottom"/>
            <w:hideMark/>
          </w:tcPr>
          <w:p w14:paraId="33FDD8A8"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2.0 (1.5,2.6)</w:t>
            </w:r>
          </w:p>
        </w:tc>
      </w:tr>
      <w:tr w:rsidR="000D0558" w:rsidRPr="000D0558" w14:paraId="3142E108" w14:textId="77777777" w:rsidTr="009E7888">
        <w:trPr>
          <w:trHeight w:val="300"/>
        </w:trPr>
        <w:tc>
          <w:tcPr>
            <w:tcW w:w="401" w:type="pct"/>
            <w:shd w:val="clear" w:color="auto" w:fill="auto"/>
            <w:noWrap/>
            <w:vAlign w:val="bottom"/>
            <w:hideMark/>
          </w:tcPr>
          <w:p w14:paraId="7D02A133"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3_yrs</w:t>
            </w:r>
          </w:p>
        </w:tc>
        <w:tc>
          <w:tcPr>
            <w:tcW w:w="712" w:type="pct"/>
            <w:shd w:val="clear" w:color="auto" w:fill="auto"/>
            <w:noWrap/>
            <w:vAlign w:val="bottom"/>
            <w:hideMark/>
          </w:tcPr>
          <w:p w14:paraId="68EF2EC4"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-8.2 (-9.0,-7.4)</w:t>
            </w:r>
          </w:p>
        </w:tc>
        <w:tc>
          <w:tcPr>
            <w:tcW w:w="810" w:type="pct"/>
            <w:shd w:val="clear" w:color="auto" w:fill="auto"/>
            <w:noWrap/>
            <w:vAlign w:val="bottom"/>
            <w:hideMark/>
          </w:tcPr>
          <w:p w14:paraId="3AE1FE2E"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-9.9 (-10.9,-8.8)</w:t>
            </w:r>
          </w:p>
        </w:tc>
        <w:tc>
          <w:tcPr>
            <w:tcW w:w="728" w:type="pct"/>
            <w:shd w:val="clear" w:color="auto" w:fill="auto"/>
            <w:noWrap/>
            <w:vAlign w:val="bottom"/>
            <w:hideMark/>
          </w:tcPr>
          <w:p w14:paraId="0AE0F08C"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1.7 (0.7,2.6)</w:t>
            </w:r>
          </w:p>
        </w:tc>
        <w:tc>
          <w:tcPr>
            <w:tcW w:w="810" w:type="pct"/>
            <w:shd w:val="clear" w:color="auto" w:fill="auto"/>
            <w:noWrap/>
            <w:vAlign w:val="bottom"/>
            <w:hideMark/>
          </w:tcPr>
          <w:p w14:paraId="7278E96C"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-8.6 (-9.3,-7.9)</w:t>
            </w:r>
          </w:p>
        </w:tc>
        <w:tc>
          <w:tcPr>
            <w:tcW w:w="810" w:type="pct"/>
            <w:shd w:val="clear" w:color="auto" w:fill="auto"/>
            <w:noWrap/>
            <w:vAlign w:val="bottom"/>
            <w:hideMark/>
          </w:tcPr>
          <w:p w14:paraId="239FC7C7"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-11.1 (-11.9,-10.2)</w:t>
            </w:r>
          </w:p>
        </w:tc>
        <w:tc>
          <w:tcPr>
            <w:tcW w:w="728" w:type="pct"/>
            <w:shd w:val="clear" w:color="auto" w:fill="auto"/>
            <w:noWrap/>
            <w:vAlign w:val="bottom"/>
            <w:hideMark/>
          </w:tcPr>
          <w:p w14:paraId="43BFD45E"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2.4 (1.7,3.2)</w:t>
            </w:r>
          </w:p>
        </w:tc>
      </w:tr>
      <w:tr w:rsidR="000D0558" w:rsidRPr="000D0558" w14:paraId="2C573ED7" w14:textId="77777777" w:rsidTr="009E7888">
        <w:trPr>
          <w:trHeight w:val="300"/>
        </w:trPr>
        <w:tc>
          <w:tcPr>
            <w:tcW w:w="401" w:type="pct"/>
            <w:shd w:val="clear" w:color="auto" w:fill="auto"/>
            <w:noWrap/>
            <w:vAlign w:val="bottom"/>
            <w:hideMark/>
          </w:tcPr>
          <w:p w14:paraId="6DBFC34D"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5_yrs</w:t>
            </w:r>
          </w:p>
        </w:tc>
        <w:tc>
          <w:tcPr>
            <w:tcW w:w="712" w:type="pct"/>
            <w:shd w:val="clear" w:color="auto" w:fill="auto"/>
            <w:noWrap/>
            <w:vAlign w:val="bottom"/>
            <w:hideMark/>
          </w:tcPr>
          <w:p w14:paraId="70B4412E"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-9.1 (-10.0,-8.2)</w:t>
            </w:r>
          </w:p>
        </w:tc>
        <w:tc>
          <w:tcPr>
            <w:tcW w:w="810" w:type="pct"/>
            <w:shd w:val="clear" w:color="auto" w:fill="auto"/>
            <w:noWrap/>
            <w:vAlign w:val="bottom"/>
            <w:hideMark/>
          </w:tcPr>
          <w:p w14:paraId="4E35643E"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-10.5 (-11.8,-9.3)</w:t>
            </w:r>
          </w:p>
        </w:tc>
        <w:tc>
          <w:tcPr>
            <w:tcW w:w="728" w:type="pct"/>
            <w:shd w:val="clear" w:color="auto" w:fill="auto"/>
            <w:noWrap/>
            <w:vAlign w:val="bottom"/>
            <w:hideMark/>
          </w:tcPr>
          <w:p w14:paraId="715372F7"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1.5 (0.4,2.5)</w:t>
            </w:r>
          </w:p>
        </w:tc>
        <w:tc>
          <w:tcPr>
            <w:tcW w:w="810" w:type="pct"/>
            <w:shd w:val="clear" w:color="auto" w:fill="auto"/>
            <w:noWrap/>
            <w:vAlign w:val="bottom"/>
            <w:hideMark/>
          </w:tcPr>
          <w:p w14:paraId="296E62C5"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-9.6 (-10.4,-8.8)</w:t>
            </w:r>
          </w:p>
        </w:tc>
        <w:tc>
          <w:tcPr>
            <w:tcW w:w="810" w:type="pct"/>
            <w:shd w:val="clear" w:color="auto" w:fill="auto"/>
            <w:noWrap/>
            <w:vAlign w:val="bottom"/>
            <w:hideMark/>
          </w:tcPr>
          <w:p w14:paraId="0ACFEEEB"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-11.9 (-12.9,-11.0)</w:t>
            </w:r>
          </w:p>
        </w:tc>
        <w:tc>
          <w:tcPr>
            <w:tcW w:w="728" w:type="pct"/>
            <w:shd w:val="clear" w:color="auto" w:fill="auto"/>
            <w:noWrap/>
            <w:vAlign w:val="bottom"/>
            <w:hideMark/>
          </w:tcPr>
          <w:p w14:paraId="660D6E8F"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2.4 (1.5,3.2)</w:t>
            </w:r>
          </w:p>
        </w:tc>
      </w:tr>
      <w:tr w:rsidR="000D0558" w:rsidRPr="000D0558" w14:paraId="36A5F1D6" w14:textId="77777777" w:rsidTr="009E7888">
        <w:trPr>
          <w:trHeight w:val="300"/>
        </w:trPr>
        <w:tc>
          <w:tcPr>
            <w:tcW w:w="401" w:type="pct"/>
            <w:shd w:val="clear" w:color="auto" w:fill="auto"/>
            <w:noWrap/>
            <w:vAlign w:val="bottom"/>
            <w:hideMark/>
          </w:tcPr>
          <w:p w14:paraId="2A127E3F"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RMST</w:t>
            </w:r>
          </w:p>
        </w:tc>
        <w:tc>
          <w:tcPr>
            <w:tcW w:w="712" w:type="pct"/>
            <w:shd w:val="clear" w:color="auto" w:fill="auto"/>
            <w:noWrap/>
            <w:vAlign w:val="bottom"/>
            <w:hideMark/>
          </w:tcPr>
          <w:p w14:paraId="2281FCF2"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p>
        </w:tc>
        <w:tc>
          <w:tcPr>
            <w:tcW w:w="810" w:type="pct"/>
            <w:shd w:val="clear" w:color="auto" w:fill="auto"/>
            <w:noWrap/>
            <w:vAlign w:val="bottom"/>
            <w:hideMark/>
          </w:tcPr>
          <w:p w14:paraId="6FD1A362"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p>
        </w:tc>
        <w:tc>
          <w:tcPr>
            <w:tcW w:w="728" w:type="pct"/>
            <w:shd w:val="clear" w:color="auto" w:fill="auto"/>
            <w:noWrap/>
            <w:vAlign w:val="bottom"/>
            <w:hideMark/>
          </w:tcPr>
          <w:p w14:paraId="5875CDC7"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p>
        </w:tc>
        <w:tc>
          <w:tcPr>
            <w:tcW w:w="810" w:type="pct"/>
            <w:shd w:val="clear" w:color="auto" w:fill="auto"/>
            <w:noWrap/>
            <w:vAlign w:val="bottom"/>
            <w:hideMark/>
          </w:tcPr>
          <w:p w14:paraId="3A6429C7"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p>
        </w:tc>
        <w:tc>
          <w:tcPr>
            <w:tcW w:w="810" w:type="pct"/>
            <w:shd w:val="clear" w:color="auto" w:fill="auto"/>
            <w:noWrap/>
            <w:vAlign w:val="bottom"/>
            <w:hideMark/>
          </w:tcPr>
          <w:p w14:paraId="2FA39302"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p>
        </w:tc>
        <w:tc>
          <w:tcPr>
            <w:tcW w:w="728" w:type="pct"/>
            <w:shd w:val="clear" w:color="auto" w:fill="auto"/>
            <w:noWrap/>
            <w:vAlign w:val="bottom"/>
            <w:hideMark/>
          </w:tcPr>
          <w:p w14:paraId="314B73CB"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p>
        </w:tc>
      </w:tr>
      <w:tr w:rsidR="000D0558" w:rsidRPr="000D0558" w14:paraId="7E496956" w14:textId="77777777" w:rsidTr="009E7888">
        <w:trPr>
          <w:trHeight w:val="300"/>
        </w:trPr>
        <w:tc>
          <w:tcPr>
            <w:tcW w:w="401" w:type="pct"/>
            <w:shd w:val="clear" w:color="auto" w:fill="auto"/>
            <w:noWrap/>
            <w:vAlign w:val="bottom"/>
            <w:hideMark/>
          </w:tcPr>
          <w:p w14:paraId="173B7656"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1_yr</w:t>
            </w:r>
          </w:p>
        </w:tc>
        <w:tc>
          <w:tcPr>
            <w:tcW w:w="712" w:type="pct"/>
            <w:shd w:val="clear" w:color="auto" w:fill="auto"/>
            <w:noWrap/>
            <w:vAlign w:val="bottom"/>
            <w:hideMark/>
          </w:tcPr>
          <w:p w14:paraId="5F3781AE"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-0.034 (-0.037,-0.030)</w:t>
            </w:r>
          </w:p>
        </w:tc>
        <w:tc>
          <w:tcPr>
            <w:tcW w:w="810" w:type="pct"/>
            <w:shd w:val="clear" w:color="auto" w:fill="auto"/>
            <w:noWrap/>
            <w:vAlign w:val="bottom"/>
            <w:hideMark/>
          </w:tcPr>
          <w:p w14:paraId="6F76D224"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-0.045 (-0.050,-0.040)</w:t>
            </w:r>
          </w:p>
        </w:tc>
        <w:tc>
          <w:tcPr>
            <w:tcW w:w="728" w:type="pct"/>
            <w:shd w:val="clear" w:color="auto" w:fill="auto"/>
            <w:noWrap/>
            <w:vAlign w:val="bottom"/>
            <w:hideMark/>
          </w:tcPr>
          <w:p w14:paraId="3C68986E"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0.011 (0.006,0.016)</w:t>
            </w:r>
          </w:p>
        </w:tc>
        <w:tc>
          <w:tcPr>
            <w:tcW w:w="810" w:type="pct"/>
            <w:shd w:val="clear" w:color="auto" w:fill="auto"/>
            <w:noWrap/>
            <w:vAlign w:val="bottom"/>
            <w:hideMark/>
          </w:tcPr>
          <w:p w14:paraId="13AC766D"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-0.035 (-0.039,-0.032)</w:t>
            </w:r>
          </w:p>
        </w:tc>
        <w:tc>
          <w:tcPr>
            <w:tcW w:w="810" w:type="pct"/>
            <w:shd w:val="clear" w:color="auto" w:fill="auto"/>
            <w:noWrap/>
            <w:vAlign w:val="bottom"/>
            <w:hideMark/>
          </w:tcPr>
          <w:p w14:paraId="5A47EB7E"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-0.050 (-0.054,-0.045)</w:t>
            </w:r>
          </w:p>
        </w:tc>
        <w:tc>
          <w:tcPr>
            <w:tcW w:w="728" w:type="pct"/>
            <w:shd w:val="clear" w:color="auto" w:fill="auto"/>
            <w:noWrap/>
            <w:vAlign w:val="bottom"/>
            <w:hideMark/>
          </w:tcPr>
          <w:p w14:paraId="14222DF2"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0.014 (0.010,0.019)</w:t>
            </w:r>
          </w:p>
        </w:tc>
      </w:tr>
      <w:tr w:rsidR="000D0558" w:rsidRPr="000D0558" w14:paraId="7DEC0CE2" w14:textId="77777777" w:rsidTr="009E7888">
        <w:trPr>
          <w:trHeight w:val="300"/>
        </w:trPr>
        <w:tc>
          <w:tcPr>
            <w:tcW w:w="401" w:type="pct"/>
            <w:shd w:val="clear" w:color="auto" w:fill="auto"/>
            <w:noWrap/>
            <w:vAlign w:val="bottom"/>
            <w:hideMark/>
          </w:tcPr>
          <w:p w14:paraId="615B12EF"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lastRenderedPageBreak/>
              <w:t>3_yrs</w:t>
            </w:r>
          </w:p>
        </w:tc>
        <w:tc>
          <w:tcPr>
            <w:tcW w:w="712" w:type="pct"/>
            <w:shd w:val="clear" w:color="auto" w:fill="auto"/>
            <w:noWrap/>
            <w:vAlign w:val="bottom"/>
            <w:hideMark/>
          </w:tcPr>
          <w:p w14:paraId="7DF23D0D"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-0.171 (-0.187,-0.154)</w:t>
            </w:r>
          </w:p>
        </w:tc>
        <w:tc>
          <w:tcPr>
            <w:tcW w:w="810" w:type="pct"/>
            <w:shd w:val="clear" w:color="auto" w:fill="auto"/>
            <w:noWrap/>
            <w:vAlign w:val="bottom"/>
            <w:hideMark/>
          </w:tcPr>
          <w:p w14:paraId="511D20F2"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-0.214 (-0.236,-0.192)</w:t>
            </w:r>
          </w:p>
        </w:tc>
        <w:tc>
          <w:tcPr>
            <w:tcW w:w="728" w:type="pct"/>
            <w:shd w:val="clear" w:color="auto" w:fill="auto"/>
            <w:noWrap/>
            <w:vAlign w:val="bottom"/>
            <w:hideMark/>
          </w:tcPr>
          <w:p w14:paraId="6585BC41"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0.044 (0.023,0.064)</w:t>
            </w:r>
          </w:p>
        </w:tc>
        <w:tc>
          <w:tcPr>
            <w:tcW w:w="810" w:type="pct"/>
            <w:shd w:val="clear" w:color="auto" w:fill="auto"/>
            <w:noWrap/>
            <w:vAlign w:val="bottom"/>
            <w:hideMark/>
          </w:tcPr>
          <w:p w14:paraId="5693E95F"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-0.180 (-0.195,-0.165)</w:t>
            </w:r>
          </w:p>
        </w:tc>
        <w:tc>
          <w:tcPr>
            <w:tcW w:w="810" w:type="pct"/>
            <w:shd w:val="clear" w:color="auto" w:fill="auto"/>
            <w:noWrap/>
            <w:vAlign w:val="bottom"/>
            <w:hideMark/>
          </w:tcPr>
          <w:p w14:paraId="036CC09A"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-0.239 (-0.258,-0.221)</w:t>
            </w:r>
          </w:p>
        </w:tc>
        <w:tc>
          <w:tcPr>
            <w:tcW w:w="728" w:type="pct"/>
            <w:shd w:val="clear" w:color="auto" w:fill="auto"/>
            <w:noWrap/>
            <w:vAlign w:val="bottom"/>
            <w:hideMark/>
          </w:tcPr>
          <w:p w14:paraId="7E257450"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0.060 (0.043,0.076)</w:t>
            </w:r>
          </w:p>
        </w:tc>
      </w:tr>
      <w:tr w:rsidR="000D0558" w:rsidRPr="000D0558" w14:paraId="0D69207A" w14:textId="77777777" w:rsidTr="009E7888">
        <w:trPr>
          <w:trHeight w:val="300"/>
        </w:trPr>
        <w:tc>
          <w:tcPr>
            <w:tcW w:w="401" w:type="pct"/>
            <w:shd w:val="clear" w:color="auto" w:fill="auto"/>
            <w:noWrap/>
            <w:vAlign w:val="bottom"/>
            <w:hideMark/>
          </w:tcPr>
          <w:p w14:paraId="63B722A0"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5_yrs</w:t>
            </w:r>
          </w:p>
        </w:tc>
        <w:tc>
          <w:tcPr>
            <w:tcW w:w="712" w:type="pct"/>
            <w:shd w:val="clear" w:color="auto" w:fill="auto"/>
            <w:noWrap/>
            <w:vAlign w:val="bottom"/>
            <w:hideMark/>
          </w:tcPr>
          <w:p w14:paraId="03B83CF4"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-0.340 (-0.372,-0.309)</w:t>
            </w:r>
          </w:p>
        </w:tc>
        <w:tc>
          <w:tcPr>
            <w:tcW w:w="810" w:type="pct"/>
            <w:shd w:val="clear" w:color="auto" w:fill="auto"/>
            <w:noWrap/>
            <w:vAlign w:val="bottom"/>
            <w:hideMark/>
          </w:tcPr>
          <w:p w14:paraId="4E071489"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-0.414 (-0.457,-0.371)</w:t>
            </w:r>
          </w:p>
        </w:tc>
        <w:tc>
          <w:tcPr>
            <w:tcW w:w="728" w:type="pct"/>
            <w:shd w:val="clear" w:color="auto" w:fill="auto"/>
            <w:noWrap/>
            <w:vAlign w:val="bottom"/>
            <w:hideMark/>
          </w:tcPr>
          <w:p w14:paraId="00ABB8F2"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0.074 (0.036,0.112)</w:t>
            </w:r>
          </w:p>
        </w:tc>
        <w:tc>
          <w:tcPr>
            <w:tcW w:w="810" w:type="pct"/>
            <w:shd w:val="clear" w:color="auto" w:fill="auto"/>
            <w:noWrap/>
            <w:vAlign w:val="bottom"/>
            <w:hideMark/>
          </w:tcPr>
          <w:p w14:paraId="56E2C1FA"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-0.359 (-0.387,-0.330)</w:t>
            </w:r>
          </w:p>
        </w:tc>
        <w:tc>
          <w:tcPr>
            <w:tcW w:w="810" w:type="pct"/>
            <w:shd w:val="clear" w:color="auto" w:fill="auto"/>
            <w:noWrap/>
            <w:vAlign w:val="bottom"/>
            <w:hideMark/>
          </w:tcPr>
          <w:p w14:paraId="54387826"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-0.465 (-0.500,-0.430)</w:t>
            </w:r>
          </w:p>
        </w:tc>
        <w:tc>
          <w:tcPr>
            <w:tcW w:w="728" w:type="pct"/>
            <w:shd w:val="clear" w:color="auto" w:fill="auto"/>
            <w:noWrap/>
            <w:vAlign w:val="bottom"/>
            <w:hideMark/>
          </w:tcPr>
          <w:p w14:paraId="1566376D" w14:textId="77777777" w:rsidR="00723546" w:rsidRPr="000D0558" w:rsidRDefault="00723546" w:rsidP="00250258">
            <w:pPr>
              <w:spacing w:after="0" w:line="240" w:lineRule="auto"/>
              <w:jc w:val="both"/>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0.107 (0.076,0.137)</w:t>
            </w:r>
          </w:p>
        </w:tc>
      </w:tr>
    </w:tbl>
    <w:p w14:paraId="537C9C46" w14:textId="77777777" w:rsidR="00DA2822" w:rsidRPr="000D0558" w:rsidRDefault="00DA2822" w:rsidP="00250258">
      <w:pPr>
        <w:jc w:val="both"/>
        <w:rPr>
          <w:rFonts w:ascii="Times New Roman" w:hAnsi="Times New Roman" w:cs="Times New Roman"/>
          <w:color w:val="000000" w:themeColor="text1"/>
        </w:rPr>
      </w:pPr>
    </w:p>
    <w:p w14:paraId="03B21621" w14:textId="44B6EED4" w:rsidR="00777D1E" w:rsidRPr="000D0558" w:rsidRDefault="005610CE" w:rsidP="00250258">
      <w:pPr>
        <w:jc w:val="both"/>
        <w:rPr>
          <w:rFonts w:ascii="Times New Roman" w:hAnsi="Times New Roman" w:cs="Times New Roman"/>
          <w:color w:val="000000" w:themeColor="text1"/>
          <w:lang w:val="en-GB"/>
        </w:rPr>
      </w:pPr>
      <w:r w:rsidRPr="000D0558">
        <w:rPr>
          <w:rFonts w:ascii="Times New Roman" w:hAnsi="Times New Roman" w:cs="Times New Roman"/>
          <w:color w:val="000000" w:themeColor="text1"/>
          <w:lang w:val="en-GB"/>
        </w:rPr>
        <w:t>Regarding the second outcome variable (contact leading to imprisonment), d</w:t>
      </w:r>
      <w:r w:rsidR="00777D1E" w:rsidRPr="000D0558">
        <w:rPr>
          <w:rFonts w:ascii="Times New Roman" w:hAnsi="Times New Roman" w:cs="Times New Roman"/>
          <w:color w:val="000000" w:themeColor="text1"/>
          <w:lang w:val="en-GB"/>
        </w:rPr>
        <w:t xml:space="preserve">ifferences were similar in terms of direction and significance, with less survival and average survival at different time points for those who dropout when compared to those who complete, while more survival and average survival at different years for those who had a late dropout vs. those who dropout </w:t>
      </w:r>
      <w:r w:rsidR="00602B22" w:rsidRPr="000D0558">
        <w:rPr>
          <w:rFonts w:ascii="Times New Roman" w:hAnsi="Times New Roman" w:cs="Times New Roman"/>
          <w:color w:val="000000" w:themeColor="text1"/>
          <w:lang w:val="en-GB"/>
        </w:rPr>
        <w:t>early (</w:t>
      </w:r>
      <w:r w:rsidR="00777D1E" w:rsidRPr="000D0558">
        <w:rPr>
          <w:rFonts w:ascii="Times New Roman" w:hAnsi="Times New Roman" w:cs="Times New Roman"/>
          <w:color w:val="000000" w:themeColor="text1"/>
          <w:lang w:val="en-GB"/>
        </w:rPr>
        <w:t xml:space="preserve">See </w:t>
      </w:r>
      <w:r w:rsidR="000825D1" w:rsidRPr="000D0558">
        <w:rPr>
          <w:rFonts w:ascii="Times New Roman" w:hAnsi="Times New Roman" w:cs="Times New Roman"/>
          <w:color w:val="000000" w:themeColor="text1"/>
        </w:rPr>
        <w:t xml:space="preserve">Supplementary Table </w:t>
      </w:r>
      <w:r w:rsidR="000825D1" w:rsidRPr="000D0558">
        <w:rPr>
          <w:rFonts w:ascii="Times New Roman" w:hAnsi="Times New Roman" w:cs="Times New Roman"/>
          <w:color w:val="000000" w:themeColor="text1"/>
        </w:rPr>
        <w:fldChar w:fldCharType="begin"/>
      </w:r>
      <w:r w:rsidR="000825D1" w:rsidRPr="000D0558">
        <w:rPr>
          <w:rFonts w:ascii="Times New Roman" w:hAnsi="Times New Roman" w:cs="Times New Roman"/>
          <w:color w:val="000000" w:themeColor="text1"/>
        </w:rPr>
        <w:instrText xml:space="preserve"> SEQ Supplementary_Table \* ARABIC </w:instrText>
      </w:r>
      <w:r w:rsidR="000825D1" w:rsidRPr="000D0558">
        <w:rPr>
          <w:rFonts w:ascii="Times New Roman" w:hAnsi="Times New Roman" w:cs="Times New Roman"/>
          <w:color w:val="000000" w:themeColor="text1"/>
        </w:rPr>
        <w:fldChar w:fldCharType="separate"/>
      </w:r>
      <w:r w:rsidR="000825D1" w:rsidRPr="000D0558">
        <w:rPr>
          <w:rFonts w:ascii="Times New Roman" w:hAnsi="Times New Roman" w:cs="Times New Roman"/>
          <w:noProof/>
          <w:color w:val="000000" w:themeColor="text1"/>
        </w:rPr>
        <w:t>7</w:t>
      </w:r>
      <w:r w:rsidR="000825D1" w:rsidRPr="000D0558">
        <w:rPr>
          <w:rFonts w:ascii="Times New Roman" w:hAnsi="Times New Roman" w:cs="Times New Roman"/>
          <w:color w:val="000000" w:themeColor="text1"/>
        </w:rPr>
        <w:fldChar w:fldCharType="end"/>
      </w:r>
      <w:r w:rsidR="00777D1E" w:rsidRPr="000D0558">
        <w:rPr>
          <w:rFonts w:ascii="Times New Roman" w:hAnsi="Times New Roman" w:cs="Times New Roman"/>
          <w:color w:val="000000" w:themeColor="text1"/>
          <w:lang w:val="en-GB"/>
        </w:rPr>
        <w:t>).</w:t>
      </w:r>
    </w:p>
    <w:p w14:paraId="4A4A6302" w14:textId="747793B6" w:rsidR="00635DDE" w:rsidRPr="00AD2A1F" w:rsidRDefault="00635DDE" w:rsidP="00635DDE">
      <w:pPr>
        <w:pStyle w:val="Descripcin"/>
        <w:jc w:val="both"/>
        <w:rPr>
          <w:rFonts w:ascii="Times New Roman" w:hAnsi="Times New Roman" w:cs="Times New Roman"/>
          <w:color w:val="000000" w:themeColor="text1"/>
          <w:lang w:val="en-GB"/>
          <w:rPrChange w:id="73" w:author="Andrés González Santa Cruz" w:date="2023-07-31T11:09:00Z">
            <w:rPr>
              <w:rFonts w:ascii="Times New Roman" w:hAnsi="Times New Roman" w:cs="Times New Roman"/>
              <w:color w:val="000000" w:themeColor="text1"/>
            </w:rPr>
          </w:rPrChange>
        </w:rPr>
      </w:pPr>
      <w:r w:rsidRPr="00AD2A1F">
        <w:rPr>
          <w:rFonts w:ascii="Times New Roman" w:hAnsi="Times New Roman" w:cs="Times New Roman"/>
          <w:color w:val="000000" w:themeColor="text1"/>
          <w:lang w:val="en-GB"/>
          <w:rPrChange w:id="74" w:author="Andrés González Santa Cruz" w:date="2023-07-31T11:09:00Z">
            <w:rPr>
              <w:rFonts w:ascii="Times New Roman" w:hAnsi="Times New Roman" w:cs="Times New Roman"/>
              <w:color w:val="000000" w:themeColor="text1"/>
            </w:rPr>
          </w:rPrChange>
        </w:rPr>
        <w:t xml:space="preserve">Supplementary Table </w:t>
      </w:r>
      <w:r w:rsidRPr="000D0558">
        <w:rPr>
          <w:rFonts w:ascii="Times New Roman" w:hAnsi="Times New Roman" w:cs="Times New Roman"/>
          <w:color w:val="000000" w:themeColor="text1"/>
        </w:rPr>
        <w:fldChar w:fldCharType="begin"/>
      </w:r>
      <w:r w:rsidRPr="00AD2A1F">
        <w:rPr>
          <w:rFonts w:ascii="Times New Roman" w:hAnsi="Times New Roman" w:cs="Times New Roman"/>
          <w:color w:val="000000" w:themeColor="text1"/>
          <w:lang w:val="en-GB"/>
          <w:rPrChange w:id="75" w:author="Andrés González Santa Cruz" w:date="2023-07-31T11:09:00Z">
            <w:rPr>
              <w:rFonts w:ascii="Times New Roman" w:hAnsi="Times New Roman" w:cs="Times New Roman"/>
              <w:color w:val="000000" w:themeColor="text1"/>
            </w:rPr>
          </w:rPrChange>
        </w:rPr>
        <w:instrText xml:space="preserve"> SEQ Supplementary_Table \* ARABIC </w:instrText>
      </w:r>
      <w:r w:rsidRPr="000D0558">
        <w:rPr>
          <w:rFonts w:ascii="Times New Roman" w:hAnsi="Times New Roman" w:cs="Times New Roman"/>
          <w:color w:val="000000" w:themeColor="text1"/>
        </w:rPr>
        <w:fldChar w:fldCharType="separate"/>
      </w:r>
      <w:r w:rsidRPr="00AD2A1F">
        <w:rPr>
          <w:rFonts w:ascii="Times New Roman" w:hAnsi="Times New Roman" w:cs="Times New Roman"/>
          <w:noProof/>
          <w:color w:val="000000" w:themeColor="text1"/>
          <w:lang w:val="en-GB"/>
          <w:rPrChange w:id="76" w:author="Andrés González Santa Cruz" w:date="2023-07-31T11:09:00Z">
            <w:rPr>
              <w:rFonts w:ascii="Times New Roman" w:hAnsi="Times New Roman" w:cs="Times New Roman"/>
              <w:noProof/>
              <w:color w:val="000000" w:themeColor="text1"/>
            </w:rPr>
          </w:rPrChange>
        </w:rPr>
        <w:t>7</w:t>
      </w:r>
      <w:r w:rsidRPr="000D0558">
        <w:rPr>
          <w:rFonts w:ascii="Times New Roman" w:hAnsi="Times New Roman" w:cs="Times New Roman"/>
          <w:color w:val="000000" w:themeColor="text1"/>
        </w:rPr>
        <w:fldChar w:fldCharType="end"/>
      </w:r>
      <w:r w:rsidRPr="00AD2A1F">
        <w:rPr>
          <w:rFonts w:ascii="Times New Roman" w:hAnsi="Times New Roman" w:cs="Times New Roman"/>
          <w:color w:val="000000" w:themeColor="text1"/>
          <w:lang w:val="en-GB"/>
          <w:rPrChange w:id="77" w:author="Andrés González Santa Cruz" w:date="2023-07-31T11:09:00Z">
            <w:rPr>
              <w:rFonts w:ascii="Times New Roman" w:hAnsi="Times New Roman" w:cs="Times New Roman"/>
              <w:color w:val="000000" w:themeColor="text1"/>
            </w:rPr>
          </w:rPrChange>
        </w:rPr>
        <w:t xml:space="preserve"> Differences in survival probabilities, time to contact with the justice system leading to imprisonment for complete case analysis (a) and with imputed values replacing comorbidities in study (b)</w:t>
      </w:r>
    </w:p>
    <w:tbl>
      <w:tblPr>
        <w:tblW w:w="5000" w:type="pct"/>
        <w:tblBorders>
          <w:top w:val="single" w:sz="4" w:space="0" w:color="auto"/>
          <w:bottom w:val="single" w:sz="4" w:space="0" w:color="auto"/>
        </w:tblBorders>
        <w:tblLayout w:type="fixed"/>
        <w:tblCellMar>
          <w:left w:w="70" w:type="dxa"/>
          <w:right w:w="70" w:type="dxa"/>
        </w:tblCellMar>
        <w:tblLook w:val="04A0" w:firstRow="1" w:lastRow="0" w:firstColumn="1" w:lastColumn="0" w:noHBand="0" w:noVBand="1"/>
      </w:tblPr>
      <w:tblGrid>
        <w:gridCol w:w="709"/>
        <w:gridCol w:w="1259"/>
        <w:gridCol w:w="1432"/>
        <w:gridCol w:w="1287"/>
        <w:gridCol w:w="1432"/>
        <w:gridCol w:w="1432"/>
        <w:gridCol w:w="1287"/>
      </w:tblGrid>
      <w:tr w:rsidR="000D0558" w:rsidRPr="000D0558" w14:paraId="0DE2C204" w14:textId="77777777" w:rsidTr="0060106D">
        <w:trPr>
          <w:trHeight w:val="300"/>
        </w:trPr>
        <w:tc>
          <w:tcPr>
            <w:tcW w:w="401" w:type="pct"/>
            <w:tcBorders>
              <w:top w:val="single" w:sz="4" w:space="0" w:color="auto"/>
              <w:bottom w:val="single" w:sz="4" w:space="0" w:color="auto"/>
            </w:tcBorders>
            <w:shd w:val="clear" w:color="auto" w:fill="auto"/>
          </w:tcPr>
          <w:p w14:paraId="5CC981C6" w14:textId="77777777" w:rsidR="00723546" w:rsidRPr="000D0558" w:rsidRDefault="00723546" w:rsidP="00D24722">
            <w:pPr>
              <w:spacing w:after="0" w:line="240" w:lineRule="auto"/>
              <w:rPr>
                <w:rFonts w:ascii="Times New Roman" w:eastAsia="Times New Roman" w:hAnsi="Times New Roman" w:cs="Times New Roman"/>
                <w:b/>
                <w:bCs/>
                <w:color w:val="000000" w:themeColor="text1"/>
                <w:sz w:val="18"/>
                <w:szCs w:val="18"/>
                <w:lang w:val="en-GB" w:eastAsia="es-CL"/>
              </w:rPr>
            </w:pPr>
          </w:p>
        </w:tc>
        <w:tc>
          <w:tcPr>
            <w:tcW w:w="712" w:type="pct"/>
            <w:tcBorders>
              <w:top w:val="single" w:sz="4" w:space="0" w:color="auto"/>
              <w:bottom w:val="single" w:sz="4" w:space="0" w:color="auto"/>
            </w:tcBorders>
            <w:shd w:val="clear" w:color="auto" w:fill="auto"/>
            <w:noWrap/>
          </w:tcPr>
          <w:p w14:paraId="39846518" w14:textId="78F88E74" w:rsidR="00723546" w:rsidRPr="000D0558" w:rsidRDefault="00723546" w:rsidP="00D24722">
            <w:pPr>
              <w:spacing w:after="0" w:line="240" w:lineRule="auto"/>
              <w:rPr>
                <w:rFonts w:ascii="Times New Roman" w:eastAsia="Times New Roman" w:hAnsi="Times New Roman" w:cs="Times New Roman"/>
                <w:b/>
                <w:bCs/>
                <w:color w:val="000000" w:themeColor="text1"/>
                <w:sz w:val="18"/>
                <w:szCs w:val="18"/>
                <w:lang w:val="es-CL" w:eastAsia="es-CL"/>
              </w:rPr>
            </w:pPr>
            <w:r w:rsidRPr="000D0558">
              <w:rPr>
                <w:rFonts w:ascii="Times New Roman" w:eastAsia="Times New Roman" w:hAnsi="Times New Roman" w:cs="Times New Roman"/>
                <w:b/>
                <w:bCs/>
                <w:color w:val="000000" w:themeColor="text1"/>
                <w:sz w:val="18"/>
                <w:szCs w:val="18"/>
                <w:lang w:val="es-CL" w:eastAsia="es-CL"/>
              </w:rPr>
              <w:t>a)</w:t>
            </w:r>
          </w:p>
        </w:tc>
        <w:tc>
          <w:tcPr>
            <w:tcW w:w="810" w:type="pct"/>
            <w:tcBorders>
              <w:top w:val="single" w:sz="4" w:space="0" w:color="auto"/>
              <w:bottom w:val="single" w:sz="4" w:space="0" w:color="auto"/>
            </w:tcBorders>
            <w:shd w:val="clear" w:color="auto" w:fill="auto"/>
            <w:noWrap/>
          </w:tcPr>
          <w:p w14:paraId="27270D3B" w14:textId="77777777" w:rsidR="00723546" w:rsidRPr="000D0558" w:rsidRDefault="00723546" w:rsidP="00D24722">
            <w:pPr>
              <w:spacing w:after="0" w:line="240" w:lineRule="auto"/>
              <w:rPr>
                <w:rFonts w:ascii="Times New Roman" w:eastAsia="Times New Roman" w:hAnsi="Times New Roman" w:cs="Times New Roman"/>
                <w:b/>
                <w:bCs/>
                <w:color w:val="000000" w:themeColor="text1"/>
                <w:sz w:val="18"/>
                <w:szCs w:val="18"/>
                <w:lang w:val="es-CL" w:eastAsia="es-CL"/>
              </w:rPr>
            </w:pPr>
          </w:p>
        </w:tc>
        <w:tc>
          <w:tcPr>
            <w:tcW w:w="728" w:type="pct"/>
            <w:tcBorders>
              <w:top w:val="single" w:sz="4" w:space="0" w:color="auto"/>
              <w:bottom w:val="single" w:sz="4" w:space="0" w:color="auto"/>
            </w:tcBorders>
            <w:shd w:val="clear" w:color="auto" w:fill="auto"/>
            <w:noWrap/>
          </w:tcPr>
          <w:p w14:paraId="20335D2A" w14:textId="77777777" w:rsidR="00723546" w:rsidRPr="000D0558" w:rsidRDefault="00723546" w:rsidP="00D24722">
            <w:pPr>
              <w:spacing w:after="0" w:line="240" w:lineRule="auto"/>
              <w:rPr>
                <w:rFonts w:ascii="Times New Roman" w:eastAsia="Times New Roman" w:hAnsi="Times New Roman" w:cs="Times New Roman"/>
                <w:b/>
                <w:bCs/>
                <w:color w:val="000000" w:themeColor="text1"/>
                <w:sz w:val="18"/>
                <w:szCs w:val="18"/>
                <w:lang w:val="es-CL" w:eastAsia="es-CL"/>
              </w:rPr>
            </w:pPr>
          </w:p>
        </w:tc>
        <w:tc>
          <w:tcPr>
            <w:tcW w:w="810" w:type="pct"/>
            <w:tcBorders>
              <w:top w:val="single" w:sz="4" w:space="0" w:color="auto"/>
              <w:bottom w:val="single" w:sz="4" w:space="0" w:color="auto"/>
            </w:tcBorders>
            <w:shd w:val="clear" w:color="auto" w:fill="auto"/>
            <w:noWrap/>
          </w:tcPr>
          <w:p w14:paraId="6D89C7BB" w14:textId="65AD19B7" w:rsidR="00723546" w:rsidRPr="000D0558" w:rsidRDefault="00723546" w:rsidP="00D24722">
            <w:pPr>
              <w:spacing w:after="0" w:line="240" w:lineRule="auto"/>
              <w:rPr>
                <w:rFonts w:ascii="Times New Roman" w:eastAsia="Times New Roman" w:hAnsi="Times New Roman" w:cs="Times New Roman"/>
                <w:b/>
                <w:bCs/>
                <w:color w:val="000000" w:themeColor="text1"/>
                <w:sz w:val="18"/>
                <w:szCs w:val="18"/>
                <w:lang w:val="es-CL" w:eastAsia="es-CL"/>
              </w:rPr>
            </w:pPr>
            <w:r w:rsidRPr="000D0558">
              <w:rPr>
                <w:rFonts w:ascii="Times New Roman" w:eastAsia="Times New Roman" w:hAnsi="Times New Roman" w:cs="Times New Roman"/>
                <w:b/>
                <w:bCs/>
                <w:color w:val="000000" w:themeColor="text1"/>
                <w:sz w:val="18"/>
                <w:szCs w:val="18"/>
                <w:lang w:val="es-CL" w:eastAsia="es-CL"/>
              </w:rPr>
              <w:t>b)</w:t>
            </w:r>
          </w:p>
        </w:tc>
        <w:tc>
          <w:tcPr>
            <w:tcW w:w="810" w:type="pct"/>
            <w:tcBorders>
              <w:top w:val="single" w:sz="4" w:space="0" w:color="auto"/>
              <w:bottom w:val="single" w:sz="4" w:space="0" w:color="auto"/>
            </w:tcBorders>
            <w:shd w:val="clear" w:color="auto" w:fill="auto"/>
            <w:noWrap/>
          </w:tcPr>
          <w:p w14:paraId="59C048F8" w14:textId="77777777" w:rsidR="00723546" w:rsidRPr="000D0558" w:rsidRDefault="00723546" w:rsidP="00D24722">
            <w:pPr>
              <w:spacing w:after="0" w:line="240" w:lineRule="auto"/>
              <w:rPr>
                <w:rFonts w:ascii="Times New Roman" w:eastAsia="Times New Roman" w:hAnsi="Times New Roman" w:cs="Times New Roman"/>
                <w:b/>
                <w:bCs/>
                <w:color w:val="000000" w:themeColor="text1"/>
                <w:sz w:val="18"/>
                <w:szCs w:val="18"/>
                <w:lang w:val="es-CL" w:eastAsia="es-CL"/>
              </w:rPr>
            </w:pPr>
          </w:p>
        </w:tc>
        <w:tc>
          <w:tcPr>
            <w:tcW w:w="728" w:type="pct"/>
            <w:tcBorders>
              <w:top w:val="single" w:sz="4" w:space="0" w:color="auto"/>
              <w:bottom w:val="single" w:sz="4" w:space="0" w:color="auto"/>
            </w:tcBorders>
            <w:shd w:val="clear" w:color="auto" w:fill="auto"/>
            <w:noWrap/>
          </w:tcPr>
          <w:p w14:paraId="40BC2BA2" w14:textId="77777777" w:rsidR="00723546" w:rsidRPr="000D0558" w:rsidRDefault="00723546" w:rsidP="00D24722">
            <w:pPr>
              <w:spacing w:after="0" w:line="240" w:lineRule="auto"/>
              <w:rPr>
                <w:rFonts w:ascii="Times New Roman" w:eastAsia="Times New Roman" w:hAnsi="Times New Roman" w:cs="Times New Roman"/>
                <w:b/>
                <w:bCs/>
                <w:color w:val="000000" w:themeColor="text1"/>
                <w:sz w:val="18"/>
                <w:szCs w:val="18"/>
                <w:lang w:val="es-CL" w:eastAsia="es-CL"/>
              </w:rPr>
            </w:pPr>
          </w:p>
        </w:tc>
      </w:tr>
      <w:tr w:rsidR="000D0558" w:rsidRPr="000D0558" w14:paraId="411AAF46" w14:textId="77777777" w:rsidTr="0060106D">
        <w:trPr>
          <w:trHeight w:val="300"/>
        </w:trPr>
        <w:tc>
          <w:tcPr>
            <w:tcW w:w="401" w:type="pct"/>
            <w:tcBorders>
              <w:top w:val="single" w:sz="4" w:space="0" w:color="auto"/>
              <w:bottom w:val="single" w:sz="4" w:space="0" w:color="auto"/>
            </w:tcBorders>
            <w:shd w:val="clear" w:color="auto" w:fill="auto"/>
            <w:hideMark/>
          </w:tcPr>
          <w:p w14:paraId="06A97CCF" w14:textId="77777777" w:rsidR="00723546" w:rsidRPr="000D0558" w:rsidRDefault="00723546" w:rsidP="00D24722">
            <w:pPr>
              <w:spacing w:after="0" w:line="240" w:lineRule="auto"/>
              <w:rPr>
                <w:rFonts w:ascii="Times New Roman" w:eastAsia="Times New Roman" w:hAnsi="Times New Roman" w:cs="Times New Roman"/>
                <w:b/>
                <w:bCs/>
                <w:color w:val="000000" w:themeColor="text1"/>
                <w:sz w:val="18"/>
                <w:szCs w:val="18"/>
                <w:lang w:val="es-CL" w:eastAsia="es-CL"/>
              </w:rPr>
            </w:pPr>
            <w:r w:rsidRPr="000D0558">
              <w:rPr>
                <w:rFonts w:ascii="Times New Roman" w:eastAsia="Times New Roman" w:hAnsi="Times New Roman" w:cs="Times New Roman"/>
                <w:b/>
                <w:bCs/>
                <w:color w:val="000000" w:themeColor="text1"/>
                <w:sz w:val="18"/>
                <w:szCs w:val="18"/>
                <w:lang w:val="es-CL" w:eastAsia="es-CL"/>
              </w:rPr>
              <w:t>Time</w:t>
            </w:r>
          </w:p>
        </w:tc>
        <w:tc>
          <w:tcPr>
            <w:tcW w:w="712" w:type="pct"/>
            <w:tcBorders>
              <w:top w:val="single" w:sz="4" w:space="0" w:color="auto"/>
              <w:bottom w:val="single" w:sz="4" w:space="0" w:color="auto"/>
            </w:tcBorders>
            <w:shd w:val="clear" w:color="auto" w:fill="auto"/>
            <w:noWrap/>
            <w:hideMark/>
          </w:tcPr>
          <w:p w14:paraId="2F25D53C" w14:textId="77777777" w:rsidR="00723546" w:rsidRPr="000D0558" w:rsidRDefault="00723546" w:rsidP="00D24722">
            <w:pPr>
              <w:spacing w:after="0" w:line="240" w:lineRule="auto"/>
              <w:rPr>
                <w:rFonts w:ascii="Times New Roman" w:eastAsia="Times New Roman" w:hAnsi="Times New Roman" w:cs="Times New Roman"/>
                <w:b/>
                <w:bCs/>
                <w:color w:val="000000" w:themeColor="text1"/>
                <w:sz w:val="18"/>
                <w:szCs w:val="18"/>
                <w:lang w:val="es-CL" w:eastAsia="es-CL"/>
              </w:rPr>
            </w:pPr>
            <w:r w:rsidRPr="000D0558">
              <w:rPr>
                <w:rFonts w:ascii="Times New Roman" w:eastAsia="Times New Roman" w:hAnsi="Times New Roman" w:cs="Times New Roman"/>
                <w:b/>
                <w:bCs/>
                <w:color w:val="000000" w:themeColor="text1"/>
                <w:sz w:val="18"/>
                <w:szCs w:val="18"/>
                <w:lang w:val="es-CL" w:eastAsia="es-CL"/>
              </w:rPr>
              <w:t>Comp. vs Late</w:t>
            </w:r>
          </w:p>
        </w:tc>
        <w:tc>
          <w:tcPr>
            <w:tcW w:w="810" w:type="pct"/>
            <w:tcBorders>
              <w:top w:val="single" w:sz="4" w:space="0" w:color="auto"/>
              <w:bottom w:val="single" w:sz="4" w:space="0" w:color="auto"/>
            </w:tcBorders>
            <w:shd w:val="clear" w:color="auto" w:fill="auto"/>
            <w:noWrap/>
            <w:hideMark/>
          </w:tcPr>
          <w:p w14:paraId="597235F0" w14:textId="77777777" w:rsidR="00723546" w:rsidRPr="000D0558" w:rsidRDefault="00723546" w:rsidP="00D24722">
            <w:pPr>
              <w:spacing w:after="0" w:line="240" w:lineRule="auto"/>
              <w:rPr>
                <w:rFonts w:ascii="Times New Roman" w:eastAsia="Times New Roman" w:hAnsi="Times New Roman" w:cs="Times New Roman"/>
                <w:b/>
                <w:bCs/>
                <w:color w:val="000000" w:themeColor="text1"/>
                <w:sz w:val="18"/>
                <w:szCs w:val="18"/>
                <w:lang w:val="es-CL" w:eastAsia="es-CL"/>
              </w:rPr>
            </w:pPr>
            <w:r w:rsidRPr="000D0558">
              <w:rPr>
                <w:rFonts w:ascii="Times New Roman" w:eastAsia="Times New Roman" w:hAnsi="Times New Roman" w:cs="Times New Roman"/>
                <w:b/>
                <w:bCs/>
                <w:color w:val="000000" w:themeColor="text1"/>
                <w:sz w:val="18"/>
                <w:szCs w:val="18"/>
                <w:lang w:val="es-CL" w:eastAsia="es-CL"/>
              </w:rPr>
              <w:t xml:space="preserve">Comp. vs </w:t>
            </w:r>
            <w:proofErr w:type="spellStart"/>
            <w:r w:rsidRPr="000D0558">
              <w:rPr>
                <w:rFonts w:ascii="Times New Roman" w:eastAsia="Times New Roman" w:hAnsi="Times New Roman" w:cs="Times New Roman"/>
                <w:b/>
                <w:bCs/>
                <w:color w:val="000000" w:themeColor="text1"/>
                <w:sz w:val="18"/>
                <w:szCs w:val="18"/>
                <w:lang w:val="es-CL" w:eastAsia="es-CL"/>
              </w:rPr>
              <w:t>Early</w:t>
            </w:r>
            <w:proofErr w:type="spellEnd"/>
          </w:p>
        </w:tc>
        <w:tc>
          <w:tcPr>
            <w:tcW w:w="728" w:type="pct"/>
            <w:tcBorders>
              <w:top w:val="single" w:sz="4" w:space="0" w:color="auto"/>
              <w:bottom w:val="single" w:sz="4" w:space="0" w:color="auto"/>
            </w:tcBorders>
            <w:shd w:val="clear" w:color="auto" w:fill="auto"/>
            <w:noWrap/>
            <w:hideMark/>
          </w:tcPr>
          <w:p w14:paraId="0D8C1B8C" w14:textId="77777777" w:rsidR="00723546" w:rsidRPr="000D0558" w:rsidRDefault="00723546" w:rsidP="00D24722">
            <w:pPr>
              <w:spacing w:after="0" w:line="240" w:lineRule="auto"/>
              <w:rPr>
                <w:rFonts w:ascii="Times New Roman" w:eastAsia="Times New Roman" w:hAnsi="Times New Roman" w:cs="Times New Roman"/>
                <w:b/>
                <w:bCs/>
                <w:color w:val="000000" w:themeColor="text1"/>
                <w:sz w:val="18"/>
                <w:szCs w:val="18"/>
                <w:lang w:val="es-CL" w:eastAsia="es-CL"/>
              </w:rPr>
            </w:pPr>
            <w:proofErr w:type="spellStart"/>
            <w:r w:rsidRPr="000D0558">
              <w:rPr>
                <w:rFonts w:ascii="Times New Roman" w:eastAsia="Times New Roman" w:hAnsi="Times New Roman" w:cs="Times New Roman"/>
                <w:b/>
                <w:bCs/>
                <w:color w:val="000000" w:themeColor="text1"/>
                <w:sz w:val="18"/>
                <w:szCs w:val="18"/>
                <w:lang w:val="es-CL" w:eastAsia="es-CL"/>
              </w:rPr>
              <w:t>Early</w:t>
            </w:r>
            <w:proofErr w:type="spellEnd"/>
            <w:r w:rsidRPr="000D0558">
              <w:rPr>
                <w:rFonts w:ascii="Times New Roman" w:eastAsia="Times New Roman" w:hAnsi="Times New Roman" w:cs="Times New Roman"/>
                <w:b/>
                <w:bCs/>
                <w:color w:val="000000" w:themeColor="text1"/>
                <w:sz w:val="18"/>
                <w:szCs w:val="18"/>
                <w:lang w:val="es-CL" w:eastAsia="es-CL"/>
              </w:rPr>
              <w:t xml:space="preserve"> vs Late</w:t>
            </w:r>
          </w:p>
        </w:tc>
        <w:tc>
          <w:tcPr>
            <w:tcW w:w="810" w:type="pct"/>
            <w:tcBorders>
              <w:top w:val="single" w:sz="4" w:space="0" w:color="auto"/>
              <w:bottom w:val="single" w:sz="4" w:space="0" w:color="auto"/>
            </w:tcBorders>
            <w:shd w:val="clear" w:color="auto" w:fill="auto"/>
            <w:noWrap/>
            <w:hideMark/>
          </w:tcPr>
          <w:p w14:paraId="530977CA" w14:textId="77777777" w:rsidR="00723546" w:rsidRPr="000D0558" w:rsidRDefault="00723546" w:rsidP="00D24722">
            <w:pPr>
              <w:spacing w:after="0" w:line="240" w:lineRule="auto"/>
              <w:rPr>
                <w:rFonts w:ascii="Times New Roman" w:eastAsia="Times New Roman" w:hAnsi="Times New Roman" w:cs="Times New Roman"/>
                <w:b/>
                <w:bCs/>
                <w:color w:val="000000" w:themeColor="text1"/>
                <w:sz w:val="18"/>
                <w:szCs w:val="18"/>
                <w:lang w:val="es-CL" w:eastAsia="es-CL"/>
              </w:rPr>
            </w:pPr>
            <w:r w:rsidRPr="000D0558">
              <w:rPr>
                <w:rFonts w:ascii="Times New Roman" w:eastAsia="Times New Roman" w:hAnsi="Times New Roman" w:cs="Times New Roman"/>
                <w:b/>
                <w:bCs/>
                <w:color w:val="000000" w:themeColor="text1"/>
                <w:sz w:val="18"/>
                <w:szCs w:val="18"/>
                <w:lang w:val="es-CL" w:eastAsia="es-CL"/>
              </w:rPr>
              <w:t>Comp. vs Late</w:t>
            </w:r>
          </w:p>
        </w:tc>
        <w:tc>
          <w:tcPr>
            <w:tcW w:w="810" w:type="pct"/>
            <w:tcBorders>
              <w:top w:val="single" w:sz="4" w:space="0" w:color="auto"/>
              <w:bottom w:val="single" w:sz="4" w:space="0" w:color="auto"/>
            </w:tcBorders>
            <w:shd w:val="clear" w:color="auto" w:fill="auto"/>
            <w:noWrap/>
            <w:hideMark/>
          </w:tcPr>
          <w:p w14:paraId="2D45677C" w14:textId="77777777" w:rsidR="00723546" w:rsidRPr="000D0558" w:rsidRDefault="00723546" w:rsidP="00D24722">
            <w:pPr>
              <w:spacing w:after="0" w:line="240" w:lineRule="auto"/>
              <w:rPr>
                <w:rFonts w:ascii="Times New Roman" w:eastAsia="Times New Roman" w:hAnsi="Times New Roman" w:cs="Times New Roman"/>
                <w:b/>
                <w:bCs/>
                <w:color w:val="000000" w:themeColor="text1"/>
                <w:sz w:val="18"/>
                <w:szCs w:val="18"/>
                <w:lang w:val="es-CL" w:eastAsia="es-CL"/>
              </w:rPr>
            </w:pPr>
            <w:r w:rsidRPr="000D0558">
              <w:rPr>
                <w:rFonts w:ascii="Times New Roman" w:eastAsia="Times New Roman" w:hAnsi="Times New Roman" w:cs="Times New Roman"/>
                <w:b/>
                <w:bCs/>
                <w:color w:val="000000" w:themeColor="text1"/>
                <w:sz w:val="18"/>
                <w:szCs w:val="18"/>
                <w:lang w:val="es-CL" w:eastAsia="es-CL"/>
              </w:rPr>
              <w:t xml:space="preserve">Comp. vs </w:t>
            </w:r>
            <w:proofErr w:type="spellStart"/>
            <w:r w:rsidRPr="000D0558">
              <w:rPr>
                <w:rFonts w:ascii="Times New Roman" w:eastAsia="Times New Roman" w:hAnsi="Times New Roman" w:cs="Times New Roman"/>
                <w:b/>
                <w:bCs/>
                <w:color w:val="000000" w:themeColor="text1"/>
                <w:sz w:val="18"/>
                <w:szCs w:val="18"/>
                <w:lang w:val="es-CL" w:eastAsia="es-CL"/>
              </w:rPr>
              <w:t>Early</w:t>
            </w:r>
            <w:proofErr w:type="spellEnd"/>
          </w:p>
        </w:tc>
        <w:tc>
          <w:tcPr>
            <w:tcW w:w="728" w:type="pct"/>
            <w:tcBorders>
              <w:top w:val="single" w:sz="4" w:space="0" w:color="auto"/>
              <w:bottom w:val="single" w:sz="4" w:space="0" w:color="auto"/>
            </w:tcBorders>
            <w:shd w:val="clear" w:color="auto" w:fill="auto"/>
            <w:noWrap/>
            <w:hideMark/>
          </w:tcPr>
          <w:p w14:paraId="5A9FD77D" w14:textId="77777777" w:rsidR="00723546" w:rsidRPr="000D0558" w:rsidRDefault="00723546" w:rsidP="00D24722">
            <w:pPr>
              <w:spacing w:after="0" w:line="240" w:lineRule="auto"/>
              <w:rPr>
                <w:rFonts w:ascii="Times New Roman" w:eastAsia="Times New Roman" w:hAnsi="Times New Roman" w:cs="Times New Roman"/>
                <w:b/>
                <w:bCs/>
                <w:color w:val="000000" w:themeColor="text1"/>
                <w:sz w:val="18"/>
                <w:szCs w:val="18"/>
                <w:lang w:val="es-CL" w:eastAsia="es-CL"/>
              </w:rPr>
            </w:pPr>
            <w:proofErr w:type="spellStart"/>
            <w:r w:rsidRPr="000D0558">
              <w:rPr>
                <w:rFonts w:ascii="Times New Roman" w:eastAsia="Times New Roman" w:hAnsi="Times New Roman" w:cs="Times New Roman"/>
                <w:b/>
                <w:bCs/>
                <w:color w:val="000000" w:themeColor="text1"/>
                <w:sz w:val="18"/>
                <w:szCs w:val="18"/>
                <w:lang w:val="es-CL" w:eastAsia="es-CL"/>
              </w:rPr>
              <w:t>Early</w:t>
            </w:r>
            <w:proofErr w:type="spellEnd"/>
            <w:r w:rsidRPr="000D0558">
              <w:rPr>
                <w:rFonts w:ascii="Times New Roman" w:eastAsia="Times New Roman" w:hAnsi="Times New Roman" w:cs="Times New Roman"/>
                <w:b/>
                <w:bCs/>
                <w:color w:val="000000" w:themeColor="text1"/>
                <w:sz w:val="18"/>
                <w:szCs w:val="18"/>
                <w:lang w:val="es-CL" w:eastAsia="es-CL"/>
              </w:rPr>
              <w:t xml:space="preserve"> vs Late</w:t>
            </w:r>
          </w:p>
        </w:tc>
      </w:tr>
      <w:tr w:rsidR="000D0558" w:rsidRPr="000D0558" w14:paraId="2E11F14E" w14:textId="77777777" w:rsidTr="0060106D">
        <w:trPr>
          <w:trHeight w:val="300"/>
        </w:trPr>
        <w:tc>
          <w:tcPr>
            <w:tcW w:w="401" w:type="pct"/>
            <w:tcBorders>
              <w:top w:val="single" w:sz="4" w:space="0" w:color="auto"/>
            </w:tcBorders>
            <w:shd w:val="clear" w:color="auto" w:fill="auto"/>
            <w:noWrap/>
            <w:hideMark/>
          </w:tcPr>
          <w:p w14:paraId="37C2FA9B"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proofErr w:type="spellStart"/>
            <w:r w:rsidRPr="000D0558">
              <w:rPr>
                <w:rFonts w:ascii="Times New Roman" w:eastAsia="Times New Roman" w:hAnsi="Times New Roman" w:cs="Times New Roman"/>
                <w:color w:val="000000" w:themeColor="text1"/>
                <w:sz w:val="16"/>
                <w:szCs w:val="16"/>
                <w:lang w:val="es-CL" w:eastAsia="es-CL"/>
              </w:rPr>
              <w:t>Probs</w:t>
            </w:r>
            <w:proofErr w:type="spellEnd"/>
            <w:r w:rsidRPr="000D0558">
              <w:rPr>
                <w:rFonts w:ascii="Times New Roman" w:eastAsia="Times New Roman" w:hAnsi="Times New Roman" w:cs="Times New Roman"/>
                <w:color w:val="000000" w:themeColor="text1"/>
                <w:sz w:val="16"/>
                <w:szCs w:val="16"/>
                <w:lang w:val="es-CL" w:eastAsia="es-CL"/>
              </w:rPr>
              <w:t>.</w:t>
            </w:r>
          </w:p>
        </w:tc>
        <w:tc>
          <w:tcPr>
            <w:tcW w:w="712" w:type="pct"/>
            <w:tcBorders>
              <w:top w:val="single" w:sz="4" w:space="0" w:color="auto"/>
            </w:tcBorders>
            <w:shd w:val="clear" w:color="auto" w:fill="auto"/>
            <w:noWrap/>
            <w:hideMark/>
          </w:tcPr>
          <w:p w14:paraId="4E14CE8B"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p>
        </w:tc>
        <w:tc>
          <w:tcPr>
            <w:tcW w:w="810" w:type="pct"/>
            <w:tcBorders>
              <w:top w:val="single" w:sz="4" w:space="0" w:color="auto"/>
            </w:tcBorders>
            <w:shd w:val="clear" w:color="auto" w:fill="auto"/>
            <w:noWrap/>
            <w:hideMark/>
          </w:tcPr>
          <w:p w14:paraId="0F449A38"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p>
        </w:tc>
        <w:tc>
          <w:tcPr>
            <w:tcW w:w="728" w:type="pct"/>
            <w:tcBorders>
              <w:top w:val="single" w:sz="4" w:space="0" w:color="auto"/>
            </w:tcBorders>
            <w:shd w:val="clear" w:color="auto" w:fill="auto"/>
            <w:noWrap/>
            <w:hideMark/>
          </w:tcPr>
          <w:p w14:paraId="55DD0326"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p>
        </w:tc>
        <w:tc>
          <w:tcPr>
            <w:tcW w:w="810" w:type="pct"/>
            <w:tcBorders>
              <w:top w:val="single" w:sz="4" w:space="0" w:color="auto"/>
            </w:tcBorders>
            <w:shd w:val="clear" w:color="auto" w:fill="auto"/>
            <w:noWrap/>
            <w:hideMark/>
          </w:tcPr>
          <w:p w14:paraId="1ACEBA79"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p>
        </w:tc>
        <w:tc>
          <w:tcPr>
            <w:tcW w:w="810" w:type="pct"/>
            <w:tcBorders>
              <w:top w:val="single" w:sz="4" w:space="0" w:color="auto"/>
            </w:tcBorders>
            <w:shd w:val="clear" w:color="auto" w:fill="auto"/>
            <w:noWrap/>
            <w:hideMark/>
          </w:tcPr>
          <w:p w14:paraId="07D47C7E"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p>
        </w:tc>
        <w:tc>
          <w:tcPr>
            <w:tcW w:w="728" w:type="pct"/>
            <w:tcBorders>
              <w:top w:val="single" w:sz="4" w:space="0" w:color="auto"/>
            </w:tcBorders>
            <w:shd w:val="clear" w:color="auto" w:fill="auto"/>
            <w:noWrap/>
            <w:hideMark/>
          </w:tcPr>
          <w:p w14:paraId="7DB89AA7"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p>
        </w:tc>
      </w:tr>
      <w:tr w:rsidR="000D0558" w:rsidRPr="000D0558" w14:paraId="0777B844" w14:textId="77777777" w:rsidTr="0060106D">
        <w:trPr>
          <w:trHeight w:val="300"/>
        </w:trPr>
        <w:tc>
          <w:tcPr>
            <w:tcW w:w="401" w:type="pct"/>
            <w:shd w:val="clear" w:color="auto" w:fill="auto"/>
            <w:noWrap/>
            <w:hideMark/>
          </w:tcPr>
          <w:p w14:paraId="016301E6"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1_yr</w:t>
            </w:r>
          </w:p>
        </w:tc>
        <w:tc>
          <w:tcPr>
            <w:tcW w:w="712" w:type="pct"/>
            <w:shd w:val="clear" w:color="auto" w:fill="auto"/>
            <w:noWrap/>
            <w:hideMark/>
          </w:tcPr>
          <w:p w14:paraId="4E4C8FBF"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-1.2 (-1.4,-1.0)</w:t>
            </w:r>
          </w:p>
        </w:tc>
        <w:tc>
          <w:tcPr>
            <w:tcW w:w="810" w:type="pct"/>
            <w:shd w:val="clear" w:color="auto" w:fill="auto"/>
            <w:noWrap/>
            <w:hideMark/>
          </w:tcPr>
          <w:p w14:paraId="6A337F42"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-1.8 (-2.1,-1.4)</w:t>
            </w:r>
          </w:p>
        </w:tc>
        <w:tc>
          <w:tcPr>
            <w:tcW w:w="728" w:type="pct"/>
            <w:shd w:val="clear" w:color="auto" w:fill="auto"/>
            <w:noWrap/>
            <w:hideMark/>
          </w:tcPr>
          <w:p w14:paraId="54A5E95B"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0.5 (0.2,0.9)</w:t>
            </w:r>
          </w:p>
        </w:tc>
        <w:tc>
          <w:tcPr>
            <w:tcW w:w="810" w:type="pct"/>
            <w:shd w:val="clear" w:color="auto" w:fill="auto"/>
            <w:noWrap/>
            <w:hideMark/>
          </w:tcPr>
          <w:p w14:paraId="7BF634DA"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-1.2 (-1.5,-1.0)</w:t>
            </w:r>
          </w:p>
        </w:tc>
        <w:tc>
          <w:tcPr>
            <w:tcW w:w="810" w:type="pct"/>
            <w:shd w:val="clear" w:color="auto" w:fill="auto"/>
            <w:noWrap/>
            <w:hideMark/>
          </w:tcPr>
          <w:p w14:paraId="2F568582"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-2.0 (-2.3,-1.7)</w:t>
            </w:r>
          </w:p>
        </w:tc>
        <w:tc>
          <w:tcPr>
            <w:tcW w:w="728" w:type="pct"/>
            <w:shd w:val="clear" w:color="auto" w:fill="auto"/>
            <w:noWrap/>
            <w:hideMark/>
          </w:tcPr>
          <w:p w14:paraId="254C9EE0"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0.8 (0.5,1.0)</w:t>
            </w:r>
          </w:p>
        </w:tc>
      </w:tr>
      <w:tr w:rsidR="000D0558" w:rsidRPr="000D0558" w14:paraId="6D33D556" w14:textId="77777777" w:rsidTr="0060106D">
        <w:trPr>
          <w:trHeight w:val="300"/>
        </w:trPr>
        <w:tc>
          <w:tcPr>
            <w:tcW w:w="401" w:type="pct"/>
            <w:shd w:val="clear" w:color="auto" w:fill="auto"/>
            <w:noWrap/>
            <w:hideMark/>
          </w:tcPr>
          <w:p w14:paraId="16E4C7B8"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3_yrs</w:t>
            </w:r>
          </w:p>
        </w:tc>
        <w:tc>
          <w:tcPr>
            <w:tcW w:w="712" w:type="pct"/>
            <w:shd w:val="clear" w:color="auto" w:fill="auto"/>
            <w:noWrap/>
            <w:hideMark/>
          </w:tcPr>
          <w:p w14:paraId="61CEAE77"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-2.1 (-2.5,-1.7)</w:t>
            </w:r>
          </w:p>
        </w:tc>
        <w:tc>
          <w:tcPr>
            <w:tcW w:w="810" w:type="pct"/>
            <w:shd w:val="clear" w:color="auto" w:fill="auto"/>
            <w:noWrap/>
            <w:hideMark/>
          </w:tcPr>
          <w:p w14:paraId="5107F627"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-3.1 (-3.6,-2.5)</w:t>
            </w:r>
          </w:p>
        </w:tc>
        <w:tc>
          <w:tcPr>
            <w:tcW w:w="728" w:type="pct"/>
            <w:shd w:val="clear" w:color="auto" w:fill="auto"/>
            <w:noWrap/>
            <w:hideMark/>
          </w:tcPr>
          <w:p w14:paraId="397B17BA"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0.9 (0.4,1.4)</w:t>
            </w:r>
          </w:p>
        </w:tc>
        <w:tc>
          <w:tcPr>
            <w:tcW w:w="810" w:type="pct"/>
            <w:shd w:val="clear" w:color="auto" w:fill="auto"/>
            <w:noWrap/>
            <w:hideMark/>
          </w:tcPr>
          <w:p w14:paraId="424A0114"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-2.2 (-2.5,-1.8)</w:t>
            </w:r>
          </w:p>
        </w:tc>
        <w:tc>
          <w:tcPr>
            <w:tcW w:w="810" w:type="pct"/>
            <w:shd w:val="clear" w:color="auto" w:fill="auto"/>
            <w:noWrap/>
            <w:hideMark/>
          </w:tcPr>
          <w:p w14:paraId="2C18332F"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-3.5 (-3.9,-3.0)</w:t>
            </w:r>
          </w:p>
        </w:tc>
        <w:tc>
          <w:tcPr>
            <w:tcW w:w="728" w:type="pct"/>
            <w:shd w:val="clear" w:color="auto" w:fill="auto"/>
            <w:noWrap/>
            <w:hideMark/>
          </w:tcPr>
          <w:p w14:paraId="37706086"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1.3 (0.9,1.7)</w:t>
            </w:r>
          </w:p>
        </w:tc>
      </w:tr>
      <w:tr w:rsidR="000D0558" w:rsidRPr="000D0558" w14:paraId="13E3FAC7" w14:textId="77777777" w:rsidTr="0060106D">
        <w:trPr>
          <w:trHeight w:val="300"/>
        </w:trPr>
        <w:tc>
          <w:tcPr>
            <w:tcW w:w="401" w:type="pct"/>
            <w:shd w:val="clear" w:color="auto" w:fill="auto"/>
            <w:noWrap/>
            <w:hideMark/>
          </w:tcPr>
          <w:p w14:paraId="788C2A37"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5_yrs</w:t>
            </w:r>
          </w:p>
        </w:tc>
        <w:tc>
          <w:tcPr>
            <w:tcW w:w="712" w:type="pct"/>
            <w:shd w:val="clear" w:color="auto" w:fill="auto"/>
            <w:noWrap/>
            <w:hideMark/>
          </w:tcPr>
          <w:p w14:paraId="343C886D"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-2.6 (-3.1,-2.1)</w:t>
            </w:r>
          </w:p>
        </w:tc>
        <w:tc>
          <w:tcPr>
            <w:tcW w:w="810" w:type="pct"/>
            <w:shd w:val="clear" w:color="auto" w:fill="auto"/>
            <w:noWrap/>
            <w:hideMark/>
          </w:tcPr>
          <w:p w14:paraId="114A8E99"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-3.7 (-4.3,-3.0)</w:t>
            </w:r>
          </w:p>
        </w:tc>
        <w:tc>
          <w:tcPr>
            <w:tcW w:w="728" w:type="pct"/>
            <w:shd w:val="clear" w:color="auto" w:fill="auto"/>
            <w:noWrap/>
            <w:hideMark/>
          </w:tcPr>
          <w:p w14:paraId="744D449E"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1.1 (0.5,1.7)</w:t>
            </w:r>
          </w:p>
        </w:tc>
        <w:tc>
          <w:tcPr>
            <w:tcW w:w="810" w:type="pct"/>
            <w:shd w:val="clear" w:color="auto" w:fill="auto"/>
            <w:noWrap/>
            <w:hideMark/>
          </w:tcPr>
          <w:p w14:paraId="534E54B6"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-2.6 (-3.1,-2.2)</w:t>
            </w:r>
          </w:p>
        </w:tc>
        <w:tc>
          <w:tcPr>
            <w:tcW w:w="810" w:type="pct"/>
            <w:shd w:val="clear" w:color="auto" w:fill="auto"/>
            <w:noWrap/>
            <w:hideMark/>
          </w:tcPr>
          <w:p w14:paraId="7F14B8EF"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-4.3 (-4.8,-3.7)</w:t>
            </w:r>
          </w:p>
        </w:tc>
        <w:tc>
          <w:tcPr>
            <w:tcW w:w="728" w:type="pct"/>
            <w:shd w:val="clear" w:color="auto" w:fill="auto"/>
            <w:noWrap/>
            <w:hideMark/>
          </w:tcPr>
          <w:p w14:paraId="59079B77"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1.6 (1.1,2.1)</w:t>
            </w:r>
          </w:p>
        </w:tc>
      </w:tr>
      <w:tr w:rsidR="000D0558" w:rsidRPr="000D0558" w14:paraId="7DA4126B" w14:textId="77777777" w:rsidTr="0060106D">
        <w:trPr>
          <w:trHeight w:val="300"/>
        </w:trPr>
        <w:tc>
          <w:tcPr>
            <w:tcW w:w="401" w:type="pct"/>
            <w:shd w:val="clear" w:color="auto" w:fill="auto"/>
            <w:noWrap/>
            <w:hideMark/>
          </w:tcPr>
          <w:p w14:paraId="2C184FE7"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RMST</w:t>
            </w:r>
          </w:p>
        </w:tc>
        <w:tc>
          <w:tcPr>
            <w:tcW w:w="712" w:type="pct"/>
            <w:shd w:val="clear" w:color="auto" w:fill="auto"/>
            <w:noWrap/>
            <w:hideMark/>
          </w:tcPr>
          <w:p w14:paraId="3BBE1FD1"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p>
        </w:tc>
        <w:tc>
          <w:tcPr>
            <w:tcW w:w="810" w:type="pct"/>
            <w:shd w:val="clear" w:color="auto" w:fill="auto"/>
            <w:noWrap/>
            <w:hideMark/>
          </w:tcPr>
          <w:p w14:paraId="07D77909"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p>
        </w:tc>
        <w:tc>
          <w:tcPr>
            <w:tcW w:w="728" w:type="pct"/>
            <w:shd w:val="clear" w:color="auto" w:fill="auto"/>
            <w:noWrap/>
            <w:hideMark/>
          </w:tcPr>
          <w:p w14:paraId="704AF528"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p>
        </w:tc>
        <w:tc>
          <w:tcPr>
            <w:tcW w:w="810" w:type="pct"/>
            <w:shd w:val="clear" w:color="auto" w:fill="auto"/>
            <w:noWrap/>
            <w:hideMark/>
          </w:tcPr>
          <w:p w14:paraId="06ABE3CA"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p>
        </w:tc>
        <w:tc>
          <w:tcPr>
            <w:tcW w:w="810" w:type="pct"/>
            <w:shd w:val="clear" w:color="auto" w:fill="auto"/>
            <w:noWrap/>
            <w:hideMark/>
          </w:tcPr>
          <w:p w14:paraId="0B4E715C"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p>
        </w:tc>
        <w:tc>
          <w:tcPr>
            <w:tcW w:w="728" w:type="pct"/>
            <w:shd w:val="clear" w:color="auto" w:fill="auto"/>
            <w:noWrap/>
            <w:hideMark/>
          </w:tcPr>
          <w:p w14:paraId="5B5F9A01"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p>
        </w:tc>
      </w:tr>
      <w:tr w:rsidR="000D0558" w:rsidRPr="000D0558" w14:paraId="432E0A21" w14:textId="77777777" w:rsidTr="0060106D">
        <w:trPr>
          <w:trHeight w:val="300"/>
        </w:trPr>
        <w:tc>
          <w:tcPr>
            <w:tcW w:w="401" w:type="pct"/>
            <w:shd w:val="clear" w:color="auto" w:fill="auto"/>
            <w:noWrap/>
            <w:hideMark/>
          </w:tcPr>
          <w:p w14:paraId="1A638EF4"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1_yr</w:t>
            </w:r>
          </w:p>
        </w:tc>
        <w:tc>
          <w:tcPr>
            <w:tcW w:w="712" w:type="pct"/>
            <w:shd w:val="clear" w:color="auto" w:fill="auto"/>
            <w:noWrap/>
            <w:hideMark/>
          </w:tcPr>
          <w:p w14:paraId="786FF8AF"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-0.007 (-0.009,-0.006)</w:t>
            </w:r>
          </w:p>
        </w:tc>
        <w:tc>
          <w:tcPr>
            <w:tcW w:w="810" w:type="pct"/>
            <w:shd w:val="clear" w:color="auto" w:fill="auto"/>
            <w:noWrap/>
            <w:hideMark/>
          </w:tcPr>
          <w:p w14:paraId="7AA44DCD"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-0.011 (-0.013,-0.009)</w:t>
            </w:r>
          </w:p>
        </w:tc>
        <w:tc>
          <w:tcPr>
            <w:tcW w:w="728" w:type="pct"/>
            <w:shd w:val="clear" w:color="auto" w:fill="auto"/>
            <w:noWrap/>
            <w:hideMark/>
          </w:tcPr>
          <w:p w14:paraId="0C49B7F9"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0.004 (0.001,0.006)</w:t>
            </w:r>
          </w:p>
        </w:tc>
        <w:tc>
          <w:tcPr>
            <w:tcW w:w="810" w:type="pct"/>
            <w:shd w:val="clear" w:color="auto" w:fill="auto"/>
            <w:noWrap/>
            <w:hideMark/>
          </w:tcPr>
          <w:p w14:paraId="032380BC"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-0.008 (-0.009,-0.006)</w:t>
            </w:r>
          </w:p>
        </w:tc>
        <w:tc>
          <w:tcPr>
            <w:tcW w:w="810" w:type="pct"/>
            <w:shd w:val="clear" w:color="auto" w:fill="auto"/>
            <w:noWrap/>
            <w:hideMark/>
          </w:tcPr>
          <w:p w14:paraId="040E6565"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-0.012 (-0.014,-0.010)</w:t>
            </w:r>
          </w:p>
        </w:tc>
        <w:tc>
          <w:tcPr>
            <w:tcW w:w="728" w:type="pct"/>
            <w:shd w:val="clear" w:color="auto" w:fill="auto"/>
            <w:noWrap/>
            <w:hideMark/>
          </w:tcPr>
          <w:p w14:paraId="375496E8"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0.005 (0.003,0.007)</w:t>
            </w:r>
          </w:p>
        </w:tc>
      </w:tr>
      <w:tr w:rsidR="000D0558" w:rsidRPr="000D0558" w14:paraId="13CF82A8" w14:textId="77777777" w:rsidTr="0060106D">
        <w:trPr>
          <w:trHeight w:val="300"/>
        </w:trPr>
        <w:tc>
          <w:tcPr>
            <w:tcW w:w="401" w:type="pct"/>
            <w:shd w:val="clear" w:color="auto" w:fill="auto"/>
            <w:noWrap/>
            <w:hideMark/>
          </w:tcPr>
          <w:p w14:paraId="584765F5"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3_yrs</w:t>
            </w:r>
          </w:p>
        </w:tc>
        <w:tc>
          <w:tcPr>
            <w:tcW w:w="712" w:type="pct"/>
            <w:shd w:val="clear" w:color="auto" w:fill="auto"/>
            <w:noWrap/>
            <w:hideMark/>
          </w:tcPr>
          <w:p w14:paraId="461F5D44"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-0.041 (-0.049,-0.033)</w:t>
            </w:r>
          </w:p>
        </w:tc>
        <w:tc>
          <w:tcPr>
            <w:tcW w:w="810" w:type="pct"/>
            <w:shd w:val="clear" w:color="auto" w:fill="auto"/>
            <w:noWrap/>
            <w:hideMark/>
          </w:tcPr>
          <w:p w14:paraId="3C49DDCF"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-0.059 (-0.070,-0.049)</w:t>
            </w:r>
          </w:p>
        </w:tc>
        <w:tc>
          <w:tcPr>
            <w:tcW w:w="728" w:type="pct"/>
            <w:shd w:val="clear" w:color="auto" w:fill="auto"/>
            <w:noWrap/>
            <w:hideMark/>
          </w:tcPr>
          <w:p w14:paraId="78CF1B72"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0.018 (0.009,0.028)</w:t>
            </w:r>
          </w:p>
        </w:tc>
        <w:tc>
          <w:tcPr>
            <w:tcW w:w="810" w:type="pct"/>
            <w:shd w:val="clear" w:color="auto" w:fill="auto"/>
            <w:noWrap/>
            <w:hideMark/>
          </w:tcPr>
          <w:p w14:paraId="3C5CEF08"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-0.042 (-0.049,-0.034)</w:t>
            </w:r>
          </w:p>
        </w:tc>
        <w:tc>
          <w:tcPr>
            <w:tcW w:w="810" w:type="pct"/>
            <w:shd w:val="clear" w:color="auto" w:fill="auto"/>
            <w:noWrap/>
            <w:hideMark/>
          </w:tcPr>
          <w:p w14:paraId="544AE13E"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-0.068 (-0.077,-0.059)</w:t>
            </w:r>
          </w:p>
        </w:tc>
        <w:tc>
          <w:tcPr>
            <w:tcW w:w="728" w:type="pct"/>
            <w:shd w:val="clear" w:color="auto" w:fill="auto"/>
            <w:noWrap/>
            <w:hideMark/>
          </w:tcPr>
          <w:p w14:paraId="57AFF179"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0.026 (0.018,0.034)</w:t>
            </w:r>
          </w:p>
        </w:tc>
      </w:tr>
      <w:tr w:rsidR="000D0558" w:rsidRPr="000D0558" w14:paraId="74265172" w14:textId="77777777" w:rsidTr="0060106D">
        <w:trPr>
          <w:trHeight w:val="300"/>
        </w:trPr>
        <w:tc>
          <w:tcPr>
            <w:tcW w:w="401" w:type="pct"/>
            <w:shd w:val="clear" w:color="auto" w:fill="auto"/>
            <w:noWrap/>
            <w:hideMark/>
          </w:tcPr>
          <w:p w14:paraId="1AD41663"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5_yrs</w:t>
            </w:r>
          </w:p>
        </w:tc>
        <w:tc>
          <w:tcPr>
            <w:tcW w:w="712" w:type="pct"/>
            <w:shd w:val="clear" w:color="auto" w:fill="auto"/>
            <w:noWrap/>
            <w:hideMark/>
          </w:tcPr>
          <w:p w14:paraId="556BA603"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-0.087 (-0.103,-0.071)</w:t>
            </w:r>
          </w:p>
        </w:tc>
        <w:tc>
          <w:tcPr>
            <w:tcW w:w="810" w:type="pct"/>
            <w:shd w:val="clear" w:color="auto" w:fill="auto"/>
            <w:noWrap/>
            <w:hideMark/>
          </w:tcPr>
          <w:p w14:paraId="1DCC96F6"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-0.125 (-0.147,-0.104)</w:t>
            </w:r>
          </w:p>
        </w:tc>
        <w:tc>
          <w:tcPr>
            <w:tcW w:w="728" w:type="pct"/>
            <w:shd w:val="clear" w:color="auto" w:fill="auto"/>
            <w:noWrap/>
            <w:hideMark/>
          </w:tcPr>
          <w:p w14:paraId="4CC814FD"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0.038 (0.018,0.058)</w:t>
            </w:r>
          </w:p>
        </w:tc>
        <w:tc>
          <w:tcPr>
            <w:tcW w:w="810" w:type="pct"/>
            <w:shd w:val="clear" w:color="auto" w:fill="auto"/>
            <w:noWrap/>
            <w:hideMark/>
          </w:tcPr>
          <w:p w14:paraId="32D9FB89"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-0.089 (-0.103,-0.074)</w:t>
            </w:r>
          </w:p>
        </w:tc>
        <w:tc>
          <w:tcPr>
            <w:tcW w:w="810" w:type="pct"/>
            <w:shd w:val="clear" w:color="auto" w:fill="auto"/>
            <w:noWrap/>
            <w:hideMark/>
          </w:tcPr>
          <w:p w14:paraId="6F939780"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-0.144 (-0.162,-0.126)</w:t>
            </w:r>
          </w:p>
        </w:tc>
        <w:tc>
          <w:tcPr>
            <w:tcW w:w="728" w:type="pct"/>
            <w:shd w:val="clear" w:color="auto" w:fill="auto"/>
            <w:noWrap/>
            <w:hideMark/>
          </w:tcPr>
          <w:p w14:paraId="0C27F673" w14:textId="77777777" w:rsidR="00723546" w:rsidRPr="000D0558" w:rsidRDefault="00723546" w:rsidP="00D24722">
            <w:pPr>
              <w:spacing w:after="0" w:line="240" w:lineRule="auto"/>
              <w:rPr>
                <w:rFonts w:ascii="Times New Roman" w:eastAsia="Times New Roman" w:hAnsi="Times New Roman" w:cs="Times New Roman"/>
                <w:color w:val="000000" w:themeColor="text1"/>
                <w:sz w:val="16"/>
                <w:szCs w:val="16"/>
                <w:lang w:val="es-CL" w:eastAsia="es-CL"/>
              </w:rPr>
            </w:pPr>
            <w:r w:rsidRPr="000D0558">
              <w:rPr>
                <w:rFonts w:ascii="Times New Roman" w:eastAsia="Times New Roman" w:hAnsi="Times New Roman" w:cs="Times New Roman"/>
                <w:color w:val="000000" w:themeColor="text1"/>
                <w:sz w:val="16"/>
                <w:szCs w:val="16"/>
                <w:lang w:val="es-CL" w:eastAsia="es-CL"/>
              </w:rPr>
              <w:t>0.055 (0.039,0.071)</w:t>
            </w:r>
          </w:p>
        </w:tc>
      </w:tr>
    </w:tbl>
    <w:p w14:paraId="107BB56E" w14:textId="77777777" w:rsidR="00F23E14" w:rsidRPr="000D0558" w:rsidRDefault="00F23E14" w:rsidP="00250258">
      <w:pPr>
        <w:jc w:val="both"/>
        <w:rPr>
          <w:rFonts w:ascii="Times New Roman" w:hAnsi="Times New Roman" w:cs="Times New Roman"/>
          <w:color w:val="000000" w:themeColor="text1"/>
        </w:rPr>
      </w:pPr>
    </w:p>
    <w:p w14:paraId="33E700A9" w14:textId="7618DCCB" w:rsidR="00890CB4" w:rsidRPr="000D0558" w:rsidRDefault="005174F1" w:rsidP="00EF5639">
      <w:pPr>
        <w:pStyle w:val="Ttulo3"/>
        <w:numPr>
          <w:ilvl w:val="0"/>
          <w:numId w:val="10"/>
        </w:numPr>
        <w:spacing w:line="276" w:lineRule="auto"/>
        <w:jc w:val="both"/>
        <w:rPr>
          <w:rFonts w:ascii="Times New Roman" w:hAnsi="Times New Roman" w:cs="Times New Roman"/>
          <w:color w:val="000000" w:themeColor="text1"/>
        </w:rPr>
      </w:pPr>
      <w:r w:rsidRPr="000D0558">
        <w:rPr>
          <w:rFonts w:ascii="Times New Roman" w:eastAsiaTheme="minorHAnsi" w:hAnsi="Times New Roman" w:cs="Times New Roman"/>
          <w:b/>
          <w:bCs/>
          <w:color w:val="000000" w:themeColor="text1"/>
          <w:lang w:val="en-GB"/>
        </w:rPr>
        <w:t>Original and extended</w:t>
      </w:r>
      <w:r w:rsidR="003F6E47" w:rsidRPr="000D0558">
        <w:rPr>
          <w:rFonts w:ascii="Times New Roman" w:eastAsiaTheme="minorHAnsi" w:hAnsi="Times New Roman" w:cs="Times New Roman"/>
          <w:b/>
          <w:bCs/>
          <w:color w:val="000000" w:themeColor="text1"/>
          <w:lang w:val="en-GB"/>
        </w:rPr>
        <w:t xml:space="preserve"> Cox model</w:t>
      </w:r>
    </w:p>
    <w:p w14:paraId="68722E1B" w14:textId="7D5777E8" w:rsidR="005174F1" w:rsidRPr="000D0558" w:rsidRDefault="00035C73" w:rsidP="00250258">
      <w:pPr>
        <w:pStyle w:val="NormalWeb"/>
        <w:spacing w:line="276" w:lineRule="auto"/>
        <w:jc w:val="both"/>
        <w:textAlignment w:val="baseline"/>
        <w:rPr>
          <w:color w:val="000000" w:themeColor="text1"/>
          <w:sz w:val="22"/>
          <w:szCs w:val="22"/>
          <w:lang w:val="en-GB"/>
        </w:rPr>
      </w:pPr>
      <w:r w:rsidRPr="000D0558">
        <w:rPr>
          <w:color w:val="000000" w:themeColor="text1"/>
          <w:sz w:val="22"/>
          <w:szCs w:val="22"/>
          <w:lang w:val="en-GB"/>
        </w:rPr>
        <w:t>As a sensitivity analysis, we obtained the hazard ratios from the original Cox model under the proportional hazards assumption</w:t>
      </w:r>
      <w:r w:rsidR="00FA1578" w:rsidRPr="000D0558">
        <w:rPr>
          <w:color w:val="000000" w:themeColor="text1"/>
          <w:sz w:val="22"/>
          <w:szCs w:val="22"/>
          <w:lang w:val="en-GB"/>
        </w:rPr>
        <w:t xml:space="preserve"> and adjusting for covariates</w:t>
      </w:r>
      <w:r w:rsidRPr="000D0558">
        <w:rPr>
          <w:color w:val="000000" w:themeColor="text1"/>
          <w:sz w:val="22"/>
          <w:szCs w:val="22"/>
          <w:lang w:val="en-GB"/>
        </w:rPr>
        <w:t>. Additionally, t</w:t>
      </w:r>
      <w:r w:rsidR="005174F1" w:rsidRPr="000D0558">
        <w:rPr>
          <w:color w:val="000000" w:themeColor="text1"/>
          <w:sz w:val="22"/>
          <w:szCs w:val="22"/>
          <w:lang w:val="en-GB"/>
        </w:rPr>
        <w:t>he R package "</w:t>
      </w:r>
      <w:proofErr w:type="spellStart"/>
      <w:r w:rsidR="005174F1" w:rsidRPr="000D0558">
        <w:rPr>
          <w:color w:val="000000" w:themeColor="text1"/>
          <w:sz w:val="22"/>
          <w:szCs w:val="22"/>
          <w:lang w:val="en-GB"/>
        </w:rPr>
        <w:t>coxphw</w:t>
      </w:r>
      <w:proofErr w:type="spellEnd"/>
      <w:r w:rsidR="005174F1" w:rsidRPr="000D0558">
        <w:rPr>
          <w:color w:val="000000" w:themeColor="text1"/>
          <w:sz w:val="22"/>
          <w:szCs w:val="22"/>
          <w:lang w:val="en-GB"/>
        </w:rPr>
        <w:t xml:space="preserve">" was used to conduct </w:t>
      </w:r>
      <w:r w:rsidR="00FC1F8D" w:rsidRPr="000D0558">
        <w:rPr>
          <w:color w:val="000000" w:themeColor="text1"/>
          <w:sz w:val="22"/>
          <w:szCs w:val="22"/>
          <w:lang w:val="en-GB"/>
        </w:rPr>
        <w:t xml:space="preserve">a </w:t>
      </w:r>
      <w:r w:rsidR="005174F1" w:rsidRPr="000D0558">
        <w:rPr>
          <w:color w:val="000000" w:themeColor="text1"/>
          <w:sz w:val="22"/>
          <w:szCs w:val="22"/>
          <w:lang w:val="en-GB"/>
        </w:rPr>
        <w:t>weighted Cox analysis while accounting for non-proportional hazard</w:t>
      </w:r>
      <w:r w:rsidR="00FC1F8D" w:rsidRPr="000D0558">
        <w:rPr>
          <w:color w:val="000000" w:themeColor="text1"/>
          <w:sz w:val="22"/>
          <w:szCs w:val="22"/>
          <w:lang w:val="en-GB"/>
        </w:rPr>
        <w:t>s</w:t>
      </w:r>
      <w:r w:rsidR="00FA1578" w:rsidRPr="000D0558">
        <w:rPr>
          <w:color w:val="000000" w:themeColor="text1"/>
          <w:sz w:val="22"/>
          <w:szCs w:val="22"/>
          <w:lang w:val="en-GB"/>
        </w:rPr>
        <w:t xml:space="preserve"> and adjusting for covariates</w:t>
      </w:r>
      <w:r w:rsidR="005174F1" w:rsidRPr="000D0558">
        <w:rPr>
          <w:color w:val="000000" w:themeColor="text1"/>
          <w:sz w:val="22"/>
          <w:szCs w:val="22"/>
          <w:lang w:val="en-GB"/>
        </w:rPr>
        <w:t xml:space="preserve">. This method uses inverse probability weighting to adjust for censoring and to estimate robust standard errors, ruling out outlying survival times that may affects the value of parameter estimates. The method has been shown to be effective in both parametric and non-parametric survival models, and It has been used in a variety of applications, including studies of cancer, </w:t>
      </w:r>
      <w:r w:rsidRPr="000D0558">
        <w:rPr>
          <w:color w:val="000000" w:themeColor="text1"/>
          <w:sz w:val="22"/>
          <w:szCs w:val="22"/>
          <w:lang w:val="en-GB"/>
        </w:rPr>
        <w:t xml:space="preserve">COVID-19, </w:t>
      </w:r>
      <w:r w:rsidR="005174F1" w:rsidRPr="000D0558">
        <w:rPr>
          <w:color w:val="000000" w:themeColor="text1"/>
          <w:sz w:val="22"/>
          <w:szCs w:val="22"/>
          <w:lang w:val="en-GB"/>
        </w:rPr>
        <w:t>heart disease, and HIV/AIDS</w:t>
      </w:r>
      <w:r w:rsidR="001B1F5C" w:rsidRPr="000D0558">
        <w:rPr>
          <w:color w:val="000000" w:themeColor="text1"/>
          <w:sz w:val="22"/>
          <w:szCs w:val="22"/>
          <w:lang w:val="en-GB"/>
        </w:rPr>
        <w:t xml:space="preserve"> </w:t>
      </w:r>
      <w:r w:rsidR="00897328" w:rsidRPr="000D0558">
        <w:rPr>
          <w:color w:val="000000" w:themeColor="text1"/>
          <w:sz w:val="22"/>
          <w:szCs w:val="22"/>
          <w:lang w:val="en-GB"/>
        </w:rPr>
        <w:fldChar w:fldCharType="begin">
          <w:fldData xml:space="preserve">PEVuZE5vdGU+PENpdGU+PEF1dGhvcj5Sb25naHVpPC9BdXRob3I+PFllYXI+MjAwMDwvWWVhcj48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</w:fldData>
        </w:fldChar>
      </w:r>
      <w:r w:rsidR="00FC220E" w:rsidRPr="000D0558">
        <w:rPr>
          <w:color w:val="000000" w:themeColor="text1"/>
          <w:sz w:val="22"/>
          <w:szCs w:val="22"/>
          <w:lang w:val="en-GB"/>
        </w:rPr>
        <w:instrText xml:space="preserve"> ADDIN EN.CITE </w:instrText>
      </w:r>
      <w:r w:rsidR="00FC220E" w:rsidRPr="000D0558">
        <w:rPr>
          <w:color w:val="000000" w:themeColor="text1"/>
          <w:sz w:val="22"/>
          <w:szCs w:val="22"/>
          <w:lang w:val="en-GB"/>
        </w:rPr>
        <w:fldChar w:fldCharType="begin">
          <w:fldData xml:space="preserve">PEVuZE5vdGU+PENpdGU+PEF1dGhvcj5Sb25naHVpPC9BdXRob3I+PFllYXI+MjAwMDwvWWVhcj48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</w:fldData>
        </w:fldChar>
      </w:r>
      <w:r w:rsidR="00FC220E" w:rsidRPr="000D0558">
        <w:rPr>
          <w:color w:val="000000" w:themeColor="text1"/>
          <w:sz w:val="22"/>
          <w:szCs w:val="22"/>
          <w:lang w:val="en-GB"/>
        </w:rPr>
        <w:instrText xml:space="preserve"> ADDIN EN.CITE.DATA </w:instrText>
      </w:r>
      <w:r w:rsidR="00FC220E" w:rsidRPr="000D0558">
        <w:rPr>
          <w:color w:val="000000" w:themeColor="text1"/>
          <w:sz w:val="22"/>
          <w:szCs w:val="22"/>
          <w:lang w:val="en-GB"/>
        </w:rPr>
      </w:r>
      <w:r w:rsidR="00FC220E" w:rsidRPr="000D0558">
        <w:rPr>
          <w:color w:val="000000" w:themeColor="text1"/>
          <w:sz w:val="22"/>
          <w:szCs w:val="22"/>
          <w:lang w:val="en-GB"/>
        </w:rPr>
        <w:fldChar w:fldCharType="end"/>
      </w:r>
      <w:r w:rsidR="00897328" w:rsidRPr="000D0558">
        <w:rPr>
          <w:color w:val="000000" w:themeColor="text1"/>
          <w:sz w:val="22"/>
          <w:szCs w:val="22"/>
          <w:lang w:val="en-GB"/>
        </w:rPr>
      </w:r>
      <w:r w:rsidR="00897328" w:rsidRPr="000D0558">
        <w:rPr>
          <w:color w:val="000000" w:themeColor="text1"/>
          <w:sz w:val="22"/>
          <w:szCs w:val="22"/>
          <w:lang w:val="en-GB"/>
        </w:rPr>
        <w:fldChar w:fldCharType="separate"/>
      </w:r>
      <w:r w:rsidR="00FC220E" w:rsidRPr="000D0558">
        <w:rPr>
          <w:noProof/>
          <w:color w:val="000000" w:themeColor="text1"/>
          <w:sz w:val="22"/>
          <w:szCs w:val="22"/>
          <w:lang w:val="en-GB"/>
        </w:rPr>
        <w:t>(6-9)</w:t>
      </w:r>
      <w:r w:rsidR="00897328" w:rsidRPr="000D0558">
        <w:rPr>
          <w:color w:val="000000" w:themeColor="text1"/>
          <w:sz w:val="22"/>
          <w:szCs w:val="22"/>
          <w:lang w:val="en-GB"/>
        </w:rPr>
        <w:fldChar w:fldCharType="end"/>
      </w:r>
      <w:r w:rsidR="007C07A9" w:rsidRPr="000D0558">
        <w:rPr>
          <w:color w:val="000000" w:themeColor="text1"/>
          <w:sz w:val="22"/>
          <w:szCs w:val="22"/>
          <w:lang w:val="en-GB"/>
        </w:rPr>
        <w:t xml:space="preserve">. </w:t>
      </w:r>
    </w:p>
    <w:p w14:paraId="3B68572F" w14:textId="674DD8D7" w:rsidR="00035C73" w:rsidRPr="000D0558" w:rsidRDefault="00035C73" w:rsidP="00250258">
      <w:pPr>
        <w:pStyle w:val="NormalWeb"/>
        <w:spacing w:line="276" w:lineRule="auto"/>
        <w:jc w:val="both"/>
        <w:textAlignment w:val="baseline"/>
        <w:rPr>
          <w:color w:val="000000" w:themeColor="text1"/>
          <w:sz w:val="22"/>
          <w:szCs w:val="22"/>
          <w:lang w:val="en-GB"/>
        </w:rPr>
      </w:pPr>
      <w:r w:rsidRPr="000D0558">
        <w:rPr>
          <w:color w:val="000000" w:themeColor="text1"/>
          <w:sz w:val="22"/>
          <w:szCs w:val="22"/>
          <w:lang w:val="en-GB"/>
        </w:rPr>
        <w:t xml:space="preserve">Using the Cox model under the proportional hazard assumption, patients with late and early dropouts had a 53% (HR= 1.53 95% CI 1.47, 1.59) and 66% (HR= 1.66 95% CI 1.58, 1.74) greater likelihood of any contact with the criminal justice system vs. those who completed treatment, respectively, while 58% </w:t>
      </w:r>
      <w:r w:rsidR="00FA1578" w:rsidRPr="000D0558">
        <w:rPr>
          <w:color w:val="000000" w:themeColor="text1"/>
          <w:sz w:val="22"/>
          <w:szCs w:val="22"/>
          <w:lang w:val="en-GB"/>
        </w:rPr>
        <w:t xml:space="preserve">(HR= 1.58 95% CI 1.45, 1.72) </w:t>
      </w:r>
      <w:r w:rsidRPr="000D0558">
        <w:rPr>
          <w:color w:val="000000" w:themeColor="text1"/>
          <w:sz w:val="22"/>
          <w:szCs w:val="22"/>
          <w:lang w:val="en-GB"/>
        </w:rPr>
        <w:t xml:space="preserve">and 88% </w:t>
      </w:r>
      <w:r w:rsidR="00FA1578" w:rsidRPr="000D0558">
        <w:rPr>
          <w:color w:val="000000" w:themeColor="text1"/>
          <w:sz w:val="22"/>
          <w:szCs w:val="22"/>
          <w:lang w:val="en-GB"/>
        </w:rPr>
        <w:t xml:space="preserve">(HR= 1.88 95% CI 1.70, 2.09) </w:t>
      </w:r>
      <w:r w:rsidRPr="000D0558">
        <w:rPr>
          <w:color w:val="000000" w:themeColor="text1"/>
          <w:sz w:val="22"/>
          <w:szCs w:val="22"/>
          <w:lang w:val="en-GB"/>
        </w:rPr>
        <w:t>greater likelihood of contact with the criminal justice system leading to imprisonment vs. those who completed treatment.</w:t>
      </w:r>
      <w:r w:rsidR="00897328" w:rsidRPr="000D0558">
        <w:rPr>
          <w:color w:val="000000" w:themeColor="text1"/>
          <w:sz w:val="22"/>
          <w:szCs w:val="22"/>
          <w:lang w:val="en-GB"/>
        </w:rPr>
        <w:fldChar w:fldCharType="begin"/>
      </w:r>
      <w:r w:rsidR="00897328" w:rsidRPr="000D0558">
        <w:rPr>
          <w:color w:val="000000" w:themeColor="text1"/>
          <w:sz w:val="22"/>
          <w:szCs w:val="22"/>
          <w:lang w:val="en-GB"/>
        </w:rPr>
        <w:instrText xml:space="preserve"> ADDIN EN.CITE &lt;EndNote&gt;&lt;Cite&gt;&lt;Author&gt;Ronghui&lt;/Author&gt;&lt;Year&gt;2000&lt;/Year&gt;&lt;RecNum&gt;121&lt;/RecNum&gt;&lt;DisplayText&gt;(6)&lt;/DisplayText&gt;&lt;record&gt;&lt;rec-number&gt;121&lt;/rec-number&gt;&lt;foreign-keys&gt;&lt;key app="EN" db-id="fwwrpra9ffvfw1ewzzova9eqzp55efazttfv" timestamp="1689925999"&gt;121&lt;/key&gt;&lt;/foreign-keys&gt;&lt;ref-type name="Electronic Article"&gt;43&lt;/ref-type&gt;&lt;contributors&gt;&lt;authors&gt;&lt;author&gt;Ronghui, Xu&lt;/author&gt;&lt;author&gt;John, O’Quigley&lt;/author&gt;&lt;/authors&gt;&lt;/contributors&gt;&lt;titles&gt;&lt;title&gt;Estimating average regression effect under non-proportional hazards&lt;/title&gt;&lt;secondary-title&gt;Biostatistics&lt;/secondary-title&gt;&lt;/titles&gt;&lt;periodical&gt;&lt;full-title&gt;Biostatistics&lt;/full-title&gt;&lt;/periodical&gt;&lt;pages&gt;423-439&lt;/pages&gt;&lt;volume&gt;1&lt;/volume&gt;&lt;number&gt;4&lt;/number&gt;&lt;dates&gt;&lt;year&gt;2000&lt;/year&gt;&lt;/dates&gt;&lt;isbn&gt;1465-4644&lt;/isbn&gt;&lt;urls&gt;&lt;/urls&gt;&lt;electronic-resource-num&gt;10.1093/biostatistics/1.4.423&lt;/electronic-resource-num&gt;&lt;remote-database-name&gt;WorldCat.org&lt;/remote-database-name&gt;&lt;/record&gt;&lt;/Cite&gt;&lt;/EndNote&gt;</w:instrText>
      </w:r>
      <w:r w:rsidR="00897328" w:rsidRPr="000D0558">
        <w:rPr>
          <w:color w:val="000000" w:themeColor="text1"/>
          <w:sz w:val="22"/>
          <w:szCs w:val="22"/>
          <w:lang w:val="en-GB"/>
        </w:rPr>
        <w:fldChar w:fldCharType="separate"/>
      </w:r>
      <w:r w:rsidR="00897328" w:rsidRPr="000D0558">
        <w:rPr>
          <w:noProof/>
          <w:color w:val="000000" w:themeColor="text1"/>
          <w:sz w:val="22"/>
          <w:szCs w:val="22"/>
          <w:lang w:val="en-GB"/>
        </w:rPr>
        <w:t>(6)</w:t>
      </w:r>
      <w:r w:rsidR="00897328" w:rsidRPr="000D0558">
        <w:rPr>
          <w:color w:val="000000" w:themeColor="text1"/>
          <w:sz w:val="22"/>
          <w:szCs w:val="22"/>
          <w:lang w:val="en-GB"/>
        </w:rPr>
        <w:fldChar w:fldCharType="end"/>
      </w:r>
    </w:p>
    <w:p w14:paraId="21C1380B" w14:textId="0DC3E60E" w:rsidR="00777D1E" w:rsidRPr="000D0558" w:rsidRDefault="00FA1578" w:rsidP="00250258">
      <w:pPr>
        <w:pStyle w:val="NormalWeb"/>
        <w:spacing w:line="276" w:lineRule="auto"/>
        <w:jc w:val="both"/>
        <w:textAlignment w:val="baseline"/>
        <w:rPr>
          <w:color w:val="000000" w:themeColor="text1"/>
          <w:sz w:val="22"/>
          <w:szCs w:val="22"/>
          <w:lang w:val="en-GB"/>
        </w:rPr>
      </w:pPr>
      <w:r w:rsidRPr="000D0558">
        <w:rPr>
          <w:color w:val="000000" w:themeColor="text1"/>
          <w:sz w:val="22"/>
          <w:szCs w:val="22"/>
          <w:lang w:val="en-GB"/>
        </w:rPr>
        <w:t xml:space="preserve">However, these hazards dropped in terms of magnitude but not in direction. Also, none of them </w:t>
      </w:r>
      <w:r w:rsidR="00351325" w:rsidRPr="000D0558">
        <w:rPr>
          <w:color w:val="000000" w:themeColor="text1"/>
          <w:sz w:val="22"/>
          <w:szCs w:val="22"/>
          <w:lang w:val="en-GB"/>
        </w:rPr>
        <w:t>overlaps</w:t>
      </w:r>
      <w:r w:rsidRPr="000D0558">
        <w:rPr>
          <w:color w:val="000000" w:themeColor="text1"/>
          <w:sz w:val="22"/>
          <w:szCs w:val="22"/>
          <w:lang w:val="en-GB"/>
        </w:rPr>
        <w:t xml:space="preserve"> the null association </w:t>
      </w:r>
      <w:r w:rsidR="004C66D6" w:rsidRPr="000D0558">
        <w:rPr>
          <w:color w:val="000000" w:themeColor="text1"/>
          <w:sz w:val="22"/>
          <w:szCs w:val="22"/>
          <w:lang w:val="en-GB"/>
        </w:rPr>
        <w:t xml:space="preserve">(See </w:t>
      </w:r>
      <w:r w:rsidR="000825D1" w:rsidRPr="000D0558">
        <w:rPr>
          <w:color w:val="000000" w:themeColor="text1"/>
        </w:rPr>
        <w:t xml:space="preserve">Supplementary Table </w:t>
      </w:r>
      <w:r w:rsidR="000825D1" w:rsidRPr="000D0558">
        <w:rPr>
          <w:color w:val="000000" w:themeColor="text1"/>
        </w:rPr>
        <w:fldChar w:fldCharType="begin"/>
      </w:r>
      <w:r w:rsidR="000825D1" w:rsidRPr="000D0558">
        <w:rPr>
          <w:color w:val="000000" w:themeColor="text1"/>
        </w:rPr>
        <w:instrText xml:space="preserve"> SEQ Supplementary_Table \* ARABIC </w:instrText>
      </w:r>
      <w:r w:rsidR="000825D1" w:rsidRPr="000D0558">
        <w:rPr>
          <w:color w:val="000000" w:themeColor="text1"/>
        </w:rPr>
        <w:fldChar w:fldCharType="separate"/>
      </w:r>
      <w:r w:rsidR="000825D1" w:rsidRPr="000D0558">
        <w:rPr>
          <w:noProof/>
          <w:color w:val="000000" w:themeColor="text1"/>
        </w:rPr>
        <w:t>8</w:t>
      </w:r>
      <w:r w:rsidR="000825D1" w:rsidRPr="000D0558">
        <w:rPr>
          <w:color w:val="000000" w:themeColor="text1"/>
        </w:rPr>
        <w:fldChar w:fldCharType="end"/>
      </w:r>
      <w:r w:rsidR="004C66D6" w:rsidRPr="000D0558">
        <w:rPr>
          <w:color w:val="000000" w:themeColor="text1"/>
          <w:sz w:val="22"/>
          <w:szCs w:val="22"/>
          <w:lang w:val="en-GB"/>
        </w:rPr>
        <w:t>)</w:t>
      </w:r>
      <w:r w:rsidRPr="000D0558">
        <w:rPr>
          <w:color w:val="000000" w:themeColor="text1"/>
          <w:sz w:val="22"/>
          <w:szCs w:val="22"/>
          <w:lang w:val="en-GB"/>
        </w:rPr>
        <w:t>.</w:t>
      </w:r>
    </w:p>
    <w:p w14:paraId="5B7531A5" w14:textId="29468671" w:rsidR="00635DDE" w:rsidRPr="000D0558" w:rsidRDefault="00635DDE" w:rsidP="00635DDE">
      <w:pPr>
        <w:pStyle w:val="Descripcin"/>
        <w:rPr>
          <w:rFonts w:ascii="Times New Roman" w:hAnsi="Times New Roman" w:cs="Times New Roman"/>
          <w:color w:val="000000" w:themeColor="text1"/>
          <w:sz w:val="22"/>
          <w:szCs w:val="22"/>
          <w:lang w:val="en-GB"/>
        </w:rPr>
      </w:pPr>
      <w:r w:rsidRPr="00AD2A1F">
        <w:rPr>
          <w:rFonts w:ascii="Times New Roman" w:hAnsi="Times New Roman" w:cs="Times New Roman"/>
          <w:color w:val="000000" w:themeColor="text1"/>
          <w:lang w:val="en-GB"/>
          <w:rPrChange w:id="78" w:author="Andrés González Santa Cruz" w:date="2023-07-31T11:09:00Z">
            <w:rPr>
              <w:rFonts w:ascii="Times New Roman" w:hAnsi="Times New Roman" w:cs="Times New Roman"/>
              <w:color w:val="000000" w:themeColor="text1"/>
            </w:rPr>
          </w:rPrChange>
        </w:rPr>
        <w:lastRenderedPageBreak/>
        <w:t xml:space="preserve">Supplementary Table </w:t>
      </w:r>
      <w:r w:rsidRPr="000D0558">
        <w:rPr>
          <w:rFonts w:ascii="Times New Roman" w:hAnsi="Times New Roman" w:cs="Times New Roman"/>
          <w:color w:val="000000" w:themeColor="text1"/>
        </w:rPr>
        <w:fldChar w:fldCharType="begin"/>
      </w:r>
      <w:r w:rsidRPr="00AD2A1F">
        <w:rPr>
          <w:rFonts w:ascii="Times New Roman" w:hAnsi="Times New Roman" w:cs="Times New Roman"/>
          <w:color w:val="000000" w:themeColor="text1"/>
          <w:lang w:val="en-GB"/>
          <w:rPrChange w:id="79" w:author="Andrés González Santa Cruz" w:date="2023-07-31T11:09:00Z">
            <w:rPr>
              <w:rFonts w:ascii="Times New Roman" w:hAnsi="Times New Roman" w:cs="Times New Roman"/>
              <w:color w:val="000000" w:themeColor="text1"/>
            </w:rPr>
          </w:rPrChange>
        </w:rPr>
        <w:instrText xml:space="preserve"> SEQ Supplementary_Table \* ARABIC </w:instrText>
      </w:r>
      <w:r w:rsidRPr="000D0558">
        <w:rPr>
          <w:rFonts w:ascii="Times New Roman" w:hAnsi="Times New Roman" w:cs="Times New Roman"/>
          <w:color w:val="000000" w:themeColor="text1"/>
        </w:rPr>
        <w:fldChar w:fldCharType="separate"/>
      </w:r>
      <w:r w:rsidRPr="00AD2A1F">
        <w:rPr>
          <w:rFonts w:ascii="Times New Roman" w:hAnsi="Times New Roman" w:cs="Times New Roman"/>
          <w:noProof/>
          <w:color w:val="000000" w:themeColor="text1"/>
          <w:lang w:val="en-GB"/>
          <w:rPrChange w:id="80" w:author="Andrés González Santa Cruz" w:date="2023-07-31T11:09:00Z">
            <w:rPr>
              <w:rFonts w:ascii="Times New Roman" w:hAnsi="Times New Roman" w:cs="Times New Roman"/>
              <w:noProof/>
              <w:color w:val="000000" w:themeColor="text1"/>
            </w:rPr>
          </w:rPrChange>
        </w:rPr>
        <w:t>8</w:t>
      </w:r>
      <w:r w:rsidRPr="000D0558">
        <w:rPr>
          <w:rFonts w:ascii="Times New Roman" w:hAnsi="Times New Roman" w:cs="Times New Roman"/>
          <w:color w:val="000000" w:themeColor="text1"/>
        </w:rPr>
        <w:fldChar w:fldCharType="end"/>
      </w:r>
      <w:r w:rsidRPr="00AD2A1F">
        <w:rPr>
          <w:rFonts w:ascii="Times New Roman" w:hAnsi="Times New Roman" w:cs="Times New Roman"/>
          <w:color w:val="000000" w:themeColor="text1"/>
          <w:lang w:val="en-GB"/>
          <w:rPrChange w:id="81" w:author="Andrés González Santa Cruz" w:date="2023-07-31T11:09:00Z">
            <w:rPr>
              <w:rFonts w:ascii="Times New Roman" w:hAnsi="Times New Roman" w:cs="Times New Roman"/>
              <w:color w:val="000000" w:themeColor="text1"/>
            </w:rPr>
          </w:rPrChange>
        </w:rPr>
        <w:t xml:space="preserve"> Averaged adjusted HRs from weighted Cox model.</w:t>
      </w:r>
    </w:p>
    <w:tbl>
      <w:tblPr>
        <w:tblW w:w="5000" w:type="pct"/>
        <w:tblBorders>
          <w:top w:val="single" w:sz="4" w:space="0" w:color="auto"/>
          <w:bottom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77"/>
        <w:gridCol w:w="3127"/>
        <w:gridCol w:w="2293"/>
        <w:gridCol w:w="1041"/>
      </w:tblGrid>
      <w:tr w:rsidR="000D0558" w:rsidRPr="000D0558" w14:paraId="5D67E52C" w14:textId="77777777" w:rsidTr="00A021F9">
        <w:trPr>
          <w:tblHeader/>
        </w:trPr>
        <w:tc>
          <w:tcPr>
            <w:tcW w:w="1345" w:type="pct"/>
            <w:tcBorders>
              <w:top w:val="single" w:sz="4" w:space="0" w:color="auto"/>
              <w:bottom w:val="single" w:sz="4" w:space="0" w:color="auto"/>
            </w:tcBorders>
            <w:shd w:val="clear" w:color="auto" w:fill="FFFFFF"/>
            <w:tcMar>
              <w:top w:w="0" w:type="dxa"/>
              <w:left w:w="0" w:type="dxa"/>
              <w:bottom w:w="0" w:type="dxa"/>
              <w:right w:w="0" w:type="dxa"/>
            </w:tcMar>
            <w:hideMark/>
          </w:tcPr>
          <w:p w14:paraId="465F07BB" w14:textId="6CA55184" w:rsidR="00FA1578" w:rsidRPr="000D0558" w:rsidRDefault="00FA1578" w:rsidP="00A021F9">
            <w:pPr>
              <w:rPr>
                <w:rFonts w:ascii="Times New Roman" w:hAnsi="Times New Roman" w:cs="Times New Roman"/>
                <w:b/>
                <w:bCs/>
                <w:color w:val="000000" w:themeColor="text1"/>
                <w:sz w:val="20"/>
                <w:szCs w:val="20"/>
                <w:lang w:val="es-CL"/>
              </w:rPr>
            </w:pPr>
            <w:r w:rsidRPr="000D0558">
              <w:rPr>
                <w:rFonts w:ascii="Times New Roman" w:hAnsi="Times New Roman" w:cs="Times New Roman"/>
                <w:b/>
                <w:bCs/>
                <w:color w:val="000000" w:themeColor="text1"/>
                <w:sz w:val="20"/>
                <w:szCs w:val="20"/>
                <w:lang w:val="en-GB"/>
              </w:rPr>
              <w:t>Term</w:t>
            </w:r>
          </w:p>
        </w:tc>
        <w:tc>
          <w:tcPr>
            <w:tcW w:w="1769" w:type="pct"/>
            <w:tcBorders>
              <w:top w:val="single" w:sz="4" w:space="0" w:color="auto"/>
              <w:bottom w:val="single" w:sz="4" w:space="0" w:color="auto"/>
            </w:tcBorders>
            <w:shd w:val="clear" w:color="auto" w:fill="FFFFFF"/>
            <w:tcMar>
              <w:top w:w="0" w:type="dxa"/>
              <w:left w:w="0" w:type="dxa"/>
              <w:bottom w:w="0" w:type="dxa"/>
              <w:right w:w="0" w:type="dxa"/>
            </w:tcMar>
            <w:hideMark/>
          </w:tcPr>
          <w:p w14:paraId="46B87DE1" w14:textId="24B38AD2" w:rsidR="00FA1578" w:rsidRPr="000D0558" w:rsidRDefault="00FA1578" w:rsidP="00A021F9">
            <w:pPr>
              <w:rPr>
                <w:rFonts w:ascii="Times New Roman" w:hAnsi="Times New Roman" w:cs="Times New Roman"/>
                <w:b/>
                <w:bCs/>
                <w:color w:val="000000" w:themeColor="text1"/>
                <w:sz w:val="20"/>
                <w:szCs w:val="20"/>
                <w:lang w:val="es-CL"/>
              </w:rPr>
            </w:pPr>
            <w:r w:rsidRPr="000D0558">
              <w:rPr>
                <w:rFonts w:ascii="Times New Roman" w:hAnsi="Times New Roman" w:cs="Times New Roman"/>
                <w:b/>
                <w:bCs/>
                <w:color w:val="000000" w:themeColor="text1"/>
                <w:sz w:val="20"/>
                <w:szCs w:val="20"/>
                <w:lang w:val="es-CL"/>
              </w:rPr>
              <w:t xml:space="preserve">Time </w:t>
            </w:r>
            <w:proofErr w:type="spellStart"/>
            <w:r w:rsidRPr="000D0558">
              <w:rPr>
                <w:rFonts w:ascii="Times New Roman" w:hAnsi="Times New Roman" w:cs="Times New Roman"/>
                <w:b/>
                <w:bCs/>
                <w:color w:val="000000" w:themeColor="text1"/>
                <w:sz w:val="20"/>
                <w:szCs w:val="20"/>
                <w:lang w:val="es-CL"/>
              </w:rPr>
              <w:t>to</w:t>
            </w:r>
            <w:proofErr w:type="spellEnd"/>
            <w:r w:rsidRPr="000D0558">
              <w:rPr>
                <w:rFonts w:ascii="Times New Roman" w:hAnsi="Times New Roman" w:cs="Times New Roman"/>
                <w:b/>
                <w:bCs/>
                <w:color w:val="000000" w:themeColor="text1"/>
                <w:sz w:val="20"/>
                <w:szCs w:val="20"/>
                <w:lang w:val="es-CL"/>
              </w:rPr>
              <w:t>…</w:t>
            </w:r>
          </w:p>
        </w:tc>
        <w:tc>
          <w:tcPr>
            <w:tcW w:w="1297" w:type="pct"/>
            <w:tcBorders>
              <w:top w:val="single" w:sz="4" w:space="0" w:color="auto"/>
              <w:bottom w:val="single" w:sz="4" w:space="0" w:color="auto"/>
            </w:tcBorders>
            <w:shd w:val="clear" w:color="auto" w:fill="FFFFFF"/>
            <w:tcMar>
              <w:top w:w="0" w:type="dxa"/>
              <w:left w:w="0" w:type="dxa"/>
              <w:bottom w:w="0" w:type="dxa"/>
              <w:right w:w="0" w:type="dxa"/>
            </w:tcMar>
          </w:tcPr>
          <w:p w14:paraId="2EC1FEA0" w14:textId="7668E075" w:rsidR="00FA1578" w:rsidRPr="000D0558" w:rsidRDefault="00FA1578" w:rsidP="00A021F9">
            <w:pPr>
              <w:rPr>
                <w:rFonts w:ascii="Times New Roman" w:hAnsi="Times New Roman" w:cs="Times New Roman"/>
                <w:b/>
                <w:bCs/>
                <w:color w:val="000000" w:themeColor="text1"/>
                <w:sz w:val="20"/>
                <w:szCs w:val="20"/>
                <w:lang w:val="es-CL"/>
              </w:rPr>
            </w:pPr>
            <w:proofErr w:type="spellStart"/>
            <w:r w:rsidRPr="000D0558">
              <w:rPr>
                <w:rFonts w:ascii="Times New Roman" w:hAnsi="Times New Roman" w:cs="Times New Roman"/>
                <w:b/>
                <w:bCs/>
                <w:color w:val="000000" w:themeColor="text1"/>
                <w:sz w:val="20"/>
                <w:szCs w:val="20"/>
                <w:lang w:val="es-CL"/>
              </w:rPr>
              <w:t>Estimation</w:t>
            </w:r>
            <w:proofErr w:type="spellEnd"/>
          </w:p>
        </w:tc>
        <w:tc>
          <w:tcPr>
            <w:tcW w:w="589" w:type="pct"/>
            <w:tcBorders>
              <w:top w:val="single" w:sz="4" w:space="0" w:color="auto"/>
              <w:bottom w:val="single" w:sz="4" w:space="0" w:color="auto"/>
            </w:tcBorders>
            <w:shd w:val="clear" w:color="auto" w:fill="FFFFFF"/>
            <w:tcMar>
              <w:top w:w="0" w:type="dxa"/>
              <w:left w:w="0" w:type="dxa"/>
              <w:bottom w:w="0" w:type="dxa"/>
              <w:right w:w="0" w:type="dxa"/>
            </w:tcMar>
            <w:hideMark/>
          </w:tcPr>
          <w:p w14:paraId="63520A74" w14:textId="501236DD" w:rsidR="00FA1578" w:rsidRPr="000D0558" w:rsidRDefault="00FA1578" w:rsidP="00A021F9">
            <w:pPr>
              <w:rPr>
                <w:rFonts w:ascii="Times New Roman" w:hAnsi="Times New Roman" w:cs="Times New Roman"/>
                <w:b/>
                <w:bCs/>
                <w:color w:val="000000" w:themeColor="text1"/>
                <w:sz w:val="20"/>
                <w:szCs w:val="20"/>
                <w:lang w:val="es-CL"/>
              </w:rPr>
            </w:pPr>
            <w:r w:rsidRPr="000D0558">
              <w:rPr>
                <w:rFonts w:ascii="Times New Roman" w:hAnsi="Times New Roman" w:cs="Times New Roman"/>
                <w:b/>
                <w:bCs/>
                <w:color w:val="000000" w:themeColor="text1"/>
                <w:sz w:val="20"/>
                <w:szCs w:val="20"/>
                <w:lang w:val="es-CL"/>
              </w:rPr>
              <w:t>95% CI</w:t>
            </w:r>
          </w:p>
        </w:tc>
      </w:tr>
      <w:tr w:rsidR="000D0558" w:rsidRPr="000D0558" w14:paraId="31CF04DD" w14:textId="77777777" w:rsidTr="00A021F9">
        <w:tc>
          <w:tcPr>
            <w:tcW w:w="1345" w:type="pct"/>
            <w:tcBorders>
              <w:top w:val="single" w:sz="4" w:space="0" w:color="auto"/>
            </w:tcBorders>
            <w:shd w:val="clear" w:color="auto" w:fill="FFFFFF"/>
            <w:tcMar>
              <w:top w:w="30" w:type="dxa"/>
              <w:left w:w="0" w:type="dxa"/>
              <w:bottom w:w="0" w:type="dxa"/>
              <w:right w:w="0" w:type="dxa"/>
            </w:tcMar>
            <w:hideMark/>
          </w:tcPr>
          <w:p w14:paraId="75CFAB70" w14:textId="113BCCC2" w:rsidR="00FA1578" w:rsidRPr="000D0558" w:rsidRDefault="00FA1578" w:rsidP="00A021F9">
            <w:pPr>
              <w:rPr>
                <w:rFonts w:ascii="Times New Roman" w:hAnsi="Times New Roman" w:cs="Times New Roman"/>
                <w:color w:val="000000" w:themeColor="text1"/>
                <w:sz w:val="20"/>
                <w:szCs w:val="20"/>
                <w:lang w:val="en-GB"/>
              </w:rPr>
            </w:pPr>
            <w:r w:rsidRPr="000D0558">
              <w:rPr>
                <w:rFonts w:ascii="Times New Roman" w:hAnsi="Times New Roman" w:cs="Times New Roman"/>
                <w:color w:val="000000" w:themeColor="text1"/>
                <w:sz w:val="20"/>
                <w:szCs w:val="20"/>
                <w:lang w:val="en-GB"/>
              </w:rPr>
              <w:t>Early dropout vs. tr. completion</w:t>
            </w:r>
          </w:p>
        </w:tc>
        <w:tc>
          <w:tcPr>
            <w:tcW w:w="1769" w:type="pct"/>
            <w:tcBorders>
              <w:top w:val="single" w:sz="4" w:space="0" w:color="auto"/>
            </w:tcBorders>
            <w:shd w:val="clear" w:color="auto" w:fill="FFFFFF"/>
            <w:tcMar>
              <w:top w:w="30" w:type="dxa"/>
              <w:left w:w="0" w:type="dxa"/>
              <w:bottom w:w="0" w:type="dxa"/>
              <w:right w:w="0" w:type="dxa"/>
            </w:tcMar>
            <w:hideMark/>
          </w:tcPr>
          <w:p w14:paraId="3AF0DB74" w14:textId="77777777" w:rsidR="00FA1578" w:rsidRPr="000D0558" w:rsidRDefault="00FA1578" w:rsidP="00A021F9">
            <w:pPr>
              <w:rPr>
                <w:rFonts w:ascii="Times New Roman" w:hAnsi="Times New Roman" w:cs="Times New Roman"/>
                <w:color w:val="000000" w:themeColor="text1"/>
                <w:sz w:val="20"/>
                <w:szCs w:val="20"/>
                <w:lang w:val="es-CL"/>
              </w:rPr>
            </w:pPr>
            <w:proofErr w:type="spellStart"/>
            <w:r w:rsidRPr="000D0558">
              <w:rPr>
                <w:rFonts w:ascii="Times New Roman" w:hAnsi="Times New Roman" w:cs="Times New Roman"/>
                <w:color w:val="000000" w:themeColor="text1"/>
                <w:sz w:val="20"/>
                <w:szCs w:val="20"/>
                <w:lang w:val="es-CL"/>
              </w:rPr>
              <w:t>Condemnatory</w:t>
            </w:r>
            <w:proofErr w:type="spellEnd"/>
            <w:r w:rsidRPr="000D0558">
              <w:rPr>
                <w:rFonts w:ascii="Times New Roman" w:hAnsi="Times New Roman" w:cs="Times New Roman"/>
                <w:color w:val="000000" w:themeColor="text1"/>
                <w:sz w:val="20"/>
                <w:szCs w:val="20"/>
                <w:lang w:val="es-CL"/>
              </w:rPr>
              <w:t xml:space="preserve"> </w:t>
            </w:r>
            <w:proofErr w:type="spellStart"/>
            <w:r w:rsidRPr="000D0558">
              <w:rPr>
                <w:rFonts w:ascii="Times New Roman" w:hAnsi="Times New Roman" w:cs="Times New Roman"/>
                <w:color w:val="000000" w:themeColor="text1"/>
                <w:sz w:val="20"/>
                <w:szCs w:val="20"/>
                <w:lang w:val="es-CL"/>
              </w:rPr>
              <w:t>Sentence</w:t>
            </w:r>
            <w:proofErr w:type="spellEnd"/>
          </w:p>
        </w:tc>
        <w:tc>
          <w:tcPr>
            <w:tcW w:w="1297" w:type="pct"/>
            <w:tcBorders>
              <w:top w:val="single" w:sz="4" w:space="0" w:color="auto"/>
            </w:tcBorders>
            <w:shd w:val="clear" w:color="auto" w:fill="FFFFFF"/>
            <w:tcMar>
              <w:top w:w="30" w:type="dxa"/>
              <w:left w:w="0" w:type="dxa"/>
              <w:bottom w:w="0" w:type="dxa"/>
              <w:right w:w="0" w:type="dxa"/>
            </w:tcMar>
            <w:hideMark/>
          </w:tcPr>
          <w:p w14:paraId="451FBD0B" w14:textId="77777777" w:rsidR="00FA1578" w:rsidRPr="000D0558" w:rsidRDefault="00FA1578" w:rsidP="00A021F9">
            <w:pPr>
              <w:rPr>
                <w:rFonts w:ascii="Times New Roman" w:hAnsi="Times New Roman" w:cs="Times New Roman"/>
                <w:color w:val="000000" w:themeColor="text1"/>
                <w:sz w:val="20"/>
                <w:szCs w:val="20"/>
                <w:lang w:val="es-CL"/>
              </w:rPr>
            </w:pPr>
            <w:r w:rsidRPr="000D0558">
              <w:rPr>
                <w:rFonts w:ascii="Times New Roman" w:hAnsi="Times New Roman" w:cs="Times New Roman"/>
                <w:color w:val="000000" w:themeColor="text1"/>
                <w:sz w:val="20"/>
                <w:szCs w:val="20"/>
                <w:lang w:val="es-CL"/>
              </w:rPr>
              <w:t>1.70</w:t>
            </w:r>
          </w:p>
        </w:tc>
        <w:tc>
          <w:tcPr>
            <w:tcW w:w="589" w:type="pct"/>
            <w:tcBorders>
              <w:top w:val="single" w:sz="4" w:space="0" w:color="auto"/>
            </w:tcBorders>
            <w:shd w:val="clear" w:color="auto" w:fill="FFFFFF"/>
            <w:tcMar>
              <w:top w:w="30" w:type="dxa"/>
              <w:left w:w="0" w:type="dxa"/>
              <w:bottom w:w="0" w:type="dxa"/>
              <w:right w:w="0" w:type="dxa"/>
            </w:tcMar>
            <w:hideMark/>
          </w:tcPr>
          <w:p w14:paraId="6DA428E8" w14:textId="740274DB" w:rsidR="00FA1578" w:rsidRPr="000D0558" w:rsidRDefault="00FA1578" w:rsidP="00A021F9">
            <w:pPr>
              <w:rPr>
                <w:rFonts w:ascii="Times New Roman" w:hAnsi="Times New Roman" w:cs="Times New Roman"/>
                <w:color w:val="000000" w:themeColor="text1"/>
                <w:sz w:val="20"/>
                <w:szCs w:val="20"/>
                <w:lang w:val="es-CL"/>
              </w:rPr>
            </w:pPr>
            <w:r w:rsidRPr="000D0558">
              <w:rPr>
                <w:rFonts w:ascii="Times New Roman" w:hAnsi="Times New Roman" w:cs="Times New Roman"/>
                <w:color w:val="000000" w:themeColor="text1"/>
                <w:sz w:val="20"/>
                <w:szCs w:val="20"/>
                <w:lang w:val="es-CL"/>
              </w:rPr>
              <w:t>1.59,</w:t>
            </w:r>
            <w:r w:rsidRPr="000D0558">
              <w:rPr>
                <w:rFonts w:ascii="Times New Roman" w:hAnsi="Times New Roman" w:cs="Times New Roman"/>
                <w:color w:val="000000" w:themeColor="text1"/>
              </w:rPr>
              <w:t xml:space="preserve"> </w:t>
            </w:r>
            <w:r w:rsidRPr="000D0558">
              <w:rPr>
                <w:rFonts w:ascii="Times New Roman" w:hAnsi="Times New Roman" w:cs="Times New Roman"/>
                <w:color w:val="000000" w:themeColor="text1"/>
                <w:sz w:val="20"/>
                <w:szCs w:val="20"/>
                <w:lang w:val="es-CL"/>
              </w:rPr>
              <w:t xml:space="preserve">1.81 </w:t>
            </w:r>
          </w:p>
        </w:tc>
      </w:tr>
      <w:tr w:rsidR="000D0558" w:rsidRPr="000D0558" w14:paraId="17E0F92C" w14:textId="77777777" w:rsidTr="00A021F9">
        <w:tc>
          <w:tcPr>
            <w:tcW w:w="1345" w:type="pct"/>
            <w:shd w:val="clear" w:color="auto" w:fill="FFFFFF"/>
            <w:tcMar>
              <w:top w:w="0" w:type="dxa"/>
              <w:left w:w="0" w:type="dxa"/>
              <w:bottom w:w="0" w:type="dxa"/>
              <w:right w:w="0" w:type="dxa"/>
            </w:tcMar>
            <w:hideMark/>
          </w:tcPr>
          <w:p w14:paraId="6DFA67DA" w14:textId="6A6F2998" w:rsidR="00FA1578" w:rsidRPr="000D0558" w:rsidRDefault="00FA1578" w:rsidP="00A021F9">
            <w:pPr>
              <w:rPr>
                <w:rFonts w:ascii="Times New Roman" w:hAnsi="Times New Roman" w:cs="Times New Roman"/>
                <w:color w:val="000000" w:themeColor="text1"/>
                <w:sz w:val="20"/>
                <w:szCs w:val="20"/>
                <w:lang w:val="en-GB"/>
              </w:rPr>
            </w:pPr>
            <w:r w:rsidRPr="000D0558">
              <w:rPr>
                <w:rFonts w:ascii="Times New Roman" w:hAnsi="Times New Roman" w:cs="Times New Roman"/>
                <w:color w:val="000000" w:themeColor="text1"/>
                <w:sz w:val="20"/>
                <w:szCs w:val="20"/>
                <w:lang w:val="en-GB"/>
              </w:rPr>
              <w:t>Late dropout vs. tr. completion</w:t>
            </w:r>
          </w:p>
        </w:tc>
        <w:tc>
          <w:tcPr>
            <w:tcW w:w="1769" w:type="pct"/>
            <w:shd w:val="clear" w:color="auto" w:fill="FFFFFF"/>
            <w:tcMar>
              <w:top w:w="0" w:type="dxa"/>
              <w:left w:w="0" w:type="dxa"/>
              <w:bottom w:w="0" w:type="dxa"/>
              <w:right w:w="0" w:type="dxa"/>
            </w:tcMar>
            <w:hideMark/>
          </w:tcPr>
          <w:p w14:paraId="3A6F00AB" w14:textId="77777777" w:rsidR="00FA1578" w:rsidRPr="000D0558" w:rsidRDefault="00FA1578" w:rsidP="00A021F9">
            <w:pPr>
              <w:rPr>
                <w:rFonts w:ascii="Times New Roman" w:hAnsi="Times New Roman" w:cs="Times New Roman"/>
                <w:color w:val="000000" w:themeColor="text1"/>
                <w:sz w:val="20"/>
                <w:szCs w:val="20"/>
                <w:lang w:val="es-CL"/>
              </w:rPr>
            </w:pPr>
            <w:proofErr w:type="spellStart"/>
            <w:r w:rsidRPr="000D0558">
              <w:rPr>
                <w:rFonts w:ascii="Times New Roman" w:hAnsi="Times New Roman" w:cs="Times New Roman"/>
                <w:color w:val="000000" w:themeColor="text1"/>
                <w:sz w:val="20"/>
                <w:szCs w:val="20"/>
                <w:lang w:val="es-CL"/>
              </w:rPr>
              <w:t>Condemnatory</w:t>
            </w:r>
            <w:proofErr w:type="spellEnd"/>
            <w:r w:rsidRPr="000D0558">
              <w:rPr>
                <w:rFonts w:ascii="Times New Roman" w:hAnsi="Times New Roman" w:cs="Times New Roman"/>
                <w:color w:val="000000" w:themeColor="text1"/>
                <w:sz w:val="20"/>
                <w:szCs w:val="20"/>
                <w:lang w:val="es-CL"/>
              </w:rPr>
              <w:t xml:space="preserve"> </w:t>
            </w:r>
            <w:proofErr w:type="spellStart"/>
            <w:r w:rsidRPr="000D0558">
              <w:rPr>
                <w:rFonts w:ascii="Times New Roman" w:hAnsi="Times New Roman" w:cs="Times New Roman"/>
                <w:color w:val="000000" w:themeColor="text1"/>
                <w:sz w:val="20"/>
                <w:szCs w:val="20"/>
                <w:lang w:val="es-CL"/>
              </w:rPr>
              <w:t>Sentence</w:t>
            </w:r>
            <w:proofErr w:type="spellEnd"/>
          </w:p>
        </w:tc>
        <w:tc>
          <w:tcPr>
            <w:tcW w:w="1297" w:type="pct"/>
            <w:shd w:val="clear" w:color="auto" w:fill="FFFFFF"/>
            <w:tcMar>
              <w:top w:w="0" w:type="dxa"/>
              <w:left w:w="0" w:type="dxa"/>
              <w:bottom w:w="0" w:type="dxa"/>
              <w:right w:w="0" w:type="dxa"/>
            </w:tcMar>
            <w:hideMark/>
          </w:tcPr>
          <w:p w14:paraId="4F797E4E" w14:textId="77777777" w:rsidR="00FA1578" w:rsidRPr="000D0558" w:rsidRDefault="00FA1578" w:rsidP="00A021F9">
            <w:pPr>
              <w:rPr>
                <w:rFonts w:ascii="Times New Roman" w:hAnsi="Times New Roman" w:cs="Times New Roman"/>
                <w:color w:val="000000" w:themeColor="text1"/>
                <w:sz w:val="20"/>
                <w:szCs w:val="20"/>
                <w:lang w:val="es-CL"/>
              </w:rPr>
            </w:pPr>
            <w:r w:rsidRPr="000D0558">
              <w:rPr>
                <w:rFonts w:ascii="Times New Roman" w:hAnsi="Times New Roman" w:cs="Times New Roman"/>
                <w:color w:val="000000" w:themeColor="text1"/>
                <w:sz w:val="20"/>
                <w:szCs w:val="20"/>
                <w:lang w:val="es-CL"/>
              </w:rPr>
              <w:t>1.54</w:t>
            </w:r>
          </w:p>
        </w:tc>
        <w:tc>
          <w:tcPr>
            <w:tcW w:w="589" w:type="pct"/>
            <w:shd w:val="clear" w:color="auto" w:fill="FFFFFF"/>
            <w:tcMar>
              <w:top w:w="0" w:type="dxa"/>
              <w:left w:w="0" w:type="dxa"/>
              <w:bottom w:w="0" w:type="dxa"/>
              <w:right w:w="0" w:type="dxa"/>
            </w:tcMar>
            <w:hideMark/>
          </w:tcPr>
          <w:p w14:paraId="02EF5C8B" w14:textId="148279A3" w:rsidR="00FA1578" w:rsidRPr="000D0558" w:rsidRDefault="00FA1578" w:rsidP="00A021F9">
            <w:pPr>
              <w:rPr>
                <w:rFonts w:ascii="Times New Roman" w:hAnsi="Times New Roman" w:cs="Times New Roman"/>
                <w:color w:val="000000" w:themeColor="text1"/>
                <w:sz w:val="20"/>
                <w:szCs w:val="20"/>
                <w:lang w:val="es-CL"/>
              </w:rPr>
            </w:pPr>
            <w:r w:rsidRPr="000D0558">
              <w:rPr>
                <w:rFonts w:ascii="Times New Roman" w:hAnsi="Times New Roman" w:cs="Times New Roman"/>
                <w:color w:val="000000" w:themeColor="text1"/>
                <w:sz w:val="20"/>
                <w:szCs w:val="20"/>
                <w:lang w:val="es-CL"/>
              </w:rPr>
              <w:t>1.46,</w:t>
            </w:r>
            <w:r w:rsidRPr="000D0558">
              <w:rPr>
                <w:rFonts w:ascii="Times New Roman" w:hAnsi="Times New Roman" w:cs="Times New Roman"/>
                <w:color w:val="000000" w:themeColor="text1"/>
              </w:rPr>
              <w:t xml:space="preserve"> </w:t>
            </w:r>
            <w:r w:rsidRPr="000D0558">
              <w:rPr>
                <w:rFonts w:ascii="Times New Roman" w:hAnsi="Times New Roman" w:cs="Times New Roman"/>
                <w:color w:val="000000" w:themeColor="text1"/>
                <w:sz w:val="20"/>
                <w:szCs w:val="20"/>
                <w:lang w:val="es-CL"/>
              </w:rPr>
              <w:t xml:space="preserve">1.62 </w:t>
            </w:r>
          </w:p>
        </w:tc>
      </w:tr>
      <w:tr w:rsidR="000D0558" w:rsidRPr="000D0558" w14:paraId="67E6556C" w14:textId="77777777" w:rsidTr="00A021F9">
        <w:tc>
          <w:tcPr>
            <w:tcW w:w="1345" w:type="pct"/>
            <w:shd w:val="clear" w:color="auto" w:fill="FFFFFF"/>
            <w:tcMar>
              <w:top w:w="0" w:type="dxa"/>
              <w:left w:w="0" w:type="dxa"/>
              <w:bottom w:w="0" w:type="dxa"/>
              <w:right w:w="0" w:type="dxa"/>
            </w:tcMar>
            <w:hideMark/>
          </w:tcPr>
          <w:p w14:paraId="2CC3BCF1" w14:textId="1B8132ED" w:rsidR="00FA1578" w:rsidRPr="000D0558" w:rsidRDefault="00FA1578" w:rsidP="00A021F9">
            <w:pPr>
              <w:rPr>
                <w:rFonts w:ascii="Times New Roman" w:hAnsi="Times New Roman" w:cs="Times New Roman"/>
                <w:color w:val="000000" w:themeColor="text1"/>
                <w:sz w:val="20"/>
                <w:szCs w:val="20"/>
                <w:lang w:val="en-GB"/>
              </w:rPr>
            </w:pPr>
            <w:r w:rsidRPr="000D0558">
              <w:rPr>
                <w:rFonts w:ascii="Times New Roman" w:hAnsi="Times New Roman" w:cs="Times New Roman"/>
                <w:color w:val="000000" w:themeColor="text1"/>
                <w:sz w:val="20"/>
                <w:szCs w:val="20"/>
                <w:lang w:val="en-GB"/>
              </w:rPr>
              <w:t>Early dropout vs. tr. completion</w:t>
            </w:r>
          </w:p>
        </w:tc>
        <w:tc>
          <w:tcPr>
            <w:tcW w:w="1769" w:type="pct"/>
            <w:shd w:val="clear" w:color="auto" w:fill="FFFFFF"/>
            <w:tcMar>
              <w:top w:w="0" w:type="dxa"/>
              <w:left w:w="0" w:type="dxa"/>
              <w:bottom w:w="0" w:type="dxa"/>
              <w:right w:w="0" w:type="dxa"/>
            </w:tcMar>
            <w:hideMark/>
          </w:tcPr>
          <w:p w14:paraId="6C34269D" w14:textId="77777777" w:rsidR="00FA1578" w:rsidRPr="000D0558" w:rsidRDefault="00FA1578" w:rsidP="00A021F9">
            <w:pPr>
              <w:rPr>
                <w:rFonts w:ascii="Times New Roman" w:hAnsi="Times New Roman" w:cs="Times New Roman"/>
                <w:color w:val="000000" w:themeColor="text1"/>
                <w:sz w:val="20"/>
                <w:szCs w:val="20"/>
                <w:lang w:val="es-CL"/>
              </w:rPr>
            </w:pPr>
            <w:proofErr w:type="spellStart"/>
            <w:r w:rsidRPr="000D0558">
              <w:rPr>
                <w:rFonts w:ascii="Times New Roman" w:hAnsi="Times New Roman" w:cs="Times New Roman"/>
                <w:color w:val="000000" w:themeColor="text1"/>
                <w:sz w:val="20"/>
                <w:szCs w:val="20"/>
                <w:lang w:val="es-CL"/>
              </w:rPr>
              <w:t>Imprisonment</w:t>
            </w:r>
            <w:proofErr w:type="spellEnd"/>
          </w:p>
        </w:tc>
        <w:tc>
          <w:tcPr>
            <w:tcW w:w="1297" w:type="pct"/>
            <w:shd w:val="clear" w:color="auto" w:fill="FFFFFF"/>
            <w:tcMar>
              <w:top w:w="0" w:type="dxa"/>
              <w:left w:w="0" w:type="dxa"/>
              <w:bottom w:w="0" w:type="dxa"/>
              <w:right w:w="0" w:type="dxa"/>
            </w:tcMar>
            <w:hideMark/>
          </w:tcPr>
          <w:p w14:paraId="27BA56AA" w14:textId="77777777" w:rsidR="00FA1578" w:rsidRPr="000D0558" w:rsidRDefault="00FA1578" w:rsidP="00A021F9">
            <w:pPr>
              <w:rPr>
                <w:rFonts w:ascii="Times New Roman" w:hAnsi="Times New Roman" w:cs="Times New Roman"/>
                <w:color w:val="000000" w:themeColor="text1"/>
                <w:sz w:val="20"/>
                <w:szCs w:val="20"/>
                <w:lang w:val="es-CL"/>
              </w:rPr>
            </w:pPr>
            <w:r w:rsidRPr="000D0558">
              <w:rPr>
                <w:rFonts w:ascii="Times New Roman" w:hAnsi="Times New Roman" w:cs="Times New Roman"/>
                <w:color w:val="000000" w:themeColor="text1"/>
                <w:sz w:val="20"/>
                <w:szCs w:val="20"/>
                <w:lang w:val="es-CL"/>
              </w:rPr>
              <w:t>1.82</w:t>
            </w:r>
          </w:p>
        </w:tc>
        <w:tc>
          <w:tcPr>
            <w:tcW w:w="589" w:type="pct"/>
            <w:shd w:val="clear" w:color="auto" w:fill="FFFFFF"/>
            <w:tcMar>
              <w:top w:w="0" w:type="dxa"/>
              <w:left w:w="0" w:type="dxa"/>
              <w:bottom w:w="0" w:type="dxa"/>
              <w:right w:w="0" w:type="dxa"/>
            </w:tcMar>
            <w:hideMark/>
          </w:tcPr>
          <w:p w14:paraId="329B7487" w14:textId="6F0DF804" w:rsidR="00FA1578" w:rsidRPr="000D0558" w:rsidRDefault="00FA1578" w:rsidP="00A021F9">
            <w:pPr>
              <w:rPr>
                <w:rFonts w:ascii="Times New Roman" w:hAnsi="Times New Roman" w:cs="Times New Roman"/>
                <w:color w:val="000000" w:themeColor="text1"/>
                <w:sz w:val="20"/>
                <w:szCs w:val="20"/>
                <w:lang w:val="es-CL"/>
              </w:rPr>
            </w:pPr>
            <w:r w:rsidRPr="000D0558">
              <w:rPr>
                <w:rFonts w:ascii="Times New Roman" w:hAnsi="Times New Roman" w:cs="Times New Roman"/>
                <w:color w:val="000000" w:themeColor="text1"/>
                <w:sz w:val="20"/>
                <w:szCs w:val="20"/>
                <w:lang w:val="es-CL"/>
              </w:rPr>
              <w:t>1.57, 2.11</w:t>
            </w:r>
          </w:p>
        </w:tc>
      </w:tr>
      <w:tr w:rsidR="000D0558" w:rsidRPr="000D0558" w14:paraId="3D1F2417" w14:textId="77777777" w:rsidTr="00A021F9">
        <w:tc>
          <w:tcPr>
            <w:tcW w:w="1345" w:type="pct"/>
            <w:shd w:val="clear" w:color="auto" w:fill="FFFFFF"/>
            <w:tcMar>
              <w:top w:w="0" w:type="dxa"/>
              <w:left w:w="0" w:type="dxa"/>
              <w:bottom w:w="0" w:type="dxa"/>
              <w:right w:w="0" w:type="dxa"/>
            </w:tcMar>
            <w:hideMark/>
          </w:tcPr>
          <w:p w14:paraId="0A680CEB" w14:textId="66002986" w:rsidR="00FA1578" w:rsidRPr="000D0558" w:rsidRDefault="00FA1578" w:rsidP="00A021F9">
            <w:pPr>
              <w:rPr>
                <w:rFonts w:ascii="Times New Roman" w:hAnsi="Times New Roman" w:cs="Times New Roman"/>
                <w:color w:val="000000" w:themeColor="text1"/>
                <w:sz w:val="20"/>
                <w:szCs w:val="20"/>
                <w:lang w:val="en-GB"/>
              </w:rPr>
            </w:pPr>
            <w:r w:rsidRPr="000D0558">
              <w:rPr>
                <w:rFonts w:ascii="Times New Roman" w:hAnsi="Times New Roman" w:cs="Times New Roman"/>
                <w:color w:val="000000" w:themeColor="text1"/>
                <w:sz w:val="20"/>
                <w:szCs w:val="20"/>
                <w:lang w:val="en-GB"/>
              </w:rPr>
              <w:t>Late dropout vs. tr. completion</w:t>
            </w:r>
          </w:p>
        </w:tc>
        <w:tc>
          <w:tcPr>
            <w:tcW w:w="1769" w:type="pct"/>
            <w:shd w:val="clear" w:color="auto" w:fill="FFFFFF"/>
            <w:tcMar>
              <w:top w:w="0" w:type="dxa"/>
              <w:left w:w="0" w:type="dxa"/>
              <w:bottom w:w="0" w:type="dxa"/>
              <w:right w:w="0" w:type="dxa"/>
            </w:tcMar>
            <w:hideMark/>
          </w:tcPr>
          <w:p w14:paraId="54C45070" w14:textId="77777777" w:rsidR="00FA1578" w:rsidRPr="000D0558" w:rsidRDefault="00FA1578" w:rsidP="00A021F9">
            <w:pPr>
              <w:rPr>
                <w:rFonts w:ascii="Times New Roman" w:hAnsi="Times New Roman" w:cs="Times New Roman"/>
                <w:color w:val="000000" w:themeColor="text1"/>
                <w:sz w:val="20"/>
                <w:szCs w:val="20"/>
                <w:lang w:val="es-CL"/>
              </w:rPr>
            </w:pPr>
            <w:proofErr w:type="spellStart"/>
            <w:r w:rsidRPr="000D0558">
              <w:rPr>
                <w:rFonts w:ascii="Times New Roman" w:hAnsi="Times New Roman" w:cs="Times New Roman"/>
                <w:color w:val="000000" w:themeColor="text1"/>
                <w:sz w:val="20"/>
                <w:szCs w:val="20"/>
                <w:lang w:val="es-CL"/>
              </w:rPr>
              <w:t>Imprisonment</w:t>
            </w:r>
            <w:proofErr w:type="spellEnd"/>
          </w:p>
        </w:tc>
        <w:tc>
          <w:tcPr>
            <w:tcW w:w="1297" w:type="pct"/>
            <w:shd w:val="clear" w:color="auto" w:fill="FFFFFF"/>
            <w:tcMar>
              <w:top w:w="0" w:type="dxa"/>
              <w:left w:w="0" w:type="dxa"/>
              <w:bottom w:w="0" w:type="dxa"/>
              <w:right w:w="0" w:type="dxa"/>
            </w:tcMar>
            <w:hideMark/>
          </w:tcPr>
          <w:p w14:paraId="0A4EB3F4" w14:textId="77777777" w:rsidR="00FA1578" w:rsidRPr="000D0558" w:rsidRDefault="00FA1578" w:rsidP="00A021F9">
            <w:pPr>
              <w:rPr>
                <w:rFonts w:ascii="Times New Roman" w:hAnsi="Times New Roman" w:cs="Times New Roman"/>
                <w:color w:val="000000" w:themeColor="text1"/>
                <w:sz w:val="20"/>
                <w:szCs w:val="20"/>
                <w:lang w:val="es-CL"/>
              </w:rPr>
            </w:pPr>
            <w:r w:rsidRPr="000D0558">
              <w:rPr>
                <w:rFonts w:ascii="Times New Roman" w:hAnsi="Times New Roman" w:cs="Times New Roman"/>
                <w:color w:val="000000" w:themeColor="text1"/>
                <w:sz w:val="20"/>
                <w:szCs w:val="20"/>
                <w:lang w:val="es-CL"/>
              </w:rPr>
              <w:t>1.48</w:t>
            </w:r>
          </w:p>
        </w:tc>
        <w:tc>
          <w:tcPr>
            <w:tcW w:w="589" w:type="pct"/>
            <w:shd w:val="clear" w:color="auto" w:fill="FFFFFF"/>
            <w:tcMar>
              <w:top w:w="0" w:type="dxa"/>
              <w:left w:w="0" w:type="dxa"/>
              <w:bottom w:w="0" w:type="dxa"/>
              <w:right w:w="0" w:type="dxa"/>
            </w:tcMar>
            <w:hideMark/>
          </w:tcPr>
          <w:p w14:paraId="085A5443" w14:textId="708364CC" w:rsidR="00FA1578" w:rsidRPr="000D0558" w:rsidRDefault="00FA1578" w:rsidP="00A021F9">
            <w:pPr>
              <w:rPr>
                <w:rFonts w:ascii="Times New Roman" w:hAnsi="Times New Roman" w:cs="Times New Roman"/>
                <w:color w:val="000000" w:themeColor="text1"/>
                <w:sz w:val="20"/>
                <w:szCs w:val="20"/>
                <w:lang w:val="es-CL"/>
              </w:rPr>
            </w:pPr>
            <w:r w:rsidRPr="000D0558">
              <w:rPr>
                <w:rFonts w:ascii="Times New Roman" w:hAnsi="Times New Roman" w:cs="Times New Roman"/>
                <w:color w:val="000000" w:themeColor="text1"/>
                <w:sz w:val="20"/>
                <w:szCs w:val="20"/>
                <w:lang w:val="es-CL"/>
              </w:rPr>
              <w:t>1.31, 1.66</w:t>
            </w:r>
          </w:p>
        </w:tc>
      </w:tr>
    </w:tbl>
    <w:p w14:paraId="4B4C5758" w14:textId="77777777" w:rsidR="00C37DC6" w:rsidRPr="000D0558" w:rsidRDefault="00C37DC6" w:rsidP="00250258">
      <w:pPr>
        <w:jc w:val="both"/>
        <w:rPr>
          <w:rFonts w:ascii="Times New Roman" w:hAnsi="Times New Roman" w:cs="Times New Roman"/>
          <w:color w:val="000000" w:themeColor="text1"/>
          <w:lang w:val="es-CL"/>
        </w:rPr>
      </w:pPr>
    </w:p>
    <w:p w14:paraId="7F8FBB69" w14:textId="7F3FA352" w:rsidR="00FC220E" w:rsidRPr="000D0558" w:rsidRDefault="00FC220E">
      <w:pPr>
        <w:rPr>
          <w:rFonts w:ascii="Times New Roman" w:hAnsi="Times New Roman" w:cs="Times New Roman"/>
          <w:color w:val="000000" w:themeColor="text1"/>
          <w:lang w:val="es-CL"/>
        </w:rPr>
      </w:pPr>
      <w:r w:rsidRPr="000D0558">
        <w:rPr>
          <w:rFonts w:ascii="Times New Roman" w:hAnsi="Times New Roman" w:cs="Times New Roman"/>
          <w:color w:val="000000" w:themeColor="text1"/>
          <w:lang w:val="es-CL"/>
        </w:rPr>
        <w:br w:type="page"/>
      </w:r>
    </w:p>
    <w:p w14:paraId="47698F3A" w14:textId="77777777" w:rsidR="00026A93" w:rsidRPr="000D0558" w:rsidRDefault="00026A93" w:rsidP="00250258">
      <w:pPr>
        <w:jc w:val="both"/>
        <w:rPr>
          <w:rFonts w:ascii="Times New Roman" w:hAnsi="Times New Roman" w:cs="Times New Roman"/>
          <w:color w:val="000000" w:themeColor="text1"/>
          <w:lang w:val="es-CL"/>
        </w:rPr>
      </w:pPr>
    </w:p>
    <w:p w14:paraId="15788D97" w14:textId="2F110777" w:rsidR="00026A93" w:rsidRPr="000D0558" w:rsidRDefault="00026A93" w:rsidP="00250258">
      <w:pPr>
        <w:jc w:val="both"/>
        <w:rPr>
          <w:rFonts w:ascii="Times New Roman" w:hAnsi="Times New Roman" w:cs="Times New Roman"/>
          <w:color w:val="000000" w:themeColor="text1"/>
          <w:lang w:val="es-CL"/>
        </w:rPr>
      </w:pPr>
      <w:proofErr w:type="spellStart"/>
      <w:r w:rsidRPr="000D0558">
        <w:rPr>
          <w:rFonts w:ascii="Times New Roman" w:hAnsi="Times New Roman" w:cs="Times New Roman"/>
          <w:color w:val="000000" w:themeColor="text1"/>
          <w:lang w:val="es-CL"/>
        </w:rPr>
        <w:t>References</w:t>
      </w:r>
      <w:proofErr w:type="spellEnd"/>
    </w:p>
    <w:p w14:paraId="0C617003" w14:textId="77777777" w:rsidR="00FC220E" w:rsidRPr="000D0558" w:rsidRDefault="00C37DC6" w:rsidP="00FC220E">
      <w:pPr>
        <w:pStyle w:val="EndNoteBibliography"/>
        <w:spacing w:after="0"/>
        <w:ind w:left="720" w:hanging="720"/>
        <w:jc w:val="both"/>
        <w:rPr>
          <w:rFonts w:ascii="Times New Roman" w:hAnsi="Times New Roman" w:cs="Times New Roman"/>
          <w:noProof/>
          <w:color w:val="000000" w:themeColor="text1"/>
        </w:rPr>
      </w:pPr>
      <w:r w:rsidRPr="000D0558">
        <w:rPr>
          <w:rFonts w:ascii="Times New Roman" w:hAnsi="Times New Roman" w:cs="Times New Roman"/>
          <w:color w:val="000000" w:themeColor="text1"/>
          <w:lang w:val="es-CL"/>
        </w:rPr>
        <w:fldChar w:fldCharType="begin"/>
      </w:r>
      <w:r w:rsidRPr="000D0558">
        <w:rPr>
          <w:rFonts w:ascii="Times New Roman" w:hAnsi="Times New Roman" w:cs="Times New Roman"/>
          <w:color w:val="000000" w:themeColor="text1"/>
          <w:lang w:val="es-CL"/>
        </w:rPr>
        <w:instrText xml:space="preserve"> ADDIN EN.REFLIST </w:instrText>
      </w:r>
      <w:r w:rsidRPr="000D0558">
        <w:rPr>
          <w:rFonts w:ascii="Times New Roman" w:hAnsi="Times New Roman" w:cs="Times New Roman"/>
          <w:color w:val="000000" w:themeColor="text1"/>
          <w:lang w:val="es-CL"/>
        </w:rPr>
        <w:fldChar w:fldCharType="separate"/>
      </w:r>
      <w:r w:rsidR="00FC220E" w:rsidRPr="00AD2A1F">
        <w:rPr>
          <w:rFonts w:ascii="Times New Roman" w:hAnsi="Times New Roman" w:cs="Times New Roman"/>
          <w:noProof/>
          <w:color w:val="000000" w:themeColor="text1"/>
          <w:lang w:val="es-CL"/>
          <w:rPrChange w:id="82" w:author="Andrés González Santa Cruz" w:date="2023-07-31T11:09:00Z">
            <w:rPr>
              <w:rFonts w:ascii="Times New Roman" w:hAnsi="Times New Roman" w:cs="Times New Roman"/>
              <w:noProof/>
              <w:color w:val="000000" w:themeColor="text1"/>
            </w:rPr>
          </w:rPrChange>
        </w:rPr>
        <w:t>1.</w:t>
      </w:r>
      <w:r w:rsidR="00FC220E" w:rsidRPr="00AD2A1F">
        <w:rPr>
          <w:rFonts w:ascii="Times New Roman" w:hAnsi="Times New Roman" w:cs="Times New Roman"/>
          <w:noProof/>
          <w:color w:val="000000" w:themeColor="text1"/>
          <w:lang w:val="es-CL"/>
          <w:rPrChange w:id="83" w:author="Andrés González Santa Cruz" w:date="2023-07-31T11:09:00Z">
            <w:rPr>
              <w:rFonts w:ascii="Times New Roman" w:hAnsi="Times New Roman" w:cs="Times New Roman"/>
              <w:noProof/>
              <w:color w:val="000000" w:themeColor="text1"/>
            </w:rPr>
          </w:rPrChange>
        </w:rPr>
        <w:tab/>
      </w:r>
      <w:r w:rsidR="00FC220E" w:rsidRPr="00AD2A1F">
        <w:rPr>
          <w:rFonts w:ascii="Times New Roman" w:hAnsi="Times New Roman" w:cs="Times New Roman"/>
          <w:smallCaps/>
          <w:noProof/>
          <w:color w:val="000000" w:themeColor="text1"/>
          <w:lang w:val="es-CL"/>
          <w:rPrChange w:id="84" w:author="Andrés González Santa Cruz" w:date="2023-07-31T11:09:00Z">
            <w:rPr>
              <w:rFonts w:ascii="Times New Roman" w:hAnsi="Times New Roman" w:cs="Times New Roman"/>
              <w:smallCaps/>
              <w:noProof/>
              <w:color w:val="000000" w:themeColor="text1"/>
            </w:rPr>
          </w:rPrChange>
        </w:rPr>
        <w:t>Olivari C. F., Gonzáles-Santa Cruz A., Mauro P. M., Martins S. S., Sapag J., Gaete J.</w:t>
      </w:r>
      <w:r w:rsidR="00FC220E" w:rsidRPr="00AD2A1F">
        <w:rPr>
          <w:rFonts w:ascii="Times New Roman" w:hAnsi="Times New Roman" w:cs="Times New Roman"/>
          <w:noProof/>
          <w:color w:val="000000" w:themeColor="text1"/>
          <w:lang w:val="es-CL"/>
          <w:rPrChange w:id="85" w:author="Andrés González Santa Cruz" w:date="2023-07-31T11:09:00Z">
            <w:rPr>
              <w:rFonts w:ascii="Times New Roman" w:hAnsi="Times New Roman" w:cs="Times New Roman"/>
              <w:noProof/>
              <w:color w:val="000000" w:themeColor="text1"/>
            </w:rPr>
          </w:rPrChange>
        </w:rPr>
        <w:t xml:space="preserve"> et al. </w:t>
      </w:r>
      <w:r w:rsidR="00FC220E" w:rsidRPr="000D0558">
        <w:rPr>
          <w:rFonts w:ascii="Times New Roman" w:hAnsi="Times New Roman" w:cs="Times New Roman"/>
          <w:noProof/>
          <w:color w:val="000000" w:themeColor="text1"/>
        </w:rPr>
        <w:t>Treatment outcome and readmission risk among women in women-only versus mixed-gender drug treatment programs in Chile, Journal of Substance Abuse Treatment 2022: 134.</w:t>
      </w:r>
    </w:p>
    <w:p w14:paraId="190F1DC0" w14:textId="77777777" w:rsidR="00FC220E" w:rsidRPr="000D0558" w:rsidRDefault="00FC220E" w:rsidP="00FC220E">
      <w:pPr>
        <w:pStyle w:val="EndNoteBibliography"/>
        <w:spacing w:after="0"/>
        <w:ind w:left="720" w:hanging="720"/>
        <w:jc w:val="both"/>
        <w:rPr>
          <w:rFonts w:ascii="Times New Roman" w:hAnsi="Times New Roman" w:cs="Times New Roman"/>
          <w:noProof/>
          <w:color w:val="000000" w:themeColor="text1"/>
        </w:rPr>
      </w:pPr>
      <w:r w:rsidRPr="000D0558">
        <w:rPr>
          <w:rFonts w:ascii="Times New Roman" w:hAnsi="Times New Roman" w:cs="Times New Roman"/>
          <w:noProof/>
          <w:color w:val="000000" w:themeColor="text1"/>
        </w:rPr>
        <w:t>2.</w:t>
      </w:r>
      <w:r w:rsidRPr="000D0558">
        <w:rPr>
          <w:rFonts w:ascii="Times New Roman" w:hAnsi="Times New Roman" w:cs="Times New Roman"/>
          <w:noProof/>
          <w:color w:val="000000" w:themeColor="text1"/>
        </w:rPr>
        <w:tab/>
      </w:r>
      <w:r w:rsidRPr="000D0558">
        <w:rPr>
          <w:rFonts w:ascii="Times New Roman" w:hAnsi="Times New Roman" w:cs="Times New Roman"/>
          <w:smallCaps/>
          <w:noProof/>
          <w:color w:val="000000" w:themeColor="text1"/>
        </w:rPr>
        <w:t>Ruiz-Tagle Maturana J. M., González Santa-Cruz A., Rocha-Jiménez T., Castillo-Carniglia Á.</w:t>
      </w:r>
      <w:r w:rsidRPr="000D0558">
        <w:rPr>
          <w:rFonts w:ascii="Times New Roman" w:hAnsi="Times New Roman" w:cs="Times New Roman"/>
          <w:noProof/>
          <w:color w:val="000000" w:themeColor="text1"/>
        </w:rPr>
        <w:t xml:space="preserve"> DOES SUBSTANCE USE DISORDER TREATMENT COMPLETION REDUCE THE RISK OF TREATMENT READMISSION IN CHILE?, Drug and Alcohol Dependence 2023.</w:t>
      </w:r>
    </w:p>
    <w:p w14:paraId="756BA0E0" w14:textId="77777777" w:rsidR="00FC220E" w:rsidRPr="000D0558" w:rsidRDefault="00FC220E" w:rsidP="00FC220E">
      <w:pPr>
        <w:pStyle w:val="EndNoteBibliography"/>
        <w:spacing w:after="0"/>
        <w:ind w:left="720" w:hanging="720"/>
        <w:jc w:val="both"/>
        <w:rPr>
          <w:rFonts w:ascii="Times New Roman" w:hAnsi="Times New Roman" w:cs="Times New Roman"/>
          <w:noProof/>
          <w:color w:val="000000" w:themeColor="text1"/>
        </w:rPr>
      </w:pPr>
      <w:r w:rsidRPr="000D0558">
        <w:rPr>
          <w:rFonts w:ascii="Times New Roman" w:hAnsi="Times New Roman" w:cs="Times New Roman"/>
          <w:noProof/>
          <w:color w:val="000000" w:themeColor="text1"/>
        </w:rPr>
        <w:t>3.</w:t>
      </w:r>
      <w:r w:rsidRPr="000D0558">
        <w:rPr>
          <w:rFonts w:ascii="Times New Roman" w:hAnsi="Times New Roman" w:cs="Times New Roman"/>
          <w:noProof/>
          <w:color w:val="000000" w:themeColor="text1"/>
        </w:rPr>
        <w:tab/>
      </w:r>
      <w:r w:rsidRPr="000D0558">
        <w:rPr>
          <w:rFonts w:ascii="Times New Roman" w:hAnsi="Times New Roman" w:cs="Times New Roman"/>
          <w:smallCaps/>
          <w:noProof/>
          <w:color w:val="000000" w:themeColor="text1"/>
        </w:rPr>
        <w:t xml:space="preserve">Wright M. N. Z., A. </w:t>
      </w:r>
      <w:r w:rsidRPr="000D0558">
        <w:rPr>
          <w:rFonts w:ascii="Times New Roman" w:hAnsi="Times New Roman" w:cs="Times New Roman"/>
          <w:noProof/>
          <w:color w:val="000000" w:themeColor="text1"/>
        </w:rPr>
        <w:t>. Ranger: A Fast Implementation of Random Forests for High Dimensional Data in C++ and R. , Journal of Statistical Software, 77(1), 1–17 2017.</w:t>
      </w:r>
    </w:p>
    <w:p w14:paraId="1DA193FC" w14:textId="77777777" w:rsidR="00FC220E" w:rsidRPr="000D0558" w:rsidRDefault="00FC220E" w:rsidP="00FC220E">
      <w:pPr>
        <w:pStyle w:val="EndNoteBibliography"/>
        <w:spacing w:after="0"/>
        <w:ind w:left="720" w:hanging="720"/>
        <w:jc w:val="both"/>
        <w:rPr>
          <w:rFonts w:ascii="Times New Roman" w:hAnsi="Times New Roman" w:cs="Times New Roman"/>
          <w:noProof/>
          <w:color w:val="000000" w:themeColor="text1"/>
        </w:rPr>
      </w:pPr>
      <w:r w:rsidRPr="000D0558">
        <w:rPr>
          <w:rFonts w:ascii="Times New Roman" w:hAnsi="Times New Roman" w:cs="Times New Roman"/>
          <w:noProof/>
          <w:color w:val="000000" w:themeColor="text1"/>
        </w:rPr>
        <w:t>4.</w:t>
      </w:r>
      <w:r w:rsidRPr="000D0558">
        <w:rPr>
          <w:rFonts w:ascii="Times New Roman" w:hAnsi="Times New Roman" w:cs="Times New Roman"/>
          <w:noProof/>
          <w:color w:val="000000" w:themeColor="text1"/>
        </w:rPr>
        <w:tab/>
      </w:r>
      <w:r w:rsidRPr="000D0558">
        <w:rPr>
          <w:rFonts w:ascii="Times New Roman" w:hAnsi="Times New Roman" w:cs="Times New Roman"/>
          <w:smallCaps/>
          <w:noProof/>
          <w:color w:val="000000" w:themeColor="text1"/>
        </w:rPr>
        <w:t>Stekhoven D. J., &amp; Bühlmann, P.</w:t>
      </w:r>
      <w:r w:rsidRPr="000D0558">
        <w:rPr>
          <w:rFonts w:ascii="Times New Roman" w:hAnsi="Times New Roman" w:cs="Times New Roman"/>
          <w:noProof/>
          <w:color w:val="000000" w:themeColor="text1"/>
        </w:rPr>
        <w:t xml:space="preserve"> MissForest--non-parametric missing value imputation for mixed-type data. , Bioinformatics (Oxford, England) 2012: 28: 112-118.</w:t>
      </w:r>
    </w:p>
    <w:p w14:paraId="364D8862" w14:textId="77777777" w:rsidR="00FC220E" w:rsidRPr="000D0558" w:rsidRDefault="00FC220E" w:rsidP="00FC220E">
      <w:pPr>
        <w:pStyle w:val="EndNoteBibliography"/>
        <w:spacing w:after="0"/>
        <w:ind w:left="720" w:hanging="720"/>
        <w:jc w:val="both"/>
        <w:rPr>
          <w:rFonts w:ascii="Times New Roman" w:hAnsi="Times New Roman" w:cs="Times New Roman"/>
          <w:noProof/>
          <w:color w:val="000000" w:themeColor="text1"/>
        </w:rPr>
      </w:pPr>
      <w:r w:rsidRPr="000D0558">
        <w:rPr>
          <w:rFonts w:ascii="Times New Roman" w:hAnsi="Times New Roman" w:cs="Times New Roman"/>
          <w:noProof/>
          <w:color w:val="000000" w:themeColor="text1"/>
        </w:rPr>
        <w:t>5.</w:t>
      </w:r>
      <w:r w:rsidRPr="000D0558">
        <w:rPr>
          <w:rFonts w:ascii="Times New Roman" w:hAnsi="Times New Roman" w:cs="Times New Roman"/>
          <w:noProof/>
          <w:color w:val="000000" w:themeColor="text1"/>
        </w:rPr>
        <w:tab/>
      </w:r>
      <w:r w:rsidRPr="000D0558">
        <w:rPr>
          <w:rFonts w:ascii="Times New Roman" w:hAnsi="Times New Roman" w:cs="Times New Roman"/>
          <w:smallCaps/>
          <w:noProof/>
          <w:color w:val="000000" w:themeColor="text1"/>
        </w:rPr>
        <w:t>M. M.</w:t>
      </w:r>
      <w:r w:rsidRPr="000D0558">
        <w:rPr>
          <w:rFonts w:ascii="Times New Roman" w:hAnsi="Times New Roman" w:cs="Times New Roman"/>
          <w:noProof/>
          <w:color w:val="000000" w:themeColor="text1"/>
        </w:rPr>
        <w:t xml:space="preserve"> missRanger: Fast Imputation of Missing Values., 2023.</w:t>
      </w:r>
    </w:p>
    <w:p w14:paraId="63A24360" w14:textId="77777777" w:rsidR="00FC220E" w:rsidRPr="000D0558" w:rsidRDefault="00FC220E" w:rsidP="00FC220E">
      <w:pPr>
        <w:pStyle w:val="EndNoteBibliography"/>
        <w:spacing w:after="0"/>
        <w:ind w:left="720" w:hanging="720"/>
        <w:jc w:val="both"/>
        <w:rPr>
          <w:rFonts w:ascii="Times New Roman" w:hAnsi="Times New Roman" w:cs="Times New Roman"/>
          <w:noProof/>
          <w:color w:val="000000" w:themeColor="text1"/>
        </w:rPr>
      </w:pPr>
      <w:r w:rsidRPr="000D0558">
        <w:rPr>
          <w:rFonts w:ascii="Times New Roman" w:hAnsi="Times New Roman" w:cs="Times New Roman"/>
          <w:noProof/>
          <w:color w:val="000000" w:themeColor="text1"/>
        </w:rPr>
        <w:t>6.</w:t>
      </w:r>
      <w:r w:rsidRPr="000D0558">
        <w:rPr>
          <w:rFonts w:ascii="Times New Roman" w:hAnsi="Times New Roman" w:cs="Times New Roman"/>
          <w:noProof/>
          <w:color w:val="000000" w:themeColor="text1"/>
        </w:rPr>
        <w:tab/>
      </w:r>
      <w:r w:rsidRPr="000D0558">
        <w:rPr>
          <w:rFonts w:ascii="Times New Roman" w:hAnsi="Times New Roman" w:cs="Times New Roman"/>
          <w:smallCaps/>
          <w:noProof/>
          <w:color w:val="000000" w:themeColor="text1"/>
        </w:rPr>
        <w:t>Ronghui X., John O. Q.</w:t>
      </w:r>
      <w:r w:rsidRPr="000D0558">
        <w:rPr>
          <w:rFonts w:ascii="Times New Roman" w:hAnsi="Times New Roman" w:cs="Times New Roman"/>
          <w:noProof/>
          <w:color w:val="000000" w:themeColor="text1"/>
        </w:rPr>
        <w:t xml:space="preserve"> Estimating average regression effect under non-proportional hazards. Biostatistics; 2000, p. 423-439.</w:t>
      </w:r>
    </w:p>
    <w:p w14:paraId="5E9E5F22" w14:textId="77777777" w:rsidR="00FC220E" w:rsidRPr="000D0558" w:rsidRDefault="00FC220E" w:rsidP="00FC220E">
      <w:pPr>
        <w:pStyle w:val="EndNoteBibliography"/>
        <w:spacing w:after="0"/>
        <w:ind w:left="720" w:hanging="720"/>
        <w:jc w:val="both"/>
        <w:rPr>
          <w:rFonts w:ascii="Times New Roman" w:hAnsi="Times New Roman" w:cs="Times New Roman"/>
          <w:noProof/>
          <w:color w:val="000000" w:themeColor="text1"/>
        </w:rPr>
      </w:pPr>
      <w:r w:rsidRPr="000D0558">
        <w:rPr>
          <w:rFonts w:ascii="Times New Roman" w:hAnsi="Times New Roman" w:cs="Times New Roman"/>
          <w:noProof/>
          <w:color w:val="000000" w:themeColor="text1"/>
        </w:rPr>
        <w:t>7.</w:t>
      </w:r>
      <w:r w:rsidRPr="000D0558">
        <w:rPr>
          <w:rFonts w:ascii="Times New Roman" w:hAnsi="Times New Roman" w:cs="Times New Roman"/>
          <w:noProof/>
          <w:color w:val="000000" w:themeColor="text1"/>
        </w:rPr>
        <w:tab/>
      </w:r>
      <w:r w:rsidRPr="000D0558">
        <w:rPr>
          <w:rFonts w:ascii="Times New Roman" w:hAnsi="Times New Roman" w:cs="Times New Roman"/>
          <w:smallCaps/>
          <w:noProof/>
          <w:color w:val="000000" w:themeColor="text1"/>
        </w:rPr>
        <w:t>Oikonomou E. K., Spatz E. S., Suchard M. A., Khera R.</w:t>
      </w:r>
      <w:r w:rsidRPr="000D0558">
        <w:rPr>
          <w:rFonts w:ascii="Times New Roman" w:hAnsi="Times New Roman" w:cs="Times New Roman"/>
          <w:noProof/>
          <w:color w:val="000000" w:themeColor="text1"/>
        </w:rPr>
        <w:t xml:space="preserve"> Individualising intensive systolic blood pressure reduction in hypertension using computational trial phenomaps and machine learning: a post-hoc analysis of randomised clinical trials, The Lancet Digital health 2022: 4: e796-e805.</w:t>
      </w:r>
    </w:p>
    <w:p w14:paraId="3284E486" w14:textId="77777777" w:rsidR="00FC220E" w:rsidRPr="000D0558" w:rsidRDefault="00FC220E" w:rsidP="00FC220E">
      <w:pPr>
        <w:pStyle w:val="EndNoteBibliography"/>
        <w:spacing w:after="0"/>
        <w:ind w:left="720" w:hanging="720"/>
        <w:jc w:val="both"/>
        <w:rPr>
          <w:rFonts w:ascii="Times New Roman" w:hAnsi="Times New Roman" w:cs="Times New Roman"/>
          <w:noProof/>
          <w:color w:val="000000" w:themeColor="text1"/>
        </w:rPr>
      </w:pPr>
      <w:r w:rsidRPr="000D0558">
        <w:rPr>
          <w:rFonts w:ascii="Times New Roman" w:hAnsi="Times New Roman" w:cs="Times New Roman"/>
          <w:noProof/>
          <w:color w:val="000000" w:themeColor="text1"/>
        </w:rPr>
        <w:t>8.</w:t>
      </w:r>
      <w:r w:rsidRPr="000D0558">
        <w:rPr>
          <w:rFonts w:ascii="Times New Roman" w:hAnsi="Times New Roman" w:cs="Times New Roman"/>
          <w:noProof/>
          <w:color w:val="000000" w:themeColor="text1"/>
        </w:rPr>
        <w:tab/>
      </w:r>
      <w:r w:rsidRPr="000D0558">
        <w:rPr>
          <w:rFonts w:ascii="Times New Roman" w:hAnsi="Times New Roman" w:cs="Times New Roman"/>
          <w:smallCaps/>
          <w:noProof/>
          <w:color w:val="000000" w:themeColor="text1"/>
        </w:rPr>
        <w:t>Dunkler D., Schemper M., Heinze G.</w:t>
      </w:r>
      <w:r w:rsidRPr="000D0558">
        <w:rPr>
          <w:rFonts w:ascii="Times New Roman" w:hAnsi="Times New Roman" w:cs="Times New Roman"/>
          <w:noProof/>
          <w:color w:val="000000" w:themeColor="text1"/>
        </w:rPr>
        <w:t xml:space="preserve"> Gene selection in microarray survival studies under possibly non-proportional hazards, Bioinformatics (Oxford, England) 2010: 26: 784-790.</w:t>
      </w:r>
    </w:p>
    <w:p w14:paraId="125565AE" w14:textId="77777777" w:rsidR="00FC220E" w:rsidRPr="000D0558" w:rsidRDefault="00FC220E" w:rsidP="00FC220E">
      <w:pPr>
        <w:pStyle w:val="EndNoteBibliography"/>
        <w:ind w:left="720" w:hanging="720"/>
        <w:jc w:val="both"/>
        <w:rPr>
          <w:rFonts w:ascii="Times New Roman" w:hAnsi="Times New Roman" w:cs="Times New Roman"/>
          <w:noProof/>
          <w:color w:val="000000" w:themeColor="text1"/>
        </w:rPr>
      </w:pPr>
      <w:r w:rsidRPr="000D0558">
        <w:rPr>
          <w:rFonts w:ascii="Times New Roman" w:hAnsi="Times New Roman" w:cs="Times New Roman"/>
          <w:noProof/>
          <w:color w:val="000000" w:themeColor="text1"/>
        </w:rPr>
        <w:t>9.</w:t>
      </w:r>
      <w:r w:rsidRPr="000D0558">
        <w:rPr>
          <w:rFonts w:ascii="Times New Roman" w:hAnsi="Times New Roman" w:cs="Times New Roman"/>
          <w:noProof/>
          <w:color w:val="000000" w:themeColor="text1"/>
        </w:rPr>
        <w:tab/>
      </w:r>
      <w:r w:rsidRPr="000D0558">
        <w:rPr>
          <w:rFonts w:ascii="Times New Roman" w:hAnsi="Times New Roman" w:cs="Times New Roman"/>
          <w:smallCaps/>
          <w:noProof/>
          <w:color w:val="000000" w:themeColor="text1"/>
        </w:rPr>
        <w:t>Schemper M., Wakounig S., Heinze G.</w:t>
      </w:r>
      <w:r w:rsidRPr="000D0558">
        <w:rPr>
          <w:rFonts w:ascii="Times New Roman" w:hAnsi="Times New Roman" w:cs="Times New Roman"/>
          <w:noProof/>
          <w:color w:val="000000" w:themeColor="text1"/>
        </w:rPr>
        <w:t xml:space="preserve"> The estimation of average hazard ratios by weighted Cox regression, Statistics in Medicine 2009: 28: 2473-2489.</w:t>
      </w:r>
    </w:p>
    <w:p w14:paraId="092A9781" w14:textId="3C5B36E3" w:rsidR="00BE4902" w:rsidRPr="000D0558" w:rsidRDefault="00C37DC6" w:rsidP="004631AA">
      <w:pPr>
        <w:pStyle w:val="EndNoteBibliography"/>
        <w:rPr>
          <w:rFonts w:ascii="Times New Roman" w:hAnsi="Times New Roman" w:cs="Times New Roman"/>
          <w:color w:val="000000" w:themeColor="text1"/>
          <w:lang w:val="es-CL"/>
        </w:rPr>
      </w:pPr>
      <w:r w:rsidRPr="000D0558">
        <w:rPr>
          <w:rFonts w:ascii="Times New Roman" w:hAnsi="Times New Roman" w:cs="Times New Roman"/>
          <w:color w:val="000000" w:themeColor="text1"/>
          <w:lang w:val="es-CL"/>
        </w:rPr>
        <w:fldChar w:fldCharType="end"/>
      </w:r>
    </w:p>
    <w:sectPr w:rsidR="00BE4902" w:rsidRPr="000D0558" w:rsidSect="00A15ACA">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Andrés González Santa Cruz" w:date="2023-07-21T11:27:00Z" w:initials="AGSC">
    <w:p w14:paraId="62CCBCE9" w14:textId="77777777" w:rsidR="0084654F" w:rsidRDefault="0084654F" w:rsidP="00EB7313">
      <w:pPr>
        <w:pStyle w:val="Textocomentario"/>
      </w:pPr>
      <w:r>
        <w:rPr>
          <w:rStyle w:val="Refdecomentario"/>
        </w:rPr>
        <w:annotationRef/>
      </w:r>
      <w:r>
        <w:rPr>
          <w:lang w:val="es-CL"/>
        </w:rPr>
        <w:t>Me da 39 pacientes ahora, que son los sin edad de nacimiento (13 ¿o 15?) más los con edad de comisión menor a 14 (26). Tengo que verlo mejor.</w:t>
      </w:r>
      <w:r>
        <w:rPr>
          <w:lang w:val="es-CL"/>
        </w:rPr>
        <w:br/>
      </w:r>
    </w:p>
  </w:comment>
  <w:comment w:id="8" w:author="Mariel Mateo" w:date="2023-07-31T16:50:00Z" w:initials="MM">
    <w:p w14:paraId="0FC8EE83" w14:textId="77777777" w:rsidR="00E50EFD" w:rsidRDefault="00E50EFD" w:rsidP="00BB4D4E">
      <w:pPr>
        <w:pStyle w:val="Textocomentario"/>
      </w:pPr>
      <w:r>
        <w:rPr>
          <w:rStyle w:val="Refdecomentario"/>
        </w:rPr>
        <w:annotationRef/>
      </w:r>
      <w:r>
        <w:t>Ok</w:t>
      </w:r>
    </w:p>
  </w:comment>
  <w:comment w:id="9" w:author="Mariel Mateo" w:date="2023-07-21T16:37:00Z" w:initials="MM">
    <w:p w14:paraId="74ABB1AE" w14:textId="2BBDB431" w:rsidR="00336B69" w:rsidRDefault="00336B69" w:rsidP="00EA0A31">
      <w:pPr>
        <w:pStyle w:val="Textocomentario"/>
      </w:pPr>
      <w:r>
        <w:rPr>
          <w:rStyle w:val="Refdecomentario"/>
        </w:rPr>
        <w:annotationRef/>
      </w:r>
      <w:r>
        <w:t>No se si es posible poner estos n en terminos de casos, no de records?</w:t>
      </w:r>
    </w:p>
  </w:comment>
  <w:comment w:id="10" w:author="Mariel Mateo" w:date="2023-07-21T16:39:00Z" w:initials="MM">
    <w:p w14:paraId="32D9325A" w14:textId="77777777" w:rsidR="00EA7A57" w:rsidRDefault="00EA7A57" w:rsidP="00D55D90">
      <w:pPr>
        <w:pStyle w:val="Textocomentario"/>
      </w:pPr>
      <w:r>
        <w:rPr>
          <w:rStyle w:val="Refdecomentario"/>
        </w:rPr>
        <w:annotationRef/>
      </w:r>
      <w:r>
        <w:t xml:space="preserve">Otra opcion es agregar una columna con Total records </w:t>
      </w:r>
    </w:p>
  </w:comment>
  <w:comment w:id="11" w:author="Andrés González Santa Cruz" w:date="2023-07-21T10:47:00Z" w:initials="AGSC">
    <w:p w14:paraId="08C3E19A" w14:textId="77777777" w:rsidR="005E400D" w:rsidRDefault="00602B22" w:rsidP="009756E9">
      <w:pPr>
        <w:pStyle w:val="Textocomentario"/>
      </w:pPr>
      <w:r>
        <w:rPr>
          <w:rStyle w:val="Refdecomentario"/>
        </w:rPr>
        <w:annotationRef/>
      </w:r>
      <w:r w:rsidR="005E400D">
        <w:rPr>
          <w:lang w:val="es-CL"/>
        </w:rPr>
        <w:t>Requirere conversación</w:t>
      </w:r>
    </w:p>
  </w:comment>
  <w:comment w:id="12" w:author="Mariel Mateo" w:date="2023-07-31T16:50:00Z" w:initials="MM">
    <w:p w14:paraId="32AF4EE8" w14:textId="77777777" w:rsidR="00E50EFD" w:rsidRDefault="00E50EFD" w:rsidP="00806CC2">
      <w:pPr>
        <w:pStyle w:val="Textocomentario"/>
      </w:pPr>
      <w:r>
        <w:rPr>
          <w:rStyle w:val="Refdecomentario"/>
        </w:rPr>
        <w:annotationRef/>
      </w:r>
      <w:r>
        <w:t>ok</w:t>
      </w:r>
    </w:p>
  </w:comment>
  <w:comment w:id="13" w:author="Mariel Mateo" w:date="2023-07-21T16:37:00Z" w:initials="MM">
    <w:p w14:paraId="75B24ADC" w14:textId="72C06631" w:rsidR="00336B69" w:rsidRDefault="00336B69" w:rsidP="00063361">
      <w:pPr>
        <w:pStyle w:val="Textocomentario"/>
      </w:pPr>
      <w:r>
        <w:rPr>
          <w:rStyle w:val="Refdecomentario"/>
        </w:rPr>
        <w:annotationRef/>
      </w:r>
      <w:r>
        <w:t>Idem</w:t>
      </w:r>
    </w:p>
  </w:comment>
  <w:comment w:id="14" w:author="Andrés González Santa Cruz" w:date="2023-07-21T11:38:00Z" w:initials="AGSC">
    <w:p w14:paraId="47E2B917" w14:textId="77777777" w:rsidR="008B0FDA" w:rsidRDefault="008B0FDA" w:rsidP="00CE001C">
      <w:pPr>
        <w:pStyle w:val="Textocomentario"/>
      </w:pPr>
      <w:r>
        <w:rPr>
          <w:rStyle w:val="Refdecomentario"/>
        </w:rPr>
        <w:annotationRef/>
      </w:r>
      <w:r>
        <w:rPr>
          <w:lang w:val="es-CL"/>
        </w:rPr>
        <w:t>Aquí están todos los que cumplieron con la condición: aunque los que cumplieron con al menos una: 24383</w:t>
      </w:r>
    </w:p>
  </w:comment>
  <w:comment w:id="15" w:author="Andrés González Santa Cruz" w:date="2023-07-21T11:40:00Z" w:initials="AGSC">
    <w:p w14:paraId="798AF5F5" w14:textId="77777777" w:rsidR="008B0FDA" w:rsidRDefault="008B0FDA" w:rsidP="00371E86">
      <w:pPr>
        <w:pStyle w:val="Textocomentario"/>
      </w:pPr>
      <w:r>
        <w:rPr>
          <w:rStyle w:val="Refdecomentario"/>
        </w:rPr>
        <w:annotationRef/>
      </w:r>
      <w:r>
        <w:rPr>
          <w:lang w:val="es-CL"/>
        </w:rPr>
        <w:t>El proceso fue: si era offender, se bajó a 62,413 pacientes. Luego, si el paciente recibe sentencia, baja a 49,970. Pero como hicimos este filtro al mismo tiempo (esto O lo otro), los puse como cumplir al menos una de las 2 condciones</w:t>
      </w:r>
    </w:p>
  </w:comment>
  <w:comment w:id="16" w:author="Mariel Mateo" w:date="2023-07-31T16:50:00Z" w:initials="MM">
    <w:p w14:paraId="39FE0D87" w14:textId="77777777" w:rsidR="00E50EFD" w:rsidRDefault="00E50EFD" w:rsidP="006A1361">
      <w:pPr>
        <w:pStyle w:val="Textocomentario"/>
      </w:pPr>
      <w:r>
        <w:rPr>
          <w:rStyle w:val="Refdecomentario"/>
        </w:rPr>
        <w:annotationRef/>
      </w:r>
      <w:r>
        <w:t>Entiendo/ Solo quiero corroborar si los n que semencionan aca son en terminos de casos o records.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CCBCE9" w15:done="0"/>
  <w15:commentEx w15:paraId="0FC8EE83" w15:paraIdParent="62CCBCE9" w15:done="0"/>
  <w15:commentEx w15:paraId="74ABB1AE" w15:done="0"/>
  <w15:commentEx w15:paraId="32D9325A" w15:paraIdParent="74ABB1AE" w15:done="0"/>
  <w15:commentEx w15:paraId="08C3E19A" w15:paraIdParent="74ABB1AE" w15:done="0"/>
  <w15:commentEx w15:paraId="32AF4EE8" w15:paraIdParent="74ABB1AE" w15:done="0"/>
  <w15:commentEx w15:paraId="75B24ADC" w15:done="0"/>
  <w15:commentEx w15:paraId="47E2B917" w15:paraIdParent="75B24ADC" w15:done="0"/>
  <w15:commentEx w15:paraId="798AF5F5" w15:paraIdParent="75B24ADC" w15:done="0"/>
  <w15:commentEx w15:paraId="39FE0D87" w15:paraIdParent="75B24A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4EA37" w16cex:dateUtc="2023-07-21T15:27:00Z"/>
  <w16cex:commentExtensible w16cex:durableId="287264DC" w16cex:dateUtc="2023-07-31T06:50:00Z"/>
  <w16cex:commentExtensible w16cex:durableId="286532B3" w16cex:dateUtc="2023-07-21T06:37:00Z"/>
  <w16cex:commentExtensible w16cex:durableId="28653345" w16cex:dateUtc="2023-07-21T06:39:00Z"/>
  <w16cex:commentExtensible w16cex:durableId="2864E0D5" w16cex:dateUtc="2023-07-21T14:47:00Z"/>
  <w16cex:commentExtensible w16cex:durableId="287264D6" w16cex:dateUtc="2023-07-31T06:50:00Z"/>
  <w16cex:commentExtensible w16cex:durableId="286532C0" w16cex:dateUtc="2023-07-21T06:37:00Z"/>
  <w16cex:commentExtensible w16cex:durableId="2864EC9C" w16cex:dateUtc="2023-07-21T15:38:00Z"/>
  <w16cex:commentExtensible w16cex:durableId="2864ED44" w16cex:dateUtc="2023-07-21T15:40:00Z"/>
  <w16cex:commentExtensible w16cex:durableId="287264D0" w16cex:dateUtc="2023-07-31T06: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CCBCE9" w16cid:durableId="2864EA37"/>
  <w16cid:commentId w16cid:paraId="0FC8EE83" w16cid:durableId="287264DC"/>
  <w16cid:commentId w16cid:paraId="74ABB1AE" w16cid:durableId="286532B3"/>
  <w16cid:commentId w16cid:paraId="32D9325A" w16cid:durableId="28653345"/>
  <w16cid:commentId w16cid:paraId="08C3E19A" w16cid:durableId="2864E0D5"/>
  <w16cid:commentId w16cid:paraId="32AF4EE8" w16cid:durableId="287264D6"/>
  <w16cid:commentId w16cid:paraId="75B24ADC" w16cid:durableId="286532C0"/>
  <w16cid:commentId w16cid:paraId="47E2B917" w16cid:durableId="2864EC9C"/>
  <w16cid:commentId w16cid:paraId="798AF5F5" w16cid:durableId="2864ED44"/>
  <w16cid:commentId w16cid:paraId="39FE0D87" w16cid:durableId="287264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134D0" w14:textId="77777777" w:rsidR="002A46CB" w:rsidRDefault="002A46CB" w:rsidP="00017229">
      <w:pPr>
        <w:spacing w:after="0" w:line="240" w:lineRule="auto"/>
      </w:pPr>
      <w:r>
        <w:separator/>
      </w:r>
    </w:p>
  </w:endnote>
  <w:endnote w:type="continuationSeparator" w:id="0">
    <w:p w14:paraId="4A2A3E49" w14:textId="77777777" w:rsidR="002A46CB" w:rsidRDefault="002A46CB" w:rsidP="00017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941A2" w14:textId="77777777" w:rsidR="002A46CB" w:rsidRDefault="002A46CB" w:rsidP="00017229">
      <w:pPr>
        <w:spacing w:after="0" w:line="240" w:lineRule="auto"/>
      </w:pPr>
      <w:r>
        <w:separator/>
      </w:r>
    </w:p>
  </w:footnote>
  <w:footnote w:type="continuationSeparator" w:id="0">
    <w:p w14:paraId="6FAAABE8" w14:textId="77777777" w:rsidR="002A46CB" w:rsidRDefault="002A46CB" w:rsidP="000172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497"/>
    <w:multiLevelType w:val="hybridMultilevel"/>
    <w:tmpl w:val="E304917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0A5ABE"/>
    <w:multiLevelType w:val="multilevel"/>
    <w:tmpl w:val="FEA6B3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9530DA"/>
    <w:multiLevelType w:val="hybridMultilevel"/>
    <w:tmpl w:val="BE7AD3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1311F1C"/>
    <w:multiLevelType w:val="multilevel"/>
    <w:tmpl w:val="416C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636FD"/>
    <w:multiLevelType w:val="multilevel"/>
    <w:tmpl w:val="68D2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AA484B"/>
    <w:multiLevelType w:val="multilevel"/>
    <w:tmpl w:val="540E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933E9"/>
    <w:multiLevelType w:val="hybridMultilevel"/>
    <w:tmpl w:val="D7766C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4A470FC"/>
    <w:multiLevelType w:val="multilevel"/>
    <w:tmpl w:val="6FA2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4118DA"/>
    <w:multiLevelType w:val="hybridMultilevel"/>
    <w:tmpl w:val="AF8C0210"/>
    <w:lvl w:ilvl="0" w:tplc="D1BA5600">
      <w:start w:val="5"/>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74C48ED"/>
    <w:multiLevelType w:val="hybridMultilevel"/>
    <w:tmpl w:val="F8FEAE7C"/>
    <w:lvl w:ilvl="0" w:tplc="D1BA5600">
      <w:start w:val="5"/>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6696BB1"/>
    <w:multiLevelType w:val="hybridMultilevel"/>
    <w:tmpl w:val="30FEF708"/>
    <w:lvl w:ilvl="0" w:tplc="D1BA5600">
      <w:start w:val="5"/>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147893523">
    <w:abstractNumId w:val="1"/>
  </w:num>
  <w:num w:numId="2" w16cid:durableId="1748108701">
    <w:abstractNumId w:val="2"/>
  </w:num>
  <w:num w:numId="3" w16cid:durableId="1117335881">
    <w:abstractNumId w:val="8"/>
  </w:num>
  <w:num w:numId="4" w16cid:durableId="596136881">
    <w:abstractNumId w:val="10"/>
  </w:num>
  <w:num w:numId="5" w16cid:durableId="1531450267">
    <w:abstractNumId w:val="9"/>
  </w:num>
  <w:num w:numId="6" w16cid:durableId="977296626">
    <w:abstractNumId w:val="4"/>
    <w:lvlOverride w:ilvl="0">
      <w:lvl w:ilvl="0">
        <w:numFmt w:val="lowerRoman"/>
        <w:lvlText w:val="%1."/>
        <w:lvlJc w:val="right"/>
      </w:lvl>
    </w:lvlOverride>
  </w:num>
  <w:num w:numId="7" w16cid:durableId="2144424225">
    <w:abstractNumId w:val="3"/>
  </w:num>
  <w:num w:numId="8" w16cid:durableId="1775243923">
    <w:abstractNumId w:val="7"/>
  </w:num>
  <w:num w:numId="9" w16cid:durableId="161705069">
    <w:abstractNumId w:val="5"/>
  </w:num>
  <w:num w:numId="10" w16cid:durableId="1228613789">
    <w:abstractNumId w:val="6"/>
  </w:num>
  <w:num w:numId="11" w16cid:durableId="1392745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González Santa Cruz">
    <w15:presenceInfo w15:providerId="Windows Live" w15:userId="0f261097151cd0dc"/>
  </w15:person>
  <w15:person w15:author="Mariel Mateo">
    <w15:presenceInfo w15:providerId="AD" w15:userId="S::mariel.mateopinones@griffithuni.edu.au::91558b0b-f922-4040-9e7f-35e43cbff8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wMDIzNjAzMLcwNDZW0lEKTi0uzszPAykwtqwFAC1wpG4tAAAA"/>
    <w:docVar w:name="EN.InstantFormat" w:val="&lt;ENInstantFormat&gt;&lt;Enabled&gt;1&lt;/Enabled&gt;&lt;ScanUnformatted&gt;1&lt;/ScanUnformatted&gt;&lt;ScanChanges&gt;1&lt;/ScanChanges&gt;&lt;Suspended&gt;1&lt;/Suspended&gt;&lt;/ENInstantFormat&gt;"/>
    <w:docVar w:name="EN.Layout" w:val="&lt;ENLayout&gt;&lt;Style&gt;Addiction&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wrpra9ffvfw1ewzzova9eqzp55efazttfv&quot;&gt;Mariel EndNote Library&lt;record-ids&gt;&lt;item&gt;61&lt;/item&gt;&lt;item&gt;91&lt;/item&gt;&lt;item&gt;110&lt;/item&gt;&lt;item&gt;117&lt;/item&gt;&lt;item&gt;119&lt;/item&gt;&lt;item&gt;120&lt;/item&gt;&lt;item&gt;121&lt;/item&gt;&lt;item&gt;122&lt;/item&gt;&lt;item&gt;123&lt;/item&gt;&lt;/record-ids&gt;&lt;/item&gt;&lt;/Libraries&gt;"/>
  </w:docVars>
  <w:rsids>
    <w:rsidRoot w:val="00F72B9E"/>
    <w:rsid w:val="0000377A"/>
    <w:rsid w:val="00003FDA"/>
    <w:rsid w:val="00010D50"/>
    <w:rsid w:val="00011191"/>
    <w:rsid w:val="000126DB"/>
    <w:rsid w:val="00012E58"/>
    <w:rsid w:val="00014A34"/>
    <w:rsid w:val="00014E7F"/>
    <w:rsid w:val="00015C79"/>
    <w:rsid w:val="00017229"/>
    <w:rsid w:val="00017C89"/>
    <w:rsid w:val="00017CA1"/>
    <w:rsid w:val="00025D3F"/>
    <w:rsid w:val="00026A93"/>
    <w:rsid w:val="0003123D"/>
    <w:rsid w:val="00032A62"/>
    <w:rsid w:val="00033F33"/>
    <w:rsid w:val="00035C73"/>
    <w:rsid w:val="00036F46"/>
    <w:rsid w:val="000412EC"/>
    <w:rsid w:val="00044FBB"/>
    <w:rsid w:val="000457B0"/>
    <w:rsid w:val="00047163"/>
    <w:rsid w:val="00050E94"/>
    <w:rsid w:val="00057091"/>
    <w:rsid w:val="00060E2B"/>
    <w:rsid w:val="00066F06"/>
    <w:rsid w:val="000722C8"/>
    <w:rsid w:val="00074E16"/>
    <w:rsid w:val="00080D0D"/>
    <w:rsid w:val="000825D1"/>
    <w:rsid w:val="0008395C"/>
    <w:rsid w:val="00084E00"/>
    <w:rsid w:val="00087065"/>
    <w:rsid w:val="00093D81"/>
    <w:rsid w:val="000952AB"/>
    <w:rsid w:val="000A059D"/>
    <w:rsid w:val="000A44AA"/>
    <w:rsid w:val="000A5A15"/>
    <w:rsid w:val="000A68E9"/>
    <w:rsid w:val="000B54AF"/>
    <w:rsid w:val="000B61C5"/>
    <w:rsid w:val="000C1039"/>
    <w:rsid w:val="000C1944"/>
    <w:rsid w:val="000C2004"/>
    <w:rsid w:val="000C3EA3"/>
    <w:rsid w:val="000C64CD"/>
    <w:rsid w:val="000D0558"/>
    <w:rsid w:val="000D0C6F"/>
    <w:rsid w:val="000D1C5E"/>
    <w:rsid w:val="000D2A62"/>
    <w:rsid w:val="000D3DF0"/>
    <w:rsid w:val="000D6BF7"/>
    <w:rsid w:val="000E0B8F"/>
    <w:rsid w:val="000E3375"/>
    <w:rsid w:val="000E4FBC"/>
    <w:rsid w:val="000E50A1"/>
    <w:rsid w:val="000E60E0"/>
    <w:rsid w:val="000E6D59"/>
    <w:rsid w:val="000E6F80"/>
    <w:rsid w:val="000F0C0B"/>
    <w:rsid w:val="000F27E7"/>
    <w:rsid w:val="000F4D5C"/>
    <w:rsid w:val="000F5DDE"/>
    <w:rsid w:val="000F6665"/>
    <w:rsid w:val="000F71F0"/>
    <w:rsid w:val="00104D48"/>
    <w:rsid w:val="001117F8"/>
    <w:rsid w:val="00112206"/>
    <w:rsid w:val="001200C1"/>
    <w:rsid w:val="00120969"/>
    <w:rsid w:val="0012173F"/>
    <w:rsid w:val="00122D8B"/>
    <w:rsid w:val="00123FB8"/>
    <w:rsid w:val="00126604"/>
    <w:rsid w:val="00134B70"/>
    <w:rsid w:val="00135D7B"/>
    <w:rsid w:val="00140D9C"/>
    <w:rsid w:val="00141256"/>
    <w:rsid w:val="00141D3C"/>
    <w:rsid w:val="001437C3"/>
    <w:rsid w:val="0014557D"/>
    <w:rsid w:val="00145882"/>
    <w:rsid w:val="00147286"/>
    <w:rsid w:val="00152D80"/>
    <w:rsid w:val="00152F6D"/>
    <w:rsid w:val="001551E6"/>
    <w:rsid w:val="00155618"/>
    <w:rsid w:val="00155679"/>
    <w:rsid w:val="00162AE6"/>
    <w:rsid w:val="00163355"/>
    <w:rsid w:val="00167C0B"/>
    <w:rsid w:val="0017016D"/>
    <w:rsid w:val="001707D2"/>
    <w:rsid w:val="00170C64"/>
    <w:rsid w:val="0017123D"/>
    <w:rsid w:val="00173A08"/>
    <w:rsid w:val="001741F3"/>
    <w:rsid w:val="00174A62"/>
    <w:rsid w:val="001840A7"/>
    <w:rsid w:val="00184CB4"/>
    <w:rsid w:val="00185FB9"/>
    <w:rsid w:val="00186064"/>
    <w:rsid w:val="00191168"/>
    <w:rsid w:val="00195720"/>
    <w:rsid w:val="0019628A"/>
    <w:rsid w:val="001A11B3"/>
    <w:rsid w:val="001A3BDD"/>
    <w:rsid w:val="001A78E5"/>
    <w:rsid w:val="001B1F5C"/>
    <w:rsid w:val="001B3116"/>
    <w:rsid w:val="001C0BAC"/>
    <w:rsid w:val="001C43EE"/>
    <w:rsid w:val="001C6608"/>
    <w:rsid w:val="001C662F"/>
    <w:rsid w:val="001D7EF8"/>
    <w:rsid w:val="001D7FBB"/>
    <w:rsid w:val="001E1991"/>
    <w:rsid w:val="001E50D4"/>
    <w:rsid w:val="001E59BE"/>
    <w:rsid w:val="001F5185"/>
    <w:rsid w:val="001F692A"/>
    <w:rsid w:val="001F6A14"/>
    <w:rsid w:val="001F6C9C"/>
    <w:rsid w:val="00201AF6"/>
    <w:rsid w:val="00202B70"/>
    <w:rsid w:val="00203F3A"/>
    <w:rsid w:val="00203FC5"/>
    <w:rsid w:val="00205CE1"/>
    <w:rsid w:val="002068E4"/>
    <w:rsid w:val="002077F6"/>
    <w:rsid w:val="00207F95"/>
    <w:rsid w:val="00215E00"/>
    <w:rsid w:val="00220448"/>
    <w:rsid w:val="00224957"/>
    <w:rsid w:val="0022592D"/>
    <w:rsid w:val="00226087"/>
    <w:rsid w:val="002268AC"/>
    <w:rsid w:val="00227232"/>
    <w:rsid w:val="002278BC"/>
    <w:rsid w:val="00232FD0"/>
    <w:rsid w:val="0023464E"/>
    <w:rsid w:val="00236004"/>
    <w:rsid w:val="00240CA0"/>
    <w:rsid w:val="00241535"/>
    <w:rsid w:val="00242D94"/>
    <w:rsid w:val="002430FB"/>
    <w:rsid w:val="00243A67"/>
    <w:rsid w:val="0024413A"/>
    <w:rsid w:val="00250258"/>
    <w:rsid w:val="00252804"/>
    <w:rsid w:val="002537E0"/>
    <w:rsid w:val="002558E6"/>
    <w:rsid w:val="002609C1"/>
    <w:rsid w:val="00263F01"/>
    <w:rsid w:val="00265715"/>
    <w:rsid w:val="00270743"/>
    <w:rsid w:val="00270AC7"/>
    <w:rsid w:val="002802FB"/>
    <w:rsid w:val="002871BA"/>
    <w:rsid w:val="002904FB"/>
    <w:rsid w:val="00291873"/>
    <w:rsid w:val="00295273"/>
    <w:rsid w:val="002A239B"/>
    <w:rsid w:val="002A2DEA"/>
    <w:rsid w:val="002A46CB"/>
    <w:rsid w:val="002A54B4"/>
    <w:rsid w:val="002A5C5D"/>
    <w:rsid w:val="002A6407"/>
    <w:rsid w:val="002B0EFB"/>
    <w:rsid w:val="002B2C30"/>
    <w:rsid w:val="002B4599"/>
    <w:rsid w:val="002C3AA6"/>
    <w:rsid w:val="002C7843"/>
    <w:rsid w:val="002D27E8"/>
    <w:rsid w:val="002D2B1E"/>
    <w:rsid w:val="002D2EDF"/>
    <w:rsid w:val="002D332E"/>
    <w:rsid w:val="002D6476"/>
    <w:rsid w:val="002D7E88"/>
    <w:rsid w:val="002E2341"/>
    <w:rsid w:val="002E5BEB"/>
    <w:rsid w:val="002E6CD0"/>
    <w:rsid w:val="002F11B5"/>
    <w:rsid w:val="002F17F9"/>
    <w:rsid w:val="002F2D0C"/>
    <w:rsid w:val="002F47BE"/>
    <w:rsid w:val="003016AC"/>
    <w:rsid w:val="0030757E"/>
    <w:rsid w:val="003102F7"/>
    <w:rsid w:val="003126DD"/>
    <w:rsid w:val="00314160"/>
    <w:rsid w:val="00314AB8"/>
    <w:rsid w:val="00314C6B"/>
    <w:rsid w:val="003167D5"/>
    <w:rsid w:val="00320396"/>
    <w:rsid w:val="00320499"/>
    <w:rsid w:val="0032330B"/>
    <w:rsid w:val="00324F50"/>
    <w:rsid w:val="0032576B"/>
    <w:rsid w:val="0033063E"/>
    <w:rsid w:val="00333743"/>
    <w:rsid w:val="003339AA"/>
    <w:rsid w:val="00335E09"/>
    <w:rsid w:val="00336B69"/>
    <w:rsid w:val="0033786E"/>
    <w:rsid w:val="003425E8"/>
    <w:rsid w:val="00342CC6"/>
    <w:rsid w:val="00344483"/>
    <w:rsid w:val="003461D3"/>
    <w:rsid w:val="003472A4"/>
    <w:rsid w:val="003474F4"/>
    <w:rsid w:val="00351325"/>
    <w:rsid w:val="00351628"/>
    <w:rsid w:val="00351A84"/>
    <w:rsid w:val="00355758"/>
    <w:rsid w:val="00355C53"/>
    <w:rsid w:val="00356508"/>
    <w:rsid w:val="003611C8"/>
    <w:rsid w:val="00367CE9"/>
    <w:rsid w:val="00371451"/>
    <w:rsid w:val="00372CED"/>
    <w:rsid w:val="003768C4"/>
    <w:rsid w:val="00377589"/>
    <w:rsid w:val="00377784"/>
    <w:rsid w:val="00382C6C"/>
    <w:rsid w:val="00395913"/>
    <w:rsid w:val="003970BC"/>
    <w:rsid w:val="00397AC3"/>
    <w:rsid w:val="003A3786"/>
    <w:rsid w:val="003A5BA9"/>
    <w:rsid w:val="003A651D"/>
    <w:rsid w:val="003B3053"/>
    <w:rsid w:val="003B37A2"/>
    <w:rsid w:val="003B73DD"/>
    <w:rsid w:val="003C7ACB"/>
    <w:rsid w:val="003D2FF1"/>
    <w:rsid w:val="003D59A1"/>
    <w:rsid w:val="003E3C26"/>
    <w:rsid w:val="003E6A54"/>
    <w:rsid w:val="003E7B54"/>
    <w:rsid w:val="003F575F"/>
    <w:rsid w:val="003F6E47"/>
    <w:rsid w:val="004020B6"/>
    <w:rsid w:val="00406AD3"/>
    <w:rsid w:val="00410B8E"/>
    <w:rsid w:val="00413E03"/>
    <w:rsid w:val="00413ED0"/>
    <w:rsid w:val="00416727"/>
    <w:rsid w:val="00417EB7"/>
    <w:rsid w:val="00420426"/>
    <w:rsid w:val="00420EE2"/>
    <w:rsid w:val="004218A5"/>
    <w:rsid w:val="00423226"/>
    <w:rsid w:val="004234E2"/>
    <w:rsid w:val="004274CC"/>
    <w:rsid w:val="004316EE"/>
    <w:rsid w:val="00432880"/>
    <w:rsid w:val="00436619"/>
    <w:rsid w:val="004374D7"/>
    <w:rsid w:val="0044520A"/>
    <w:rsid w:val="00454D2B"/>
    <w:rsid w:val="00456E11"/>
    <w:rsid w:val="00457B38"/>
    <w:rsid w:val="004607B8"/>
    <w:rsid w:val="004631AA"/>
    <w:rsid w:val="00466D9E"/>
    <w:rsid w:val="0047077D"/>
    <w:rsid w:val="0047078B"/>
    <w:rsid w:val="00472F17"/>
    <w:rsid w:val="00474468"/>
    <w:rsid w:val="00474C48"/>
    <w:rsid w:val="00475AAD"/>
    <w:rsid w:val="00483207"/>
    <w:rsid w:val="00485EDD"/>
    <w:rsid w:val="00487E81"/>
    <w:rsid w:val="004915DD"/>
    <w:rsid w:val="0049279F"/>
    <w:rsid w:val="00495EFF"/>
    <w:rsid w:val="00496465"/>
    <w:rsid w:val="004A38BF"/>
    <w:rsid w:val="004A521D"/>
    <w:rsid w:val="004B1564"/>
    <w:rsid w:val="004B2352"/>
    <w:rsid w:val="004B7802"/>
    <w:rsid w:val="004C190B"/>
    <w:rsid w:val="004C197D"/>
    <w:rsid w:val="004C66D6"/>
    <w:rsid w:val="004C7C9B"/>
    <w:rsid w:val="004D7543"/>
    <w:rsid w:val="004E36D0"/>
    <w:rsid w:val="004E5790"/>
    <w:rsid w:val="004E5C6E"/>
    <w:rsid w:val="004E7706"/>
    <w:rsid w:val="004F0BB4"/>
    <w:rsid w:val="004F243C"/>
    <w:rsid w:val="004F307E"/>
    <w:rsid w:val="004F54F6"/>
    <w:rsid w:val="004F6F2C"/>
    <w:rsid w:val="00503136"/>
    <w:rsid w:val="00505849"/>
    <w:rsid w:val="005067F6"/>
    <w:rsid w:val="00513825"/>
    <w:rsid w:val="00514F3C"/>
    <w:rsid w:val="005174F1"/>
    <w:rsid w:val="00517C9F"/>
    <w:rsid w:val="00520AE7"/>
    <w:rsid w:val="00522201"/>
    <w:rsid w:val="00522EF6"/>
    <w:rsid w:val="00523EFA"/>
    <w:rsid w:val="00525D4C"/>
    <w:rsid w:val="00534F5B"/>
    <w:rsid w:val="005359C2"/>
    <w:rsid w:val="00543739"/>
    <w:rsid w:val="00545E60"/>
    <w:rsid w:val="00547A80"/>
    <w:rsid w:val="00551A5C"/>
    <w:rsid w:val="00556951"/>
    <w:rsid w:val="005610CE"/>
    <w:rsid w:val="005614B9"/>
    <w:rsid w:val="0056159A"/>
    <w:rsid w:val="00573D0B"/>
    <w:rsid w:val="00576937"/>
    <w:rsid w:val="00584486"/>
    <w:rsid w:val="0058466E"/>
    <w:rsid w:val="00585CB9"/>
    <w:rsid w:val="00586AED"/>
    <w:rsid w:val="00587AC6"/>
    <w:rsid w:val="00587EE1"/>
    <w:rsid w:val="005905F1"/>
    <w:rsid w:val="005A1615"/>
    <w:rsid w:val="005A171C"/>
    <w:rsid w:val="005A2919"/>
    <w:rsid w:val="005B0899"/>
    <w:rsid w:val="005B3657"/>
    <w:rsid w:val="005B720D"/>
    <w:rsid w:val="005B7BB7"/>
    <w:rsid w:val="005C014D"/>
    <w:rsid w:val="005C0D87"/>
    <w:rsid w:val="005C153C"/>
    <w:rsid w:val="005C1FF4"/>
    <w:rsid w:val="005C5169"/>
    <w:rsid w:val="005C6971"/>
    <w:rsid w:val="005C6E94"/>
    <w:rsid w:val="005D4428"/>
    <w:rsid w:val="005D5493"/>
    <w:rsid w:val="005D6E80"/>
    <w:rsid w:val="005E0CE6"/>
    <w:rsid w:val="005E400D"/>
    <w:rsid w:val="005E4D27"/>
    <w:rsid w:val="005E59E6"/>
    <w:rsid w:val="005E63F3"/>
    <w:rsid w:val="005E672D"/>
    <w:rsid w:val="005F0CB7"/>
    <w:rsid w:val="005F161A"/>
    <w:rsid w:val="005F3224"/>
    <w:rsid w:val="0060106D"/>
    <w:rsid w:val="00602028"/>
    <w:rsid w:val="00602B22"/>
    <w:rsid w:val="0061264A"/>
    <w:rsid w:val="006135E8"/>
    <w:rsid w:val="00613FD7"/>
    <w:rsid w:val="00614CC5"/>
    <w:rsid w:val="0061569B"/>
    <w:rsid w:val="006208AB"/>
    <w:rsid w:val="00622BB1"/>
    <w:rsid w:val="00622EE5"/>
    <w:rsid w:val="0063533A"/>
    <w:rsid w:val="00635DDE"/>
    <w:rsid w:val="00636052"/>
    <w:rsid w:val="00636DC7"/>
    <w:rsid w:val="00641745"/>
    <w:rsid w:val="00641B09"/>
    <w:rsid w:val="00642AFD"/>
    <w:rsid w:val="00644B3A"/>
    <w:rsid w:val="00645D96"/>
    <w:rsid w:val="006469CC"/>
    <w:rsid w:val="00661CCF"/>
    <w:rsid w:val="00663FD1"/>
    <w:rsid w:val="006656D4"/>
    <w:rsid w:val="00666313"/>
    <w:rsid w:val="00666FC0"/>
    <w:rsid w:val="0067160D"/>
    <w:rsid w:val="00677B0F"/>
    <w:rsid w:val="006814F3"/>
    <w:rsid w:val="00682269"/>
    <w:rsid w:val="006850FF"/>
    <w:rsid w:val="00691041"/>
    <w:rsid w:val="00697389"/>
    <w:rsid w:val="006A0402"/>
    <w:rsid w:val="006A5A23"/>
    <w:rsid w:val="006B24BB"/>
    <w:rsid w:val="006B2FD2"/>
    <w:rsid w:val="006B3484"/>
    <w:rsid w:val="006B5AC2"/>
    <w:rsid w:val="006B79F1"/>
    <w:rsid w:val="006C2BD5"/>
    <w:rsid w:val="006D118D"/>
    <w:rsid w:val="006D4553"/>
    <w:rsid w:val="006D62E0"/>
    <w:rsid w:val="006E0A6B"/>
    <w:rsid w:val="006E176B"/>
    <w:rsid w:val="006E2C4D"/>
    <w:rsid w:val="006E41F6"/>
    <w:rsid w:val="006E4D6D"/>
    <w:rsid w:val="006E6F8D"/>
    <w:rsid w:val="006E744E"/>
    <w:rsid w:val="006F6019"/>
    <w:rsid w:val="00700FA3"/>
    <w:rsid w:val="007054B6"/>
    <w:rsid w:val="007150AB"/>
    <w:rsid w:val="007209C7"/>
    <w:rsid w:val="00723546"/>
    <w:rsid w:val="007250A2"/>
    <w:rsid w:val="0072662F"/>
    <w:rsid w:val="00730FD9"/>
    <w:rsid w:val="007339CE"/>
    <w:rsid w:val="00736CC0"/>
    <w:rsid w:val="00736F67"/>
    <w:rsid w:val="007375D2"/>
    <w:rsid w:val="007434B7"/>
    <w:rsid w:val="007450C8"/>
    <w:rsid w:val="00745AC8"/>
    <w:rsid w:val="00746A12"/>
    <w:rsid w:val="00757093"/>
    <w:rsid w:val="00761C29"/>
    <w:rsid w:val="00763DC3"/>
    <w:rsid w:val="0076424C"/>
    <w:rsid w:val="0076549F"/>
    <w:rsid w:val="00765C5E"/>
    <w:rsid w:val="00766395"/>
    <w:rsid w:val="007670CE"/>
    <w:rsid w:val="00771A8D"/>
    <w:rsid w:val="0077202A"/>
    <w:rsid w:val="0077743B"/>
    <w:rsid w:val="00777D1E"/>
    <w:rsid w:val="00780033"/>
    <w:rsid w:val="007806AE"/>
    <w:rsid w:val="00783FC8"/>
    <w:rsid w:val="00790D43"/>
    <w:rsid w:val="00792AFF"/>
    <w:rsid w:val="00793162"/>
    <w:rsid w:val="00795BA9"/>
    <w:rsid w:val="007967E0"/>
    <w:rsid w:val="007A0237"/>
    <w:rsid w:val="007A3AF8"/>
    <w:rsid w:val="007A45AA"/>
    <w:rsid w:val="007A505A"/>
    <w:rsid w:val="007A5375"/>
    <w:rsid w:val="007B0131"/>
    <w:rsid w:val="007B11EC"/>
    <w:rsid w:val="007B4C74"/>
    <w:rsid w:val="007C07A9"/>
    <w:rsid w:val="007C57A4"/>
    <w:rsid w:val="007C5EDA"/>
    <w:rsid w:val="007C6A5F"/>
    <w:rsid w:val="007C7702"/>
    <w:rsid w:val="007C7B55"/>
    <w:rsid w:val="007D1F8D"/>
    <w:rsid w:val="007D2F9B"/>
    <w:rsid w:val="007D300E"/>
    <w:rsid w:val="007D3785"/>
    <w:rsid w:val="007D403B"/>
    <w:rsid w:val="007D4362"/>
    <w:rsid w:val="007D47FC"/>
    <w:rsid w:val="007E1A05"/>
    <w:rsid w:val="007E363C"/>
    <w:rsid w:val="007E3B43"/>
    <w:rsid w:val="007F3522"/>
    <w:rsid w:val="007F6D84"/>
    <w:rsid w:val="0080172D"/>
    <w:rsid w:val="0080305C"/>
    <w:rsid w:val="00803900"/>
    <w:rsid w:val="00803CAB"/>
    <w:rsid w:val="00805768"/>
    <w:rsid w:val="00807C70"/>
    <w:rsid w:val="00807D44"/>
    <w:rsid w:val="00812558"/>
    <w:rsid w:val="00812CA4"/>
    <w:rsid w:val="008152FF"/>
    <w:rsid w:val="00817967"/>
    <w:rsid w:val="008251BD"/>
    <w:rsid w:val="008252ED"/>
    <w:rsid w:val="00830A7F"/>
    <w:rsid w:val="00832649"/>
    <w:rsid w:val="008339F9"/>
    <w:rsid w:val="00835A2A"/>
    <w:rsid w:val="008377CD"/>
    <w:rsid w:val="00837B51"/>
    <w:rsid w:val="0084067C"/>
    <w:rsid w:val="0084105E"/>
    <w:rsid w:val="008432BB"/>
    <w:rsid w:val="0084654F"/>
    <w:rsid w:val="008474F1"/>
    <w:rsid w:val="008547F0"/>
    <w:rsid w:val="008554B8"/>
    <w:rsid w:val="00855894"/>
    <w:rsid w:val="008609BC"/>
    <w:rsid w:val="0086753E"/>
    <w:rsid w:val="00874D4E"/>
    <w:rsid w:val="00875F8A"/>
    <w:rsid w:val="00880B09"/>
    <w:rsid w:val="00887B12"/>
    <w:rsid w:val="00890CB4"/>
    <w:rsid w:val="0089263F"/>
    <w:rsid w:val="00896D4D"/>
    <w:rsid w:val="00897328"/>
    <w:rsid w:val="00897BB3"/>
    <w:rsid w:val="00897C96"/>
    <w:rsid w:val="008A4600"/>
    <w:rsid w:val="008A4B96"/>
    <w:rsid w:val="008A7A8D"/>
    <w:rsid w:val="008B0FDA"/>
    <w:rsid w:val="008B12F5"/>
    <w:rsid w:val="008B1445"/>
    <w:rsid w:val="008B36B4"/>
    <w:rsid w:val="008B5A9A"/>
    <w:rsid w:val="008B5B29"/>
    <w:rsid w:val="008B7EA4"/>
    <w:rsid w:val="008C275A"/>
    <w:rsid w:val="008C74AE"/>
    <w:rsid w:val="008D3F4A"/>
    <w:rsid w:val="008D4B30"/>
    <w:rsid w:val="008D4B63"/>
    <w:rsid w:val="008D5106"/>
    <w:rsid w:val="008D530E"/>
    <w:rsid w:val="008E6868"/>
    <w:rsid w:val="008E6F38"/>
    <w:rsid w:val="008F1B0E"/>
    <w:rsid w:val="008F59C3"/>
    <w:rsid w:val="008F5E37"/>
    <w:rsid w:val="008F6416"/>
    <w:rsid w:val="00905BBE"/>
    <w:rsid w:val="00907B65"/>
    <w:rsid w:val="00914FFD"/>
    <w:rsid w:val="00915740"/>
    <w:rsid w:val="00915B69"/>
    <w:rsid w:val="00916910"/>
    <w:rsid w:val="009212B0"/>
    <w:rsid w:val="00925931"/>
    <w:rsid w:val="00930096"/>
    <w:rsid w:val="0093081E"/>
    <w:rsid w:val="009318B2"/>
    <w:rsid w:val="00935A49"/>
    <w:rsid w:val="0093601C"/>
    <w:rsid w:val="00936E54"/>
    <w:rsid w:val="00940368"/>
    <w:rsid w:val="00940D74"/>
    <w:rsid w:val="00940E48"/>
    <w:rsid w:val="00942CA6"/>
    <w:rsid w:val="00942DCC"/>
    <w:rsid w:val="00943C39"/>
    <w:rsid w:val="00944D6E"/>
    <w:rsid w:val="00956C66"/>
    <w:rsid w:val="009638E6"/>
    <w:rsid w:val="00967707"/>
    <w:rsid w:val="00972EDB"/>
    <w:rsid w:val="00974322"/>
    <w:rsid w:val="0098109E"/>
    <w:rsid w:val="00981808"/>
    <w:rsid w:val="00982FE8"/>
    <w:rsid w:val="00983321"/>
    <w:rsid w:val="00985969"/>
    <w:rsid w:val="00987D89"/>
    <w:rsid w:val="00990BCC"/>
    <w:rsid w:val="00991200"/>
    <w:rsid w:val="00991FEE"/>
    <w:rsid w:val="00992499"/>
    <w:rsid w:val="009924C0"/>
    <w:rsid w:val="00993FD4"/>
    <w:rsid w:val="00995845"/>
    <w:rsid w:val="0099669F"/>
    <w:rsid w:val="009A5D21"/>
    <w:rsid w:val="009B0D37"/>
    <w:rsid w:val="009B0E5E"/>
    <w:rsid w:val="009B1A45"/>
    <w:rsid w:val="009B1D2C"/>
    <w:rsid w:val="009B419F"/>
    <w:rsid w:val="009B7ACA"/>
    <w:rsid w:val="009C1E9E"/>
    <w:rsid w:val="009D6B1E"/>
    <w:rsid w:val="009E23BC"/>
    <w:rsid w:val="009E29D8"/>
    <w:rsid w:val="009E2C9D"/>
    <w:rsid w:val="009E3ADD"/>
    <w:rsid w:val="009E7888"/>
    <w:rsid w:val="009F0016"/>
    <w:rsid w:val="009F114F"/>
    <w:rsid w:val="009F3778"/>
    <w:rsid w:val="009F411B"/>
    <w:rsid w:val="009F4B10"/>
    <w:rsid w:val="009F506E"/>
    <w:rsid w:val="009F5E95"/>
    <w:rsid w:val="009F74E0"/>
    <w:rsid w:val="00A00EED"/>
    <w:rsid w:val="00A013DD"/>
    <w:rsid w:val="00A021F9"/>
    <w:rsid w:val="00A02F18"/>
    <w:rsid w:val="00A03937"/>
    <w:rsid w:val="00A04980"/>
    <w:rsid w:val="00A05338"/>
    <w:rsid w:val="00A067FE"/>
    <w:rsid w:val="00A12F7D"/>
    <w:rsid w:val="00A1491E"/>
    <w:rsid w:val="00A15ACA"/>
    <w:rsid w:val="00A241CA"/>
    <w:rsid w:val="00A256B3"/>
    <w:rsid w:val="00A25EAF"/>
    <w:rsid w:val="00A31B5D"/>
    <w:rsid w:val="00A333F4"/>
    <w:rsid w:val="00A34A44"/>
    <w:rsid w:val="00A45B80"/>
    <w:rsid w:val="00A52184"/>
    <w:rsid w:val="00A6214E"/>
    <w:rsid w:val="00A625B6"/>
    <w:rsid w:val="00A638E1"/>
    <w:rsid w:val="00A67C25"/>
    <w:rsid w:val="00A729A5"/>
    <w:rsid w:val="00A729BF"/>
    <w:rsid w:val="00A7308F"/>
    <w:rsid w:val="00A73162"/>
    <w:rsid w:val="00A73344"/>
    <w:rsid w:val="00A73A88"/>
    <w:rsid w:val="00A750E8"/>
    <w:rsid w:val="00A75C74"/>
    <w:rsid w:val="00A80423"/>
    <w:rsid w:val="00A84072"/>
    <w:rsid w:val="00A8451E"/>
    <w:rsid w:val="00A84604"/>
    <w:rsid w:val="00A8650D"/>
    <w:rsid w:val="00A90F04"/>
    <w:rsid w:val="00A91B49"/>
    <w:rsid w:val="00A922A7"/>
    <w:rsid w:val="00A94538"/>
    <w:rsid w:val="00A954AC"/>
    <w:rsid w:val="00A95BD8"/>
    <w:rsid w:val="00A9699A"/>
    <w:rsid w:val="00A97D06"/>
    <w:rsid w:val="00AA3027"/>
    <w:rsid w:val="00AA3A9F"/>
    <w:rsid w:val="00AA3BD8"/>
    <w:rsid w:val="00AA587F"/>
    <w:rsid w:val="00AB2249"/>
    <w:rsid w:val="00AB58B1"/>
    <w:rsid w:val="00AB5BB8"/>
    <w:rsid w:val="00AB675C"/>
    <w:rsid w:val="00AC5E43"/>
    <w:rsid w:val="00AD2A1F"/>
    <w:rsid w:val="00AD328A"/>
    <w:rsid w:val="00AD3A4A"/>
    <w:rsid w:val="00AD3FAD"/>
    <w:rsid w:val="00AD4EF6"/>
    <w:rsid w:val="00AD5204"/>
    <w:rsid w:val="00AD56ED"/>
    <w:rsid w:val="00AE3098"/>
    <w:rsid w:val="00AE6E2F"/>
    <w:rsid w:val="00AE7B67"/>
    <w:rsid w:val="00AF00A0"/>
    <w:rsid w:val="00AF51D6"/>
    <w:rsid w:val="00B00787"/>
    <w:rsid w:val="00B01B2E"/>
    <w:rsid w:val="00B0487C"/>
    <w:rsid w:val="00B053CB"/>
    <w:rsid w:val="00B0651C"/>
    <w:rsid w:val="00B14F94"/>
    <w:rsid w:val="00B15B77"/>
    <w:rsid w:val="00B1627D"/>
    <w:rsid w:val="00B170C9"/>
    <w:rsid w:val="00B22B96"/>
    <w:rsid w:val="00B25B1D"/>
    <w:rsid w:val="00B34CD9"/>
    <w:rsid w:val="00B34D21"/>
    <w:rsid w:val="00B34F31"/>
    <w:rsid w:val="00B3551E"/>
    <w:rsid w:val="00B356A1"/>
    <w:rsid w:val="00B371CD"/>
    <w:rsid w:val="00B37765"/>
    <w:rsid w:val="00B4340E"/>
    <w:rsid w:val="00B4627B"/>
    <w:rsid w:val="00B46F02"/>
    <w:rsid w:val="00B5050E"/>
    <w:rsid w:val="00B53972"/>
    <w:rsid w:val="00B5480E"/>
    <w:rsid w:val="00B606AC"/>
    <w:rsid w:val="00B6135D"/>
    <w:rsid w:val="00B621F0"/>
    <w:rsid w:val="00B667D2"/>
    <w:rsid w:val="00B73AA0"/>
    <w:rsid w:val="00B75628"/>
    <w:rsid w:val="00B759E0"/>
    <w:rsid w:val="00B802BE"/>
    <w:rsid w:val="00B80B65"/>
    <w:rsid w:val="00B84729"/>
    <w:rsid w:val="00B91AD2"/>
    <w:rsid w:val="00B96020"/>
    <w:rsid w:val="00B961F9"/>
    <w:rsid w:val="00B96C96"/>
    <w:rsid w:val="00BA52B8"/>
    <w:rsid w:val="00BA74C0"/>
    <w:rsid w:val="00BB18D8"/>
    <w:rsid w:val="00BB22BF"/>
    <w:rsid w:val="00BB5E79"/>
    <w:rsid w:val="00BC2635"/>
    <w:rsid w:val="00BC3078"/>
    <w:rsid w:val="00BC76A7"/>
    <w:rsid w:val="00BD1B8D"/>
    <w:rsid w:val="00BD6481"/>
    <w:rsid w:val="00BD7B3F"/>
    <w:rsid w:val="00BE4902"/>
    <w:rsid w:val="00BE4F35"/>
    <w:rsid w:val="00BF0710"/>
    <w:rsid w:val="00BF4528"/>
    <w:rsid w:val="00C065CA"/>
    <w:rsid w:val="00C07B84"/>
    <w:rsid w:val="00C10B03"/>
    <w:rsid w:val="00C117BC"/>
    <w:rsid w:val="00C11FE2"/>
    <w:rsid w:val="00C12B1C"/>
    <w:rsid w:val="00C14D89"/>
    <w:rsid w:val="00C1592B"/>
    <w:rsid w:val="00C15FB4"/>
    <w:rsid w:val="00C20A4D"/>
    <w:rsid w:val="00C20EA9"/>
    <w:rsid w:val="00C220B4"/>
    <w:rsid w:val="00C22822"/>
    <w:rsid w:val="00C22D83"/>
    <w:rsid w:val="00C23264"/>
    <w:rsid w:val="00C23C68"/>
    <w:rsid w:val="00C2579D"/>
    <w:rsid w:val="00C27DD2"/>
    <w:rsid w:val="00C32EDC"/>
    <w:rsid w:val="00C34C63"/>
    <w:rsid w:val="00C37DC6"/>
    <w:rsid w:val="00C40876"/>
    <w:rsid w:val="00C41376"/>
    <w:rsid w:val="00C4194A"/>
    <w:rsid w:val="00C45E97"/>
    <w:rsid w:val="00C515A2"/>
    <w:rsid w:val="00C51D9A"/>
    <w:rsid w:val="00C5601B"/>
    <w:rsid w:val="00C61BE9"/>
    <w:rsid w:val="00C629A0"/>
    <w:rsid w:val="00C62FC1"/>
    <w:rsid w:val="00C64091"/>
    <w:rsid w:val="00C64378"/>
    <w:rsid w:val="00C64CCC"/>
    <w:rsid w:val="00C762F1"/>
    <w:rsid w:val="00C7794B"/>
    <w:rsid w:val="00C84130"/>
    <w:rsid w:val="00C84A17"/>
    <w:rsid w:val="00C91924"/>
    <w:rsid w:val="00C92E25"/>
    <w:rsid w:val="00C93078"/>
    <w:rsid w:val="00C955A0"/>
    <w:rsid w:val="00C96EFE"/>
    <w:rsid w:val="00C97ABA"/>
    <w:rsid w:val="00C97B30"/>
    <w:rsid w:val="00CA0BB4"/>
    <w:rsid w:val="00CA1B2A"/>
    <w:rsid w:val="00CA1F8E"/>
    <w:rsid w:val="00CA465D"/>
    <w:rsid w:val="00CA4FF3"/>
    <w:rsid w:val="00CA526B"/>
    <w:rsid w:val="00CB2FA8"/>
    <w:rsid w:val="00CB3521"/>
    <w:rsid w:val="00CC39E9"/>
    <w:rsid w:val="00CC4387"/>
    <w:rsid w:val="00CC4470"/>
    <w:rsid w:val="00CC63D6"/>
    <w:rsid w:val="00CD24C5"/>
    <w:rsid w:val="00CD727F"/>
    <w:rsid w:val="00CD7A14"/>
    <w:rsid w:val="00CE730D"/>
    <w:rsid w:val="00CE749B"/>
    <w:rsid w:val="00CF1F26"/>
    <w:rsid w:val="00CF366B"/>
    <w:rsid w:val="00CF3D99"/>
    <w:rsid w:val="00CF551D"/>
    <w:rsid w:val="00CF74F5"/>
    <w:rsid w:val="00D0025F"/>
    <w:rsid w:val="00D13324"/>
    <w:rsid w:val="00D21E44"/>
    <w:rsid w:val="00D24722"/>
    <w:rsid w:val="00D33C33"/>
    <w:rsid w:val="00D40C91"/>
    <w:rsid w:val="00D418FD"/>
    <w:rsid w:val="00D41CA2"/>
    <w:rsid w:val="00D43A72"/>
    <w:rsid w:val="00D44B00"/>
    <w:rsid w:val="00D509AF"/>
    <w:rsid w:val="00D50A33"/>
    <w:rsid w:val="00D51AE2"/>
    <w:rsid w:val="00D55F56"/>
    <w:rsid w:val="00D5654F"/>
    <w:rsid w:val="00D60027"/>
    <w:rsid w:val="00D60BAC"/>
    <w:rsid w:val="00D61129"/>
    <w:rsid w:val="00D617E7"/>
    <w:rsid w:val="00D61E76"/>
    <w:rsid w:val="00D67CEF"/>
    <w:rsid w:val="00D715F0"/>
    <w:rsid w:val="00D73096"/>
    <w:rsid w:val="00D75D4D"/>
    <w:rsid w:val="00D75F71"/>
    <w:rsid w:val="00D807CC"/>
    <w:rsid w:val="00D812BE"/>
    <w:rsid w:val="00D81766"/>
    <w:rsid w:val="00D817E0"/>
    <w:rsid w:val="00D81840"/>
    <w:rsid w:val="00D8456B"/>
    <w:rsid w:val="00D854FD"/>
    <w:rsid w:val="00D861F0"/>
    <w:rsid w:val="00D907A1"/>
    <w:rsid w:val="00DA139F"/>
    <w:rsid w:val="00DA2822"/>
    <w:rsid w:val="00DA41F1"/>
    <w:rsid w:val="00DA7655"/>
    <w:rsid w:val="00DB1BEE"/>
    <w:rsid w:val="00DB246D"/>
    <w:rsid w:val="00DB2B37"/>
    <w:rsid w:val="00DB3176"/>
    <w:rsid w:val="00DB6739"/>
    <w:rsid w:val="00DB7892"/>
    <w:rsid w:val="00DC0114"/>
    <w:rsid w:val="00DD7AC2"/>
    <w:rsid w:val="00DE07B0"/>
    <w:rsid w:val="00DE0A20"/>
    <w:rsid w:val="00DE0DE9"/>
    <w:rsid w:val="00DE0E34"/>
    <w:rsid w:val="00DE1F72"/>
    <w:rsid w:val="00DE203D"/>
    <w:rsid w:val="00DE5042"/>
    <w:rsid w:val="00DF05DB"/>
    <w:rsid w:val="00DF29E8"/>
    <w:rsid w:val="00E03B75"/>
    <w:rsid w:val="00E03C0E"/>
    <w:rsid w:val="00E0575F"/>
    <w:rsid w:val="00E06046"/>
    <w:rsid w:val="00E06D10"/>
    <w:rsid w:val="00E1091B"/>
    <w:rsid w:val="00E15859"/>
    <w:rsid w:val="00E16A16"/>
    <w:rsid w:val="00E16D19"/>
    <w:rsid w:val="00E17B89"/>
    <w:rsid w:val="00E304F6"/>
    <w:rsid w:val="00E33A5D"/>
    <w:rsid w:val="00E35328"/>
    <w:rsid w:val="00E401B8"/>
    <w:rsid w:val="00E4084D"/>
    <w:rsid w:val="00E40FFC"/>
    <w:rsid w:val="00E432C5"/>
    <w:rsid w:val="00E43E00"/>
    <w:rsid w:val="00E50EFD"/>
    <w:rsid w:val="00E5292E"/>
    <w:rsid w:val="00E5531E"/>
    <w:rsid w:val="00E567CE"/>
    <w:rsid w:val="00E61CB0"/>
    <w:rsid w:val="00E647CA"/>
    <w:rsid w:val="00E64DC8"/>
    <w:rsid w:val="00E70C22"/>
    <w:rsid w:val="00E7373B"/>
    <w:rsid w:val="00E73D0A"/>
    <w:rsid w:val="00E758D2"/>
    <w:rsid w:val="00E771D4"/>
    <w:rsid w:val="00E81D45"/>
    <w:rsid w:val="00E87977"/>
    <w:rsid w:val="00E90852"/>
    <w:rsid w:val="00E94308"/>
    <w:rsid w:val="00E953EB"/>
    <w:rsid w:val="00E95C54"/>
    <w:rsid w:val="00E96507"/>
    <w:rsid w:val="00E97CC0"/>
    <w:rsid w:val="00EA1E7A"/>
    <w:rsid w:val="00EA4011"/>
    <w:rsid w:val="00EA64D9"/>
    <w:rsid w:val="00EA6721"/>
    <w:rsid w:val="00EA7A57"/>
    <w:rsid w:val="00EB3181"/>
    <w:rsid w:val="00EB47B5"/>
    <w:rsid w:val="00EB6355"/>
    <w:rsid w:val="00EB7A9B"/>
    <w:rsid w:val="00EC0AFD"/>
    <w:rsid w:val="00EC12B6"/>
    <w:rsid w:val="00EC240C"/>
    <w:rsid w:val="00EC32F0"/>
    <w:rsid w:val="00EC3359"/>
    <w:rsid w:val="00EC71BE"/>
    <w:rsid w:val="00EC76F8"/>
    <w:rsid w:val="00EC78FB"/>
    <w:rsid w:val="00ED4D9E"/>
    <w:rsid w:val="00EE7FC4"/>
    <w:rsid w:val="00EF5354"/>
    <w:rsid w:val="00EF561D"/>
    <w:rsid w:val="00EF5639"/>
    <w:rsid w:val="00F07869"/>
    <w:rsid w:val="00F138AA"/>
    <w:rsid w:val="00F15789"/>
    <w:rsid w:val="00F21DD3"/>
    <w:rsid w:val="00F22FA3"/>
    <w:rsid w:val="00F23CD9"/>
    <w:rsid w:val="00F23E14"/>
    <w:rsid w:val="00F23FA8"/>
    <w:rsid w:val="00F27F32"/>
    <w:rsid w:val="00F32ABB"/>
    <w:rsid w:val="00F35F49"/>
    <w:rsid w:val="00F3696A"/>
    <w:rsid w:val="00F40C72"/>
    <w:rsid w:val="00F40E84"/>
    <w:rsid w:val="00F44BC6"/>
    <w:rsid w:val="00F505CB"/>
    <w:rsid w:val="00F50D26"/>
    <w:rsid w:val="00F5568B"/>
    <w:rsid w:val="00F55989"/>
    <w:rsid w:val="00F5790B"/>
    <w:rsid w:val="00F605A9"/>
    <w:rsid w:val="00F618E2"/>
    <w:rsid w:val="00F67B1B"/>
    <w:rsid w:val="00F67BDF"/>
    <w:rsid w:val="00F72B9E"/>
    <w:rsid w:val="00F730D7"/>
    <w:rsid w:val="00F736A8"/>
    <w:rsid w:val="00F809F0"/>
    <w:rsid w:val="00F8287D"/>
    <w:rsid w:val="00F82A48"/>
    <w:rsid w:val="00F82F0C"/>
    <w:rsid w:val="00F8336B"/>
    <w:rsid w:val="00F84728"/>
    <w:rsid w:val="00F867DA"/>
    <w:rsid w:val="00F8742A"/>
    <w:rsid w:val="00F9276E"/>
    <w:rsid w:val="00F9494C"/>
    <w:rsid w:val="00FA0DFF"/>
    <w:rsid w:val="00FA0FEC"/>
    <w:rsid w:val="00FA1578"/>
    <w:rsid w:val="00FA7935"/>
    <w:rsid w:val="00FB2C06"/>
    <w:rsid w:val="00FB3652"/>
    <w:rsid w:val="00FB63EF"/>
    <w:rsid w:val="00FC1F8D"/>
    <w:rsid w:val="00FC208C"/>
    <w:rsid w:val="00FC220E"/>
    <w:rsid w:val="00FC27F9"/>
    <w:rsid w:val="00FC40B2"/>
    <w:rsid w:val="00FC47B5"/>
    <w:rsid w:val="00FC6923"/>
    <w:rsid w:val="00FC6E67"/>
    <w:rsid w:val="00FD402B"/>
    <w:rsid w:val="00FD68D8"/>
    <w:rsid w:val="00FD7642"/>
    <w:rsid w:val="00FD7DE0"/>
    <w:rsid w:val="00FE0CBC"/>
    <w:rsid w:val="00FF1C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FBDA4"/>
  <w15:docId w15:val="{834321D6-2DE8-4A4A-BA5B-A6593148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D1E"/>
    <w:rPr>
      <w:rFonts w:asciiTheme="minorHAnsi" w:eastAsiaTheme="minorHAnsi" w:hAnsiTheme="minorHAnsi" w:cstheme="minorBidi"/>
      <w:lang w:eastAsia="en-US"/>
    </w:rPr>
  </w:style>
  <w:style w:type="paragraph" w:styleId="Ttulo1">
    <w:name w:val="heading 1"/>
    <w:basedOn w:val="Normal"/>
    <w:next w:val="Normal"/>
    <w:link w:val="Ttulo1Car"/>
    <w:uiPriority w:val="9"/>
    <w:qFormat/>
    <w:rsid w:val="00BB38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shd w:val="clear" w:color="auto" w:fill="FFFFFF"/>
    </w:rPr>
  </w:style>
  <w:style w:type="paragraph" w:styleId="Ttulo3">
    <w:name w:val="heading 3"/>
    <w:basedOn w:val="Normal"/>
    <w:next w:val="Normal"/>
    <w:link w:val="Ttulo3Car"/>
    <w:uiPriority w:val="9"/>
    <w:unhideWhenUsed/>
    <w:qFormat/>
    <w:rsid w:val="000273F7"/>
    <w:pPr>
      <w:keepNext/>
      <w:keepLines/>
      <w:spacing w:before="40" w:after="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A27D4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A27D48"/>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C5508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deglobo">
    <w:name w:val="Balloon Text"/>
    <w:basedOn w:val="Normal"/>
    <w:link w:val="TextodegloboCar"/>
    <w:uiPriority w:val="99"/>
    <w:semiHidden/>
    <w:unhideWhenUsed/>
    <w:qFormat/>
    <w:rPr>
      <w:rFonts w:ascii="Times New Roman" w:hAnsi="Times New Roman" w:cs="Times New Roman"/>
      <w:sz w:val="18"/>
      <w:szCs w:val="18"/>
    </w:rPr>
  </w:style>
  <w:style w:type="character" w:styleId="Refdecomentario">
    <w:name w:val="annotation reference"/>
    <w:basedOn w:val="Fuentedeprrafopredeter"/>
    <w:uiPriority w:val="99"/>
    <w:semiHidden/>
    <w:unhideWhenUsed/>
    <w:qFormat/>
    <w:rPr>
      <w:sz w:val="16"/>
      <w:szCs w:val="16"/>
    </w:rPr>
  </w:style>
  <w:style w:type="paragraph" w:styleId="Textocomentario">
    <w:name w:val="annotation text"/>
    <w:basedOn w:val="Normal"/>
    <w:link w:val="TextocomentarioCar"/>
    <w:uiPriority w:val="99"/>
    <w:unhideWhenUsed/>
    <w:qFormat/>
    <w:rPr>
      <w:sz w:val="20"/>
      <w:szCs w:val="20"/>
    </w:rPr>
  </w:style>
  <w:style w:type="paragraph" w:styleId="Asuntodelcomentario">
    <w:name w:val="annotation subject"/>
    <w:basedOn w:val="Textocomentario"/>
    <w:next w:val="Textocomentario"/>
    <w:link w:val="AsuntodelcomentarioCar"/>
    <w:uiPriority w:val="99"/>
    <w:semiHidden/>
    <w:unhideWhenUsed/>
    <w:qFormat/>
    <w:rPr>
      <w:b/>
      <w:bCs/>
    </w:rPr>
  </w:style>
  <w:style w:type="character" w:styleId="Hipervnculo">
    <w:name w:val="Hyperlink"/>
    <w:basedOn w:val="Fuentedeprrafopredeter"/>
    <w:uiPriority w:val="99"/>
    <w:unhideWhenUsed/>
    <w:qFormat/>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lang w:eastAsia="es-CL"/>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globoCar">
    <w:name w:val="Texto de globo Car"/>
    <w:basedOn w:val="Fuentedeprrafopredeter"/>
    <w:link w:val="Textodeglobo"/>
    <w:uiPriority w:val="99"/>
    <w:semiHidden/>
    <w:qFormat/>
    <w:rPr>
      <w:rFonts w:ascii="Times New Roman" w:hAnsi="Times New Roman" w:cs="Times New Roman"/>
      <w:sz w:val="18"/>
      <w:szCs w:val="18"/>
    </w:rPr>
  </w:style>
  <w:style w:type="paragraph" w:styleId="Prrafodelista">
    <w:name w:val="List Paragraph"/>
    <w:basedOn w:val="Normal"/>
    <w:uiPriority w:val="34"/>
    <w:qFormat/>
    <w:pPr>
      <w:ind w:left="720"/>
      <w:contextualSpacing/>
    </w:pPr>
  </w:style>
  <w:style w:type="character" w:customStyle="1" w:styleId="TextocomentarioCar">
    <w:name w:val="Texto comentario Car"/>
    <w:basedOn w:val="Fuentedeprrafopredeter"/>
    <w:link w:val="Textocomentario"/>
    <w:uiPriority w:val="99"/>
    <w:qFormat/>
    <w:rPr>
      <w:sz w:val="20"/>
      <w:szCs w:val="20"/>
    </w:rPr>
  </w:style>
  <w:style w:type="character" w:customStyle="1" w:styleId="AsuntodelcomentarioCar">
    <w:name w:val="Asunto del comentario Car"/>
    <w:basedOn w:val="TextocomentarioCar"/>
    <w:link w:val="Asuntodelcomentario"/>
    <w:uiPriority w:val="99"/>
    <w:semiHidden/>
    <w:qFormat/>
    <w:rPr>
      <w:b/>
      <w:bCs/>
      <w:sz w:val="20"/>
      <w:szCs w:val="20"/>
    </w:rPr>
  </w:style>
  <w:style w:type="paragraph" w:customStyle="1" w:styleId="EndNoteBibliographyTitle">
    <w:name w:val="EndNote Bibliography Title"/>
    <w:basedOn w:val="Normal"/>
    <w:link w:val="EndNoteBibliographyTitleCar"/>
    <w:pPr>
      <w:spacing w:after="0"/>
      <w:jc w:val="center"/>
    </w:pPr>
    <w:rPr>
      <w:rFonts w:ascii="Calibri" w:hAnsi="Calibri" w:cs="Calibri"/>
    </w:rPr>
  </w:style>
  <w:style w:type="character" w:customStyle="1" w:styleId="EndNoteBibliographyTitleCar">
    <w:name w:val="EndNote Bibliography Title Car"/>
    <w:basedOn w:val="Fuentedeprrafopredeter"/>
    <w:link w:val="EndNoteBibliographyTitle"/>
    <w:qFormat/>
    <w:rPr>
      <w:rFonts w:eastAsiaTheme="minorHAnsi"/>
      <w:lang w:eastAsia="en-US"/>
    </w:rPr>
  </w:style>
  <w:style w:type="paragraph" w:customStyle="1" w:styleId="EndNoteBibliography">
    <w:name w:val="EndNote Bibliography"/>
    <w:basedOn w:val="Normal"/>
    <w:link w:val="EndNoteBibliographyCar"/>
    <w:pPr>
      <w:spacing w:line="240" w:lineRule="auto"/>
    </w:pPr>
    <w:rPr>
      <w:rFonts w:ascii="Calibri" w:hAnsi="Calibri" w:cs="Calibri"/>
    </w:rPr>
  </w:style>
  <w:style w:type="character" w:customStyle="1" w:styleId="EndNoteBibliographyCar">
    <w:name w:val="EndNote Bibliography Car"/>
    <w:basedOn w:val="Fuentedeprrafopredeter"/>
    <w:link w:val="EndNoteBibliography"/>
    <w:qFormat/>
    <w:rPr>
      <w:rFonts w:eastAsiaTheme="minorHAnsi"/>
      <w:lang w:eastAsia="en-US"/>
    </w:rPr>
  </w:style>
  <w:style w:type="character" w:customStyle="1" w:styleId="Mencinsinresolver1">
    <w:name w:val="Mención sin resolver1"/>
    <w:basedOn w:val="Fuentedeprrafopredeter"/>
    <w:uiPriority w:val="99"/>
    <w:semiHidden/>
    <w:unhideWhenUsed/>
    <w:rPr>
      <w:color w:val="605E5C"/>
      <w:shd w:val="clear" w:color="auto" w:fill="E1DFDD"/>
    </w:rPr>
  </w:style>
  <w:style w:type="paragraph" w:styleId="Revisin">
    <w:name w:val="Revision"/>
    <w:hidden/>
    <w:uiPriority w:val="99"/>
    <w:semiHidden/>
    <w:rsid w:val="00FD3378"/>
    <w:pPr>
      <w:spacing w:after="0" w:line="240" w:lineRule="auto"/>
    </w:pPr>
    <w:rPr>
      <w:rFonts w:asciiTheme="minorHAnsi" w:eastAsiaTheme="minorHAnsi" w:hAnsiTheme="minorHAnsi" w:cstheme="minorBidi"/>
      <w:lang w:eastAsia="en-US"/>
    </w:rPr>
  </w:style>
  <w:style w:type="character" w:styleId="Mencinsinresolver">
    <w:name w:val="Unresolved Mention"/>
    <w:basedOn w:val="Fuentedeprrafopredeter"/>
    <w:uiPriority w:val="99"/>
    <w:semiHidden/>
    <w:unhideWhenUsed/>
    <w:rsid w:val="000273F7"/>
    <w:rPr>
      <w:color w:val="605E5C"/>
      <w:shd w:val="clear" w:color="auto" w:fill="E1DFDD"/>
    </w:rPr>
  </w:style>
  <w:style w:type="character" w:customStyle="1" w:styleId="Ttulo3Car">
    <w:name w:val="Título 3 Car"/>
    <w:basedOn w:val="Fuentedeprrafopredeter"/>
    <w:link w:val="Ttulo3"/>
    <w:uiPriority w:val="9"/>
    <w:rsid w:val="000273F7"/>
    <w:rPr>
      <w:rFonts w:asciiTheme="majorHAnsi" w:eastAsiaTheme="majorEastAsia" w:hAnsiTheme="majorHAnsi" w:cstheme="majorBidi"/>
      <w:color w:val="1F3763" w:themeColor="accent1" w:themeShade="7F"/>
      <w:sz w:val="24"/>
      <w:szCs w:val="24"/>
      <w:lang w:eastAsia="en-US"/>
    </w:rPr>
  </w:style>
  <w:style w:type="character" w:customStyle="1" w:styleId="Ttulo2Car">
    <w:name w:val="Título 2 Car"/>
    <w:basedOn w:val="Fuentedeprrafopredeter"/>
    <w:link w:val="Ttulo2"/>
    <w:uiPriority w:val="9"/>
    <w:rsid w:val="00204E43"/>
    <w:rPr>
      <w:rFonts w:asciiTheme="majorHAnsi" w:eastAsiaTheme="majorEastAsia" w:hAnsiTheme="majorHAnsi" w:cstheme="majorBidi"/>
      <w:color w:val="2F5496" w:themeColor="accent1" w:themeShade="BF"/>
      <w:sz w:val="26"/>
      <w:szCs w:val="26"/>
      <w:lang w:val="en-US" w:eastAsia="en-US"/>
    </w:rPr>
  </w:style>
  <w:style w:type="character" w:customStyle="1" w:styleId="Ttulo1Car">
    <w:name w:val="Título 1 Car"/>
    <w:basedOn w:val="Fuentedeprrafopredeter"/>
    <w:link w:val="Ttulo1"/>
    <w:uiPriority w:val="9"/>
    <w:rsid w:val="00BB3857"/>
    <w:rPr>
      <w:rFonts w:asciiTheme="majorHAnsi" w:eastAsiaTheme="majorEastAsia" w:hAnsiTheme="majorHAnsi" w:cstheme="majorBidi"/>
      <w:color w:val="2F5496" w:themeColor="accent1" w:themeShade="BF"/>
      <w:sz w:val="32"/>
      <w:szCs w:val="32"/>
      <w:lang w:eastAsia="en-US"/>
    </w:rPr>
  </w:style>
  <w:style w:type="paragraph" w:customStyle="1" w:styleId="c-bibliographic-informationcitation">
    <w:name w:val="c-bibliographic-information__citation"/>
    <w:basedOn w:val="Normal"/>
    <w:rsid w:val="00791C58"/>
    <w:pPr>
      <w:spacing w:before="100" w:beforeAutospacing="1" w:after="100" w:afterAutospacing="1" w:line="240" w:lineRule="auto"/>
    </w:pPr>
    <w:rPr>
      <w:rFonts w:ascii="Times New Roman" w:eastAsia="Times New Roman" w:hAnsi="Times New Roman" w:cs="Times New Roman"/>
      <w:lang w:eastAsia="es-CL"/>
    </w:rPr>
  </w:style>
  <w:style w:type="table" w:styleId="Tablanormal3">
    <w:name w:val="Plain Table 3"/>
    <w:basedOn w:val="Tablanormal"/>
    <w:uiPriority w:val="43"/>
    <w:rsid w:val="005055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digoHTML">
    <w:name w:val="HTML Code"/>
    <w:basedOn w:val="Fuentedeprrafopredeter"/>
    <w:uiPriority w:val="99"/>
    <w:semiHidden/>
    <w:unhideWhenUsed/>
    <w:rsid w:val="00820D65"/>
    <w:rPr>
      <w:rFonts w:ascii="Courier New" w:eastAsia="Times New Roman" w:hAnsi="Courier New" w:cs="Courier New"/>
      <w:sz w:val="20"/>
      <w:szCs w:val="20"/>
    </w:rPr>
  </w:style>
  <w:style w:type="paragraph" w:styleId="Encabezado">
    <w:name w:val="header"/>
    <w:basedOn w:val="Normal"/>
    <w:link w:val="EncabezadoCar"/>
    <w:uiPriority w:val="99"/>
    <w:unhideWhenUsed/>
    <w:rsid w:val="002D59A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D59A5"/>
    <w:rPr>
      <w:rFonts w:asciiTheme="minorHAnsi" w:eastAsiaTheme="minorHAnsi" w:hAnsiTheme="minorHAnsi" w:cstheme="minorBidi"/>
      <w:sz w:val="24"/>
      <w:szCs w:val="24"/>
      <w:lang w:eastAsia="en-US"/>
    </w:rPr>
  </w:style>
  <w:style w:type="paragraph" w:styleId="Piedepgina">
    <w:name w:val="footer"/>
    <w:basedOn w:val="Normal"/>
    <w:link w:val="PiedepginaCar"/>
    <w:uiPriority w:val="99"/>
    <w:unhideWhenUsed/>
    <w:rsid w:val="002D59A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D59A5"/>
    <w:rPr>
      <w:rFonts w:asciiTheme="minorHAnsi" w:eastAsiaTheme="minorHAnsi" w:hAnsiTheme="minorHAnsi" w:cstheme="minorBidi"/>
      <w:sz w:val="24"/>
      <w:szCs w:val="24"/>
      <w:lang w:eastAsia="en-US"/>
    </w:rPr>
  </w:style>
  <w:style w:type="character" w:customStyle="1" w:styleId="cv-required-accent">
    <w:name w:val="cv-required-accent"/>
    <w:basedOn w:val="Fuentedeprrafopredeter"/>
    <w:rsid w:val="00083B72"/>
  </w:style>
  <w:style w:type="character" w:customStyle="1" w:styleId="Ttulo4Car">
    <w:name w:val="Título 4 Car"/>
    <w:basedOn w:val="Fuentedeprrafopredeter"/>
    <w:link w:val="Ttulo4"/>
    <w:uiPriority w:val="9"/>
    <w:rsid w:val="00A27D48"/>
    <w:rPr>
      <w:rFonts w:asciiTheme="majorHAnsi" w:eastAsiaTheme="majorEastAsia" w:hAnsiTheme="majorHAnsi" w:cstheme="majorBidi"/>
      <w:i/>
      <w:iCs/>
      <w:color w:val="2F5496" w:themeColor="accent1" w:themeShade="BF"/>
      <w:sz w:val="24"/>
      <w:szCs w:val="24"/>
      <w:lang w:eastAsia="en-US"/>
    </w:rPr>
  </w:style>
  <w:style w:type="character" w:customStyle="1" w:styleId="Ttulo5Car">
    <w:name w:val="Título 5 Car"/>
    <w:basedOn w:val="Fuentedeprrafopredeter"/>
    <w:link w:val="Ttulo5"/>
    <w:uiPriority w:val="9"/>
    <w:rsid w:val="00A27D48"/>
    <w:rPr>
      <w:rFonts w:asciiTheme="majorHAnsi" w:eastAsiaTheme="majorEastAsia" w:hAnsiTheme="majorHAnsi" w:cstheme="majorBidi"/>
      <w:color w:val="2F5496" w:themeColor="accent1" w:themeShade="BF"/>
      <w:sz w:val="24"/>
      <w:szCs w:val="24"/>
      <w:lang w:eastAsia="en-US"/>
    </w:rPr>
  </w:style>
  <w:style w:type="character" w:customStyle="1" w:styleId="Ttulo6Car">
    <w:name w:val="Título 6 Car"/>
    <w:basedOn w:val="Fuentedeprrafopredeter"/>
    <w:link w:val="Ttulo6"/>
    <w:uiPriority w:val="9"/>
    <w:rsid w:val="00C55086"/>
    <w:rPr>
      <w:rFonts w:asciiTheme="majorHAnsi" w:eastAsiaTheme="majorEastAsia" w:hAnsiTheme="majorHAnsi" w:cstheme="majorBidi"/>
      <w:color w:val="1F3763" w:themeColor="accent1" w:themeShade="7F"/>
      <w:sz w:val="24"/>
      <w:szCs w:val="24"/>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5" w:type="dxa"/>
        <w:left w:w="15" w:type="dxa"/>
        <w:bottom w:w="15" w:type="dxa"/>
        <w:right w:w="15"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70" w:type="dxa"/>
        <w:right w:w="70" w:type="dxa"/>
      </w:tblCellMar>
    </w:tblPr>
  </w:style>
  <w:style w:type="table" w:customStyle="1" w:styleId="a3">
    <w:basedOn w:val="TableNormal1"/>
    <w:tblPr>
      <w:tblStyleRowBandSize w:val="1"/>
      <w:tblStyleColBandSize w:val="1"/>
      <w:tblCellMar>
        <w:left w:w="70" w:type="dxa"/>
        <w:right w:w="70" w:type="dxa"/>
      </w:tblCellMar>
    </w:tblPr>
  </w:style>
  <w:style w:type="table" w:customStyle="1" w:styleId="a4">
    <w:basedOn w:val="TableNormal1"/>
    <w:tblPr>
      <w:tblStyleRowBandSize w:val="1"/>
      <w:tblStyleColBandSize w:val="1"/>
      <w:tblCellMar>
        <w:left w:w="70" w:type="dxa"/>
        <w:right w:w="70" w:type="dxa"/>
      </w:tblCellMar>
    </w:tblPr>
  </w:style>
  <w:style w:type="paragraph" w:styleId="HTMLconformatoprevio">
    <w:name w:val="HTML Preformatted"/>
    <w:basedOn w:val="Normal"/>
    <w:link w:val="HTMLconformatoprevioCar"/>
    <w:uiPriority w:val="99"/>
    <w:semiHidden/>
    <w:unhideWhenUsed/>
    <w:rsid w:val="0001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L" w:eastAsia="es-CL"/>
    </w:rPr>
  </w:style>
  <w:style w:type="character" w:customStyle="1" w:styleId="HTMLconformatoprevioCar">
    <w:name w:val="HTML con formato previo Car"/>
    <w:basedOn w:val="Fuentedeprrafopredeter"/>
    <w:link w:val="HTMLconformatoprevio"/>
    <w:uiPriority w:val="99"/>
    <w:semiHidden/>
    <w:rsid w:val="00010D50"/>
    <w:rPr>
      <w:rFonts w:ascii="Courier New" w:eastAsia="Times New Roman" w:hAnsi="Courier New" w:cs="Courier New"/>
      <w:sz w:val="20"/>
      <w:szCs w:val="20"/>
      <w:lang w:val="es-CL"/>
    </w:rPr>
  </w:style>
  <w:style w:type="paragraph" w:styleId="Lista">
    <w:name w:val="List"/>
    <w:basedOn w:val="Normal"/>
    <w:uiPriority w:val="99"/>
    <w:unhideWhenUsed/>
    <w:rsid w:val="006B24BB"/>
    <w:pPr>
      <w:ind w:left="283" w:hanging="283"/>
      <w:contextualSpacing/>
    </w:pPr>
    <w:rPr>
      <w:lang w:val="es-CL"/>
    </w:rPr>
  </w:style>
  <w:style w:type="paragraph" w:styleId="Descripcin">
    <w:name w:val="caption"/>
    <w:basedOn w:val="Normal"/>
    <w:next w:val="Normal"/>
    <w:uiPriority w:val="35"/>
    <w:unhideWhenUsed/>
    <w:qFormat/>
    <w:rsid w:val="006B24BB"/>
    <w:pPr>
      <w:spacing w:after="200" w:line="240" w:lineRule="auto"/>
    </w:pPr>
    <w:rPr>
      <w:i/>
      <w:iCs/>
      <w:color w:val="44546A" w:themeColor="text2"/>
      <w:sz w:val="18"/>
      <w:szCs w:val="18"/>
      <w:lang w:val="es-CL"/>
    </w:rPr>
  </w:style>
  <w:style w:type="paragraph" w:styleId="Textoindependiente">
    <w:name w:val="Body Text"/>
    <w:basedOn w:val="Normal"/>
    <w:link w:val="TextoindependienteCar"/>
    <w:uiPriority w:val="99"/>
    <w:unhideWhenUsed/>
    <w:rsid w:val="006B24BB"/>
    <w:pPr>
      <w:spacing w:after="120"/>
    </w:pPr>
    <w:rPr>
      <w:lang w:val="es-CL"/>
    </w:rPr>
  </w:style>
  <w:style w:type="character" w:customStyle="1" w:styleId="TextoindependienteCar">
    <w:name w:val="Texto independiente Car"/>
    <w:basedOn w:val="Fuentedeprrafopredeter"/>
    <w:link w:val="Textoindependiente"/>
    <w:uiPriority w:val="99"/>
    <w:rsid w:val="006B24BB"/>
    <w:rPr>
      <w:rFonts w:asciiTheme="minorHAnsi" w:eastAsiaTheme="minorHAnsi" w:hAnsiTheme="minorHAnsi" w:cstheme="minorBidi"/>
      <w:lang w:val="es-CL" w:eastAsia="en-US"/>
    </w:rPr>
  </w:style>
  <w:style w:type="character" w:customStyle="1" w:styleId="normaltextrun">
    <w:name w:val="normaltextrun"/>
    <w:basedOn w:val="Fuentedeprrafopredeter"/>
    <w:rsid w:val="000952AB"/>
  </w:style>
  <w:style w:type="character" w:customStyle="1" w:styleId="cf01">
    <w:name w:val="cf01"/>
    <w:basedOn w:val="Fuentedeprrafopredeter"/>
    <w:rsid w:val="00413ED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8787">
      <w:bodyDiv w:val="1"/>
      <w:marLeft w:val="0"/>
      <w:marRight w:val="0"/>
      <w:marTop w:val="0"/>
      <w:marBottom w:val="0"/>
      <w:divBdr>
        <w:top w:val="none" w:sz="0" w:space="0" w:color="auto"/>
        <w:left w:val="none" w:sz="0" w:space="0" w:color="auto"/>
        <w:bottom w:val="none" w:sz="0" w:space="0" w:color="auto"/>
        <w:right w:val="none" w:sz="0" w:space="0" w:color="auto"/>
      </w:divBdr>
    </w:div>
    <w:div w:id="157695417">
      <w:bodyDiv w:val="1"/>
      <w:marLeft w:val="0"/>
      <w:marRight w:val="0"/>
      <w:marTop w:val="0"/>
      <w:marBottom w:val="0"/>
      <w:divBdr>
        <w:top w:val="none" w:sz="0" w:space="0" w:color="auto"/>
        <w:left w:val="none" w:sz="0" w:space="0" w:color="auto"/>
        <w:bottom w:val="none" w:sz="0" w:space="0" w:color="auto"/>
        <w:right w:val="none" w:sz="0" w:space="0" w:color="auto"/>
      </w:divBdr>
    </w:div>
    <w:div w:id="175927361">
      <w:bodyDiv w:val="1"/>
      <w:marLeft w:val="0"/>
      <w:marRight w:val="0"/>
      <w:marTop w:val="0"/>
      <w:marBottom w:val="0"/>
      <w:divBdr>
        <w:top w:val="none" w:sz="0" w:space="0" w:color="auto"/>
        <w:left w:val="none" w:sz="0" w:space="0" w:color="auto"/>
        <w:bottom w:val="none" w:sz="0" w:space="0" w:color="auto"/>
        <w:right w:val="none" w:sz="0" w:space="0" w:color="auto"/>
      </w:divBdr>
    </w:div>
    <w:div w:id="179512578">
      <w:bodyDiv w:val="1"/>
      <w:marLeft w:val="0"/>
      <w:marRight w:val="0"/>
      <w:marTop w:val="0"/>
      <w:marBottom w:val="0"/>
      <w:divBdr>
        <w:top w:val="none" w:sz="0" w:space="0" w:color="auto"/>
        <w:left w:val="none" w:sz="0" w:space="0" w:color="auto"/>
        <w:bottom w:val="none" w:sz="0" w:space="0" w:color="auto"/>
        <w:right w:val="none" w:sz="0" w:space="0" w:color="auto"/>
      </w:divBdr>
    </w:div>
    <w:div w:id="184491310">
      <w:bodyDiv w:val="1"/>
      <w:marLeft w:val="0"/>
      <w:marRight w:val="0"/>
      <w:marTop w:val="0"/>
      <w:marBottom w:val="0"/>
      <w:divBdr>
        <w:top w:val="none" w:sz="0" w:space="0" w:color="auto"/>
        <w:left w:val="none" w:sz="0" w:space="0" w:color="auto"/>
        <w:bottom w:val="none" w:sz="0" w:space="0" w:color="auto"/>
        <w:right w:val="none" w:sz="0" w:space="0" w:color="auto"/>
      </w:divBdr>
    </w:div>
    <w:div w:id="218367271">
      <w:bodyDiv w:val="1"/>
      <w:marLeft w:val="0"/>
      <w:marRight w:val="0"/>
      <w:marTop w:val="0"/>
      <w:marBottom w:val="0"/>
      <w:divBdr>
        <w:top w:val="none" w:sz="0" w:space="0" w:color="auto"/>
        <w:left w:val="none" w:sz="0" w:space="0" w:color="auto"/>
        <w:bottom w:val="none" w:sz="0" w:space="0" w:color="auto"/>
        <w:right w:val="none" w:sz="0" w:space="0" w:color="auto"/>
      </w:divBdr>
    </w:div>
    <w:div w:id="266694665">
      <w:bodyDiv w:val="1"/>
      <w:marLeft w:val="0"/>
      <w:marRight w:val="0"/>
      <w:marTop w:val="0"/>
      <w:marBottom w:val="0"/>
      <w:divBdr>
        <w:top w:val="none" w:sz="0" w:space="0" w:color="auto"/>
        <w:left w:val="none" w:sz="0" w:space="0" w:color="auto"/>
        <w:bottom w:val="none" w:sz="0" w:space="0" w:color="auto"/>
        <w:right w:val="none" w:sz="0" w:space="0" w:color="auto"/>
      </w:divBdr>
    </w:div>
    <w:div w:id="307789557">
      <w:bodyDiv w:val="1"/>
      <w:marLeft w:val="0"/>
      <w:marRight w:val="0"/>
      <w:marTop w:val="0"/>
      <w:marBottom w:val="0"/>
      <w:divBdr>
        <w:top w:val="none" w:sz="0" w:space="0" w:color="auto"/>
        <w:left w:val="none" w:sz="0" w:space="0" w:color="auto"/>
        <w:bottom w:val="none" w:sz="0" w:space="0" w:color="auto"/>
        <w:right w:val="none" w:sz="0" w:space="0" w:color="auto"/>
      </w:divBdr>
    </w:div>
    <w:div w:id="316154435">
      <w:bodyDiv w:val="1"/>
      <w:marLeft w:val="0"/>
      <w:marRight w:val="0"/>
      <w:marTop w:val="0"/>
      <w:marBottom w:val="0"/>
      <w:divBdr>
        <w:top w:val="none" w:sz="0" w:space="0" w:color="auto"/>
        <w:left w:val="none" w:sz="0" w:space="0" w:color="auto"/>
        <w:bottom w:val="none" w:sz="0" w:space="0" w:color="auto"/>
        <w:right w:val="none" w:sz="0" w:space="0" w:color="auto"/>
      </w:divBdr>
      <w:divsChild>
        <w:div w:id="1071007462">
          <w:blockQuote w:val="1"/>
          <w:marLeft w:val="720"/>
          <w:marRight w:val="720"/>
          <w:marTop w:val="100"/>
          <w:marBottom w:val="100"/>
          <w:divBdr>
            <w:top w:val="none" w:sz="0" w:space="0" w:color="auto"/>
            <w:left w:val="single" w:sz="24" w:space="0" w:color="CFD5E4"/>
            <w:bottom w:val="none" w:sz="0" w:space="0" w:color="auto"/>
            <w:right w:val="none" w:sz="0" w:space="0" w:color="auto"/>
          </w:divBdr>
        </w:div>
      </w:divsChild>
    </w:div>
    <w:div w:id="328337371">
      <w:bodyDiv w:val="1"/>
      <w:marLeft w:val="0"/>
      <w:marRight w:val="0"/>
      <w:marTop w:val="0"/>
      <w:marBottom w:val="0"/>
      <w:divBdr>
        <w:top w:val="none" w:sz="0" w:space="0" w:color="auto"/>
        <w:left w:val="none" w:sz="0" w:space="0" w:color="auto"/>
        <w:bottom w:val="none" w:sz="0" w:space="0" w:color="auto"/>
        <w:right w:val="none" w:sz="0" w:space="0" w:color="auto"/>
      </w:divBdr>
    </w:div>
    <w:div w:id="383674723">
      <w:bodyDiv w:val="1"/>
      <w:marLeft w:val="0"/>
      <w:marRight w:val="0"/>
      <w:marTop w:val="0"/>
      <w:marBottom w:val="0"/>
      <w:divBdr>
        <w:top w:val="none" w:sz="0" w:space="0" w:color="auto"/>
        <w:left w:val="none" w:sz="0" w:space="0" w:color="auto"/>
        <w:bottom w:val="none" w:sz="0" w:space="0" w:color="auto"/>
        <w:right w:val="none" w:sz="0" w:space="0" w:color="auto"/>
      </w:divBdr>
    </w:div>
    <w:div w:id="417599626">
      <w:bodyDiv w:val="1"/>
      <w:marLeft w:val="0"/>
      <w:marRight w:val="0"/>
      <w:marTop w:val="0"/>
      <w:marBottom w:val="0"/>
      <w:divBdr>
        <w:top w:val="none" w:sz="0" w:space="0" w:color="auto"/>
        <w:left w:val="none" w:sz="0" w:space="0" w:color="auto"/>
        <w:bottom w:val="none" w:sz="0" w:space="0" w:color="auto"/>
        <w:right w:val="none" w:sz="0" w:space="0" w:color="auto"/>
      </w:divBdr>
    </w:div>
    <w:div w:id="417989258">
      <w:bodyDiv w:val="1"/>
      <w:marLeft w:val="0"/>
      <w:marRight w:val="0"/>
      <w:marTop w:val="0"/>
      <w:marBottom w:val="0"/>
      <w:divBdr>
        <w:top w:val="none" w:sz="0" w:space="0" w:color="auto"/>
        <w:left w:val="none" w:sz="0" w:space="0" w:color="auto"/>
        <w:bottom w:val="none" w:sz="0" w:space="0" w:color="auto"/>
        <w:right w:val="none" w:sz="0" w:space="0" w:color="auto"/>
      </w:divBdr>
    </w:div>
    <w:div w:id="452289600">
      <w:bodyDiv w:val="1"/>
      <w:marLeft w:val="0"/>
      <w:marRight w:val="0"/>
      <w:marTop w:val="0"/>
      <w:marBottom w:val="0"/>
      <w:divBdr>
        <w:top w:val="none" w:sz="0" w:space="0" w:color="auto"/>
        <w:left w:val="none" w:sz="0" w:space="0" w:color="auto"/>
        <w:bottom w:val="none" w:sz="0" w:space="0" w:color="auto"/>
        <w:right w:val="none" w:sz="0" w:space="0" w:color="auto"/>
      </w:divBdr>
    </w:div>
    <w:div w:id="475495811">
      <w:bodyDiv w:val="1"/>
      <w:marLeft w:val="0"/>
      <w:marRight w:val="0"/>
      <w:marTop w:val="0"/>
      <w:marBottom w:val="0"/>
      <w:divBdr>
        <w:top w:val="none" w:sz="0" w:space="0" w:color="auto"/>
        <w:left w:val="none" w:sz="0" w:space="0" w:color="auto"/>
        <w:bottom w:val="none" w:sz="0" w:space="0" w:color="auto"/>
        <w:right w:val="none" w:sz="0" w:space="0" w:color="auto"/>
      </w:divBdr>
    </w:div>
    <w:div w:id="522012018">
      <w:bodyDiv w:val="1"/>
      <w:marLeft w:val="0"/>
      <w:marRight w:val="0"/>
      <w:marTop w:val="0"/>
      <w:marBottom w:val="0"/>
      <w:divBdr>
        <w:top w:val="none" w:sz="0" w:space="0" w:color="auto"/>
        <w:left w:val="none" w:sz="0" w:space="0" w:color="auto"/>
        <w:bottom w:val="none" w:sz="0" w:space="0" w:color="auto"/>
        <w:right w:val="none" w:sz="0" w:space="0" w:color="auto"/>
      </w:divBdr>
      <w:divsChild>
        <w:div w:id="370569511">
          <w:marLeft w:val="0"/>
          <w:marRight w:val="0"/>
          <w:marTop w:val="90"/>
          <w:marBottom w:val="0"/>
          <w:divBdr>
            <w:top w:val="none" w:sz="0" w:space="0" w:color="auto"/>
            <w:left w:val="none" w:sz="0" w:space="0" w:color="auto"/>
            <w:bottom w:val="none" w:sz="0" w:space="0" w:color="auto"/>
            <w:right w:val="none" w:sz="0" w:space="0" w:color="auto"/>
          </w:divBdr>
          <w:divsChild>
            <w:div w:id="6934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6080">
      <w:bodyDiv w:val="1"/>
      <w:marLeft w:val="0"/>
      <w:marRight w:val="0"/>
      <w:marTop w:val="0"/>
      <w:marBottom w:val="0"/>
      <w:divBdr>
        <w:top w:val="none" w:sz="0" w:space="0" w:color="auto"/>
        <w:left w:val="none" w:sz="0" w:space="0" w:color="auto"/>
        <w:bottom w:val="none" w:sz="0" w:space="0" w:color="auto"/>
        <w:right w:val="none" w:sz="0" w:space="0" w:color="auto"/>
      </w:divBdr>
    </w:div>
    <w:div w:id="538467982">
      <w:bodyDiv w:val="1"/>
      <w:marLeft w:val="0"/>
      <w:marRight w:val="0"/>
      <w:marTop w:val="0"/>
      <w:marBottom w:val="0"/>
      <w:divBdr>
        <w:top w:val="none" w:sz="0" w:space="0" w:color="auto"/>
        <w:left w:val="none" w:sz="0" w:space="0" w:color="auto"/>
        <w:bottom w:val="none" w:sz="0" w:space="0" w:color="auto"/>
        <w:right w:val="none" w:sz="0" w:space="0" w:color="auto"/>
      </w:divBdr>
    </w:div>
    <w:div w:id="557978038">
      <w:bodyDiv w:val="1"/>
      <w:marLeft w:val="0"/>
      <w:marRight w:val="0"/>
      <w:marTop w:val="0"/>
      <w:marBottom w:val="0"/>
      <w:divBdr>
        <w:top w:val="none" w:sz="0" w:space="0" w:color="auto"/>
        <w:left w:val="none" w:sz="0" w:space="0" w:color="auto"/>
        <w:bottom w:val="none" w:sz="0" w:space="0" w:color="auto"/>
        <w:right w:val="none" w:sz="0" w:space="0" w:color="auto"/>
      </w:divBdr>
    </w:div>
    <w:div w:id="572744202">
      <w:bodyDiv w:val="1"/>
      <w:marLeft w:val="0"/>
      <w:marRight w:val="0"/>
      <w:marTop w:val="0"/>
      <w:marBottom w:val="0"/>
      <w:divBdr>
        <w:top w:val="none" w:sz="0" w:space="0" w:color="auto"/>
        <w:left w:val="none" w:sz="0" w:space="0" w:color="auto"/>
        <w:bottom w:val="none" w:sz="0" w:space="0" w:color="auto"/>
        <w:right w:val="none" w:sz="0" w:space="0" w:color="auto"/>
      </w:divBdr>
    </w:div>
    <w:div w:id="617834102">
      <w:bodyDiv w:val="1"/>
      <w:marLeft w:val="0"/>
      <w:marRight w:val="0"/>
      <w:marTop w:val="0"/>
      <w:marBottom w:val="0"/>
      <w:divBdr>
        <w:top w:val="none" w:sz="0" w:space="0" w:color="auto"/>
        <w:left w:val="none" w:sz="0" w:space="0" w:color="auto"/>
        <w:bottom w:val="none" w:sz="0" w:space="0" w:color="auto"/>
        <w:right w:val="none" w:sz="0" w:space="0" w:color="auto"/>
      </w:divBdr>
    </w:div>
    <w:div w:id="631331714">
      <w:bodyDiv w:val="1"/>
      <w:marLeft w:val="0"/>
      <w:marRight w:val="0"/>
      <w:marTop w:val="0"/>
      <w:marBottom w:val="0"/>
      <w:divBdr>
        <w:top w:val="none" w:sz="0" w:space="0" w:color="auto"/>
        <w:left w:val="none" w:sz="0" w:space="0" w:color="auto"/>
        <w:bottom w:val="none" w:sz="0" w:space="0" w:color="auto"/>
        <w:right w:val="none" w:sz="0" w:space="0" w:color="auto"/>
      </w:divBdr>
    </w:div>
    <w:div w:id="718893625">
      <w:bodyDiv w:val="1"/>
      <w:marLeft w:val="0"/>
      <w:marRight w:val="0"/>
      <w:marTop w:val="0"/>
      <w:marBottom w:val="0"/>
      <w:divBdr>
        <w:top w:val="none" w:sz="0" w:space="0" w:color="auto"/>
        <w:left w:val="none" w:sz="0" w:space="0" w:color="auto"/>
        <w:bottom w:val="none" w:sz="0" w:space="0" w:color="auto"/>
        <w:right w:val="none" w:sz="0" w:space="0" w:color="auto"/>
      </w:divBdr>
    </w:div>
    <w:div w:id="896668173">
      <w:bodyDiv w:val="1"/>
      <w:marLeft w:val="0"/>
      <w:marRight w:val="0"/>
      <w:marTop w:val="0"/>
      <w:marBottom w:val="0"/>
      <w:divBdr>
        <w:top w:val="none" w:sz="0" w:space="0" w:color="auto"/>
        <w:left w:val="none" w:sz="0" w:space="0" w:color="auto"/>
        <w:bottom w:val="none" w:sz="0" w:space="0" w:color="auto"/>
        <w:right w:val="none" w:sz="0" w:space="0" w:color="auto"/>
      </w:divBdr>
      <w:divsChild>
        <w:div w:id="450780058">
          <w:marLeft w:val="-225"/>
          <w:marRight w:val="-225"/>
          <w:marTop w:val="0"/>
          <w:marBottom w:val="0"/>
          <w:divBdr>
            <w:top w:val="none" w:sz="0" w:space="0" w:color="auto"/>
            <w:left w:val="none" w:sz="0" w:space="0" w:color="auto"/>
            <w:bottom w:val="none" w:sz="0" w:space="0" w:color="auto"/>
            <w:right w:val="none" w:sz="0" w:space="0" w:color="auto"/>
          </w:divBdr>
          <w:divsChild>
            <w:div w:id="10266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9222">
      <w:bodyDiv w:val="1"/>
      <w:marLeft w:val="0"/>
      <w:marRight w:val="0"/>
      <w:marTop w:val="0"/>
      <w:marBottom w:val="0"/>
      <w:divBdr>
        <w:top w:val="none" w:sz="0" w:space="0" w:color="auto"/>
        <w:left w:val="none" w:sz="0" w:space="0" w:color="auto"/>
        <w:bottom w:val="none" w:sz="0" w:space="0" w:color="auto"/>
        <w:right w:val="none" w:sz="0" w:space="0" w:color="auto"/>
      </w:divBdr>
    </w:div>
    <w:div w:id="1100561467">
      <w:bodyDiv w:val="1"/>
      <w:marLeft w:val="0"/>
      <w:marRight w:val="0"/>
      <w:marTop w:val="0"/>
      <w:marBottom w:val="0"/>
      <w:divBdr>
        <w:top w:val="none" w:sz="0" w:space="0" w:color="auto"/>
        <w:left w:val="none" w:sz="0" w:space="0" w:color="auto"/>
        <w:bottom w:val="none" w:sz="0" w:space="0" w:color="auto"/>
        <w:right w:val="none" w:sz="0" w:space="0" w:color="auto"/>
      </w:divBdr>
    </w:div>
    <w:div w:id="1107000318">
      <w:bodyDiv w:val="1"/>
      <w:marLeft w:val="0"/>
      <w:marRight w:val="0"/>
      <w:marTop w:val="0"/>
      <w:marBottom w:val="0"/>
      <w:divBdr>
        <w:top w:val="none" w:sz="0" w:space="0" w:color="auto"/>
        <w:left w:val="none" w:sz="0" w:space="0" w:color="auto"/>
        <w:bottom w:val="none" w:sz="0" w:space="0" w:color="auto"/>
        <w:right w:val="none" w:sz="0" w:space="0" w:color="auto"/>
      </w:divBdr>
    </w:div>
    <w:div w:id="1110079748">
      <w:bodyDiv w:val="1"/>
      <w:marLeft w:val="0"/>
      <w:marRight w:val="0"/>
      <w:marTop w:val="0"/>
      <w:marBottom w:val="0"/>
      <w:divBdr>
        <w:top w:val="none" w:sz="0" w:space="0" w:color="auto"/>
        <w:left w:val="none" w:sz="0" w:space="0" w:color="auto"/>
        <w:bottom w:val="none" w:sz="0" w:space="0" w:color="auto"/>
        <w:right w:val="none" w:sz="0" w:space="0" w:color="auto"/>
      </w:divBdr>
    </w:div>
    <w:div w:id="1156536219">
      <w:bodyDiv w:val="1"/>
      <w:marLeft w:val="0"/>
      <w:marRight w:val="0"/>
      <w:marTop w:val="0"/>
      <w:marBottom w:val="0"/>
      <w:divBdr>
        <w:top w:val="none" w:sz="0" w:space="0" w:color="auto"/>
        <w:left w:val="none" w:sz="0" w:space="0" w:color="auto"/>
        <w:bottom w:val="none" w:sz="0" w:space="0" w:color="auto"/>
        <w:right w:val="none" w:sz="0" w:space="0" w:color="auto"/>
      </w:divBdr>
    </w:div>
    <w:div w:id="1217816009">
      <w:bodyDiv w:val="1"/>
      <w:marLeft w:val="0"/>
      <w:marRight w:val="0"/>
      <w:marTop w:val="0"/>
      <w:marBottom w:val="0"/>
      <w:divBdr>
        <w:top w:val="none" w:sz="0" w:space="0" w:color="auto"/>
        <w:left w:val="none" w:sz="0" w:space="0" w:color="auto"/>
        <w:bottom w:val="none" w:sz="0" w:space="0" w:color="auto"/>
        <w:right w:val="none" w:sz="0" w:space="0" w:color="auto"/>
      </w:divBdr>
      <w:divsChild>
        <w:div w:id="2016152998">
          <w:marLeft w:val="0"/>
          <w:marRight w:val="0"/>
          <w:marTop w:val="0"/>
          <w:marBottom w:val="0"/>
          <w:divBdr>
            <w:top w:val="none" w:sz="0" w:space="0" w:color="auto"/>
            <w:left w:val="none" w:sz="0" w:space="0" w:color="auto"/>
            <w:bottom w:val="none" w:sz="0" w:space="0" w:color="auto"/>
            <w:right w:val="none" w:sz="0" w:space="0" w:color="auto"/>
          </w:divBdr>
        </w:div>
      </w:divsChild>
    </w:div>
    <w:div w:id="1228079148">
      <w:bodyDiv w:val="1"/>
      <w:marLeft w:val="0"/>
      <w:marRight w:val="0"/>
      <w:marTop w:val="0"/>
      <w:marBottom w:val="0"/>
      <w:divBdr>
        <w:top w:val="none" w:sz="0" w:space="0" w:color="auto"/>
        <w:left w:val="none" w:sz="0" w:space="0" w:color="auto"/>
        <w:bottom w:val="none" w:sz="0" w:space="0" w:color="auto"/>
        <w:right w:val="none" w:sz="0" w:space="0" w:color="auto"/>
      </w:divBdr>
    </w:div>
    <w:div w:id="1295678160">
      <w:bodyDiv w:val="1"/>
      <w:marLeft w:val="0"/>
      <w:marRight w:val="0"/>
      <w:marTop w:val="0"/>
      <w:marBottom w:val="0"/>
      <w:divBdr>
        <w:top w:val="none" w:sz="0" w:space="0" w:color="auto"/>
        <w:left w:val="none" w:sz="0" w:space="0" w:color="auto"/>
        <w:bottom w:val="none" w:sz="0" w:space="0" w:color="auto"/>
        <w:right w:val="none" w:sz="0" w:space="0" w:color="auto"/>
      </w:divBdr>
    </w:div>
    <w:div w:id="1296252734">
      <w:bodyDiv w:val="1"/>
      <w:marLeft w:val="0"/>
      <w:marRight w:val="0"/>
      <w:marTop w:val="0"/>
      <w:marBottom w:val="0"/>
      <w:divBdr>
        <w:top w:val="none" w:sz="0" w:space="0" w:color="auto"/>
        <w:left w:val="none" w:sz="0" w:space="0" w:color="auto"/>
        <w:bottom w:val="none" w:sz="0" w:space="0" w:color="auto"/>
        <w:right w:val="none" w:sz="0" w:space="0" w:color="auto"/>
      </w:divBdr>
    </w:div>
    <w:div w:id="1366564873">
      <w:bodyDiv w:val="1"/>
      <w:marLeft w:val="0"/>
      <w:marRight w:val="0"/>
      <w:marTop w:val="0"/>
      <w:marBottom w:val="0"/>
      <w:divBdr>
        <w:top w:val="none" w:sz="0" w:space="0" w:color="auto"/>
        <w:left w:val="none" w:sz="0" w:space="0" w:color="auto"/>
        <w:bottom w:val="none" w:sz="0" w:space="0" w:color="auto"/>
        <w:right w:val="none" w:sz="0" w:space="0" w:color="auto"/>
      </w:divBdr>
    </w:div>
    <w:div w:id="1370567415">
      <w:bodyDiv w:val="1"/>
      <w:marLeft w:val="0"/>
      <w:marRight w:val="0"/>
      <w:marTop w:val="0"/>
      <w:marBottom w:val="0"/>
      <w:divBdr>
        <w:top w:val="none" w:sz="0" w:space="0" w:color="auto"/>
        <w:left w:val="none" w:sz="0" w:space="0" w:color="auto"/>
        <w:bottom w:val="none" w:sz="0" w:space="0" w:color="auto"/>
        <w:right w:val="none" w:sz="0" w:space="0" w:color="auto"/>
      </w:divBdr>
    </w:div>
    <w:div w:id="1488282727">
      <w:bodyDiv w:val="1"/>
      <w:marLeft w:val="0"/>
      <w:marRight w:val="0"/>
      <w:marTop w:val="0"/>
      <w:marBottom w:val="0"/>
      <w:divBdr>
        <w:top w:val="none" w:sz="0" w:space="0" w:color="auto"/>
        <w:left w:val="none" w:sz="0" w:space="0" w:color="auto"/>
        <w:bottom w:val="none" w:sz="0" w:space="0" w:color="auto"/>
        <w:right w:val="none" w:sz="0" w:space="0" w:color="auto"/>
      </w:divBdr>
    </w:div>
    <w:div w:id="1491210300">
      <w:bodyDiv w:val="1"/>
      <w:marLeft w:val="0"/>
      <w:marRight w:val="0"/>
      <w:marTop w:val="0"/>
      <w:marBottom w:val="0"/>
      <w:divBdr>
        <w:top w:val="none" w:sz="0" w:space="0" w:color="auto"/>
        <w:left w:val="none" w:sz="0" w:space="0" w:color="auto"/>
        <w:bottom w:val="none" w:sz="0" w:space="0" w:color="auto"/>
        <w:right w:val="none" w:sz="0" w:space="0" w:color="auto"/>
      </w:divBdr>
    </w:div>
    <w:div w:id="1520313823">
      <w:bodyDiv w:val="1"/>
      <w:marLeft w:val="0"/>
      <w:marRight w:val="0"/>
      <w:marTop w:val="0"/>
      <w:marBottom w:val="0"/>
      <w:divBdr>
        <w:top w:val="none" w:sz="0" w:space="0" w:color="auto"/>
        <w:left w:val="none" w:sz="0" w:space="0" w:color="auto"/>
        <w:bottom w:val="none" w:sz="0" w:space="0" w:color="auto"/>
        <w:right w:val="none" w:sz="0" w:space="0" w:color="auto"/>
      </w:divBdr>
      <w:divsChild>
        <w:div w:id="109009465">
          <w:marLeft w:val="-225"/>
          <w:marRight w:val="-225"/>
          <w:marTop w:val="0"/>
          <w:marBottom w:val="0"/>
          <w:divBdr>
            <w:top w:val="none" w:sz="0" w:space="0" w:color="auto"/>
            <w:left w:val="none" w:sz="0" w:space="0" w:color="auto"/>
            <w:bottom w:val="none" w:sz="0" w:space="0" w:color="auto"/>
            <w:right w:val="none" w:sz="0" w:space="0" w:color="auto"/>
          </w:divBdr>
          <w:divsChild>
            <w:div w:id="7684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5429">
      <w:bodyDiv w:val="1"/>
      <w:marLeft w:val="0"/>
      <w:marRight w:val="0"/>
      <w:marTop w:val="0"/>
      <w:marBottom w:val="0"/>
      <w:divBdr>
        <w:top w:val="none" w:sz="0" w:space="0" w:color="auto"/>
        <w:left w:val="none" w:sz="0" w:space="0" w:color="auto"/>
        <w:bottom w:val="none" w:sz="0" w:space="0" w:color="auto"/>
        <w:right w:val="none" w:sz="0" w:space="0" w:color="auto"/>
      </w:divBdr>
    </w:div>
    <w:div w:id="1661230987">
      <w:bodyDiv w:val="1"/>
      <w:marLeft w:val="0"/>
      <w:marRight w:val="0"/>
      <w:marTop w:val="0"/>
      <w:marBottom w:val="0"/>
      <w:divBdr>
        <w:top w:val="none" w:sz="0" w:space="0" w:color="auto"/>
        <w:left w:val="none" w:sz="0" w:space="0" w:color="auto"/>
        <w:bottom w:val="none" w:sz="0" w:space="0" w:color="auto"/>
        <w:right w:val="none" w:sz="0" w:space="0" w:color="auto"/>
      </w:divBdr>
    </w:div>
    <w:div w:id="1661813143">
      <w:bodyDiv w:val="1"/>
      <w:marLeft w:val="0"/>
      <w:marRight w:val="0"/>
      <w:marTop w:val="0"/>
      <w:marBottom w:val="0"/>
      <w:divBdr>
        <w:top w:val="none" w:sz="0" w:space="0" w:color="auto"/>
        <w:left w:val="none" w:sz="0" w:space="0" w:color="auto"/>
        <w:bottom w:val="none" w:sz="0" w:space="0" w:color="auto"/>
        <w:right w:val="none" w:sz="0" w:space="0" w:color="auto"/>
      </w:divBdr>
    </w:div>
    <w:div w:id="1668091375">
      <w:bodyDiv w:val="1"/>
      <w:marLeft w:val="0"/>
      <w:marRight w:val="0"/>
      <w:marTop w:val="0"/>
      <w:marBottom w:val="0"/>
      <w:divBdr>
        <w:top w:val="none" w:sz="0" w:space="0" w:color="auto"/>
        <w:left w:val="none" w:sz="0" w:space="0" w:color="auto"/>
        <w:bottom w:val="none" w:sz="0" w:space="0" w:color="auto"/>
        <w:right w:val="none" w:sz="0" w:space="0" w:color="auto"/>
      </w:divBdr>
    </w:div>
    <w:div w:id="1679503731">
      <w:bodyDiv w:val="1"/>
      <w:marLeft w:val="0"/>
      <w:marRight w:val="0"/>
      <w:marTop w:val="0"/>
      <w:marBottom w:val="0"/>
      <w:divBdr>
        <w:top w:val="none" w:sz="0" w:space="0" w:color="auto"/>
        <w:left w:val="none" w:sz="0" w:space="0" w:color="auto"/>
        <w:bottom w:val="none" w:sz="0" w:space="0" w:color="auto"/>
        <w:right w:val="none" w:sz="0" w:space="0" w:color="auto"/>
      </w:divBdr>
    </w:div>
    <w:div w:id="1686981402">
      <w:bodyDiv w:val="1"/>
      <w:marLeft w:val="0"/>
      <w:marRight w:val="0"/>
      <w:marTop w:val="0"/>
      <w:marBottom w:val="0"/>
      <w:divBdr>
        <w:top w:val="none" w:sz="0" w:space="0" w:color="auto"/>
        <w:left w:val="none" w:sz="0" w:space="0" w:color="auto"/>
        <w:bottom w:val="none" w:sz="0" w:space="0" w:color="auto"/>
        <w:right w:val="none" w:sz="0" w:space="0" w:color="auto"/>
      </w:divBdr>
    </w:div>
    <w:div w:id="1724673685">
      <w:bodyDiv w:val="1"/>
      <w:marLeft w:val="0"/>
      <w:marRight w:val="0"/>
      <w:marTop w:val="0"/>
      <w:marBottom w:val="0"/>
      <w:divBdr>
        <w:top w:val="none" w:sz="0" w:space="0" w:color="auto"/>
        <w:left w:val="none" w:sz="0" w:space="0" w:color="auto"/>
        <w:bottom w:val="none" w:sz="0" w:space="0" w:color="auto"/>
        <w:right w:val="none" w:sz="0" w:space="0" w:color="auto"/>
      </w:divBdr>
    </w:div>
    <w:div w:id="1834298583">
      <w:bodyDiv w:val="1"/>
      <w:marLeft w:val="0"/>
      <w:marRight w:val="0"/>
      <w:marTop w:val="0"/>
      <w:marBottom w:val="0"/>
      <w:divBdr>
        <w:top w:val="none" w:sz="0" w:space="0" w:color="auto"/>
        <w:left w:val="none" w:sz="0" w:space="0" w:color="auto"/>
        <w:bottom w:val="none" w:sz="0" w:space="0" w:color="auto"/>
        <w:right w:val="none" w:sz="0" w:space="0" w:color="auto"/>
      </w:divBdr>
    </w:div>
    <w:div w:id="1855267872">
      <w:bodyDiv w:val="1"/>
      <w:marLeft w:val="0"/>
      <w:marRight w:val="0"/>
      <w:marTop w:val="0"/>
      <w:marBottom w:val="0"/>
      <w:divBdr>
        <w:top w:val="none" w:sz="0" w:space="0" w:color="auto"/>
        <w:left w:val="none" w:sz="0" w:space="0" w:color="auto"/>
        <w:bottom w:val="none" w:sz="0" w:space="0" w:color="auto"/>
        <w:right w:val="none" w:sz="0" w:space="0" w:color="auto"/>
      </w:divBdr>
    </w:div>
    <w:div w:id="1857766469">
      <w:bodyDiv w:val="1"/>
      <w:marLeft w:val="0"/>
      <w:marRight w:val="0"/>
      <w:marTop w:val="0"/>
      <w:marBottom w:val="0"/>
      <w:divBdr>
        <w:top w:val="none" w:sz="0" w:space="0" w:color="auto"/>
        <w:left w:val="none" w:sz="0" w:space="0" w:color="auto"/>
        <w:bottom w:val="none" w:sz="0" w:space="0" w:color="auto"/>
        <w:right w:val="none" w:sz="0" w:space="0" w:color="auto"/>
      </w:divBdr>
      <w:divsChild>
        <w:div w:id="1867476857">
          <w:marLeft w:val="0"/>
          <w:marRight w:val="0"/>
          <w:marTop w:val="0"/>
          <w:marBottom w:val="0"/>
          <w:divBdr>
            <w:top w:val="none" w:sz="0" w:space="0" w:color="auto"/>
            <w:left w:val="none" w:sz="0" w:space="0" w:color="auto"/>
            <w:bottom w:val="none" w:sz="0" w:space="0" w:color="auto"/>
            <w:right w:val="none" w:sz="0" w:space="0" w:color="auto"/>
          </w:divBdr>
        </w:div>
      </w:divsChild>
    </w:div>
    <w:div w:id="1892110716">
      <w:bodyDiv w:val="1"/>
      <w:marLeft w:val="0"/>
      <w:marRight w:val="0"/>
      <w:marTop w:val="0"/>
      <w:marBottom w:val="0"/>
      <w:divBdr>
        <w:top w:val="none" w:sz="0" w:space="0" w:color="auto"/>
        <w:left w:val="none" w:sz="0" w:space="0" w:color="auto"/>
        <w:bottom w:val="none" w:sz="0" w:space="0" w:color="auto"/>
        <w:right w:val="none" w:sz="0" w:space="0" w:color="auto"/>
      </w:divBdr>
    </w:div>
    <w:div w:id="1906453291">
      <w:bodyDiv w:val="1"/>
      <w:marLeft w:val="0"/>
      <w:marRight w:val="0"/>
      <w:marTop w:val="0"/>
      <w:marBottom w:val="0"/>
      <w:divBdr>
        <w:top w:val="none" w:sz="0" w:space="0" w:color="auto"/>
        <w:left w:val="none" w:sz="0" w:space="0" w:color="auto"/>
        <w:bottom w:val="none" w:sz="0" w:space="0" w:color="auto"/>
        <w:right w:val="none" w:sz="0" w:space="0" w:color="auto"/>
      </w:divBdr>
    </w:div>
    <w:div w:id="1961718547">
      <w:bodyDiv w:val="1"/>
      <w:marLeft w:val="0"/>
      <w:marRight w:val="0"/>
      <w:marTop w:val="0"/>
      <w:marBottom w:val="0"/>
      <w:divBdr>
        <w:top w:val="none" w:sz="0" w:space="0" w:color="auto"/>
        <w:left w:val="none" w:sz="0" w:space="0" w:color="auto"/>
        <w:bottom w:val="none" w:sz="0" w:space="0" w:color="auto"/>
        <w:right w:val="none" w:sz="0" w:space="0" w:color="auto"/>
      </w:divBdr>
    </w:div>
    <w:div w:id="1968587681">
      <w:bodyDiv w:val="1"/>
      <w:marLeft w:val="0"/>
      <w:marRight w:val="0"/>
      <w:marTop w:val="0"/>
      <w:marBottom w:val="0"/>
      <w:divBdr>
        <w:top w:val="none" w:sz="0" w:space="0" w:color="auto"/>
        <w:left w:val="none" w:sz="0" w:space="0" w:color="auto"/>
        <w:bottom w:val="none" w:sz="0" w:space="0" w:color="auto"/>
        <w:right w:val="none" w:sz="0" w:space="0" w:color="auto"/>
      </w:divBdr>
    </w:div>
    <w:div w:id="1974944170">
      <w:bodyDiv w:val="1"/>
      <w:marLeft w:val="0"/>
      <w:marRight w:val="0"/>
      <w:marTop w:val="0"/>
      <w:marBottom w:val="0"/>
      <w:divBdr>
        <w:top w:val="none" w:sz="0" w:space="0" w:color="auto"/>
        <w:left w:val="none" w:sz="0" w:space="0" w:color="auto"/>
        <w:bottom w:val="none" w:sz="0" w:space="0" w:color="auto"/>
        <w:right w:val="none" w:sz="0" w:space="0" w:color="auto"/>
      </w:divBdr>
    </w:div>
    <w:div w:id="2046246452">
      <w:bodyDiv w:val="1"/>
      <w:marLeft w:val="0"/>
      <w:marRight w:val="0"/>
      <w:marTop w:val="0"/>
      <w:marBottom w:val="0"/>
      <w:divBdr>
        <w:top w:val="none" w:sz="0" w:space="0" w:color="auto"/>
        <w:left w:val="none" w:sz="0" w:space="0" w:color="auto"/>
        <w:bottom w:val="none" w:sz="0" w:space="0" w:color="auto"/>
        <w:right w:val="none" w:sz="0" w:space="0" w:color="auto"/>
      </w:divBdr>
    </w:div>
    <w:div w:id="2056002652">
      <w:bodyDiv w:val="1"/>
      <w:marLeft w:val="0"/>
      <w:marRight w:val="0"/>
      <w:marTop w:val="0"/>
      <w:marBottom w:val="0"/>
      <w:divBdr>
        <w:top w:val="none" w:sz="0" w:space="0" w:color="auto"/>
        <w:left w:val="none" w:sz="0" w:space="0" w:color="auto"/>
        <w:bottom w:val="none" w:sz="0" w:space="0" w:color="auto"/>
        <w:right w:val="none" w:sz="0" w:space="0" w:color="auto"/>
      </w:divBdr>
    </w:div>
    <w:div w:id="2092117462">
      <w:bodyDiv w:val="1"/>
      <w:marLeft w:val="0"/>
      <w:marRight w:val="0"/>
      <w:marTop w:val="0"/>
      <w:marBottom w:val="0"/>
      <w:divBdr>
        <w:top w:val="none" w:sz="0" w:space="0" w:color="auto"/>
        <w:left w:val="none" w:sz="0" w:space="0" w:color="auto"/>
        <w:bottom w:val="none" w:sz="0" w:space="0" w:color="auto"/>
        <w:right w:val="none" w:sz="0" w:space="0" w:color="auto"/>
      </w:divBdr>
    </w:div>
    <w:div w:id="2110813700">
      <w:bodyDiv w:val="1"/>
      <w:marLeft w:val="0"/>
      <w:marRight w:val="0"/>
      <w:marTop w:val="0"/>
      <w:marBottom w:val="0"/>
      <w:divBdr>
        <w:top w:val="none" w:sz="0" w:space="0" w:color="auto"/>
        <w:left w:val="none" w:sz="0" w:space="0" w:color="auto"/>
        <w:bottom w:val="none" w:sz="0" w:space="0" w:color="auto"/>
        <w:right w:val="none" w:sz="0" w:space="0" w:color="auto"/>
      </w:divBdr>
    </w:div>
    <w:div w:id="2120179970">
      <w:bodyDiv w:val="1"/>
      <w:marLeft w:val="0"/>
      <w:marRight w:val="0"/>
      <w:marTop w:val="0"/>
      <w:marBottom w:val="0"/>
      <w:divBdr>
        <w:top w:val="none" w:sz="0" w:space="0" w:color="auto"/>
        <w:left w:val="none" w:sz="0" w:space="0" w:color="auto"/>
        <w:bottom w:val="none" w:sz="0" w:space="0" w:color="auto"/>
        <w:right w:val="none" w:sz="0" w:space="0" w:color="auto"/>
      </w:divBdr>
    </w:div>
    <w:div w:id="2138645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xlcPuGkiuT2XvqfkLQS5cGW7/Ew==">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</go:docsCustomData>
</go:gDocsCustomXmlDataStorage>
</file>

<file path=customXml/itemProps1.xml><?xml version="1.0" encoding="utf-8"?>
<ds:datastoreItem xmlns:ds="http://schemas.openxmlformats.org/officeDocument/2006/customXml" ds:itemID="{1D500AE4-0AFE-4ABE-8B39-0F5E029D212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12</Pages>
  <Words>3679</Words>
  <Characters>20235</Characters>
  <Application>Microsoft Office Word</Application>
  <DocSecurity>0</DocSecurity>
  <Lines>168</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Andrés González Santa Cruz</cp:lastModifiedBy>
  <cp:revision>2</cp:revision>
  <cp:lastPrinted>2023-07-20T06:58:00Z</cp:lastPrinted>
  <dcterms:created xsi:type="dcterms:W3CDTF">2023-07-31T15:27:00Z</dcterms:created>
  <dcterms:modified xsi:type="dcterms:W3CDTF">2023-07-31T15:27:00Z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7th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 6th edition</vt:lpwstr>
  </property>
  <property fmtid="{D5CDD505-2E9C-101B-9397-08002B2CF9AE}" pid="7" name="Mendeley Recent Style Id 2_1">
    <vt:lpwstr>http://csl.mendeley.com/styles/96912/apa-no-ampersand-bupna-4</vt:lpwstr>
  </property>
  <property fmtid="{D5CDD505-2E9C-101B-9397-08002B2CF9AE}" pid="8" name="Mendeley Recent Style Name 2_1">
    <vt:lpwstr>BUPNA - APA 7ª ed. (Spanish-caps-all-no &amp;)</vt:lpwstr>
  </property>
  <property fmtid="{D5CDD505-2E9C-101B-9397-08002B2CF9AE}" pid="9" name="Mendeley Recent Style Id 3_1">
    <vt:lpwstr>http://csl.mendeley.com/styles/96912/apa-no-ampersand-bupna</vt:lpwstr>
  </property>
  <property fmtid="{D5CDD505-2E9C-101B-9397-08002B2CF9AE}" pid="10" name="Mendeley Recent Style Name 3_1">
    <vt:lpwstr>BUPNA - APA 7ª ed. (Spanish-no &amp;)</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9f2c0514-5b27-36ae-b430-911a004a9b78</vt:lpwstr>
  </property>
  <property fmtid="{D5CDD505-2E9C-101B-9397-08002B2CF9AE}" pid="25" name="GrammarlyDocumentId">
    <vt:lpwstr>d3808ada924ac3528eb151a7c997690415cf2caee51df77da59bbfa26ab1b168</vt:lpwstr>
  </property>
</Properties>
</file>