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D9E8" w14:textId="77777777" w:rsidR="00B93503" w:rsidRPr="001D3A58" w:rsidRDefault="00B93503" w:rsidP="001E7F6B">
      <w:pPr>
        <w:pStyle w:val="Ttulo1"/>
        <w:rPr>
          <w:rFonts w:cs="Times New Roman"/>
        </w:rPr>
      </w:pPr>
      <w:r w:rsidRPr="001D3A58">
        <w:rPr>
          <w:rFonts w:cs="Times New Roman"/>
        </w:rPr>
        <w:t xml:space="preserve">RESULTS </w:t>
      </w:r>
    </w:p>
    <w:p w14:paraId="53863EA5" w14:textId="77777777" w:rsidR="00B93503" w:rsidRPr="00B93503" w:rsidRDefault="00B93503" w:rsidP="001E7F6B">
      <w:pPr>
        <w:keepNext/>
        <w:keepLines/>
        <w:spacing w:before="360" w:after="120" w:line="276" w:lineRule="auto"/>
        <w:outlineLvl w:val="1"/>
        <w:rPr>
          <w:rFonts w:ascii="Times New Roman" w:eastAsia="Arial" w:hAnsi="Times New Roman" w:cs="Times New Roman"/>
          <w:b/>
          <w:bCs/>
          <w:kern w:val="0"/>
          <w:sz w:val="24"/>
          <w:szCs w:val="32"/>
          <w:lang w:eastAsia="ja-JP"/>
          <w14:ligatures w14:val="none"/>
        </w:rPr>
      </w:pPr>
      <w:r w:rsidRPr="00B93503">
        <w:rPr>
          <w:rFonts w:ascii="Times New Roman" w:eastAsia="Arial" w:hAnsi="Times New Roman" w:cs="Times New Roman"/>
          <w:b/>
          <w:bCs/>
          <w:kern w:val="0"/>
          <w:sz w:val="24"/>
          <w:szCs w:val="32"/>
          <w:lang w:eastAsia="ja-JP"/>
          <w14:ligatures w14:val="none"/>
        </w:rPr>
        <w:t>Characteristics of the study population</w:t>
      </w:r>
    </w:p>
    <w:p w14:paraId="6B169E30" w14:textId="1D8135D1" w:rsidR="00B93503" w:rsidRPr="00B93503" w:rsidRDefault="00B93503" w:rsidP="001E7F6B">
      <w:pPr>
        <w:spacing w:after="0" w:line="276" w:lineRule="auto"/>
        <w:contextualSpacing/>
        <w:jc w:val="both"/>
        <w:rPr>
          <w:rFonts w:ascii="Times New Roman" w:eastAsia="Arial" w:hAnsi="Times New Roman" w:cs="Times New Roman"/>
          <w:kern w:val="0"/>
          <w:sz w:val="24"/>
          <w:szCs w:val="24"/>
          <w:lang w:eastAsia="ja-JP"/>
          <w14:ligatures w14:val="none"/>
        </w:rPr>
      </w:pPr>
      <w:r w:rsidRPr="00B93503">
        <w:rPr>
          <w:rFonts w:ascii="Times New Roman" w:eastAsia="Arial" w:hAnsi="Times New Roman" w:cs="Times New Roman"/>
          <w:kern w:val="0"/>
          <w:sz w:val="24"/>
          <w:szCs w:val="24"/>
          <w:lang w:eastAsia="ja-JP"/>
          <w14:ligatures w14:val="none"/>
        </w:rPr>
        <w:t xml:space="preserve">Participant characteristics are displayed in Table 3. Of all 85,048 individuals </w:t>
      </w:r>
      <w:r w:rsidRPr="00B93503">
        <w:rPr>
          <w:rFonts w:ascii="Times New Roman" w:eastAsia="Arial" w:hAnsi="Times New Roman" w:cs="Arial"/>
          <w:kern w:val="0"/>
          <w:sz w:val="24"/>
          <w:lang w:eastAsia="ja-JP"/>
          <w14:ligatures w14:val="none"/>
        </w:rPr>
        <w:t>receiving Substance use Treatment (SUT) from 2010 to 2019</w:t>
      </w:r>
      <w:r w:rsidRPr="00B93503">
        <w:rPr>
          <w:rFonts w:ascii="Times New Roman" w:eastAsia="Arial" w:hAnsi="Times New Roman" w:cs="Times New Roman"/>
          <w:kern w:val="0"/>
          <w:sz w:val="24"/>
          <w:szCs w:val="24"/>
          <w:lang w:eastAsia="ja-JP"/>
          <w14:ligatures w14:val="none"/>
        </w:rPr>
        <w:t xml:space="preserve">, 70,863 individuals (83% of the total) were eligible to be matched with the Prosecutor’s Office database. </w:t>
      </w:r>
    </w:p>
    <w:p w14:paraId="41B6B663" w14:textId="6C7943F4" w:rsidR="00B93503" w:rsidRDefault="00B93503" w:rsidP="001E7F6B">
      <w:pPr>
        <w:spacing w:after="0" w:line="276" w:lineRule="auto"/>
        <w:contextualSpacing/>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 xml:space="preserve">Among the total study population, 19,276 individuals (27%) achieved treatment completion status, </w:t>
      </w:r>
      <w:r w:rsidR="00072586" w:rsidRPr="00B93503">
        <w:rPr>
          <w:rFonts w:ascii="Times New Roman" w:eastAsia="Arial" w:hAnsi="Times New Roman" w:cs="Times New Roman"/>
          <w:kern w:val="0"/>
          <w:sz w:val="24"/>
          <w:lang w:eastAsia="ja-JP"/>
          <w14:ligatures w14:val="none"/>
        </w:rPr>
        <w:t>35,781 individuals (51%) had a late drop-out</w:t>
      </w:r>
      <w:r w:rsidRPr="00B93503">
        <w:rPr>
          <w:rFonts w:ascii="Times New Roman" w:eastAsia="Arial" w:hAnsi="Times New Roman" w:cs="Times New Roman"/>
          <w:kern w:val="0"/>
          <w:sz w:val="24"/>
          <w:lang w:eastAsia="ja-JP"/>
          <w14:ligatures w14:val="none"/>
        </w:rPr>
        <w:t xml:space="preserve">, </w:t>
      </w:r>
      <w:r w:rsidR="009A4FC3">
        <w:rPr>
          <w:rFonts w:ascii="Times New Roman" w:eastAsia="Arial" w:hAnsi="Times New Roman" w:cs="Times New Roman"/>
          <w:kern w:val="0"/>
          <w:sz w:val="24"/>
          <w:lang w:eastAsia="ja-JP"/>
          <w14:ligatures w14:val="none"/>
        </w:rPr>
        <w:t>and 15,797</w:t>
      </w:r>
      <w:r w:rsidR="00072586" w:rsidRPr="00B93503">
        <w:rPr>
          <w:rFonts w:ascii="Times New Roman" w:eastAsia="Arial" w:hAnsi="Times New Roman" w:cs="Times New Roman"/>
          <w:kern w:val="0"/>
          <w:sz w:val="24"/>
          <w:lang w:eastAsia="ja-JP"/>
          <w14:ligatures w14:val="none"/>
        </w:rPr>
        <w:t xml:space="preserve"> individuals (22%) had an early drop-out</w:t>
      </w:r>
      <w:r w:rsidRPr="00B93503">
        <w:rPr>
          <w:rFonts w:ascii="Times New Roman" w:eastAsia="Arial" w:hAnsi="Times New Roman" w:cs="Times New Roman"/>
          <w:kern w:val="0"/>
          <w:sz w:val="24"/>
          <w:lang w:eastAsia="ja-JP"/>
          <w14:ligatures w14:val="none"/>
        </w:rPr>
        <w:t>.</w:t>
      </w:r>
      <w:r>
        <w:rPr>
          <w:rFonts w:ascii="Times New Roman" w:eastAsia="Arial" w:hAnsi="Times New Roman" w:cs="Times New Roman"/>
          <w:kern w:val="0"/>
          <w:sz w:val="24"/>
          <w:lang w:eastAsia="ja-JP"/>
          <w14:ligatures w14:val="none"/>
        </w:rPr>
        <w:t xml:space="preserve"> </w:t>
      </w:r>
      <w:r w:rsidRPr="00B93503">
        <w:rPr>
          <w:rFonts w:ascii="Times New Roman" w:eastAsia="Arial" w:hAnsi="Times New Roman" w:cs="Times New Roman"/>
          <w:kern w:val="0"/>
          <w:sz w:val="24"/>
          <w:lang w:eastAsia="ja-JP"/>
          <w14:ligatures w14:val="none"/>
        </w:rPr>
        <w:t xml:space="preserve">In terms of the covariates, it is notable that the group of individuals who completed treatment had a different profile than those who dropped out of treatment. They are statistically different in terms of every variable included in the analysis. Demographically, the main differences are that those who completed treatment, compared to those who dropped out, were, on average, older, less frequently unemployed, and attained higher education. Additionally, there are </w:t>
      </w:r>
      <w:commentRangeStart w:id="0"/>
      <w:r w:rsidRPr="00B93503">
        <w:rPr>
          <w:rFonts w:ascii="Times New Roman" w:eastAsia="Arial" w:hAnsi="Times New Roman" w:cs="Times New Roman"/>
          <w:kern w:val="0"/>
          <w:sz w:val="24"/>
          <w:lang w:eastAsia="ja-JP"/>
          <w14:ligatures w14:val="none"/>
        </w:rPr>
        <w:t xml:space="preserve">significant </w:t>
      </w:r>
      <w:commentRangeEnd w:id="0"/>
      <w:r w:rsidR="006C21CA">
        <w:rPr>
          <w:rStyle w:val="Refdecomentario"/>
          <w:rFonts w:ascii="Times New Roman" w:eastAsia="Arial" w:hAnsi="Times New Roman" w:cs="Arial"/>
          <w:kern w:val="0"/>
          <w:lang w:eastAsia="ja-JP"/>
          <w14:ligatures w14:val="none"/>
        </w:rPr>
        <w:commentReference w:id="0"/>
      </w:r>
      <w:r w:rsidRPr="00B93503">
        <w:rPr>
          <w:rFonts w:ascii="Times New Roman" w:eastAsia="Arial" w:hAnsi="Times New Roman" w:cs="Times New Roman"/>
          <w:kern w:val="0"/>
          <w:sz w:val="24"/>
          <w:lang w:eastAsia="ja-JP"/>
          <w14:ligatures w14:val="none"/>
        </w:rPr>
        <w:t>differences in terms of substance use. A lower proportion of those who completed treatment used cocaine base paste, developed substance use dependence, engaged in polysubstance use, and used substances with less intensity than the individuals who dropped out of treatment. Furthermore, comorbidity (psychiatric or physical) was more frequently diagnosed among those who completed treatment, which may be attributed to the fact that those who dropped out did not have the opportunity to be diagnosed with those conditions. Finally, individuals who completed treatment were less likely to have a history of criminal offenses of any kind compared to those who dropped out.</w:t>
      </w:r>
    </w:p>
    <w:p w14:paraId="7B8A0C8D" w14:textId="77777777" w:rsidR="00B93503" w:rsidRDefault="00B93503" w:rsidP="001E7F6B">
      <w:pPr>
        <w:spacing w:after="0" w:line="276" w:lineRule="auto"/>
        <w:contextualSpacing/>
        <w:jc w:val="both"/>
        <w:rPr>
          <w:rFonts w:ascii="Times New Roman" w:eastAsia="Arial" w:hAnsi="Times New Roman" w:cs="Times New Roman"/>
          <w:kern w:val="0"/>
          <w:sz w:val="24"/>
          <w:lang w:eastAsia="ja-JP"/>
          <w14:ligatures w14:val="none"/>
        </w:rPr>
      </w:pPr>
    </w:p>
    <w:p w14:paraId="6C13F920" w14:textId="1DE0B6F9" w:rsidR="00B93503" w:rsidRPr="00B93503" w:rsidRDefault="00B93503" w:rsidP="001E7F6B">
      <w:pPr>
        <w:spacing w:after="0" w:line="276" w:lineRule="auto"/>
        <w:ind w:left="360"/>
        <w:contextualSpacing/>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 xml:space="preserve">[Insert </w:t>
      </w:r>
      <w:r>
        <w:rPr>
          <w:rFonts w:ascii="Times New Roman" w:eastAsia="Arial" w:hAnsi="Times New Roman" w:cs="Times New Roman"/>
          <w:kern w:val="0"/>
          <w:sz w:val="24"/>
          <w:lang w:eastAsia="ja-JP"/>
          <w14:ligatures w14:val="none"/>
        </w:rPr>
        <w:t>Table 3</w:t>
      </w:r>
      <w:r w:rsidRPr="00B93503">
        <w:rPr>
          <w:rFonts w:ascii="Times New Roman" w:eastAsia="Arial" w:hAnsi="Times New Roman" w:cs="Times New Roman"/>
          <w:kern w:val="0"/>
          <w:sz w:val="24"/>
          <w:lang w:eastAsia="ja-JP"/>
          <w14:ligatures w14:val="none"/>
        </w:rPr>
        <w:t xml:space="preserve"> here]</w:t>
      </w:r>
    </w:p>
    <w:p w14:paraId="197FC1AB" w14:textId="77777777" w:rsidR="00B93503" w:rsidRPr="00B93503" w:rsidRDefault="00B93503" w:rsidP="001E7F6B">
      <w:pPr>
        <w:keepNext/>
        <w:keepLines/>
        <w:spacing w:before="360" w:after="120" w:line="276" w:lineRule="auto"/>
        <w:outlineLvl w:val="1"/>
        <w:rPr>
          <w:rFonts w:ascii="Times New Roman" w:eastAsia="Arial" w:hAnsi="Times New Roman" w:cs="Arial"/>
          <w:b/>
          <w:bCs/>
          <w:kern w:val="0"/>
          <w:sz w:val="24"/>
          <w:szCs w:val="32"/>
          <w:lang w:eastAsia="ja-JP"/>
          <w14:ligatures w14:val="none"/>
        </w:rPr>
      </w:pPr>
      <w:r w:rsidRPr="00B93503">
        <w:rPr>
          <w:rFonts w:ascii="Times New Roman" w:eastAsia="Arial" w:hAnsi="Times New Roman" w:cs="Times New Roman"/>
          <w:b/>
          <w:bCs/>
          <w:kern w:val="0"/>
          <w:sz w:val="24"/>
          <w:szCs w:val="32"/>
          <w:lang w:eastAsia="ja-JP"/>
          <w14:ligatures w14:val="none"/>
        </w:rPr>
        <w:t xml:space="preserve">Frequency of contact with the criminal justice system </w:t>
      </w:r>
    </w:p>
    <w:p w14:paraId="55357E75" w14:textId="6B64D9B8" w:rsidR="00B93503" w:rsidRDefault="00B93503" w:rsidP="001E7F6B">
      <w:pPr>
        <w:spacing w:after="0" w:line="276" w:lineRule="auto"/>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Regarding contact with the criminal justice system, 22,287 individuals (31.5%</w:t>
      </w:r>
      <w:r w:rsidR="00B6645F">
        <w:rPr>
          <w:rFonts w:ascii="Times New Roman" w:eastAsia="Arial" w:hAnsi="Times New Roman" w:cs="Times New Roman"/>
          <w:kern w:val="0"/>
          <w:sz w:val="24"/>
          <w:lang w:eastAsia="ja-JP"/>
          <w14:ligatures w14:val="none"/>
        </w:rPr>
        <w:t xml:space="preserve">, incidence of </w:t>
      </w:r>
      <w:r w:rsidR="00B6645F" w:rsidRPr="001E6606">
        <w:rPr>
          <w:rFonts w:ascii="Times New Roman" w:eastAsia="Arial" w:hAnsi="Times New Roman" w:cs="Times New Roman"/>
          <w:kern w:val="0"/>
          <w:sz w:val="24"/>
          <w:highlight w:val="yellow"/>
          <w:lang w:eastAsia="ja-JP"/>
          <w14:ligatures w14:val="none"/>
        </w:rPr>
        <w:t>97 per 1,000 person-years</w:t>
      </w:r>
      <w:r w:rsidRPr="001E6606">
        <w:rPr>
          <w:rFonts w:ascii="Times New Roman" w:eastAsia="Arial" w:hAnsi="Times New Roman" w:cs="Times New Roman"/>
          <w:kern w:val="0"/>
          <w:sz w:val="24"/>
          <w:highlight w:val="yellow"/>
          <w:lang w:eastAsia="ja-JP"/>
          <w14:ligatures w14:val="none"/>
        </w:rPr>
        <w:t>) had at least one contact</w:t>
      </w:r>
      <w:r w:rsidR="001E3917" w:rsidRPr="001E6606">
        <w:rPr>
          <w:rFonts w:ascii="Times New Roman" w:eastAsia="Arial" w:hAnsi="Times New Roman" w:cs="Times New Roman"/>
          <w:kern w:val="0"/>
          <w:sz w:val="24"/>
          <w:highlight w:val="yellow"/>
          <w:lang w:eastAsia="ja-JP"/>
          <w14:ligatures w14:val="none"/>
        </w:rPr>
        <w:t xml:space="preserve"> of any kind</w:t>
      </w:r>
      <w:r w:rsidRPr="001E6606">
        <w:rPr>
          <w:rFonts w:ascii="Times New Roman" w:eastAsia="Arial" w:hAnsi="Times New Roman" w:cs="Times New Roman"/>
          <w:kern w:val="0"/>
          <w:sz w:val="24"/>
          <w:highlight w:val="yellow"/>
          <w:lang w:eastAsia="ja-JP"/>
          <w14:ligatures w14:val="none"/>
        </w:rPr>
        <w:t xml:space="preserve"> (Outcome 1), and 5,144 (7.3%</w:t>
      </w:r>
      <w:r w:rsidR="00B6645F" w:rsidRPr="001E6606">
        <w:rPr>
          <w:rFonts w:ascii="Times New Roman" w:eastAsia="Arial" w:hAnsi="Times New Roman" w:cs="Times New Roman"/>
          <w:kern w:val="0"/>
          <w:sz w:val="24"/>
          <w:highlight w:val="yellow"/>
          <w:lang w:eastAsia="ja-JP"/>
          <w14:ligatures w14:val="none"/>
        </w:rPr>
        <w:t>, incidence of 17 per 1,000 person-years</w:t>
      </w:r>
      <w:r w:rsidRPr="001E6606">
        <w:rPr>
          <w:rFonts w:ascii="Times New Roman" w:eastAsia="Arial" w:hAnsi="Times New Roman" w:cs="Times New Roman"/>
          <w:kern w:val="0"/>
          <w:sz w:val="24"/>
          <w:highlight w:val="yellow"/>
          <w:lang w:eastAsia="ja-JP"/>
          <w14:ligatures w14:val="none"/>
        </w:rPr>
        <w:t>)</w:t>
      </w:r>
      <w:r w:rsidRPr="00B93503">
        <w:rPr>
          <w:rFonts w:ascii="Times New Roman" w:eastAsia="Arial" w:hAnsi="Times New Roman" w:cs="Times New Roman"/>
          <w:kern w:val="0"/>
          <w:sz w:val="24"/>
          <w:lang w:eastAsia="ja-JP"/>
          <w14:ligatures w14:val="none"/>
        </w:rPr>
        <w:t xml:space="preserve"> had contact leading to imprisonment (Outcome 2). Notably, individuals that completed treatment had less contact of any kind (19.8</w:t>
      </w:r>
      <w:r w:rsidR="00491360">
        <w:rPr>
          <w:rFonts w:ascii="Times New Roman" w:eastAsia="Arial" w:hAnsi="Times New Roman" w:cs="Times New Roman"/>
          <w:kern w:val="0"/>
          <w:sz w:val="24"/>
          <w:lang w:eastAsia="ja-JP"/>
          <w14:ligatures w14:val="none"/>
        </w:rPr>
        <w:t>%</w:t>
      </w:r>
      <w:r w:rsidRPr="00B93503">
        <w:rPr>
          <w:rFonts w:ascii="Times New Roman" w:eastAsia="Arial" w:hAnsi="Times New Roman" w:cs="Times New Roman"/>
          <w:kern w:val="0"/>
          <w:sz w:val="24"/>
          <w:lang w:eastAsia="ja-JP"/>
          <w14:ligatures w14:val="none"/>
        </w:rPr>
        <w:t>) than the people who dropped out of treatment late (34.4%) and early (38.8%). Likewise, those who completed treatment had significantly less (3.4%) contact with the justice system leading to imprisonment than those who dropped out of treatment late (7.7%) or early (10.8</w:t>
      </w:r>
      <w:r w:rsidR="00491360">
        <w:rPr>
          <w:rFonts w:ascii="Times New Roman" w:eastAsia="Arial" w:hAnsi="Times New Roman" w:cs="Times New Roman"/>
          <w:kern w:val="0"/>
          <w:sz w:val="24"/>
          <w:lang w:eastAsia="ja-JP"/>
          <w14:ligatures w14:val="none"/>
        </w:rPr>
        <w:t>%</w:t>
      </w:r>
      <w:r w:rsidRPr="00B93503">
        <w:rPr>
          <w:rFonts w:ascii="Times New Roman" w:eastAsia="Arial" w:hAnsi="Times New Roman" w:cs="Times New Roman"/>
          <w:kern w:val="0"/>
          <w:sz w:val="24"/>
          <w:lang w:eastAsia="ja-JP"/>
          <w14:ligatures w14:val="none"/>
        </w:rPr>
        <w:t xml:space="preserve">). </w:t>
      </w:r>
    </w:p>
    <w:p w14:paraId="00413755" w14:textId="35A02F0B" w:rsidR="00B93503" w:rsidRPr="00B93503" w:rsidRDefault="00B93503" w:rsidP="001E7F6B">
      <w:pPr>
        <w:keepNext/>
        <w:keepLines/>
        <w:spacing w:before="360" w:after="120" w:line="276" w:lineRule="auto"/>
        <w:outlineLvl w:val="1"/>
        <w:rPr>
          <w:rFonts w:ascii="Times New Roman" w:eastAsia="Arial" w:hAnsi="Times New Roman" w:cs="Arial"/>
          <w:b/>
          <w:bCs/>
          <w:kern w:val="0"/>
          <w:sz w:val="24"/>
          <w:szCs w:val="32"/>
          <w:lang w:eastAsia="ja-JP"/>
          <w14:ligatures w14:val="none"/>
        </w:rPr>
      </w:pPr>
      <w:r w:rsidRPr="00B93503">
        <w:rPr>
          <w:rFonts w:ascii="Times New Roman" w:eastAsia="Arial" w:hAnsi="Times New Roman" w:cs="Times New Roman"/>
          <w:b/>
          <w:bCs/>
          <w:kern w:val="0"/>
          <w:sz w:val="24"/>
          <w:szCs w:val="32"/>
          <w:lang w:eastAsia="ja-JP"/>
          <w14:ligatures w14:val="none"/>
        </w:rPr>
        <w:t xml:space="preserve">Association between SUT completion status and contact with the criminal justice system: any contact and contact leading to imprisonment. </w:t>
      </w:r>
    </w:p>
    <w:p w14:paraId="1C70EC1B" w14:textId="11C6D4C3" w:rsidR="00B93503" w:rsidRPr="00B93503" w:rsidRDefault="00DF6F53" w:rsidP="001E7F6B">
      <w:pPr>
        <w:spacing w:after="0" w:line="276" w:lineRule="auto"/>
        <w:jc w:val="both"/>
        <w:rPr>
          <w:rFonts w:ascii="Times New Roman" w:eastAsia="Arial" w:hAnsi="Times New Roman" w:cs="Times New Roman"/>
          <w:kern w:val="0"/>
          <w:sz w:val="24"/>
          <w:lang w:eastAsia="ja-JP"/>
          <w14:ligatures w14:val="none"/>
        </w:rPr>
      </w:pPr>
      <w:r>
        <w:rPr>
          <w:rFonts w:ascii="Times New Roman" w:eastAsia="Arial" w:hAnsi="Times New Roman" w:cs="Times New Roman"/>
          <w:kern w:val="0"/>
          <w:sz w:val="24"/>
          <w:lang w:eastAsia="ja-JP"/>
          <w14:ligatures w14:val="none"/>
        </w:rPr>
        <w:t>Individuals who completed S</w:t>
      </w:r>
      <w:r w:rsidR="002054B9">
        <w:rPr>
          <w:rFonts w:ascii="Times New Roman" w:eastAsia="Arial" w:hAnsi="Times New Roman" w:cs="Times New Roman"/>
          <w:kern w:val="0"/>
          <w:sz w:val="24"/>
          <w:lang w:eastAsia="ja-JP"/>
          <w14:ligatures w14:val="none"/>
        </w:rPr>
        <w:t>UT</w:t>
      </w:r>
      <w:r>
        <w:rPr>
          <w:rFonts w:ascii="Times New Roman" w:eastAsia="Arial" w:hAnsi="Times New Roman" w:cs="Times New Roman"/>
          <w:kern w:val="0"/>
          <w:sz w:val="24"/>
          <w:lang w:eastAsia="ja-JP"/>
          <w14:ligatures w14:val="none"/>
        </w:rPr>
        <w:t xml:space="preserve"> had higher </w:t>
      </w:r>
      <w:r w:rsidR="00B93503" w:rsidRPr="00B93503">
        <w:rPr>
          <w:rFonts w:ascii="Times New Roman" w:eastAsia="Arial" w:hAnsi="Times New Roman" w:cs="Times New Roman"/>
          <w:kern w:val="0"/>
          <w:sz w:val="24"/>
          <w:lang w:eastAsia="ja-JP"/>
          <w14:ligatures w14:val="none"/>
        </w:rPr>
        <w:t xml:space="preserve">probabilities </w:t>
      </w:r>
      <w:r w:rsidR="00AD441C">
        <w:rPr>
          <w:rFonts w:ascii="Times New Roman" w:eastAsia="Arial" w:hAnsi="Times New Roman" w:cs="Times New Roman"/>
          <w:kern w:val="0"/>
          <w:sz w:val="24"/>
          <w:lang w:eastAsia="ja-JP"/>
          <w14:ligatures w14:val="none"/>
        </w:rPr>
        <w:t xml:space="preserve">of avoiding </w:t>
      </w:r>
      <w:r>
        <w:rPr>
          <w:rFonts w:ascii="Times New Roman" w:eastAsia="Arial" w:hAnsi="Times New Roman" w:cs="Times New Roman"/>
          <w:kern w:val="0"/>
          <w:sz w:val="24"/>
          <w:lang w:eastAsia="ja-JP"/>
          <w14:ligatures w14:val="none"/>
        </w:rPr>
        <w:t xml:space="preserve">both any </w:t>
      </w:r>
      <w:r w:rsidR="00B93503" w:rsidRPr="00B93503">
        <w:rPr>
          <w:rFonts w:ascii="Times New Roman" w:eastAsia="Arial" w:hAnsi="Times New Roman" w:cs="Times New Roman"/>
          <w:kern w:val="0"/>
          <w:sz w:val="24"/>
          <w:lang w:eastAsia="ja-JP"/>
          <w14:ligatures w14:val="none"/>
        </w:rPr>
        <w:t>contact with the criminal justice system</w:t>
      </w:r>
      <w:r w:rsidR="003A3265">
        <w:rPr>
          <w:rFonts w:ascii="Times New Roman" w:eastAsia="Arial" w:hAnsi="Times New Roman" w:cs="Times New Roman"/>
          <w:kern w:val="0"/>
          <w:sz w:val="24"/>
          <w:lang w:eastAsia="ja-JP"/>
          <w14:ligatures w14:val="none"/>
        </w:rPr>
        <w:t xml:space="preserve"> </w:t>
      </w:r>
      <w:r w:rsidR="002054B9" w:rsidRPr="00B93503">
        <w:rPr>
          <w:rFonts w:ascii="Times New Roman" w:eastAsia="Arial" w:hAnsi="Times New Roman" w:cs="Times New Roman"/>
          <w:kern w:val="0"/>
          <w:sz w:val="24"/>
          <w:lang w:eastAsia="ja-JP"/>
          <w14:ligatures w14:val="none"/>
        </w:rPr>
        <w:t>(Outcome 1, Table 4)</w:t>
      </w:r>
      <w:r>
        <w:rPr>
          <w:rFonts w:ascii="Times New Roman" w:eastAsia="Arial" w:hAnsi="Times New Roman" w:cs="Times New Roman"/>
          <w:kern w:val="0"/>
          <w:sz w:val="24"/>
          <w:lang w:eastAsia="ja-JP"/>
          <w14:ligatures w14:val="none"/>
        </w:rPr>
        <w:t xml:space="preserve"> and contact leading to </w:t>
      </w:r>
      <w:r w:rsidR="003A3265">
        <w:rPr>
          <w:rFonts w:ascii="Times New Roman" w:eastAsia="Arial" w:hAnsi="Times New Roman" w:cs="Times New Roman"/>
          <w:kern w:val="0"/>
          <w:sz w:val="24"/>
          <w:lang w:eastAsia="ja-JP"/>
          <w14:ligatures w14:val="none"/>
        </w:rPr>
        <w:t>imprisonment</w:t>
      </w:r>
      <w:r w:rsidR="003A3265" w:rsidRPr="00B93503">
        <w:rPr>
          <w:rFonts w:ascii="Times New Roman" w:eastAsia="Arial" w:hAnsi="Times New Roman" w:cs="Times New Roman"/>
          <w:kern w:val="0"/>
          <w:sz w:val="24"/>
          <w:lang w:eastAsia="ja-JP"/>
          <w14:ligatures w14:val="none"/>
        </w:rPr>
        <w:t xml:space="preserve"> (</w:t>
      </w:r>
      <w:r w:rsidR="002054B9" w:rsidRPr="00B93503">
        <w:rPr>
          <w:rFonts w:ascii="Times New Roman" w:eastAsia="Arial" w:hAnsi="Times New Roman" w:cs="Times New Roman"/>
          <w:kern w:val="0"/>
          <w:sz w:val="24"/>
          <w:lang w:eastAsia="ja-JP"/>
          <w14:ligatures w14:val="none"/>
        </w:rPr>
        <w:t xml:space="preserve">Outcome 2, Table 5) </w:t>
      </w:r>
      <w:r w:rsidR="002054B9">
        <w:rPr>
          <w:rFonts w:ascii="Times New Roman" w:eastAsia="Arial" w:hAnsi="Times New Roman" w:cs="Times New Roman"/>
          <w:kern w:val="0"/>
          <w:sz w:val="24"/>
          <w:lang w:eastAsia="ja-JP"/>
          <w14:ligatures w14:val="none"/>
        </w:rPr>
        <w:t>than</w:t>
      </w:r>
      <w:r w:rsidR="00B93503" w:rsidRPr="00B93503">
        <w:rPr>
          <w:rFonts w:ascii="Times New Roman" w:eastAsia="Arial" w:hAnsi="Times New Roman" w:cs="Times New Roman"/>
          <w:kern w:val="0"/>
          <w:sz w:val="24"/>
          <w:lang w:eastAsia="ja-JP"/>
          <w14:ligatures w14:val="none"/>
        </w:rPr>
        <w:t xml:space="preserve"> those who </w:t>
      </w:r>
      <w:r w:rsidR="002054B9">
        <w:rPr>
          <w:rFonts w:ascii="Times New Roman" w:eastAsia="Arial" w:hAnsi="Times New Roman" w:cs="Times New Roman"/>
          <w:kern w:val="0"/>
          <w:sz w:val="24"/>
          <w:lang w:eastAsia="ja-JP"/>
          <w14:ligatures w14:val="none"/>
        </w:rPr>
        <w:t>dropped</w:t>
      </w:r>
      <w:r w:rsidR="00B93503" w:rsidRPr="00B93503">
        <w:rPr>
          <w:rFonts w:ascii="Times New Roman" w:eastAsia="Arial" w:hAnsi="Times New Roman" w:cs="Times New Roman"/>
          <w:kern w:val="0"/>
          <w:sz w:val="24"/>
          <w:lang w:eastAsia="ja-JP"/>
          <w14:ligatures w14:val="none"/>
        </w:rPr>
        <w:t xml:space="preserve"> out late and </w:t>
      </w:r>
      <w:r w:rsidR="002054B9" w:rsidRPr="00B93503">
        <w:rPr>
          <w:rFonts w:ascii="Times New Roman" w:eastAsia="Arial" w:hAnsi="Times New Roman" w:cs="Times New Roman"/>
          <w:kern w:val="0"/>
          <w:sz w:val="24"/>
          <w:lang w:eastAsia="ja-JP"/>
          <w14:ligatures w14:val="none"/>
        </w:rPr>
        <w:t>early</w:t>
      </w:r>
      <w:r w:rsidR="002054B9">
        <w:rPr>
          <w:rFonts w:ascii="Times New Roman" w:eastAsia="Arial" w:hAnsi="Times New Roman" w:cs="Times New Roman"/>
          <w:kern w:val="0"/>
          <w:sz w:val="24"/>
          <w:lang w:eastAsia="ja-JP"/>
          <w14:ligatures w14:val="none"/>
        </w:rPr>
        <w:t xml:space="preserve"> of SUT</w:t>
      </w:r>
      <w:r w:rsidR="00B93503" w:rsidRPr="00B93503">
        <w:rPr>
          <w:rFonts w:ascii="Times New Roman" w:eastAsia="Arial" w:hAnsi="Times New Roman" w:cs="Times New Roman"/>
          <w:kern w:val="0"/>
          <w:sz w:val="24"/>
          <w:lang w:eastAsia="ja-JP"/>
          <w14:ligatures w14:val="none"/>
        </w:rPr>
        <w:t xml:space="preserve"> at </w:t>
      </w:r>
      <w:r w:rsidR="00FB6310">
        <w:rPr>
          <w:rFonts w:ascii="Times New Roman" w:eastAsia="Arial" w:hAnsi="Times New Roman" w:cs="Times New Roman"/>
          <w:kern w:val="0"/>
          <w:sz w:val="24"/>
          <w:lang w:eastAsia="ja-JP"/>
          <w14:ligatures w14:val="none"/>
        </w:rPr>
        <w:t xml:space="preserve">all </w:t>
      </w:r>
      <w:r w:rsidR="00B93503" w:rsidRPr="00B93503">
        <w:rPr>
          <w:rFonts w:ascii="Times New Roman" w:eastAsia="Arial" w:hAnsi="Times New Roman" w:cs="Times New Roman"/>
          <w:kern w:val="0"/>
          <w:sz w:val="24"/>
          <w:lang w:eastAsia="ja-JP"/>
          <w14:ligatures w14:val="none"/>
        </w:rPr>
        <w:t>time point</w:t>
      </w:r>
      <w:r w:rsidR="00FB6310">
        <w:rPr>
          <w:rFonts w:ascii="Times New Roman" w:eastAsia="Arial" w:hAnsi="Times New Roman" w:cs="Times New Roman"/>
          <w:kern w:val="0"/>
          <w:sz w:val="24"/>
          <w:lang w:eastAsia="ja-JP"/>
          <w14:ligatures w14:val="none"/>
        </w:rPr>
        <w:t>s</w:t>
      </w:r>
      <w:r w:rsidR="00B93503" w:rsidRPr="00B93503">
        <w:rPr>
          <w:rFonts w:ascii="Times New Roman" w:eastAsia="Arial" w:hAnsi="Times New Roman" w:cs="Times New Roman"/>
          <w:kern w:val="0"/>
          <w:sz w:val="24"/>
          <w:lang w:eastAsia="ja-JP"/>
          <w14:ligatures w14:val="none"/>
        </w:rPr>
        <w:t xml:space="preserve">. </w:t>
      </w:r>
      <w:r w:rsidR="002054B9">
        <w:rPr>
          <w:rFonts w:ascii="Times New Roman" w:eastAsia="Arial" w:hAnsi="Times New Roman" w:cs="Times New Roman"/>
          <w:kern w:val="0"/>
          <w:sz w:val="24"/>
          <w:lang w:eastAsia="ja-JP"/>
          <w14:ligatures w14:val="none"/>
        </w:rPr>
        <w:t>E</w:t>
      </w:r>
      <w:r w:rsidR="00B93503" w:rsidRPr="00B93503">
        <w:rPr>
          <w:rFonts w:ascii="Times New Roman" w:eastAsia="Arial" w:hAnsi="Times New Roman" w:cs="Times New Roman"/>
          <w:kern w:val="0"/>
          <w:sz w:val="24"/>
          <w:lang w:eastAsia="ja-JP"/>
          <w14:ligatures w14:val="none"/>
        </w:rPr>
        <w:t xml:space="preserve">ven after 5 years after </w:t>
      </w:r>
      <w:r w:rsidR="005D47D8">
        <w:rPr>
          <w:rFonts w:ascii="Times New Roman" w:eastAsia="Arial" w:hAnsi="Times New Roman" w:cs="Times New Roman"/>
          <w:kern w:val="0"/>
          <w:sz w:val="24"/>
          <w:lang w:eastAsia="ja-JP"/>
          <w14:ligatures w14:val="none"/>
        </w:rPr>
        <w:t>baseline</w:t>
      </w:r>
      <w:r w:rsidR="00B93503" w:rsidRPr="00B93503">
        <w:rPr>
          <w:rFonts w:ascii="Times New Roman" w:eastAsia="Arial" w:hAnsi="Times New Roman" w:cs="Times New Roman"/>
          <w:kern w:val="0"/>
          <w:sz w:val="24"/>
          <w:lang w:eastAsia="ja-JP"/>
          <w14:ligatures w14:val="none"/>
        </w:rPr>
        <w:t xml:space="preserve">, for those who completed SUT, the probability of </w:t>
      </w:r>
      <w:r w:rsidR="00EC099E">
        <w:rPr>
          <w:rFonts w:ascii="Times New Roman" w:eastAsia="Arial" w:hAnsi="Times New Roman" w:cs="Times New Roman"/>
          <w:kern w:val="0"/>
          <w:sz w:val="24"/>
          <w:lang w:eastAsia="ja-JP"/>
          <w14:ligatures w14:val="none"/>
        </w:rPr>
        <w:t>avoiding</w:t>
      </w:r>
      <w:r w:rsidR="00B93503" w:rsidRPr="00B93503">
        <w:rPr>
          <w:rFonts w:ascii="Times New Roman" w:eastAsia="Arial" w:hAnsi="Times New Roman" w:cs="Times New Roman"/>
          <w:kern w:val="0"/>
          <w:sz w:val="24"/>
          <w:lang w:eastAsia="ja-JP"/>
          <w14:ligatures w14:val="none"/>
        </w:rPr>
        <w:t xml:space="preserve"> any contact with the criminal justice system </w:t>
      </w:r>
      <w:r w:rsidR="00232BAA">
        <w:rPr>
          <w:rFonts w:ascii="Times New Roman" w:eastAsia="Arial" w:hAnsi="Times New Roman" w:cs="Times New Roman"/>
          <w:kern w:val="0"/>
          <w:sz w:val="24"/>
          <w:lang w:eastAsia="ja-JP"/>
          <w14:ligatures w14:val="none"/>
        </w:rPr>
        <w:t>was</w:t>
      </w:r>
      <w:r w:rsidR="00B93503" w:rsidRPr="00B93503">
        <w:rPr>
          <w:rFonts w:ascii="Times New Roman" w:eastAsia="Arial" w:hAnsi="Times New Roman" w:cs="Times New Roman"/>
          <w:kern w:val="0"/>
          <w:sz w:val="24"/>
          <w:lang w:eastAsia="ja-JP"/>
          <w14:ligatures w14:val="none"/>
        </w:rPr>
        <w:t xml:space="preserve"> 73.4% (</w:t>
      </w:r>
      <w:ins w:id="1" w:author="Andrés González Santa Cruz" w:date="2023-05-20T00:27:00Z">
        <w:r w:rsidR="006C21CA">
          <w:rPr>
            <w:rFonts w:ascii="Times New Roman" w:eastAsia="Arial" w:hAnsi="Times New Roman" w:cs="Times New Roman"/>
            <w:kern w:val="0"/>
            <w:sz w:val="24"/>
            <w:lang w:eastAsia="ja-JP"/>
            <w14:ligatures w14:val="none"/>
          </w:rPr>
          <w:t>95%</w:t>
        </w:r>
      </w:ins>
      <w:r w:rsidR="00B93503" w:rsidRPr="00B93503">
        <w:rPr>
          <w:rFonts w:ascii="Times New Roman" w:eastAsia="Arial" w:hAnsi="Times New Roman" w:cs="Times New Roman"/>
          <w:kern w:val="0"/>
          <w:sz w:val="24"/>
          <w:lang w:eastAsia="ja-JP"/>
          <w14:ligatures w14:val="none"/>
        </w:rPr>
        <w:t>C</w:t>
      </w:r>
      <w:del w:id="2" w:author="Andrés González Santa Cruz" w:date="2023-05-20T00:27:00Z">
        <w:r w:rsidR="00B93503" w:rsidRPr="00B93503" w:rsidDel="006C21CA">
          <w:rPr>
            <w:rFonts w:ascii="Times New Roman" w:eastAsia="Arial" w:hAnsi="Times New Roman" w:cs="Times New Roman"/>
            <w:kern w:val="0"/>
            <w:sz w:val="24"/>
            <w:lang w:eastAsia="ja-JP"/>
            <w14:ligatures w14:val="none"/>
          </w:rPr>
          <w:delText>.</w:delText>
        </w:r>
      </w:del>
      <w:r w:rsidR="00B93503" w:rsidRPr="00B93503">
        <w:rPr>
          <w:rFonts w:ascii="Times New Roman" w:eastAsia="Arial" w:hAnsi="Times New Roman" w:cs="Times New Roman"/>
          <w:kern w:val="0"/>
          <w:sz w:val="24"/>
          <w:lang w:eastAsia="ja-JP"/>
          <w14:ligatures w14:val="none"/>
        </w:rPr>
        <w:t>I</w:t>
      </w:r>
      <w:ins w:id="3" w:author="Andrés González Santa Cruz" w:date="2023-05-20T00:27:00Z">
        <w:r w:rsidR="006C21CA">
          <w:rPr>
            <w:rFonts w:ascii="Times New Roman" w:eastAsia="Arial" w:hAnsi="Times New Roman" w:cs="Times New Roman"/>
            <w:kern w:val="0"/>
            <w:sz w:val="24"/>
            <w:lang w:eastAsia="ja-JP"/>
            <w14:ligatures w14:val="none"/>
          </w:rPr>
          <w:t>:</w:t>
        </w:r>
      </w:ins>
      <w:del w:id="4" w:author="Andrés González Santa Cruz" w:date="2023-05-20T00:27:00Z">
        <w:r w:rsidR="00B93503" w:rsidRPr="00B93503" w:rsidDel="006C21CA">
          <w:rPr>
            <w:rFonts w:ascii="Times New Roman" w:eastAsia="Arial" w:hAnsi="Times New Roman" w:cs="Times New Roman"/>
            <w:kern w:val="0"/>
            <w:sz w:val="24"/>
            <w:lang w:eastAsia="ja-JP"/>
            <w14:ligatures w14:val="none"/>
          </w:rPr>
          <w:delText>.</w:delText>
        </w:r>
      </w:del>
      <w:r w:rsidR="00B93503" w:rsidRPr="00B93503">
        <w:rPr>
          <w:rFonts w:ascii="Times New Roman" w:eastAsia="Arial" w:hAnsi="Times New Roman" w:cs="Times New Roman"/>
          <w:kern w:val="0"/>
          <w:sz w:val="24"/>
          <w:lang w:eastAsia="ja-JP"/>
          <w14:ligatures w14:val="none"/>
        </w:rPr>
        <w:t xml:space="preserve"> 72.7,74.2) which drops to a probability of 63.9% (63.4,64.5) for those who dropped out late, and again to a 62.2% (61.4,63.1) for those </w:t>
      </w:r>
      <w:r w:rsidR="00B93503" w:rsidRPr="00B93503">
        <w:rPr>
          <w:rFonts w:ascii="Times New Roman" w:eastAsia="Arial" w:hAnsi="Times New Roman" w:cs="Times New Roman"/>
          <w:kern w:val="0"/>
          <w:sz w:val="24"/>
          <w:lang w:eastAsia="ja-JP"/>
          <w14:ligatures w14:val="none"/>
        </w:rPr>
        <w:lastRenderedPageBreak/>
        <w:t xml:space="preserve">who dropped out early of SUT. This pattern also is observed in the case of the survival probabilities related to contacts that lead to imprisonment. </w:t>
      </w:r>
    </w:p>
    <w:p w14:paraId="331E7C42" w14:textId="7BBA2CD1" w:rsidR="00B93503" w:rsidRDefault="00B93503" w:rsidP="001E7F6B">
      <w:pPr>
        <w:spacing w:after="0" w:line="276" w:lineRule="auto"/>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Regarding RM</w:t>
      </w:r>
      <w:ins w:id="5" w:author="Andrés González Santa Cruz" w:date="2023-05-20T00:38:00Z">
        <w:r w:rsidR="007711FF">
          <w:rPr>
            <w:rFonts w:ascii="Times New Roman" w:eastAsia="Arial" w:hAnsi="Times New Roman" w:cs="Times New Roman"/>
            <w:kern w:val="0"/>
            <w:sz w:val="24"/>
            <w:lang w:eastAsia="ja-JP"/>
            <w14:ligatures w14:val="none"/>
          </w:rPr>
          <w:t>TL</w:t>
        </w:r>
      </w:ins>
      <w:del w:id="6" w:author="Andrés González Santa Cruz" w:date="2023-05-20T00:38:00Z">
        <w:r w:rsidRPr="00B93503" w:rsidDel="007711FF">
          <w:rPr>
            <w:rFonts w:ascii="Times New Roman" w:eastAsia="Arial" w:hAnsi="Times New Roman" w:cs="Times New Roman"/>
            <w:kern w:val="0"/>
            <w:sz w:val="24"/>
            <w:lang w:eastAsia="ja-JP"/>
            <w14:ligatures w14:val="none"/>
          </w:rPr>
          <w:delText>ST</w:delText>
        </w:r>
      </w:del>
      <w:r w:rsidRPr="00B93503">
        <w:rPr>
          <w:rFonts w:ascii="Times New Roman" w:eastAsia="Arial" w:hAnsi="Times New Roman" w:cs="Times New Roman"/>
          <w:kern w:val="0"/>
          <w:sz w:val="24"/>
          <w:lang w:eastAsia="ja-JP"/>
          <w14:ligatures w14:val="none"/>
        </w:rPr>
        <w:t xml:space="preserve">, which represents the average time </w:t>
      </w:r>
      <w:del w:id="7" w:author="Andrés González Santa Cruz" w:date="2023-05-20T00:38:00Z">
        <w:r w:rsidRPr="00B93503" w:rsidDel="007711FF">
          <w:rPr>
            <w:rFonts w:ascii="Times New Roman" w:eastAsia="Arial" w:hAnsi="Times New Roman" w:cs="Times New Roman"/>
            <w:kern w:val="0"/>
            <w:sz w:val="24"/>
            <w:lang w:eastAsia="ja-JP"/>
            <w14:ligatures w14:val="none"/>
          </w:rPr>
          <w:delText xml:space="preserve">until </w:delText>
        </w:r>
      </w:del>
      <w:ins w:id="8" w:author="Andrés González Santa Cruz" w:date="2023-05-20T00:38:00Z">
        <w:r w:rsidR="007711FF">
          <w:rPr>
            <w:rFonts w:ascii="Times New Roman" w:eastAsia="Arial" w:hAnsi="Times New Roman" w:cs="Times New Roman"/>
            <w:kern w:val="0"/>
            <w:sz w:val="24"/>
            <w:lang w:eastAsia="ja-JP"/>
            <w14:ligatures w14:val="none"/>
          </w:rPr>
          <w:t xml:space="preserve">lost until </w:t>
        </w:r>
      </w:ins>
      <w:r w:rsidRPr="00B93503">
        <w:rPr>
          <w:rFonts w:ascii="Times New Roman" w:eastAsia="Arial" w:hAnsi="Times New Roman" w:cs="Times New Roman"/>
          <w:kern w:val="0"/>
          <w:sz w:val="24"/>
          <w:lang w:eastAsia="ja-JP"/>
          <w14:ligatures w14:val="none"/>
        </w:rPr>
        <w:t xml:space="preserve">contact with the criminal justice system occurs, it follows a similar pattern. The </w:t>
      </w:r>
      <w:ins w:id="9" w:author="Andrés González Santa Cruz" w:date="2023-05-20T00:38:00Z">
        <w:r w:rsidR="007711FF" w:rsidRPr="00B93503">
          <w:rPr>
            <w:rFonts w:ascii="Times New Roman" w:eastAsia="Arial" w:hAnsi="Times New Roman" w:cs="Times New Roman"/>
            <w:kern w:val="0"/>
            <w:sz w:val="24"/>
            <w:lang w:eastAsia="ja-JP"/>
            <w14:ligatures w14:val="none"/>
          </w:rPr>
          <w:t>RM</w:t>
        </w:r>
        <w:r w:rsidR="007711FF">
          <w:rPr>
            <w:rFonts w:ascii="Times New Roman" w:eastAsia="Arial" w:hAnsi="Times New Roman" w:cs="Times New Roman"/>
            <w:kern w:val="0"/>
            <w:sz w:val="24"/>
            <w:lang w:eastAsia="ja-JP"/>
            <w14:ligatures w14:val="none"/>
          </w:rPr>
          <w:t>TL</w:t>
        </w:r>
      </w:ins>
      <w:commentRangeStart w:id="10"/>
      <w:del w:id="11" w:author="Andrés González Santa Cruz" w:date="2023-05-20T00:38:00Z">
        <w:r w:rsidRPr="00B93503" w:rsidDel="007711FF">
          <w:rPr>
            <w:rFonts w:ascii="Times New Roman" w:eastAsia="Arial" w:hAnsi="Times New Roman" w:cs="Times New Roman"/>
            <w:kern w:val="0"/>
            <w:sz w:val="24"/>
            <w:lang w:eastAsia="ja-JP"/>
            <w14:ligatures w14:val="none"/>
          </w:rPr>
          <w:delText>RMST</w:delText>
        </w:r>
      </w:del>
      <w:r w:rsidRPr="00B93503">
        <w:rPr>
          <w:rFonts w:ascii="Times New Roman" w:eastAsia="Arial" w:hAnsi="Times New Roman" w:cs="Times New Roman"/>
          <w:kern w:val="0"/>
          <w:sz w:val="24"/>
          <w:lang w:eastAsia="ja-JP"/>
          <w14:ligatures w14:val="none"/>
        </w:rPr>
        <w:t xml:space="preserve"> </w:t>
      </w:r>
      <w:commentRangeEnd w:id="10"/>
      <w:r w:rsidR="001E6606">
        <w:rPr>
          <w:rStyle w:val="Refdecomentario"/>
          <w:rFonts w:ascii="Times New Roman" w:eastAsia="Arial" w:hAnsi="Times New Roman" w:cs="Arial"/>
          <w:kern w:val="0"/>
          <w:lang w:eastAsia="ja-JP"/>
          <w14:ligatures w14:val="none"/>
        </w:rPr>
        <w:commentReference w:id="10"/>
      </w:r>
      <w:r w:rsidRPr="00B93503">
        <w:rPr>
          <w:rFonts w:ascii="Times New Roman" w:eastAsia="Arial" w:hAnsi="Times New Roman" w:cs="Times New Roman"/>
          <w:kern w:val="0"/>
          <w:sz w:val="24"/>
          <w:lang w:eastAsia="ja-JP"/>
          <w14:ligatures w14:val="none"/>
        </w:rPr>
        <w:t xml:space="preserve">values are </w:t>
      </w:r>
      <w:del w:id="12" w:author="Andrés González Santa Cruz" w:date="2023-05-20T00:39:00Z">
        <w:r w:rsidRPr="00B93503" w:rsidDel="007711FF">
          <w:rPr>
            <w:rFonts w:ascii="Times New Roman" w:eastAsia="Arial" w:hAnsi="Times New Roman" w:cs="Times New Roman"/>
            <w:kern w:val="0"/>
            <w:sz w:val="24"/>
            <w:lang w:eastAsia="ja-JP"/>
            <w14:ligatures w14:val="none"/>
          </w:rPr>
          <w:delText xml:space="preserve">highest </w:delText>
        </w:r>
      </w:del>
      <w:ins w:id="13" w:author="Andrés González Santa Cruz" w:date="2023-05-20T00:39:00Z">
        <w:r w:rsidR="007711FF">
          <w:rPr>
            <w:rFonts w:ascii="Times New Roman" w:eastAsia="Arial" w:hAnsi="Times New Roman" w:cs="Times New Roman"/>
            <w:kern w:val="0"/>
            <w:sz w:val="24"/>
            <w:lang w:eastAsia="ja-JP"/>
            <w14:ligatures w14:val="none"/>
          </w:rPr>
          <w:t>lowest</w:t>
        </w:r>
        <w:r w:rsidR="007711FF" w:rsidRPr="00B93503">
          <w:rPr>
            <w:rFonts w:ascii="Times New Roman" w:eastAsia="Arial" w:hAnsi="Times New Roman" w:cs="Times New Roman"/>
            <w:kern w:val="0"/>
            <w:sz w:val="24"/>
            <w:lang w:eastAsia="ja-JP"/>
            <w14:ligatures w14:val="none"/>
          </w:rPr>
          <w:t xml:space="preserve"> </w:t>
        </w:r>
      </w:ins>
      <w:r w:rsidRPr="00B93503">
        <w:rPr>
          <w:rFonts w:ascii="Times New Roman" w:eastAsia="Arial" w:hAnsi="Times New Roman" w:cs="Times New Roman"/>
          <w:kern w:val="0"/>
          <w:sz w:val="24"/>
          <w:lang w:eastAsia="ja-JP"/>
          <w14:ligatures w14:val="none"/>
        </w:rPr>
        <w:t xml:space="preserve">for the individuals who completed treatment, followed by those who dropped out late and early at each time point. The differences in </w:t>
      </w:r>
      <w:ins w:id="14" w:author="Andrés González Santa Cruz" w:date="2023-05-20T00:38:00Z">
        <w:r w:rsidR="007711FF" w:rsidRPr="00B93503">
          <w:rPr>
            <w:rFonts w:ascii="Times New Roman" w:eastAsia="Arial" w:hAnsi="Times New Roman" w:cs="Times New Roman"/>
            <w:kern w:val="0"/>
            <w:sz w:val="24"/>
            <w:lang w:eastAsia="ja-JP"/>
            <w14:ligatures w14:val="none"/>
          </w:rPr>
          <w:t>RM</w:t>
        </w:r>
        <w:r w:rsidR="007711FF">
          <w:rPr>
            <w:rFonts w:ascii="Times New Roman" w:eastAsia="Arial" w:hAnsi="Times New Roman" w:cs="Times New Roman"/>
            <w:kern w:val="0"/>
            <w:sz w:val="24"/>
            <w:lang w:eastAsia="ja-JP"/>
            <w14:ligatures w14:val="none"/>
          </w:rPr>
          <w:t>TL</w:t>
        </w:r>
      </w:ins>
      <w:del w:id="15" w:author="Andrés González Santa Cruz" w:date="2023-05-20T00:38:00Z">
        <w:r w:rsidRPr="00B93503" w:rsidDel="007711FF">
          <w:rPr>
            <w:rFonts w:ascii="Times New Roman" w:eastAsia="Arial" w:hAnsi="Times New Roman" w:cs="Times New Roman"/>
            <w:kern w:val="0"/>
            <w:sz w:val="24"/>
            <w:lang w:eastAsia="ja-JP"/>
            <w14:ligatures w14:val="none"/>
          </w:rPr>
          <w:delText>RMST</w:delText>
        </w:r>
      </w:del>
      <w:r w:rsidRPr="00B93503">
        <w:rPr>
          <w:rFonts w:ascii="Times New Roman" w:eastAsia="Arial" w:hAnsi="Times New Roman" w:cs="Times New Roman"/>
          <w:kern w:val="0"/>
          <w:sz w:val="24"/>
          <w:lang w:eastAsia="ja-JP"/>
          <w14:ligatures w14:val="none"/>
        </w:rPr>
        <w:t xml:space="preserve"> between the groups</w:t>
      </w:r>
      <w:r w:rsidR="00367995">
        <w:rPr>
          <w:rFonts w:ascii="Times New Roman" w:eastAsia="Arial" w:hAnsi="Times New Roman" w:cs="Times New Roman"/>
          <w:kern w:val="0"/>
          <w:sz w:val="24"/>
          <w:lang w:eastAsia="ja-JP"/>
          <w14:ligatures w14:val="none"/>
        </w:rPr>
        <w:t xml:space="preserve"> with different SUT completion status</w:t>
      </w:r>
      <w:r w:rsidRPr="00B93503">
        <w:rPr>
          <w:rFonts w:ascii="Times New Roman" w:eastAsia="Arial" w:hAnsi="Times New Roman" w:cs="Times New Roman"/>
          <w:kern w:val="0"/>
          <w:sz w:val="24"/>
          <w:lang w:eastAsia="ja-JP"/>
          <w14:ligatures w14:val="none"/>
        </w:rPr>
        <w:t xml:space="preserve"> are also provided, indicating that, on average, those who </w:t>
      </w:r>
      <w:r w:rsidR="00731C6E">
        <w:rPr>
          <w:rFonts w:ascii="Times New Roman" w:eastAsia="Arial" w:hAnsi="Times New Roman" w:cs="Times New Roman"/>
          <w:kern w:val="0"/>
          <w:sz w:val="24"/>
          <w:lang w:eastAsia="ja-JP"/>
          <w14:ligatures w14:val="none"/>
        </w:rPr>
        <w:t>completed</w:t>
      </w:r>
      <w:r w:rsidRPr="00B93503">
        <w:rPr>
          <w:rFonts w:ascii="Times New Roman" w:eastAsia="Arial" w:hAnsi="Times New Roman" w:cs="Times New Roman"/>
          <w:kern w:val="0"/>
          <w:sz w:val="24"/>
          <w:lang w:eastAsia="ja-JP"/>
          <w14:ligatures w14:val="none"/>
        </w:rPr>
        <w:t xml:space="preserve"> treatment t</w:t>
      </w:r>
      <w:r w:rsidR="006F6CF8">
        <w:rPr>
          <w:rFonts w:ascii="Times New Roman" w:eastAsia="Arial" w:hAnsi="Times New Roman" w:cs="Times New Roman"/>
          <w:kern w:val="0"/>
          <w:sz w:val="24"/>
          <w:lang w:eastAsia="ja-JP"/>
          <w14:ligatures w14:val="none"/>
        </w:rPr>
        <w:t>ook</w:t>
      </w:r>
      <w:r w:rsidRPr="00B93503">
        <w:rPr>
          <w:rFonts w:ascii="Times New Roman" w:eastAsia="Arial" w:hAnsi="Times New Roman" w:cs="Times New Roman"/>
          <w:kern w:val="0"/>
          <w:sz w:val="24"/>
          <w:lang w:eastAsia="ja-JP"/>
          <w14:ligatures w14:val="none"/>
        </w:rPr>
        <w:t xml:space="preserve"> longer to contact the criminal justice system than those who dropped out. Differences are represented graphically in </w:t>
      </w:r>
      <w:commentRangeStart w:id="16"/>
      <w:commentRangeStart w:id="17"/>
      <w:r w:rsidRPr="00B93503">
        <w:rPr>
          <w:rFonts w:ascii="Times New Roman" w:eastAsia="Arial" w:hAnsi="Times New Roman" w:cs="Times New Roman"/>
          <w:kern w:val="0"/>
          <w:sz w:val="24"/>
          <w:lang w:eastAsia="ja-JP"/>
          <w14:ligatures w14:val="none"/>
        </w:rPr>
        <w:t>Figure 1</w:t>
      </w:r>
      <w:commentRangeEnd w:id="16"/>
      <w:r w:rsidR="006A24DA">
        <w:rPr>
          <w:rStyle w:val="Refdecomentario"/>
          <w:rFonts w:ascii="Times New Roman" w:eastAsia="Arial" w:hAnsi="Times New Roman" w:cs="Arial"/>
          <w:kern w:val="0"/>
          <w:lang w:eastAsia="ja-JP"/>
          <w14:ligatures w14:val="none"/>
        </w:rPr>
        <w:commentReference w:id="16"/>
      </w:r>
      <w:commentRangeEnd w:id="17"/>
      <w:r w:rsidR="001E7F6B">
        <w:rPr>
          <w:rStyle w:val="Refdecomentario"/>
          <w:rFonts w:ascii="Times New Roman" w:eastAsia="Arial" w:hAnsi="Times New Roman" w:cs="Arial"/>
          <w:kern w:val="0"/>
          <w:lang w:eastAsia="ja-JP"/>
          <w14:ligatures w14:val="none"/>
        </w:rPr>
        <w:commentReference w:id="17"/>
      </w:r>
      <w:r w:rsidRPr="00B93503">
        <w:rPr>
          <w:rFonts w:ascii="Times New Roman" w:eastAsia="Arial" w:hAnsi="Times New Roman" w:cs="Times New Roman"/>
          <w:kern w:val="0"/>
          <w:sz w:val="24"/>
          <w:lang w:eastAsia="ja-JP"/>
          <w14:ligatures w14:val="none"/>
        </w:rPr>
        <w:t xml:space="preserve">, considering transition probabilities and differences in </w:t>
      </w:r>
      <w:ins w:id="18" w:author="Andrés González Santa Cruz" w:date="2023-05-20T00:38:00Z">
        <w:r w:rsidR="007711FF" w:rsidRPr="00B93503">
          <w:rPr>
            <w:rFonts w:ascii="Times New Roman" w:eastAsia="Arial" w:hAnsi="Times New Roman" w:cs="Times New Roman"/>
            <w:kern w:val="0"/>
            <w:sz w:val="24"/>
            <w:lang w:eastAsia="ja-JP"/>
            <w14:ligatures w14:val="none"/>
          </w:rPr>
          <w:t>RM</w:t>
        </w:r>
        <w:r w:rsidR="007711FF">
          <w:rPr>
            <w:rFonts w:ascii="Times New Roman" w:eastAsia="Arial" w:hAnsi="Times New Roman" w:cs="Times New Roman"/>
            <w:kern w:val="0"/>
            <w:sz w:val="24"/>
            <w:lang w:eastAsia="ja-JP"/>
            <w14:ligatures w14:val="none"/>
          </w:rPr>
          <w:t>TL</w:t>
        </w:r>
      </w:ins>
      <w:del w:id="19" w:author="Andrés González Santa Cruz" w:date="2023-05-20T00:38:00Z">
        <w:r w:rsidRPr="00B93503" w:rsidDel="007711FF">
          <w:rPr>
            <w:rFonts w:ascii="Times New Roman" w:eastAsia="Arial" w:hAnsi="Times New Roman" w:cs="Times New Roman"/>
            <w:kern w:val="0"/>
            <w:sz w:val="24"/>
            <w:lang w:eastAsia="ja-JP"/>
            <w14:ligatures w14:val="none"/>
          </w:rPr>
          <w:delText>RMST</w:delText>
        </w:r>
      </w:del>
      <w:r w:rsidRPr="00B93503">
        <w:rPr>
          <w:rFonts w:ascii="Times New Roman" w:eastAsia="Arial" w:hAnsi="Times New Roman" w:cs="Times New Roman"/>
          <w:kern w:val="0"/>
          <w:sz w:val="24"/>
          <w:lang w:eastAsia="ja-JP"/>
          <w14:ligatures w14:val="none"/>
        </w:rPr>
        <w:t xml:space="preserve">. The biggest gaps in survival time are the transition probabilities and </w:t>
      </w:r>
      <w:ins w:id="20" w:author="Andrés González Santa Cruz" w:date="2023-05-20T00:38:00Z">
        <w:r w:rsidR="007711FF" w:rsidRPr="00B93503">
          <w:rPr>
            <w:rFonts w:ascii="Times New Roman" w:eastAsia="Arial" w:hAnsi="Times New Roman" w:cs="Times New Roman"/>
            <w:kern w:val="0"/>
            <w:sz w:val="24"/>
            <w:lang w:eastAsia="ja-JP"/>
            <w14:ligatures w14:val="none"/>
          </w:rPr>
          <w:t>RM</w:t>
        </w:r>
        <w:r w:rsidR="007711FF">
          <w:rPr>
            <w:rFonts w:ascii="Times New Roman" w:eastAsia="Arial" w:hAnsi="Times New Roman" w:cs="Times New Roman"/>
            <w:kern w:val="0"/>
            <w:sz w:val="24"/>
            <w:lang w:eastAsia="ja-JP"/>
            <w14:ligatures w14:val="none"/>
          </w:rPr>
          <w:t>TL</w:t>
        </w:r>
      </w:ins>
      <w:del w:id="21" w:author="Andrés González Santa Cruz" w:date="2023-05-20T00:38:00Z">
        <w:r w:rsidRPr="00B93503" w:rsidDel="007711FF">
          <w:rPr>
            <w:rFonts w:ascii="Times New Roman" w:eastAsia="Arial" w:hAnsi="Times New Roman" w:cs="Times New Roman"/>
            <w:kern w:val="0"/>
            <w:sz w:val="24"/>
            <w:lang w:eastAsia="ja-JP"/>
            <w14:ligatures w14:val="none"/>
          </w:rPr>
          <w:delText>RMST</w:delText>
        </w:r>
      </w:del>
      <w:r w:rsidRPr="00B93503">
        <w:rPr>
          <w:rFonts w:ascii="Times New Roman" w:eastAsia="Arial" w:hAnsi="Times New Roman" w:cs="Times New Roman"/>
          <w:kern w:val="0"/>
          <w:sz w:val="24"/>
          <w:lang w:eastAsia="ja-JP"/>
          <w14:ligatures w14:val="none"/>
        </w:rPr>
        <w:t xml:space="preserve"> between </w:t>
      </w:r>
      <w:r w:rsidR="00E6123E">
        <w:rPr>
          <w:rFonts w:ascii="Times New Roman" w:eastAsia="Arial" w:hAnsi="Times New Roman" w:cs="Times New Roman"/>
          <w:kern w:val="0"/>
          <w:sz w:val="24"/>
          <w:lang w:eastAsia="ja-JP"/>
          <w14:ligatures w14:val="none"/>
        </w:rPr>
        <w:t xml:space="preserve">the group that </w:t>
      </w:r>
      <w:r w:rsidRPr="00B93503">
        <w:rPr>
          <w:rFonts w:ascii="Times New Roman" w:eastAsia="Arial" w:hAnsi="Times New Roman" w:cs="Times New Roman"/>
          <w:kern w:val="0"/>
          <w:sz w:val="24"/>
          <w:lang w:eastAsia="ja-JP"/>
          <w14:ligatures w14:val="none"/>
        </w:rPr>
        <w:t>dropp</w:t>
      </w:r>
      <w:r w:rsidR="00E6123E">
        <w:rPr>
          <w:rFonts w:ascii="Times New Roman" w:eastAsia="Arial" w:hAnsi="Times New Roman" w:cs="Times New Roman"/>
          <w:kern w:val="0"/>
          <w:sz w:val="24"/>
          <w:lang w:eastAsia="ja-JP"/>
          <w14:ligatures w14:val="none"/>
        </w:rPr>
        <w:t>ed</w:t>
      </w:r>
      <w:r w:rsidRPr="00B93503">
        <w:rPr>
          <w:rFonts w:ascii="Times New Roman" w:eastAsia="Arial" w:hAnsi="Times New Roman" w:cs="Times New Roman"/>
          <w:kern w:val="0"/>
          <w:sz w:val="24"/>
          <w:lang w:eastAsia="ja-JP"/>
          <w14:ligatures w14:val="none"/>
        </w:rPr>
        <w:t xml:space="preserve"> out of </w:t>
      </w:r>
      <w:r w:rsidR="00E6123E">
        <w:rPr>
          <w:rFonts w:ascii="Times New Roman" w:eastAsia="Arial" w:hAnsi="Times New Roman" w:cs="Times New Roman"/>
          <w:kern w:val="0"/>
          <w:sz w:val="24"/>
          <w:lang w:eastAsia="ja-JP"/>
          <w14:ligatures w14:val="none"/>
        </w:rPr>
        <w:t>SUT</w:t>
      </w:r>
      <w:r w:rsidRPr="00B93503">
        <w:rPr>
          <w:rFonts w:ascii="Times New Roman" w:eastAsia="Arial" w:hAnsi="Times New Roman" w:cs="Times New Roman"/>
          <w:kern w:val="0"/>
          <w:sz w:val="24"/>
          <w:lang w:eastAsia="ja-JP"/>
          <w14:ligatures w14:val="none"/>
        </w:rPr>
        <w:t xml:space="preserve"> early </w:t>
      </w:r>
      <w:r w:rsidR="00E6123E">
        <w:rPr>
          <w:rFonts w:ascii="Times New Roman" w:eastAsia="Arial" w:hAnsi="Times New Roman" w:cs="Times New Roman"/>
          <w:kern w:val="0"/>
          <w:sz w:val="24"/>
          <w:lang w:eastAsia="ja-JP"/>
          <w14:ligatures w14:val="none"/>
        </w:rPr>
        <w:t>and those who completed SUT</w:t>
      </w:r>
      <w:r w:rsidRPr="00B93503">
        <w:rPr>
          <w:rFonts w:ascii="Times New Roman" w:eastAsia="Arial" w:hAnsi="Times New Roman" w:cs="Times New Roman"/>
          <w:kern w:val="0"/>
          <w:sz w:val="24"/>
          <w:lang w:eastAsia="ja-JP"/>
          <w14:ligatures w14:val="none"/>
        </w:rPr>
        <w:t xml:space="preserve"> in terms of both outcomes. Finally, the observed differences tend to grow rapidly between groups within the first 2 years and stabilize around 5 years after treatment.</w:t>
      </w:r>
    </w:p>
    <w:p w14:paraId="6ED663EB" w14:textId="77777777" w:rsidR="00B93503" w:rsidRDefault="00B93503" w:rsidP="001E7F6B">
      <w:pPr>
        <w:spacing w:after="0" w:line="276" w:lineRule="auto"/>
        <w:jc w:val="both"/>
        <w:rPr>
          <w:rFonts w:ascii="Times New Roman" w:eastAsia="Arial" w:hAnsi="Times New Roman" w:cs="Times New Roman"/>
          <w:kern w:val="0"/>
          <w:sz w:val="24"/>
          <w:lang w:eastAsia="ja-JP"/>
          <w14:ligatures w14:val="none"/>
        </w:rPr>
      </w:pPr>
    </w:p>
    <w:p w14:paraId="3AA25F31" w14:textId="3A411BDB" w:rsidR="00B93503" w:rsidRDefault="00B93503" w:rsidP="001E7F6B">
      <w:pPr>
        <w:spacing w:after="0" w:line="276" w:lineRule="auto"/>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 xml:space="preserve">[Insert </w:t>
      </w:r>
      <w:r>
        <w:rPr>
          <w:rFonts w:ascii="Times New Roman" w:eastAsia="Arial" w:hAnsi="Times New Roman" w:cs="Times New Roman"/>
          <w:kern w:val="0"/>
          <w:sz w:val="24"/>
          <w:lang w:eastAsia="ja-JP"/>
          <w14:ligatures w14:val="none"/>
        </w:rPr>
        <w:t>Table 4 and Table 5</w:t>
      </w:r>
      <w:r w:rsidRPr="00B93503">
        <w:rPr>
          <w:rFonts w:ascii="Times New Roman" w:eastAsia="Arial" w:hAnsi="Times New Roman" w:cs="Times New Roman"/>
          <w:kern w:val="0"/>
          <w:sz w:val="24"/>
          <w:lang w:eastAsia="ja-JP"/>
          <w14:ligatures w14:val="none"/>
        </w:rPr>
        <w:t xml:space="preserve"> here]</w:t>
      </w:r>
    </w:p>
    <w:p w14:paraId="5CA71281" w14:textId="7758C7C4" w:rsidR="00B93503" w:rsidRPr="00B93503" w:rsidRDefault="00B93503" w:rsidP="001E7F6B">
      <w:pPr>
        <w:spacing w:after="0" w:line="276" w:lineRule="auto"/>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 xml:space="preserve">[Insert </w:t>
      </w:r>
      <w:r>
        <w:rPr>
          <w:rFonts w:ascii="Times New Roman" w:eastAsia="Arial" w:hAnsi="Times New Roman" w:cs="Times New Roman"/>
          <w:kern w:val="0"/>
          <w:sz w:val="24"/>
          <w:lang w:eastAsia="ja-JP"/>
          <w14:ligatures w14:val="none"/>
        </w:rPr>
        <w:t>Figure 1 here</w:t>
      </w:r>
      <w:r w:rsidRPr="00B93503">
        <w:rPr>
          <w:rFonts w:ascii="Times New Roman" w:eastAsia="Arial" w:hAnsi="Times New Roman" w:cs="Times New Roman"/>
          <w:kern w:val="0"/>
          <w:sz w:val="24"/>
          <w:lang w:eastAsia="ja-JP"/>
          <w14:ligatures w14:val="none"/>
        </w:rPr>
        <w:t>]</w:t>
      </w:r>
    </w:p>
    <w:p w14:paraId="3391CF83" w14:textId="77777777" w:rsidR="00B93503" w:rsidRPr="00B93503" w:rsidRDefault="00B93503" w:rsidP="001E7F6B">
      <w:pPr>
        <w:keepNext/>
        <w:keepLines/>
        <w:spacing w:before="360" w:after="120" w:line="276" w:lineRule="auto"/>
        <w:outlineLvl w:val="1"/>
        <w:rPr>
          <w:rFonts w:ascii="Times New Roman" w:eastAsia="Arial" w:hAnsi="Times New Roman" w:cs="Times New Roman"/>
          <w:b/>
          <w:bCs/>
          <w:kern w:val="0"/>
          <w:sz w:val="24"/>
          <w:szCs w:val="32"/>
          <w:lang w:eastAsia="ja-JP"/>
          <w14:ligatures w14:val="none"/>
        </w:rPr>
      </w:pPr>
      <w:commentRangeStart w:id="22"/>
      <w:commentRangeStart w:id="23"/>
      <w:commentRangeStart w:id="24"/>
      <w:r w:rsidRPr="00B93503">
        <w:rPr>
          <w:rFonts w:ascii="Times New Roman" w:eastAsia="Arial" w:hAnsi="Times New Roman" w:cs="Times New Roman"/>
          <w:b/>
          <w:bCs/>
          <w:kern w:val="0"/>
          <w:sz w:val="24"/>
          <w:szCs w:val="32"/>
          <w:lang w:eastAsia="ja-JP"/>
          <w14:ligatures w14:val="none"/>
        </w:rPr>
        <w:t>Sensitivity analysis</w:t>
      </w:r>
      <w:commentRangeEnd w:id="22"/>
      <w:r w:rsidRPr="00B93503">
        <w:rPr>
          <w:rFonts w:ascii="Times New Roman" w:eastAsia="Arial" w:hAnsi="Times New Roman" w:cs="Arial"/>
          <w:kern w:val="0"/>
          <w:sz w:val="16"/>
          <w:szCs w:val="16"/>
          <w:lang w:eastAsia="ja-JP"/>
          <w14:ligatures w14:val="none"/>
        </w:rPr>
        <w:commentReference w:id="22"/>
      </w:r>
      <w:commentRangeEnd w:id="23"/>
      <w:r w:rsidR="00C13C39">
        <w:rPr>
          <w:rStyle w:val="Refdecomentario"/>
          <w:rFonts w:ascii="Times New Roman" w:eastAsia="Arial" w:hAnsi="Times New Roman" w:cs="Arial"/>
          <w:kern w:val="0"/>
          <w:lang w:eastAsia="ja-JP"/>
          <w14:ligatures w14:val="none"/>
        </w:rPr>
        <w:commentReference w:id="23"/>
      </w:r>
      <w:commentRangeEnd w:id="24"/>
      <w:r w:rsidR="000B6E5A">
        <w:rPr>
          <w:rStyle w:val="Refdecomentario"/>
          <w:rFonts w:ascii="Times New Roman" w:eastAsia="Arial" w:hAnsi="Times New Roman" w:cs="Arial"/>
          <w:kern w:val="0"/>
          <w:lang w:eastAsia="ja-JP"/>
          <w14:ligatures w14:val="none"/>
        </w:rPr>
        <w:commentReference w:id="24"/>
      </w:r>
    </w:p>
    <w:p w14:paraId="7BD29EC4" w14:textId="333A53D8" w:rsidR="00B93503" w:rsidRPr="00B93503" w:rsidRDefault="00B93503" w:rsidP="001E7F6B">
      <w:pPr>
        <w:spacing w:after="0" w:line="276" w:lineRule="auto"/>
        <w:jc w:val="both"/>
        <w:rPr>
          <w:rFonts w:ascii="Times New Roman" w:eastAsia="Arial" w:hAnsi="Times New Roman" w:cs="Arial"/>
          <w:kern w:val="0"/>
          <w:sz w:val="24"/>
          <w:lang w:val="en-US" w:eastAsia="ja-JP"/>
          <w14:ligatures w14:val="none"/>
        </w:rPr>
      </w:pPr>
      <w:r w:rsidRPr="00B93503">
        <w:rPr>
          <w:rFonts w:ascii="Times New Roman" w:eastAsia="Arial" w:hAnsi="Times New Roman" w:cs="Arial"/>
          <w:kern w:val="0"/>
          <w:sz w:val="24"/>
          <w:lang w:val="en-US" w:eastAsia="ja-JP"/>
          <w14:ligatures w14:val="none"/>
        </w:rPr>
        <w:t xml:space="preserve">E-values showed that an unmeasured confounder would need </w:t>
      </w:r>
      <w:r w:rsidR="00B30A51">
        <w:rPr>
          <w:rFonts w:ascii="Times New Roman" w:eastAsia="Arial" w:hAnsi="Times New Roman" w:cs="Arial"/>
          <w:kern w:val="0"/>
          <w:sz w:val="24"/>
          <w:lang w:val="en-US" w:eastAsia="ja-JP"/>
          <w14:ligatures w14:val="none"/>
        </w:rPr>
        <w:t>to be very large (</w:t>
      </w:r>
      <w:r w:rsidR="00A35EE9">
        <w:rPr>
          <w:rFonts w:ascii="Times New Roman" w:eastAsia="Arial" w:hAnsi="Times New Roman" w:cs="Arial"/>
          <w:kern w:val="0"/>
          <w:sz w:val="24"/>
          <w:lang w:val="en-US" w:eastAsia="ja-JP"/>
          <w14:ligatures w14:val="none"/>
        </w:rPr>
        <w:t>i.e.,</w:t>
      </w:r>
      <w:r w:rsidR="00B30A51">
        <w:rPr>
          <w:rFonts w:ascii="Times New Roman" w:eastAsia="Arial" w:hAnsi="Times New Roman" w:cs="Arial"/>
          <w:kern w:val="0"/>
          <w:sz w:val="24"/>
          <w:lang w:val="en-US" w:eastAsia="ja-JP"/>
          <w14:ligatures w14:val="none"/>
        </w:rPr>
        <w:t xml:space="preserve"> </w:t>
      </w:r>
      <w:r w:rsidRPr="00B93503">
        <w:rPr>
          <w:rFonts w:ascii="Times New Roman" w:eastAsia="Arial" w:hAnsi="Times New Roman" w:cs="Arial"/>
          <w:kern w:val="0"/>
          <w:sz w:val="24"/>
          <w:lang w:val="en-US" w:eastAsia="ja-JP"/>
          <w14:ligatures w14:val="none"/>
        </w:rPr>
        <w:t xml:space="preserve">a hazard ratio of at least </w:t>
      </w:r>
      <w:commentRangeStart w:id="25"/>
      <w:r w:rsidRPr="00B93503">
        <w:rPr>
          <w:rFonts w:ascii="Times New Roman" w:eastAsia="Arial" w:hAnsi="Times New Roman" w:cs="Arial"/>
          <w:kern w:val="0"/>
          <w:sz w:val="24"/>
          <w:highlight w:val="yellow"/>
          <w:lang w:val="en-US" w:eastAsia="ja-JP"/>
          <w14:ligatures w14:val="none"/>
        </w:rPr>
        <w:t>2</w:t>
      </w:r>
      <w:commentRangeEnd w:id="25"/>
      <w:r w:rsidR="006C21CA">
        <w:rPr>
          <w:rStyle w:val="Refdecomentario"/>
          <w:rFonts w:ascii="Times New Roman" w:eastAsia="Arial" w:hAnsi="Times New Roman" w:cs="Arial"/>
          <w:kern w:val="0"/>
          <w:lang w:eastAsia="ja-JP"/>
          <w14:ligatures w14:val="none"/>
        </w:rPr>
        <w:commentReference w:id="25"/>
      </w:r>
      <w:r w:rsidRPr="00B93503">
        <w:rPr>
          <w:rFonts w:ascii="Times New Roman" w:eastAsia="Arial" w:hAnsi="Times New Roman" w:cs="Arial"/>
          <w:kern w:val="0"/>
          <w:sz w:val="24"/>
          <w:highlight w:val="yellow"/>
          <w:lang w:val="en-US" w:eastAsia="ja-JP"/>
          <w14:ligatures w14:val="none"/>
        </w:rPr>
        <w:t>.</w:t>
      </w:r>
      <w:del w:id="26" w:author="Andrés González Santa Cruz" w:date="2023-05-20T00:34:00Z">
        <w:r w:rsidRPr="00B93503" w:rsidDel="006C21CA">
          <w:rPr>
            <w:rFonts w:ascii="Times New Roman" w:eastAsia="Arial" w:hAnsi="Times New Roman" w:cs="Arial"/>
            <w:kern w:val="0"/>
            <w:sz w:val="24"/>
            <w:highlight w:val="yellow"/>
            <w:lang w:val="en-US" w:eastAsia="ja-JP"/>
            <w14:ligatures w14:val="none"/>
          </w:rPr>
          <w:delText>3</w:delText>
        </w:r>
      </w:del>
      <w:ins w:id="27" w:author="Andrés González Santa Cruz" w:date="2023-05-20T00:34:00Z">
        <w:r w:rsidR="006C21CA">
          <w:rPr>
            <w:rFonts w:ascii="Times New Roman" w:eastAsia="Arial" w:hAnsi="Times New Roman" w:cs="Arial"/>
            <w:kern w:val="0"/>
            <w:sz w:val="24"/>
            <w:lang w:val="en-US" w:eastAsia="ja-JP"/>
            <w14:ligatures w14:val="none"/>
          </w:rPr>
          <w:t>2</w:t>
        </w:r>
      </w:ins>
      <w:r w:rsidR="00B30A51">
        <w:rPr>
          <w:rFonts w:ascii="Times New Roman" w:eastAsia="Arial" w:hAnsi="Times New Roman" w:cs="Arial"/>
          <w:kern w:val="0"/>
          <w:sz w:val="24"/>
          <w:lang w:val="en-US" w:eastAsia="ja-JP"/>
          <w14:ligatures w14:val="none"/>
        </w:rPr>
        <w:t>)</w:t>
      </w:r>
      <w:r w:rsidRPr="00B93503">
        <w:rPr>
          <w:rFonts w:ascii="Times New Roman" w:eastAsia="Arial" w:hAnsi="Times New Roman" w:cs="Arial"/>
          <w:kern w:val="0"/>
          <w:sz w:val="24"/>
          <w:lang w:val="en-US" w:eastAsia="ja-JP"/>
          <w14:ligatures w14:val="none"/>
        </w:rPr>
        <w:t xml:space="preserve"> to explain</w:t>
      </w:r>
      <w:r w:rsidR="003105CC">
        <w:rPr>
          <w:rFonts w:ascii="Times New Roman" w:eastAsia="Arial" w:hAnsi="Times New Roman" w:cs="Arial"/>
          <w:kern w:val="0"/>
          <w:sz w:val="24"/>
          <w:lang w:val="en-US" w:eastAsia="ja-JP"/>
          <w14:ligatures w14:val="none"/>
        </w:rPr>
        <w:t xml:space="preserve"> away</w:t>
      </w:r>
      <w:r w:rsidRPr="00B93503">
        <w:rPr>
          <w:rFonts w:ascii="Times New Roman" w:eastAsia="Arial" w:hAnsi="Times New Roman" w:cs="Arial"/>
          <w:kern w:val="0"/>
          <w:sz w:val="24"/>
          <w:lang w:val="en-US" w:eastAsia="ja-JP"/>
          <w14:ligatures w14:val="none"/>
        </w:rPr>
        <w:t xml:space="preserve"> the</w:t>
      </w:r>
      <w:r w:rsidR="002C598E">
        <w:rPr>
          <w:rFonts w:ascii="Times New Roman" w:eastAsia="Arial" w:hAnsi="Times New Roman" w:cs="Arial"/>
          <w:kern w:val="0"/>
          <w:sz w:val="24"/>
          <w:lang w:val="en-US" w:eastAsia="ja-JP"/>
          <w14:ligatures w14:val="none"/>
        </w:rPr>
        <w:t xml:space="preserve"> observed</w:t>
      </w:r>
      <w:r w:rsidRPr="00B93503">
        <w:rPr>
          <w:rFonts w:ascii="Times New Roman" w:eastAsia="Arial" w:hAnsi="Times New Roman" w:cs="Arial"/>
          <w:kern w:val="0"/>
          <w:sz w:val="24"/>
          <w:lang w:val="en-US" w:eastAsia="ja-JP"/>
          <w14:ligatures w14:val="none"/>
        </w:rPr>
        <w:t xml:space="preserve"> association between </w:t>
      </w:r>
      <w:del w:id="28" w:author="Andrés González Santa Cruz" w:date="2023-05-19T19:13:00Z">
        <w:r w:rsidRPr="00B93503" w:rsidDel="00491360">
          <w:rPr>
            <w:rFonts w:ascii="Times New Roman" w:eastAsia="Arial" w:hAnsi="Times New Roman" w:cs="Arial"/>
            <w:kern w:val="0"/>
            <w:sz w:val="24"/>
            <w:lang w:val="en-US" w:eastAsia="ja-JP"/>
            <w14:ligatures w14:val="none"/>
          </w:rPr>
          <w:delText>SUT completion status</w:delText>
        </w:r>
      </w:del>
      <w:ins w:id="29" w:author="Andrés González Santa Cruz" w:date="2023-05-19T19:13:00Z">
        <w:r w:rsidR="00491360">
          <w:rPr>
            <w:rFonts w:ascii="Times New Roman" w:eastAsia="Arial" w:hAnsi="Times New Roman" w:cs="Arial"/>
            <w:kern w:val="0"/>
            <w:sz w:val="24"/>
            <w:lang w:val="en-US" w:eastAsia="ja-JP"/>
            <w14:ligatures w14:val="none"/>
          </w:rPr>
          <w:t>early dropout</w:t>
        </w:r>
      </w:ins>
      <w:r w:rsidRPr="00B93503">
        <w:rPr>
          <w:rFonts w:ascii="Times New Roman" w:eastAsia="Arial" w:hAnsi="Times New Roman" w:cs="Arial"/>
          <w:kern w:val="0"/>
          <w:sz w:val="24"/>
          <w:lang w:val="en-US" w:eastAsia="ja-JP"/>
          <w14:ligatures w14:val="none"/>
        </w:rPr>
        <w:t xml:space="preserve"> and any contact with the criminal justice system</w:t>
      </w:r>
      <w:ins w:id="30" w:author="Andrés González Santa Cruz" w:date="2023-05-20T00:28:00Z">
        <w:r w:rsidR="006C21CA">
          <w:rPr>
            <w:rFonts w:ascii="Times New Roman" w:eastAsia="Arial" w:hAnsi="Times New Roman" w:cs="Arial"/>
            <w:kern w:val="0"/>
            <w:sz w:val="24"/>
            <w:lang w:val="en-US" w:eastAsia="ja-JP"/>
            <w14:ligatures w14:val="none"/>
          </w:rPr>
          <w:t xml:space="preserve"> at baseline (t=</w:t>
        </w:r>
        <w:commentRangeStart w:id="31"/>
        <w:r w:rsidR="006C21CA">
          <w:rPr>
            <w:rFonts w:ascii="Times New Roman" w:eastAsia="Arial" w:hAnsi="Times New Roman" w:cs="Arial"/>
            <w:kern w:val="0"/>
            <w:sz w:val="24"/>
            <w:lang w:val="en-US" w:eastAsia="ja-JP"/>
            <w14:ligatures w14:val="none"/>
          </w:rPr>
          <w:t>0</w:t>
        </w:r>
      </w:ins>
      <w:commentRangeEnd w:id="31"/>
      <w:ins w:id="32" w:author="Andrés González Santa Cruz" w:date="2023-05-20T00:29:00Z">
        <w:r w:rsidR="006C21CA">
          <w:rPr>
            <w:rStyle w:val="Refdecomentario"/>
            <w:rFonts w:ascii="Times New Roman" w:eastAsia="Arial" w:hAnsi="Times New Roman" w:cs="Arial"/>
            <w:kern w:val="0"/>
            <w:lang w:eastAsia="ja-JP"/>
            <w14:ligatures w14:val="none"/>
          </w:rPr>
          <w:commentReference w:id="31"/>
        </w:r>
      </w:ins>
      <w:ins w:id="33" w:author="Andrés González Santa Cruz" w:date="2023-05-20T00:28:00Z">
        <w:r w:rsidR="006C21CA">
          <w:rPr>
            <w:rFonts w:ascii="Times New Roman" w:eastAsia="Arial" w:hAnsi="Times New Roman" w:cs="Arial"/>
            <w:kern w:val="0"/>
            <w:sz w:val="24"/>
            <w:lang w:val="en-US" w:eastAsia="ja-JP"/>
            <w14:ligatures w14:val="none"/>
          </w:rPr>
          <w:t>)</w:t>
        </w:r>
      </w:ins>
      <w:r w:rsidRPr="00B93503">
        <w:rPr>
          <w:rFonts w:ascii="Times New Roman" w:eastAsia="Arial" w:hAnsi="Times New Roman" w:cs="Arial"/>
          <w:kern w:val="0"/>
          <w:sz w:val="24"/>
          <w:lang w:val="en-US" w:eastAsia="ja-JP"/>
          <w14:ligatures w14:val="none"/>
        </w:rPr>
        <w:t xml:space="preserve">. </w:t>
      </w:r>
      <w:commentRangeStart w:id="34"/>
      <w:commentRangeStart w:id="35"/>
      <w:commentRangeStart w:id="36"/>
      <w:r w:rsidRPr="00B93503">
        <w:rPr>
          <w:rFonts w:ascii="Times New Roman" w:eastAsia="Arial" w:hAnsi="Times New Roman" w:cs="Arial"/>
          <w:kern w:val="0"/>
          <w:sz w:val="24"/>
          <w:lang w:val="en-US" w:eastAsia="ja-JP"/>
          <w14:ligatures w14:val="none"/>
        </w:rPr>
        <w:t xml:space="preserve">In contrast, an unmeasured confounder of at least </w:t>
      </w:r>
      <w:r w:rsidRPr="00B93503">
        <w:rPr>
          <w:rFonts w:ascii="Times New Roman" w:eastAsia="Arial" w:hAnsi="Times New Roman" w:cs="Arial"/>
          <w:kern w:val="0"/>
          <w:sz w:val="24"/>
          <w:highlight w:val="yellow"/>
          <w:lang w:val="en-US" w:eastAsia="ja-JP"/>
          <w14:ligatures w14:val="none"/>
        </w:rPr>
        <w:t>2.0</w:t>
      </w:r>
      <w:del w:id="37" w:author="Andrés González Santa Cruz" w:date="2023-05-20T00:35:00Z">
        <w:r w:rsidRPr="00B93503" w:rsidDel="001C5446">
          <w:rPr>
            <w:rFonts w:ascii="Times New Roman" w:eastAsia="Arial" w:hAnsi="Times New Roman" w:cs="Arial"/>
            <w:kern w:val="0"/>
            <w:sz w:val="24"/>
            <w:highlight w:val="yellow"/>
            <w:lang w:val="en-US" w:eastAsia="ja-JP"/>
            <w14:ligatures w14:val="none"/>
          </w:rPr>
          <w:delText>9</w:delText>
        </w:r>
      </w:del>
      <w:r w:rsidRPr="00B93503">
        <w:rPr>
          <w:rFonts w:ascii="Times New Roman" w:eastAsia="Arial" w:hAnsi="Times New Roman" w:cs="Arial"/>
          <w:kern w:val="0"/>
          <w:sz w:val="24"/>
          <w:lang w:val="en-US" w:eastAsia="ja-JP"/>
          <w14:ligatures w14:val="none"/>
        </w:rPr>
        <w:t xml:space="preserve"> would explain the association between SUT completion and having any contact with the criminal justice system</w:t>
      </w:r>
      <w:commentRangeEnd w:id="34"/>
      <w:r w:rsidR="00B3256E">
        <w:rPr>
          <w:rStyle w:val="Refdecomentario"/>
          <w:rFonts w:ascii="Times New Roman" w:eastAsia="Arial" w:hAnsi="Times New Roman" w:cs="Arial"/>
          <w:kern w:val="0"/>
          <w:lang w:eastAsia="ja-JP"/>
          <w14:ligatures w14:val="none"/>
        </w:rPr>
        <w:commentReference w:id="34"/>
      </w:r>
      <w:commentRangeEnd w:id="35"/>
      <w:r w:rsidR="00C407EB">
        <w:rPr>
          <w:rStyle w:val="Refdecomentario"/>
          <w:rFonts w:ascii="Times New Roman" w:eastAsia="Arial" w:hAnsi="Times New Roman" w:cs="Arial"/>
          <w:kern w:val="0"/>
          <w:lang w:eastAsia="ja-JP"/>
          <w14:ligatures w14:val="none"/>
        </w:rPr>
        <w:commentReference w:id="35"/>
      </w:r>
      <w:commentRangeEnd w:id="36"/>
      <w:r w:rsidR="00C407EB">
        <w:rPr>
          <w:rStyle w:val="Refdecomentario"/>
          <w:rFonts w:ascii="Times New Roman" w:eastAsia="Arial" w:hAnsi="Times New Roman" w:cs="Arial"/>
          <w:kern w:val="0"/>
          <w:lang w:eastAsia="ja-JP"/>
          <w14:ligatures w14:val="none"/>
        </w:rPr>
        <w:commentReference w:id="36"/>
      </w:r>
      <w:r w:rsidRPr="00B93503">
        <w:rPr>
          <w:rFonts w:ascii="Times New Roman" w:eastAsia="Arial" w:hAnsi="Times New Roman" w:cs="Arial"/>
          <w:kern w:val="0"/>
          <w:sz w:val="24"/>
          <w:lang w:val="en-US" w:eastAsia="ja-JP"/>
          <w14:ligatures w14:val="none"/>
        </w:rPr>
        <w:t xml:space="preserve">. </w:t>
      </w:r>
      <w:r w:rsidR="00371AE6">
        <w:rPr>
          <w:rFonts w:ascii="Times New Roman" w:eastAsia="Arial" w:hAnsi="Times New Roman" w:cs="Arial"/>
          <w:kern w:val="0"/>
          <w:sz w:val="24"/>
          <w:lang w:val="en-US" w:eastAsia="ja-JP"/>
          <w14:ligatures w14:val="none"/>
        </w:rPr>
        <w:t>Similarly</w:t>
      </w:r>
      <w:r w:rsidRPr="00B93503">
        <w:rPr>
          <w:rFonts w:ascii="Times New Roman" w:eastAsia="Arial" w:hAnsi="Times New Roman" w:cs="Arial"/>
          <w:kern w:val="0"/>
          <w:sz w:val="24"/>
          <w:lang w:val="en-US" w:eastAsia="ja-JP"/>
          <w14:ligatures w14:val="none"/>
        </w:rPr>
        <w:t xml:space="preserve">, an unmeasured confounder would need </w:t>
      </w:r>
      <w:r w:rsidR="0017074A">
        <w:rPr>
          <w:rFonts w:ascii="Times New Roman" w:eastAsia="Arial" w:hAnsi="Times New Roman" w:cs="Arial"/>
          <w:kern w:val="0"/>
          <w:sz w:val="24"/>
          <w:lang w:val="en-US" w:eastAsia="ja-JP"/>
          <w14:ligatures w14:val="none"/>
        </w:rPr>
        <w:t xml:space="preserve">to be </w:t>
      </w:r>
      <w:r w:rsidRPr="00B93503">
        <w:rPr>
          <w:rFonts w:ascii="Times New Roman" w:eastAsia="Arial" w:hAnsi="Times New Roman" w:cs="Arial"/>
          <w:kern w:val="0"/>
          <w:sz w:val="24"/>
          <w:lang w:val="en-US" w:eastAsia="ja-JP"/>
          <w14:ligatures w14:val="none"/>
        </w:rPr>
        <w:t xml:space="preserve">of at least </w:t>
      </w:r>
      <w:r w:rsidRPr="00B93503">
        <w:rPr>
          <w:rFonts w:ascii="Times New Roman" w:eastAsia="Arial" w:hAnsi="Times New Roman" w:cs="Arial"/>
          <w:kern w:val="0"/>
          <w:sz w:val="24"/>
          <w:highlight w:val="yellow"/>
          <w:lang w:val="en-US" w:eastAsia="ja-JP"/>
          <w14:ligatures w14:val="none"/>
        </w:rPr>
        <w:t>2.</w:t>
      </w:r>
      <w:ins w:id="38" w:author="Andrés González Santa Cruz" w:date="2023-05-20T00:35:00Z">
        <w:r w:rsidR="001C5446">
          <w:rPr>
            <w:rFonts w:ascii="Times New Roman" w:eastAsia="Arial" w:hAnsi="Times New Roman" w:cs="Arial"/>
            <w:kern w:val="0"/>
            <w:sz w:val="24"/>
            <w:highlight w:val="yellow"/>
            <w:lang w:val="en-US" w:eastAsia="ja-JP"/>
            <w14:ligatures w14:val="none"/>
          </w:rPr>
          <w:t>4</w:t>
        </w:r>
      </w:ins>
      <w:del w:id="39" w:author="Andrés González Santa Cruz" w:date="2023-05-20T00:35:00Z">
        <w:r w:rsidRPr="00B93503" w:rsidDel="001C5446">
          <w:rPr>
            <w:rFonts w:ascii="Times New Roman" w:eastAsia="Arial" w:hAnsi="Times New Roman" w:cs="Arial"/>
            <w:kern w:val="0"/>
            <w:sz w:val="24"/>
            <w:highlight w:val="yellow"/>
            <w:lang w:val="en-US" w:eastAsia="ja-JP"/>
            <w14:ligatures w14:val="none"/>
          </w:rPr>
          <w:delText>6</w:delText>
        </w:r>
      </w:del>
      <w:r w:rsidR="00D01D67">
        <w:rPr>
          <w:rFonts w:ascii="Times New Roman" w:eastAsia="Arial" w:hAnsi="Times New Roman" w:cs="Arial"/>
          <w:kern w:val="0"/>
          <w:sz w:val="24"/>
          <w:lang w:val="en-US" w:eastAsia="ja-JP"/>
          <w14:ligatures w14:val="none"/>
        </w:rPr>
        <w:t xml:space="preserve"> to</w:t>
      </w:r>
      <w:r w:rsidRPr="00B93503">
        <w:rPr>
          <w:rFonts w:ascii="Times New Roman" w:eastAsia="Arial" w:hAnsi="Times New Roman" w:cs="Arial"/>
          <w:kern w:val="0"/>
          <w:sz w:val="24"/>
          <w:lang w:val="en-US" w:eastAsia="ja-JP"/>
          <w14:ligatures w14:val="none"/>
        </w:rPr>
        <w:t xml:space="preserve"> </w:t>
      </w:r>
      <w:r w:rsidR="00906FE9">
        <w:rPr>
          <w:rFonts w:ascii="Times New Roman" w:eastAsia="Arial" w:hAnsi="Times New Roman" w:cs="Arial"/>
          <w:kern w:val="0"/>
          <w:sz w:val="24"/>
          <w:lang w:val="en-US" w:eastAsia="ja-JP"/>
          <w14:ligatures w14:val="none"/>
        </w:rPr>
        <w:t>move</w:t>
      </w:r>
      <w:r w:rsidRPr="00B93503">
        <w:rPr>
          <w:rFonts w:ascii="Times New Roman" w:eastAsia="Arial" w:hAnsi="Times New Roman" w:cs="Arial"/>
          <w:kern w:val="0"/>
          <w:sz w:val="24"/>
          <w:lang w:val="en-US" w:eastAsia="ja-JP"/>
          <w14:ligatures w14:val="none"/>
        </w:rPr>
        <w:t xml:space="preserve"> the association between SUT completion status and contact with the criminal justice system leading to imprisonment</w:t>
      </w:r>
      <w:r w:rsidR="00906FE9">
        <w:rPr>
          <w:rFonts w:ascii="Times New Roman" w:eastAsia="Arial" w:hAnsi="Times New Roman" w:cs="Arial"/>
          <w:kern w:val="0"/>
          <w:sz w:val="24"/>
          <w:lang w:val="en-US" w:eastAsia="ja-JP"/>
          <w14:ligatures w14:val="none"/>
        </w:rPr>
        <w:t xml:space="preserve"> to null</w:t>
      </w:r>
      <w:r w:rsidRPr="00B93503">
        <w:rPr>
          <w:rFonts w:ascii="Times New Roman" w:eastAsia="Arial" w:hAnsi="Times New Roman" w:cs="Arial"/>
          <w:kern w:val="0"/>
          <w:sz w:val="24"/>
          <w:lang w:val="en-US" w:eastAsia="ja-JP"/>
          <w14:ligatures w14:val="none"/>
        </w:rPr>
        <w:t xml:space="preserve">. </w:t>
      </w:r>
      <w:commentRangeStart w:id="40"/>
      <w:r w:rsidRPr="00B93503">
        <w:rPr>
          <w:rFonts w:ascii="Times New Roman" w:eastAsia="Arial" w:hAnsi="Times New Roman" w:cs="Arial"/>
          <w:kern w:val="0"/>
          <w:sz w:val="24"/>
          <w:lang w:val="en-US" w:eastAsia="ja-JP"/>
          <w14:ligatures w14:val="none"/>
        </w:rPr>
        <w:t xml:space="preserve">And the hazard ratio of an unmeasured confounder would be at least </w:t>
      </w:r>
      <w:del w:id="41" w:author="Andrés González Santa Cruz" w:date="2023-05-20T00:36:00Z">
        <w:r w:rsidRPr="00B93503" w:rsidDel="001C5446">
          <w:rPr>
            <w:rFonts w:ascii="Times New Roman" w:eastAsia="Arial" w:hAnsi="Times New Roman" w:cs="Arial"/>
            <w:kern w:val="0"/>
            <w:sz w:val="24"/>
            <w:highlight w:val="yellow"/>
            <w:lang w:val="en-US" w:eastAsia="ja-JP"/>
            <w14:ligatures w14:val="none"/>
          </w:rPr>
          <w:delText>2.18</w:delText>
        </w:r>
      </w:del>
      <w:ins w:id="42" w:author="Andrés González Santa Cruz" w:date="2023-05-20T00:36:00Z">
        <w:r w:rsidR="001C5446">
          <w:rPr>
            <w:rFonts w:ascii="Times New Roman" w:eastAsia="Arial" w:hAnsi="Times New Roman" w:cs="Arial"/>
            <w:kern w:val="0"/>
            <w:sz w:val="24"/>
            <w:lang w:val="en-US" w:eastAsia="ja-JP"/>
            <w14:ligatures w14:val="none"/>
          </w:rPr>
          <w:t>2.0</w:t>
        </w:r>
      </w:ins>
      <w:r w:rsidRPr="00B93503">
        <w:rPr>
          <w:rFonts w:ascii="Times New Roman" w:eastAsia="Arial" w:hAnsi="Times New Roman" w:cs="Arial"/>
          <w:kern w:val="0"/>
          <w:sz w:val="24"/>
          <w:lang w:val="en-US" w:eastAsia="ja-JP"/>
          <w14:ligatures w14:val="none"/>
        </w:rPr>
        <w:t xml:space="preserve"> to explain the association between SUT completion and having contact leading to imprisonment (</w:t>
      </w:r>
      <w:r w:rsidRPr="00B93503">
        <w:rPr>
          <w:rFonts w:ascii="Times New Roman" w:eastAsia="Arial" w:hAnsi="Times New Roman" w:cs="Arial"/>
          <w:kern w:val="0"/>
          <w:sz w:val="24"/>
          <w:highlight w:val="yellow"/>
          <w:lang w:val="en-US" w:eastAsia="ja-JP"/>
          <w14:ligatures w14:val="none"/>
        </w:rPr>
        <w:t>Supplemental Material, Section X</w:t>
      </w:r>
      <w:r w:rsidRPr="00B93503">
        <w:rPr>
          <w:rFonts w:ascii="Times New Roman" w:eastAsia="Arial" w:hAnsi="Times New Roman" w:cs="Arial"/>
          <w:kern w:val="0"/>
          <w:sz w:val="24"/>
          <w:lang w:val="en-US" w:eastAsia="ja-JP"/>
          <w14:ligatures w14:val="none"/>
        </w:rPr>
        <w:t>)</w:t>
      </w:r>
      <w:commentRangeEnd w:id="40"/>
      <w:r w:rsidR="00F6218A">
        <w:rPr>
          <w:rStyle w:val="Refdecomentario"/>
          <w:rFonts w:ascii="Times New Roman" w:eastAsia="Arial" w:hAnsi="Times New Roman" w:cs="Arial"/>
          <w:kern w:val="0"/>
          <w:lang w:eastAsia="ja-JP"/>
          <w14:ligatures w14:val="none"/>
        </w:rPr>
        <w:commentReference w:id="40"/>
      </w:r>
      <w:r w:rsidRPr="00B93503">
        <w:rPr>
          <w:rFonts w:ascii="Times New Roman" w:eastAsia="Arial" w:hAnsi="Times New Roman" w:cs="Arial"/>
          <w:kern w:val="0"/>
          <w:sz w:val="24"/>
          <w:lang w:val="en-US" w:eastAsia="ja-JP"/>
          <w14:ligatures w14:val="none"/>
        </w:rPr>
        <w:t>.</w:t>
      </w:r>
    </w:p>
    <w:p w14:paraId="5A21BEA9" w14:textId="5C8A9C14" w:rsidR="00B93503" w:rsidRDefault="00DA52A1" w:rsidP="001E7F6B">
      <w:pPr>
        <w:spacing w:after="0" w:line="276" w:lineRule="auto"/>
        <w:jc w:val="both"/>
        <w:rPr>
          <w:rFonts w:ascii="Times New Roman" w:eastAsia="Arial" w:hAnsi="Times New Roman" w:cs="Arial"/>
          <w:kern w:val="0"/>
          <w:sz w:val="24"/>
          <w:lang w:val="en-US" w:eastAsia="ja-JP"/>
          <w14:ligatures w14:val="none"/>
        </w:rPr>
      </w:pPr>
      <w:r>
        <w:rPr>
          <w:rFonts w:ascii="Times New Roman" w:eastAsia="Arial" w:hAnsi="Times New Roman" w:cs="Arial"/>
          <w:kern w:val="0"/>
          <w:sz w:val="24"/>
          <w:lang w:val="en-US" w:eastAsia="ja-JP"/>
          <w14:ligatures w14:val="none"/>
        </w:rPr>
        <w:t xml:space="preserve">Our results were robust </w:t>
      </w:r>
      <w:r w:rsidR="00196627">
        <w:rPr>
          <w:rFonts w:ascii="Times New Roman" w:eastAsia="Arial" w:hAnsi="Times New Roman" w:cs="Arial"/>
          <w:kern w:val="0"/>
          <w:sz w:val="24"/>
          <w:lang w:val="en-US" w:eastAsia="ja-JP"/>
          <w14:ligatures w14:val="none"/>
        </w:rPr>
        <w:t xml:space="preserve">across </w:t>
      </w:r>
      <w:r w:rsidR="00F15DC3">
        <w:rPr>
          <w:rFonts w:ascii="Times New Roman" w:eastAsia="Arial" w:hAnsi="Times New Roman" w:cs="Arial"/>
          <w:kern w:val="0"/>
          <w:sz w:val="24"/>
          <w:lang w:val="en-US" w:eastAsia="ja-JP"/>
          <w14:ligatures w14:val="none"/>
        </w:rPr>
        <w:t xml:space="preserve">different </w:t>
      </w:r>
      <w:r w:rsidR="00530B26">
        <w:rPr>
          <w:rFonts w:ascii="Times New Roman" w:eastAsia="Arial" w:hAnsi="Times New Roman" w:cs="Arial"/>
          <w:kern w:val="0"/>
          <w:sz w:val="24"/>
          <w:lang w:val="en-US" w:eastAsia="ja-JP"/>
          <w14:ligatures w14:val="none"/>
        </w:rPr>
        <w:t>estimations</w:t>
      </w:r>
      <w:r w:rsidR="004B3E70">
        <w:rPr>
          <w:rFonts w:ascii="Times New Roman" w:eastAsia="Arial" w:hAnsi="Times New Roman" w:cs="Arial"/>
          <w:kern w:val="0"/>
          <w:sz w:val="24"/>
          <w:lang w:val="en-US" w:eastAsia="ja-JP"/>
          <w14:ligatures w14:val="none"/>
        </w:rPr>
        <w:t xml:space="preserve"> and modelling options</w:t>
      </w:r>
      <w:r w:rsidR="00DC334F">
        <w:rPr>
          <w:rFonts w:ascii="Times New Roman" w:eastAsia="Arial" w:hAnsi="Times New Roman" w:cs="Arial"/>
          <w:kern w:val="0"/>
          <w:sz w:val="24"/>
          <w:lang w:val="en-US" w:eastAsia="ja-JP"/>
          <w14:ligatures w14:val="none"/>
        </w:rPr>
        <w:t>.</w:t>
      </w:r>
      <w:r w:rsidR="00F15DC3">
        <w:rPr>
          <w:rFonts w:ascii="Times New Roman" w:eastAsia="Arial" w:hAnsi="Times New Roman" w:cs="Arial"/>
          <w:kern w:val="0"/>
          <w:sz w:val="24"/>
          <w:lang w:val="en-US" w:eastAsia="ja-JP"/>
          <w14:ligatures w14:val="none"/>
        </w:rPr>
        <w:t xml:space="preserve"> </w:t>
      </w:r>
      <w:r w:rsidR="00B93503" w:rsidRPr="00B93503">
        <w:rPr>
          <w:rFonts w:ascii="Times New Roman" w:eastAsia="Arial" w:hAnsi="Times New Roman" w:cs="Arial"/>
          <w:kern w:val="0"/>
          <w:sz w:val="24"/>
          <w:lang w:val="en-US" w:eastAsia="ja-JP"/>
          <w14:ligatures w14:val="none"/>
        </w:rPr>
        <w:t xml:space="preserve">Sensitivity analyses consistently showed equivalent differences in survival times and RMST between baseline SUT completion status and </w:t>
      </w:r>
      <w:r w:rsidR="00E96704">
        <w:rPr>
          <w:rFonts w:ascii="Times New Roman" w:eastAsia="Arial" w:hAnsi="Times New Roman" w:cs="Arial"/>
          <w:kern w:val="0"/>
          <w:sz w:val="24"/>
          <w:lang w:val="en-US" w:eastAsia="ja-JP"/>
          <w14:ligatures w14:val="none"/>
        </w:rPr>
        <w:t xml:space="preserve">condemnatory sentence and imprisonment </w:t>
      </w:r>
      <w:r w:rsidR="00B93503" w:rsidRPr="00B93503">
        <w:rPr>
          <w:rFonts w:ascii="Times New Roman" w:eastAsia="Arial" w:hAnsi="Times New Roman" w:cs="Arial"/>
          <w:kern w:val="0"/>
          <w:sz w:val="24"/>
          <w:lang w:val="en-US" w:eastAsia="ja-JP"/>
          <w14:ligatures w14:val="none"/>
        </w:rPr>
        <w:t xml:space="preserve">throughout models with </w:t>
      </w:r>
      <w:r w:rsidR="00E96704">
        <w:rPr>
          <w:rFonts w:ascii="Times New Roman" w:eastAsia="Arial" w:hAnsi="Times New Roman" w:cs="Arial"/>
          <w:kern w:val="0"/>
          <w:sz w:val="24"/>
          <w:lang w:val="en-US" w:eastAsia="ja-JP"/>
          <w14:ligatures w14:val="none"/>
        </w:rPr>
        <w:t xml:space="preserve">complete cases </w:t>
      </w:r>
      <w:r w:rsidR="00B93503" w:rsidRPr="00B93503">
        <w:rPr>
          <w:rFonts w:ascii="Times New Roman" w:eastAsia="Arial" w:hAnsi="Times New Roman" w:cs="Arial"/>
          <w:kern w:val="0"/>
          <w:sz w:val="24"/>
          <w:lang w:val="en-US" w:eastAsia="ja-JP"/>
          <w14:ligatures w14:val="none"/>
        </w:rPr>
        <w:t xml:space="preserve">and </w:t>
      </w:r>
      <w:r w:rsidR="00E96704">
        <w:rPr>
          <w:rFonts w:ascii="Times New Roman" w:eastAsia="Arial" w:hAnsi="Times New Roman" w:cs="Arial"/>
          <w:kern w:val="0"/>
          <w:sz w:val="24"/>
          <w:lang w:val="en-US" w:eastAsia="ja-JP"/>
          <w14:ligatures w14:val="none"/>
        </w:rPr>
        <w:t xml:space="preserve">other </w:t>
      </w:r>
      <w:r w:rsidR="00B93503" w:rsidRPr="00B93503">
        <w:rPr>
          <w:rFonts w:ascii="Times New Roman" w:eastAsia="Arial" w:hAnsi="Times New Roman" w:cs="Arial"/>
          <w:kern w:val="0"/>
          <w:sz w:val="24"/>
          <w:lang w:val="en-US" w:eastAsia="ja-JP"/>
          <w14:ligatures w14:val="none"/>
        </w:rPr>
        <w:t>imputation options (</w:t>
      </w:r>
      <w:r w:rsidR="00B93503" w:rsidRPr="00B93503">
        <w:rPr>
          <w:rFonts w:ascii="Times New Roman" w:eastAsia="Arial" w:hAnsi="Times New Roman" w:cs="Arial"/>
          <w:kern w:val="0"/>
          <w:sz w:val="24"/>
          <w:highlight w:val="yellow"/>
          <w:lang w:val="en-US" w:eastAsia="ja-JP"/>
          <w14:ligatures w14:val="none"/>
        </w:rPr>
        <w:t>see Supplemental Material, Section X</w:t>
      </w:r>
      <w:r w:rsidR="00B93503" w:rsidRPr="00B93503">
        <w:rPr>
          <w:rFonts w:ascii="Times New Roman" w:eastAsia="Arial" w:hAnsi="Times New Roman" w:cs="Arial"/>
          <w:kern w:val="0"/>
          <w:sz w:val="24"/>
          <w:lang w:val="en-US" w:eastAsia="ja-JP"/>
          <w14:ligatures w14:val="none"/>
        </w:rPr>
        <w:t>).</w:t>
      </w:r>
      <w:r w:rsidR="001A29F8">
        <w:rPr>
          <w:rFonts w:ascii="Times New Roman" w:eastAsia="Arial" w:hAnsi="Times New Roman" w:cs="Arial"/>
          <w:kern w:val="0"/>
          <w:sz w:val="24"/>
          <w:lang w:val="en-US" w:eastAsia="ja-JP"/>
          <w14:ligatures w14:val="none"/>
        </w:rPr>
        <w:t xml:space="preserve"> </w:t>
      </w:r>
      <w:commentRangeStart w:id="43"/>
      <w:commentRangeStart w:id="44"/>
      <w:commentRangeStart w:id="45"/>
      <w:r w:rsidR="007343F0">
        <w:rPr>
          <w:rFonts w:ascii="Times New Roman" w:eastAsia="Arial" w:hAnsi="Times New Roman" w:cs="Arial"/>
          <w:kern w:val="0"/>
          <w:sz w:val="24"/>
          <w:lang w:val="en-US" w:eastAsia="ja-JP"/>
          <w14:ligatures w14:val="none"/>
        </w:rPr>
        <w:t>Our findings</w:t>
      </w:r>
      <w:r w:rsidR="00D77D1F">
        <w:rPr>
          <w:rFonts w:ascii="Times New Roman" w:eastAsia="Arial" w:hAnsi="Times New Roman" w:cs="Arial"/>
          <w:kern w:val="0"/>
          <w:sz w:val="24"/>
          <w:lang w:val="en-US" w:eastAsia="ja-JP"/>
          <w14:ligatures w14:val="none"/>
        </w:rPr>
        <w:t xml:space="preserve"> were a</w:t>
      </w:r>
      <w:r w:rsidR="00530B26" w:rsidRPr="00530B26">
        <w:rPr>
          <w:rFonts w:ascii="Times New Roman" w:eastAsia="Arial" w:hAnsi="Times New Roman" w:cs="Arial"/>
          <w:kern w:val="0"/>
          <w:sz w:val="24"/>
          <w:lang w:val="en-US" w:eastAsia="ja-JP"/>
          <w14:ligatures w14:val="none"/>
        </w:rPr>
        <w:t xml:space="preserve">lso corroborated after comparing the results with models that relaxed the proportionality assumption as well as using </w:t>
      </w:r>
      <w:del w:id="46" w:author="Andrés González Santa Cruz" w:date="2023-05-20T00:37:00Z">
        <w:r w:rsidR="00530B26" w:rsidRPr="00530B26" w:rsidDel="0078386D">
          <w:rPr>
            <w:rFonts w:ascii="Times New Roman" w:eastAsia="Arial" w:hAnsi="Times New Roman" w:cs="Arial"/>
            <w:kern w:val="0"/>
            <w:sz w:val="24"/>
            <w:lang w:val="en-US" w:eastAsia="ja-JP"/>
            <w14:ligatures w14:val="none"/>
          </w:rPr>
          <w:delText xml:space="preserve">Inverse </w:delText>
        </w:r>
        <w:r w:rsidR="00530B26" w:rsidDel="0078386D">
          <w:rPr>
            <w:rFonts w:ascii="Times New Roman" w:eastAsia="Arial" w:hAnsi="Times New Roman" w:cs="Arial"/>
            <w:kern w:val="0"/>
            <w:sz w:val="24"/>
            <w:lang w:val="en-US" w:eastAsia="ja-JP"/>
            <w14:ligatures w14:val="none"/>
          </w:rPr>
          <w:delText>P</w:delText>
        </w:r>
        <w:r w:rsidR="00530B26" w:rsidRPr="00530B26" w:rsidDel="0078386D">
          <w:rPr>
            <w:rFonts w:ascii="Times New Roman" w:eastAsia="Arial" w:hAnsi="Times New Roman" w:cs="Arial"/>
            <w:kern w:val="0"/>
            <w:sz w:val="24"/>
            <w:lang w:val="en-US" w:eastAsia="ja-JP"/>
            <w14:ligatures w14:val="none"/>
          </w:rPr>
          <w:delText xml:space="preserve">robability </w:delText>
        </w:r>
        <w:r w:rsidR="00530B26" w:rsidDel="0078386D">
          <w:rPr>
            <w:rFonts w:ascii="Times New Roman" w:eastAsia="Arial" w:hAnsi="Times New Roman" w:cs="Arial"/>
            <w:kern w:val="0"/>
            <w:sz w:val="24"/>
            <w:lang w:val="en-US" w:eastAsia="ja-JP"/>
            <w14:ligatures w14:val="none"/>
          </w:rPr>
          <w:delText>W</w:delText>
        </w:r>
        <w:r w:rsidR="00530B26" w:rsidRPr="00530B26" w:rsidDel="0078386D">
          <w:rPr>
            <w:rFonts w:ascii="Times New Roman" w:eastAsia="Arial" w:hAnsi="Times New Roman" w:cs="Arial"/>
            <w:kern w:val="0"/>
            <w:sz w:val="24"/>
            <w:lang w:val="en-US" w:eastAsia="ja-JP"/>
            <w14:ligatures w14:val="none"/>
          </w:rPr>
          <w:delText>eighting</w:delText>
        </w:r>
      </w:del>
      <w:ins w:id="47" w:author="Andrés González Santa Cruz" w:date="2023-05-20T00:37:00Z">
        <w:r w:rsidR="0078386D">
          <w:rPr>
            <w:rFonts w:ascii="Times New Roman" w:eastAsia="Arial" w:hAnsi="Times New Roman" w:cs="Arial"/>
            <w:kern w:val="0"/>
            <w:sz w:val="24"/>
            <w:lang w:val="en-US" w:eastAsia="ja-JP"/>
            <w14:ligatures w14:val="none"/>
          </w:rPr>
          <w:t>Cox regression assuming proportional hazards</w:t>
        </w:r>
        <w:r w:rsidR="0078386D">
          <w:rPr>
            <w:rFonts w:ascii="Times New Roman" w:eastAsia="Arial" w:hAnsi="Times New Roman" w:cs="Arial"/>
            <w:kern w:val="0"/>
            <w:sz w:val="24"/>
            <w:u w:val="single"/>
            <w:lang w:val="en-US" w:eastAsia="ja-JP"/>
            <w14:ligatures w14:val="none"/>
          </w:rPr>
          <w:t xml:space="preserve"> and without time-dependent coefficients</w:t>
        </w:r>
      </w:ins>
      <w:r w:rsidR="00530B26" w:rsidRPr="00530B26">
        <w:rPr>
          <w:rFonts w:ascii="Times New Roman" w:eastAsia="Arial" w:hAnsi="Times New Roman" w:cs="Arial"/>
          <w:kern w:val="0"/>
          <w:sz w:val="24"/>
          <w:lang w:val="en-US" w:eastAsia="ja-JP"/>
          <w14:ligatures w14:val="none"/>
        </w:rPr>
        <w:t>.</w:t>
      </w:r>
      <w:commentRangeEnd w:id="43"/>
      <w:r w:rsidR="001A4E20">
        <w:rPr>
          <w:rStyle w:val="Refdecomentario"/>
          <w:rFonts w:ascii="Times New Roman" w:eastAsia="Arial" w:hAnsi="Times New Roman" w:cs="Arial"/>
          <w:kern w:val="0"/>
          <w:lang w:eastAsia="ja-JP"/>
          <w14:ligatures w14:val="none"/>
        </w:rPr>
        <w:commentReference w:id="43"/>
      </w:r>
      <w:commentRangeEnd w:id="44"/>
      <w:r w:rsidR="00906A05">
        <w:rPr>
          <w:rStyle w:val="Refdecomentario"/>
          <w:rFonts w:ascii="Times New Roman" w:eastAsia="Arial" w:hAnsi="Times New Roman" w:cs="Arial"/>
          <w:kern w:val="0"/>
          <w:lang w:eastAsia="ja-JP"/>
          <w14:ligatures w14:val="none"/>
        </w:rPr>
        <w:commentReference w:id="44"/>
      </w:r>
      <w:commentRangeEnd w:id="45"/>
      <w:r w:rsidR="001E6606">
        <w:rPr>
          <w:rStyle w:val="Refdecomentario"/>
          <w:rFonts w:ascii="Times New Roman" w:eastAsia="Arial" w:hAnsi="Times New Roman" w:cs="Arial"/>
          <w:kern w:val="0"/>
          <w:lang w:eastAsia="ja-JP"/>
          <w14:ligatures w14:val="none"/>
        </w:rPr>
        <w:commentReference w:id="45"/>
      </w:r>
    </w:p>
    <w:p w14:paraId="20FE5734" w14:textId="1949F649" w:rsidR="00B93503" w:rsidRPr="001E7F6B" w:rsidRDefault="00B93503" w:rsidP="001E7F6B">
      <w:pPr>
        <w:spacing w:line="276" w:lineRule="auto"/>
        <w:rPr>
          <w:rFonts w:ascii="Times New Roman" w:eastAsia="Arial" w:hAnsi="Times New Roman" w:cs="Arial"/>
          <w:kern w:val="0"/>
          <w:sz w:val="24"/>
          <w:lang w:val="en-GB" w:eastAsia="ja-JP"/>
          <w14:ligatures w14:val="none"/>
        </w:rPr>
      </w:pPr>
      <w:r w:rsidRPr="001E7F6B">
        <w:rPr>
          <w:rFonts w:ascii="Times New Roman" w:eastAsia="Arial" w:hAnsi="Times New Roman" w:cs="Arial"/>
          <w:kern w:val="0"/>
          <w:sz w:val="24"/>
          <w:lang w:val="en-GB" w:eastAsia="ja-JP"/>
          <w14:ligatures w14:val="none"/>
        </w:rPr>
        <w:br w:type="page"/>
      </w:r>
    </w:p>
    <w:p w14:paraId="14EFF93E" w14:textId="29B14341" w:rsidR="00B93503" w:rsidRPr="00B93503" w:rsidRDefault="00B93503" w:rsidP="00B93503">
      <w:pPr>
        <w:spacing w:after="0" w:line="240" w:lineRule="auto"/>
        <w:contextualSpacing/>
        <w:jc w:val="both"/>
        <w:rPr>
          <w:rFonts w:ascii="Times New Roman" w:eastAsia="Arial" w:hAnsi="Times New Roman" w:cs="Times New Roman"/>
          <w:kern w:val="0"/>
          <w:sz w:val="24"/>
          <w:lang w:eastAsia="ja-JP"/>
          <w14:ligatures w14:val="none"/>
        </w:rPr>
      </w:pPr>
      <w:r w:rsidRPr="001E7F6B">
        <w:rPr>
          <w:rFonts w:ascii="Times New Roman" w:eastAsia="Arial" w:hAnsi="Times New Roman" w:cs="Times New Roman"/>
          <w:kern w:val="0"/>
          <w:sz w:val="24"/>
          <w:lang w:val="en-GB" w:eastAsia="ja-JP"/>
          <w14:ligatures w14:val="none"/>
        </w:rPr>
        <w:lastRenderedPageBreak/>
        <w:t xml:space="preserve"> Table 3. </w:t>
      </w:r>
      <w:r w:rsidRPr="00B93503">
        <w:rPr>
          <w:rFonts w:ascii="Times New Roman" w:eastAsia="Arial" w:hAnsi="Times New Roman" w:cs="Times New Roman"/>
          <w:kern w:val="0"/>
          <w:sz w:val="24"/>
          <w:lang w:eastAsia="ja-JP"/>
          <w14:ligatures w14:val="none"/>
        </w:rPr>
        <w:t>Characteristics of the study population</w:t>
      </w:r>
    </w:p>
    <w:tbl>
      <w:tblPr>
        <w:tblStyle w:val="Tablanormal5"/>
        <w:tblW w:w="8821" w:type="dxa"/>
        <w:tblLook w:val="0600" w:firstRow="0" w:lastRow="0" w:firstColumn="0" w:lastColumn="0" w:noHBand="1" w:noVBand="1"/>
      </w:tblPr>
      <w:tblGrid>
        <w:gridCol w:w="1309"/>
        <w:gridCol w:w="1285"/>
        <w:gridCol w:w="954"/>
        <w:gridCol w:w="1028"/>
        <w:gridCol w:w="954"/>
        <w:gridCol w:w="954"/>
        <w:gridCol w:w="1230"/>
        <w:gridCol w:w="1312"/>
      </w:tblGrid>
      <w:tr w:rsidR="00B93503" w:rsidRPr="00B93503" w14:paraId="4C6D7C6A" w14:textId="77777777" w:rsidTr="00B93503">
        <w:trPr>
          <w:trHeight w:val="1417"/>
        </w:trPr>
        <w:tc>
          <w:tcPr>
            <w:tcW w:w="2697" w:type="dxa"/>
            <w:gridSpan w:val="2"/>
            <w:tcBorders>
              <w:top w:val="single" w:sz="4" w:space="0" w:color="auto"/>
            </w:tcBorders>
            <w:hideMark/>
          </w:tcPr>
          <w:p w14:paraId="55398E46"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Times New Roman" w:hAnsi="Times New Roman" w:cs="Times New Roman"/>
                <w:b/>
                <w:bCs/>
                <w:sz w:val="18"/>
                <w:szCs w:val="18"/>
                <w:lang w:eastAsia="en-AU"/>
              </w:rPr>
              <w:t> Covariate</w:t>
            </w:r>
            <w:r w:rsidRPr="00B93503">
              <w:rPr>
                <w:rFonts w:ascii="Times New Roman" w:eastAsia="Times New Roman" w:hAnsi="Times New Roman" w:cs="Times New Roman"/>
                <w:sz w:val="18"/>
                <w:szCs w:val="18"/>
                <w:lang w:eastAsia="en-AU"/>
              </w:rPr>
              <w:t> </w:t>
            </w:r>
            <w:r w:rsidRPr="00B93503">
              <w:rPr>
                <w:rFonts w:ascii="Times New Roman" w:eastAsia="Times New Roman" w:hAnsi="Times New Roman" w:cs="Times New Roman"/>
                <w:sz w:val="16"/>
                <w:szCs w:val="16"/>
                <w:lang w:eastAsia="en-AU"/>
              </w:rPr>
              <w:t>     </w:t>
            </w:r>
          </w:p>
        </w:tc>
        <w:tc>
          <w:tcPr>
            <w:tcW w:w="989" w:type="dxa"/>
            <w:tcBorders>
              <w:top w:val="single" w:sz="4" w:space="0" w:color="auto"/>
            </w:tcBorders>
            <w:vAlign w:val="center"/>
            <w:hideMark/>
          </w:tcPr>
          <w:p w14:paraId="1C13E99A"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Arial" w:hAnsi="Times New Roman" w:cs="Arial"/>
                <w:b/>
                <w:bCs/>
                <w:color w:val="000000"/>
                <w:sz w:val="18"/>
                <w:szCs w:val="18"/>
                <w:lang w:eastAsia="ja-JP"/>
              </w:rPr>
              <w:t>Overall (n=70863)</w:t>
            </w:r>
          </w:p>
        </w:tc>
        <w:tc>
          <w:tcPr>
            <w:tcW w:w="1066" w:type="dxa"/>
            <w:tcBorders>
              <w:top w:val="single" w:sz="4" w:space="0" w:color="auto"/>
            </w:tcBorders>
            <w:vAlign w:val="center"/>
            <w:hideMark/>
          </w:tcPr>
          <w:p w14:paraId="42F56813"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Arial" w:hAnsi="Times New Roman" w:cs="Arial"/>
                <w:b/>
                <w:bCs/>
                <w:color w:val="000000"/>
                <w:sz w:val="18"/>
                <w:szCs w:val="18"/>
                <w:lang w:eastAsia="ja-JP"/>
              </w:rPr>
              <w:t>Treatment completion (n=19276)</w:t>
            </w:r>
          </w:p>
        </w:tc>
        <w:tc>
          <w:tcPr>
            <w:tcW w:w="989" w:type="dxa"/>
            <w:tcBorders>
              <w:top w:val="single" w:sz="4" w:space="0" w:color="auto"/>
            </w:tcBorders>
            <w:vAlign w:val="center"/>
            <w:hideMark/>
          </w:tcPr>
          <w:p w14:paraId="5BA68468"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Arial" w:hAnsi="Times New Roman" w:cs="Arial"/>
                <w:b/>
                <w:bCs/>
                <w:color w:val="000000"/>
                <w:sz w:val="18"/>
                <w:szCs w:val="18"/>
                <w:lang w:eastAsia="ja-JP"/>
              </w:rPr>
              <w:t>Late dropout (n=35781)</w:t>
            </w:r>
          </w:p>
        </w:tc>
        <w:tc>
          <w:tcPr>
            <w:tcW w:w="989" w:type="dxa"/>
            <w:tcBorders>
              <w:top w:val="single" w:sz="4" w:space="0" w:color="auto"/>
            </w:tcBorders>
            <w:vAlign w:val="center"/>
            <w:hideMark/>
          </w:tcPr>
          <w:p w14:paraId="1E326C04"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Arial" w:hAnsi="Times New Roman" w:cs="Arial"/>
                <w:b/>
                <w:bCs/>
                <w:color w:val="000000"/>
                <w:sz w:val="18"/>
                <w:szCs w:val="18"/>
                <w:lang w:eastAsia="ja-JP"/>
              </w:rPr>
              <w:t>Early dropout (n=15797)</w:t>
            </w:r>
          </w:p>
        </w:tc>
        <w:tc>
          <w:tcPr>
            <w:tcW w:w="1278" w:type="dxa"/>
            <w:tcBorders>
              <w:top w:val="single" w:sz="4" w:space="0" w:color="auto"/>
            </w:tcBorders>
            <w:vAlign w:val="center"/>
            <w:hideMark/>
          </w:tcPr>
          <w:p w14:paraId="0F668DF4"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Arial" w:hAnsi="Times New Roman" w:cs="Arial"/>
                <w:b/>
                <w:bCs/>
                <w:color w:val="000000"/>
                <w:sz w:val="18"/>
                <w:szCs w:val="18"/>
                <w:lang w:eastAsia="ja-JP"/>
              </w:rPr>
              <w:t>Statistic</w:t>
            </w:r>
          </w:p>
        </w:tc>
        <w:tc>
          <w:tcPr>
            <w:tcW w:w="813" w:type="dxa"/>
            <w:tcBorders>
              <w:top w:val="single" w:sz="4" w:space="0" w:color="auto"/>
            </w:tcBorders>
            <w:vAlign w:val="center"/>
            <w:hideMark/>
          </w:tcPr>
          <w:p w14:paraId="6C607B77" w14:textId="77777777" w:rsidR="00B93503" w:rsidRPr="00B93503" w:rsidRDefault="00B93503" w:rsidP="00B93503">
            <w:pPr>
              <w:rPr>
                <w:rFonts w:ascii="Times New Roman" w:eastAsia="Times New Roman" w:hAnsi="Times New Roman" w:cs="Times New Roman"/>
                <w:b/>
                <w:bCs/>
                <w:sz w:val="18"/>
                <w:szCs w:val="18"/>
                <w:lang w:eastAsia="en-AU"/>
              </w:rPr>
            </w:pPr>
            <w:r w:rsidRPr="00B93503">
              <w:rPr>
                <w:rFonts w:ascii="Times New Roman" w:eastAsia="Arial" w:hAnsi="Times New Roman" w:cs="Arial"/>
                <w:b/>
                <w:bCs/>
                <w:color w:val="000000"/>
                <w:sz w:val="18"/>
                <w:szCs w:val="18"/>
                <w:lang w:eastAsia="ja-JP"/>
              </w:rPr>
              <w:t>P value</w:t>
            </w:r>
          </w:p>
        </w:tc>
      </w:tr>
      <w:tr w:rsidR="00B93503" w:rsidRPr="00B93503" w14:paraId="35F609F9" w14:textId="77777777" w:rsidTr="00B93503">
        <w:trPr>
          <w:trHeight w:val="1440"/>
        </w:trPr>
        <w:tc>
          <w:tcPr>
            <w:tcW w:w="1361" w:type="dxa"/>
            <w:tcBorders>
              <w:top w:val="single" w:sz="4" w:space="0" w:color="auto"/>
            </w:tcBorders>
            <w:hideMark/>
          </w:tcPr>
          <w:p w14:paraId="1F4AD5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Outcome 1. Contact with the criminal justice system</w:t>
            </w:r>
          </w:p>
        </w:tc>
        <w:tc>
          <w:tcPr>
            <w:tcW w:w="1336" w:type="dxa"/>
            <w:tcBorders>
              <w:top w:val="single" w:sz="4" w:space="0" w:color="auto"/>
            </w:tcBorders>
            <w:hideMark/>
          </w:tcPr>
          <w:p w14:paraId="14FA38B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Yes</w:t>
            </w:r>
          </w:p>
        </w:tc>
        <w:tc>
          <w:tcPr>
            <w:tcW w:w="989" w:type="dxa"/>
            <w:tcBorders>
              <w:top w:val="single" w:sz="4" w:space="0" w:color="auto"/>
            </w:tcBorders>
            <w:hideMark/>
          </w:tcPr>
          <w:p w14:paraId="5E5F041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22287 (31.5)</w:t>
            </w:r>
          </w:p>
        </w:tc>
        <w:tc>
          <w:tcPr>
            <w:tcW w:w="1066" w:type="dxa"/>
            <w:tcBorders>
              <w:top w:val="single" w:sz="4" w:space="0" w:color="auto"/>
            </w:tcBorders>
            <w:hideMark/>
          </w:tcPr>
          <w:p w14:paraId="7E2C11D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3825 (19.8)</w:t>
            </w:r>
          </w:p>
        </w:tc>
        <w:tc>
          <w:tcPr>
            <w:tcW w:w="989" w:type="dxa"/>
            <w:tcBorders>
              <w:top w:val="single" w:sz="4" w:space="0" w:color="auto"/>
            </w:tcBorders>
            <w:hideMark/>
          </w:tcPr>
          <w:p w14:paraId="7BB51CC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12326 (34.4)</w:t>
            </w:r>
          </w:p>
        </w:tc>
        <w:tc>
          <w:tcPr>
            <w:tcW w:w="989" w:type="dxa"/>
            <w:tcBorders>
              <w:top w:val="single" w:sz="4" w:space="0" w:color="auto"/>
            </w:tcBorders>
            <w:hideMark/>
          </w:tcPr>
          <w:p w14:paraId="6E1DD6A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6130 (38.8)</w:t>
            </w:r>
          </w:p>
        </w:tc>
        <w:tc>
          <w:tcPr>
            <w:tcW w:w="1278" w:type="dxa"/>
            <w:tcBorders>
              <w:top w:val="single" w:sz="4" w:space="0" w:color="auto"/>
            </w:tcBorders>
            <w:hideMark/>
          </w:tcPr>
          <w:p w14:paraId="09BFE4B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 1750;</w:t>
            </w:r>
          </w:p>
        </w:tc>
        <w:tc>
          <w:tcPr>
            <w:tcW w:w="813" w:type="dxa"/>
            <w:tcBorders>
              <w:top w:val="single" w:sz="4" w:space="0" w:color="auto"/>
            </w:tcBorders>
            <w:hideMark/>
          </w:tcPr>
          <w:p w14:paraId="21B4F3B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07B08B7C" w14:textId="77777777" w:rsidTr="00B93503">
        <w:trPr>
          <w:trHeight w:val="1200"/>
        </w:trPr>
        <w:tc>
          <w:tcPr>
            <w:tcW w:w="1361" w:type="dxa"/>
            <w:hideMark/>
          </w:tcPr>
          <w:p w14:paraId="3AE9572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Outcome 2. Contact leading to imprisonment</w:t>
            </w:r>
          </w:p>
        </w:tc>
        <w:tc>
          <w:tcPr>
            <w:tcW w:w="1336" w:type="dxa"/>
            <w:hideMark/>
          </w:tcPr>
          <w:p w14:paraId="24C1F1E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Yes</w:t>
            </w:r>
          </w:p>
        </w:tc>
        <w:tc>
          <w:tcPr>
            <w:tcW w:w="989" w:type="dxa"/>
            <w:hideMark/>
          </w:tcPr>
          <w:p w14:paraId="3F6ADAC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5144 (7.3)</w:t>
            </w:r>
          </w:p>
        </w:tc>
        <w:tc>
          <w:tcPr>
            <w:tcW w:w="1066" w:type="dxa"/>
            <w:hideMark/>
          </w:tcPr>
          <w:p w14:paraId="0156E6C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664 (3.4)</w:t>
            </w:r>
          </w:p>
        </w:tc>
        <w:tc>
          <w:tcPr>
            <w:tcW w:w="989" w:type="dxa"/>
            <w:hideMark/>
          </w:tcPr>
          <w:p w14:paraId="7DE0DAE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2766 (7.7)</w:t>
            </w:r>
          </w:p>
        </w:tc>
        <w:tc>
          <w:tcPr>
            <w:tcW w:w="989" w:type="dxa"/>
            <w:hideMark/>
          </w:tcPr>
          <w:p w14:paraId="363BA67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1711 (10.8)</w:t>
            </w:r>
          </w:p>
        </w:tc>
        <w:tc>
          <w:tcPr>
            <w:tcW w:w="1278" w:type="dxa"/>
            <w:hideMark/>
          </w:tcPr>
          <w:p w14:paraId="296F007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 xml:space="preserve">2, 70863)= 728; </w:t>
            </w:r>
          </w:p>
        </w:tc>
        <w:tc>
          <w:tcPr>
            <w:tcW w:w="813" w:type="dxa"/>
            <w:hideMark/>
          </w:tcPr>
          <w:p w14:paraId="2271ED7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4536CD56" w14:textId="77777777" w:rsidTr="00B93503">
        <w:trPr>
          <w:trHeight w:val="480"/>
        </w:trPr>
        <w:tc>
          <w:tcPr>
            <w:tcW w:w="1361" w:type="dxa"/>
            <w:vMerge w:val="restart"/>
            <w:hideMark/>
          </w:tcPr>
          <w:p w14:paraId="1AE3DAE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Sex (%)</w:t>
            </w:r>
          </w:p>
        </w:tc>
        <w:tc>
          <w:tcPr>
            <w:tcW w:w="1336" w:type="dxa"/>
            <w:hideMark/>
          </w:tcPr>
          <w:p w14:paraId="3252AFD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Men</w:t>
            </w:r>
          </w:p>
        </w:tc>
        <w:tc>
          <w:tcPr>
            <w:tcW w:w="989" w:type="dxa"/>
            <w:hideMark/>
          </w:tcPr>
          <w:p w14:paraId="293144C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54048 (76.3)</w:t>
            </w:r>
          </w:p>
        </w:tc>
        <w:tc>
          <w:tcPr>
            <w:tcW w:w="1066" w:type="dxa"/>
            <w:hideMark/>
          </w:tcPr>
          <w:p w14:paraId="6227F5B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14232 (73.8)</w:t>
            </w:r>
          </w:p>
        </w:tc>
        <w:tc>
          <w:tcPr>
            <w:tcW w:w="989" w:type="dxa"/>
            <w:hideMark/>
          </w:tcPr>
          <w:p w14:paraId="320B01A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27568 (77.0)</w:t>
            </w:r>
          </w:p>
        </w:tc>
        <w:tc>
          <w:tcPr>
            <w:tcW w:w="989" w:type="dxa"/>
            <w:hideMark/>
          </w:tcPr>
          <w:p w14:paraId="6B4BC4D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12242 (77.5)</w:t>
            </w:r>
          </w:p>
        </w:tc>
        <w:tc>
          <w:tcPr>
            <w:tcW w:w="1278" w:type="dxa"/>
            <w:hideMark/>
          </w:tcPr>
          <w:p w14:paraId="54CACC5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70863)=88</w:t>
            </w:r>
          </w:p>
        </w:tc>
        <w:tc>
          <w:tcPr>
            <w:tcW w:w="813" w:type="dxa"/>
            <w:hideMark/>
          </w:tcPr>
          <w:p w14:paraId="030DD87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7409DACA" w14:textId="77777777" w:rsidTr="00B93503">
        <w:trPr>
          <w:trHeight w:val="480"/>
        </w:trPr>
        <w:tc>
          <w:tcPr>
            <w:tcW w:w="1361" w:type="dxa"/>
            <w:vMerge/>
            <w:hideMark/>
          </w:tcPr>
          <w:p w14:paraId="6270303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04F7766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Women</w:t>
            </w:r>
          </w:p>
        </w:tc>
        <w:tc>
          <w:tcPr>
            <w:tcW w:w="989" w:type="dxa"/>
            <w:hideMark/>
          </w:tcPr>
          <w:p w14:paraId="2485B93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16815 (23.7)</w:t>
            </w:r>
          </w:p>
        </w:tc>
        <w:tc>
          <w:tcPr>
            <w:tcW w:w="1066" w:type="dxa"/>
            <w:hideMark/>
          </w:tcPr>
          <w:p w14:paraId="391E3EA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5044 (26.2)</w:t>
            </w:r>
          </w:p>
        </w:tc>
        <w:tc>
          <w:tcPr>
            <w:tcW w:w="989" w:type="dxa"/>
            <w:hideMark/>
          </w:tcPr>
          <w:p w14:paraId="5855784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8213 (23.0)</w:t>
            </w:r>
          </w:p>
        </w:tc>
        <w:tc>
          <w:tcPr>
            <w:tcW w:w="989" w:type="dxa"/>
            <w:hideMark/>
          </w:tcPr>
          <w:p w14:paraId="61F5560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3555 (22.5)</w:t>
            </w:r>
          </w:p>
        </w:tc>
        <w:tc>
          <w:tcPr>
            <w:tcW w:w="1278" w:type="dxa"/>
            <w:hideMark/>
          </w:tcPr>
          <w:p w14:paraId="1BF2108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070D78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728C013F" w14:textId="77777777" w:rsidTr="00B93503">
        <w:trPr>
          <w:trHeight w:val="960"/>
        </w:trPr>
        <w:tc>
          <w:tcPr>
            <w:tcW w:w="1361" w:type="dxa"/>
            <w:hideMark/>
          </w:tcPr>
          <w:p w14:paraId="391B7BC8" w14:textId="77777777" w:rsidR="00B93503" w:rsidRPr="00B93503" w:rsidRDefault="00B93503" w:rsidP="00B93503">
            <w:pPr>
              <w:rPr>
                <w:rFonts w:ascii="Times New Roman" w:eastAsia="Times New Roman" w:hAnsi="Times New Roman" w:cs="Times New Roman"/>
                <w:sz w:val="18"/>
                <w:szCs w:val="18"/>
                <w:lang w:eastAsia="en-AU"/>
              </w:rPr>
            </w:pPr>
            <w:commentRangeStart w:id="48"/>
            <w:r w:rsidRPr="00B93503">
              <w:rPr>
                <w:rFonts w:ascii="Times New Roman" w:eastAsia="Times New Roman" w:hAnsi="Times New Roman" w:cs="Times New Roman"/>
                <w:sz w:val="18"/>
                <w:szCs w:val="18"/>
                <w:lang w:eastAsia="en-AU"/>
              </w:rPr>
              <w:t>Corrected birth year (median [IQR])</w:t>
            </w:r>
          </w:p>
        </w:tc>
        <w:tc>
          <w:tcPr>
            <w:tcW w:w="1336" w:type="dxa"/>
            <w:hideMark/>
          </w:tcPr>
          <w:p w14:paraId="6E687FF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989" w:type="dxa"/>
            <w:hideMark/>
          </w:tcPr>
          <w:p w14:paraId="3A03396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1980.00 [1971.00, 1987.00]</w:t>
            </w:r>
          </w:p>
        </w:tc>
        <w:tc>
          <w:tcPr>
            <w:tcW w:w="1066" w:type="dxa"/>
            <w:hideMark/>
          </w:tcPr>
          <w:p w14:paraId="28BDB6E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1976.00 [1967.00, 1984.00]</w:t>
            </w:r>
          </w:p>
        </w:tc>
        <w:tc>
          <w:tcPr>
            <w:tcW w:w="989" w:type="dxa"/>
            <w:hideMark/>
          </w:tcPr>
          <w:p w14:paraId="111F76C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1980.00 [1972.00, 1987.00]</w:t>
            </w:r>
          </w:p>
        </w:tc>
        <w:tc>
          <w:tcPr>
            <w:tcW w:w="989" w:type="dxa"/>
            <w:hideMark/>
          </w:tcPr>
          <w:p w14:paraId="7F1C20C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1982.00 [1975.00, 1988.00]</w:t>
            </w:r>
          </w:p>
        </w:tc>
        <w:tc>
          <w:tcPr>
            <w:tcW w:w="1278" w:type="dxa"/>
            <w:hideMark/>
          </w:tcPr>
          <w:p w14:paraId="752281DA" w14:textId="77777777" w:rsidR="00B93503" w:rsidRPr="00B93503" w:rsidRDefault="00B93503" w:rsidP="00B93503">
            <w:pPr>
              <w:rPr>
                <w:rFonts w:ascii="Times New Roman" w:eastAsia="Times New Roman" w:hAnsi="Times New Roman" w:cs="Times New Roman"/>
                <w:sz w:val="18"/>
                <w:szCs w:val="18"/>
                <w:lang w:eastAsia="en-AU"/>
              </w:rPr>
            </w:pPr>
            <w:proofErr w:type="gramStart"/>
            <w:r w:rsidRPr="00B93503">
              <w:rPr>
                <w:rFonts w:ascii="Times New Roman" w:eastAsia="Times New Roman" w:hAnsi="Times New Roman" w:cs="Times New Roman"/>
                <w:sz w:val="18"/>
                <w:szCs w:val="18"/>
                <w:lang w:eastAsia="en-AU"/>
              </w:rPr>
              <w:t>H(</w:t>
            </w:r>
            <w:proofErr w:type="gramEnd"/>
            <w:r w:rsidRPr="00B93503">
              <w:rPr>
                <w:rFonts w:ascii="Times New Roman" w:eastAsia="Times New Roman" w:hAnsi="Times New Roman" w:cs="Times New Roman"/>
                <w:sz w:val="18"/>
                <w:szCs w:val="18"/>
                <w:lang w:eastAsia="en-AU"/>
              </w:rPr>
              <w:t>2)=2147.6</w:t>
            </w:r>
          </w:p>
        </w:tc>
        <w:tc>
          <w:tcPr>
            <w:tcW w:w="813" w:type="dxa"/>
            <w:hideMark/>
          </w:tcPr>
          <w:p w14:paraId="47DC894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commentRangeEnd w:id="48"/>
            <w:r w:rsidR="004C3B10">
              <w:rPr>
                <w:rStyle w:val="Refdecomentario"/>
                <w:rFonts w:ascii="Times New Roman" w:eastAsia="Arial" w:hAnsi="Times New Roman" w:cs="Arial"/>
                <w:lang w:eastAsia="ja-JP"/>
              </w:rPr>
              <w:commentReference w:id="48"/>
            </w:r>
          </w:p>
        </w:tc>
      </w:tr>
      <w:tr w:rsidR="00B93503" w:rsidRPr="00B93503" w14:paraId="1B36F20B" w14:textId="77777777" w:rsidTr="00B93503">
        <w:trPr>
          <w:trHeight w:val="1440"/>
        </w:trPr>
        <w:tc>
          <w:tcPr>
            <w:tcW w:w="1361" w:type="dxa"/>
            <w:hideMark/>
          </w:tcPr>
          <w:p w14:paraId="0018C98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Age (admission to treatment) (median [IQR])</w:t>
            </w:r>
          </w:p>
        </w:tc>
        <w:tc>
          <w:tcPr>
            <w:tcW w:w="1336" w:type="dxa"/>
            <w:hideMark/>
          </w:tcPr>
          <w:p w14:paraId="51F7C2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989" w:type="dxa"/>
            <w:hideMark/>
          </w:tcPr>
          <w:p w14:paraId="28DCDC5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34.06 [27.39, 42.91]</w:t>
            </w:r>
          </w:p>
        </w:tc>
        <w:tc>
          <w:tcPr>
            <w:tcW w:w="1066" w:type="dxa"/>
            <w:hideMark/>
          </w:tcPr>
          <w:p w14:paraId="3BFDFF1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37.55 [29.58, 47.19]</w:t>
            </w:r>
          </w:p>
        </w:tc>
        <w:tc>
          <w:tcPr>
            <w:tcW w:w="989" w:type="dxa"/>
            <w:hideMark/>
          </w:tcPr>
          <w:p w14:paraId="1A3047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33.49 [27.12, 41.90]</w:t>
            </w:r>
          </w:p>
        </w:tc>
        <w:tc>
          <w:tcPr>
            <w:tcW w:w="989" w:type="dxa"/>
            <w:hideMark/>
          </w:tcPr>
          <w:p w14:paraId="4940A9D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31.91 [25.95, 39.67]</w:t>
            </w:r>
          </w:p>
        </w:tc>
        <w:tc>
          <w:tcPr>
            <w:tcW w:w="1278" w:type="dxa"/>
            <w:hideMark/>
          </w:tcPr>
          <w:p w14:paraId="50C099C9" w14:textId="77777777" w:rsidR="00B93503" w:rsidRPr="00B93503" w:rsidRDefault="00B93503" w:rsidP="00B93503">
            <w:pPr>
              <w:rPr>
                <w:rFonts w:ascii="Times New Roman" w:eastAsia="Times New Roman" w:hAnsi="Times New Roman" w:cs="Times New Roman"/>
                <w:sz w:val="18"/>
                <w:szCs w:val="18"/>
                <w:lang w:eastAsia="en-AU"/>
              </w:rPr>
            </w:pPr>
            <w:proofErr w:type="gramStart"/>
            <w:r w:rsidRPr="00B93503">
              <w:rPr>
                <w:rFonts w:ascii="Times New Roman" w:eastAsia="Times New Roman" w:hAnsi="Times New Roman" w:cs="Times New Roman"/>
                <w:sz w:val="18"/>
                <w:szCs w:val="18"/>
                <w:lang w:eastAsia="en-AU"/>
              </w:rPr>
              <w:t>H(</w:t>
            </w:r>
            <w:proofErr w:type="gramEnd"/>
            <w:r w:rsidRPr="00B93503">
              <w:rPr>
                <w:rFonts w:ascii="Times New Roman" w:eastAsia="Times New Roman" w:hAnsi="Times New Roman" w:cs="Times New Roman"/>
                <w:sz w:val="18"/>
                <w:szCs w:val="18"/>
                <w:lang w:eastAsia="en-AU"/>
              </w:rPr>
              <w:t>2)=2037.6</w:t>
            </w:r>
          </w:p>
        </w:tc>
        <w:tc>
          <w:tcPr>
            <w:tcW w:w="813" w:type="dxa"/>
            <w:hideMark/>
          </w:tcPr>
          <w:p w14:paraId="07D8977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3B69CEDC" w14:textId="77777777" w:rsidTr="00B93503">
        <w:trPr>
          <w:trHeight w:val="1680"/>
        </w:trPr>
        <w:tc>
          <w:tcPr>
            <w:tcW w:w="1361" w:type="dxa"/>
            <w:hideMark/>
          </w:tcPr>
          <w:p w14:paraId="25F04C9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Poverty of the Municipality of residence (median [IQR])</w:t>
            </w:r>
          </w:p>
        </w:tc>
        <w:tc>
          <w:tcPr>
            <w:tcW w:w="1336" w:type="dxa"/>
            <w:hideMark/>
          </w:tcPr>
          <w:p w14:paraId="0EB7FAD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989" w:type="dxa"/>
            <w:hideMark/>
          </w:tcPr>
          <w:p w14:paraId="431F528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0.12 [0.07, 0.17]</w:t>
            </w:r>
          </w:p>
        </w:tc>
        <w:tc>
          <w:tcPr>
            <w:tcW w:w="1066" w:type="dxa"/>
            <w:hideMark/>
          </w:tcPr>
          <w:p w14:paraId="23AE4DB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0.11 [0.07, 0.17]</w:t>
            </w:r>
          </w:p>
        </w:tc>
        <w:tc>
          <w:tcPr>
            <w:tcW w:w="989" w:type="dxa"/>
            <w:hideMark/>
          </w:tcPr>
          <w:p w14:paraId="70E7B67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0.12 [0.08, 0.17]</w:t>
            </w:r>
          </w:p>
        </w:tc>
        <w:tc>
          <w:tcPr>
            <w:tcW w:w="989" w:type="dxa"/>
            <w:hideMark/>
          </w:tcPr>
          <w:p w14:paraId="04512A9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0.11 [0.07, 0.15]</w:t>
            </w:r>
          </w:p>
        </w:tc>
        <w:tc>
          <w:tcPr>
            <w:tcW w:w="1278" w:type="dxa"/>
            <w:hideMark/>
          </w:tcPr>
          <w:p w14:paraId="38DC81E8" w14:textId="77777777" w:rsidR="00B93503" w:rsidRPr="00B93503" w:rsidRDefault="00B93503" w:rsidP="00B93503">
            <w:pPr>
              <w:rPr>
                <w:rFonts w:ascii="Times New Roman" w:eastAsia="Times New Roman" w:hAnsi="Times New Roman" w:cs="Times New Roman"/>
                <w:sz w:val="18"/>
                <w:szCs w:val="18"/>
                <w:lang w:eastAsia="en-AU"/>
              </w:rPr>
            </w:pPr>
            <w:proofErr w:type="gramStart"/>
            <w:r w:rsidRPr="00B93503">
              <w:rPr>
                <w:rFonts w:ascii="Times New Roman" w:eastAsia="Times New Roman" w:hAnsi="Times New Roman" w:cs="Times New Roman"/>
                <w:sz w:val="18"/>
                <w:szCs w:val="18"/>
                <w:lang w:eastAsia="en-AU"/>
              </w:rPr>
              <w:t>H(</w:t>
            </w:r>
            <w:proofErr w:type="gramEnd"/>
            <w:r w:rsidRPr="00B93503">
              <w:rPr>
                <w:rFonts w:ascii="Times New Roman" w:eastAsia="Times New Roman" w:hAnsi="Times New Roman" w:cs="Times New Roman"/>
                <w:sz w:val="18"/>
                <w:szCs w:val="18"/>
                <w:lang w:eastAsia="en-AU"/>
              </w:rPr>
              <w:t>2)=346.6</w:t>
            </w:r>
          </w:p>
        </w:tc>
        <w:tc>
          <w:tcPr>
            <w:tcW w:w="813" w:type="dxa"/>
            <w:hideMark/>
          </w:tcPr>
          <w:p w14:paraId="7E7075F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489236EE" w14:textId="77777777" w:rsidTr="00B93503">
        <w:trPr>
          <w:trHeight w:val="720"/>
        </w:trPr>
        <w:tc>
          <w:tcPr>
            <w:tcW w:w="1361" w:type="dxa"/>
            <w:vMerge w:val="restart"/>
            <w:hideMark/>
          </w:tcPr>
          <w:p w14:paraId="653190D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Urbanicity of the commune of residence (%)</w:t>
            </w:r>
          </w:p>
        </w:tc>
        <w:tc>
          <w:tcPr>
            <w:tcW w:w="1336" w:type="dxa"/>
            <w:hideMark/>
          </w:tcPr>
          <w:p w14:paraId="398E1D1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Urbana</w:t>
            </w:r>
          </w:p>
        </w:tc>
        <w:tc>
          <w:tcPr>
            <w:tcW w:w="989" w:type="dxa"/>
            <w:hideMark/>
          </w:tcPr>
          <w:p w14:paraId="1BFEA9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58276 (82.2)</w:t>
            </w:r>
          </w:p>
        </w:tc>
        <w:tc>
          <w:tcPr>
            <w:tcW w:w="1066" w:type="dxa"/>
            <w:hideMark/>
          </w:tcPr>
          <w:p w14:paraId="13B6FC5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15287 (79.3)</w:t>
            </w:r>
          </w:p>
        </w:tc>
        <w:tc>
          <w:tcPr>
            <w:tcW w:w="989" w:type="dxa"/>
            <w:hideMark/>
          </w:tcPr>
          <w:p w14:paraId="6DFC4AF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29383 (82.1)</w:t>
            </w:r>
          </w:p>
        </w:tc>
        <w:tc>
          <w:tcPr>
            <w:tcW w:w="989" w:type="dxa"/>
            <w:hideMark/>
          </w:tcPr>
          <w:p w14:paraId="02D57F2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13598 (86.1)</w:t>
            </w:r>
          </w:p>
        </w:tc>
        <w:tc>
          <w:tcPr>
            <w:tcW w:w="1278" w:type="dxa"/>
            <w:hideMark/>
          </w:tcPr>
          <w:p w14:paraId="537C2B0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4, 70863)=298</w:t>
            </w:r>
          </w:p>
        </w:tc>
        <w:tc>
          <w:tcPr>
            <w:tcW w:w="813" w:type="dxa"/>
            <w:hideMark/>
          </w:tcPr>
          <w:p w14:paraId="5D8B6AE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5D7180D0" w14:textId="77777777" w:rsidTr="00B93503">
        <w:trPr>
          <w:trHeight w:val="300"/>
        </w:trPr>
        <w:tc>
          <w:tcPr>
            <w:tcW w:w="1361" w:type="dxa"/>
            <w:vMerge/>
            <w:hideMark/>
          </w:tcPr>
          <w:p w14:paraId="2C5215B7"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417CB5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Mixed</w:t>
            </w:r>
          </w:p>
        </w:tc>
        <w:tc>
          <w:tcPr>
            <w:tcW w:w="989" w:type="dxa"/>
            <w:hideMark/>
          </w:tcPr>
          <w:p w14:paraId="7FE1D6B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6835 </w:t>
            </w:r>
            <w:proofErr w:type="gramStart"/>
            <w:r w:rsidRPr="00B93503">
              <w:rPr>
                <w:rFonts w:ascii="Times New Roman" w:eastAsia="Times New Roman" w:hAnsi="Times New Roman" w:cs="Times New Roman"/>
                <w:sz w:val="18"/>
                <w:szCs w:val="18"/>
                <w:lang w:eastAsia="en-AU"/>
              </w:rPr>
              <w:t>( 9.6</w:t>
            </w:r>
            <w:proofErr w:type="gramEnd"/>
            <w:r w:rsidRPr="00B93503">
              <w:rPr>
                <w:rFonts w:ascii="Times New Roman" w:eastAsia="Times New Roman" w:hAnsi="Times New Roman" w:cs="Times New Roman"/>
                <w:sz w:val="18"/>
                <w:szCs w:val="18"/>
                <w:lang w:eastAsia="en-AU"/>
              </w:rPr>
              <w:t>)</w:t>
            </w:r>
          </w:p>
        </w:tc>
        <w:tc>
          <w:tcPr>
            <w:tcW w:w="1066" w:type="dxa"/>
            <w:hideMark/>
          </w:tcPr>
          <w:p w14:paraId="15F66D0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2069 (10.7)</w:t>
            </w:r>
          </w:p>
        </w:tc>
        <w:tc>
          <w:tcPr>
            <w:tcW w:w="989" w:type="dxa"/>
            <w:hideMark/>
          </w:tcPr>
          <w:p w14:paraId="29C1F49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3477 </w:t>
            </w:r>
            <w:proofErr w:type="gramStart"/>
            <w:r w:rsidRPr="00B93503">
              <w:rPr>
                <w:rFonts w:ascii="Times New Roman" w:eastAsia="Times New Roman" w:hAnsi="Times New Roman" w:cs="Times New Roman"/>
                <w:sz w:val="18"/>
                <w:szCs w:val="18"/>
                <w:lang w:eastAsia="en-AU"/>
              </w:rPr>
              <w:t>( 9.7</w:t>
            </w:r>
            <w:proofErr w:type="gramEnd"/>
            <w:r w:rsidRPr="00B93503">
              <w:rPr>
                <w:rFonts w:ascii="Times New Roman" w:eastAsia="Times New Roman" w:hAnsi="Times New Roman" w:cs="Times New Roman"/>
                <w:sz w:val="18"/>
                <w:szCs w:val="18"/>
                <w:lang w:eastAsia="en-AU"/>
              </w:rPr>
              <w:t>)</w:t>
            </w:r>
          </w:p>
        </w:tc>
        <w:tc>
          <w:tcPr>
            <w:tcW w:w="989" w:type="dxa"/>
            <w:hideMark/>
          </w:tcPr>
          <w:p w14:paraId="10D05A0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1288 </w:t>
            </w:r>
            <w:proofErr w:type="gramStart"/>
            <w:r w:rsidRPr="00B93503">
              <w:rPr>
                <w:rFonts w:ascii="Times New Roman" w:eastAsia="Times New Roman" w:hAnsi="Times New Roman" w:cs="Times New Roman"/>
                <w:sz w:val="18"/>
                <w:szCs w:val="18"/>
                <w:lang w:eastAsia="en-AU"/>
              </w:rPr>
              <w:t>( 8.2</w:t>
            </w:r>
            <w:proofErr w:type="gramEnd"/>
            <w:r w:rsidRPr="00B93503">
              <w:rPr>
                <w:rFonts w:ascii="Times New Roman" w:eastAsia="Times New Roman" w:hAnsi="Times New Roman" w:cs="Times New Roman"/>
                <w:sz w:val="18"/>
                <w:szCs w:val="18"/>
                <w:lang w:eastAsia="en-AU"/>
              </w:rPr>
              <w:t>)</w:t>
            </w:r>
          </w:p>
        </w:tc>
        <w:tc>
          <w:tcPr>
            <w:tcW w:w="1278" w:type="dxa"/>
            <w:hideMark/>
          </w:tcPr>
          <w:p w14:paraId="2419D7D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E7945A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8D84DB5" w14:textId="77777777" w:rsidTr="00B93503">
        <w:trPr>
          <w:trHeight w:val="300"/>
        </w:trPr>
        <w:tc>
          <w:tcPr>
            <w:tcW w:w="1361" w:type="dxa"/>
            <w:vMerge/>
            <w:hideMark/>
          </w:tcPr>
          <w:p w14:paraId="66679C67"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FE80A6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Rural</w:t>
            </w:r>
          </w:p>
        </w:tc>
        <w:tc>
          <w:tcPr>
            <w:tcW w:w="989" w:type="dxa"/>
            <w:hideMark/>
          </w:tcPr>
          <w:p w14:paraId="73E3522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5750 </w:t>
            </w:r>
            <w:proofErr w:type="gramStart"/>
            <w:r w:rsidRPr="00B93503">
              <w:rPr>
                <w:rFonts w:ascii="Times New Roman" w:eastAsia="Times New Roman" w:hAnsi="Times New Roman" w:cs="Times New Roman"/>
                <w:sz w:val="18"/>
                <w:szCs w:val="18"/>
                <w:lang w:eastAsia="en-AU"/>
              </w:rPr>
              <w:t>( 8.1</w:t>
            </w:r>
            <w:proofErr w:type="gramEnd"/>
            <w:r w:rsidRPr="00B93503">
              <w:rPr>
                <w:rFonts w:ascii="Times New Roman" w:eastAsia="Times New Roman" w:hAnsi="Times New Roman" w:cs="Times New Roman"/>
                <w:sz w:val="18"/>
                <w:szCs w:val="18"/>
                <w:lang w:eastAsia="en-AU"/>
              </w:rPr>
              <w:t>)</w:t>
            </w:r>
          </w:p>
        </w:tc>
        <w:tc>
          <w:tcPr>
            <w:tcW w:w="1066" w:type="dxa"/>
            <w:hideMark/>
          </w:tcPr>
          <w:p w14:paraId="72D47CD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1920 (10.0)</w:t>
            </w:r>
          </w:p>
        </w:tc>
        <w:tc>
          <w:tcPr>
            <w:tcW w:w="989" w:type="dxa"/>
            <w:hideMark/>
          </w:tcPr>
          <w:p w14:paraId="5CC6EF2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2921 </w:t>
            </w:r>
            <w:proofErr w:type="gramStart"/>
            <w:r w:rsidRPr="00B93503">
              <w:rPr>
                <w:rFonts w:ascii="Times New Roman" w:eastAsia="Times New Roman" w:hAnsi="Times New Roman" w:cs="Times New Roman"/>
                <w:sz w:val="18"/>
                <w:szCs w:val="18"/>
                <w:lang w:eastAsia="en-AU"/>
              </w:rPr>
              <w:t>( 8.2</w:t>
            </w:r>
            <w:proofErr w:type="gramEnd"/>
            <w:r w:rsidRPr="00B93503">
              <w:rPr>
                <w:rFonts w:ascii="Times New Roman" w:eastAsia="Times New Roman" w:hAnsi="Times New Roman" w:cs="Times New Roman"/>
                <w:sz w:val="18"/>
                <w:szCs w:val="18"/>
                <w:lang w:eastAsia="en-AU"/>
              </w:rPr>
              <w:t>)</w:t>
            </w:r>
          </w:p>
        </w:tc>
        <w:tc>
          <w:tcPr>
            <w:tcW w:w="989" w:type="dxa"/>
            <w:hideMark/>
          </w:tcPr>
          <w:p w14:paraId="56D1359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909 </w:t>
            </w:r>
            <w:proofErr w:type="gramStart"/>
            <w:r w:rsidRPr="00B93503">
              <w:rPr>
                <w:rFonts w:ascii="Times New Roman" w:eastAsia="Times New Roman" w:hAnsi="Times New Roman" w:cs="Times New Roman"/>
                <w:sz w:val="18"/>
                <w:szCs w:val="18"/>
                <w:lang w:eastAsia="en-AU"/>
              </w:rPr>
              <w:t>( 5.8</w:t>
            </w:r>
            <w:proofErr w:type="gramEnd"/>
            <w:r w:rsidRPr="00B93503">
              <w:rPr>
                <w:rFonts w:ascii="Times New Roman" w:eastAsia="Times New Roman" w:hAnsi="Times New Roman" w:cs="Times New Roman"/>
                <w:sz w:val="18"/>
                <w:szCs w:val="18"/>
                <w:lang w:eastAsia="en-AU"/>
              </w:rPr>
              <w:t>)</w:t>
            </w:r>
          </w:p>
        </w:tc>
        <w:tc>
          <w:tcPr>
            <w:tcW w:w="1278" w:type="dxa"/>
            <w:hideMark/>
          </w:tcPr>
          <w:p w14:paraId="3301787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5A78015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9E4B06B" w14:textId="77777777" w:rsidTr="00B93503">
        <w:trPr>
          <w:trHeight w:val="300"/>
        </w:trPr>
        <w:tc>
          <w:tcPr>
            <w:tcW w:w="1361" w:type="dxa"/>
            <w:vMerge/>
            <w:hideMark/>
          </w:tcPr>
          <w:p w14:paraId="2D29F032"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3CF0870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727901B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066" w:type="dxa"/>
            <w:hideMark/>
          </w:tcPr>
          <w:p w14:paraId="2743B21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6B1398F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69E0CEB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278" w:type="dxa"/>
            <w:hideMark/>
          </w:tcPr>
          <w:p w14:paraId="7067344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24E1E1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D681FAE" w14:textId="77777777" w:rsidTr="00B93503">
        <w:trPr>
          <w:trHeight w:val="720"/>
        </w:trPr>
        <w:tc>
          <w:tcPr>
            <w:tcW w:w="1361" w:type="dxa"/>
            <w:vMerge w:val="restart"/>
            <w:hideMark/>
          </w:tcPr>
          <w:p w14:paraId="6550D9D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Occupational Status (f) (%)</w:t>
            </w:r>
          </w:p>
        </w:tc>
        <w:tc>
          <w:tcPr>
            <w:tcW w:w="1336" w:type="dxa"/>
            <w:hideMark/>
          </w:tcPr>
          <w:p w14:paraId="69C1758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Employed</w:t>
            </w:r>
          </w:p>
        </w:tc>
        <w:tc>
          <w:tcPr>
            <w:tcW w:w="989" w:type="dxa"/>
            <w:hideMark/>
          </w:tcPr>
          <w:p w14:paraId="3DC5A76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35367 (49.9)</w:t>
            </w:r>
          </w:p>
        </w:tc>
        <w:tc>
          <w:tcPr>
            <w:tcW w:w="1066" w:type="dxa"/>
            <w:hideMark/>
          </w:tcPr>
          <w:p w14:paraId="62B34C6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9788 (50.8)</w:t>
            </w:r>
          </w:p>
        </w:tc>
        <w:tc>
          <w:tcPr>
            <w:tcW w:w="989" w:type="dxa"/>
            <w:hideMark/>
          </w:tcPr>
          <w:p w14:paraId="13877B5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18698 (52.3)</w:t>
            </w:r>
          </w:p>
        </w:tc>
        <w:tc>
          <w:tcPr>
            <w:tcW w:w="989" w:type="dxa"/>
            <w:hideMark/>
          </w:tcPr>
          <w:p w14:paraId="4F93839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6878 (43.5)</w:t>
            </w:r>
          </w:p>
        </w:tc>
        <w:tc>
          <w:tcPr>
            <w:tcW w:w="1278" w:type="dxa"/>
            <w:hideMark/>
          </w:tcPr>
          <w:p w14:paraId="692CCAB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10, 70863)=698</w:t>
            </w:r>
          </w:p>
        </w:tc>
        <w:tc>
          <w:tcPr>
            <w:tcW w:w="813" w:type="dxa"/>
            <w:hideMark/>
          </w:tcPr>
          <w:p w14:paraId="7668CC0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4679A7E1" w14:textId="77777777" w:rsidTr="00B93503">
        <w:trPr>
          <w:trHeight w:val="300"/>
        </w:trPr>
        <w:tc>
          <w:tcPr>
            <w:tcW w:w="1361" w:type="dxa"/>
            <w:vMerge/>
            <w:hideMark/>
          </w:tcPr>
          <w:p w14:paraId="0E9428D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4F040C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Inactive</w:t>
            </w:r>
          </w:p>
        </w:tc>
        <w:tc>
          <w:tcPr>
            <w:tcW w:w="989" w:type="dxa"/>
            <w:hideMark/>
          </w:tcPr>
          <w:p w14:paraId="6FF32A9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7169 (10.1)</w:t>
            </w:r>
          </w:p>
        </w:tc>
        <w:tc>
          <w:tcPr>
            <w:tcW w:w="1066" w:type="dxa"/>
            <w:hideMark/>
          </w:tcPr>
          <w:p w14:paraId="5EB5406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2363 (12.3)</w:t>
            </w:r>
          </w:p>
        </w:tc>
        <w:tc>
          <w:tcPr>
            <w:tcW w:w="989" w:type="dxa"/>
            <w:hideMark/>
          </w:tcPr>
          <w:p w14:paraId="6A7400E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3449 </w:t>
            </w:r>
            <w:proofErr w:type="gramStart"/>
            <w:r w:rsidRPr="00B93503">
              <w:rPr>
                <w:rFonts w:ascii="Times New Roman" w:eastAsia="Times New Roman" w:hAnsi="Times New Roman" w:cs="Times New Roman"/>
                <w:sz w:val="18"/>
                <w:szCs w:val="18"/>
                <w:lang w:eastAsia="en-AU"/>
              </w:rPr>
              <w:t>( 9.6</w:t>
            </w:r>
            <w:proofErr w:type="gramEnd"/>
            <w:r w:rsidRPr="00B93503">
              <w:rPr>
                <w:rFonts w:ascii="Times New Roman" w:eastAsia="Times New Roman" w:hAnsi="Times New Roman" w:cs="Times New Roman"/>
                <w:sz w:val="18"/>
                <w:szCs w:val="18"/>
                <w:lang w:eastAsia="en-AU"/>
              </w:rPr>
              <w:t>)</w:t>
            </w:r>
          </w:p>
        </w:tc>
        <w:tc>
          <w:tcPr>
            <w:tcW w:w="989" w:type="dxa"/>
            <w:hideMark/>
          </w:tcPr>
          <w:p w14:paraId="7F52E60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1356 </w:t>
            </w:r>
            <w:proofErr w:type="gramStart"/>
            <w:r w:rsidRPr="00B93503">
              <w:rPr>
                <w:rFonts w:ascii="Times New Roman" w:eastAsia="Times New Roman" w:hAnsi="Times New Roman" w:cs="Times New Roman"/>
                <w:sz w:val="18"/>
                <w:szCs w:val="18"/>
                <w:lang w:eastAsia="en-AU"/>
              </w:rPr>
              <w:t>( 8.6</w:t>
            </w:r>
            <w:proofErr w:type="gramEnd"/>
            <w:r w:rsidRPr="00B93503">
              <w:rPr>
                <w:rFonts w:ascii="Times New Roman" w:eastAsia="Times New Roman" w:hAnsi="Times New Roman" w:cs="Times New Roman"/>
                <w:sz w:val="18"/>
                <w:szCs w:val="18"/>
                <w:lang w:eastAsia="en-AU"/>
              </w:rPr>
              <w:t>)</w:t>
            </w:r>
          </w:p>
        </w:tc>
        <w:tc>
          <w:tcPr>
            <w:tcW w:w="1278" w:type="dxa"/>
            <w:hideMark/>
          </w:tcPr>
          <w:p w14:paraId="2A4F3AB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C8B48E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9D1A830" w14:textId="77777777" w:rsidTr="00B93503">
        <w:trPr>
          <w:trHeight w:val="960"/>
        </w:trPr>
        <w:tc>
          <w:tcPr>
            <w:tcW w:w="1361" w:type="dxa"/>
            <w:vMerge/>
            <w:hideMark/>
          </w:tcPr>
          <w:p w14:paraId="442A3F46"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3CA46C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Looking for a job for the first time</w:t>
            </w:r>
          </w:p>
        </w:tc>
        <w:tc>
          <w:tcPr>
            <w:tcW w:w="989" w:type="dxa"/>
            <w:hideMark/>
          </w:tcPr>
          <w:p w14:paraId="220A452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159 </w:t>
            </w:r>
            <w:proofErr w:type="gramStart"/>
            <w:r w:rsidRPr="00B93503">
              <w:rPr>
                <w:rFonts w:ascii="Times New Roman" w:eastAsia="Times New Roman" w:hAnsi="Times New Roman" w:cs="Times New Roman"/>
                <w:sz w:val="18"/>
                <w:szCs w:val="18"/>
                <w:lang w:eastAsia="en-AU"/>
              </w:rPr>
              <w:t>( 0.2</w:t>
            </w:r>
            <w:proofErr w:type="gramEnd"/>
            <w:r w:rsidRPr="00B93503">
              <w:rPr>
                <w:rFonts w:ascii="Times New Roman" w:eastAsia="Times New Roman" w:hAnsi="Times New Roman" w:cs="Times New Roman"/>
                <w:sz w:val="18"/>
                <w:szCs w:val="18"/>
                <w:lang w:eastAsia="en-AU"/>
              </w:rPr>
              <w:t>)</w:t>
            </w:r>
          </w:p>
        </w:tc>
        <w:tc>
          <w:tcPr>
            <w:tcW w:w="1066" w:type="dxa"/>
            <w:hideMark/>
          </w:tcPr>
          <w:p w14:paraId="7F0B51C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49 </w:t>
            </w:r>
            <w:proofErr w:type="gramStart"/>
            <w:r w:rsidRPr="00B93503">
              <w:rPr>
                <w:rFonts w:ascii="Times New Roman" w:eastAsia="Times New Roman" w:hAnsi="Times New Roman" w:cs="Times New Roman"/>
                <w:sz w:val="18"/>
                <w:szCs w:val="18"/>
                <w:lang w:eastAsia="en-AU"/>
              </w:rPr>
              <w:t>( 0.3</w:t>
            </w:r>
            <w:proofErr w:type="gramEnd"/>
            <w:r w:rsidRPr="00B93503">
              <w:rPr>
                <w:rFonts w:ascii="Times New Roman" w:eastAsia="Times New Roman" w:hAnsi="Times New Roman" w:cs="Times New Roman"/>
                <w:sz w:val="18"/>
                <w:szCs w:val="18"/>
                <w:lang w:eastAsia="en-AU"/>
              </w:rPr>
              <w:t>)</w:t>
            </w:r>
          </w:p>
        </w:tc>
        <w:tc>
          <w:tcPr>
            <w:tcW w:w="989" w:type="dxa"/>
            <w:hideMark/>
          </w:tcPr>
          <w:p w14:paraId="704D98C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73 </w:t>
            </w:r>
            <w:proofErr w:type="gramStart"/>
            <w:r w:rsidRPr="00B93503">
              <w:rPr>
                <w:rFonts w:ascii="Times New Roman" w:eastAsia="Times New Roman" w:hAnsi="Times New Roman" w:cs="Times New Roman"/>
                <w:sz w:val="18"/>
                <w:szCs w:val="18"/>
                <w:lang w:eastAsia="en-AU"/>
              </w:rPr>
              <w:t>( 0.2</w:t>
            </w:r>
            <w:proofErr w:type="gramEnd"/>
            <w:r w:rsidRPr="00B93503">
              <w:rPr>
                <w:rFonts w:ascii="Times New Roman" w:eastAsia="Times New Roman" w:hAnsi="Times New Roman" w:cs="Times New Roman"/>
                <w:sz w:val="18"/>
                <w:szCs w:val="18"/>
                <w:lang w:eastAsia="en-AU"/>
              </w:rPr>
              <w:t>)</w:t>
            </w:r>
          </w:p>
        </w:tc>
        <w:tc>
          <w:tcPr>
            <w:tcW w:w="989" w:type="dxa"/>
            <w:hideMark/>
          </w:tcPr>
          <w:p w14:paraId="6BEC22B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37 </w:t>
            </w:r>
            <w:proofErr w:type="gramStart"/>
            <w:r w:rsidRPr="00B93503">
              <w:rPr>
                <w:rFonts w:ascii="Times New Roman" w:eastAsia="Times New Roman" w:hAnsi="Times New Roman" w:cs="Times New Roman"/>
                <w:sz w:val="18"/>
                <w:szCs w:val="18"/>
                <w:lang w:eastAsia="en-AU"/>
              </w:rPr>
              <w:t>( 0.2</w:t>
            </w:r>
            <w:proofErr w:type="gramEnd"/>
            <w:r w:rsidRPr="00B93503">
              <w:rPr>
                <w:rFonts w:ascii="Times New Roman" w:eastAsia="Times New Roman" w:hAnsi="Times New Roman" w:cs="Times New Roman"/>
                <w:sz w:val="18"/>
                <w:szCs w:val="18"/>
                <w:lang w:eastAsia="en-AU"/>
              </w:rPr>
              <w:t>)</w:t>
            </w:r>
          </w:p>
        </w:tc>
        <w:tc>
          <w:tcPr>
            <w:tcW w:w="1278" w:type="dxa"/>
            <w:hideMark/>
          </w:tcPr>
          <w:p w14:paraId="5CFD183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4966C9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E7E9BB7" w14:textId="77777777" w:rsidTr="00B93503">
        <w:trPr>
          <w:trHeight w:val="300"/>
        </w:trPr>
        <w:tc>
          <w:tcPr>
            <w:tcW w:w="1361" w:type="dxa"/>
            <w:vMerge/>
            <w:hideMark/>
          </w:tcPr>
          <w:p w14:paraId="0B2E1BA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02E84DF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No activity</w:t>
            </w:r>
          </w:p>
        </w:tc>
        <w:tc>
          <w:tcPr>
            <w:tcW w:w="989" w:type="dxa"/>
            <w:hideMark/>
          </w:tcPr>
          <w:p w14:paraId="25046E6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3558 </w:t>
            </w:r>
            <w:proofErr w:type="gramStart"/>
            <w:r w:rsidRPr="00B93503">
              <w:rPr>
                <w:rFonts w:ascii="Times New Roman" w:eastAsia="Times New Roman" w:hAnsi="Times New Roman" w:cs="Times New Roman"/>
                <w:sz w:val="18"/>
                <w:szCs w:val="18"/>
                <w:lang w:eastAsia="en-AU"/>
              </w:rPr>
              <w:t>( 5.0</w:t>
            </w:r>
            <w:proofErr w:type="gramEnd"/>
            <w:r w:rsidRPr="00B93503">
              <w:rPr>
                <w:rFonts w:ascii="Times New Roman" w:eastAsia="Times New Roman" w:hAnsi="Times New Roman" w:cs="Times New Roman"/>
                <w:sz w:val="18"/>
                <w:szCs w:val="18"/>
                <w:lang w:eastAsia="en-AU"/>
              </w:rPr>
              <w:t>)</w:t>
            </w:r>
          </w:p>
        </w:tc>
        <w:tc>
          <w:tcPr>
            <w:tcW w:w="1066" w:type="dxa"/>
            <w:hideMark/>
          </w:tcPr>
          <w:p w14:paraId="360B2AB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986 </w:t>
            </w:r>
            <w:proofErr w:type="gramStart"/>
            <w:r w:rsidRPr="00B93503">
              <w:rPr>
                <w:rFonts w:ascii="Times New Roman" w:eastAsia="Times New Roman" w:hAnsi="Times New Roman" w:cs="Times New Roman"/>
                <w:sz w:val="18"/>
                <w:szCs w:val="18"/>
                <w:lang w:eastAsia="en-AU"/>
              </w:rPr>
              <w:t>( 5.1</w:t>
            </w:r>
            <w:proofErr w:type="gramEnd"/>
            <w:r w:rsidRPr="00B93503">
              <w:rPr>
                <w:rFonts w:ascii="Times New Roman" w:eastAsia="Times New Roman" w:hAnsi="Times New Roman" w:cs="Times New Roman"/>
                <w:sz w:val="18"/>
                <w:szCs w:val="18"/>
                <w:lang w:eastAsia="en-AU"/>
              </w:rPr>
              <w:t>)</w:t>
            </w:r>
          </w:p>
        </w:tc>
        <w:tc>
          <w:tcPr>
            <w:tcW w:w="989" w:type="dxa"/>
            <w:hideMark/>
          </w:tcPr>
          <w:p w14:paraId="6571ECF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1512 </w:t>
            </w:r>
            <w:proofErr w:type="gramStart"/>
            <w:r w:rsidRPr="00B93503">
              <w:rPr>
                <w:rFonts w:ascii="Times New Roman" w:eastAsia="Times New Roman" w:hAnsi="Times New Roman" w:cs="Times New Roman"/>
                <w:sz w:val="18"/>
                <w:szCs w:val="18"/>
                <w:lang w:eastAsia="en-AU"/>
              </w:rPr>
              <w:t>( 4.2</w:t>
            </w:r>
            <w:proofErr w:type="gramEnd"/>
            <w:r w:rsidRPr="00B93503">
              <w:rPr>
                <w:rFonts w:ascii="Times New Roman" w:eastAsia="Times New Roman" w:hAnsi="Times New Roman" w:cs="Times New Roman"/>
                <w:sz w:val="18"/>
                <w:szCs w:val="18"/>
                <w:lang w:eastAsia="en-AU"/>
              </w:rPr>
              <w:t>)</w:t>
            </w:r>
          </w:p>
        </w:tc>
        <w:tc>
          <w:tcPr>
            <w:tcW w:w="989" w:type="dxa"/>
            <w:hideMark/>
          </w:tcPr>
          <w:p w14:paraId="5E9DAF8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1060 </w:t>
            </w:r>
            <w:proofErr w:type="gramStart"/>
            <w:r w:rsidRPr="00B93503">
              <w:rPr>
                <w:rFonts w:ascii="Times New Roman" w:eastAsia="Times New Roman" w:hAnsi="Times New Roman" w:cs="Times New Roman"/>
                <w:sz w:val="18"/>
                <w:szCs w:val="18"/>
                <w:lang w:eastAsia="en-AU"/>
              </w:rPr>
              <w:t>( 6.7</w:t>
            </w:r>
            <w:proofErr w:type="gramEnd"/>
            <w:r w:rsidRPr="00B93503">
              <w:rPr>
                <w:rFonts w:ascii="Times New Roman" w:eastAsia="Times New Roman" w:hAnsi="Times New Roman" w:cs="Times New Roman"/>
                <w:sz w:val="18"/>
                <w:szCs w:val="18"/>
                <w:lang w:eastAsia="en-AU"/>
              </w:rPr>
              <w:t>)</w:t>
            </w:r>
          </w:p>
        </w:tc>
        <w:tc>
          <w:tcPr>
            <w:tcW w:w="1278" w:type="dxa"/>
            <w:hideMark/>
          </w:tcPr>
          <w:p w14:paraId="6264A7E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A8A80D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0A810DC" w14:textId="77777777" w:rsidTr="00B93503">
        <w:trPr>
          <w:trHeight w:val="480"/>
        </w:trPr>
        <w:tc>
          <w:tcPr>
            <w:tcW w:w="1361" w:type="dxa"/>
            <w:vMerge/>
            <w:hideMark/>
          </w:tcPr>
          <w:p w14:paraId="1A2897DF"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256F8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Not seeking for work</w:t>
            </w:r>
          </w:p>
        </w:tc>
        <w:tc>
          <w:tcPr>
            <w:tcW w:w="989" w:type="dxa"/>
            <w:hideMark/>
          </w:tcPr>
          <w:p w14:paraId="7D77648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713 </w:t>
            </w:r>
            <w:proofErr w:type="gramStart"/>
            <w:r w:rsidRPr="00B93503">
              <w:rPr>
                <w:rFonts w:ascii="Times New Roman" w:eastAsia="Times New Roman" w:hAnsi="Times New Roman" w:cs="Times New Roman"/>
                <w:sz w:val="18"/>
                <w:szCs w:val="18"/>
                <w:lang w:eastAsia="en-AU"/>
              </w:rPr>
              <w:t>( 1.0</w:t>
            </w:r>
            <w:proofErr w:type="gramEnd"/>
            <w:r w:rsidRPr="00B93503">
              <w:rPr>
                <w:rFonts w:ascii="Times New Roman" w:eastAsia="Times New Roman" w:hAnsi="Times New Roman" w:cs="Times New Roman"/>
                <w:sz w:val="18"/>
                <w:szCs w:val="18"/>
                <w:lang w:eastAsia="en-AU"/>
              </w:rPr>
              <w:t>)</w:t>
            </w:r>
          </w:p>
        </w:tc>
        <w:tc>
          <w:tcPr>
            <w:tcW w:w="1066" w:type="dxa"/>
            <w:hideMark/>
          </w:tcPr>
          <w:p w14:paraId="6858DD1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214 </w:t>
            </w:r>
            <w:proofErr w:type="gramStart"/>
            <w:r w:rsidRPr="00B93503">
              <w:rPr>
                <w:rFonts w:ascii="Times New Roman" w:eastAsia="Times New Roman" w:hAnsi="Times New Roman" w:cs="Times New Roman"/>
                <w:sz w:val="18"/>
                <w:szCs w:val="18"/>
                <w:lang w:eastAsia="en-AU"/>
              </w:rPr>
              <w:t>( 1.1</w:t>
            </w:r>
            <w:proofErr w:type="gramEnd"/>
            <w:r w:rsidRPr="00B93503">
              <w:rPr>
                <w:rFonts w:ascii="Times New Roman" w:eastAsia="Times New Roman" w:hAnsi="Times New Roman" w:cs="Times New Roman"/>
                <w:sz w:val="18"/>
                <w:szCs w:val="18"/>
                <w:lang w:eastAsia="en-AU"/>
              </w:rPr>
              <w:t>)</w:t>
            </w:r>
          </w:p>
        </w:tc>
        <w:tc>
          <w:tcPr>
            <w:tcW w:w="989" w:type="dxa"/>
            <w:hideMark/>
          </w:tcPr>
          <w:p w14:paraId="3426CF5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295 </w:t>
            </w:r>
            <w:proofErr w:type="gramStart"/>
            <w:r w:rsidRPr="00B93503">
              <w:rPr>
                <w:rFonts w:ascii="Times New Roman" w:eastAsia="Times New Roman" w:hAnsi="Times New Roman" w:cs="Times New Roman"/>
                <w:sz w:val="18"/>
                <w:szCs w:val="18"/>
                <w:lang w:eastAsia="en-AU"/>
              </w:rPr>
              <w:t>( 0.8</w:t>
            </w:r>
            <w:proofErr w:type="gramEnd"/>
            <w:r w:rsidRPr="00B93503">
              <w:rPr>
                <w:rFonts w:ascii="Times New Roman" w:eastAsia="Times New Roman" w:hAnsi="Times New Roman" w:cs="Times New Roman"/>
                <w:sz w:val="18"/>
                <w:szCs w:val="18"/>
                <w:lang w:eastAsia="en-AU"/>
              </w:rPr>
              <w:t>)</w:t>
            </w:r>
          </w:p>
        </w:tc>
        <w:tc>
          <w:tcPr>
            <w:tcW w:w="989" w:type="dxa"/>
            <w:hideMark/>
          </w:tcPr>
          <w:p w14:paraId="4FED0C7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203 </w:t>
            </w:r>
            <w:proofErr w:type="gramStart"/>
            <w:r w:rsidRPr="00B93503">
              <w:rPr>
                <w:rFonts w:ascii="Times New Roman" w:eastAsia="Times New Roman" w:hAnsi="Times New Roman" w:cs="Times New Roman"/>
                <w:sz w:val="18"/>
                <w:szCs w:val="18"/>
                <w:lang w:eastAsia="en-AU"/>
              </w:rPr>
              <w:t>( 1.3</w:t>
            </w:r>
            <w:proofErr w:type="gramEnd"/>
            <w:r w:rsidRPr="00B93503">
              <w:rPr>
                <w:rFonts w:ascii="Times New Roman" w:eastAsia="Times New Roman" w:hAnsi="Times New Roman" w:cs="Times New Roman"/>
                <w:sz w:val="18"/>
                <w:szCs w:val="18"/>
                <w:lang w:eastAsia="en-AU"/>
              </w:rPr>
              <w:t>)</w:t>
            </w:r>
          </w:p>
        </w:tc>
        <w:tc>
          <w:tcPr>
            <w:tcW w:w="1278" w:type="dxa"/>
            <w:hideMark/>
          </w:tcPr>
          <w:p w14:paraId="5404964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F0652E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ECE5271" w14:textId="77777777" w:rsidTr="00B93503">
        <w:trPr>
          <w:trHeight w:val="480"/>
        </w:trPr>
        <w:tc>
          <w:tcPr>
            <w:tcW w:w="1361" w:type="dxa"/>
            <w:vMerge/>
            <w:hideMark/>
          </w:tcPr>
          <w:p w14:paraId="0A9B9BB2"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0EB0B1F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Unemployed</w:t>
            </w:r>
          </w:p>
        </w:tc>
        <w:tc>
          <w:tcPr>
            <w:tcW w:w="989" w:type="dxa"/>
            <w:hideMark/>
          </w:tcPr>
          <w:p w14:paraId="2BA904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23896 (33.7)</w:t>
            </w:r>
          </w:p>
        </w:tc>
        <w:tc>
          <w:tcPr>
            <w:tcW w:w="1066" w:type="dxa"/>
            <w:hideMark/>
          </w:tcPr>
          <w:p w14:paraId="0E2B5BF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5876 (30.5)</w:t>
            </w:r>
          </w:p>
        </w:tc>
        <w:tc>
          <w:tcPr>
            <w:tcW w:w="989" w:type="dxa"/>
            <w:hideMark/>
          </w:tcPr>
          <w:p w14:paraId="3074AF0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11753 (32.8)</w:t>
            </w:r>
          </w:p>
        </w:tc>
        <w:tc>
          <w:tcPr>
            <w:tcW w:w="989" w:type="dxa"/>
            <w:hideMark/>
          </w:tcPr>
          <w:p w14:paraId="076ABF1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6263 (39.6)</w:t>
            </w:r>
          </w:p>
        </w:tc>
        <w:tc>
          <w:tcPr>
            <w:tcW w:w="1278" w:type="dxa"/>
            <w:hideMark/>
          </w:tcPr>
          <w:p w14:paraId="253277C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C29E8A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12D194D0" w14:textId="77777777" w:rsidTr="00B93503">
        <w:trPr>
          <w:trHeight w:val="300"/>
        </w:trPr>
        <w:tc>
          <w:tcPr>
            <w:tcW w:w="1361" w:type="dxa"/>
            <w:vMerge/>
            <w:hideMark/>
          </w:tcPr>
          <w:p w14:paraId="1C3D6663"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A8D935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245982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066" w:type="dxa"/>
            <w:hideMark/>
          </w:tcPr>
          <w:p w14:paraId="18FD21B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42021D8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66338D8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278" w:type="dxa"/>
            <w:hideMark/>
          </w:tcPr>
          <w:p w14:paraId="62CA14F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D93312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6620580" w14:textId="77777777" w:rsidTr="00B93503">
        <w:trPr>
          <w:trHeight w:val="1200"/>
        </w:trPr>
        <w:tc>
          <w:tcPr>
            <w:tcW w:w="1361" w:type="dxa"/>
            <w:vMerge w:val="restart"/>
            <w:hideMark/>
          </w:tcPr>
          <w:p w14:paraId="0D46BBE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Education (%)</w:t>
            </w:r>
          </w:p>
        </w:tc>
        <w:tc>
          <w:tcPr>
            <w:tcW w:w="1336" w:type="dxa"/>
            <w:hideMark/>
          </w:tcPr>
          <w:p w14:paraId="6DA3DD5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3-Completed primary school or less</w:t>
            </w:r>
          </w:p>
        </w:tc>
        <w:tc>
          <w:tcPr>
            <w:tcW w:w="989" w:type="dxa"/>
            <w:hideMark/>
          </w:tcPr>
          <w:p w14:paraId="4270456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20249 (28.6)</w:t>
            </w:r>
          </w:p>
        </w:tc>
        <w:tc>
          <w:tcPr>
            <w:tcW w:w="1066" w:type="dxa"/>
            <w:hideMark/>
          </w:tcPr>
          <w:p w14:paraId="68243E3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4996 (25.9)</w:t>
            </w:r>
          </w:p>
        </w:tc>
        <w:tc>
          <w:tcPr>
            <w:tcW w:w="989" w:type="dxa"/>
            <w:hideMark/>
          </w:tcPr>
          <w:p w14:paraId="51729E3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10448 (29.2)</w:t>
            </w:r>
          </w:p>
        </w:tc>
        <w:tc>
          <w:tcPr>
            <w:tcW w:w="989" w:type="dxa"/>
            <w:hideMark/>
          </w:tcPr>
          <w:p w14:paraId="352D6C1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4801 (30.4)</w:t>
            </w:r>
          </w:p>
        </w:tc>
        <w:tc>
          <w:tcPr>
            <w:tcW w:w="1278" w:type="dxa"/>
            <w:hideMark/>
          </w:tcPr>
          <w:p w14:paraId="2A9897B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4, 70863)=438</w:t>
            </w:r>
          </w:p>
        </w:tc>
        <w:tc>
          <w:tcPr>
            <w:tcW w:w="813" w:type="dxa"/>
            <w:hideMark/>
          </w:tcPr>
          <w:p w14:paraId="3B00BD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6F779BE6" w14:textId="77777777" w:rsidTr="00B93503">
        <w:trPr>
          <w:trHeight w:val="960"/>
        </w:trPr>
        <w:tc>
          <w:tcPr>
            <w:tcW w:w="1361" w:type="dxa"/>
            <w:vMerge/>
            <w:hideMark/>
          </w:tcPr>
          <w:p w14:paraId="1979CE8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0F5C2E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2-Completed high school or less</w:t>
            </w:r>
          </w:p>
        </w:tc>
        <w:tc>
          <w:tcPr>
            <w:tcW w:w="989" w:type="dxa"/>
            <w:hideMark/>
          </w:tcPr>
          <w:p w14:paraId="1F42DCE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39038 (55.1)</w:t>
            </w:r>
          </w:p>
        </w:tc>
        <w:tc>
          <w:tcPr>
            <w:tcW w:w="1066" w:type="dxa"/>
            <w:hideMark/>
          </w:tcPr>
          <w:p w14:paraId="6322552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10272 (53.3)</w:t>
            </w:r>
          </w:p>
        </w:tc>
        <w:tc>
          <w:tcPr>
            <w:tcW w:w="989" w:type="dxa"/>
            <w:hideMark/>
          </w:tcPr>
          <w:p w14:paraId="372A7A7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19910 (55.6)</w:t>
            </w:r>
          </w:p>
        </w:tc>
        <w:tc>
          <w:tcPr>
            <w:tcW w:w="989" w:type="dxa"/>
            <w:hideMark/>
          </w:tcPr>
          <w:p w14:paraId="73A8D5E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8852 (56.0)</w:t>
            </w:r>
          </w:p>
        </w:tc>
        <w:tc>
          <w:tcPr>
            <w:tcW w:w="1278" w:type="dxa"/>
            <w:hideMark/>
          </w:tcPr>
          <w:p w14:paraId="2F232BB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3506D2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80A8007" w14:textId="77777777" w:rsidTr="00B93503">
        <w:trPr>
          <w:trHeight w:val="720"/>
        </w:trPr>
        <w:tc>
          <w:tcPr>
            <w:tcW w:w="1361" w:type="dxa"/>
            <w:vMerge/>
            <w:hideMark/>
          </w:tcPr>
          <w:p w14:paraId="5AA4ABC8"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A5F00C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1-More than high school</w:t>
            </w:r>
          </w:p>
        </w:tc>
        <w:tc>
          <w:tcPr>
            <w:tcW w:w="989" w:type="dxa"/>
            <w:hideMark/>
          </w:tcPr>
          <w:p w14:paraId="29ADCC6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11259 (15.9)</w:t>
            </w:r>
          </w:p>
        </w:tc>
        <w:tc>
          <w:tcPr>
            <w:tcW w:w="1066" w:type="dxa"/>
            <w:hideMark/>
          </w:tcPr>
          <w:p w14:paraId="0B884E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3926 (20.4)</w:t>
            </w:r>
          </w:p>
        </w:tc>
        <w:tc>
          <w:tcPr>
            <w:tcW w:w="989" w:type="dxa"/>
            <w:hideMark/>
          </w:tcPr>
          <w:p w14:paraId="0735D43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5260 (14.7)</w:t>
            </w:r>
          </w:p>
        </w:tc>
        <w:tc>
          <w:tcPr>
            <w:tcW w:w="989" w:type="dxa"/>
            <w:hideMark/>
          </w:tcPr>
          <w:p w14:paraId="371A03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2073 (13.1)</w:t>
            </w:r>
          </w:p>
        </w:tc>
        <w:tc>
          <w:tcPr>
            <w:tcW w:w="1278" w:type="dxa"/>
            <w:hideMark/>
          </w:tcPr>
          <w:p w14:paraId="7C02BCE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0159BE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4B8909E" w14:textId="77777777" w:rsidTr="00B93503">
        <w:trPr>
          <w:trHeight w:val="300"/>
        </w:trPr>
        <w:tc>
          <w:tcPr>
            <w:tcW w:w="1361" w:type="dxa"/>
            <w:vMerge/>
            <w:hideMark/>
          </w:tcPr>
          <w:p w14:paraId="35DE4C3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C1F5C6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4A28EDF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317 </w:t>
            </w:r>
            <w:proofErr w:type="gramStart"/>
            <w:r w:rsidRPr="00B93503">
              <w:rPr>
                <w:rFonts w:ascii="Times New Roman" w:eastAsia="Times New Roman" w:hAnsi="Times New Roman" w:cs="Times New Roman"/>
                <w:sz w:val="18"/>
                <w:szCs w:val="18"/>
                <w:lang w:eastAsia="en-AU"/>
              </w:rPr>
              <w:t>( 0.4</w:t>
            </w:r>
            <w:proofErr w:type="gramEnd"/>
            <w:r w:rsidRPr="00B93503">
              <w:rPr>
                <w:rFonts w:ascii="Times New Roman" w:eastAsia="Times New Roman" w:hAnsi="Times New Roman" w:cs="Times New Roman"/>
                <w:sz w:val="18"/>
                <w:szCs w:val="18"/>
                <w:lang w:eastAsia="en-AU"/>
              </w:rPr>
              <w:t>)</w:t>
            </w:r>
          </w:p>
        </w:tc>
        <w:tc>
          <w:tcPr>
            <w:tcW w:w="1066" w:type="dxa"/>
            <w:hideMark/>
          </w:tcPr>
          <w:p w14:paraId="1F3E74C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82 </w:t>
            </w:r>
            <w:proofErr w:type="gramStart"/>
            <w:r w:rsidRPr="00B93503">
              <w:rPr>
                <w:rFonts w:ascii="Times New Roman" w:eastAsia="Times New Roman" w:hAnsi="Times New Roman" w:cs="Times New Roman"/>
                <w:sz w:val="18"/>
                <w:szCs w:val="18"/>
                <w:lang w:eastAsia="en-AU"/>
              </w:rPr>
              <w:t>( 0.4</w:t>
            </w:r>
            <w:proofErr w:type="gramEnd"/>
            <w:r w:rsidRPr="00B93503">
              <w:rPr>
                <w:rFonts w:ascii="Times New Roman" w:eastAsia="Times New Roman" w:hAnsi="Times New Roman" w:cs="Times New Roman"/>
                <w:sz w:val="18"/>
                <w:szCs w:val="18"/>
                <w:lang w:eastAsia="en-AU"/>
              </w:rPr>
              <w:t>)</w:t>
            </w:r>
          </w:p>
        </w:tc>
        <w:tc>
          <w:tcPr>
            <w:tcW w:w="989" w:type="dxa"/>
            <w:hideMark/>
          </w:tcPr>
          <w:p w14:paraId="3A11B6E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163 </w:t>
            </w:r>
            <w:proofErr w:type="gramStart"/>
            <w:r w:rsidRPr="00B93503">
              <w:rPr>
                <w:rFonts w:ascii="Times New Roman" w:eastAsia="Times New Roman" w:hAnsi="Times New Roman" w:cs="Times New Roman"/>
                <w:sz w:val="18"/>
                <w:szCs w:val="18"/>
                <w:lang w:eastAsia="en-AU"/>
              </w:rPr>
              <w:t>( 0.5</w:t>
            </w:r>
            <w:proofErr w:type="gramEnd"/>
            <w:r w:rsidRPr="00B93503">
              <w:rPr>
                <w:rFonts w:ascii="Times New Roman" w:eastAsia="Times New Roman" w:hAnsi="Times New Roman" w:cs="Times New Roman"/>
                <w:sz w:val="18"/>
                <w:szCs w:val="18"/>
                <w:lang w:eastAsia="en-AU"/>
              </w:rPr>
              <w:t>)</w:t>
            </w:r>
          </w:p>
        </w:tc>
        <w:tc>
          <w:tcPr>
            <w:tcW w:w="989" w:type="dxa"/>
            <w:hideMark/>
          </w:tcPr>
          <w:p w14:paraId="54A37F6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71 </w:t>
            </w:r>
            <w:proofErr w:type="gramStart"/>
            <w:r w:rsidRPr="00B93503">
              <w:rPr>
                <w:rFonts w:ascii="Times New Roman" w:eastAsia="Times New Roman" w:hAnsi="Times New Roman" w:cs="Times New Roman"/>
                <w:sz w:val="18"/>
                <w:szCs w:val="18"/>
                <w:lang w:eastAsia="en-AU"/>
              </w:rPr>
              <w:t>( 0.4</w:t>
            </w:r>
            <w:proofErr w:type="gramEnd"/>
            <w:r w:rsidRPr="00B93503">
              <w:rPr>
                <w:rFonts w:ascii="Times New Roman" w:eastAsia="Times New Roman" w:hAnsi="Times New Roman" w:cs="Times New Roman"/>
                <w:sz w:val="18"/>
                <w:szCs w:val="18"/>
                <w:lang w:eastAsia="en-AU"/>
              </w:rPr>
              <w:t>)</w:t>
            </w:r>
          </w:p>
        </w:tc>
        <w:tc>
          <w:tcPr>
            <w:tcW w:w="1278" w:type="dxa"/>
            <w:hideMark/>
          </w:tcPr>
          <w:p w14:paraId="1F5AB1E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568134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787B916B" w14:textId="77777777" w:rsidTr="00B93503">
        <w:trPr>
          <w:trHeight w:val="720"/>
        </w:trPr>
        <w:tc>
          <w:tcPr>
            <w:tcW w:w="1361" w:type="dxa"/>
            <w:vMerge w:val="restart"/>
            <w:hideMark/>
          </w:tcPr>
          <w:p w14:paraId="2790C0C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Tenure status of </w:t>
            </w:r>
            <w:proofErr w:type="gramStart"/>
            <w:r w:rsidRPr="00B93503">
              <w:rPr>
                <w:rFonts w:ascii="Times New Roman" w:eastAsia="Times New Roman" w:hAnsi="Times New Roman" w:cs="Times New Roman"/>
                <w:sz w:val="18"/>
                <w:szCs w:val="18"/>
                <w:lang w:eastAsia="en-AU"/>
              </w:rPr>
              <w:t>household  (</w:t>
            </w:r>
            <w:proofErr w:type="gramEnd"/>
            <w:r w:rsidRPr="00B93503">
              <w:rPr>
                <w:rFonts w:ascii="Times New Roman" w:eastAsia="Times New Roman" w:hAnsi="Times New Roman" w:cs="Times New Roman"/>
                <w:sz w:val="18"/>
                <w:szCs w:val="18"/>
                <w:lang w:eastAsia="en-AU"/>
              </w:rPr>
              <w:t>%)</w:t>
            </w:r>
          </w:p>
        </w:tc>
        <w:tc>
          <w:tcPr>
            <w:tcW w:w="1336" w:type="dxa"/>
            <w:hideMark/>
          </w:tcPr>
          <w:p w14:paraId="773FB7A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Illegal Settlement</w:t>
            </w:r>
          </w:p>
        </w:tc>
        <w:tc>
          <w:tcPr>
            <w:tcW w:w="989" w:type="dxa"/>
            <w:hideMark/>
          </w:tcPr>
          <w:p w14:paraId="62747D9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749 </w:t>
            </w:r>
            <w:proofErr w:type="gramStart"/>
            <w:r w:rsidRPr="00B93503">
              <w:rPr>
                <w:rFonts w:ascii="Times New Roman" w:eastAsia="Times New Roman" w:hAnsi="Times New Roman" w:cs="Times New Roman"/>
                <w:sz w:val="18"/>
                <w:szCs w:val="18"/>
                <w:lang w:eastAsia="en-AU"/>
              </w:rPr>
              <w:t>( 1.1</w:t>
            </w:r>
            <w:proofErr w:type="gramEnd"/>
            <w:r w:rsidRPr="00B93503">
              <w:rPr>
                <w:rFonts w:ascii="Times New Roman" w:eastAsia="Times New Roman" w:hAnsi="Times New Roman" w:cs="Times New Roman"/>
                <w:sz w:val="18"/>
                <w:szCs w:val="18"/>
                <w:lang w:eastAsia="en-AU"/>
              </w:rPr>
              <w:t>)</w:t>
            </w:r>
          </w:p>
        </w:tc>
        <w:tc>
          <w:tcPr>
            <w:tcW w:w="1066" w:type="dxa"/>
            <w:hideMark/>
          </w:tcPr>
          <w:p w14:paraId="2A021B0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193 </w:t>
            </w:r>
            <w:proofErr w:type="gramStart"/>
            <w:r w:rsidRPr="00B93503">
              <w:rPr>
                <w:rFonts w:ascii="Times New Roman" w:eastAsia="Times New Roman" w:hAnsi="Times New Roman" w:cs="Times New Roman"/>
                <w:sz w:val="18"/>
                <w:szCs w:val="18"/>
                <w:lang w:eastAsia="en-AU"/>
              </w:rPr>
              <w:t>( 1.0</w:t>
            </w:r>
            <w:proofErr w:type="gramEnd"/>
            <w:r w:rsidRPr="00B93503">
              <w:rPr>
                <w:rFonts w:ascii="Times New Roman" w:eastAsia="Times New Roman" w:hAnsi="Times New Roman" w:cs="Times New Roman"/>
                <w:sz w:val="18"/>
                <w:szCs w:val="18"/>
                <w:lang w:eastAsia="en-AU"/>
              </w:rPr>
              <w:t>)</w:t>
            </w:r>
          </w:p>
        </w:tc>
        <w:tc>
          <w:tcPr>
            <w:tcW w:w="989" w:type="dxa"/>
            <w:hideMark/>
          </w:tcPr>
          <w:p w14:paraId="2DD40FA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344 </w:t>
            </w:r>
            <w:proofErr w:type="gramStart"/>
            <w:r w:rsidRPr="00B93503">
              <w:rPr>
                <w:rFonts w:ascii="Times New Roman" w:eastAsia="Times New Roman" w:hAnsi="Times New Roman" w:cs="Times New Roman"/>
                <w:sz w:val="18"/>
                <w:szCs w:val="18"/>
                <w:lang w:eastAsia="en-AU"/>
              </w:rPr>
              <w:t>( 1.0</w:t>
            </w:r>
            <w:proofErr w:type="gramEnd"/>
            <w:r w:rsidRPr="00B93503">
              <w:rPr>
                <w:rFonts w:ascii="Times New Roman" w:eastAsia="Times New Roman" w:hAnsi="Times New Roman" w:cs="Times New Roman"/>
                <w:sz w:val="18"/>
                <w:szCs w:val="18"/>
                <w:lang w:eastAsia="en-AU"/>
              </w:rPr>
              <w:t>)</w:t>
            </w:r>
          </w:p>
        </w:tc>
        <w:tc>
          <w:tcPr>
            <w:tcW w:w="989" w:type="dxa"/>
            <w:hideMark/>
          </w:tcPr>
          <w:p w14:paraId="3B6A06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212 </w:t>
            </w:r>
            <w:proofErr w:type="gramStart"/>
            <w:r w:rsidRPr="00B93503">
              <w:rPr>
                <w:rFonts w:ascii="Times New Roman" w:eastAsia="Times New Roman" w:hAnsi="Times New Roman" w:cs="Times New Roman"/>
                <w:sz w:val="18"/>
                <w:szCs w:val="18"/>
                <w:lang w:eastAsia="en-AU"/>
              </w:rPr>
              <w:t>( 1.3</w:t>
            </w:r>
            <w:proofErr w:type="gramEnd"/>
            <w:r w:rsidRPr="00B93503">
              <w:rPr>
                <w:rFonts w:ascii="Times New Roman" w:eastAsia="Times New Roman" w:hAnsi="Times New Roman" w:cs="Times New Roman"/>
                <w:sz w:val="18"/>
                <w:szCs w:val="18"/>
                <w:lang w:eastAsia="en-AU"/>
              </w:rPr>
              <w:t>)</w:t>
            </w:r>
          </w:p>
        </w:tc>
        <w:tc>
          <w:tcPr>
            <w:tcW w:w="1278" w:type="dxa"/>
            <w:hideMark/>
          </w:tcPr>
          <w:p w14:paraId="6D85BF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8, 70863)=313</w:t>
            </w:r>
          </w:p>
        </w:tc>
        <w:tc>
          <w:tcPr>
            <w:tcW w:w="813" w:type="dxa"/>
            <w:hideMark/>
          </w:tcPr>
          <w:p w14:paraId="3EFFDAD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09C511DA" w14:textId="77777777" w:rsidTr="00B93503">
        <w:trPr>
          <w:trHeight w:val="300"/>
        </w:trPr>
        <w:tc>
          <w:tcPr>
            <w:tcW w:w="1361" w:type="dxa"/>
            <w:vMerge/>
            <w:hideMark/>
          </w:tcPr>
          <w:p w14:paraId="3786A6D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3BC42D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Others</w:t>
            </w:r>
          </w:p>
        </w:tc>
        <w:tc>
          <w:tcPr>
            <w:tcW w:w="989" w:type="dxa"/>
            <w:hideMark/>
          </w:tcPr>
          <w:p w14:paraId="285C90F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2003 </w:t>
            </w:r>
            <w:proofErr w:type="gramStart"/>
            <w:r w:rsidRPr="00B93503">
              <w:rPr>
                <w:rFonts w:ascii="Times New Roman" w:eastAsia="Times New Roman" w:hAnsi="Times New Roman" w:cs="Times New Roman"/>
                <w:sz w:val="18"/>
                <w:szCs w:val="18"/>
                <w:lang w:eastAsia="en-AU"/>
              </w:rPr>
              <w:t>( 2.8</w:t>
            </w:r>
            <w:proofErr w:type="gramEnd"/>
            <w:r w:rsidRPr="00B93503">
              <w:rPr>
                <w:rFonts w:ascii="Times New Roman" w:eastAsia="Times New Roman" w:hAnsi="Times New Roman" w:cs="Times New Roman"/>
                <w:sz w:val="18"/>
                <w:szCs w:val="18"/>
                <w:lang w:eastAsia="en-AU"/>
              </w:rPr>
              <w:t>)</w:t>
            </w:r>
          </w:p>
        </w:tc>
        <w:tc>
          <w:tcPr>
            <w:tcW w:w="1066" w:type="dxa"/>
            <w:hideMark/>
          </w:tcPr>
          <w:p w14:paraId="023308D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518 </w:t>
            </w:r>
            <w:proofErr w:type="gramStart"/>
            <w:r w:rsidRPr="00B93503">
              <w:rPr>
                <w:rFonts w:ascii="Times New Roman" w:eastAsia="Times New Roman" w:hAnsi="Times New Roman" w:cs="Times New Roman"/>
                <w:sz w:val="18"/>
                <w:szCs w:val="18"/>
                <w:lang w:eastAsia="en-AU"/>
              </w:rPr>
              <w:t>( 2.7</w:t>
            </w:r>
            <w:proofErr w:type="gramEnd"/>
            <w:r w:rsidRPr="00B93503">
              <w:rPr>
                <w:rFonts w:ascii="Times New Roman" w:eastAsia="Times New Roman" w:hAnsi="Times New Roman" w:cs="Times New Roman"/>
                <w:sz w:val="18"/>
                <w:szCs w:val="18"/>
                <w:lang w:eastAsia="en-AU"/>
              </w:rPr>
              <w:t>)</w:t>
            </w:r>
          </w:p>
        </w:tc>
        <w:tc>
          <w:tcPr>
            <w:tcW w:w="989" w:type="dxa"/>
            <w:hideMark/>
          </w:tcPr>
          <w:p w14:paraId="7AE5D14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1057 </w:t>
            </w:r>
            <w:proofErr w:type="gramStart"/>
            <w:r w:rsidRPr="00B93503">
              <w:rPr>
                <w:rFonts w:ascii="Times New Roman" w:eastAsia="Times New Roman" w:hAnsi="Times New Roman" w:cs="Times New Roman"/>
                <w:sz w:val="18"/>
                <w:szCs w:val="18"/>
                <w:lang w:eastAsia="en-AU"/>
              </w:rPr>
              <w:t>( 3.0</w:t>
            </w:r>
            <w:proofErr w:type="gramEnd"/>
            <w:r w:rsidRPr="00B93503">
              <w:rPr>
                <w:rFonts w:ascii="Times New Roman" w:eastAsia="Times New Roman" w:hAnsi="Times New Roman" w:cs="Times New Roman"/>
                <w:sz w:val="18"/>
                <w:szCs w:val="18"/>
                <w:lang w:eastAsia="en-AU"/>
              </w:rPr>
              <w:t>)</w:t>
            </w:r>
          </w:p>
        </w:tc>
        <w:tc>
          <w:tcPr>
            <w:tcW w:w="989" w:type="dxa"/>
            <w:hideMark/>
          </w:tcPr>
          <w:p w14:paraId="5D9B6A9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428 </w:t>
            </w:r>
            <w:proofErr w:type="gramStart"/>
            <w:r w:rsidRPr="00B93503">
              <w:rPr>
                <w:rFonts w:ascii="Times New Roman" w:eastAsia="Times New Roman" w:hAnsi="Times New Roman" w:cs="Times New Roman"/>
                <w:sz w:val="18"/>
                <w:szCs w:val="18"/>
                <w:lang w:eastAsia="en-AU"/>
              </w:rPr>
              <w:t>( 2.7</w:t>
            </w:r>
            <w:proofErr w:type="gramEnd"/>
            <w:r w:rsidRPr="00B93503">
              <w:rPr>
                <w:rFonts w:ascii="Times New Roman" w:eastAsia="Times New Roman" w:hAnsi="Times New Roman" w:cs="Times New Roman"/>
                <w:sz w:val="18"/>
                <w:szCs w:val="18"/>
                <w:lang w:eastAsia="en-AU"/>
              </w:rPr>
              <w:t>)</w:t>
            </w:r>
          </w:p>
        </w:tc>
        <w:tc>
          <w:tcPr>
            <w:tcW w:w="1278" w:type="dxa"/>
            <w:hideMark/>
          </w:tcPr>
          <w:p w14:paraId="2E54F7C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CB152E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5FECF81" w14:textId="77777777" w:rsidTr="00B93503">
        <w:trPr>
          <w:trHeight w:val="480"/>
        </w:trPr>
        <w:tc>
          <w:tcPr>
            <w:tcW w:w="1361" w:type="dxa"/>
            <w:vMerge/>
            <w:hideMark/>
          </w:tcPr>
          <w:p w14:paraId="684A8DB1"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0F2AB3A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Owner/Pays Dividends</w:t>
            </w:r>
          </w:p>
        </w:tc>
        <w:tc>
          <w:tcPr>
            <w:tcW w:w="989" w:type="dxa"/>
            <w:hideMark/>
          </w:tcPr>
          <w:p w14:paraId="743B5DF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24816 (35.0)</w:t>
            </w:r>
          </w:p>
        </w:tc>
        <w:tc>
          <w:tcPr>
            <w:tcW w:w="1066" w:type="dxa"/>
            <w:hideMark/>
          </w:tcPr>
          <w:p w14:paraId="2490CB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7724 (40.1)</w:t>
            </w:r>
          </w:p>
        </w:tc>
        <w:tc>
          <w:tcPr>
            <w:tcW w:w="989" w:type="dxa"/>
            <w:hideMark/>
          </w:tcPr>
          <w:p w14:paraId="61D9412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12133 (33.9)</w:t>
            </w:r>
          </w:p>
        </w:tc>
        <w:tc>
          <w:tcPr>
            <w:tcW w:w="989" w:type="dxa"/>
            <w:hideMark/>
          </w:tcPr>
          <w:p w14:paraId="66A5819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4955 (31.4)</w:t>
            </w:r>
          </w:p>
        </w:tc>
        <w:tc>
          <w:tcPr>
            <w:tcW w:w="1278" w:type="dxa"/>
            <w:hideMark/>
          </w:tcPr>
          <w:p w14:paraId="76691A1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91B43A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A23BB71" w14:textId="77777777" w:rsidTr="00B93503">
        <w:trPr>
          <w:trHeight w:val="480"/>
        </w:trPr>
        <w:tc>
          <w:tcPr>
            <w:tcW w:w="1361" w:type="dxa"/>
            <w:vMerge/>
            <w:hideMark/>
          </w:tcPr>
          <w:p w14:paraId="7B6B7B66"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569FBB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Renting</w:t>
            </w:r>
          </w:p>
        </w:tc>
        <w:tc>
          <w:tcPr>
            <w:tcW w:w="989" w:type="dxa"/>
            <w:hideMark/>
          </w:tcPr>
          <w:p w14:paraId="2DEA07C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12095 (17.1)</w:t>
            </w:r>
          </w:p>
        </w:tc>
        <w:tc>
          <w:tcPr>
            <w:tcW w:w="1066" w:type="dxa"/>
            <w:hideMark/>
          </w:tcPr>
          <w:p w14:paraId="0639198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3283 (17.0)</w:t>
            </w:r>
          </w:p>
        </w:tc>
        <w:tc>
          <w:tcPr>
            <w:tcW w:w="989" w:type="dxa"/>
            <w:hideMark/>
          </w:tcPr>
          <w:p w14:paraId="5795781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6105 (17.1)</w:t>
            </w:r>
          </w:p>
        </w:tc>
        <w:tc>
          <w:tcPr>
            <w:tcW w:w="989" w:type="dxa"/>
            <w:hideMark/>
          </w:tcPr>
          <w:p w14:paraId="1C2D8DC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2703 (17.1)</w:t>
            </w:r>
          </w:p>
        </w:tc>
        <w:tc>
          <w:tcPr>
            <w:tcW w:w="1278" w:type="dxa"/>
            <w:hideMark/>
          </w:tcPr>
          <w:p w14:paraId="1AA41F2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54CB0B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EFD9F0B" w14:textId="77777777" w:rsidTr="00B93503">
        <w:trPr>
          <w:trHeight w:val="960"/>
        </w:trPr>
        <w:tc>
          <w:tcPr>
            <w:tcW w:w="1361" w:type="dxa"/>
            <w:vMerge/>
            <w:hideMark/>
          </w:tcPr>
          <w:p w14:paraId="17DA8D8F"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3675609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Stays temporarily with a relative</w:t>
            </w:r>
          </w:p>
        </w:tc>
        <w:tc>
          <w:tcPr>
            <w:tcW w:w="989" w:type="dxa"/>
            <w:hideMark/>
          </w:tcPr>
          <w:p w14:paraId="50068EA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27142 (38.3)</w:t>
            </w:r>
          </w:p>
        </w:tc>
        <w:tc>
          <w:tcPr>
            <w:tcW w:w="1066" w:type="dxa"/>
            <w:hideMark/>
          </w:tcPr>
          <w:p w14:paraId="269BF07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6674 (34.6)</w:t>
            </w:r>
          </w:p>
        </w:tc>
        <w:tc>
          <w:tcPr>
            <w:tcW w:w="989" w:type="dxa"/>
            <w:hideMark/>
          </w:tcPr>
          <w:p w14:paraId="4765D85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14258 (39.8)</w:t>
            </w:r>
          </w:p>
        </w:tc>
        <w:tc>
          <w:tcPr>
            <w:tcW w:w="989" w:type="dxa"/>
            <w:hideMark/>
          </w:tcPr>
          <w:p w14:paraId="2929F8F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6209 (39.3)</w:t>
            </w:r>
          </w:p>
        </w:tc>
        <w:tc>
          <w:tcPr>
            <w:tcW w:w="1278" w:type="dxa"/>
            <w:hideMark/>
          </w:tcPr>
          <w:p w14:paraId="4A40263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A07F98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A6D5A93" w14:textId="77777777" w:rsidTr="00B93503">
        <w:trPr>
          <w:trHeight w:val="300"/>
        </w:trPr>
        <w:tc>
          <w:tcPr>
            <w:tcW w:w="1361" w:type="dxa"/>
            <w:vMerge/>
            <w:hideMark/>
          </w:tcPr>
          <w:p w14:paraId="22CB3666"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8F2B2E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41C55B0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4058 </w:t>
            </w:r>
            <w:proofErr w:type="gramStart"/>
            <w:r w:rsidRPr="00B93503">
              <w:rPr>
                <w:rFonts w:ascii="Times New Roman" w:eastAsia="Times New Roman" w:hAnsi="Times New Roman" w:cs="Times New Roman"/>
                <w:sz w:val="18"/>
                <w:szCs w:val="18"/>
                <w:lang w:eastAsia="en-AU"/>
              </w:rPr>
              <w:t>( 5.7</w:t>
            </w:r>
            <w:proofErr w:type="gramEnd"/>
            <w:r w:rsidRPr="00B93503">
              <w:rPr>
                <w:rFonts w:ascii="Times New Roman" w:eastAsia="Times New Roman" w:hAnsi="Times New Roman" w:cs="Times New Roman"/>
                <w:sz w:val="18"/>
                <w:szCs w:val="18"/>
                <w:lang w:eastAsia="en-AU"/>
              </w:rPr>
              <w:t>)</w:t>
            </w:r>
          </w:p>
        </w:tc>
        <w:tc>
          <w:tcPr>
            <w:tcW w:w="1066" w:type="dxa"/>
            <w:hideMark/>
          </w:tcPr>
          <w:p w14:paraId="4B42B81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884 </w:t>
            </w:r>
            <w:proofErr w:type="gramStart"/>
            <w:r w:rsidRPr="00B93503">
              <w:rPr>
                <w:rFonts w:ascii="Times New Roman" w:eastAsia="Times New Roman" w:hAnsi="Times New Roman" w:cs="Times New Roman"/>
                <w:sz w:val="18"/>
                <w:szCs w:val="18"/>
                <w:lang w:eastAsia="en-AU"/>
              </w:rPr>
              <w:t>( 4.6</w:t>
            </w:r>
            <w:proofErr w:type="gramEnd"/>
            <w:r w:rsidRPr="00B93503">
              <w:rPr>
                <w:rFonts w:ascii="Times New Roman" w:eastAsia="Times New Roman" w:hAnsi="Times New Roman" w:cs="Times New Roman"/>
                <w:sz w:val="18"/>
                <w:szCs w:val="18"/>
                <w:lang w:eastAsia="en-AU"/>
              </w:rPr>
              <w:t>)</w:t>
            </w:r>
          </w:p>
        </w:tc>
        <w:tc>
          <w:tcPr>
            <w:tcW w:w="989" w:type="dxa"/>
            <w:hideMark/>
          </w:tcPr>
          <w:p w14:paraId="599E522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1884 </w:t>
            </w:r>
            <w:proofErr w:type="gramStart"/>
            <w:r w:rsidRPr="00B93503">
              <w:rPr>
                <w:rFonts w:ascii="Times New Roman" w:eastAsia="Times New Roman" w:hAnsi="Times New Roman" w:cs="Times New Roman"/>
                <w:sz w:val="18"/>
                <w:szCs w:val="18"/>
                <w:lang w:eastAsia="en-AU"/>
              </w:rPr>
              <w:t>( 5.3</w:t>
            </w:r>
            <w:proofErr w:type="gramEnd"/>
            <w:r w:rsidRPr="00B93503">
              <w:rPr>
                <w:rFonts w:ascii="Times New Roman" w:eastAsia="Times New Roman" w:hAnsi="Times New Roman" w:cs="Times New Roman"/>
                <w:sz w:val="18"/>
                <w:szCs w:val="18"/>
                <w:lang w:eastAsia="en-AU"/>
              </w:rPr>
              <w:t>)</w:t>
            </w:r>
          </w:p>
        </w:tc>
        <w:tc>
          <w:tcPr>
            <w:tcW w:w="989" w:type="dxa"/>
            <w:hideMark/>
          </w:tcPr>
          <w:p w14:paraId="29C29AA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1290 </w:t>
            </w:r>
            <w:proofErr w:type="gramStart"/>
            <w:r w:rsidRPr="00B93503">
              <w:rPr>
                <w:rFonts w:ascii="Times New Roman" w:eastAsia="Times New Roman" w:hAnsi="Times New Roman" w:cs="Times New Roman"/>
                <w:sz w:val="18"/>
                <w:szCs w:val="18"/>
                <w:lang w:eastAsia="en-AU"/>
              </w:rPr>
              <w:t>( 8.2</w:t>
            </w:r>
            <w:proofErr w:type="gramEnd"/>
            <w:r w:rsidRPr="00B93503">
              <w:rPr>
                <w:rFonts w:ascii="Times New Roman" w:eastAsia="Times New Roman" w:hAnsi="Times New Roman" w:cs="Times New Roman"/>
                <w:sz w:val="18"/>
                <w:szCs w:val="18"/>
                <w:lang w:eastAsia="en-AU"/>
              </w:rPr>
              <w:t>)</w:t>
            </w:r>
          </w:p>
        </w:tc>
        <w:tc>
          <w:tcPr>
            <w:tcW w:w="1278" w:type="dxa"/>
            <w:hideMark/>
          </w:tcPr>
          <w:p w14:paraId="29B3D58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31291B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74F60A0" w14:textId="77777777" w:rsidTr="00B93503">
        <w:trPr>
          <w:trHeight w:val="480"/>
        </w:trPr>
        <w:tc>
          <w:tcPr>
            <w:tcW w:w="1361" w:type="dxa"/>
            <w:vMerge w:val="restart"/>
            <w:hideMark/>
          </w:tcPr>
          <w:p w14:paraId="4038705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Having children (%)</w:t>
            </w:r>
          </w:p>
        </w:tc>
        <w:tc>
          <w:tcPr>
            <w:tcW w:w="1336" w:type="dxa"/>
            <w:hideMark/>
          </w:tcPr>
          <w:p w14:paraId="5039FF7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No</w:t>
            </w:r>
          </w:p>
        </w:tc>
        <w:tc>
          <w:tcPr>
            <w:tcW w:w="989" w:type="dxa"/>
            <w:hideMark/>
          </w:tcPr>
          <w:p w14:paraId="5C0A2D8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16428 (23.2)</w:t>
            </w:r>
          </w:p>
        </w:tc>
        <w:tc>
          <w:tcPr>
            <w:tcW w:w="1066" w:type="dxa"/>
            <w:hideMark/>
          </w:tcPr>
          <w:p w14:paraId="0D808D5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4448 (23.1)</w:t>
            </w:r>
          </w:p>
        </w:tc>
        <w:tc>
          <w:tcPr>
            <w:tcW w:w="989" w:type="dxa"/>
            <w:hideMark/>
          </w:tcPr>
          <w:p w14:paraId="17BA6C5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8172 (22.8)</w:t>
            </w:r>
          </w:p>
        </w:tc>
        <w:tc>
          <w:tcPr>
            <w:tcW w:w="989" w:type="dxa"/>
            <w:hideMark/>
          </w:tcPr>
          <w:p w14:paraId="65DC030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3807 (24.1)</w:t>
            </w:r>
          </w:p>
        </w:tc>
        <w:tc>
          <w:tcPr>
            <w:tcW w:w="1278" w:type="dxa"/>
            <w:hideMark/>
          </w:tcPr>
          <w:p w14:paraId="446C015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 9</w:t>
            </w:r>
          </w:p>
        </w:tc>
        <w:tc>
          <w:tcPr>
            <w:tcW w:w="813" w:type="dxa"/>
            <w:hideMark/>
          </w:tcPr>
          <w:p w14:paraId="7E7B9D5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p=0,009</w:t>
            </w:r>
          </w:p>
        </w:tc>
      </w:tr>
      <w:tr w:rsidR="00B93503" w:rsidRPr="00B93503" w14:paraId="2D2AEF06" w14:textId="77777777" w:rsidTr="00B93503">
        <w:trPr>
          <w:trHeight w:val="480"/>
        </w:trPr>
        <w:tc>
          <w:tcPr>
            <w:tcW w:w="1361" w:type="dxa"/>
            <w:vMerge/>
            <w:hideMark/>
          </w:tcPr>
          <w:p w14:paraId="6B3AD47B"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AF6644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Yes</w:t>
            </w:r>
          </w:p>
        </w:tc>
        <w:tc>
          <w:tcPr>
            <w:tcW w:w="989" w:type="dxa"/>
            <w:hideMark/>
          </w:tcPr>
          <w:p w14:paraId="6971B95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53831 (76.0)</w:t>
            </w:r>
          </w:p>
        </w:tc>
        <w:tc>
          <w:tcPr>
            <w:tcW w:w="1066" w:type="dxa"/>
            <w:hideMark/>
          </w:tcPr>
          <w:p w14:paraId="4AE0AF6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14668 (76.1)</w:t>
            </w:r>
          </w:p>
        </w:tc>
        <w:tc>
          <w:tcPr>
            <w:tcW w:w="989" w:type="dxa"/>
            <w:hideMark/>
          </w:tcPr>
          <w:p w14:paraId="28B6BA7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27282 (76.2)</w:t>
            </w:r>
          </w:p>
        </w:tc>
        <w:tc>
          <w:tcPr>
            <w:tcW w:w="989" w:type="dxa"/>
            <w:hideMark/>
          </w:tcPr>
          <w:p w14:paraId="051D621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11873 (75.2)</w:t>
            </w:r>
          </w:p>
        </w:tc>
        <w:tc>
          <w:tcPr>
            <w:tcW w:w="1278" w:type="dxa"/>
            <w:hideMark/>
          </w:tcPr>
          <w:p w14:paraId="53480E6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E5D524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2A462BC" w14:textId="77777777" w:rsidTr="00B93503">
        <w:trPr>
          <w:trHeight w:val="300"/>
        </w:trPr>
        <w:tc>
          <w:tcPr>
            <w:tcW w:w="1361" w:type="dxa"/>
            <w:vMerge/>
            <w:hideMark/>
          </w:tcPr>
          <w:p w14:paraId="6320829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13F74C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2A7116B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604 </w:t>
            </w:r>
            <w:proofErr w:type="gramStart"/>
            <w:r w:rsidRPr="00B93503">
              <w:rPr>
                <w:rFonts w:ascii="Times New Roman" w:eastAsia="Times New Roman" w:hAnsi="Times New Roman" w:cs="Times New Roman"/>
                <w:sz w:val="18"/>
                <w:szCs w:val="18"/>
                <w:lang w:eastAsia="en-AU"/>
              </w:rPr>
              <w:t>( 0.9</w:t>
            </w:r>
            <w:proofErr w:type="gramEnd"/>
            <w:r w:rsidRPr="00B93503">
              <w:rPr>
                <w:rFonts w:ascii="Times New Roman" w:eastAsia="Times New Roman" w:hAnsi="Times New Roman" w:cs="Times New Roman"/>
                <w:sz w:val="18"/>
                <w:szCs w:val="18"/>
                <w:lang w:eastAsia="en-AU"/>
              </w:rPr>
              <w:t>)</w:t>
            </w:r>
          </w:p>
        </w:tc>
        <w:tc>
          <w:tcPr>
            <w:tcW w:w="1066" w:type="dxa"/>
            <w:hideMark/>
          </w:tcPr>
          <w:p w14:paraId="4F82667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160 </w:t>
            </w:r>
            <w:proofErr w:type="gramStart"/>
            <w:r w:rsidRPr="00B93503">
              <w:rPr>
                <w:rFonts w:ascii="Times New Roman" w:eastAsia="Times New Roman" w:hAnsi="Times New Roman" w:cs="Times New Roman"/>
                <w:sz w:val="18"/>
                <w:szCs w:val="18"/>
                <w:lang w:eastAsia="en-AU"/>
              </w:rPr>
              <w:t>( 0.8</w:t>
            </w:r>
            <w:proofErr w:type="gramEnd"/>
            <w:r w:rsidRPr="00B93503">
              <w:rPr>
                <w:rFonts w:ascii="Times New Roman" w:eastAsia="Times New Roman" w:hAnsi="Times New Roman" w:cs="Times New Roman"/>
                <w:sz w:val="18"/>
                <w:szCs w:val="18"/>
                <w:lang w:eastAsia="en-AU"/>
              </w:rPr>
              <w:t>)</w:t>
            </w:r>
          </w:p>
        </w:tc>
        <w:tc>
          <w:tcPr>
            <w:tcW w:w="989" w:type="dxa"/>
            <w:hideMark/>
          </w:tcPr>
          <w:p w14:paraId="58A0DAB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327 </w:t>
            </w:r>
            <w:proofErr w:type="gramStart"/>
            <w:r w:rsidRPr="00B93503">
              <w:rPr>
                <w:rFonts w:ascii="Times New Roman" w:eastAsia="Times New Roman" w:hAnsi="Times New Roman" w:cs="Times New Roman"/>
                <w:sz w:val="18"/>
                <w:szCs w:val="18"/>
                <w:lang w:eastAsia="en-AU"/>
              </w:rPr>
              <w:t>( 0.9</w:t>
            </w:r>
            <w:proofErr w:type="gramEnd"/>
            <w:r w:rsidRPr="00B93503">
              <w:rPr>
                <w:rFonts w:ascii="Times New Roman" w:eastAsia="Times New Roman" w:hAnsi="Times New Roman" w:cs="Times New Roman"/>
                <w:sz w:val="18"/>
                <w:szCs w:val="18"/>
                <w:lang w:eastAsia="en-AU"/>
              </w:rPr>
              <w:t>)</w:t>
            </w:r>
          </w:p>
        </w:tc>
        <w:tc>
          <w:tcPr>
            <w:tcW w:w="989" w:type="dxa"/>
            <w:hideMark/>
          </w:tcPr>
          <w:p w14:paraId="2DF353E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117 </w:t>
            </w:r>
            <w:proofErr w:type="gramStart"/>
            <w:r w:rsidRPr="00B93503">
              <w:rPr>
                <w:rFonts w:ascii="Times New Roman" w:eastAsia="Times New Roman" w:hAnsi="Times New Roman" w:cs="Times New Roman"/>
                <w:sz w:val="18"/>
                <w:szCs w:val="18"/>
                <w:lang w:eastAsia="en-AU"/>
              </w:rPr>
              <w:t>( 0.7</w:t>
            </w:r>
            <w:proofErr w:type="gramEnd"/>
            <w:r w:rsidRPr="00B93503">
              <w:rPr>
                <w:rFonts w:ascii="Times New Roman" w:eastAsia="Times New Roman" w:hAnsi="Times New Roman" w:cs="Times New Roman"/>
                <w:sz w:val="18"/>
                <w:szCs w:val="18"/>
                <w:lang w:eastAsia="en-AU"/>
              </w:rPr>
              <w:t>)</w:t>
            </w:r>
          </w:p>
        </w:tc>
        <w:tc>
          <w:tcPr>
            <w:tcW w:w="1278" w:type="dxa"/>
            <w:hideMark/>
          </w:tcPr>
          <w:p w14:paraId="6AE6B25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F53886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750FFAD" w14:textId="77777777" w:rsidTr="00B93503">
        <w:trPr>
          <w:trHeight w:val="720"/>
        </w:trPr>
        <w:tc>
          <w:tcPr>
            <w:tcW w:w="1361" w:type="dxa"/>
            <w:vMerge w:val="restart"/>
            <w:hideMark/>
          </w:tcPr>
          <w:p w14:paraId="676C8A2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Cohabitation status (Recoded) (f) (%)</w:t>
            </w:r>
          </w:p>
        </w:tc>
        <w:tc>
          <w:tcPr>
            <w:tcW w:w="1336" w:type="dxa"/>
            <w:hideMark/>
          </w:tcPr>
          <w:p w14:paraId="49FDF64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Alone</w:t>
            </w:r>
          </w:p>
        </w:tc>
        <w:tc>
          <w:tcPr>
            <w:tcW w:w="989" w:type="dxa"/>
            <w:hideMark/>
          </w:tcPr>
          <w:p w14:paraId="2EDDED6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6688 </w:t>
            </w:r>
            <w:proofErr w:type="gramStart"/>
            <w:r w:rsidRPr="00B93503">
              <w:rPr>
                <w:rFonts w:ascii="Times New Roman" w:eastAsia="Times New Roman" w:hAnsi="Times New Roman" w:cs="Times New Roman"/>
                <w:sz w:val="18"/>
                <w:szCs w:val="18"/>
                <w:lang w:eastAsia="en-AU"/>
              </w:rPr>
              <w:t>( 9.4</w:t>
            </w:r>
            <w:proofErr w:type="gramEnd"/>
            <w:r w:rsidRPr="00B93503">
              <w:rPr>
                <w:rFonts w:ascii="Times New Roman" w:eastAsia="Times New Roman" w:hAnsi="Times New Roman" w:cs="Times New Roman"/>
                <w:sz w:val="18"/>
                <w:szCs w:val="18"/>
                <w:lang w:eastAsia="en-AU"/>
              </w:rPr>
              <w:t>)</w:t>
            </w:r>
          </w:p>
        </w:tc>
        <w:tc>
          <w:tcPr>
            <w:tcW w:w="1066" w:type="dxa"/>
            <w:hideMark/>
          </w:tcPr>
          <w:p w14:paraId="12E8E8E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2015 (10.5)</w:t>
            </w:r>
          </w:p>
        </w:tc>
        <w:tc>
          <w:tcPr>
            <w:tcW w:w="989" w:type="dxa"/>
            <w:hideMark/>
          </w:tcPr>
          <w:p w14:paraId="0C3AA12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3035 </w:t>
            </w:r>
            <w:proofErr w:type="gramStart"/>
            <w:r w:rsidRPr="00B93503">
              <w:rPr>
                <w:rFonts w:ascii="Times New Roman" w:eastAsia="Times New Roman" w:hAnsi="Times New Roman" w:cs="Times New Roman"/>
                <w:sz w:val="18"/>
                <w:szCs w:val="18"/>
                <w:lang w:eastAsia="en-AU"/>
              </w:rPr>
              <w:t>( 8.5</w:t>
            </w:r>
            <w:proofErr w:type="gramEnd"/>
            <w:r w:rsidRPr="00B93503">
              <w:rPr>
                <w:rFonts w:ascii="Times New Roman" w:eastAsia="Times New Roman" w:hAnsi="Times New Roman" w:cs="Times New Roman"/>
                <w:sz w:val="18"/>
                <w:szCs w:val="18"/>
                <w:lang w:eastAsia="en-AU"/>
              </w:rPr>
              <w:t>)</w:t>
            </w:r>
          </w:p>
        </w:tc>
        <w:tc>
          <w:tcPr>
            <w:tcW w:w="989" w:type="dxa"/>
            <w:hideMark/>
          </w:tcPr>
          <w:p w14:paraId="404555D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1636 (10.4)</w:t>
            </w:r>
          </w:p>
        </w:tc>
        <w:tc>
          <w:tcPr>
            <w:tcW w:w="1278" w:type="dxa"/>
            <w:hideMark/>
          </w:tcPr>
          <w:p w14:paraId="3EFA2E6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8, 70863)=313</w:t>
            </w:r>
          </w:p>
        </w:tc>
        <w:tc>
          <w:tcPr>
            <w:tcW w:w="813" w:type="dxa"/>
            <w:hideMark/>
          </w:tcPr>
          <w:p w14:paraId="1ED332C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60ABB700" w14:textId="77777777" w:rsidTr="00B93503">
        <w:trPr>
          <w:trHeight w:val="480"/>
        </w:trPr>
        <w:tc>
          <w:tcPr>
            <w:tcW w:w="1361" w:type="dxa"/>
            <w:vMerge/>
            <w:hideMark/>
          </w:tcPr>
          <w:p w14:paraId="696D4678"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035536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Family of origin</w:t>
            </w:r>
          </w:p>
        </w:tc>
        <w:tc>
          <w:tcPr>
            <w:tcW w:w="989" w:type="dxa"/>
            <w:hideMark/>
          </w:tcPr>
          <w:p w14:paraId="38CD0F7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29340 (41.4)</w:t>
            </w:r>
          </w:p>
        </w:tc>
        <w:tc>
          <w:tcPr>
            <w:tcW w:w="1066" w:type="dxa"/>
            <w:hideMark/>
          </w:tcPr>
          <w:p w14:paraId="2DD68CB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7453 (38.7)</w:t>
            </w:r>
          </w:p>
        </w:tc>
        <w:tc>
          <w:tcPr>
            <w:tcW w:w="989" w:type="dxa"/>
            <w:hideMark/>
          </w:tcPr>
          <w:p w14:paraId="1AE1FFF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15040 (42.0)</w:t>
            </w:r>
          </w:p>
        </w:tc>
        <w:tc>
          <w:tcPr>
            <w:tcW w:w="989" w:type="dxa"/>
            <w:hideMark/>
          </w:tcPr>
          <w:p w14:paraId="6B2536E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6843 (43.3)</w:t>
            </w:r>
          </w:p>
        </w:tc>
        <w:tc>
          <w:tcPr>
            <w:tcW w:w="1278" w:type="dxa"/>
            <w:hideMark/>
          </w:tcPr>
          <w:p w14:paraId="0DB891D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CBFAF0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4B8B898" w14:textId="77777777" w:rsidTr="00B93503">
        <w:trPr>
          <w:trHeight w:val="1425"/>
        </w:trPr>
        <w:tc>
          <w:tcPr>
            <w:tcW w:w="1361" w:type="dxa"/>
            <w:vMerge/>
            <w:hideMark/>
          </w:tcPr>
          <w:p w14:paraId="36987236"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11625B1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Others</w:t>
            </w:r>
          </w:p>
        </w:tc>
        <w:tc>
          <w:tcPr>
            <w:tcW w:w="989" w:type="dxa"/>
            <w:hideMark/>
          </w:tcPr>
          <w:p w14:paraId="054D09D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6109 </w:t>
            </w:r>
            <w:proofErr w:type="gramStart"/>
            <w:r w:rsidRPr="00B93503">
              <w:rPr>
                <w:rFonts w:ascii="Times New Roman" w:eastAsia="Times New Roman" w:hAnsi="Times New Roman" w:cs="Times New Roman"/>
                <w:sz w:val="18"/>
                <w:szCs w:val="18"/>
                <w:lang w:eastAsia="en-AU"/>
              </w:rPr>
              <w:t>( 8.6</w:t>
            </w:r>
            <w:proofErr w:type="gramEnd"/>
            <w:r w:rsidRPr="00B93503">
              <w:rPr>
                <w:rFonts w:ascii="Times New Roman" w:eastAsia="Times New Roman" w:hAnsi="Times New Roman" w:cs="Times New Roman"/>
                <w:sz w:val="18"/>
                <w:szCs w:val="18"/>
                <w:lang w:eastAsia="en-AU"/>
              </w:rPr>
              <w:t>)</w:t>
            </w:r>
          </w:p>
        </w:tc>
        <w:tc>
          <w:tcPr>
            <w:tcW w:w="1066" w:type="dxa"/>
            <w:hideMark/>
          </w:tcPr>
          <w:p w14:paraId="777EAB4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1611 </w:t>
            </w:r>
            <w:proofErr w:type="gramStart"/>
            <w:r w:rsidRPr="00B93503">
              <w:rPr>
                <w:rFonts w:ascii="Times New Roman" w:eastAsia="Times New Roman" w:hAnsi="Times New Roman" w:cs="Times New Roman"/>
                <w:sz w:val="18"/>
                <w:szCs w:val="18"/>
                <w:lang w:eastAsia="en-AU"/>
              </w:rPr>
              <w:t>( 8.4</w:t>
            </w:r>
            <w:proofErr w:type="gramEnd"/>
            <w:r w:rsidRPr="00B93503">
              <w:rPr>
                <w:rFonts w:ascii="Times New Roman" w:eastAsia="Times New Roman" w:hAnsi="Times New Roman" w:cs="Times New Roman"/>
                <w:sz w:val="18"/>
                <w:szCs w:val="18"/>
                <w:lang w:eastAsia="en-AU"/>
              </w:rPr>
              <w:t>)</w:t>
            </w:r>
          </w:p>
        </w:tc>
        <w:tc>
          <w:tcPr>
            <w:tcW w:w="989" w:type="dxa"/>
            <w:hideMark/>
          </w:tcPr>
          <w:p w14:paraId="517DDBD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2996 </w:t>
            </w:r>
            <w:proofErr w:type="gramStart"/>
            <w:r w:rsidRPr="00B93503">
              <w:rPr>
                <w:rFonts w:ascii="Times New Roman" w:eastAsia="Times New Roman" w:hAnsi="Times New Roman" w:cs="Times New Roman"/>
                <w:sz w:val="18"/>
                <w:szCs w:val="18"/>
                <w:lang w:eastAsia="en-AU"/>
              </w:rPr>
              <w:t>( 8.4</w:t>
            </w:r>
            <w:proofErr w:type="gramEnd"/>
            <w:r w:rsidRPr="00B93503">
              <w:rPr>
                <w:rFonts w:ascii="Times New Roman" w:eastAsia="Times New Roman" w:hAnsi="Times New Roman" w:cs="Times New Roman"/>
                <w:sz w:val="18"/>
                <w:szCs w:val="18"/>
                <w:lang w:eastAsia="en-AU"/>
              </w:rPr>
              <w:t>)</w:t>
            </w:r>
          </w:p>
        </w:tc>
        <w:tc>
          <w:tcPr>
            <w:tcW w:w="989" w:type="dxa"/>
            <w:hideMark/>
          </w:tcPr>
          <w:p w14:paraId="6468D77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1502 </w:t>
            </w:r>
            <w:proofErr w:type="gramStart"/>
            <w:r w:rsidRPr="00B93503">
              <w:rPr>
                <w:rFonts w:ascii="Times New Roman" w:eastAsia="Times New Roman" w:hAnsi="Times New Roman" w:cs="Times New Roman"/>
                <w:sz w:val="18"/>
                <w:szCs w:val="18"/>
                <w:lang w:eastAsia="en-AU"/>
              </w:rPr>
              <w:t>( 9.5</w:t>
            </w:r>
            <w:proofErr w:type="gramEnd"/>
            <w:r w:rsidRPr="00B93503">
              <w:rPr>
                <w:rFonts w:ascii="Times New Roman" w:eastAsia="Times New Roman" w:hAnsi="Times New Roman" w:cs="Times New Roman"/>
                <w:sz w:val="18"/>
                <w:szCs w:val="18"/>
                <w:lang w:eastAsia="en-AU"/>
              </w:rPr>
              <w:t>)</w:t>
            </w:r>
          </w:p>
        </w:tc>
        <w:tc>
          <w:tcPr>
            <w:tcW w:w="1278" w:type="dxa"/>
            <w:hideMark/>
          </w:tcPr>
          <w:p w14:paraId="251E1DA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F64AFC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6D1452B" w14:textId="77777777" w:rsidTr="00B93503">
        <w:trPr>
          <w:trHeight w:val="720"/>
        </w:trPr>
        <w:tc>
          <w:tcPr>
            <w:tcW w:w="1361" w:type="dxa"/>
            <w:vMerge/>
            <w:hideMark/>
          </w:tcPr>
          <w:p w14:paraId="5D8E5B62"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3954B95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With couple/children</w:t>
            </w:r>
          </w:p>
        </w:tc>
        <w:tc>
          <w:tcPr>
            <w:tcW w:w="989" w:type="dxa"/>
            <w:hideMark/>
          </w:tcPr>
          <w:p w14:paraId="0256DFF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28725 (40.5)</w:t>
            </w:r>
          </w:p>
        </w:tc>
        <w:tc>
          <w:tcPr>
            <w:tcW w:w="1066" w:type="dxa"/>
            <w:hideMark/>
          </w:tcPr>
          <w:p w14:paraId="59DA409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8197 (42.5)</w:t>
            </w:r>
          </w:p>
        </w:tc>
        <w:tc>
          <w:tcPr>
            <w:tcW w:w="989" w:type="dxa"/>
            <w:hideMark/>
          </w:tcPr>
          <w:p w14:paraId="24ED06D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14709 (41.1)</w:t>
            </w:r>
          </w:p>
        </w:tc>
        <w:tc>
          <w:tcPr>
            <w:tcW w:w="989" w:type="dxa"/>
            <w:hideMark/>
          </w:tcPr>
          <w:p w14:paraId="342BA3F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5816 (36.8)</w:t>
            </w:r>
          </w:p>
        </w:tc>
        <w:tc>
          <w:tcPr>
            <w:tcW w:w="1278" w:type="dxa"/>
            <w:hideMark/>
          </w:tcPr>
          <w:p w14:paraId="093D45D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EAD3B8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14C601C" w14:textId="77777777" w:rsidTr="00B93503">
        <w:trPr>
          <w:trHeight w:val="300"/>
        </w:trPr>
        <w:tc>
          <w:tcPr>
            <w:tcW w:w="1361" w:type="dxa"/>
            <w:vMerge/>
            <w:hideMark/>
          </w:tcPr>
          <w:p w14:paraId="45575305"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218BC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4A11254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066" w:type="dxa"/>
            <w:hideMark/>
          </w:tcPr>
          <w:p w14:paraId="0ED0C05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7970448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6302480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278" w:type="dxa"/>
            <w:hideMark/>
          </w:tcPr>
          <w:p w14:paraId="69925C4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EEC10C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8046779" w14:textId="77777777" w:rsidTr="00B93503">
        <w:trPr>
          <w:trHeight w:val="720"/>
        </w:trPr>
        <w:tc>
          <w:tcPr>
            <w:tcW w:w="1361" w:type="dxa"/>
            <w:vMerge w:val="restart"/>
            <w:hideMark/>
          </w:tcPr>
          <w:p w14:paraId="5A0FE66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Treatment Modality (%)</w:t>
            </w:r>
          </w:p>
        </w:tc>
        <w:tc>
          <w:tcPr>
            <w:tcW w:w="1336" w:type="dxa"/>
            <w:hideMark/>
          </w:tcPr>
          <w:p w14:paraId="2F066A7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Outpatient</w:t>
            </w:r>
          </w:p>
        </w:tc>
        <w:tc>
          <w:tcPr>
            <w:tcW w:w="989" w:type="dxa"/>
            <w:hideMark/>
          </w:tcPr>
          <w:p w14:paraId="242F0C6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60398 (85.2)</w:t>
            </w:r>
          </w:p>
        </w:tc>
        <w:tc>
          <w:tcPr>
            <w:tcW w:w="1066" w:type="dxa"/>
            <w:hideMark/>
          </w:tcPr>
          <w:p w14:paraId="3BFCB07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15605 (81.0)</w:t>
            </w:r>
          </w:p>
        </w:tc>
        <w:tc>
          <w:tcPr>
            <w:tcW w:w="989" w:type="dxa"/>
            <w:hideMark/>
          </w:tcPr>
          <w:p w14:paraId="680A197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32129 (89.8)</w:t>
            </w:r>
          </w:p>
        </w:tc>
        <w:tc>
          <w:tcPr>
            <w:tcW w:w="989" w:type="dxa"/>
            <w:hideMark/>
          </w:tcPr>
          <w:p w14:paraId="66800DC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12661 (80.1)</w:t>
            </w:r>
          </w:p>
        </w:tc>
        <w:tc>
          <w:tcPr>
            <w:tcW w:w="1278" w:type="dxa"/>
            <w:hideMark/>
          </w:tcPr>
          <w:p w14:paraId="599E38F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 xml:space="preserve">2, 70863)=1200; </w:t>
            </w:r>
          </w:p>
        </w:tc>
        <w:tc>
          <w:tcPr>
            <w:tcW w:w="813" w:type="dxa"/>
            <w:hideMark/>
          </w:tcPr>
          <w:p w14:paraId="25FBCD6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21FDF35D" w14:textId="77777777" w:rsidTr="00B93503">
        <w:trPr>
          <w:trHeight w:val="480"/>
        </w:trPr>
        <w:tc>
          <w:tcPr>
            <w:tcW w:w="1361" w:type="dxa"/>
            <w:vMerge/>
            <w:hideMark/>
          </w:tcPr>
          <w:p w14:paraId="6C02727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34EEDD9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In patient</w:t>
            </w:r>
          </w:p>
        </w:tc>
        <w:tc>
          <w:tcPr>
            <w:tcW w:w="989" w:type="dxa"/>
            <w:hideMark/>
          </w:tcPr>
          <w:p w14:paraId="4AB8662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10397 (14.7)</w:t>
            </w:r>
          </w:p>
        </w:tc>
        <w:tc>
          <w:tcPr>
            <w:tcW w:w="1066" w:type="dxa"/>
            <w:hideMark/>
          </w:tcPr>
          <w:p w14:paraId="1F333CF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3656 (19.0)</w:t>
            </w:r>
          </w:p>
        </w:tc>
        <w:tc>
          <w:tcPr>
            <w:tcW w:w="989" w:type="dxa"/>
            <w:hideMark/>
          </w:tcPr>
          <w:p w14:paraId="0BB6609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3620 (10.1)</w:t>
            </w:r>
          </w:p>
        </w:tc>
        <w:tc>
          <w:tcPr>
            <w:tcW w:w="989" w:type="dxa"/>
            <w:hideMark/>
          </w:tcPr>
          <w:p w14:paraId="6EA455A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3115 (19.7)</w:t>
            </w:r>
          </w:p>
        </w:tc>
        <w:tc>
          <w:tcPr>
            <w:tcW w:w="1278" w:type="dxa"/>
            <w:hideMark/>
          </w:tcPr>
          <w:p w14:paraId="3177990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5435760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52AD369C" w14:textId="77777777" w:rsidTr="00B93503">
        <w:trPr>
          <w:trHeight w:val="300"/>
        </w:trPr>
        <w:tc>
          <w:tcPr>
            <w:tcW w:w="1361" w:type="dxa"/>
            <w:vMerge/>
            <w:hideMark/>
          </w:tcPr>
          <w:p w14:paraId="266E0430"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5A3714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4A3D10A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68 </w:t>
            </w:r>
            <w:proofErr w:type="gramStart"/>
            <w:r w:rsidRPr="00B93503">
              <w:rPr>
                <w:rFonts w:ascii="Times New Roman" w:eastAsia="Times New Roman" w:hAnsi="Times New Roman" w:cs="Times New Roman"/>
                <w:sz w:val="18"/>
                <w:szCs w:val="18"/>
                <w:lang w:eastAsia="en-AU"/>
              </w:rPr>
              <w:t>( 0.1</w:t>
            </w:r>
            <w:proofErr w:type="gramEnd"/>
            <w:r w:rsidRPr="00B93503">
              <w:rPr>
                <w:rFonts w:ascii="Times New Roman" w:eastAsia="Times New Roman" w:hAnsi="Times New Roman" w:cs="Times New Roman"/>
                <w:sz w:val="18"/>
                <w:szCs w:val="18"/>
                <w:lang w:eastAsia="en-AU"/>
              </w:rPr>
              <w:t>)</w:t>
            </w:r>
          </w:p>
        </w:tc>
        <w:tc>
          <w:tcPr>
            <w:tcW w:w="1066" w:type="dxa"/>
            <w:hideMark/>
          </w:tcPr>
          <w:p w14:paraId="23B48D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15 </w:t>
            </w:r>
            <w:proofErr w:type="gramStart"/>
            <w:r w:rsidRPr="00B93503">
              <w:rPr>
                <w:rFonts w:ascii="Times New Roman" w:eastAsia="Times New Roman" w:hAnsi="Times New Roman" w:cs="Times New Roman"/>
                <w:sz w:val="18"/>
                <w:szCs w:val="18"/>
                <w:lang w:eastAsia="en-AU"/>
              </w:rPr>
              <w:t>( 0.1</w:t>
            </w:r>
            <w:proofErr w:type="gramEnd"/>
            <w:r w:rsidRPr="00B93503">
              <w:rPr>
                <w:rFonts w:ascii="Times New Roman" w:eastAsia="Times New Roman" w:hAnsi="Times New Roman" w:cs="Times New Roman"/>
                <w:sz w:val="18"/>
                <w:szCs w:val="18"/>
                <w:lang w:eastAsia="en-AU"/>
              </w:rPr>
              <w:t>)</w:t>
            </w:r>
          </w:p>
        </w:tc>
        <w:tc>
          <w:tcPr>
            <w:tcW w:w="989" w:type="dxa"/>
            <w:hideMark/>
          </w:tcPr>
          <w:p w14:paraId="60949A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32 </w:t>
            </w:r>
            <w:proofErr w:type="gramStart"/>
            <w:r w:rsidRPr="00B93503">
              <w:rPr>
                <w:rFonts w:ascii="Times New Roman" w:eastAsia="Times New Roman" w:hAnsi="Times New Roman" w:cs="Times New Roman"/>
                <w:sz w:val="18"/>
                <w:szCs w:val="18"/>
                <w:lang w:eastAsia="en-AU"/>
              </w:rPr>
              <w:t>( 0.1</w:t>
            </w:r>
            <w:proofErr w:type="gramEnd"/>
            <w:r w:rsidRPr="00B93503">
              <w:rPr>
                <w:rFonts w:ascii="Times New Roman" w:eastAsia="Times New Roman" w:hAnsi="Times New Roman" w:cs="Times New Roman"/>
                <w:sz w:val="18"/>
                <w:szCs w:val="18"/>
                <w:lang w:eastAsia="en-AU"/>
              </w:rPr>
              <w:t>)</w:t>
            </w:r>
          </w:p>
        </w:tc>
        <w:tc>
          <w:tcPr>
            <w:tcW w:w="989" w:type="dxa"/>
            <w:hideMark/>
          </w:tcPr>
          <w:p w14:paraId="3FE776A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21 </w:t>
            </w:r>
            <w:proofErr w:type="gramStart"/>
            <w:r w:rsidRPr="00B93503">
              <w:rPr>
                <w:rFonts w:ascii="Times New Roman" w:eastAsia="Times New Roman" w:hAnsi="Times New Roman" w:cs="Times New Roman"/>
                <w:sz w:val="18"/>
                <w:szCs w:val="18"/>
                <w:lang w:eastAsia="en-AU"/>
              </w:rPr>
              <w:t>( 0.1</w:t>
            </w:r>
            <w:proofErr w:type="gramEnd"/>
            <w:r w:rsidRPr="00B93503">
              <w:rPr>
                <w:rFonts w:ascii="Times New Roman" w:eastAsia="Times New Roman" w:hAnsi="Times New Roman" w:cs="Times New Roman"/>
                <w:sz w:val="18"/>
                <w:szCs w:val="18"/>
                <w:lang w:eastAsia="en-AU"/>
              </w:rPr>
              <w:t>)</w:t>
            </w:r>
          </w:p>
        </w:tc>
        <w:tc>
          <w:tcPr>
            <w:tcW w:w="1278" w:type="dxa"/>
            <w:hideMark/>
          </w:tcPr>
          <w:p w14:paraId="2DC00E3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BEEC94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E2238E6" w14:textId="77777777" w:rsidTr="00B93503">
        <w:trPr>
          <w:trHeight w:val="720"/>
        </w:trPr>
        <w:tc>
          <w:tcPr>
            <w:tcW w:w="1361" w:type="dxa"/>
            <w:vMerge w:val="restart"/>
            <w:hideMark/>
          </w:tcPr>
          <w:p w14:paraId="5A14DBE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Geographical area (%)</w:t>
            </w:r>
          </w:p>
        </w:tc>
        <w:tc>
          <w:tcPr>
            <w:tcW w:w="1336" w:type="dxa"/>
            <w:hideMark/>
          </w:tcPr>
          <w:p w14:paraId="6D444571" w14:textId="77777777" w:rsidR="00B93503" w:rsidRPr="00B93503" w:rsidRDefault="00B93503" w:rsidP="00B93503">
            <w:pPr>
              <w:rPr>
                <w:rFonts w:ascii="Times New Roman" w:eastAsia="Times New Roman" w:hAnsi="Times New Roman" w:cs="Times New Roman"/>
                <w:sz w:val="18"/>
                <w:szCs w:val="18"/>
                <w:lang w:eastAsia="en-AU"/>
              </w:rPr>
            </w:pPr>
            <w:proofErr w:type="spellStart"/>
            <w:r w:rsidRPr="00B93503">
              <w:rPr>
                <w:rFonts w:ascii="Times New Roman" w:eastAsia="Times New Roman" w:hAnsi="Times New Roman" w:cs="Times New Roman"/>
                <w:sz w:val="18"/>
                <w:szCs w:val="18"/>
                <w:lang w:eastAsia="en-AU"/>
              </w:rPr>
              <w:t>Center</w:t>
            </w:r>
            <w:proofErr w:type="spellEnd"/>
          </w:p>
        </w:tc>
        <w:tc>
          <w:tcPr>
            <w:tcW w:w="989" w:type="dxa"/>
            <w:hideMark/>
          </w:tcPr>
          <w:p w14:paraId="6F28DFC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53683 (75.8)</w:t>
            </w:r>
          </w:p>
        </w:tc>
        <w:tc>
          <w:tcPr>
            <w:tcW w:w="1066" w:type="dxa"/>
            <w:hideMark/>
          </w:tcPr>
          <w:p w14:paraId="0E1EE7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13616 (70.6)</w:t>
            </w:r>
          </w:p>
        </w:tc>
        <w:tc>
          <w:tcPr>
            <w:tcW w:w="989" w:type="dxa"/>
            <w:hideMark/>
          </w:tcPr>
          <w:p w14:paraId="52A1621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28245 (78.9)</w:t>
            </w:r>
          </w:p>
        </w:tc>
        <w:tc>
          <w:tcPr>
            <w:tcW w:w="989" w:type="dxa"/>
            <w:hideMark/>
          </w:tcPr>
          <w:p w14:paraId="143C10B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11817 (74.8)</w:t>
            </w:r>
          </w:p>
        </w:tc>
        <w:tc>
          <w:tcPr>
            <w:tcW w:w="1278" w:type="dxa"/>
            <w:hideMark/>
          </w:tcPr>
          <w:p w14:paraId="5F5A6E4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4, 70863)=1034</w:t>
            </w:r>
          </w:p>
        </w:tc>
        <w:tc>
          <w:tcPr>
            <w:tcW w:w="813" w:type="dxa"/>
            <w:hideMark/>
          </w:tcPr>
          <w:p w14:paraId="2B45C1A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3E81019D" w14:textId="77777777" w:rsidTr="00B93503">
        <w:trPr>
          <w:trHeight w:val="480"/>
        </w:trPr>
        <w:tc>
          <w:tcPr>
            <w:tcW w:w="1361" w:type="dxa"/>
            <w:vMerge/>
            <w:hideMark/>
          </w:tcPr>
          <w:p w14:paraId="71ED893F"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0B730D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North</w:t>
            </w:r>
          </w:p>
        </w:tc>
        <w:tc>
          <w:tcPr>
            <w:tcW w:w="989" w:type="dxa"/>
            <w:hideMark/>
          </w:tcPr>
          <w:p w14:paraId="4ED9AB2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10486 (14.8)</w:t>
            </w:r>
          </w:p>
        </w:tc>
        <w:tc>
          <w:tcPr>
            <w:tcW w:w="1066" w:type="dxa"/>
            <w:hideMark/>
          </w:tcPr>
          <w:p w14:paraId="0F87EB7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2933 (15.2)</w:t>
            </w:r>
          </w:p>
        </w:tc>
        <w:tc>
          <w:tcPr>
            <w:tcW w:w="989" w:type="dxa"/>
            <w:hideMark/>
          </w:tcPr>
          <w:p w14:paraId="6C60BDB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4598 (12.9)</w:t>
            </w:r>
          </w:p>
        </w:tc>
        <w:tc>
          <w:tcPr>
            <w:tcW w:w="989" w:type="dxa"/>
            <w:hideMark/>
          </w:tcPr>
          <w:p w14:paraId="565C24D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2955 (18.7)</w:t>
            </w:r>
          </w:p>
        </w:tc>
        <w:tc>
          <w:tcPr>
            <w:tcW w:w="1278" w:type="dxa"/>
            <w:hideMark/>
          </w:tcPr>
          <w:p w14:paraId="27FE785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685C785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16599EAF" w14:textId="77777777" w:rsidTr="00B93503">
        <w:trPr>
          <w:trHeight w:val="300"/>
        </w:trPr>
        <w:tc>
          <w:tcPr>
            <w:tcW w:w="1361" w:type="dxa"/>
            <w:vMerge/>
            <w:hideMark/>
          </w:tcPr>
          <w:p w14:paraId="7627A85E"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A73112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South</w:t>
            </w:r>
          </w:p>
        </w:tc>
        <w:tc>
          <w:tcPr>
            <w:tcW w:w="989" w:type="dxa"/>
            <w:hideMark/>
          </w:tcPr>
          <w:p w14:paraId="5B664B3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6678 </w:t>
            </w:r>
            <w:proofErr w:type="gramStart"/>
            <w:r w:rsidRPr="00B93503">
              <w:rPr>
                <w:rFonts w:ascii="Times New Roman" w:eastAsia="Times New Roman" w:hAnsi="Times New Roman" w:cs="Times New Roman"/>
                <w:sz w:val="18"/>
                <w:szCs w:val="18"/>
                <w:lang w:eastAsia="en-AU"/>
              </w:rPr>
              <w:t>( 9.4</w:t>
            </w:r>
            <w:proofErr w:type="gramEnd"/>
            <w:r w:rsidRPr="00B93503">
              <w:rPr>
                <w:rFonts w:ascii="Times New Roman" w:eastAsia="Times New Roman" w:hAnsi="Times New Roman" w:cs="Times New Roman"/>
                <w:sz w:val="18"/>
                <w:szCs w:val="18"/>
                <w:lang w:eastAsia="en-AU"/>
              </w:rPr>
              <w:t>)</w:t>
            </w:r>
          </w:p>
        </w:tc>
        <w:tc>
          <w:tcPr>
            <w:tcW w:w="1066" w:type="dxa"/>
            <w:hideMark/>
          </w:tcPr>
          <w:p w14:paraId="7E5FE6A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2724 (14.1)</w:t>
            </w:r>
          </w:p>
        </w:tc>
        <w:tc>
          <w:tcPr>
            <w:tcW w:w="989" w:type="dxa"/>
            <w:hideMark/>
          </w:tcPr>
          <w:p w14:paraId="4020699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2937 </w:t>
            </w:r>
            <w:proofErr w:type="gramStart"/>
            <w:r w:rsidRPr="00B93503">
              <w:rPr>
                <w:rFonts w:ascii="Times New Roman" w:eastAsia="Times New Roman" w:hAnsi="Times New Roman" w:cs="Times New Roman"/>
                <w:sz w:val="18"/>
                <w:szCs w:val="18"/>
                <w:lang w:eastAsia="en-AU"/>
              </w:rPr>
              <w:t>( 8.2</w:t>
            </w:r>
            <w:proofErr w:type="gramEnd"/>
            <w:r w:rsidRPr="00B93503">
              <w:rPr>
                <w:rFonts w:ascii="Times New Roman" w:eastAsia="Times New Roman" w:hAnsi="Times New Roman" w:cs="Times New Roman"/>
                <w:sz w:val="18"/>
                <w:szCs w:val="18"/>
                <w:lang w:eastAsia="en-AU"/>
              </w:rPr>
              <w:t>)</w:t>
            </w:r>
          </w:p>
        </w:tc>
        <w:tc>
          <w:tcPr>
            <w:tcW w:w="989" w:type="dxa"/>
            <w:hideMark/>
          </w:tcPr>
          <w:p w14:paraId="367E8B8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1014 </w:t>
            </w:r>
            <w:proofErr w:type="gramStart"/>
            <w:r w:rsidRPr="00B93503">
              <w:rPr>
                <w:rFonts w:ascii="Times New Roman" w:eastAsia="Times New Roman" w:hAnsi="Times New Roman" w:cs="Times New Roman"/>
                <w:sz w:val="18"/>
                <w:szCs w:val="18"/>
                <w:lang w:eastAsia="en-AU"/>
              </w:rPr>
              <w:t>( 6.4</w:t>
            </w:r>
            <w:proofErr w:type="gramEnd"/>
            <w:r w:rsidRPr="00B93503">
              <w:rPr>
                <w:rFonts w:ascii="Times New Roman" w:eastAsia="Times New Roman" w:hAnsi="Times New Roman" w:cs="Times New Roman"/>
                <w:sz w:val="18"/>
                <w:szCs w:val="18"/>
                <w:lang w:eastAsia="en-AU"/>
              </w:rPr>
              <w:t>)</w:t>
            </w:r>
          </w:p>
        </w:tc>
        <w:tc>
          <w:tcPr>
            <w:tcW w:w="1278" w:type="dxa"/>
            <w:hideMark/>
          </w:tcPr>
          <w:p w14:paraId="2FBADE0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EE4B0A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EE62C28" w14:textId="77777777" w:rsidTr="00B93503">
        <w:trPr>
          <w:trHeight w:val="300"/>
        </w:trPr>
        <w:tc>
          <w:tcPr>
            <w:tcW w:w="1361" w:type="dxa"/>
            <w:vMerge/>
            <w:hideMark/>
          </w:tcPr>
          <w:p w14:paraId="072952E7"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575E2BA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52BD874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066" w:type="dxa"/>
            <w:hideMark/>
          </w:tcPr>
          <w:p w14:paraId="4BFC627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2C59A89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06A4DE3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11 </w:t>
            </w:r>
            <w:proofErr w:type="gramStart"/>
            <w:r w:rsidRPr="00B93503">
              <w:rPr>
                <w:rFonts w:ascii="Times New Roman" w:eastAsia="Times New Roman" w:hAnsi="Times New Roman" w:cs="Times New Roman"/>
                <w:sz w:val="18"/>
                <w:szCs w:val="18"/>
                <w:lang w:eastAsia="en-AU"/>
              </w:rPr>
              <w:t>( 0.1</w:t>
            </w:r>
            <w:proofErr w:type="gramEnd"/>
            <w:r w:rsidRPr="00B93503">
              <w:rPr>
                <w:rFonts w:ascii="Times New Roman" w:eastAsia="Times New Roman" w:hAnsi="Times New Roman" w:cs="Times New Roman"/>
                <w:sz w:val="18"/>
                <w:szCs w:val="18"/>
                <w:lang w:eastAsia="en-AU"/>
              </w:rPr>
              <w:t>)</w:t>
            </w:r>
          </w:p>
        </w:tc>
        <w:tc>
          <w:tcPr>
            <w:tcW w:w="1278" w:type="dxa"/>
            <w:hideMark/>
          </w:tcPr>
          <w:p w14:paraId="7DEE343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655A6A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1927CB4" w14:textId="77777777" w:rsidTr="00B93503">
        <w:trPr>
          <w:trHeight w:val="1200"/>
        </w:trPr>
        <w:tc>
          <w:tcPr>
            <w:tcW w:w="1361" w:type="dxa"/>
            <w:hideMark/>
          </w:tcPr>
          <w:p w14:paraId="2F38C0D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Substance use onset </w:t>
            </w:r>
            <w:proofErr w:type="gramStart"/>
            <w:r w:rsidRPr="00B93503">
              <w:rPr>
                <w:rFonts w:ascii="Times New Roman" w:eastAsia="Times New Roman" w:hAnsi="Times New Roman" w:cs="Times New Roman"/>
                <w:sz w:val="18"/>
                <w:szCs w:val="18"/>
                <w:lang w:eastAsia="en-AU"/>
              </w:rPr>
              <w:t>age  (</w:t>
            </w:r>
            <w:proofErr w:type="gramEnd"/>
            <w:r w:rsidRPr="00B93503">
              <w:rPr>
                <w:rFonts w:ascii="Times New Roman" w:eastAsia="Times New Roman" w:hAnsi="Times New Roman" w:cs="Times New Roman"/>
                <w:sz w:val="18"/>
                <w:szCs w:val="18"/>
                <w:lang w:eastAsia="en-AU"/>
              </w:rPr>
              <w:t>median [IQR])</w:t>
            </w:r>
          </w:p>
        </w:tc>
        <w:tc>
          <w:tcPr>
            <w:tcW w:w="1336" w:type="dxa"/>
            <w:hideMark/>
          </w:tcPr>
          <w:p w14:paraId="2F49D3F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989" w:type="dxa"/>
            <w:hideMark/>
          </w:tcPr>
          <w:p w14:paraId="3E54790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15.00 [14.00, 18.00]</w:t>
            </w:r>
          </w:p>
        </w:tc>
        <w:tc>
          <w:tcPr>
            <w:tcW w:w="1066" w:type="dxa"/>
            <w:hideMark/>
          </w:tcPr>
          <w:p w14:paraId="49B2D48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16.00 [14.00, 18.00]</w:t>
            </w:r>
          </w:p>
        </w:tc>
        <w:tc>
          <w:tcPr>
            <w:tcW w:w="989" w:type="dxa"/>
            <w:hideMark/>
          </w:tcPr>
          <w:p w14:paraId="6C9055F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15.00 [14.00, 18.00]</w:t>
            </w:r>
          </w:p>
        </w:tc>
        <w:tc>
          <w:tcPr>
            <w:tcW w:w="989" w:type="dxa"/>
            <w:hideMark/>
          </w:tcPr>
          <w:p w14:paraId="783E1E5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15.00 [13.00, 17.00]</w:t>
            </w:r>
          </w:p>
        </w:tc>
        <w:tc>
          <w:tcPr>
            <w:tcW w:w="1278" w:type="dxa"/>
            <w:hideMark/>
          </w:tcPr>
          <w:p w14:paraId="02200D4A" w14:textId="77777777" w:rsidR="00B93503" w:rsidRPr="00B93503" w:rsidRDefault="00B93503" w:rsidP="00B93503">
            <w:pPr>
              <w:rPr>
                <w:rFonts w:ascii="Times New Roman" w:eastAsia="Times New Roman" w:hAnsi="Times New Roman" w:cs="Times New Roman"/>
                <w:sz w:val="18"/>
                <w:szCs w:val="18"/>
                <w:lang w:eastAsia="en-AU"/>
              </w:rPr>
            </w:pPr>
            <w:proofErr w:type="gramStart"/>
            <w:r w:rsidRPr="00B93503">
              <w:rPr>
                <w:rFonts w:ascii="Times New Roman" w:eastAsia="Times New Roman" w:hAnsi="Times New Roman" w:cs="Times New Roman"/>
                <w:sz w:val="18"/>
                <w:szCs w:val="18"/>
                <w:lang w:eastAsia="en-AU"/>
              </w:rPr>
              <w:t>H(</w:t>
            </w:r>
            <w:proofErr w:type="gramEnd"/>
            <w:r w:rsidRPr="00B93503">
              <w:rPr>
                <w:rFonts w:ascii="Times New Roman" w:eastAsia="Times New Roman" w:hAnsi="Times New Roman" w:cs="Times New Roman"/>
                <w:sz w:val="18"/>
                <w:szCs w:val="18"/>
                <w:lang w:eastAsia="en-AU"/>
              </w:rPr>
              <w:t>2)=471.9</w:t>
            </w:r>
          </w:p>
        </w:tc>
        <w:tc>
          <w:tcPr>
            <w:tcW w:w="813" w:type="dxa"/>
            <w:hideMark/>
          </w:tcPr>
          <w:p w14:paraId="22AA7D3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6068F467" w14:textId="77777777" w:rsidTr="00B93503">
        <w:trPr>
          <w:trHeight w:val="720"/>
        </w:trPr>
        <w:tc>
          <w:tcPr>
            <w:tcW w:w="1361" w:type="dxa"/>
            <w:vMerge w:val="restart"/>
            <w:hideMark/>
          </w:tcPr>
          <w:p w14:paraId="6BC6C81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Primary Substance (admission to treatment) (%)</w:t>
            </w:r>
          </w:p>
        </w:tc>
        <w:tc>
          <w:tcPr>
            <w:tcW w:w="1336" w:type="dxa"/>
            <w:hideMark/>
          </w:tcPr>
          <w:p w14:paraId="43F6741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Alcohol</w:t>
            </w:r>
          </w:p>
        </w:tc>
        <w:tc>
          <w:tcPr>
            <w:tcW w:w="989" w:type="dxa"/>
            <w:hideMark/>
          </w:tcPr>
          <w:p w14:paraId="60CF9C9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23863 (33.7)</w:t>
            </w:r>
          </w:p>
        </w:tc>
        <w:tc>
          <w:tcPr>
            <w:tcW w:w="1066" w:type="dxa"/>
            <w:hideMark/>
          </w:tcPr>
          <w:p w14:paraId="17B76D0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8520 (44.2)</w:t>
            </w:r>
          </w:p>
        </w:tc>
        <w:tc>
          <w:tcPr>
            <w:tcW w:w="989" w:type="dxa"/>
            <w:hideMark/>
          </w:tcPr>
          <w:p w14:paraId="72DF72E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11373 (31.8)</w:t>
            </w:r>
          </w:p>
        </w:tc>
        <w:tc>
          <w:tcPr>
            <w:tcW w:w="989" w:type="dxa"/>
            <w:hideMark/>
          </w:tcPr>
          <w:p w14:paraId="0147BFF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3967 (25.1)</w:t>
            </w:r>
          </w:p>
        </w:tc>
        <w:tc>
          <w:tcPr>
            <w:tcW w:w="1278" w:type="dxa"/>
            <w:hideMark/>
          </w:tcPr>
          <w:p w14:paraId="389C3B7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8, 70863)=2149</w:t>
            </w:r>
          </w:p>
        </w:tc>
        <w:tc>
          <w:tcPr>
            <w:tcW w:w="813" w:type="dxa"/>
            <w:hideMark/>
          </w:tcPr>
          <w:p w14:paraId="5CA27B8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57D8799D" w14:textId="77777777" w:rsidTr="00B93503">
        <w:trPr>
          <w:trHeight w:val="720"/>
        </w:trPr>
        <w:tc>
          <w:tcPr>
            <w:tcW w:w="1361" w:type="dxa"/>
            <w:vMerge/>
            <w:hideMark/>
          </w:tcPr>
          <w:p w14:paraId="35750CE1"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67BD81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Cocaine hydrochloride</w:t>
            </w:r>
          </w:p>
        </w:tc>
        <w:tc>
          <w:tcPr>
            <w:tcW w:w="989" w:type="dxa"/>
            <w:hideMark/>
          </w:tcPr>
          <w:p w14:paraId="381D1D8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13243 (18.7)</w:t>
            </w:r>
          </w:p>
        </w:tc>
        <w:tc>
          <w:tcPr>
            <w:tcW w:w="1066" w:type="dxa"/>
            <w:hideMark/>
          </w:tcPr>
          <w:p w14:paraId="5003A37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3279 (17.0)</w:t>
            </w:r>
          </w:p>
        </w:tc>
        <w:tc>
          <w:tcPr>
            <w:tcW w:w="989" w:type="dxa"/>
            <w:hideMark/>
          </w:tcPr>
          <w:p w14:paraId="36A2954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7071 (19.8)</w:t>
            </w:r>
          </w:p>
        </w:tc>
        <w:tc>
          <w:tcPr>
            <w:tcW w:w="989" w:type="dxa"/>
            <w:hideMark/>
          </w:tcPr>
          <w:p w14:paraId="16465DA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2891 (18.3)</w:t>
            </w:r>
          </w:p>
        </w:tc>
        <w:tc>
          <w:tcPr>
            <w:tcW w:w="1278" w:type="dxa"/>
            <w:hideMark/>
          </w:tcPr>
          <w:p w14:paraId="248294E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0960F5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5E476F7" w14:textId="77777777" w:rsidTr="00B93503">
        <w:trPr>
          <w:trHeight w:val="480"/>
        </w:trPr>
        <w:tc>
          <w:tcPr>
            <w:tcW w:w="1361" w:type="dxa"/>
            <w:vMerge/>
            <w:hideMark/>
          </w:tcPr>
          <w:p w14:paraId="26BE6E87"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2A2F97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Cocaine paste</w:t>
            </w:r>
          </w:p>
        </w:tc>
        <w:tc>
          <w:tcPr>
            <w:tcW w:w="989" w:type="dxa"/>
            <w:hideMark/>
          </w:tcPr>
          <w:p w14:paraId="714A6FC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27791 (39.2)</w:t>
            </w:r>
          </w:p>
        </w:tc>
        <w:tc>
          <w:tcPr>
            <w:tcW w:w="1066" w:type="dxa"/>
            <w:hideMark/>
          </w:tcPr>
          <w:p w14:paraId="4FAEFB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5635 (29.2)</w:t>
            </w:r>
          </w:p>
        </w:tc>
        <w:tc>
          <w:tcPr>
            <w:tcW w:w="989" w:type="dxa"/>
            <w:hideMark/>
          </w:tcPr>
          <w:p w14:paraId="070012C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14343 (40.1)</w:t>
            </w:r>
          </w:p>
        </w:tc>
        <w:tc>
          <w:tcPr>
            <w:tcW w:w="989" w:type="dxa"/>
            <w:hideMark/>
          </w:tcPr>
          <w:p w14:paraId="28DDA54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7810 (49.4)</w:t>
            </w:r>
          </w:p>
        </w:tc>
        <w:tc>
          <w:tcPr>
            <w:tcW w:w="1278" w:type="dxa"/>
            <w:hideMark/>
          </w:tcPr>
          <w:p w14:paraId="5A19683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BC0936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E42D1B0" w14:textId="77777777" w:rsidTr="00B93503">
        <w:trPr>
          <w:trHeight w:val="300"/>
        </w:trPr>
        <w:tc>
          <w:tcPr>
            <w:tcW w:w="1361" w:type="dxa"/>
            <w:vMerge/>
            <w:hideMark/>
          </w:tcPr>
          <w:p w14:paraId="68B4CEA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B69A0B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Marijuana</w:t>
            </w:r>
          </w:p>
        </w:tc>
        <w:tc>
          <w:tcPr>
            <w:tcW w:w="989" w:type="dxa"/>
            <w:hideMark/>
          </w:tcPr>
          <w:p w14:paraId="1E4816A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4748 </w:t>
            </w:r>
            <w:proofErr w:type="gramStart"/>
            <w:r w:rsidRPr="00B93503">
              <w:rPr>
                <w:rFonts w:ascii="Times New Roman" w:eastAsia="Times New Roman" w:hAnsi="Times New Roman" w:cs="Times New Roman"/>
                <w:sz w:val="18"/>
                <w:szCs w:val="18"/>
                <w:lang w:eastAsia="en-AU"/>
              </w:rPr>
              <w:t>( 6.7</w:t>
            </w:r>
            <w:proofErr w:type="gramEnd"/>
            <w:r w:rsidRPr="00B93503">
              <w:rPr>
                <w:rFonts w:ascii="Times New Roman" w:eastAsia="Times New Roman" w:hAnsi="Times New Roman" w:cs="Times New Roman"/>
                <w:sz w:val="18"/>
                <w:szCs w:val="18"/>
                <w:lang w:eastAsia="en-AU"/>
              </w:rPr>
              <w:t>)</w:t>
            </w:r>
          </w:p>
        </w:tc>
        <w:tc>
          <w:tcPr>
            <w:tcW w:w="1066" w:type="dxa"/>
            <w:hideMark/>
          </w:tcPr>
          <w:p w14:paraId="4E98D92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1326 </w:t>
            </w:r>
            <w:proofErr w:type="gramStart"/>
            <w:r w:rsidRPr="00B93503">
              <w:rPr>
                <w:rFonts w:ascii="Times New Roman" w:eastAsia="Times New Roman" w:hAnsi="Times New Roman" w:cs="Times New Roman"/>
                <w:sz w:val="18"/>
                <w:szCs w:val="18"/>
                <w:lang w:eastAsia="en-AU"/>
              </w:rPr>
              <w:t>( 6.9</w:t>
            </w:r>
            <w:proofErr w:type="gramEnd"/>
            <w:r w:rsidRPr="00B93503">
              <w:rPr>
                <w:rFonts w:ascii="Times New Roman" w:eastAsia="Times New Roman" w:hAnsi="Times New Roman" w:cs="Times New Roman"/>
                <w:sz w:val="18"/>
                <w:szCs w:val="18"/>
                <w:lang w:eastAsia="en-AU"/>
              </w:rPr>
              <w:t>)</w:t>
            </w:r>
          </w:p>
        </w:tc>
        <w:tc>
          <w:tcPr>
            <w:tcW w:w="989" w:type="dxa"/>
            <w:hideMark/>
          </w:tcPr>
          <w:p w14:paraId="58CFB5F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2484 </w:t>
            </w:r>
            <w:proofErr w:type="gramStart"/>
            <w:r w:rsidRPr="00B93503">
              <w:rPr>
                <w:rFonts w:ascii="Times New Roman" w:eastAsia="Times New Roman" w:hAnsi="Times New Roman" w:cs="Times New Roman"/>
                <w:sz w:val="18"/>
                <w:szCs w:val="18"/>
                <w:lang w:eastAsia="en-AU"/>
              </w:rPr>
              <w:t>( 6.9</w:t>
            </w:r>
            <w:proofErr w:type="gramEnd"/>
            <w:r w:rsidRPr="00B93503">
              <w:rPr>
                <w:rFonts w:ascii="Times New Roman" w:eastAsia="Times New Roman" w:hAnsi="Times New Roman" w:cs="Times New Roman"/>
                <w:sz w:val="18"/>
                <w:szCs w:val="18"/>
                <w:lang w:eastAsia="en-AU"/>
              </w:rPr>
              <w:t>)</w:t>
            </w:r>
          </w:p>
        </w:tc>
        <w:tc>
          <w:tcPr>
            <w:tcW w:w="989" w:type="dxa"/>
            <w:hideMark/>
          </w:tcPr>
          <w:p w14:paraId="3385785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937 </w:t>
            </w:r>
            <w:proofErr w:type="gramStart"/>
            <w:r w:rsidRPr="00B93503">
              <w:rPr>
                <w:rFonts w:ascii="Times New Roman" w:eastAsia="Times New Roman" w:hAnsi="Times New Roman" w:cs="Times New Roman"/>
                <w:sz w:val="18"/>
                <w:szCs w:val="18"/>
                <w:lang w:eastAsia="en-AU"/>
              </w:rPr>
              <w:t>( 5.9</w:t>
            </w:r>
            <w:proofErr w:type="gramEnd"/>
            <w:r w:rsidRPr="00B93503">
              <w:rPr>
                <w:rFonts w:ascii="Times New Roman" w:eastAsia="Times New Roman" w:hAnsi="Times New Roman" w:cs="Times New Roman"/>
                <w:sz w:val="18"/>
                <w:szCs w:val="18"/>
                <w:lang w:eastAsia="en-AU"/>
              </w:rPr>
              <w:t>)</w:t>
            </w:r>
          </w:p>
        </w:tc>
        <w:tc>
          <w:tcPr>
            <w:tcW w:w="1278" w:type="dxa"/>
            <w:hideMark/>
          </w:tcPr>
          <w:p w14:paraId="226560E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642DDC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4451655" w14:textId="77777777" w:rsidTr="00B93503">
        <w:trPr>
          <w:trHeight w:val="945"/>
        </w:trPr>
        <w:tc>
          <w:tcPr>
            <w:tcW w:w="1361" w:type="dxa"/>
            <w:vMerge/>
            <w:hideMark/>
          </w:tcPr>
          <w:p w14:paraId="14734833"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5A5785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Other</w:t>
            </w:r>
          </w:p>
        </w:tc>
        <w:tc>
          <w:tcPr>
            <w:tcW w:w="989" w:type="dxa"/>
            <w:hideMark/>
          </w:tcPr>
          <w:p w14:paraId="5807453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1217 </w:t>
            </w:r>
            <w:proofErr w:type="gramStart"/>
            <w:r w:rsidRPr="00B93503">
              <w:rPr>
                <w:rFonts w:ascii="Times New Roman" w:eastAsia="Times New Roman" w:hAnsi="Times New Roman" w:cs="Times New Roman"/>
                <w:sz w:val="18"/>
                <w:szCs w:val="18"/>
                <w:lang w:eastAsia="en-AU"/>
              </w:rPr>
              <w:t>( 1.7</w:t>
            </w:r>
            <w:proofErr w:type="gramEnd"/>
            <w:r w:rsidRPr="00B93503">
              <w:rPr>
                <w:rFonts w:ascii="Times New Roman" w:eastAsia="Times New Roman" w:hAnsi="Times New Roman" w:cs="Times New Roman"/>
                <w:sz w:val="18"/>
                <w:szCs w:val="18"/>
                <w:lang w:eastAsia="en-AU"/>
              </w:rPr>
              <w:t>)</w:t>
            </w:r>
          </w:p>
        </w:tc>
        <w:tc>
          <w:tcPr>
            <w:tcW w:w="1066" w:type="dxa"/>
            <w:hideMark/>
          </w:tcPr>
          <w:p w14:paraId="29F799D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516 </w:t>
            </w:r>
            <w:proofErr w:type="gramStart"/>
            <w:r w:rsidRPr="00B93503">
              <w:rPr>
                <w:rFonts w:ascii="Times New Roman" w:eastAsia="Times New Roman" w:hAnsi="Times New Roman" w:cs="Times New Roman"/>
                <w:sz w:val="18"/>
                <w:szCs w:val="18"/>
                <w:lang w:eastAsia="en-AU"/>
              </w:rPr>
              <w:t>( 2.7</w:t>
            </w:r>
            <w:proofErr w:type="gramEnd"/>
            <w:r w:rsidRPr="00B93503">
              <w:rPr>
                <w:rFonts w:ascii="Times New Roman" w:eastAsia="Times New Roman" w:hAnsi="Times New Roman" w:cs="Times New Roman"/>
                <w:sz w:val="18"/>
                <w:szCs w:val="18"/>
                <w:lang w:eastAsia="en-AU"/>
              </w:rPr>
              <w:t>)</w:t>
            </w:r>
          </w:p>
        </w:tc>
        <w:tc>
          <w:tcPr>
            <w:tcW w:w="989" w:type="dxa"/>
            <w:hideMark/>
          </w:tcPr>
          <w:p w14:paraId="1AD48EF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509 </w:t>
            </w:r>
            <w:proofErr w:type="gramStart"/>
            <w:r w:rsidRPr="00B93503">
              <w:rPr>
                <w:rFonts w:ascii="Times New Roman" w:eastAsia="Times New Roman" w:hAnsi="Times New Roman" w:cs="Times New Roman"/>
                <w:sz w:val="18"/>
                <w:szCs w:val="18"/>
                <w:lang w:eastAsia="en-AU"/>
              </w:rPr>
              <w:t>( 1.4</w:t>
            </w:r>
            <w:proofErr w:type="gramEnd"/>
            <w:r w:rsidRPr="00B93503">
              <w:rPr>
                <w:rFonts w:ascii="Times New Roman" w:eastAsia="Times New Roman" w:hAnsi="Times New Roman" w:cs="Times New Roman"/>
                <w:sz w:val="18"/>
                <w:szCs w:val="18"/>
                <w:lang w:eastAsia="en-AU"/>
              </w:rPr>
              <w:t>)</w:t>
            </w:r>
          </w:p>
        </w:tc>
        <w:tc>
          <w:tcPr>
            <w:tcW w:w="989" w:type="dxa"/>
            <w:hideMark/>
          </w:tcPr>
          <w:p w14:paraId="677C66E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192 </w:t>
            </w:r>
            <w:proofErr w:type="gramStart"/>
            <w:r w:rsidRPr="00B93503">
              <w:rPr>
                <w:rFonts w:ascii="Times New Roman" w:eastAsia="Times New Roman" w:hAnsi="Times New Roman" w:cs="Times New Roman"/>
                <w:sz w:val="18"/>
                <w:szCs w:val="18"/>
                <w:lang w:eastAsia="en-AU"/>
              </w:rPr>
              <w:t>( 1.2</w:t>
            </w:r>
            <w:proofErr w:type="gramEnd"/>
            <w:r w:rsidRPr="00B93503">
              <w:rPr>
                <w:rFonts w:ascii="Times New Roman" w:eastAsia="Times New Roman" w:hAnsi="Times New Roman" w:cs="Times New Roman"/>
                <w:sz w:val="18"/>
                <w:szCs w:val="18"/>
                <w:lang w:eastAsia="en-AU"/>
              </w:rPr>
              <w:t>)</w:t>
            </w:r>
          </w:p>
        </w:tc>
        <w:tc>
          <w:tcPr>
            <w:tcW w:w="1278" w:type="dxa"/>
            <w:hideMark/>
          </w:tcPr>
          <w:p w14:paraId="2A83897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33DC89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2C3ADAC" w14:textId="77777777" w:rsidTr="00B93503">
        <w:trPr>
          <w:trHeight w:val="300"/>
        </w:trPr>
        <w:tc>
          <w:tcPr>
            <w:tcW w:w="1361" w:type="dxa"/>
            <w:vMerge/>
            <w:hideMark/>
          </w:tcPr>
          <w:p w14:paraId="29768DA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425F4A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7F28479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066" w:type="dxa"/>
            <w:hideMark/>
          </w:tcPr>
          <w:p w14:paraId="4750702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73EAAC6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0CE3F1E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278" w:type="dxa"/>
            <w:hideMark/>
          </w:tcPr>
          <w:p w14:paraId="1FC353A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36C09E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62A0270" w14:textId="77777777" w:rsidTr="00B93503">
        <w:trPr>
          <w:trHeight w:val="945"/>
        </w:trPr>
        <w:tc>
          <w:tcPr>
            <w:tcW w:w="1361" w:type="dxa"/>
            <w:vMerge w:val="restart"/>
            <w:hideMark/>
          </w:tcPr>
          <w:p w14:paraId="27EA440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Primary Substance (initial </w:t>
            </w:r>
            <w:proofErr w:type="gramStart"/>
            <w:r w:rsidRPr="00B93503">
              <w:rPr>
                <w:rFonts w:ascii="Times New Roman" w:eastAsia="Times New Roman" w:hAnsi="Times New Roman" w:cs="Times New Roman"/>
                <w:sz w:val="18"/>
                <w:szCs w:val="18"/>
                <w:lang w:eastAsia="en-AU"/>
              </w:rPr>
              <w:t xml:space="preserve">diagnosis)   </w:t>
            </w:r>
            <w:proofErr w:type="gramEnd"/>
            <w:r w:rsidRPr="00B93503">
              <w:rPr>
                <w:rFonts w:ascii="Times New Roman" w:eastAsia="Times New Roman" w:hAnsi="Times New Roman" w:cs="Times New Roman"/>
                <w:sz w:val="18"/>
                <w:szCs w:val="18"/>
                <w:lang w:eastAsia="en-AU"/>
              </w:rPr>
              <w:t>(%)</w:t>
            </w:r>
          </w:p>
        </w:tc>
        <w:tc>
          <w:tcPr>
            <w:tcW w:w="1336" w:type="dxa"/>
            <w:hideMark/>
          </w:tcPr>
          <w:p w14:paraId="614172C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Alcohol</w:t>
            </w:r>
          </w:p>
        </w:tc>
        <w:tc>
          <w:tcPr>
            <w:tcW w:w="989" w:type="dxa"/>
            <w:hideMark/>
          </w:tcPr>
          <w:p w14:paraId="26DD14C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38412 (54.2)</w:t>
            </w:r>
          </w:p>
        </w:tc>
        <w:tc>
          <w:tcPr>
            <w:tcW w:w="1066" w:type="dxa"/>
            <w:hideMark/>
          </w:tcPr>
          <w:p w14:paraId="0A732A5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11793 (61.2)</w:t>
            </w:r>
          </w:p>
        </w:tc>
        <w:tc>
          <w:tcPr>
            <w:tcW w:w="989" w:type="dxa"/>
            <w:hideMark/>
          </w:tcPr>
          <w:p w14:paraId="7F2C958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18989 (53.1)</w:t>
            </w:r>
          </w:p>
        </w:tc>
        <w:tc>
          <w:tcPr>
            <w:tcW w:w="989" w:type="dxa"/>
            <w:hideMark/>
          </w:tcPr>
          <w:p w14:paraId="6C71969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7626 (48.3)</w:t>
            </w:r>
          </w:p>
        </w:tc>
        <w:tc>
          <w:tcPr>
            <w:tcW w:w="1278" w:type="dxa"/>
            <w:hideMark/>
          </w:tcPr>
          <w:p w14:paraId="5CABE9F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8, 70863)=932</w:t>
            </w:r>
          </w:p>
        </w:tc>
        <w:tc>
          <w:tcPr>
            <w:tcW w:w="813" w:type="dxa"/>
            <w:hideMark/>
          </w:tcPr>
          <w:p w14:paraId="4A3B75F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76FA05AF" w14:textId="77777777" w:rsidTr="00B93503">
        <w:trPr>
          <w:trHeight w:val="720"/>
        </w:trPr>
        <w:tc>
          <w:tcPr>
            <w:tcW w:w="1361" w:type="dxa"/>
            <w:vMerge/>
            <w:hideMark/>
          </w:tcPr>
          <w:p w14:paraId="74AC5DDF"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139A366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Cocaine hydrochloride</w:t>
            </w:r>
          </w:p>
        </w:tc>
        <w:tc>
          <w:tcPr>
            <w:tcW w:w="989" w:type="dxa"/>
            <w:hideMark/>
          </w:tcPr>
          <w:p w14:paraId="1E254FE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2605 </w:t>
            </w:r>
            <w:proofErr w:type="gramStart"/>
            <w:r w:rsidRPr="00B93503">
              <w:rPr>
                <w:rFonts w:ascii="Times New Roman" w:eastAsia="Times New Roman" w:hAnsi="Times New Roman" w:cs="Times New Roman"/>
                <w:sz w:val="18"/>
                <w:szCs w:val="18"/>
                <w:lang w:eastAsia="en-AU"/>
              </w:rPr>
              <w:t>( 3.7</w:t>
            </w:r>
            <w:proofErr w:type="gramEnd"/>
            <w:r w:rsidRPr="00B93503">
              <w:rPr>
                <w:rFonts w:ascii="Times New Roman" w:eastAsia="Times New Roman" w:hAnsi="Times New Roman" w:cs="Times New Roman"/>
                <w:sz w:val="18"/>
                <w:szCs w:val="18"/>
                <w:lang w:eastAsia="en-AU"/>
              </w:rPr>
              <w:t>)</w:t>
            </w:r>
          </w:p>
        </w:tc>
        <w:tc>
          <w:tcPr>
            <w:tcW w:w="1066" w:type="dxa"/>
            <w:hideMark/>
          </w:tcPr>
          <w:p w14:paraId="187725E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566 </w:t>
            </w:r>
            <w:proofErr w:type="gramStart"/>
            <w:r w:rsidRPr="00B93503">
              <w:rPr>
                <w:rFonts w:ascii="Times New Roman" w:eastAsia="Times New Roman" w:hAnsi="Times New Roman" w:cs="Times New Roman"/>
                <w:sz w:val="18"/>
                <w:szCs w:val="18"/>
                <w:lang w:eastAsia="en-AU"/>
              </w:rPr>
              <w:t>( 2.9</w:t>
            </w:r>
            <w:proofErr w:type="gramEnd"/>
            <w:r w:rsidRPr="00B93503">
              <w:rPr>
                <w:rFonts w:ascii="Times New Roman" w:eastAsia="Times New Roman" w:hAnsi="Times New Roman" w:cs="Times New Roman"/>
                <w:sz w:val="18"/>
                <w:szCs w:val="18"/>
                <w:lang w:eastAsia="en-AU"/>
              </w:rPr>
              <w:t>)</w:t>
            </w:r>
          </w:p>
        </w:tc>
        <w:tc>
          <w:tcPr>
            <w:tcW w:w="989" w:type="dxa"/>
            <w:hideMark/>
          </w:tcPr>
          <w:p w14:paraId="2DF54E8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1390 </w:t>
            </w:r>
            <w:proofErr w:type="gramStart"/>
            <w:r w:rsidRPr="00B93503">
              <w:rPr>
                <w:rFonts w:ascii="Times New Roman" w:eastAsia="Times New Roman" w:hAnsi="Times New Roman" w:cs="Times New Roman"/>
                <w:sz w:val="18"/>
                <w:szCs w:val="18"/>
                <w:lang w:eastAsia="en-AU"/>
              </w:rPr>
              <w:t>( 3.9</w:t>
            </w:r>
            <w:proofErr w:type="gramEnd"/>
            <w:r w:rsidRPr="00B93503">
              <w:rPr>
                <w:rFonts w:ascii="Times New Roman" w:eastAsia="Times New Roman" w:hAnsi="Times New Roman" w:cs="Times New Roman"/>
                <w:sz w:val="18"/>
                <w:szCs w:val="18"/>
                <w:lang w:eastAsia="en-AU"/>
              </w:rPr>
              <w:t>)</w:t>
            </w:r>
          </w:p>
        </w:tc>
        <w:tc>
          <w:tcPr>
            <w:tcW w:w="989" w:type="dxa"/>
            <w:hideMark/>
          </w:tcPr>
          <w:p w14:paraId="36D3764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649 </w:t>
            </w:r>
            <w:proofErr w:type="gramStart"/>
            <w:r w:rsidRPr="00B93503">
              <w:rPr>
                <w:rFonts w:ascii="Times New Roman" w:eastAsia="Times New Roman" w:hAnsi="Times New Roman" w:cs="Times New Roman"/>
                <w:sz w:val="18"/>
                <w:szCs w:val="18"/>
                <w:lang w:eastAsia="en-AU"/>
              </w:rPr>
              <w:t>( 4.1</w:t>
            </w:r>
            <w:proofErr w:type="gramEnd"/>
            <w:r w:rsidRPr="00B93503">
              <w:rPr>
                <w:rFonts w:ascii="Times New Roman" w:eastAsia="Times New Roman" w:hAnsi="Times New Roman" w:cs="Times New Roman"/>
                <w:sz w:val="18"/>
                <w:szCs w:val="18"/>
                <w:lang w:eastAsia="en-AU"/>
              </w:rPr>
              <w:t>)</w:t>
            </w:r>
          </w:p>
        </w:tc>
        <w:tc>
          <w:tcPr>
            <w:tcW w:w="1278" w:type="dxa"/>
            <w:hideMark/>
          </w:tcPr>
          <w:p w14:paraId="696E443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63B961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4096B0B8" w14:textId="77777777" w:rsidTr="00B93503">
        <w:trPr>
          <w:trHeight w:val="1185"/>
        </w:trPr>
        <w:tc>
          <w:tcPr>
            <w:tcW w:w="1361" w:type="dxa"/>
            <w:vMerge/>
            <w:hideMark/>
          </w:tcPr>
          <w:p w14:paraId="70B90B26"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05EDA55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Cocaine paste</w:t>
            </w:r>
          </w:p>
        </w:tc>
        <w:tc>
          <w:tcPr>
            <w:tcW w:w="989" w:type="dxa"/>
            <w:hideMark/>
          </w:tcPr>
          <w:p w14:paraId="08EBFFA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3311 </w:t>
            </w:r>
            <w:proofErr w:type="gramStart"/>
            <w:r w:rsidRPr="00B93503">
              <w:rPr>
                <w:rFonts w:ascii="Times New Roman" w:eastAsia="Times New Roman" w:hAnsi="Times New Roman" w:cs="Times New Roman"/>
                <w:sz w:val="18"/>
                <w:szCs w:val="18"/>
                <w:lang w:eastAsia="en-AU"/>
              </w:rPr>
              <w:t>( 4.7</w:t>
            </w:r>
            <w:proofErr w:type="gramEnd"/>
            <w:r w:rsidRPr="00B93503">
              <w:rPr>
                <w:rFonts w:ascii="Times New Roman" w:eastAsia="Times New Roman" w:hAnsi="Times New Roman" w:cs="Times New Roman"/>
                <w:sz w:val="18"/>
                <w:szCs w:val="18"/>
                <w:lang w:eastAsia="en-AU"/>
              </w:rPr>
              <w:t>)</w:t>
            </w:r>
          </w:p>
        </w:tc>
        <w:tc>
          <w:tcPr>
            <w:tcW w:w="1066" w:type="dxa"/>
            <w:hideMark/>
          </w:tcPr>
          <w:p w14:paraId="60BB5A5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631 </w:t>
            </w:r>
            <w:proofErr w:type="gramStart"/>
            <w:r w:rsidRPr="00B93503">
              <w:rPr>
                <w:rFonts w:ascii="Times New Roman" w:eastAsia="Times New Roman" w:hAnsi="Times New Roman" w:cs="Times New Roman"/>
                <w:sz w:val="18"/>
                <w:szCs w:val="18"/>
                <w:lang w:eastAsia="en-AU"/>
              </w:rPr>
              <w:t>( 3.3</w:t>
            </w:r>
            <w:proofErr w:type="gramEnd"/>
            <w:r w:rsidRPr="00B93503">
              <w:rPr>
                <w:rFonts w:ascii="Times New Roman" w:eastAsia="Times New Roman" w:hAnsi="Times New Roman" w:cs="Times New Roman"/>
                <w:sz w:val="18"/>
                <w:szCs w:val="18"/>
                <w:lang w:eastAsia="en-AU"/>
              </w:rPr>
              <w:t>)</w:t>
            </w:r>
          </w:p>
        </w:tc>
        <w:tc>
          <w:tcPr>
            <w:tcW w:w="989" w:type="dxa"/>
            <w:hideMark/>
          </w:tcPr>
          <w:p w14:paraId="0E86CAE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1639 </w:t>
            </w:r>
            <w:proofErr w:type="gramStart"/>
            <w:r w:rsidRPr="00B93503">
              <w:rPr>
                <w:rFonts w:ascii="Times New Roman" w:eastAsia="Times New Roman" w:hAnsi="Times New Roman" w:cs="Times New Roman"/>
                <w:sz w:val="18"/>
                <w:szCs w:val="18"/>
                <w:lang w:eastAsia="en-AU"/>
              </w:rPr>
              <w:t>( 4.6</w:t>
            </w:r>
            <w:proofErr w:type="gramEnd"/>
            <w:r w:rsidRPr="00B93503">
              <w:rPr>
                <w:rFonts w:ascii="Times New Roman" w:eastAsia="Times New Roman" w:hAnsi="Times New Roman" w:cs="Times New Roman"/>
                <w:sz w:val="18"/>
                <w:szCs w:val="18"/>
                <w:lang w:eastAsia="en-AU"/>
              </w:rPr>
              <w:t>)</w:t>
            </w:r>
          </w:p>
        </w:tc>
        <w:tc>
          <w:tcPr>
            <w:tcW w:w="989" w:type="dxa"/>
            <w:hideMark/>
          </w:tcPr>
          <w:p w14:paraId="6422B1F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1041 </w:t>
            </w:r>
            <w:proofErr w:type="gramStart"/>
            <w:r w:rsidRPr="00B93503">
              <w:rPr>
                <w:rFonts w:ascii="Times New Roman" w:eastAsia="Times New Roman" w:hAnsi="Times New Roman" w:cs="Times New Roman"/>
                <w:sz w:val="18"/>
                <w:szCs w:val="18"/>
                <w:lang w:eastAsia="en-AU"/>
              </w:rPr>
              <w:t>( 6.6</w:t>
            </w:r>
            <w:proofErr w:type="gramEnd"/>
            <w:r w:rsidRPr="00B93503">
              <w:rPr>
                <w:rFonts w:ascii="Times New Roman" w:eastAsia="Times New Roman" w:hAnsi="Times New Roman" w:cs="Times New Roman"/>
                <w:sz w:val="18"/>
                <w:szCs w:val="18"/>
                <w:lang w:eastAsia="en-AU"/>
              </w:rPr>
              <w:t>)</w:t>
            </w:r>
          </w:p>
        </w:tc>
        <w:tc>
          <w:tcPr>
            <w:tcW w:w="1278" w:type="dxa"/>
            <w:hideMark/>
          </w:tcPr>
          <w:p w14:paraId="22125DD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5A61C4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333B59F" w14:textId="77777777" w:rsidTr="00B93503">
        <w:trPr>
          <w:trHeight w:val="480"/>
        </w:trPr>
        <w:tc>
          <w:tcPr>
            <w:tcW w:w="1361" w:type="dxa"/>
            <w:vMerge/>
            <w:hideMark/>
          </w:tcPr>
          <w:p w14:paraId="70066B24"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1493E4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Marijuana</w:t>
            </w:r>
          </w:p>
        </w:tc>
        <w:tc>
          <w:tcPr>
            <w:tcW w:w="989" w:type="dxa"/>
            <w:hideMark/>
          </w:tcPr>
          <w:p w14:paraId="31E75A4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19142 (27.0)</w:t>
            </w:r>
          </w:p>
        </w:tc>
        <w:tc>
          <w:tcPr>
            <w:tcW w:w="1066" w:type="dxa"/>
            <w:hideMark/>
          </w:tcPr>
          <w:p w14:paraId="137E1A0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4123 (21.4)</w:t>
            </w:r>
          </w:p>
        </w:tc>
        <w:tc>
          <w:tcPr>
            <w:tcW w:w="989" w:type="dxa"/>
            <w:hideMark/>
          </w:tcPr>
          <w:p w14:paraId="67B92AA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9883 (27.6)</w:t>
            </w:r>
          </w:p>
        </w:tc>
        <w:tc>
          <w:tcPr>
            <w:tcW w:w="989" w:type="dxa"/>
            <w:hideMark/>
          </w:tcPr>
          <w:p w14:paraId="45A7082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5132 (32.5)</w:t>
            </w:r>
          </w:p>
        </w:tc>
        <w:tc>
          <w:tcPr>
            <w:tcW w:w="1278" w:type="dxa"/>
            <w:hideMark/>
          </w:tcPr>
          <w:p w14:paraId="33F0FA8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EC769D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91B8B93" w14:textId="77777777" w:rsidTr="00B93503">
        <w:trPr>
          <w:trHeight w:val="945"/>
        </w:trPr>
        <w:tc>
          <w:tcPr>
            <w:tcW w:w="1361" w:type="dxa"/>
            <w:vMerge/>
            <w:hideMark/>
          </w:tcPr>
          <w:p w14:paraId="71CB52C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0346B9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Other</w:t>
            </w:r>
          </w:p>
        </w:tc>
        <w:tc>
          <w:tcPr>
            <w:tcW w:w="989" w:type="dxa"/>
            <w:hideMark/>
          </w:tcPr>
          <w:p w14:paraId="1610B75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1606 </w:t>
            </w:r>
            <w:proofErr w:type="gramStart"/>
            <w:r w:rsidRPr="00B93503">
              <w:rPr>
                <w:rFonts w:ascii="Times New Roman" w:eastAsia="Times New Roman" w:hAnsi="Times New Roman" w:cs="Times New Roman"/>
                <w:sz w:val="18"/>
                <w:szCs w:val="18"/>
                <w:lang w:eastAsia="en-AU"/>
              </w:rPr>
              <w:t>( 2.3</w:t>
            </w:r>
            <w:proofErr w:type="gramEnd"/>
            <w:r w:rsidRPr="00B93503">
              <w:rPr>
                <w:rFonts w:ascii="Times New Roman" w:eastAsia="Times New Roman" w:hAnsi="Times New Roman" w:cs="Times New Roman"/>
                <w:sz w:val="18"/>
                <w:szCs w:val="18"/>
                <w:lang w:eastAsia="en-AU"/>
              </w:rPr>
              <w:t>)</w:t>
            </w:r>
          </w:p>
        </w:tc>
        <w:tc>
          <w:tcPr>
            <w:tcW w:w="1066" w:type="dxa"/>
            <w:hideMark/>
          </w:tcPr>
          <w:p w14:paraId="1A56F1A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480 </w:t>
            </w:r>
            <w:proofErr w:type="gramStart"/>
            <w:r w:rsidRPr="00B93503">
              <w:rPr>
                <w:rFonts w:ascii="Times New Roman" w:eastAsia="Times New Roman" w:hAnsi="Times New Roman" w:cs="Times New Roman"/>
                <w:sz w:val="18"/>
                <w:szCs w:val="18"/>
                <w:lang w:eastAsia="en-AU"/>
              </w:rPr>
              <w:t>( 2.5</w:t>
            </w:r>
            <w:proofErr w:type="gramEnd"/>
            <w:r w:rsidRPr="00B93503">
              <w:rPr>
                <w:rFonts w:ascii="Times New Roman" w:eastAsia="Times New Roman" w:hAnsi="Times New Roman" w:cs="Times New Roman"/>
                <w:sz w:val="18"/>
                <w:szCs w:val="18"/>
                <w:lang w:eastAsia="en-AU"/>
              </w:rPr>
              <w:t>)</w:t>
            </w:r>
          </w:p>
        </w:tc>
        <w:tc>
          <w:tcPr>
            <w:tcW w:w="989" w:type="dxa"/>
            <w:hideMark/>
          </w:tcPr>
          <w:p w14:paraId="14826EF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748 </w:t>
            </w:r>
            <w:proofErr w:type="gramStart"/>
            <w:r w:rsidRPr="00B93503">
              <w:rPr>
                <w:rFonts w:ascii="Times New Roman" w:eastAsia="Times New Roman" w:hAnsi="Times New Roman" w:cs="Times New Roman"/>
                <w:sz w:val="18"/>
                <w:szCs w:val="18"/>
                <w:lang w:eastAsia="en-AU"/>
              </w:rPr>
              <w:t>( 2.1</w:t>
            </w:r>
            <w:proofErr w:type="gramEnd"/>
            <w:r w:rsidRPr="00B93503">
              <w:rPr>
                <w:rFonts w:ascii="Times New Roman" w:eastAsia="Times New Roman" w:hAnsi="Times New Roman" w:cs="Times New Roman"/>
                <w:sz w:val="18"/>
                <w:szCs w:val="18"/>
                <w:lang w:eastAsia="en-AU"/>
              </w:rPr>
              <w:t>)</w:t>
            </w:r>
          </w:p>
        </w:tc>
        <w:tc>
          <w:tcPr>
            <w:tcW w:w="989" w:type="dxa"/>
            <w:hideMark/>
          </w:tcPr>
          <w:p w14:paraId="6AE7A98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378 </w:t>
            </w:r>
            <w:proofErr w:type="gramStart"/>
            <w:r w:rsidRPr="00B93503">
              <w:rPr>
                <w:rFonts w:ascii="Times New Roman" w:eastAsia="Times New Roman" w:hAnsi="Times New Roman" w:cs="Times New Roman"/>
                <w:sz w:val="18"/>
                <w:szCs w:val="18"/>
                <w:lang w:eastAsia="en-AU"/>
              </w:rPr>
              <w:t>( 2.4</w:t>
            </w:r>
            <w:proofErr w:type="gramEnd"/>
            <w:r w:rsidRPr="00B93503">
              <w:rPr>
                <w:rFonts w:ascii="Times New Roman" w:eastAsia="Times New Roman" w:hAnsi="Times New Roman" w:cs="Times New Roman"/>
                <w:sz w:val="18"/>
                <w:szCs w:val="18"/>
                <w:lang w:eastAsia="en-AU"/>
              </w:rPr>
              <w:t>)</w:t>
            </w:r>
          </w:p>
        </w:tc>
        <w:tc>
          <w:tcPr>
            <w:tcW w:w="1278" w:type="dxa"/>
            <w:hideMark/>
          </w:tcPr>
          <w:p w14:paraId="545FC24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8AC67E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734284ED" w14:textId="77777777" w:rsidTr="00B93503">
        <w:trPr>
          <w:trHeight w:val="300"/>
        </w:trPr>
        <w:tc>
          <w:tcPr>
            <w:tcW w:w="1361" w:type="dxa"/>
            <w:vMerge/>
            <w:hideMark/>
          </w:tcPr>
          <w:p w14:paraId="00C63AC8"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FC9BCD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095F123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5787 </w:t>
            </w:r>
            <w:proofErr w:type="gramStart"/>
            <w:r w:rsidRPr="00B93503">
              <w:rPr>
                <w:rFonts w:ascii="Times New Roman" w:eastAsia="Times New Roman" w:hAnsi="Times New Roman" w:cs="Times New Roman"/>
                <w:sz w:val="18"/>
                <w:szCs w:val="18"/>
                <w:lang w:eastAsia="en-AU"/>
              </w:rPr>
              <w:t>( 8.2</w:t>
            </w:r>
            <w:proofErr w:type="gramEnd"/>
            <w:r w:rsidRPr="00B93503">
              <w:rPr>
                <w:rFonts w:ascii="Times New Roman" w:eastAsia="Times New Roman" w:hAnsi="Times New Roman" w:cs="Times New Roman"/>
                <w:sz w:val="18"/>
                <w:szCs w:val="18"/>
                <w:lang w:eastAsia="en-AU"/>
              </w:rPr>
              <w:t>)</w:t>
            </w:r>
          </w:p>
        </w:tc>
        <w:tc>
          <w:tcPr>
            <w:tcW w:w="1066" w:type="dxa"/>
            <w:hideMark/>
          </w:tcPr>
          <w:p w14:paraId="1F4AF2E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1683 </w:t>
            </w:r>
            <w:proofErr w:type="gramStart"/>
            <w:r w:rsidRPr="00B93503">
              <w:rPr>
                <w:rFonts w:ascii="Times New Roman" w:eastAsia="Times New Roman" w:hAnsi="Times New Roman" w:cs="Times New Roman"/>
                <w:sz w:val="18"/>
                <w:szCs w:val="18"/>
                <w:lang w:eastAsia="en-AU"/>
              </w:rPr>
              <w:t>( 8.7</w:t>
            </w:r>
            <w:proofErr w:type="gramEnd"/>
            <w:r w:rsidRPr="00B93503">
              <w:rPr>
                <w:rFonts w:ascii="Times New Roman" w:eastAsia="Times New Roman" w:hAnsi="Times New Roman" w:cs="Times New Roman"/>
                <w:sz w:val="18"/>
                <w:szCs w:val="18"/>
                <w:lang w:eastAsia="en-AU"/>
              </w:rPr>
              <w:t>)</w:t>
            </w:r>
          </w:p>
        </w:tc>
        <w:tc>
          <w:tcPr>
            <w:tcW w:w="989" w:type="dxa"/>
            <w:hideMark/>
          </w:tcPr>
          <w:p w14:paraId="1954FB0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3132 </w:t>
            </w:r>
            <w:proofErr w:type="gramStart"/>
            <w:r w:rsidRPr="00B93503">
              <w:rPr>
                <w:rFonts w:ascii="Times New Roman" w:eastAsia="Times New Roman" w:hAnsi="Times New Roman" w:cs="Times New Roman"/>
                <w:sz w:val="18"/>
                <w:szCs w:val="18"/>
                <w:lang w:eastAsia="en-AU"/>
              </w:rPr>
              <w:t>( 8.8</w:t>
            </w:r>
            <w:proofErr w:type="gramEnd"/>
            <w:r w:rsidRPr="00B93503">
              <w:rPr>
                <w:rFonts w:ascii="Times New Roman" w:eastAsia="Times New Roman" w:hAnsi="Times New Roman" w:cs="Times New Roman"/>
                <w:sz w:val="18"/>
                <w:szCs w:val="18"/>
                <w:lang w:eastAsia="en-AU"/>
              </w:rPr>
              <w:t>)</w:t>
            </w:r>
          </w:p>
        </w:tc>
        <w:tc>
          <w:tcPr>
            <w:tcW w:w="989" w:type="dxa"/>
            <w:hideMark/>
          </w:tcPr>
          <w:p w14:paraId="6C2F327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971 </w:t>
            </w:r>
            <w:proofErr w:type="gramStart"/>
            <w:r w:rsidRPr="00B93503">
              <w:rPr>
                <w:rFonts w:ascii="Times New Roman" w:eastAsia="Times New Roman" w:hAnsi="Times New Roman" w:cs="Times New Roman"/>
                <w:sz w:val="18"/>
                <w:szCs w:val="18"/>
                <w:lang w:eastAsia="en-AU"/>
              </w:rPr>
              <w:t>( 6.1</w:t>
            </w:r>
            <w:proofErr w:type="gramEnd"/>
            <w:r w:rsidRPr="00B93503">
              <w:rPr>
                <w:rFonts w:ascii="Times New Roman" w:eastAsia="Times New Roman" w:hAnsi="Times New Roman" w:cs="Times New Roman"/>
                <w:sz w:val="18"/>
                <w:szCs w:val="18"/>
                <w:lang w:eastAsia="en-AU"/>
              </w:rPr>
              <w:t>)</w:t>
            </w:r>
          </w:p>
        </w:tc>
        <w:tc>
          <w:tcPr>
            <w:tcW w:w="1278" w:type="dxa"/>
            <w:hideMark/>
          </w:tcPr>
          <w:p w14:paraId="69AF701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A6C2E8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50DA8265" w14:textId="77777777" w:rsidTr="00B93503">
        <w:trPr>
          <w:trHeight w:val="720"/>
        </w:trPr>
        <w:tc>
          <w:tcPr>
            <w:tcW w:w="1361" w:type="dxa"/>
            <w:vMerge w:val="restart"/>
            <w:hideMark/>
          </w:tcPr>
          <w:p w14:paraId="59F270A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SUD Severity (Dependence status) (%)</w:t>
            </w:r>
          </w:p>
        </w:tc>
        <w:tc>
          <w:tcPr>
            <w:tcW w:w="1336" w:type="dxa"/>
            <w:hideMark/>
          </w:tcPr>
          <w:p w14:paraId="44D8C0E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Substance use dependence</w:t>
            </w:r>
          </w:p>
        </w:tc>
        <w:tc>
          <w:tcPr>
            <w:tcW w:w="989" w:type="dxa"/>
            <w:hideMark/>
          </w:tcPr>
          <w:p w14:paraId="4A6D895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51166 (72.2)</w:t>
            </w:r>
          </w:p>
        </w:tc>
        <w:tc>
          <w:tcPr>
            <w:tcW w:w="1066" w:type="dxa"/>
            <w:hideMark/>
          </w:tcPr>
          <w:p w14:paraId="673B324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13401 (69.5)</w:t>
            </w:r>
          </w:p>
        </w:tc>
        <w:tc>
          <w:tcPr>
            <w:tcW w:w="989" w:type="dxa"/>
            <w:hideMark/>
          </w:tcPr>
          <w:p w14:paraId="6506012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25654 (71.7)</w:t>
            </w:r>
          </w:p>
        </w:tc>
        <w:tc>
          <w:tcPr>
            <w:tcW w:w="989" w:type="dxa"/>
            <w:hideMark/>
          </w:tcPr>
          <w:p w14:paraId="32660F3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12105 (76.6)</w:t>
            </w:r>
          </w:p>
        </w:tc>
        <w:tc>
          <w:tcPr>
            <w:tcW w:w="1278" w:type="dxa"/>
            <w:hideMark/>
          </w:tcPr>
          <w:p w14:paraId="10620AE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70863)=228</w:t>
            </w:r>
          </w:p>
        </w:tc>
        <w:tc>
          <w:tcPr>
            <w:tcW w:w="813" w:type="dxa"/>
            <w:hideMark/>
          </w:tcPr>
          <w:p w14:paraId="1C49A8B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7DF56146" w14:textId="77777777" w:rsidTr="00B93503">
        <w:trPr>
          <w:trHeight w:val="720"/>
        </w:trPr>
        <w:tc>
          <w:tcPr>
            <w:tcW w:w="1361" w:type="dxa"/>
            <w:vMerge/>
            <w:hideMark/>
          </w:tcPr>
          <w:p w14:paraId="69C93794"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67660F4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Hazardous consumption</w:t>
            </w:r>
          </w:p>
        </w:tc>
        <w:tc>
          <w:tcPr>
            <w:tcW w:w="989" w:type="dxa"/>
            <w:hideMark/>
          </w:tcPr>
          <w:p w14:paraId="5164902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19696 (27.8)</w:t>
            </w:r>
          </w:p>
        </w:tc>
        <w:tc>
          <w:tcPr>
            <w:tcW w:w="1066" w:type="dxa"/>
            <w:hideMark/>
          </w:tcPr>
          <w:p w14:paraId="19F9EF1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5875 (30.5)</w:t>
            </w:r>
          </w:p>
        </w:tc>
        <w:tc>
          <w:tcPr>
            <w:tcW w:w="989" w:type="dxa"/>
            <w:hideMark/>
          </w:tcPr>
          <w:p w14:paraId="245652E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10126 (28.3)</w:t>
            </w:r>
          </w:p>
        </w:tc>
        <w:tc>
          <w:tcPr>
            <w:tcW w:w="989" w:type="dxa"/>
            <w:hideMark/>
          </w:tcPr>
          <w:p w14:paraId="1EB6F99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3692 (23.4)</w:t>
            </w:r>
          </w:p>
        </w:tc>
        <w:tc>
          <w:tcPr>
            <w:tcW w:w="1278" w:type="dxa"/>
            <w:hideMark/>
          </w:tcPr>
          <w:p w14:paraId="6C925DB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621137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08F8E5D" w14:textId="77777777" w:rsidTr="00B93503">
        <w:trPr>
          <w:trHeight w:val="300"/>
        </w:trPr>
        <w:tc>
          <w:tcPr>
            <w:tcW w:w="1361" w:type="dxa"/>
            <w:vMerge/>
            <w:hideMark/>
          </w:tcPr>
          <w:p w14:paraId="49A1A37B"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590972A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5A7F9F9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066" w:type="dxa"/>
            <w:hideMark/>
          </w:tcPr>
          <w:p w14:paraId="6D1A75E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2B29865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989" w:type="dxa"/>
            <w:hideMark/>
          </w:tcPr>
          <w:p w14:paraId="7313A1A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0 </w:t>
            </w:r>
            <w:proofErr w:type="gramStart"/>
            <w:r w:rsidRPr="00B93503">
              <w:rPr>
                <w:rFonts w:ascii="Times New Roman" w:eastAsia="Times New Roman" w:hAnsi="Times New Roman" w:cs="Times New Roman"/>
                <w:sz w:val="18"/>
                <w:szCs w:val="18"/>
                <w:lang w:eastAsia="en-AU"/>
              </w:rPr>
              <w:t>( 0.0</w:t>
            </w:r>
            <w:proofErr w:type="gramEnd"/>
            <w:r w:rsidRPr="00B93503">
              <w:rPr>
                <w:rFonts w:ascii="Times New Roman" w:eastAsia="Times New Roman" w:hAnsi="Times New Roman" w:cs="Times New Roman"/>
                <w:sz w:val="18"/>
                <w:szCs w:val="18"/>
                <w:lang w:eastAsia="en-AU"/>
              </w:rPr>
              <w:t>)</w:t>
            </w:r>
          </w:p>
        </w:tc>
        <w:tc>
          <w:tcPr>
            <w:tcW w:w="1278" w:type="dxa"/>
            <w:hideMark/>
          </w:tcPr>
          <w:p w14:paraId="532C782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6C0A41E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7AC6F9A2" w14:textId="77777777" w:rsidTr="00B93503">
        <w:trPr>
          <w:trHeight w:val="720"/>
        </w:trPr>
        <w:tc>
          <w:tcPr>
            <w:tcW w:w="1361" w:type="dxa"/>
            <w:vMerge w:val="restart"/>
            <w:hideMark/>
          </w:tcPr>
          <w:p w14:paraId="7E55766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lastRenderedPageBreak/>
              <w:t>Frequency of Substance Use (Primary Substance) (%)</w:t>
            </w:r>
          </w:p>
        </w:tc>
        <w:tc>
          <w:tcPr>
            <w:tcW w:w="1336" w:type="dxa"/>
            <w:hideMark/>
          </w:tcPr>
          <w:p w14:paraId="2FAC277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Less than 1 day a week</w:t>
            </w:r>
          </w:p>
        </w:tc>
        <w:tc>
          <w:tcPr>
            <w:tcW w:w="989" w:type="dxa"/>
            <w:hideMark/>
          </w:tcPr>
          <w:p w14:paraId="7A73806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3495 </w:t>
            </w:r>
            <w:proofErr w:type="gramStart"/>
            <w:r w:rsidRPr="00B93503">
              <w:rPr>
                <w:rFonts w:ascii="Times New Roman" w:eastAsia="Times New Roman" w:hAnsi="Times New Roman" w:cs="Times New Roman"/>
                <w:sz w:val="18"/>
                <w:szCs w:val="18"/>
                <w:lang w:eastAsia="en-AU"/>
              </w:rPr>
              <w:t>( 4.9</w:t>
            </w:r>
            <w:proofErr w:type="gramEnd"/>
            <w:r w:rsidRPr="00B93503">
              <w:rPr>
                <w:rFonts w:ascii="Times New Roman" w:eastAsia="Times New Roman" w:hAnsi="Times New Roman" w:cs="Times New Roman"/>
                <w:sz w:val="18"/>
                <w:szCs w:val="18"/>
                <w:lang w:eastAsia="en-AU"/>
              </w:rPr>
              <w:t>)</w:t>
            </w:r>
          </w:p>
        </w:tc>
        <w:tc>
          <w:tcPr>
            <w:tcW w:w="1066" w:type="dxa"/>
            <w:hideMark/>
          </w:tcPr>
          <w:p w14:paraId="3C12171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1062 </w:t>
            </w:r>
            <w:proofErr w:type="gramStart"/>
            <w:r w:rsidRPr="00B93503">
              <w:rPr>
                <w:rFonts w:ascii="Times New Roman" w:eastAsia="Times New Roman" w:hAnsi="Times New Roman" w:cs="Times New Roman"/>
                <w:sz w:val="18"/>
                <w:szCs w:val="18"/>
                <w:lang w:eastAsia="en-AU"/>
              </w:rPr>
              <w:t>( 5.5</w:t>
            </w:r>
            <w:proofErr w:type="gramEnd"/>
            <w:r w:rsidRPr="00B93503">
              <w:rPr>
                <w:rFonts w:ascii="Times New Roman" w:eastAsia="Times New Roman" w:hAnsi="Times New Roman" w:cs="Times New Roman"/>
                <w:sz w:val="18"/>
                <w:szCs w:val="18"/>
                <w:lang w:eastAsia="en-AU"/>
              </w:rPr>
              <w:t>)</w:t>
            </w:r>
          </w:p>
        </w:tc>
        <w:tc>
          <w:tcPr>
            <w:tcW w:w="989" w:type="dxa"/>
            <w:hideMark/>
          </w:tcPr>
          <w:p w14:paraId="1D0D546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1855 </w:t>
            </w:r>
            <w:proofErr w:type="gramStart"/>
            <w:r w:rsidRPr="00B93503">
              <w:rPr>
                <w:rFonts w:ascii="Times New Roman" w:eastAsia="Times New Roman" w:hAnsi="Times New Roman" w:cs="Times New Roman"/>
                <w:sz w:val="18"/>
                <w:szCs w:val="18"/>
                <w:lang w:eastAsia="en-AU"/>
              </w:rPr>
              <w:t>( 5.2</w:t>
            </w:r>
            <w:proofErr w:type="gramEnd"/>
            <w:r w:rsidRPr="00B93503">
              <w:rPr>
                <w:rFonts w:ascii="Times New Roman" w:eastAsia="Times New Roman" w:hAnsi="Times New Roman" w:cs="Times New Roman"/>
                <w:sz w:val="18"/>
                <w:szCs w:val="18"/>
                <w:lang w:eastAsia="en-AU"/>
              </w:rPr>
              <w:t>)</w:t>
            </w:r>
          </w:p>
        </w:tc>
        <w:tc>
          <w:tcPr>
            <w:tcW w:w="989" w:type="dxa"/>
            <w:hideMark/>
          </w:tcPr>
          <w:p w14:paraId="236CCFD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578 </w:t>
            </w:r>
            <w:proofErr w:type="gramStart"/>
            <w:r w:rsidRPr="00B93503">
              <w:rPr>
                <w:rFonts w:ascii="Times New Roman" w:eastAsia="Times New Roman" w:hAnsi="Times New Roman" w:cs="Times New Roman"/>
                <w:sz w:val="18"/>
                <w:szCs w:val="18"/>
                <w:lang w:eastAsia="en-AU"/>
              </w:rPr>
              <w:t>( 3.7</w:t>
            </w:r>
            <w:proofErr w:type="gramEnd"/>
            <w:r w:rsidRPr="00B93503">
              <w:rPr>
                <w:rFonts w:ascii="Times New Roman" w:eastAsia="Times New Roman" w:hAnsi="Times New Roman" w:cs="Times New Roman"/>
                <w:sz w:val="18"/>
                <w:szCs w:val="18"/>
                <w:lang w:eastAsia="en-AU"/>
              </w:rPr>
              <w:t>)</w:t>
            </w:r>
          </w:p>
        </w:tc>
        <w:tc>
          <w:tcPr>
            <w:tcW w:w="1278" w:type="dxa"/>
            <w:hideMark/>
          </w:tcPr>
          <w:p w14:paraId="206E105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8, 70863)=467</w:t>
            </w:r>
          </w:p>
        </w:tc>
        <w:tc>
          <w:tcPr>
            <w:tcW w:w="813" w:type="dxa"/>
            <w:hideMark/>
          </w:tcPr>
          <w:p w14:paraId="3975E46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334EE758" w14:textId="77777777" w:rsidTr="00B93503">
        <w:trPr>
          <w:trHeight w:val="480"/>
        </w:trPr>
        <w:tc>
          <w:tcPr>
            <w:tcW w:w="1361" w:type="dxa"/>
            <w:vMerge/>
            <w:hideMark/>
          </w:tcPr>
          <w:p w14:paraId="3E63B5F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1249616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 to 3 days a week</w:t>
            </w:r>
          </w:p>
        </w:tc>
        <w:tc>
          <w:tcPr>
            <w:tcW w:w="989" w:type="dxa"/>
            <w:hideMark/>
          </w:tcPr>
          <w:p w14:paraId="2429C87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20061 (28.3)</w:t>
            </w:r>
          </w:p>
        </w:tc>
        <w:tc>
          <w:tcPr>
            <w:tcW w:w="1066" w:type="dxa"/>
            <w:hideMark/>
          </w:tcPr>
          <w:p w14:paraId="71FC4B3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5502 (28.5)</w:t>
            </w:r>
          </w:p>
        </w:tc>
        <w:tc>
          <w:tcPr>
            <w:tcW w:w="989" w:type="dxa"/>
            <w:hideMark/>
          </w:tcPr>
          <w:p w14:paraId="76DEF3A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10652 (29.8)</w:t>
            </w:r>
          </w:p>
        </w:tc>
        <w:tc>
          <w:tcPr>
            <w:tcW w:w="989" w:type="dxa"/>
            <w:hideMark/>
          </w:tcPr>
          <w:p w14:paraId="6235D94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3906 (24.7)</w:t>
            </w:r>
          </w:p>
        </w:tc>
        <w:tc>
          <w:tcPr>
            <w:tcW w:w="1278" w:type="dxa"/>
            <w:hideMark/>
          </w:tcPr>
          <w:p w14:paraId="46DD7EF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A5D95F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118B569E" w14:textId="77777777" w:rsidTr="00B93503">
        <w:trPr>
          <w:trHeight w:val="480"/>
        </w:trPr>
        <w:tc>
          <w:tcPr>
            <w:tcW w:w="1361" w:type="dxa"/>
            <w:vMerge/>
            <w:hideMark/>
          </w:tcPr>
          <w:p w14:paraId="750DE0CD"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3075FD6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4 to 6 days a week</w:t>
            </w:r>
          </w:p>
        </w:tc>
        <w:tc>
          <w:tcPr>
            <w:tcW w:w="989" w:type="dxa"/>
            <w:hideMark/>
          </w:tcPr>
          <w:p w14:paraId="398725A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11612 (16.4)</w:t>
            </w:r>
          </w:p>
        </w:tc>
        <w:tc>
          <w:tcPr>
            <w:tcW w:w="1066" w:type="dxa"/>
            <w:hideMark/>
          </w:tcPr>
          <w:p w14:paraId="10BCF56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3035 (15.7)</w:t>
            </w:r>
          </w:p>
        </w:tc>
        <w:tc>
          <w:tcPr>
            <w:tcW w:w="989" w:type="dxa"/>
            <w:hideMark/>
          </w:tcPr>
          <w:p w14:paraId="3C1E3F1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5956 (16.6)</w:t>
            </w:r>
          </w:p>
        </w:tc>
        <w:tc>
          <w:tcPr>
            <w:tcW w:w="989" w:type="dxa"/>
            <w:hideMark/>
          </w:tcPr>
          <w:p w14:paraId="6F6624D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2620 (16.6)</w:t>
            </w:r>
          </w:p>
        </w:tc>
        <w:tc>
          <w:tcPr>
            <w:tcW w:w="1278" w:type="dxa"/>
            <w:hideMark/>
          </w:tcPr>
          <w:p w14:paraId="3C9F8E9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502E0BE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543AD99A" w14:textId="77777777" w:rsidTr="00B93503">
        <w:trPr>
          <w:trHeight w:val="720"/>
        </w:trPr>
        <w:tc>
          <w:tcPr>
            <w:tcW w:w="1361" w:type="dxa"/>
            <w:vMerge/>
            <w:hideMark/>
          </w:tcPr>
          <w:p w14:paraId="298699A2"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BC0921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 day a week or more</w:t>
            </w:r>
          </w:p>
        </w:tc>
        <w:tc>
          <w:tcPr>
            <w:tcW w:w="989" w:type="dxa"/>
            <w:hideMark/>
          </w:tcPr>
          <w:p w14:paraId="15B1B66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4780 </w:t>
            </w:r>
            <w:proofErr w:type="gramStart"/>
            <w:r w:rsidRPr="00B93503">
              <w:rPr>
                <w:rFonts w:ascii="Times New Roman" w:eastAsia="Times New Roman" w:hAnsi="Times New Roman" w:cs="Times New Roman"/>
                <w:sz w:val="18"/>
                <w:szCs w:val="18"/>
                <w:lang w:eastAsia="en-AU"/>
              </w:rPr>
              <w:t>( 6.7</w:t>
            </w:r>
            <w:proofErr w:type="gramEnd"/>
            <w:r w:rsidRPr="00B93503">
              <w:rPr>
                <w:rFonts w:ascii="Times New Roman" w:eastAsia="Times New Roman" w:hAnsi="Times New Roman" w:cs="Times New Roman"/>
                <w:sz w:val="18"/>
                <w:szCs w:val="18"/>
                <w:lang w:eastAsia="en-AU"/>
              </w:rPr>
              <w:t>)</w:t>
            </w:r>
          </w:p>
        </w:tc>
        <w:tc>
          <w:tcPr>
            <w:tcW w:w="1066" w:type="dxa"/>
            <w:hideMark/>
          </w:tcPr>
          <w:p w14:paraId="5DAF67C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1488 </w:t>
            </w:r>
            <w:proofErr w:type="gramStart"/>
            <w:r w:rsidRPr="00B93503">
              <w:rPr>
                <w:rFonts w:ascii="Times New Roman" w:eastAsia="Times New Roman" w:hAnsi="Times New Roman" w:cs="Times New Roman"/>
                <w:sz w:val="18"/>
                <w:szCs w:val="18"/>
                <w:lang w:eastAsia="en-AU"/>
              </w:rPr>
              <w:t>( 7.7</w:t>
            </w:r>
            <w:proofErr w:type="gramEnd"/>
            <w:r w:rsidRPr="00B93503">
              <w:rPr>
                <w:rFonts w:ascii="Times New Roman" w:eastAsia="Times New Roman" w:hAnsi="Times New Roman" w:cs="Times New Roman"/>
                <w:sz w:val="18"/>
                <w:szCs w:val="18"/>
                <w:lang w:eastAsia="en-AU"/>
              </w:rPr>
              <w:t>)</w:t>
            </w:r>
          </w:p>
        </w:tc>
        <w:tc>
          <w:tcPr>
            <w:tcW w:w="989" w:type="dxa"/>
            <w:hideMark/>
          </w:tcPr>
          <w:p w14:paraId="2D2D3FB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2497 </w:t>
            </w:r>
            <w:proofErr w:type="gramStart"/>
            <w:r w:rsidRPr="00B93503">
              <w:rPr>
                <w:rFonts w:ascii="Times New Roman" w:eastAsia="Times New Roman" w:hAnsi="Times New Roman" w:cs="Times New Roman"/>
                <w:sz w:val="18"/>
                <w:szCs w:val="18"/>
                <w:lang w:eastAsia="en-AU"/>
              </w:rPr>
              <w:t>( 7.0</w:t>
            </w:r>
            <w:proofErr w:type="gramEnd"/>
            <w:r w:rsidRPr="00B93503">
              <w:rPr>
                <w:rFonts w:ascii="Times New Roman" w:eastAsia="Times New Roman" w:hAnsi="Times New Roman" w:cs="Times New Roman"/>
                <w:sz w:val="18"/>
                <w:szCs w:val="18"/>
                <w:lang w:eastAsia="en-AU"/>
              </w:rPr>
              <w:t>)</w:t>
            </w:r>
          </w:p>
        </w:tc>
        <w:tc>
          <w:tcPr>
            <w:tcW w:w="989" w:type="dxa"/>
            <w:hideMark/>
          </w:tcPr>
          <w:p w14:paraId="3BF33EE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795 </w:t>
            </w:r>
            <w:proofErr w:type="gramStart"/>
            <w:r w:rsidRPr="00B93503">
              <w:rPr>
                <w:rFonts w:ascii="Times New Roman" w:eastAsia="Times New Roman" w:hAnsi="Times New Roman" w:cs="Times New Roman"/>
                <w:sz w:val="18"/>
                <w:szCs w:val="18"/>
                <w:lang w:eastAsia="en-AU"/>
              </w:rPr>
              <w:t>( 5.0</w:t>
            </w:r>
            <w:proofErr w:type="gramEnd"/>
            <w:r w:rsidRPr="00B93503">
              <w:rPr>
                <w:rFonts w:ascii="Times New Roman" w:eastAsia="Times New Roman" w:hAnsi="Times New Roman" w:cs="Times New Roman"/>
                <w:sz w:val="18"/>
                <w:szCs w:val="18"/>
                <w:lang w:eastAsia="en-AU"/>
              </w:rPr>
              <w:t>)</w:t>
            </w:r>
          </w:p>
        </w:tc>
        <w:tc>
          <w:tcPr>
            <w:tcW w:w="1278" w:type="dxa"/>
            <w:hideMark/>
          </w:tcPr>
          <w:p w14:paraId="7DC2014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6B90D2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51F7284" w14:textId="77777777" w:rsidTr="00B93503">
        <w:trPr>
          <w:trHeight w:val="480"/>
        </w:trPr>
        <w:tc>
          <w:tcPr>
            <w:tcW w:w="1361" w:type="dxa"/>
            <w:vMerge/>
            <w:hideMark/>
          </w:tcPr>
          <w:p w14:paraId="70BABE83"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72B921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Daily</w:t>
            </w:r>
          </w:p>
        </w:tc>
        <w:tc>
          <w:tcPr>
            <w:tcW w:w="989" w:type="dxa"/>
            <w:hideMark/>
          </w:tcPr>
          <w:p w14:paraId="6D8F4DF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30560 (43.1)</w:t>
            </w:r>
          </w:p>
        </w:tc>
        <w:tc>
          <w:tcPr>
            <w:tcW w:w="1066" w:type="dxa"/>
            <w:hideMark/>
          </w:tcPr>
          <w:p w14:paraId="2DB015D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8101 (42.0)</w:t>
            </w:r>
          </w:p>
        </w:tc>
        <w:tc>
          <w:tcPr>
            <w:tcW w:w="989" w:type="dxa"/>
            <w:hideMark/>
          </w:tcPr>
          <w:p w14:paraId="5742A9A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14640 (40.9)</w:t>
            </w:r>
          </w:p>
        </w:tc>
        <w:tc>
          <w:tcPr>
            <w:tcW w:w="989" w:type="dxa"/>
            <w:hideMark/>
          </w:tcPr>
          <w:p w14:paraId="33734FA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7812 (49.5)</w:t>
            </w:r>
          </w:p>
        </w:tc>
        <w:tc>
          <w:tcPr>
            <w:tcW w:w="1278" w:type="dxa"/>
            <w:hideMark/>
          </w:tcPr>
          <w:p w14:paraId="69C26C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62C6F12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E291F1A" w14:textId="77777777" w:rsidTr="00B93503">
        <w:trPr>
          <w:trHeight w:val="300"/>
        </w:trPr>
        <w:tc>
          <w:tcPr>
            <w:tcW w:w="1361" w:type="dxa"/>
            <w:vMerge/>
            <w:hideMark/>
          </w:tcPr>
          <w:p w14:paraId="2278EEA6"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14680EB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[Missing]</w:t>
            </w:r>
          </w:p>
        </w:tc>
        <w:tc>
          <w:tcPr>
            <w:tcW w:w="989" w:type="dxa"/>
            <w:hideMark/>
          </w:tcPr>
          <w:p w14:paraId="7709C6C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355 </w:t>
            </w:r>
            <w:proofErr w:type="gramStart"/>
            <w:r w:rsidRPr="00B93503">
              <w:rPr>
                <w:rFonts w:ascii="Times New Roman" w:eastAsia="Times New Roman" w:hAnsi="Times New Roman" w:cs="Times New Roman"/>
                <w:sz w:val="18"/>
                <w:szCs w:val="18"/>
                <w:lang w:eastAsia="en-AU"/>
              </w:rPr>
              <w:t>( 0.5</w:t>
            </w:r>
            <w:proofErr w:type="gramEnd"/>
            <w:r w:rsidRPr="00B93503">
              <w:rPr>
                <w:rFonts w:ascii="Times New Roman" w:eastAsia="Times New Roman" w:hAnsi="Times New Roman" w:cs="Times New Roman"/>
                <w:sz w:val="18"/>
                <w:szCs w:val="18"/>
                <w:lang w:eastAsia="en-AU"/>
              </w:rPr>
              <w:t>)</w:t>
            </w:r>
          </w:p>
        </w:tc>
        <w:tc>
          <w:tcPr>
            <w:tcW w:w="1066" w:type="dxa"/>
            <w:hideMark/>
          </w:tcPr>
          <w:p w14:paraId="4D1C2FB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88 </w:t>
            </w:r>
            <w:proofErr w:type="gramStart"/>
            <w:r w:rsidRPr="00B93503">
              <w:rPr>
                <w:rFonts w:ascii="Times New Roman" w:eastAsia="Times New Roman" w:hAnsi="Times New Roman" w:cs="Times New Roman"/>
                <w:sz w:val="18"/>
                <w:szCs w:val="18"/>
                <w:lang w:eastAsia="en-AU"/>
              </w:rPr>
              <w:t>( 0.5</w:t>
            </w:r>
            <w:proofErr w:type="gramEnd"/>
            <w:r w:rsidRPr="00B93503">
              <w:rPr>
                <w:rFonts w:ascii="Times New Roman" w:eastAsia="Times New Roman" w:hAnsi="Times New Roman" w:cs="Times New Roman"/>
                <w:sz w:val="18"/>
                <w:szCs w:val="18"/>
                <w:lang w:eastAsia="en-AU"/>
              </w:rPr>
              <w:t>)</w:t>
            </w:r>
          </w:p>
        </w:tc>
        <w:tc>
          <w:tcPr>
            <w:tcW w:w="989" w:type="dxa"/>
            <w:hideMark/>
          </w:tcPr>
          <w:p w14:paraId="4D5E59F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181 </w:t>
            </w:r>
            <w:proofErr w:type="gramStart"/>
            <w:r w:rsidRPr="00B93503">
              <w:rPr>
                <w:rFonts w:ascii="Times New Roman" w:eastAsia="Times New Roman" w:hAnsi="Times New Roman" w:cs="Times New Roman"/>
                <w:sz w:val="18"/>
                <w:szCs w:val="18"/>
                <w:lang w:eastAsia="en-AU"/>
              </w:rPr>
              <w:t>( 0.5</w:t>
            </w:r>
            <w:proofErr w:type="gramEnd"/>
            <w:r w:rsidRPr="00B93503">
              <w:rPr>
                <w:rFonts w:ascii="Times New Roman" w:eastAsia="Times New Roman" w:hAnsi="Times New Roman" w:cs="Times New Roman"/>
                <w:sz w:val="18"/>
                <w:szCs w:val="18"/>
                <w:lang w:eastAsia="en-AU"/>
              </w:rPr>
              <w:t>)</w:t>
            </w:r>
          </w:p>
        </w:tc>
        <w:tc>
          <w:tcPr>
            <w:tcW w:w="989" w:type="dxa"/>
            <w:hideMark/>
          </w:tcPr>
          <w:p w14:paraId="37AE293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86 </w:t>
            </w:r>
            <w:proofErr w:type="gramStart"/>
            <w:r w:rsidRPr="00B93503">
              <w:rPr>
                <w:rFonts w:ascii="Times New Roman" w:eastAsia="Times New Roman" w:hAnsi="Times New Roman" w:cs="Times New Roman"/>
                <w:sz w:val="18"/>
                <w:szCs w:val="18"/>
                <w:lang w:eastAsia="en-AU"/>
              </w:rPr>
              <w:t>( 0.5</w:t>
            </w:r>
            <w:proofErr w:type="gramEnd"/>
            <w:r w:rsidRPr="00B93503">
              <w:rPr>
                <w:rFonts w:ascii="Times New Roman" w:eastAsia="Times New Roman" w:hAnsi="Times New Roman" w:cs="Times New Roman"/>
                <w:sz w:val="18"/>
                <w:szCs w:val="18"/>
                <w:lang w:eastAsia="en-AU"/>
              </w:rPr>
              <w:t>)</w:t>
            </w:r>
          </w:p>
        </w:tc>
        <w:tc>
          <w:tcPr>
            <w:tcW w:w="1278" w:type="dxa"/>
            <w:hideMark/>
          </w:tcPr>
          <w:p w14:paraId="2F6F8CE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657C572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5282A35D" w14:textId="77777777" w:rsidTr="00B93503">
        <w:trPr>
          <w:trHeight w:val="720"/>
        </w:trPr>
        <w:tc>
          <w:tcPr>
            <w:tcW w:w="1361" w:type="dxa"/>
            <w:vMerge w:val="restart"/>
            <w:hideMark/>
          </w:tcPr>
          <w:p w14:paraId="3A9B2CC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Polysubstance use (%)</w:t>
            </w:r>
          </w:p>
        </w:tc>
        <w:tc>
          <w:tcPr>
            <w:tcW w:w="1336" w:type="dxa"/>
            <w:hideMark/>
          </w:tcPr>
          <w:p w14:paraId="6E115303" w14:textId="77777777" w:rsidR="00B93503" w:rsidRPr="00B93503" w:rsidRDefault="00B93503" w:rsidP="00B93503">
            <w:pPr>
              <w:jc w:val="right"/>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0</w:t>
            </w:r>
          </w:p>
        </w:tc>
        <w:tc>
          <w:tcPr>
            <w:tcW w:w="989" w:type="dxa"/>
            <w:hideMark/>
          </w:tcPr>
          <w:p w14:paraId="29AA84F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18443 (26.0)</w:t>
            </w:r>
          </w:p>
        </w:tc>
        <w:tc>
          <w:tcPr>
            <w:tcW w:w="1066" w:type="dxa"/>
            <w:hideMark/>
          </w:tcPr>
          <w:p w14:paraId="0DBAC5E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6403 (33.2)</w:t>
            </w:r>
          </w:p>
        </w:tc>
        <w:tc>
          <w:tcPr>
            <w:tcW w:w="989" w:type="dxa"/>
            <w:hideMark/>
          </w:tcPr>
          <w:p w14:paraId="5147EDA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8653 (24.2)</w:t>
            </w:r>
          </w:p>
        </w:tc>
        <w:tc>
          <w:tcPr>
            <w:tcW w:w="989" w:type="dxa"/>
            <w:hideMark/>
          </w:tcPr>
          <w:p w14:paraId="4F75610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3387 (21.4)</w:t>
            </w:r>
          </w:p>
        </w:tc>
        <w:tc>
          <w:tcPr>
            <w:tcW w:w="1278" w:type="dxa"/>
            <w:hideMark/>
          </w:tcPr>
          <w:p w14:paraId="65194F2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4, 70863)=23423</w:t>
            </w:r>
          </w:p>
        </w:tc>
        <w:tc>
          <w:tcPr>
            <w:tcW w:w="813" w:type="dxa"/>
            <w:hideMark/>
          </w:tcPr>
          <w:p w14:paraId="16FF12D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6D623CE7" w14:textId="77777777" w:rsidTr="00B93503">
        <w:trPr>
          <w:trHeight w:val="480"/>
        </w:trPr>
        <w:tc>
          <w:tcPr>
            <w:tcW w:w="1361" w:type="dxa"/>
            <w:vMerge/>
            <w:hideMark/>
          </w:tcPr>
          <w:p w14:paraId="78C1F7C8"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444B9B0F" w14:textId="77777777" w:rsidR="00B93503" w:rsidRPr="00B93503" w:rsidRDefault="00B93503" w:rsidP="00B93503">
            <w:pPr>
              <w:jc w:val="right"/>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w:t>
            </w:r>
          </w:p>
        </w:tc>
        <w:tc>
          <w:tcPr>
            <w:tcW w:w="989" w:type="dxa"/>
            <w:hideMark/>
          </w:tcPr>
          <w:p w14:paraId="23885B6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52420 (74.0)</w:t>
            </w:r>
          </w:p>
        </w:tc>
        <w:tc>
          <w:tcPr>
            <w:tcW w:w="1066" w:type="dxa"/>
            <w:hideMark/>
          </w:tcPr>
          <w:p w14:paraId="412746C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12873 (66.8)</w:t>
            </w:r>
          </w:p>
        </w:tc>
        <w:tc>
          <w:tcPr>
            <w:tcW w:w="989" w:type="dxa"/>
            <w:hideMark/>
          </w:tcPr>
          <w:p w14:paraId="1AD3EBC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27128 (75.8)</w:t>
            </w:r>
          </w:p>
        </w:tc>
        <w:tc>
          <w:tcPr>
            <w:tcW w:w="989" w:type="dxa"/>
            <w:hideMark/>
          </w:tcPr>
          <w:p w14:paraId="4F09322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12410 (78.6)</w:t>
            </w:r>
          </w:p>
        </w:tc>
        <w:tc>
          <w:tcPr>
            <w:tcW w:w="1278" w:type="dxa"/>
            <w:hideMark/>
          </w:tcPr>
          <w:p w14:paraId="2ED685A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76D1E59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15A1ED0" w14:textId="77777777" w:rsidTr="00B93503">
        <w:trPr>
          <w:trHeight w:val="960"/>
        </w:trPr>
        <w:tc>
          <w:tcPr>
            <w:tcW w:w="1361" w:type="dxa"/>
            <w:vMerge w:val="restart"/>
            <w:hideMark/>
          </w:tcPr>
          <w:p w14:paraId="6CC762C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Psychiatric Comorbidity (ICD-10) (%)</w:t>
            </w:r>
          </w:p>
        </w:tc>
        <w:tc>
          <w:tcPr>
            <w:tcW w:w="1336" w:type="dxa"/>
            <w:hideMark/>
          </w:tcPr>
          <w:p w14:paraId="382545A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Without psychiatric comorbidity</w:t>
            </w:r>
          </w:p>
        </w:tc>
        <w:tc>
          <w:tcPr>
            <w:tcW w:w="989" w:type="dxa"/>
            <w:hideMark/>
          </w:tcPr>
          <w:p w14:paraId="08EF18E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27922 (39.4)</w:t>
            </w:r>
          </w:p>
        </w:tc>
        <w:tc>
          <w:tcPr>
            <w:tcW w:w="1066" w:type="dxa"/>
            <w:hideMark/>
          </w:tcPr>
          <w:p w14:paraId="579A1C1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9251 (48.0)</w:t>
            </w:r>
          </w:p>
        </w:tc>
        <w:tc>
          <w:tcPr>
            <w:tcW w:w="989" w:type="dxa"/>
            <w:hideMark/>
          </w:tcPr>
          <w:p w14:paraId="4E34B2F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15725 (43.9)</w:t>
            </w:r>
          </w:p>
        </w:tc>
        <w:tc>
          <w:tcPr>
            <w:tcW w:w="989" w:type="dxa"/>
            <w:hideMark/>
          </w:tcPr>
          <w:p w14:paraId="56C1827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2945 (18.6)</w:t>
            </w:r>
          </w:p>
        </w:tc>
        <w:tc>
          <w:tcPr>
            <w:tcW w:w="1278" w:type="dxa"/>
            <w:hideMark/>
          </w:tcPr>
          <w:p w14:paraId="58B6206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4, 70863)=23423</w:t>
            </w:r>
          </w:p>
        </w:tc>
        <w:tc>
          <w:tcPr>
            <w:tcW w:w="813" w:type="dxa"/>
            <w:hideMark/>
          </w:tcPr>
          <w:p w14:paraId="5E06438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41FC68AD" w14:textId="77777777" w:rsidTr="00B93503">
        <w:trPr>
          <w:trHeight w:val="960"/>
        </w:trPr>
        <w:tc>
          <w:tcPr>
            <w:tcW w:w="1361" w:type="dxa"/>
            <w:vMerge/>
            <w:hideMark/>
          </w:tcPr>
          <w:p w14:paraId="695CD9F1"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A21DE3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Diagnosis unknown (under study)</w:t>
            </w:r>
          </w:p>
        </w:tc>
        <w:tc>
          <w:tcPr>
            <w:tcW w:w="989" w:type="dxa"/>
            <w:hideMark/>
          </w:tcPr>
          <w:p w14:paraId="70570B3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13273 (18.7)</w:t>
            </w:r>
          </w:p>
        </w:tc>
        <w:tc>
          <w:tcPr>
            <w:tcW w:w="1066" w:type="dxa"/>
            <w:hideMark/>
          </w:tcPr>
          <w:p w14:paraId="56564D5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353 </w:t>
            </w:r>
            <w:proofErr w:type="gramStart"/>
            <w:r w:rsidRPr="00B93503">
              <w:rPr>
                <w:rFonts w:ascii="Times New Roman" w:eastAsia="Times New Roman" w:hAnsi="Times New Roman" w:cs="Times New Roman"/>
                <w:sz w:val="18"/>
                <w:szCs w:val="18"/>
                <w:lang w:eastAsia="en-AU"/>
              </w:rPr>
              <w:t>( 1.8</w:t>
            </w:r>
            <w:proofErr w:type="gramEnd"/>
            <w:r w:rsidRPr="00B93503">
              <w:rPr>
                <w:rFonts w:ascii="Times New Roman" w:eastAsia="Times New Roman" w:hAnsi="Times New Roman" w:cs="Times New Roman"/>
                <w:sz w:val="18"/>
                <w:szCs w:val="18"/>
                <w:lang w:eastAsia="en-AU"/>
              </w:rPr>
              <w:t>)</w:t>
            </w:r>
          </w:p>
        </w:tc>
        <w:tc>
          <w:tcPr>
            <w:tcW w:w="989" w:type="dxa"/>
            <w:hideMark/>
          </w:tcPr>
          <w:p w14:paraId="47E2E9E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3415 </w:t>
            </w:r>
            <w:proofErr w:type="gramStart"/>
            <w:r w:rsidRPr="00B93503">
              <w:rPr>
                <w:rFonts w:ascii="Times New Roman" w:eastAsia="Times New Roman" w:hAnsi="Times New Roman" w:cs="Times New Roman"/>
                <w:sz w:val="18"/>
                <w:szCs w:val="18"/>
                <w:lang w:eastAsia="en-AU"/>
              </w:rPr>
              <w:t>( 9.5</w:t>
            </w:r>
            <w:proofErr w:type="gramEnd"/>
            <w:r w:rsidRPr="00B93503">
              <w:rPr>
                <w:rFonts w:ascii="Times New Roman" w:eastAsia="Times New Roman" w:hAnsi="Times New Roman" w:cs="Times New Roman"/>
                <w:sz w:val="18"/>
                <w:szCs w:val="18"/>
                <w:lang w:eastAsia="en-AU"/>
              </w:rPr>
              <w:t>)</w:t>
            </w:r>
          </w:p>
        </w:tc>
        <w:tc>
          <w:tcPr>
            <w:tcW w:w="989" w:type="dxa"/>
            <w:hideMark/>
          </w:tcPr>
          <w:p w14:paraId="6733820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9505 (60.2)</w:t>
            </w:r>
          </w:p>
        </w:tc>
        <w:tc>
          <w:tcPr>
            <w:tcW w:w="1278" w:type="dxa"/>
            <w:hideMark/>
          </w:tcPr>
          <w:p w14:paraId="3E103B3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0FBC32F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162DDF1A" w14:textId="77777777" w:rsidTr="00B93503">
        <w:trPr>
          <w:trHeight w:val="960"/>
        </w:trPr>
        <w:tc>
          <w:tcPr>
            <w:tcW w:w="1361" w:type="dxa"/>
            <w:vMerge/>
            <w:hideMark/>
          </w:tcPr>
          <w:p w14:paraId="0B48961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AB35AC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With psychiatric comorbidity</w:t>
            </w:r>
          </w:p>
        </w:tc>
        <w:tc>
          <w:tcPr>
            <w:tcW w:w="989" w:type="dxa"/>
            <w:hideMark/>
          </w:tcPr>
          <w:p w14:paraId="4DAF783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29668 (41.9)</w:t>
            </w:r>
          </w:p>
        </w:tc>
        <w:tc>
          <w:tcPr>
            <w:tcW w:w="1066" w:type="dxa"/>
            <w:hideMark/>
          </w:tcPr>
          <w:p w14:paraId="5FA4891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9672 (50.2)</w:t>
            </w:r>
          </w:p>
        </w:tc>
        <w:tc>
          <w:tcPr>
            <w:tcW w:w="989" w:type="dxa"/>
            <w:hideMark/>
          </w:tcPr>
          <w:p w14:paraId="462CE5E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16641 (46.5)</w:t>
            </w:r>
          </w:p>
        </w:tc>
        <w:tc>
          <w:tcPr>
            <w:tcW w:w="989" w:type="dxa"/>
            <w:hideMark/>
          </w:tcPr>
          <w:p w14:paraId="437D2DA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3347 (21.2)    </w:t>
            </w:r>
          </w:p>
        </w:tc>
        <w:tc>
          <w:tcPr>
            <w:tcW w:w="1278" w:type="dxa"/>
            <w:hideMark/>
          </w:tcPr>
          <w:p w14:paraId="344E46B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39FC113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23BD864A" w14:textId="77777777" w:rsidTr="00B93503">
        <w:trPr>
          <w:trHeight w:val="960"/>
        </w:trPr>
        <w:tc>
          <w:tcPr>
            <w:tcW w:w="1361" w:type="dxa"/>
            <w:vMerge w:val="restart"/>
            <w:hideMark/>
          </w:tcPr>
          <w:p w14:paraId="78D493A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Severe physical </w:t>
            </w:r>
            <w:proofErr w:type="gramStart"/>
            <w:r w:rsidRPr="00B93503">
              <w:rPr>
                <w:rFonts w:ascii="Times New Roman" w:eastAsia="Times New Roman" w:hAnsi="Times New Roman" w:cs="Times New Roman"/>
                <w:sz w:val="18"/>
                <w:szCs w:val="18"/>
                <w:lang w:eastAsia="en-AU"/>
              </w:rPr>
              <w:t>comorbidity  (</w:t>
            </w:r>
            <w:proofErr w:type="gramEnd"/>
            <w:r w:rsidRPr="00B93503">
              <w:rPr>
                <w:rFonts w:ascii="Times New Roman" w:eastAsia="Times New Roman" w:hAnsi="Times New Roman" w:cs="Times New Roman"/>
                <w:sz w:val="18"/>
                <w:szCs w:val="18"/>
                <w:lang w:eastAsia="en-AU"/>
              </w:rPr>
              <w:t>%)</w:t>
            </w:r>
          </w:p>
        </w:tc>
        <w:tc>
          <w:tcPr>
            <w:tcW w:w="1336" w:type="dxa"/>
            <w:hideMark/>
          </w:tcPr>
          <w:p w14:paraId="0E324CA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Without physical comorbidity</w:t>
            </w:r>
          </w:p>
        </w:tc>
        <w:tc>
          <w:tcPr>
            <w:tcW w:w="989" w:type="dxa"/>
            <w:hideMark/>
          </w:tcPr>
          <w:p w14:paraId="3AB2B53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28053 (39.6)</w:t>
            </w:r>
          </w:p>
        </w:tc>
        <w:tc>
          <w:tcPr>
            <w:tcW w:w="1066" w:type="dxa"/>
            <w:hideMark/>
          </w:tcPr>
          <w:p w14:paraId="74DE30E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7939 (41.2)</w:t>
            </w:r>
          </w:p>
        </w:tc>
        <w:tc>
          <w:tcPr>
            <w:tcW w:w="989" w:type="dxa"/>
            <w:hideMark/>
          </w:tcPr>
          <w:p w14:paraId="0B0703C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14104 (39.4)</w:t>
            </w:r>
          </w:p>
        </w:tc>
        <w:tc>
          <w:tcPr>
            <w:tcW w:w="989" w:type="dxa"/>
            <w:hideMark/>
          </w:tcPr>
          <w:p w14:paraId="2728DED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6005 (38.0)</w:t>
            </w:r>
          </w:p>
        </w:tc>
        <w:tc>
          <w:tcPr>
            <w:tcW w:w="1278" w:type="dxa"/>
            <w:hideMark/>
          </w:tcPr>
          <w:p w14:paraId="65FA512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4, 70863)=248</w:t>
            </w:r>
          </w:p>
        </w:tc>
        <w:tc>
          <w:tcPr>
            <w:tcW w:w="813" w:type="dxa"/>
            <w:hideMark/>
          </w:tcPr>
          <w:p w14:paraId="4F08E81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20F72F6B" w14:textId="77777777" w:rsidTr="00B93503">
        <w:trPr>
          <w:trHeight w:val="960"/>
        </w:trPr>
        <w:tc>
          <w:tcPr>
            <w:tcW w:w="1361" w:type="dxa"/>
            <w:vMerge/>
            <w:hideMark/>
          </w:tcPr>
          <w:p w14:paraId="38D591FC"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44E46D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Diagnosis unknown (under study)</w:t>
            </w:r>
          </w:p>
        </w:tc>
        <w:tc>
          <w:tcPr>
            <w:tcW w:w="989" w:type="dxa"/>
            <w:hideMark/>
          </w:tcPr>
          <w:p w14:paraId="7A016FB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38395 (54.2)</w:t>
            </w:r>
          </w:p>
        </w:tc>
        <w:tc>
          <w:tcPr>
            <w:tcW w:w="1066" w:type="dxa"/>
            <w:hideMark/>
          </w:tcPr>
          <w:p w14:paraId="24279AD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9804 (50.9)</w:t>
            </w:r>
          </w:p>
        </w:tc>
        <w:tc>
          <w:tcPr>
            <w:tcW w:w="989" w:type="dxa"/>
            <w:hideMark/>
          </w:tcPr>
          <w:p w14:paraId="1E6B2DF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19535 (54.6)</w:t>
            </w:r>
          </w:p>
        </w:tc>
        <w:tc>
          <w:tcPr>
            <w:tcW w:w="989" w:type="dxa"/>
            <w:hideMark/>
          </w:tcPr>
          <w:p w14:paraId="10CE9DF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9053 (57.3)</w:t>
            </w:r>
          </w:p>
        </w:tc>
        <w:tc>
          <w:tcPr>
            <w:tcW w:w="1278" w:type="dxa"/>
            <w:hideMark/>
          </w:tcPr>
          <w:p w14:paraId="618DF82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1E759C3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DD9CB27" w14:textId="77777777" w:rsidTr="00B93503">
        <w:trPr>
          <w:trHeight w:val="480"/>
        </w:trPr>
        <w:tc>
          <w:tcPr>
            <w:tcW w:w="1361" w:type="dxa"/>
            <w:vMerge/>
            <w:hideMark/>
          </w:tcPr>
          <w:p w14:paraId="45E2E740"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2CCE51C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One or more</w:t>
            </w:r>
          </w:p>
        </w:tc>
        <w:tc>
          <w:tcPr>
            <w:tcW w:w="989" w:type="dxa"/>
            <w:hideMark/>
          </w:tcPr>
          <w:p w14:paraId="022301E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4415 </w:t>
            </w:r>
            <w:proofErr w:type="gramStart"/>
            <w:r w:rsidRPr="00B93503">
              <w:rPr>
                <w:rFonts w:ascii="Times New Roman" w:eastAsia="Times New Roman" w:hAnsi="Times New Roman" w:cs="Times New Roman"/>
                <w:sz w:val="18"/>
                <w:szCs w:val="18"/>
                <w:lang w:eastAsia="en-AU"/>
              </w:rPr>
              <w:t>( 6.2</w:t>
            </w:r>
            <w:proofErr w:type="gramEnd"/>
            <w:r w:rsidRPr="00B93503">
              <w:rPr>
                <w:rFonts w:ascii="Times New Roman" w:eastAsia="Times New Roman" w:hAnsi="Times New Roman" w:cs="Times New Roman"/>
                <w:sz w:val="18"/>
                <w:szCs w:val="18"/>
                <w:lang w:eastAsia="en-AU"/>
              </w:rPr>
              <w:t>)</w:t>
            </w:r>
          </w:p>
        </w:tc>
        <w:tc>
          <w:tcPr>
            <w:tcW w:w="1066" w:type="dxa"/>
            <w:hideMark/>
          </w:tcPr>
          <w:p w14:paraId="140BC10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1533 </w:t>
            </w:r>
            <w:proofErr w:type="gramStart"/>
            <w:r w:rsidRPr="00B93503">
              <w:rPr>
                <w:rFonts w:ascii="Times New Roman" w:eastAsia="Times New Roman" w:hAnsi="Times New Roman" w:cs="Times New Roman"/>
                <w:sz w:val="18"/>
                <w:szCs w:val="18"/>
                <w:lang w:eastAsia="en-AU"/>
              </w:rPr>
              <w:t>( 8.0</w:t>
            </w:r>
            <w:proofErr w:type="gramEnd"/>
            <w:r w:rsidRPr="00B93503">
              <w:rPr>
                <w:rFonts w:ascii="Times New Roman" w:eastAsia="Times New Roman" w:hAnsi="Times New Roman" w:cs="Times New Roman"/>
                <w:sz w:val="18"/>
                <w:szCs w:val="18"/>
                <w:lang w:eastAsia="en-AU"/>
              </w:rPr>
              <w:t>)</w:t>
            </w:r>
          </w:p>
        </w:tc>
        <w:tc>
          <w:tcPr>
            <w:tcW w:w="989" w:type="dxa"/>
            <w:hideMark/>
          </w:tcPr>
          <w:p w14:paraId="21F8C41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2142 </w:t>
            </w:r>
            <w:proofErr w:type="gramStart"/>
            <w:r w:rsidRPr="00B93503">
              <w:rPr>
                <w:rFonts w:ascii="Times New Roman" w:eastAsia="Times New Roman" w:hAnsi="Times New Roman" w:cs="Times New Roman"/>
                <w:sz w:val="18"/>
                <w:szCs w:val="18"/>
                <w:lang w:eastAsia="en-AU"/>
              </w:rPr>
              <w:t>( 6.0</w:t>
            </w:r>
            <w:proofErr w:type="gramEnd"/>
            <w:r w:rsidRPr="00B93503">
              <w:rPr>
                <w:rFonts w:ascii="Times New Roman" w:eastAsia="Times New Roman" w:hAnsi="Times New Roman" w:cs="Times New Roman"/>
                <w:sz w:val="18"/>
                <w:szCs w:val="18"/>
                <w:lang w:eastAsia="en-AU"/>
              </w:rPr>
              <w:t>)</w:t>
            </w:r>
          </w:p>
        </w:tc>
        <w:tc>
          <w:tcPr>
            <w:tcW w:w="989" w:type="dxa"/>
            <w:hideMark/>
          </w:tcPr>
          <w:p w14:paraId="5F86BC8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739 </w:t>
            </w:r>
            <w:proofErr w:type="gramStart"/>
            <w:r w:rsidRPr="00B93503">
              <w:rPr>
                <w:rFonts w:ascii="Times New Roman" w:eastAsia="Times New Roman" w:hAnsi="Times New Roman" w:cs="Times New Roman"/>
                <w:sz w:val="18"/>
                <w:szCs w:val="18"/>
                <w:lang w:eastAsia="en-AU"/>
              </w:rPr>
              <w:t>( 4.7</w:t>
            </w:r>
            <w:proofErr w:type="gramEnd"/>
            <w:r w:rsidRPr="00B93503">
              <w:rPr>
                <w:rFonts w:ascii="Times New Roman" w:eastAsia="Times New Roman" w:hAnsi="Times New Roman" w:cs="Times New Roman"/>
                <w:sz w:val="18"/>
                <w:szCs w:val="18"/>
                <w:lang w:eastAsia="en-AU"/>
              </w:rPr>
              <w:t>)</w:t>
            </w:r>
          </w:p>
        </w:tc>
        <w:tc>
          <w:tcPr>
            <w:tcW w:w="1278" w:type="dxa"/>
            <w:hideMark/>
          </w:tcPr>
          <w:p w14:paraId="4EFC818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8011D9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09437607" w14:textId="77777777" w:rsidTr="00B93503">
        <w:trPr>
          <w:trHeight w:val="720"/>
        </w:trPr>
        <w:tc>
          <w:tcPr>
            <w:tcW w:w="1361" w:type="dxa"/>
            <w:vMerge w:val="restart"/>
            <w:hideMark/>
          </w:tcPr>
          <w:p w14:paraId="57537D1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Violent Criminal Offenses (Pre-Treatment) (%)</w:t>
            </w:r>
          </w:p>
        </w:tc>
        <w:tc>
          <w:tcPr>
            <w:tcW w:w="1336" w:type="dxa"/>
            <w:hideMark/>
          </w:tcPr>
          <w:p w14:paraId="38F1F69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No </w:t>
            </w:r>
          </w:p>
        </w:tc>
        <w:tc>
          <w:tcPr>
            <w:tcW w:w="989" w:type="dxa"/>
            <w:hideMark/>
          </w:tcPr>
          <w:p w14:paraId="358D59D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58947 (83.2)</w:t>
            </w:r>
          </w:p>
        </w:tc>
        <w:tc>
          <w:tcPr>
            <w:tcW w:w="1066" w:type="dxa"/>
            <w:hideMark/>
          </w:tcPr>
          <w:p w14:paraId="0ABC714A"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16582 (86.0)</w:t>
            </w:r>
          </w:p>
        </w:tc>
        <w:tc>
          <w:tcPr>
            <w:tcW w:w="989" w:type="dxa"/>
            <w:hideMark/>
          </w:tcPr>
          <w:p w14:paraId="7A52D1B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29652 (82.9)</w:t>
            </w:r>
          </w:p>
        </w:tc>
        <w:tc>
          <w:tcPr>
            <w:tcW w:w="989" w:type="dxa"/>
            <w:hideMark/>
          </w:tcPr>
          <w:p w14:paraId="56451FC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12704 (80.4)</w:t>
            </w:r>
          </w:p>
        </w:tc>
        <w:tc>
          <w:tcPr>
            <w:tcW w:w="1278" w:type="dxa"/>
            <w:hideMark/>
          </w:tcPr>
          <w:p w14:paraId="34E18A6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70863)=200</w:t>
            </w:r>
          </w:p>
        </w:tc>
        <w:tc>
          <w:tcPr>
            <w:tcW w:w="813" w:type="dxa"/>
            <w:hideMark/>
          </w:tcPr>
          <w:p w14:paraId="4B86B10F"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34D692AC" w14:textId="77777777" w:rsidTr="00B93503">
        <w:trPr>
          <w:trHeight w:val="480"/>
        </w:trPr>
        <w:tc>
          <w:tcPr>
            <w:tcW w:w="1361" w:type="dxa"/>
            <w:vMerge/>
            <w:hideMark/>
          </w:tcPr>
          <w:p w14:paraId="7C139B65"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173D5C0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Yes </w:t>
            </w:r>
          </w:p>
        </w:tc>
        <w:tc>
          <w:tcPr>
            <w:tcW w:w="989" w:type="dxa"/>
            <w:hideMark/>
          </w:tcPr>
          <w:p w14:paraId="27FFD5B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11916 (16.8)</w:t>
            </w:r>
          </w:p>
        </w:tc>
        <w:tc>
          <w:tcPr>
            <w:tcW w:w="1066" w:type="dxa"/>
            <w:hideMark/>
          </w:tcPr>
          <w:p w14:paraId="1CB6227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2694 (14.0)</w:t>
            </w:r>
          </w:p>
        </w:tc>
        <w:tc>
          <w:tcPr>
            <w:tcW w:w="989" w:type="dxa"/>
            <w:hideMark/>
          </w:tcPr>
          <w:p w14:paraId="12554BC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6129 (17.1)</w:t>
            </w:r>
          </w:p>
        </w:tc>
        <w:tc>
          <w:tcPr>
            <w:tcW w:w="989" w:type="dxa"/>
            <w:hideMark/>
          </w:tcPr>
          <w:p w14:paraId="6D48161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3093 (19.6)</w:t>
            </w:r>
          </w:p>
        </w:tc>
        <w:tc>
          <w:tcPr>
            <w:tcW w:w="1278" w:type="dxa"/>
            <w:hideMark/>
          </w:tcPr>
          <w:p w14:paraId="018518B3"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6A114D7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34244B57" w14:textId="77777777" w:rsidTr="00B93503">
        <w:trPr>
          <w:trHeight w:val="720"/>
        </w:trPr>
        <w:tc>
          <w:tcPr>
            <w:tcW w:w="1361" w:type="dxa"/>
            <w:vMerge w:val="restart"/>
            <w:hideMark/>
          </w:tcPr>
          <w:p w14:paraId="26C5A2C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Acquisitive Criminal Offenses (Pre-Treatment) (%)</w:t>
            </w:r>
          </w:p>
        </w:tc>
        <w:tc>
          <w:tcPr>
            <w:tcW w:w="1336" w:type="dxa"/>
            <w:hideMark/>
          </w:tcPr>
          <w:p w14:paraId="0701B0E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No </w:t>
            </w:r>
          </w:p>
        </w:tc>
        <w:tc>
          <w:tcPr>
            <w:tcW w:w="989" w:type="dxa"/>
            <w:hideMark/>
          </w:tcPr>
          <w:p w14:paraId="66EBC81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58088 (82.0)</w:t>
            </w:r>
          </w:p>
        </w:tc>
        <w:tc>
          <w:tcPr>
            <w:tcW w:w="1066" w:type="dxa"/>
            <w:hideMark/>
          </w:tcPr>
          <w:p w14:paraId="7E67C2B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16984 (88.1)</w:t>
            </w:r>
          </w:p>
        </w:tc>
        <w:tc>
          <w:tcPr>
            <w:tcW w:w="989" w:type="dxa"/>
            <w:hideMark/>
          </w:tcPr>
          <w:p w14:paraId="6DA6C93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29129 (81.4)</w:t>
            </w:r>
          </w:p>
        </w:tc>
        <w:tc>
          <w:tcPr>
            <w:tcW w:w="989" w:type="dxa"/>
            <w:hideMark/>
          </w:tcPr>
          <w:p w14:paraId="3281327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11968 (75.8)</w:t>
            </w:r>
          </w:p>
        </w:tc>
        <w:tc>
          <w:tcPr>
            <w:tcW w:w="1278" w:type="dxa"/>
            <w:hideMark/>
          </w:tcPr>
          <w:p w14:paraId="21790A9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70863)=911</w:t>
            </w:r>
          </w:p>
        </w:tc>
        <w:tc>
          <w:tcPr>
            <w:tcW w:w="813" w:type="dxa"/>
            <w:hideMark/>
          </w:tcPr>
          <w:p w14:paraId="3B973DA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4E976784" w14:textId="77777777" w:rsidTr="00B93503">
        <w:trPr>
          <w:trHeight w:val="480"/>
        </w:trPr>
        <w:tc>
          <w:tcPr>
            <w:tcW w:w="1361" w:type="dxa"/>
            <w:vMerge/>
            <w:hideMark/>
          </w:tcPr>
          <w:p w14:paraId="6F6B1A20"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7AD62F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Yes </w:t>
            </w:r>
          </w:p>
        </w:tc>
        <w:tc>
          <w:tcPr>
            <w:tcW w:w="989" w:type="dxa"/>
            <w:hideMark/>
          </w:tcPr>
          <w:p w14:paraId="05E6D89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12775 (18.0)</w:t>
            </w:r>
          </w:p>
        </w:tc>
        <w:tc>
          <w:tcPr>
            <w:tcW w:w="1066" w:type="dxa"/>
            <w:hideMark/>
          </w:tcPr>
          <w:p w14:paraId="0410114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2292 (11.9)</w:t>
            </w:r>
          </w:p>
        </w:tc>
        <w:tc>
          <w:tcPr>
            <w:tcW w:w="989" w:type="dxa"/>
            <w:hideMark/>
          </w:tcPr>
          <w:p w14:paraId="7773339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6652 (18.6)</w:t>
            </w:r>
          </w:p>
        </w:tc>
        <w:tc>
          <w:tcPr>
            <w:tcW w:w="989" w:type="dxa"/>
            <w:hideMark/>
          </w:tcPr>
          <w:p w14:paraId="198E480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3829 (24.2)</w:t>
            </w:r>
          </w:p>
        </w:tc>
        <w:tc>
          <w:tcPr>
            <w:tcW w:w="1278" w:type="dxa"/>
            <w:hideMark/>
          </w:tcPr>
          <w:p w14:paraId="026DDBE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4B992E70"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67C1099B" w14:textId="77777777" w:rsidTr="00B93503">
        <w:trPr>
          <w:trHeight w:val="720"/>
        </w:trPr>
        <w:tc>
          <w:tcPr>
            <w:tcW w:w="1361" w:type="dxa"/>
            <w:vMerge w:val="restart"/>
            <w:hideMark/>
          </w:tcPr>
          <w:p w14:paraId="216B01D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Substance-Related Criminal Offenses (Pre-Treatment) (%)</w:t>
            </w:r>
          </w:p>
        </w:tc>
        <w:tc>
          <w:tcPr>
            <w:tcW w:w="1336" w:type="dxa"/>
            <w:hideMark/>
          </w:tcPr>
          <w:p w14:paraId="2132EC4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No </w:t>
            </w:r>
          </w:p>
        </w:tc>
        <w:tc>
          <w:tcPr>
            <w:tcW w:w="989" w:type="dxa"/>
            <w:hideMark/>
          </w:tcPr>
          <w:p w14:paraId="39A0133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58430 (82.5)</w:t>
            </w:r>
          </w:p>
        </w:tc>
        <w:tc>
          <w:tcPr>
            <w:tcW w:w="1066" w:type="dxa"/>
            <w:hideMark/>
          </w:tcPr>
          <w:p w14:paraId="4D0E55F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16373 (84.9)</w:t>
            </w:r>
          </w:p>
        </w:tc>
        <w:tc>
          <w:tcPr>
            <w:tcW w:w="989" w:type="dxa"/>
            <w:hideMark/>
          </w:tcPr>
          <w:p w14:paraId="3A04998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29582 (82.7)</w:t>
            </w:r>
          </w:p>
        </w:tc>
        <w:tc>
          <w:tcPr>
            <w:tcW w:w="989" w:type="dxa"/>
            <w:hideMark/>
          </w:tcPr>
          <w:p w14:paraId="5D83B89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12466 (78.9)</w:t>
            </w:r>
          </w:p>
        </w:tc>
        <w:tc>
          <w:tcPr>
            <w:tcW w:w="1278" w:type="dxa"/>
            <w:hideMark/>
          </w:tcPr>
          <w:p w14:paraId="214DA18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70863)=220</w:t>
            </w:r>
          </w:p>
        </w:tc>
        <w:tc>
          <w:tcPr>
            <w:tcW w:w="813" w:type="dxa"/>
            <w:hideMark/>
          </w:tcPr>
          <w:p w14:paraId="3A3A404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3CF9C726" w14:textId="77777777" w:rsidTr="00B93503">
        <w:trPr>
          <w:trHeight w:val="480"/>
        </w:trPr>
        <w:tc>
          <w:tcPr>
            <w:tcW w:w="1361" w:type="dxa"/>
            <w:vMerge/>
            <w:hideMark/>
          </w:tcPr>
          <w:p w14:paraId="739A7E62"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hideMark/>
          </w:tcPr>
          <w:p w14:paraId="08EF783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Yes </w:t>
            </w:r>
          </w:p>
        </w:tc>
        <w:tc>
          <w:tcPr>
            <w:tcW w:w="989" w:type="dxa"/>
            <w:hideMark/>
          </w:tcPr>
          <w:p w14:paraId="65E32D7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12433 (17.5)</w:t>
            </w:r>
          </w:p>
        </w:tc>
        <w:tc>
          <w:tcPr>
            <w:tcW w:w="1066" w:type="dxa"/>
            <w:hideMark/>
          </w:tcPr>
          <w:p w14:paraId="57533DF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2903 (15.1)</w:t>
            </w:r>
          </w:p>
        </w:tc>
        <w:tc>
          <w:tcPr>
            <w:tcW w:w="989" w:type="dxa"/>
            <w:hideMark/>
          </w:tcPr>
          <w:p w14:paraId="2F7DE90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6199 (17.3)</w:t>
            </w:r>
          </w:p>
        </w:tc>
        <w:tc>
          <w:tcPr>
            <w:tcW w:w="989" w:type="dxa"/>
            <w:hideMark/>
          </w:tcPr>
          <w:p w14:paraId="0C6099E4"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3331 (21.1)</w:t>
            </w:r>
          </w:p>
        </w:tc>
        <w:tc>
          <w:tcPr>
            <w:tcW w:w="1278" w:type="dxa"/>
            <w:hideMark/>
          </w:tcPr>
          <w:p w14:paraId="70FC811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hideMark/>
          </w:tcPr>
          <w:p w14:paraId="21F13137"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r w:rsidR="00B93503" w:rsidRPr="00B93503" w14:paraId="108572F5" w14:textId="77777777" w:rsidTr="00B93503">
        <w:trPr>
          <w:trHeight w:val="720"/>
        </w:trPr>
        <w:tc>
          <w:tcPr>
            <w:tcW w:w="1361" w:type="dxa"/>
            <w:vMerge w:val="restart"/>
            <w:hideMark/>
          </w:tcPr>
          <w:p w14:paraId="5559D12C"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lastRenderedPageBreak/>
              <w:t>Other Criminal Offenses (Pre-Treatment) (%)</w:t>
            </w:r>
          </w:p>
        </w:tc>
        <w:tc>
          <w:tcPr>
            <w:tcW w:w="1336" w:type="dxa"/>
            <w:hideMark/>
          </w:tcPr>
          <w:p w14:paraId="71BA730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No </w:t>
            </w:r>
          </w:p>
        </w:tc>
        <w:tc>
          <w:tcPr>
            <w:tcW w:w="989" w:type="dxa"/>
            <w:hideMark/>
          </w:tcPr>
          <w:p w14:paraId="18DCB369"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58603 (82.7)</w:t>
            </w:r>
          </w:p>
        </w:tc>
        <w:tc>
          <w:tcPr>
            <w:tcW w:w="1066" w:type="dxa"/>
            <w:hideMark/>
          </w:tcPr>
          <w:p w14:paraId="65DB760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16678 (86.5)</w:t>
            </w:r>
          </w:p>
        </w:tc>
        <w:tc>
          <w:tcPr>
            <w:tcW w:w="989" w:type="dxa"/>
            <w:hideMark/>
          </w:tcPr>
          <w:p w14:paraId="2F4B8478"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29526 (82.5)</w:t>
            </w:r>
          </w:p>
        </w:tc>
        <w:tc>
          <w:tcPr>
            <w:tcW w:w="989" w:type="dxa"/>
            <w:hideMark/>
          </w:tcPr>
          <w:p w14:paraId="7F25C396"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12390 (78.4)</w:t>
            </w:r>
          </w:p>
        </w:tc>
        <w:tc>
          <w:tcPr>
            <w:tcW w:w="1278" w:type="dxa"/>
            <w:hideMark/>
          </w:tcPr>
          <w:p w14:paraId="66CD4315"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X</w:t>
            </w:r>
            <w:proofErr w:type="gramStart"/>
            <w:r w:rsidRPr="00B93503">
              <w:rPr>
                <w:rFonts w:ascii="Times New Roman" w:eastAsia="Times New Roman" w:hAnsi="Times New Roman" w:cs="Times New Roman"/>
                <w:sz w:val="18"/>
                <w:szCs w:val="18"/>
                <w:lang w:eastAsia="en-AU"/>
              </w:rPr>
              <w:t>²(</w:t>
            </w:r>
            <w:proofErr w:type="gramEnd"/>
            <w:r w:rsidRPr="00B93503">
              <w:rPr>
                <w:rFonts w:ascii="Times New Roman" w:eastAsia="Times New Roman" w:hAnsi="Times New Roman" w:cs="Times New Roman"/>
                <w:sz w:val="18"/>
                <w:szCs w:val="18"/>
                <w:lang w:eastAsia="en-AU"/>
              </w:rPr>
              <w:t>2, 70863)=399</w:t>
            </w:r>
          </w:p>
        </w:tc>
        <w:tc>
          <w:tcPr>
            <w:tcW w:w="813" w:type="dxa"/>
            <w:hideMark/>
          </w:tcPr>
          <w:p w14:paraId="6B93648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 p&lt;0,001</w:t>
            </w:r>
          </w:p>
        </w:tc>
      </w:tr>
      <w:tr w:rsidR="00B93503" w:rsidRPr="00B93503" w14:paraId="70D4D2CE" w14:textId="77777777" w:rsidTr="00B93503">
        <w:trPr>
          <w:trHeight w:val="480"/>
        </w:trPr>
        <w:tc>
          <w:tcPr>
            <w:tcW w:w="1361" w:type="dxa"/>
            <w:vMerge/>
            <w:tcBorders>
              <w:bottom w:val="single" w:sz="4" w:space="0" w:color="auto"/>
            </w:tcBorders>
            <w:hideMark/>
          </w:tcPr>
          <w:p w14:paraId="6A97CCAF" w14:textId="77777777" w:rsidR="00B93503" w:rsidRPr="00B93503" w:rsidRDefault="00B93503" w:rsidP="00B93503">
            <w:pPr>
              <w:rPr>
                <w:rFonts w:ascii="Times New Roman" w:eastAsia="Times New Roman" w:hAnsi="Times New Roman" w:cs="Times New Roman"/>
                <w:sz w:val="18"/>
                <w:szCs w:val="18"/>
                <w:lang w:eastAsia="en-AU"/>
              </w:rPr>
            </w:pPr>
          </w:p>
        </w:tc>
        <w:tc>
          <w:tcPr>
            <w:tcW w:w="1336" w:type="dxa"/>
            <w:tcBorders>
              <w:bottom w:val="single" w:sz="4" w:space="0" w:color="auto"/>
            </w:tcBorders>
            <w:hideMark/>
          </w:tcPr>
          <w:p w14:paraId="5C9451C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xml:space="preserve">Yes </w:t>
            </w:r>
          </w:p>
        </w:tc>
        <w:tc>
          <w:tcPr>
            <w:tcW w:w="989" w:type="dxa"/>
            <w:tcBorders>
              <w:bottom w:val="single" w:sz="4" w:space="0" w:color="auto"/>
            </w:tcBorders>
            <w:hideMark/>
          </w:tcPr>
          <w:p w14:paraId="41132BD2"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12260 (17.3)</w:t>
            </w:r>
          </w:p>
        </w:tc>
        <w:tc>
          <w:tcPr>
            <w:tcW w:w="1066" w:type="dxa"/>
            <w:tcBorders>
              <w:bottom w:val="single" w:sz="4" w:space="0" w:color="auto"/>
            </w:tcBorders>
            <w:hideMark/>
          </w:tcPr>
          <w:p w14:paraId="1784E4E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2598 (13.5)</w:t>
            </w:r>
          </w:p>
        </w:tc>
        <w:tc>
          <w:tcPr>
            <w:tcW w:w="989" w:type="dxa"/>
            <w:tcBorders>
              <w:bottom w:val="single" w:sz="4" w:space="0" w:color="auto"/>
            </w:tcBorders>
            <w:hideMark/>
          </w:tcPr>
          <w:p w14:paraId="604EC5BD"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6255 (17.5)</w:t>
            </w:r>
          </w:p>
        </w:tc>
        <w:tc>
          <w:tcPr>
            <w:tcW w:w="989" w:type="dxa"/>
            <w:tcBorders>
              <w:bottom w:val="single" w:sz="4" w:space="0" w:color="auto"/>
            </w:tcBorders>
            <w:hideMark/>
          </w:tcPr>
          <w:p w14:paraId="4904D09B"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3407 (21.6)</w:t>
            </w:r>
          </w:p>
        </w:tc>
        <w:tc>
          <w:tcPr>
            <w:tcW w:w="1278" w:type="dxa"/>
            <w:tcBorders>
              <w:bottom w:val="single" w:sz="4" w:space="0" w:color="auto"/>
            </w:tcBorders>
            <w:hideMark/>
          </w:tcPr>
          <w:p w14:paraId="58C3A831"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c>
          <w:tcPr>
            <w:tcW w:w="813" w:type="dxa"/>
            <w:tcBorders>
              <w:bottom w:val="single" w:sz="4" w:space="0" w:color="auto"/>
            </w:tcBorders>
            <w:hideMark/>
          </w:tcPr>
          <w:p w14:paraId="6518507E" w14:textId="77777777" w:rsidR="00B93503" w:rsidRPr="00B93503" w:rsidRDefault="00B93503" w:rsidP="00B93503">
            <w:pPr>
              <w:rPr>
                <w:rFonts w:ascii="Times New Roman" w:eastAsia="Times New Roman" w:hAnsi="Times New Roman" w:cs="Times New Roman"/>
                <w:sz w:val="18"/>
                <w:szCs w:val="18"/>
                <w:lang w:eastAsia="en-AU"/>
              </w:rPr>
            </w:pPr>
            <w:r w:rsidRPr="00B93503">
              <w:rPr>
                <w:rFonts w:ascii="Times New Roman" w:eastAsia="Times New Roman" w:hAnsi="Times New Roman" w:cs="Times New Roman"/>
                <w:sz w:val="18"/>
                <w:szCs w:val="18"/>
                <w:lang w:eastAsia="en-AU"/>
              </w:rPr>
              <w:t> </w:t>
            </w:r>
          </w:p>
        </w:tc>
      </w:tr>
    </w:tbl>
    <w:p w14:paraId="36B39FEC" w14:textId="192FE03A" w:rsidR="00B93503" w:rsidRDefault="00B93503" w:rsidP="00B93503">
      <w:pPr>
        <w:rPr>
          <w:rFonts w:ascii="Times New Roman" w:eastAsia="Times New Roman" w:hAnsi="Times New Roman" w:cs="Times New Roman"/>
          <w:kern w:val="0"/>
          <w:sz w:val="18"/>
          <w:szCs w:val="18"/>
          <w:lang w:eastAsia="en-AU"/>
          <w14:ligatures w14:val="none"/>
        </w:rPr>
      </w:pPr>
      <w:r w:rsidRPr="00B93503">
        <w:rPr>
          <w:rFonts w:ascii="Times New Roman" w:eastAsia="Times New Roman" w:hAnsi="Times New Roman" w:cs="Times New Roman"/>
          <w:kern w:val="0"/>
          <w:sz w:val="18"/>
          <w:szCs w:val="18"/>
          <w:lang w:eastAsia="en-AU"/>
          <w14:ligatures w14:val="none"/>
        </w:rPr>
        <w:t>Notes.</w:t>
      </w:r>
      <w:r w:rsidRPr="00B93503">
        <w:t xml:space="preserve"> </w:t>
      </w:r>
      <w:r w:rsidRPr="00B93503">
        <w:rPr>
          <w:rFonts w:ascii="Times New Roman" w:eastAsia="Times New Roman" w:hAnsi="Times New Roman" w:cs="Times New Roman"/>
          <w:kern w:val="0"/>
          <w:sz w:val="18"/>
          <w:szCs w:val="18"/>
          <w:lang w:eastAsia="en-AU"/>
          <w14:ligatures w14:val="none"/>
        </w:rPr>
        <w:t>For categorical variables, frequencies (n) and percentages (%) in parenthesis; For continuous variables, median (Q2) and percentiles 25 (Q1) and 75 (Q3) in brackets. H= Kruskal-</w:t>
      </w:r>
      <w:proofErr w:type="gramStart"/>
      <w:r w:rsidRPr="00B93503">
        <w:rPr>
          <w:rFonts w:ascii="Times New Roman" w:eastAsia="Times New Roman" w:hAnsi="Times New Roman" w:cs="Times New Roman"/>
          <w:kern w:val="0"/>
          <w:sz w:val="18"/>
          <w:szCs w:val="18"/>
          <w:lang w:eastAsia="en-AU"/>
          <w14:ligatures w14:val="none"/>
        </w:rPr>
        <w:t>Wallis</w:t>
      </w:r>
      <w:proofErr w:type="gramEnd"/>
      <w:r w:rsidRPr="00B93503">
        <w:rPr>
          <w:rFonts w:ascii="Times New Roman" w:eastAsia="Times New Roman" w:hAnsi="Times New Roman" w:cs="Times New Roman"/>
          <w:kern w:val="0"/>
          <w:sz w:val="18"/>
          <w:szCs w:val="18"/>
          <w:lang w:eastAsia="en-AU"/>
          <w14:ligatures w14:val="none"/>
        </w:rPr>
        <w:t xml:space="preserve"> test for continuous variables; X2=Chi-square test for independence for categorical variables.</w:t>
      </w:r>
    </w:p>
    <w:p w14:paraId="2AD142D3" w14:textId="77777777" w:rsidR="007F3FA8" w:rsidRDefault="007F3FA8" w:rsidP="00B93503">
      <w:pPr>
        <w:rPr>
          <w:rFonts w:ascii="Times New Roman" w:eastAsia="Times New Roman" w:hAnsi="Times New Roman" w:cs="Times New Roman"/>
          <w:kern w:val="0"/>
          <w:sz w:val="18"/>
          <w:szCs w:val="18"/>
          <w:lang w:eastAsia="en-AU"/>
          <w14:ligatures w14:val="none"/>
        </w:rPr>
      </w:pPr>
    </w:p>
    <w:p w14:paraId="47AE5630" w14:textId="77777777" w:rsidR="00B93503" w:rsidRPr="00B93503" w:rsidRDefault="00B93503" w:rsidP="00B93503">
      <w:pPr>
        <w:spacing w:after="0" w:line="240" w:lineRule="auto"/>
        <w:contextualSpacing/>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 xml:space="preserve">Table 4: Offending with Condemnatory Sentence Time </w:t>
      </w:r>
    </w:p>
    <w:tbl>
      <w:tblPr>
        <w:tblW w:w="9360" w:type="dxa"/>
        <w:tblCellMar>
          <w:left w:w="70" w:type="dxa"/>
          <w:right w:w="70" w:type="dxa"/>
        </w:tblCellMar>
        <w:tblLook w:val="04A0" w:firstRow="1" w:lastRow="0" w:firstColumn="1" w:lastColumn="0" w:noHBand="0" w:noVBand="1"/>
      </w:tblPr>
      <w:tblGrid>
        <w:gridCol w:w="919"/>
        <w:gridCol w:w="1355"/>
        <w:gridCol w:w="1356"/>
        <w:gridCol w:w="1356"/>
        <w:gridCol w:w="1509"/>
        <w:gridCol w:w="1509"/>
        <w:gridCol w:w="1356"/>
      </w:tblGrid>
      <w:tr w:rsidR="00B93503" w:rsidRPr="00B93503" w14:paraId="5E27B40B" w14:textId="77777777" w:rsidTr="00987C5D">
        <w:trPr>
          <w:trHeight w:val="300"/>
        </w:trPr>
        <w:tc>
          <w:tcPr>
            <w:tcW w:w="919" w:type="dxa"/>
            <w:tcBorders>
              <w:top w:val="single" w:sz="4" w:space="0" w:color="auto"/>
              <w:left w:val="nil"/>
              <w:bottom w:val="single" w:sz="4" w:space="0" w:color="auto"/>
              <w:right w:val="nil"/>
            </w:tcBorders>
            <w:shd w:val="clear" w:color="auto" w:fill="auto"/>
            <w:noWrap/>
            <w:vAlign w:val="bottom"/>
            <w:hideMark/>
          </w:tcPr>
          <w:p w14:paraId="062D4263"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Time</w:t>
            </w:r>
          </w:p>
        </w:tc>
        <w:tc>
          <w:tcPr>
            <w:tcW w:w="1355" w:type="dxa"/>
            <w:tcBorders>
              <w:top w:val="single" w:sz="4" w:space="0" w:color="auto"/>
              <w:left w:val="nil"/>
              <w:bottom w:val="single" w:sz="4" w:space="0" w:color="auto"/>
              <w:right w:val="nil"/>
            </w:tcBorders>
            <w:shd w:val="clear" w:color="auto" w:fill="auto"/>
            <w:noWrap/>
            <w:vAlign w:val="bottom"/>
            <w:hideMark/>
          </w:tcPr>
          <w:p w14:paraId="1158865E"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 xml:space="preserve">Complete </w:t>
            </w:r>
            <w:proofErr w:type="spellStart"/>
            <w:r w:rsidRPr="00B93503">
              <w:rPr>
                <w:rFonts w:ascii="Times New Roman" w:eastAsia="Times New Roman" w:hAnsi="Times New Roman" w:cs="Times New Roman"/>
                <w:b/>
                <w:bCs/>
                <w:color w:val="000000"/>
                <w:sz w:val="18"/>
                <w:szCs w:val="18"/>
                <w:lang w:val="es-CL" w:eastAsia="es-CL"/>
              </w:rPr>
              <w:t>Tr</w:t>
            </w:r>
            <w:proofErr w:type="spellEnd"/>
            <w:r w:rsidRPr="00B93503">
              <w:rPr>
                <w:rFonts w:ascii="Times New Roman" w:eastAsia="Times New Roman" w:hAnsi="Times New Roman" w:cs="Times New Roman"/>
                <w:b/>
                <w:bCs/>
                <w:color w:val="000000"/>
                <w:sz w:val="18"/>
                <w:szCs w:val="18"/>
                <w:lang w:val="es-CL" w:eastAsia="es-CL"/>
              </w:rPr>
              <w:t>.</w:t>
            </w:r>
          </w:p>
        </w:tc>
        <w:tc>
          <w:tcPr>
            <w:tcW w:w="1356" w:type="dxa"/>
            <w:tcBorders>
              <w:top w:val="single" w:sz="4" w:space="0" w:color="auto"/>
              <w:left w:val="nil"/>
              <w:bottom w:val="single" w:sz="4" w:space="0" w:color="auto"/>
              <w:right w:val="nil"/>
            </w:tcBorders>
            <w:shd w:val="clear" w:color="auto" w:fill="auto"/>
            <w:noWrap/>
            <w:vAlign w:val="bottom"/>
            <w:hideMark/>
          </w:tcPr>
          <w:p w14:paraId="0C2772AF" w14:textId="02D12BE9"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 xml:space="preserve">Late </w:t>
            </w:r>
            <w:proofErr w:type="spellStart"/>
            <w:r w:rsidRPr="00B93503">
              <w:rPr>
                <w:rFonts w:ascii="Times New Roman" w:eastAsia="Times New Roman" w:hAnsi="Times New Roman" w:cs="Times New Roman"/>
                <w:b/>
                <w:bCs/>
                <w:color w:val="000000"/>
                <w:sz w:val="18"/>
                <w:szCs w:val="18"/>
                <w:lang w:val="es-CL" w:eastAsia="es-CL"/>
              </w:rPr>
              <w:t>D</w:t>
            </w:r>
            <w:r w:rsidR="007D215A">
              <w:rPr>
                <w:rFonts w:ascii="Times New Roman" w:eastAsia="Times New Roman" w:hAnsi="Times New Roman" w:cs="Times New Roman"/>
                <w:b/>
                <w:bCs/>
                <w:color w:val="000000"/>
                <w:sz w:val="18"/>
                <w:szCs w:val="18"/>
                <w:lang w:val="es-CL" w:eastAsia="es-CL"/>
              </w:rPr>
              <w:t>ropout</w:t>
            </w:r>
            <w:proofErr w:type="spellEnd"/>
          </w:p>
        </w:tc>
        <w:tc>
          <w:tcPr>
            <w:tcW w:w="1356" w:type="dxa"/>
            <w:tcBorders>
              <w:top w:val="single" w:sz="4" w:space="0" w:color="auto"/>
              <w:left w:val="nil"/>
              <w:bottom w:val="single" w:sz="4" w:space="0" w:color="auto"/>
              <w:right w:val="nil"/>
            </w:tcBorders>
            <w:shd w:val="clear" w:color="auto" w:fill="auto"/>
            <w:noWrap/>
            <w:vAlign w:val="bottom"/>
            <w:hideMark/>
          </w:tcPr>
          <w:p w14:paraId="60674F55" w14:textId="3D9F7B2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proofErr w:type="spellStart"/>
            <w:r w:rsidRPr="00B93503">
              <w:rPr>
                <w:rFonts w:ascii="Times New Roman" w:eastAsia="Times New Roman" w:hAnsi="Times New Roman" w:cs="Times New Roman"/>
                <w:b/>
                <w:bCs/>
                <w:color w:val="000000"/>
                <w:sz w:val="18"/>
                <w:szCs w:val="18"/>
                <w:lang w:val="es-CL" w:eastAsia="es-CL"/>
              </w:rPr>
              <w:t>Early</w:t>
            </w:r>
            <w:proofErr w:type="spellEnd"/>
            <w:r w:rsidRPr="00B93503">
              <w:rPr>
                <w:rFonts w:ascii="Times New Roman" w:eastAsia="Times New Roman" w:hAnsi="Times New Roman" w:cs="Times New Roman"/>
                <w:b/>
                <w:bCs/>
                <w:color w:val="000000"/>
                <w:sz w:val="18"/>
                <w:szCs w:val="18"/>
                <w:lang w:val="es-CL" w:eastAsia="es-CL"/>
              </w:rPr>
              <w:t xml:space="preserve"> </w:t>
            </w:r>
            <w:proofErr w:type="spellStart"/>
            <w:r w:rsidRPr="00B93503">
              <w:rPr>
                <w:rFonts w:ascii="Times New Roman" w:eastAsia="Times New Roman" w:hAnsi="Times New Roman" w:cs="Times New Roman"/>
                <w:b/>
                <w:bCs/>
                <w:color w:val="000000"/>
                <w:sz w:val="18"/>
                <w:szCs w:val="18"/>
                <w:lang w:val="es-CL" w:eastAsia="es-CL"/>
              </w:rPr>
              <w:t>D</w:t>
            </w:r>
            <w:r w:rsidR="007D215A">
              <w:rPr>
                <w:rFonts w:ascii="Times New Roman" w:eastAsia="Times New Roman" w:hAnsi="Times New Roman" w:cs="Times New Roman"/>
                <w:b/>
                <w:bCs/>
                <w:color w:val="000000"/>
                <w:sz w:val="18"/>
                <w:szCs w:val="18"/>
                <w:lang w:val="es-CL" w:eastAsia="es-CL"/>
              </w:rPr>
              <w:t>ropout</w:t>
            </w:r>
            <w:proofErr w:type="spellEnd"/>
          </w:p>
        </w:tc>
        <w:tc>
          <w:tcPr>
            <w:tcW w:w="1509" w:type="dxa"/>
            <w:tcBorders>
              <w:top w:val="single" w:sz="4" w:space="0" w:color="auto"/>
              <w:left w:val="nil"/>
              <w:bottom w:val="single" w:sz="4" w:space="0" w:color="auto"/>
              <w:right w:val="nil"/>
            </w:tcBorders>
            <w:shd w:val="clear" w:color="auto" w:fill="auto"/>
            <w:noWrap/>
            <w:vAlign w:val="bottom"/>
            <w:hideMark/>
          </w:tcPr>
          <w:p w14:paraId="765B4CB6"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Comp. vs Late</w:t>
            </w:r>
          </w:p>
        </w:tc>
        <w:tc>
          <w:tcPr>
            <w:tcW w:w="1509" w:type="dxa"/>
            <w:tcBorders>
              <w:top w:val="single" w:sz="4" w:space="0" w:color="auto"/>
              <w:left w:val="nil"/>
              <w:bottom w:val="single" w:sz="4" w:space="0" w:color="auto"/>
              <w:right w:val="nil"/>
            </w:tcBorders>
            <w:shd w:val="clear" w:color="auto" w:fill="auto"/>
            <w:noWrap/>
            <w:vAlign w:val="bottom"/>
            <w:hideMark/>
          </w:tcPr>
          <w:p w14:paraId="279AE458"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 xml:space="preserve">Comp. vs </w:t>
            </w:r>
            <w:proofErr w:type="spellStart"/>
            <w:r w:rsidRPr="00B93503">
              <w:rPr>
                <w:rFonts w:ascii="Times New Roman" w:eastAsia="Times New Roman" w:hAnsi="Times New Roman" w:cs="Times New Roman"/>
                <w:b/>
                <w:bCs/>
                <w:color w:val="000000"/>
                <w:sz w:val="18"/>
                <w:szCs w:val="18"/>
                <w:lang w:val="es-CL" w:eastAsia="es-CL"/>
              </w:rPr>
              <w:t>Early</w:t>
            </w:r>
            <w:proofErr w:type="spellEnd"/>
          </w:p>
        </w:tc>
        <w:tc>
          <w:tcPr>
            <w:tcW w:w="1356" w:type="dxa"/>
            <w:tcBorders>
              <w:top w:val="single" w:sz="4" w:space="0" w:color="auto"/>
              <w:left w:val="nil"/>
              <w:bottom w:val="single" w:sz="4" w:space="0" w:color="auto"/>
              <w:right w:val="nil"/>
            </w:tcBorders>
            <w:shd w:val="clear" w:color="auto" w:fill="auto"/>
            <w:noWrap/>
            <w:vAlign w:val="bottom"/>
            <w:hideMark/>
          </w:tcPr>
          <w:p w14:paraId="7C36D21E"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proofErr w:type="spellStart"/>
            <w:r w:rsidRPr="00B93503">
              <w:rPr>
                <w:rFonts w:ascii="Times New Roman" w:eastAsia="Times New Roman" w:hAnsi="Times New Roman" w:cs="Times New Roman"/>
                <w:b/>
                <w:bCs/>
                <w:color w:val="000000"/>
                <w:sz w:val="18"/>
                <w:szCs w:val="18"/>
                <w:lang w:val="es-CL" w:eastAsia="es-CL"/>
              </w:rPr>
              <w:t>Early</w:t>
            </w:r>
            <w:proofErr w:type="spellEnd"/>
            <w:r w:rsidRPr="00B93503">
              <w:rPr>
                <w:rFonts w:ascii="Times New Roman" w:eastAsia="Times New Roman" w:hAnsi="Times New Roman" w:cs="Times New Roman"/>
                <w:b/>
                <w:bCs/>
                <w:color w:val="000000"/>
                <w:sz w:val="18"/>
                <w:szCs w:val="18"/>
                <w:lang w:val="es-CL" w:eastAsia="es-CL"/>
              </w:rPr>
              <w:t xml:space="preserve"> vs Late</w:t>
            </w:r>
          </w:p>
        </w:tc>
      </w:tr>
      <w:tr w:rsidR="00B93503" w:rsidRPr="00B93503" w14:paraId="1EEF4A6F" w14:textId="77777777" w:rsidTr="00987C5D">
        <w:trPr>
          <w:trHeight w:val="300"/>
        </w:trPr>
        <w:tc>
          <w:tcPr>
            <w:tcW w:w="919" w:type="dxa"/>
            <w:tcBorders>
              <w:top w:val="single" w:sz="4" w:space="0" w:color="auto"/>
              <w:left w:val="nil"/>
              <w:bottom w:val="nil"/>
              <w:right w:val="nil"/>
            </w:tcBorders>
            <w:shd w:val="clear" w:color="auto" w:fill="auto"/>
            <w:noWrap/>
            <w:vAlign w:val="bottom"/>
            <w:hideMark/>
          </w:tcPr>
          <w:p w14:paraId="3433009C" w14:textId="77777777" w:rsidR="00B93503" w:rsidRPr="00B93503" w:rsidRDefault="00B93503" w:rsidP="00987C5D">
            <w:pPr>
              <w:spacing w:line="240" w:lineRule="auto"/>
              <w:rPr>
                <w:rFonts w:ascii="Times New Roman" w:eastAsia="Times New Roman" w:hAnsi="Times New Roman" w:cs="Times New Roman"/>
                <w:i/>
                <w:iCs/>
                <w:color w:val="000000"/>
                <w:sz w:val="18"/>
                <w:szCs w:val="18"/>
                <w:lang w:val="es-CL" w:eastAsia="es-CL"/>
              </w:rPr>
            </w:pPr>
            <w:proofErr w:type="spellStart"/>
            <w:r w:rsidRPr="00B93503">
              <w:rPr>
                <w:rFonts w:ascii="Times New Roman" w:eastAsia="Times New Roman" w:hAnsi="Times New Roman" w:cs="Times New Roman"/>
                <w:i/>
                <w:iCs/>
                <w:color w:val="000000"/>
                <w:sz w:val="18"/>
                <w:szCs w:val="18"/>
                <w:lang w:val="es-CL" w:eastAsia="es-CL"/>
              </w:rPr>
              <w:t>Probs</w:t>
            </w:r>
            <w:proofErr w:type="spellEnd"/>
            <w:r w:rsidRPr="00B93503">
              <w:rPr>
                <w:rFonts w:ascii="Times New Roman" w:eastAsia="Times New Roman" w:hAnsi="Times New Roman" w:cs="Times New Roman"/>
                <w:i/>
                <w:iCs/>
                <w:color w:val="000000"/>
                <w:sz w:val="18"/>
                <w:szCs w:val="18"/>
                <w:lang w:val="es-CL" w:eastAsia="es-CL"/>
              </w:rPr>
              <w:t>.</w:t>
            </w:r>
          </w:p>
        </w:tc>
        <w:tc>
          <w:tcPr>
            <w:tcW w:w="1355" w:type="dxa"/>
            <w:tcBorders>
              <w:top w:val="single" w:sz="4" w:space="0" w:color="auto"/>
              <w:left w:val="nil"/>
              <w:bottom w:val="nil"/>
              <w:right w:val="nil"/>
            </w:tcBorders>
            <w:shd w:val="clear" w:color="auto" w:fill="auto"/>
            <w:noWrap/>
            <w:vAlign w:val="bottom"/>
            <w:hideMark/>
          </w:tcPr>
          <w:p w14:paraId="23AB28C1"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784743E9"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61052CA4"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1E8E781B"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5AA26632"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23376375"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r>
      <w:tr w:rsidR="00B93503" w:rsidRPr="00B93503" w14:paraId="23F66A85" w14:textId="77777777" w:rsidTr="00987C5D">
        <w:trPr>
          <w:trHeight w:val="300"/>
        </w:trPr>
        <w:tc>
          <w:tcPr>
            <w:tcW w:w="919" w:type="dxa"/>
            <w:tcBorders>
              <w:top w:val="nil"/>
              <w:left w:val="nil"/>
              <w:bottom w:val="nil"/>
              <w:right w:val="nil"/>
            </w:tcBorders>
            <w:shd w:val="clear" w:color="auto" w:fill="auto"/>
            <w:noWrap/>
            <w:vAlign w:val="bottom"/>
            <w:hideMark/>
          </w:tcPr>
          <w:p w14:paraId="5D07506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7CA35AB9"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90.0 (89.6,90.4)</w:t>
            </w:r>
          </w:p>
        </w:tc>
        <w:tc>
          <w:tcPr>
            <w:tcW w:w="1356" w:type="dxa"/>
            <w:tcBorders>
              <w:top w:val="nil"/>
              <w:left w:val="nil"/>
              <w:bottom w:val="nil"/>
              <w:right w:val="nil"/>
            </w:tcBorders>
            <w:shd w:val="clear" w:color="auto" w:fill="auto"/>
            <w:noWrap/>
            <w:vAlign w:val="bottom"/>
            <w:hideMark/>
          </w:tcPr>
          <w:p w14:paraId="21DC61F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84.4 (84.1,84.8)</w:t>
            </w:r>
          </w:p>
        </w:tc>
        <w:tc>
          <w:tcPr>
            <w:tcW w:w="1356" w:type="dxa"/>
            <w:tcBorders>
              <w:top w:val="nil"/>
              <w:left w:val="nil"/>
              <w:bottom w:val="nil"/>
              <w:right w:val="nil"/>
            </w:tcBorders>
            <w:shd w:val="clear" w:color="auto" w:fill="auto"/>
            <w:noWrap/>
            <w:vAlign w:val="bottom"/>
            <w:hideMark/>
          </w:tcPr>
          <w:p w14:paraId="1EA73D3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82.8 (82.3,83.3)</w:t>
            </w:r>
          </w:p>
        </w:tc>
        <w:tc>
          <w:tcPr>
            <w:tcW w:w="1509" w:type="dxa"/>
            <w:tcBorders>
              <w:top w:val="nil"/>
              <w:left w:val="nil"/>
              <w:bottom w:val="nil"/>
              <w:right w:val="nil"/>
            </w:tcBorders>
            <w:shd w:val="clear" w:color="auto" w:fill="auto"/>
            <w:noWrap/>
            <w:vAlign w:val="bottom"/>
            <w:hideMark/>
          </w:tcPr>
          <w:p w14:paraId="10E328F7"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-5.5 (-6.0,-5.0)</w:t>
            </w:r>
          </w:p>
        </w:tc>
        <w:tc>
          <w:tcPr>
            <w:tcW w:w="1509" w:type="dxa"/>
            <w:tcBorders>
              <w:top w:val="nil"/>
              <w:left w:val="nil"/>
              <w:bottom w:val="nil"/>
              <w:right w:val="nil"/>
            </w:tcBorders>
            <w:shd w:val="clear" w:color="auto" w:fill="auto"/>
            <w:noWrap/>
            <w:vAlign w:val="bottom"/>
            <w:hideMark/>
          </w:tcPr>
          <w:p w14:paraId="75A74CF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-7.2 (-7.9,-6.5)</w:t>
            </w:r>
          </w:p>
        </w:tc>
        <w:tc>
          <w:tcPr>
            <w:tcW w:w="1356" w:type="dxa"/>
            <w:tcBorders>
              <w:top w:val="nil"/>
              <w:left w:val="nil"/>
              <w:bottom w:val="nil"/>
              <w:right w:val="nil"/>
            </w:tcBorders>
            <w:shd w:val="clear" w:color="auto" w:fill="auto"/>
            <w:noWrap/>
            <w:vAlign w:val="bottom"/>
            <w:hideMark/>
          </w:tcPr>
          <w:p w14:paraId="2E418E2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1.7 (1.0,2.3)</w:t>
            </w:r>
          </w:p>
        </w:tc>
      </w:tr>
      <w:tr w:rsidR="00B93503" w:rsidRPr="00B93503" w14:paraId="27554B4D" w14:textId="77777777" w:rsidTr="00987C5D">
        <w:trPr>
          <w:trHeight w:val="300"/>
        </w:trPr>
        <w:tc>
          <w:tcPr>
            <w:tcW w:w="919" w:type="dxa"/>
            <w:tcBorders>
              <w:top w:val="nil"/>
              <w:left w:val="nil"/>
              <w:bottom w:val="nil"/>
              <w:right w:val="nil"/>
            </w:tcBorders>
            <w:shd w:val="clear" w:color="auto" w:fill="auto"/>
            <w:noWrap/>
            <w:vAlign w:val="bottom"/>
            <w:hideMark/>
          </w:tcPr>
          <w:p w14:paraId="3F6144B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3_yrs</w:t>
            </w:r>
          </w:p>
        </w:tc>
        <w:tc>
          <w:tcPr>
            <w:tcW w:w="1355" w:type="dxa"/>
            <w:tcBorders>
              <w:top w:val="nil"/>
              <w:left w:val="nil"/>
              <w:bottom w:val="nil"/>
              <w:right w:val="nil"/>
            </w:tcBorders>
            <w:shd w:val="clear" w:color="auto" w:fill="auto"/>
            <w:noWrap/>
            <w:vAlign w:val="bottom"/>
            <w:hideMark/>
          </w:tcPr>
          <w:p w14:paraId="1194DBA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79.4 (78.8,80.0)</w:t>
            </w:r>
          </w:p>
        </w:tc>
        <w:tc>
          <w:tcPr>
            <w:tcW w:w="1356" w:type="dxa"/>
            <w:tcBorders>
              <w:top w:val="nil"/>
              <w:left w:val="nil"/>
              <w:bottom w:val="nil"/>
              <w:right w:val="nil"/>
            </w:tcBorders>
            <w:shd w:val="clear" w:color="auto" w:fill="auto"/>
            <w:noWrap/>
            <w:vAlign w:val="bottom"/>
            <w:hideMark/>
          </w:tcPr>
          <w:p w14:paraId="16BB1C44"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70.9 (70.4,71.3)</w:t>
            </w:r>
          </w:p>
        </w:tc>
        <w:tc>
          <w:tcPr>
            <w:tcW w:w="1356" w:type="dxa"/>
            <w:tcBorders>
              <w:top w:val="nil"/>
              <w:left w:val="nil"/>
              <w:bottom w:val="nil"/>
              <w:right w:val="nil"/>
            </w:tcBorders>
            <w:shd w:val="clear" w:color="auto" w:fill="auto"/>
            <w:noWrap/>
            <w:vAlign w:val="bottom"/>
            <w:hideMark/>
          </w:tcPr>
          <w:p w14:paraId="23380F95"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69.0 (68.3,69.7)</w:t>
            </w:r>
          </w:p>
        </w:tc>
        <w:tc>
          <w:tcPr>
            <w:tcW w:w="1509" w:type="dxa"/>
            <w:tcBorders>
              <w:top w:val="nil"/>
              <w:left w:val="nil"/>
              <w:bottom w:val="nil"/>
              <w:right w:val="nil"/>
            </w:tcBorders>
            <w:shd w:val="clear" w:color="auto" w:fill="auto"/>
            <w:noWrap/>
            <w:vAlign w:val="bottom"/>
            <w:hideMark/>
          </w:tcPr>
          <w:p w14:paraId="38BA876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-8.6 (-9.3,-7.9)</w:t>
            </w:r>
          </w:p>
        </w:tc>
        <w:tc>
          <w:tcPr>
            <w:tcW w:w="1509" w:type="dxa"/>
            <w:tcBorders>
              <w:top w:val="nil"/>
              <w:left w:val="nil"/>
              <w:bottom w:val="nil"/>
              <w:right w:val="nil"/>
            </w:tcBorders>
            <w:shd w:val="clear" w:color="auto" w:fill="auto"/>
            <w:noWrap/>
            <w:vAlign w:val="bottom"/>
            <w:hideMark/>
          </w:tcPr>
          <w:p w14:paraId="66E9E7D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-10.4 (-11.4,-9.5)</w:t>
            </w:r>
          </w:p>
        </w:tc>
        <w:tc>
          <w:tcPr>
            <w:tcW w:w="1356" w:type="dxa"/>
            <w:tcBorders>
              <w:top w:val="nil"/>
              <w:left w:val="nil"/>
              <w:bottom w:val="nil"/>
              <w:right w:val="nil"/>
            </w:tcBorders>
            <w:shd w:val="clear" w:color="auto" w:fill="auto"/>
            <w:noWrap/>
            <w:vAlign w:val="bottom"/>
            <w:hideMark/>
          </w:tcPr>
          <w:p w14:paraId="3670FAE1"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1.9 (1.0,2.7)</w:t>
            </w:r>
          </w:p>
        </w:tc>
      </w:tr>
      <w:tr w:rsidR="00B93503" w:rsidRPr="00B93503" w14:paraId="6BA46E01" w14:textId="77777777" w:rsidTr="00987C5D">
        <w:trPr>
          <w:trHeight w:val="300"/>
        </w:trPr>
        <w:tc>
          <w:tcPr>
            <w:tcW w:w="919" w:type="dxa"/>
            <w:tcBorders>
              <w:top w:val="nil"/>
              <w:left w:val="nil"/>
              <w:bottom w:val="nil"/>
              <w:right w:val="nil"/>
            </w:tcBorders>
            <w:shd w:val="clear" w:color="auto" w:fill="auto"/>
            <w:noWrap/>
            <w:vAlign w:val="bottom"/>
            <w:hideMark/>
          </w:tcPr>
          <w:p w14:paraId="0E36A05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5_yrs</w:t>
            </w:r>
          </w:p>
        </w:tc>
        <w:tc>
          <w:tcPr>
            <w:tcW w:w="1355" w:type="dxa"/>
            <w:tcBorders>
              <w:top w:val="nil"/>
              <w:left w:val="nil"/>
              <w:bottom w:val="nil"/>
              <w:right w:val="nil"/>
            </w:tcBorders>
            <w:shd w:val="clear" w:color="auto" w:fill="auto"/>
            <w:noWrap/>
            <w:vAlign w:val="bottom"/>
            <w:hideMark/>
          </w:tcPr>
          <w:p w14:paraId="60B1FB8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73.4 (72.7,74.2)</w:t>
            </w:r>
          </w:p>
        </w:tc>
        <w:tc>
          <w:tcPr>
            <w:tcW w:w="1356" w:type="dxa"/>
            <w:tcBorders>
              <w:top w:val="nil"/>
              <w:left w:val="nil"/>
              <w:bottom w:val="nil"/>
              <w:right w:val="nil"/>
            </w:tcBorders>
            <w:shd w:val="clear" w:color="auto" w:fill="auto"/>
            <w:noWrap/>
            <w:vAlign w:val="bottom"/>
            <w:hideMark/>
          </w:tcPr>
          <w:p w14:paraId="270A4BCC"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63.9 (63.4,64.5)</w:t>
            </w:r>
          </w:p>
        </w:tc>
        <w:tc>
          <w:tcPr>
            <w:tcW w:w="1356" w:type="dxa"/>
            <w:tcBorders>
              <w:top w:val="nil"/>
              <w:left w:val="nil"/>
              <w:bottom w:val="nil"/>
              <w:right w:val="nil"/>
            </w:tcBorders>
            <w:shd w:val="clear" w:color="auto" w:fill="auto"/>
            <w:noWrap/>
            <w:vAlign w:val="bottom"/>
            <w:hideMark/>
          </w:tcPr>
          <w:p w14:paraId="510A92F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62.2 (61.4,63.1)</w:t>
            </w:r>
          </w:p>
        </w:tc>
        <w:tc>
          <w:tcPr>
            <w:tcW w:w="1509" w:type="dxa"/>
            <w:tcBorders>
              <w:top w:val="nil"/>
              <w:left w:val="nil"/>
              <w:bottom w:val="nil"/>
              <w:right w:val="nil"/>
            </w:tcBorders>
            <w:shd w:val="clear" w:color="auto" w:fill="auto"/>
            <w:noWrap/>
            <w:vAlign w:val="bottom"/>
            <w:hideMark/>
          </w:tcPr>
          <w:p w14:paraId="1DB5275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-9.5 (-10.3,-8.7)</w:t>
            </w:r>
          </w:p>
        </w:tc>
        <w:tc>
          <w:tcPr>
            <w:tcW w:w="1509" w:type="dxa"/>
            <w:tcBorders>
              <w:top w:val="nil"/>
              <w:left w:val="nil"/>
              <w:bottom w:val="nil"/>
              <w:right w:val="nil"/>
            </w:tcBorders>
            <w:shd w:val="clear" w:color="auto" w:fill="auto"/>
            <w:noWrap/>
            <w:vAlign w:val="bottom"/>
            <w:hideMark/>
          </w:tcPr>
          <w:p w14:paraId="49B2CFA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-11.2 (-12.3,-10.1)</w:t>
            </w:r>
          </w:p>
        </w:tc>
        <w:tc>
          <w:tcPr>
            <w:tcW w:w="1356" w:type="dxa"/>
            <w:tcBorders>
              <w:top w:val="nil"/>
              <w:left w:val="nil"/>
              <w:bottom w:val="nil"/>
              <w:right w:val="nil"/>
            </w:tcBorders>
            <w:shd w:val="clear" w:color="auto" w:fill="auto"/>
            <w:noWrap/>
            <w:vAlign w:val="bottom"/>
            <w:hideMark/>
          </w:tcPr>
          <w:p w14:paraId="6BD52975"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1.7 (0.8,2.7)</w:t>
            </w:r>
          </w:p>
        </w:tc>
      </w:tr>
      <w:tr w:rsidR="00B93503" w:rsidRPr="00B93503" w14:paraId="138C5F66" w14:textId="77777777" w:rsidTr="00987C5D">
        <w:trPr>
          <w:trHeight w:val="300"/>
        </w:trPr>
        <w:tc>
          <w:tcPr>
            <w:tcW w:w="919" w:type="dxa"/>
            <w:tcBorders>
              <w:top w:val="nil"/>
              <w:left w:val="nil"/>
              <w:bottom w:val="nil"/>
              <w:right w:val="nil"/>
            </w:tcBorders>
            <w:shd w:val="clear" w:color="auto" w:fill="auto"/>
            <w:noWrap/>
            <w:vAlign w:val="bottom"/>
            <w:hideMark/>
          </w:tcPr>
          <w:p w14:paraId="1E1D09FC" w14:textId="77777777" w:rsidR="00B93503" w:rsidRPr="00B93503" w:rsidRDefault="00B93503" w:rsidP="00987C5D">
            <w:pPr>
              <w:spacing w:line="240" w:lineRule="auto"/>
              <w:rPr>
                <w:rFonts w:ascii="Times New Roman" w:eastAsia="Times New Roman" w:hAnsi="Times New Roman" w:cs="Times New Roman"/>
                <w:i/>
                <w:iCs/>
                <w:color w:val="000000"/>
                <w:sz w:val="18"/>
                <w:szCs w:val="18"/>
                <w:lang w:val="es-CL" w:eastAsia="es-CL"/>
              </w:rPr>
            </w:pPr>
            <w:r w:rsidRPr="00B93503">
              <w:rPr>
                <w:rFonts w:ascii="Times New Roman" w:eastAsia="Times New Roman" w:hAnsi="Times New Roman" w:cs="Times New Roman"/>
                <w:i/>
                <w:iCs/>
                <w:color w:val="000000"/>
                <w:sz w:val="18"/>
                <w:szCs w:val="18"/>
                <w:lang w:val="es-CL" w:eastAsia="es-CL"/>
              </w:rPr>
              <w:t>RMST</w:t>
            </w:r>
          </w:p>
        </w:tc>
        <w:tc>
          <w:tcPr>
            <w:tcW w:w="1355" w:type="dxa"/>
            <w:tcBorders>
              <w:top w:val="nil"/>
              <w:left w:val="nil"/>
              <w:bottom w:val="nil"/>
              <w:right w:val="nil"/>
            </w:tcBorders>
            <w:shd w:val="clear" w:color="auto" w:fill="auto"/>
            <w:noWrap/>
            <w:vAlign w:val="bottom"/>
            <w:hideMark/>
          </w:tcPr>
          <w:p w14:paraId="5B14D87E"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p>
        </w:tc>
        <w:tc>
          <w:tcPr>
            <w:tcW w:w="1356" w:type="dxa"/>
            <w:tcBorders>
              <w:top w:val="nil"/>
              <w:left w:val="nil"/>
              <w:bottom w:val="nil"/>
              <w:right w:val="nil"/>
            </w:tcBorders>
            <w:shd w:val="clear" w:color="auto" w:fill="auto"/>
            <w:noWrap/>
            <w:vAlign w:val="bottom"/>
            <w:hideMark/>
          </w:tcPr>
          <w:p w14:paraId="49C252B5"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3EEBCA0A"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76B2A4C4"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3E67E9D1"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3381BF15"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r>
      <w:tr w:rsidR="00B93503" w:rsidRPr="00B93503" w14:paraId="0FE1FB8E" w14:textId="77777777" w:rsidTr="00987C5D">
        <w:trPr>
          <w:trHeight w:val="300"/>
        </w:trPr>
        <w:tc>
          <w:tcPr>
            <w:tcW w:w="919" w:type="dxa"/>
            <w:tcBorders>
              <w:top w:val="nil"/>
              <w:left w:val="nil"/>
              <w:bottom w:val="nil"/>
              <w:right w:val="nil"/>
            </w:tcBorders>
            <w:shd w:val="clear" w:color="auto" w:fill="auto"/>
            <w:noWrap/>
            <w:vAlign w:val="bottom"/>
            <w:hideMark/>
          </w:tcPr>
          <w:p w14:paraId="0B348C9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7A017F9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0.962 (0.959,0.965)</w:t>
            </w:r>
          </w:p>
        </w:tc>
        <w:tc>
          <w:tcPr>
            <w:tcW w:w="1356" w:type="dxa"/>
            <w:tcBorders>
              <w:top w:val="nil"/>
              <w:left w:val="nil"/>
              <w:bottom w:val="nil"/>
              <w:right w:val="nil"/>
            </w:tcBorders>
            <w:shd w:val="clear" w:color="auto" w:fill="auto"/>
            <w:noWrap/>
            <w:vAlign w:val="bottom"/>
            <w:hideMark/>
          </w:tcPr>
          <w:p w14:paraId="26880FA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0.928 (0.925,0.930)</w:t>
            </w:r>
          </w:p>
        </w:tc>
        <w:tc>
          <w:tcPr>
            <w:tcW w:w="1356" w:type="dxa"/>
            <w:tcBorders>
              <w:top w:val="nil"/>
              <w:left w:val="nil"/>
              <w:bottom w:val="nil"/>
              <w:right w:val="nil"/>
            </w:tcBorders>
            <w:shd w:val="clear" w:color="auto" w:fill="auto"/>
            <w:noWrap/>
            <w:vAlign w:val="bottom"/>
            <w:hideMark/>
          </w:tcPr>
          <w:p w14:paraId="4CCC7C9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0.916 (0.912,0.920)</w:t>
            </w:r>
          </w:p>
        </w:tc>
        <w:tc>
          <w:tcPr>
            <w:tcW w:w="1509" w:type="dxa"/>
            <w:tcBorders>
              <w:top w:val="nil"/>
              <w:left w:val="nil"/>
              <w:bottom w:val="nil"/>
              <w:right w:val="nil"/>
            </w:tcBorders>
            <w:shd w:val="clear" w:color="auto" w:fill="auto"/>
            <w:noWrap/>
            <w:vAlign w:val="bottom"/>
            <w:hideMark/>
          </w:tcPr>
          <w:p w14:paraId="5BD566CE"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-0.034 (-0.038,-0.031)</w:t>
            </w:r>
          </w:p>
        </w:tc>
        <w:tc>
          <w:tcPr>
            <w:tcW w:w="1509" w:type="dxa"/>
            <w:tcBorders>
              <w:top w:val="nil"/>
              <w:left w:val="nil"/>
              <w:bottom w:val="nil"/>
              <w:right w:val="nil"/>
            </w:tcBorders>
            <w:shd w:val="clear" w:color="auto" w:fill="auto"/>
            <w:noWrap/>
            <w:vAlign w:val="bottom"/>
            <w:hideMark/>
          </w:tcPr>
          <w:p w14:paraId="24D5C98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-0.046 (-0.051,-0.041)</w:t>
            </w:r>
          </w:p>
        </w:tc>
        <w:tc>
          <w:tcPr>
            <w:tcW w:w="1356" w:type="dxa"/>
            <w:tcBorders>
              <w:top w:val="nil"/>
              <w:left w:val="nil"/>
              <w:bottom w:val="nil"/>
              <w:right w:val="nil"/>
            </w:tcBorders>
            <w:shd w:val="clear" w:color="auto" w:fill="auto"/>
            <w:noWrap/>
            <w:vAlign w:val="bottom"/>
            <w:hideMark/>
          </w:tcPr>
          <w:p w14:paraId="38A0E79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0.012 (0.007,0.016)</w:t>
            </w:r>
          </w:p>
        </w:tc>
      </w:tr>
      <w:tr w:rsidR="00B93503" w:rsidRPr="00B93503" w14:paraId="1FAB37AD" w14:textId="77777777" w:rsidTr="00987C5D">
        <w:trPr>
          <w:trHeight w:val="300"/>
        </w:trPr>
        <w:tc>
          <w:tcPr>
            <w:tcW w:w="919" w:type="dxa"/>
            <w:tcBorders>
              <w:top w:val="nil"/>
              <w:left w:val="nil"/>
              <w:right w:val="nil"/>
            </w:tcBorders>
            <w:shd w:val="clear" w:color="auto" w:fill="auto"/>
            <w:noWrap/>
            <w:vAlign w:val="bottom"/>
            <w:hideMark/>
          </w:tcPr>
          <w:p w14:paraId="6B7C2CAF"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3_yrs</w:t>
            </w:r>
          </w:p>
        </w:tc>
        <w:tc>
          <w:tcPr>
            <w:tcW w:w="1355" w:type="dxa"/>
            <w:tcBorders>
              <w:top w:val="nil"/>
              <w:left w:val="nil"/>
              <w:right w:val="nil"/>
            </w:tcBorders>
            <w:shd w:val="clear" w:color="auto" w:fill="auto"/>
            <w:noWrap/>
            <w:vAlign w:val="bottom"/>
            <w:hideMark/>
          </w:tcPr>
          <w:p w14:paraId="15CB14F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2.622 (2.610,2.635)</w:t>
            </w:r>
          </w:p>
        </w:tc>
        <w:tc>
          <w:tcPr>
            <w:tcW w:w="1356" w:type="dxa"/>
            <w:tcBorders>
              <w:top w:val="nil"/>
              <w:left w:val="nil"/>
              <w:right w:val="nil"/>
            </w:tcBorders>
            <w:shd w:val="clear" w:color="auto" w:fill="auto"/>
            <w:noWrap/>
            <w:vAlign w:val="bottom"/>
            <w:hideMark/>
          </w:tcPr>
          <w:p w14:paraId="2AEFDDB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2.442 (2.433,2.452)</w:t>
            </w:r>
          </w:p>
        </w:tc>
        <w:tc>
          <w:tcPr>
            <w:tcW w:w="1356" w:type="dxa"/>
            <w:tcBorders>
              <w:top w:val="nil"/>
              <w:left w:val="nil"/>
              <w:right w:val="nil"/>
            </w:tcBorders>
            <w:shd w:val="clear" w:color="auto" w:fill="auto"/>
            <w:noWrap/>
            <w:vAlign w:val="bottom"/>
            <w:hideMark/>
          </w:tcPr>
          <w:p w14:paraId="4F1864E1"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2.394 (2.379,2.410)</w:t>
            </w:r>
          </w:p>
        </w:tc>
        <w:tc>
          <w:tcPr>
            <w:tcW w:w="1509" w:type="dxa"/>
            <w:tcBorders>
              <w:top w:val="nil"/>
              <w:left w:val="nil"/>
              <w:right w:val="nil"/>
            </w:tcBorders>
            <w:shd w:val="clear" w:color="auto" w:fill="auto"/>
            <w:noWrap/>
            <w:vAlign w:val="bottom"/>
            <w:hideMark/>
          </w:tcPr>
          <w:p w14:paraId="75E2F19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-0.180 (-0.195,-0.164)</w:t>
            </w:r>
          </w:p>
        </w:tc>
        <w:tc>
          <w:tcPr>
            <w:tcW w:w="1509" w:type="dxa"/>
            <w:tcBorders>
              <w:top w:val="nil"/>
              <w:left w:val="nil"/>
              <w:right w:val="nil"/>
            </w:tcBorders>
            <w:shd w:val="clear" w:color="auto" w:fill="auto"/>
            <w:noWrap/>
            <w:vAlign w:val="bottom"/>
            <w:hideMark/>
          </w:tcPr>
          <w:p w14:paraId="1E5A1BBF"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-0.228 (-0.248,-0.207)</w:t>
            </w:r>
          </w:p>
        </w:tc>
        <w:tc>
          <w:tcPr>
            <w:tcW w:w="1356" w:type="dxa"/>
            <w:tcBorders>
              <w:top w:val="nil"/>
              <w:left w:val="nil"/>
              <w:right w:val="nil"/>
            </w:tcBorders>
            <w:shd w:val="clear" w:color="auto" w:fill="auto"/>
            <w:noWrap/>
            <w:vAlign w:val="bottom"/>
            <w:hideMark/>
          </w:tcPr>
          <w:p w14:paraId="01E740B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0.048 (0.029,0.067)</w:t>
            </w:r>
          </w:p>
        </w:tc>
      </w:tr>
      <w:tr w:rsidR="00B93503" w:rsidRPr="00B93503" w14:paraId="36F398E0" w14:textId="77777777" w:rsidTr="00987C5D">
        <w:trPr>
          <w:trHeight w:val="300"/>
        </w:trPr>
        <w:tc>
          <w:tcPr>
            <w:tcW w:w="919" w:type="dxa"/>
            <w:tcBorders>
              <w:top w:val="nil"/>
              <w:left w:val="nil"/>
              <w:bottom w:val="single" w:sz="4" w:space="0" w:color="auto"/>
              <w:right w:val="nil"/>
            </w:tcBorders>
            <w:shd w:val="clear" w:color="auto" w:fill="auto"/>
            <w:noWrap/>
            <w:vAlign w:val="bottom"/>
            <w:hideMark/>
          </w:tcPr>
          <w:p w14:paraId="0683B75A"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5_yrs</w:t>
            </w:r>
          </w:p>
        </w:tc>
        <w:tc>
          <w:tcPr>
            <w:tcW w:w="1355" w:type="dxa"/>
            <w:tcBorders>
              <w:top w:val="nil"/>
              <w:left w:val="nil"/>
              <w:bottom w:val="single" w:sz="4" w:space="0" w:color="auto"/>
              <w:right w:val="nil"/>
            </w:tcBorders>
            <w:shd w:val="clear" w:color="auto" w:fill="auto"/>
            <w:noWrap/>
            <w:vAlign w:val="bottom"/>
            <w:hideMark/>
          </w:tcPr>
          <w:p w14:paraId="061DB777"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4.172 (4.148,4.197)</w:t>
            </w:r>
          </w:p>
        </w:tc>
        <w:tc>
          <w:tcPr>
            <w:tcW w:w="1356" w:type="dxa"/>
            <w:tcBorders>
              <w:top w:val="nil"/>
              <w:left w:val="nil"/>
              <w:bottom w:val="single" w:sz="4" w:space="0" w:color="auto"/>
              <w:right w:val="nil"/>
            </w:tcBorders>
            <w:shd w:val="clear" w:color="auto" w:fill="auto"/>
            <w:noWrap/>
            <w:vAlign w:val="bottom"/>
            <w:hideMark/>
          </w:tcPr>
          <w:p w14:paraId="3D13F373"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3.807 (3.788,3.825)</w:t>
            </w:r>
          </w:p>
        </w:tc>
        <w:tc>
          <w:tcPr>
            <w:tcW w:w="1356" w:type="dxa"/>
            <w:tcBorders>
              <w:top w:val="nil"/>
              <w:left w:val="nil"/>
              <w:bottom w:val="single" w:sz="4" w:space="0" w:color="auto"/>
              <w:right w:val="nil"/>
            </w:tcBorders>
            <w:shd w:val="clear" w:color="auto" w:fill="auto"/>
            <w:noWrap/>
            <w:vAlign w:val="bottom"/>
            <w:hideMark/>
          </w:tcPr>
          <w:p w14:paraId="416F447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3.722 (3.692,3.752)</w:t>
            </w:r>
          </w:p>
        </w:tc>
        <w:tc>
          <w:tcPr>
            <w:tcW w:w="1509" w:type="dxa"/>
            <w:tcBorders>
              <w:top w:val="nil"/>
              <w:left w:val="nil"/>
              <w:bottom w:val="single" w:sz="4" w:space="0" w:color="auto"/>
              <w:right w:val="nil"/>
            </w:tcBorders>
            <w:shd w:val="clear" w:color="auto" w:fill="auto"/>
            <w:noWrap/>
            <w:vAlign w:val="bottom"/>
            <w:hideMark/>
          </w:tcPr>
          <w:p w14:paraId="64A354B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-0.366 (-0.395,-0.336)</w:t>
            </w:r>
          </w:p>
        </w:tc>
        <w:tc>
          <w:tcPr>
            <w:tcW w:w="1509" w:type="dxa"/>
            <w:tcBorders>
              <w:top w:val="nil"/>
              <w:left w:val="nil"/>
              <w:bottom w:val="single" w:sz="4" w:space="0" w:color="auto"/>
              <w:right w:val="nil"/>
            </w:tcBorders>
            <w:shd w:val="clear" w:color="auto" w:fill="auto"/>
            <w:noWrap/>
            <w:vAlign w:val="bottom"/>
            <w:hideMark/>
          </w:tcPr>
          <w:p w14:paraId="68F5BA2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-0.450 (-0.491,-0.410)</w:t>
            </w:r>
          </w:p>
        </w:tc>
        <w:tc>
          <w:tcPr>
            <w:tcW w:w="1356" w:type="dxa"/>
            <w:tcBorders>
              <w:top w:val="nil"/>
              <w:left w:val="nil"/>
              <w:bottom w:val="single" w:sz="4" w:space="0" w:color="auto"/>
              <w:right w:val="nil"/>
            </w:tcBorders>
            <w:shd w:val="clear" w:color="auto" w:fill="auto"/>
            <w:noWrap/>
            <w:vAlign w:val="bottom"/>
            <w:hideMark/>
          </w:tcPr>
          <w:p w14:paraId="35F29965"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0.085 (0.049,0.121)</w:t>
            </w:r>
          </w:p>
        </w:tc>
      </w:tr>
    </w:tbl>
    <w:p w14:paraId="3A3C9368" w14:textId="77777777" w:rsidR="00B93503" w:rsidRPr="00B93503" w:rsidRDefault="00B93503" w:rsidP="00B93503">
      <w:pPr>
        <w:spacing w:after="0" w:line="240" w:lineRule="auto"/>
        <w:contextualSpacing/>
        <w:jc w:val="both"/>
        <w:rPr>
          <w:rFonts w:ascii="Times New Roman" w:eastAsia="Arial" w:hAnsi="Times New Roman" w:cs="Times New Roman"/>
          <w:kern w:val="0"/>
          <w:sz w:val="24"/>
          <w:lang w:eastAsia="ja-JP"/>
          <w14:ligatures w14:val="none"/>
        </w:rPr>
      </w:pPr>
    </w:p>
    <w:p w14:paraId="40EFC1F1" w14:textId="77777777" w:rsidR="00B93503" w:rsidRPr="00B93503" w:rsidRDefault="00B93503" w:rsidP="00B93503">
      <w:pPr>
        <w:spacing w:after="0" w:line="240" w:lineRule="auto"/>
        <w:contextualSpacing/>
        <w:jc w:val="both"/>
        <w:rPr>
          <w:rFonts w:ascii="Times New Roman" w:eastAsia="Arial" w:hAnsi="Times New Roman" w:cs="Times New Roman"/>
          <w:kern w:val="0"/>
          <w:sz w:val="24"/>
          <w:lang w:eastAsia="ja-JP"/>
          <w14:ligatures w14:val="none"/>
        </w:rPr>
      </w:pPr>
      <w:r w:rsidRPr="00B93503">
        <w:rPr>
          <w:rFonts w:ascii="Times New Roman" w:eastAsia="Arial" w:hAnsi="Times New Roman" w:cs="Times New Roman"/>
          <w:kern w:val="0"/>
          <w:sz w:val="24"/>
          <w:lang w:eastAsia="ja-JP"/>
          <w14:ligatures w14:val="none"/>
        </w:rPr>
        <w:t xml:space="preserve">Table 5: Offending with imprisonment </w:t>
      </w:r>
      <w:proofErr w:type="gramStart"/>
      <w:r w:rsidRPr="00B93503">
        <w:rPr>
          <w:rFonts w:ascii="Times New Roman" w:eastAsia="Arial" w:hAnsi="Times New Roman" w:cs="Times New Roman"/>
          <w:kern w:val="0"/>
          <w:sz w:val="24"/>
          <w:lang w:eastAsia="ja-JP"/>
          <w14:ligatures w14:val="none"/>
        </w:rPr>
        <w:t>Time</w:t>
      </w:r>
      <w:proofErr w:type="gramEnd"/>
    </w:p>
    <w:tbl>
      <w:tblPr>
        <w:tblW w:w="9360" w:type="dxa"/>
        <w:tblCellMar>
          <w:left w:w="70" w:type="dxa"/>
          <w:right w:w="70" w:type="dxa"/>
        </w:tblCellMar>
        <w:tblLook w:val="04A0" w:firstRow="1" w:lastRow="0" w:firstColumn="1" w:lastColumn="0" w:noHBand="0" w:noVBand="1"/>
      </w:tblPr>
      <w:tblGrid>
        <w:gridCol w:w="919"/>
        <w:gridCol w:w="1355"/>
        <w:gridCol w:w="1356"/>
        <w:gridCol w:w="1356"/>
        <w:gridCol w:w="1509"/>
        <w:gridCol w:w="1509"/>
        <w:gridCol w:w="1356"/>
      </w:tblGrid>
      <w:tr w:rsidR="00B93503" w:rsidRPr="00B93503" w14:paraId="38C5151A" w14:textId="77777777" w:rsidTr="00987C5D">
        <w:trPr>
          <w:trHeight w:val="300"/>
        </w:trPr>
        <w:tc>
          <w:tcPr>
            <w:tcW w:w="919" w:type="dxa"/>
            <w:tcBorders>
              <w:top w:val="single" w:sz="4" w:space="0" w:color="auto"/>
              <w:left w:val="nil"/>
              <w:bottom w:val="single" w:sz="4" w:space="0" w:color="auto"/>
              <w:right w:val="nil"/>
            </w:tcBorders>
            <w:shd w:val="clear" w:color="auto" w:fill="auto"/>
            <w:noWrap/>
            <w:vAlign w:val="bottom"/>
            <w:hideMark/>
          </w:tcPr>
          <w:p w14:paraId="3B4E48E4"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Time</w:t>
            </w:r>
          </w:p>
        </w:tc>
        <w:tc>
          <w:tcPr>
            <w:tcW w:w="1355" w:type="dxa"/>
            <w:tcBorders>
              <w:top w:val="single" w:sz="4" w:space="0" w:color="auto"/>
              <w:left w:val="nil"/>
              <w:bottom w:val="single" w:sz="4" w:space="0" w:color="auto"/>
              <w:right w:val="nil"/>
            </w:tcBorders>
            <w:shd w:val="clear" w:color="auto" w:fill="auto"/>
            <w:noWrap/>
            <w:vAlign w:val="bottom"/>
            <w:hideMark/>
          </w:tcPr>
          <w:p w14:paraId="454F2CBE"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 xml:space="preserve">Complete </w:t>
            </w:r>
            <w:proofErr w:type="spellStart"/>
            <w:r w:rsidRPr="00B93503">
              <w:rPr>
                <w:rFonts w:ascii="Times New Roman" w:eastAsia="Times New Roman" w:hAnsi="Times New Roman" w:cs="Times New Roman"/>
                <w:b/>
                <w:bCs/>
                <w:color w:val="000000"/>
                <w:sz w:val="18"/>
                <w:szCs w:val="18"/>
                <w:lang w:val="es-CL" w:eastAsia="es-CL"/>
              </w:rPr>
              <w:t>Tr</w:t>
            </w:r>
            <w:proofErr w:type="spellEnd"/>
            <w:r w:rsidRPr="00B93503">
              <w:rPr>
                <w:rFonts w:ascii="Times New Roman" w:eastAsia="Times New Roman" w:hAnsi="Times New Roman" w:cs="Times New Roman"/>
                <w:b/>
                <w:bCs/>
                <w:color w:val="000000"/>
                <w:sz w:val="18"/>
                <w:szCs w:val="18"/>
                <w:lang w:val="es-CL" w:eastAsia="es-CL"/>
              </w:rPr>
              <w:t>.</w:t>
            </w:r>
          </w:p>
        </w:tc>
        <w:tc>
          <w:tcPr>
            <w:tcW w:w="1356" w:type="dxa"/>
            <w:tcBorders>
              <w:top w:val="single" w:sz="4" w:space="0" w:color="auto"/>
              <w:left w:val="nil"/>
              <w:bottom w:val="single" w:sz="4" w:space="0" w:color="auto"/>
              <w:right w:val="nil"/>
            </w:tcBorders>
            <w:shd w:val="clear" w:color="auto" w:fill="auto"/>
            <w:noWrap/>
            <w:vAlign w:val="bottom"/>
            <w:hideMark/>
          </w:tcPr>
          <w:p w14:paraId="09744DAB" w14:textId="1F469859" w:rsidR="00B93503" w:rsidRPr="00B93503" w:rsidRDefault="007D215A"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 xml:space="preserve">Late </w:t>
            </w:r>
            <w:proofErr w:type="spellStart"/>
            <w:r w:rsidRPr="00B93503">
              <w:rPr>
                <w:rFonts w:ascii="Times New Roman" w:eastAsia="Times New Roman" w:hAnsi="Times New Roman" w:cs="Times New Roman"/>
                <w:b/>
                <w:bCs/>
                <w:color w:val="000000"/>
                <w:sz w:val="18"/>
                <w:szCs w:val="18"/>
                <w:lang w:val="es-CL" w:eastAsia="es-CL"/>
              </w:rPr>
              <w:t>D</w:t>
            </w:r>
            <w:r>
              <w:rPr>
                <w:rFonts w:ascii="Times New Roman" w:eastAsia="Times New Roman" w:hAnsi="Times New Roman" w:cs="Times New Roman"/>
                <w:b/>
                <w:bCs/>
                <w:color w:val="000000"/>
                <w:sz w:val="18"/>
                <w:szCs w:val="18"/>
                <w:lang w:val="es-CL" w:eastAsia="es-CL"/>
              </w:rPr>
              <w:t>ropout</w:t>
            </w:r>
            <w:proofErr w:type="spellEnd"/>
          </w:p>
        </w:tc>
        <w:tc>
          <w:tcPr>
            <w:tcW w:w="1356" w:type="dxa"/>
            <w:tcBorders>
              <w:top w:val="single" w:sz="4" w:space="0" w:color="auto"/>
              <w:left w:val="nil"/>
              <w:bottom w:val="single" w:sz="4" w:space="0" w:color="auto"/>
              <w:right w:val="nil"/>
            </w:tcBorders>
            <w:shd w:val="clear" w:color="auto" w:fill="auto"/>
            <w:noWrap/>
            <w:vAlign w:val="bottom"/>
            <w:hideMark/>
          </w:tcPr>
          <w:p w14:paraId="4DD44807" w14:textId="4A619300" w:rsidR="00B93503" w:rsidRPr="00B93503" w:rsidRDefault="007D215A" w:rsidP="00987C5D">
            <w:pPr>
              <w:spacing w:line="240" w:lineRule="auto"/>
              <w:rPr>
                <w:rFonts w:ascii="Times New Roman" w:eastAsia="Times New Roman" w:hAnsi="Times New Roman" w:cs="Times New Roman"/>
                <w:b/>
                <w:bCs/>
                <w:color w:val="000000"/>
                <w:sz w:val="18"/>
                <w:szCs w:val="18"/>
                <w:lang w:val="es-CL" w:eastAsia="es-CL"/>
              </w:rPr>
            </w:pPr>
            <w:proofErr w:type="spellStart"/>
            <w:r w:rsidRPr="00B93503">
              <w:rPr>
                <w:rFonts w:ascii="Times New Roman" w:eastAsia="Times New Roman" w:hAnsi="Times New Roman" w:cs="Times New Roman"/>
                <w:b/>
                <w:bCs/>
                <w:color w:val="000000"/>
                <w:sz w:val="18"/>
                <w:szCs w:val="18"/>
                <w:lang w:val="es-CL" w:eastAsia="es-CL"/>
              </w:rPr>
              <w:t>Early</w:t>
            </w:r>
            <w:proofErr w:type="spellEnd"/>
            <w:r w:rsidRPr="00B93503">
              <w:rPr>
                <w:rFonts w:ascii="Times New Roman" w:eastAsia="Times New Roman" w:hAnsi="Times New Roman" w:cs="Times New Roman"/>
                <w:b/>
                <w:bCs/>
                <w:color w:val="000000"/>
                <w:sz w:val="18"/>
                <w:szCs w:val="18"/>
                <w:lang w:val="es-CL" w:eastAsia="es-CL"/>
              </w:rPr>
              <w:t xml:space="preserve"> </w:t>
            </w:r>
            <w:proofErr w:type="spellStart"/>
            <w:r w:rsidRPr="00B93503">
              <w:rPr>
                <w:rFonts w:ascii="Times New Roman" w:eastAsia="Times New Roman" w:hAnsi="Times New Roman" w:cs="Times New Roman"/>
                <w:b/>
                <w:bCs/>
                <w:color w:val="000000"/>
                <w:sz w:val="18"/>
                <w:szCs w:val="18"/>
                <w:lang w:val="es-CL" w:eastAsia="es-CL"/>
              </w:rPr>
              <w:t>D</w:t>
            </w:r>
            <w:r>
              <w:rPr>
                <w:rFonts w:ascii="Times New Roman" w:eastAsia="Times New Roman" w:hAnsi="Times New Roman" w:cs="Times New Roman"/>
                <w:b/>
                <w:bCs/>
                <w:color w:val="000000"/>
                <w:sz w:val="18"/>
                <w:szCs w:val="18"/>
                <w:lang w:val="es-CL" w:eastAsia="es-CL"/>
              </w:rPr>
              <w:t>ropout</w:t>
            </w:r>
            <w:proofErr w:type="spellEnd"/>
          </w:p>
        </w:tc>
        <w:tc>
          <w:tcPr>
            <w:tcW w:w="1509" w:type="dxa"/>
            <w:tcBorders>
              <w:top w:val="single" w:sz="4" w:space="0" w:color="auto"/>
              <w:left w:val="nil"/>
              <w:bottom w:val="single" w:sz="4" w:space="0" w:color="auto"/>
              <w:right w:val="nil"/>
            </w:tcBorders>
            <w:shd w:val="clear" w:color="auto" w:fill="auto"/>
            <w:noWrap/>
            <w:vAlign w:val="bottom"/>
            <w:hideMark/>
          </w:tcPr>
          <w:p w14:paraId="63DC0324"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Comp. vs Late</w:t>
            </w:r>
          </w:p>
        </w:tc>
        <w:tc>
          <w:tcPr>
            <w:tcW w:w="1509" w:type="dxa"/>
            <w:tcBorders>
              <w:top w:val="single" w:sz="4" w:space="0" w:color="auto"/>
              <w:left w:val="nil"/>
              <w:bottom w:val="single" w:sz="4" w:space="0" w:color="auto"/>
              <w:right w:val="nil"/>
            </w:tcBorders>
            <w:shd w:val="clear" w:color="auto" w:fill="auto"/>
            <w:noWrap/>
            <w:vAlign w:val="bottom"/>
            <w:hideMark/>
          </w:tcPr>
          <w:p w14:paraId="0A716AAD"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r w:rsidRPr="00B93503">
              <w:rPr>
                <w:rFonts w:ascii="Times New Roman" w:eastAsia="Times New Roman" w:hAnsi="Times New Roman" w:cs="Times New Roman"/>
                <w:b/>
                <w:bCs/>
                <w:color w:val="000000"/>
                <w:sz w:val="18"/>
                <w:szCs w:val="18"/>
                <w:lang w:val="es-CL" w:eastAsia="es-CL"/>
              </w:rPr>
              <w:t xml:space="preserve">Comp. vs </w:t>
            </w:r>
            <w:proofErr w:type="spellStart"/>
            <w:r w:rsidRPr="00B93503">
              <w:rPr>
                <w:rFonts w:ascii="Times New Roman" w:eastAsia="Times New Roman" w:hAnsi="Times New Roman" w:cs="Times New Roman"/>
                <w:b/>
                <w:bCs/>
                <w:color w:val="000000"/>
                <w:sz w:val="18"/>
                <w:szCs w:val="18"/>
                <w:lang w:val="es-CL" w:eastAsia="es-CL"/>
              </w:rPr>
              <w:t>Early</w:t>
            </w:r>
            <w:proofErr w:type="spellEnd"/>
          </w:p>
        </w:tc>
        <w:tc>
          <w:tcPr>
            <w:tcW w:w="1356" w:type="dxa"/>
            <w:tcBorders>
              <w:top w:val="single" w:sz="4" w:space="0" w:color="auto"/>
              <w:left w:val="nil"/>
              <w:bottom w:val="single" w:sz="4" w:space="0" w:color="auto"/>
              <w:right w:val="nil"/>
            </w:tcBorders>
            <w:shd w:val="clear" w:color="auto" w:fill="auto"/>
            <w:noWrap/>
            <w:vAlign w:val="bottom"/>
            <w:hideMark/>
          </w:tcPr>
          <w:p w14:paraId="3C162638" w14:textId="77777777" w:rsidR="00B93503" w:rsidRPr="00B93503" w:rsidRDefault="00B93503" w:rsidP="00987C5D">
            <w:pPr>
              <w:spacing w:line="240" w:lineRule="auto"/>
              <w:rPr>
                <w:rFonts w:ascii="Times New Roman" w:eastAsia="Times New Roman" w:hAnsi="Times New Roman" w:cs="Times New Roman"/>
                <w:b/>
                <w:bCs/>
                <w:color w:val="000000"/>
                <w:sz w:val="18"/>
                <w:szCs w:val="18"/>
                <w:lang w:val="es-CL" w:eastAsia="es-CL"/>
              </w:rPr>
            </w:pPr>
            <w:proofErr w:type="spellStart"/>
            <w:r w:rsidRPr="00B93503">
              <w:rPr>
                <w:rFonts w:ascii="Times New Roman" w:eastAsia="Times New Roman" w:hAnsi="Times New Roman" w:cs="Times New Roman"/>
                <w:b/>
                <w:bCs/>
                <w:color w:val="000000"/>
                <w:sz w:val="18"/>
                <w:szCs w:val="18"/>
                <w:lang w:val="es-CL" w:eastAsia="es-CL"/>
              </w:rPr>
              <w:t>Early</w:t>
            </w:r>
            <w:proofErr w:type="spellEnd"/>
            <w:r w:rsidRPr="00B93503">
              <w:rPr>
                <w:rFonts w:ascii="Times New Roman" w:eastAsia="Times New Roman" w:hAnsi="Times New Roman" w:cs="Times New Roman"/>
                <w:b/>
                <w:bCs/>
                <w:color w:val="000000"/>
                <w:sz w:val="18"/>
                <w:szCs w:val="18"/>
                <w:lang w:val="es-CL" w:eastAsia="es-CL"/>
              </w:rPr>
              <w:t xml:space="preserve"> vs Late</w:t>
            </w:r>
          </w:p>
        </w:tc>
      </w:tr>
      <w:tr w:rsidR="00B93503" w:rsidRPr="00B93503" w14:paraId="24C4E7ED" w14:textId="77777777" w:rsidTr="00987C5D">
        <w:trPr>
          <w:trHeight w:val="300"/>
        </w:trPr>
        <w:tc>
          <w:tcPr>
            <w:tcW w:w="919" w:type="dxa"/>
            <w:tcBorders>
              <w:top w:val="single" w:sz="4" w:space="0" w:color="auto"/>
              <w:left w:val="nil"/>
              <w:bottom w:val="nil"/>
              <w:right w:val="nil"/>
            </w:tcBorders>
            <w:shd w:val="clear" w:color="auto" w:fill="auto"/>
            <w:noWrap/>
            <w:vAlign w:val="bottom"/>
            <w:hideMark/>
          </w:tcPr>
          <w:p w14:paraId="7BC7495A"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proofErr w:type="spellStart"/>
            <w:r w:rsidRPr="00B93503">
              <w:rPr>
                <w:rFonts w:ascii="Times New Roman" w:eastAsia="Times New Roman" w:hAnsi="Times New Roman" w:cs="Times New Roman"/>
                <w:i/>
                <w:iCs/>
                <w:color w:val="000000"/>
                <w:sz w:val="18"/>
                <w:szCs w:val="18"/>
                <w:lang w:val="es-CL" w:eastAsia="es-CL"/>
              </w:rPr>
              <w:t>Probs</w:t>
            </w:r>
            <w:proofErr w:type="spellEnd"/>
            <w:r w:rsidRPr="00B93503">
              <w:rPr>
                <w:rFonts w:ascii="Times New Roman" w:eastAsia="Times New Roman" w:hAnsi="Times New Roman" w:cs="Times New Roman"/>
                <w:color w:val="000000"/>
                <w:sz w:val="18"/>
                <w:szCs w:val="18"/>
                <w:lang w:val="es-CL" w:eastAsia="es-CL"/>
              </w:rPr>
              <w:t>.</w:t>
            </w:r>
          </w:p>
        </w:tc>
        <w:tc>
          <w:tcPr>
            <w:tcW w:w="1355" w:type="dxa"/>
            <w:tcBorders>
              <w:top w:val="single" w:sz="4" w:space="0" w:color="auto"/>
              <w:left w:val="nil"/>
              <w:bottom w:val="nil"/>
              <w:right w:val="nil"/>
            </w:tcBorders>
            <w:shd w:val="clear" w:color="auto" w:fill="auto"/>
            <w:noWrap/>
            <w:vAlign w:val="bottom"/>
            <w:hideMark/>
          </w:tcPr>
          <w:p w14:paraId="275609C4"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2AC178A6"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5B3E46FA"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7F35DA61"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single" w:sz="4" w:space="0" w:color="auto"/>
              <w:left w:val="nil"/>
              <w:bottom w:val="nil"/>
              <w:right w:val="nil"/>
            </w:tcBorders>
            <w:shd w:val="clear" w:color="auto" w:fill="auto"/>
            <w:noWrap/>
            <w:vAlign w:val="bottom"/>
            <w:hideMark/>
          </w:tcPr>
          <w:p w14:paraId="5007BB37"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single" w:sz="4" w:space="0" w:color="auto"/>
              <w:left w:val="nil"/>
              <w:bottom w:val="nil"/>
              <w:right w:val="nil"/>
            </w:tcBorders>
            <w:shd w:val="clear" w:color="auto" w:fill="auto"/>
            <w:noWrap/>
            <w:vAlign w:val="bottom"/>
            <w:hideMark/>
          </w:tcPr>
          <w:p w14:paraId="53A6101C"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r>
      <w:tr w:rsidR="00B93503" w:rsidRPr="00B93503" w14:paraId="2339642B" w14:textId="77777777" w:rsidTr="00987C5D">
        <w:trPr>
          <w:trHeight w:val="300"/>
        </w:trPr>
        <w:tc>
          <w:tcPr>
            <w:tcW w:w="919" w:type="dxa"/>
            <w:tcBorders>
              <w:top w:val="nil"/>
              <w:left w:val="nil"/>
              <w:bottom w:val="nil"/>
              <w:right w:val="nil"/>
            </w:tcBorders>
            <w:shd w:val="clear" w:color="auto" w:fill="auto"/>
            <w:noWrap/>
            <w:vAlign w:val="bottom"/>
            <w:hideMark/>
          </w:tcPr>
          <w:p w14:paraId="31023C33"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1_yr</w:t>
            </w:r>
          </w:p>
        </w:tc>
        <w:tc>
          <w:tcPr>
            <w:tcW w:w="1355" w:type="dxa"/>
            <w:tcBorders>
              <w:top w:val="nil"/>
              <w:left w:val="nil"/>
              <w:bottom w:val="nil"/>
              <w:right w:val="nil"/>
            </w:tcBorders>
            <w:shd w:val="clear" w:color="auto" w:fill="auto"/>
            <w:noWrap/>
            <w:vAlign w:val="bottom"/>
            <w:hideMark/>
          </w:tcPr>
          <w:p w14:paraId="3DCC46D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98.4 (98.3,98.6)</w:t>
            </w:r>
          </w:p>
        </w:tc>
        <w:tc>
          <w:tcPr>
            <w:tcW w:w="1356" w:type="dxa"/>
            <w:tcBorders>
              <w:top w:val="nil"/>
              <w:left w:val="nil"/>
              <w:bottom w:val="nil"/>
              <w:right w:val="nil"/>
            </w:tcBorders>
            <w:shd w:val="clear" w:color="auto" w:fill="auto"/>
            <w:noWrap/>
            <w:vAlign w:val="bottom"/>
            <w:hideMark/>
          </w:tcPr>
          <w:p w14:paraId="60C6AFE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97.2 (97.1,97.4)</w:t>
            </w:r>
          </w:p>
        </w:tc>
        <w:tc>
          <w:tcPr>
            <w:tcW w:w="1356" w:type="dxa"/>
            <w:tcBorders>
              <w:top w:val="nil"/>
              <w:left w:val="nil"/>
              <w:bottom w:val="nil"/>
              <w:right w:val="nil"/>
            </w:tcBorders>
            <w:shd w:val="clear" w:color="auto" w:fill="auto"/>
            <w:noWrap/>
            <w:vAlign w:val="bottom"/>
            <w:hideMark/>
          </w:tcPr>
          <w:p w14:paraId="4156E5D1"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96.6 (96.3,96.8)</w:t>
            </w:r>
          </w:p>
        </w:tc>
        <w:tc>
          <w:tcPr>
            <w:tcW w:w="1509" w:type="dxa"/>
            <w:tcBorders>
              <w:top w:val="nil"/>
              <w:left w:val="nil"/>
              <w:bottom w:val="nil"/>
              <w:right w:val="nil"/>
            </w:tcBorders>
            <w:shd w:val="clear" w:color="auto" w:fill="auto"/>
            <w:noWrap/>
            <w:vAlign w:val="bottom"/>
            <w:hideMark/>
          </w:tcPr>
          <w:p w14:paraId="3DBB65E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-1.2 (-1.4,-1.0)</w:t>
            </w:r>
          </w:p>
        </w:tc>
        <w:tc>
          <w:tcPr>
            <w:tcW w:w="1509" w:type="dxa"/>
            <w:tcBorders>
              <w:top w:val="nil"/>
              <w:left w:val="nil"/>
              <w:bottom w:val="nil"/>
              <w:right w:val="nil"/>
            </w:tcBorders>
            <w:shd w:val="clear" w:color="auto" w:fill="auto"/>
            <w:noWrap/>
            <w:vAlign w:val="bottom"/>
            <w:hideMark/>
          </w:tcPr>
          <w:p w14:paraId="59414D19"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-1.9 (-2.2,-1.5)</w:t>
            </w:r>
          </w:p>
        </w:tc>
        <w:tc>
          <w:tcPr>
            <w:tcW w:w="1356" w:type="dxa"/>
            <w:tcBorders>
              <w:top w:val="nil"/>
              <w:left w:val="nil"/>
              <w:bottom w:val="nil"/>
              <w:right w:val="nil"/>
            </w:tcBorders>
            <w:shd w:val="clear" w:color="auto" w:fill="auto"/>
            <w:noWrap/>
            <w:vAlign w:val="bottom"/>
            <w:hideMark/>
          </w:tcPr>
          <w:p w14:paraId="39378D6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0.6 (0.4,0.9)</w:t>
            </w:r>
          </w:p>
        </w:tc>
      </w:tr>
      <w:tr w:rsidR="00B93503" w:rsidRPr="00B93503" w14:paraId="0177AFB4" w14:textId="77777777" w:rsidTr="00987C5D">
        <w:trPr>
          <w:trHeight w:val="300"/>
        </w:trPr>
        <w:tc>
          <w:tcPr>
            <w:tcW w:w="919" w:type="dxa"/>
            <w:tcBorders>
              <w:top w:val="nil"/>
              <w:left w:val="nil"/>
              <w:bottom w:val="nil"/>
              <w:right w:val="nil"/>
            </w:tcBorders>
            <w:shd w:val="clear" w:color="auto" w:fill="auto"/>
            <w:noWrap/>
            <w:vAlign w:val="bottom"/>
            <w:hideMark/>
          </w:tcPr>
          <w:p w14:paraId="6BC489B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3_yrs</w:t>
            </w:r>
          </w:p>
        </w:tc>
        <w:tc>
          <w:tcPr>
            <w:tcW w:w="1355" w:type="dxa"/>
            <w:tcBorders>
              <w:top w:val="nil"/>
              <w:left w:val="nil"/>
              <w:bottom w:val="nil"/>
              <w:right w:val="nil"/>
            </w:tcBorders>
            <w:shd w:val="clear" w:color="auto" w:fill="auto"/>
            <w:noWrap/>
            <w:vAlign w:val="bottom"/>
            <w:hideMark/>
          </w:tcPr>
          <w:p w14:paraId="6DE4A90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96.4 (96.1,96.7)</w:t>
            </w:r>
          </w:p>
        </w:tc>
        <w:tc>
          <w:tcPr>
            <w:tcW w:w="1356" w:type="dxa"/>
            <w:tcBorders>
              <w:top w:val="nil"/>
              <w:left w:val="nil"/>
              <w:bottom w:val="nil"/>
              <w:right w:val="nil"/>
            </w:tcBorders>
            <w:shd w:val="clear" w:color="auto" w:fill="auto"/>
            <w:noWrap/>
            <w:vAlign w:val="bottom"/>
            <w:hideMark/>
          </w:tcPr>
          <w:p w14:paraId="7835EA3A"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94.3 (94.0,94.5)</w:t>
            </w:r>
          </w:p>
        </w:tc>
        <w:tc>
          <w:tcPr>
            <w:tcW w:w="1356" w:type="dxa"/>
            <w:tcBorders>
              <w:top w:val="nil"/>
              <w:left w:val="nil"/>
              <w:bottom w:val="nil"/>
              <w:right w:val="nil"/>
            </w:tcBorders>
            <w:shd w:val="clear" w:color="auto" w:fill="auto"/>
            <w:noWrap/>
            <w:vAlign w:val="bottom"/>
            <w:hideMark/>
          </w:tcPr>
          <w:p w14:paraId="4767AE2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93.2 (92.8,93.6)</w:t>
            </w:r>
          </w:p>
        </w:tc>
        <w:tc>
          <w:tcPr>
            <w:tcW w:w="1509" w:type="dxa"/>
            <w:tcBorders>
              <w:top w:val="nil"/>
              <w:left w:val="nil"/>
              <w:bottom w:val="nil"/>
              <w:right w:val="nil"/>
            </w:tcBorders>
            <w:shd w:val="clear" w:color="auto" w:fill="auto"/>
            <w:noWrap/>
            <w:vAlign w:val="bottom"/>
            <w:hideMark/>
          </w:tcPr>
          <w:p w14:paraId="6F91DEF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-2.2 (-2.5,-1.8)</w:t>
            </w:r>
          </w:p>
        </w:tc>
        <w:tc>
          <w:tcPr>
            <w:tcW w:w="1509" w:type="dxa"/>
            <w:tcBorders>
              <w:top w:val="nil"/>
              <w:left w:val="nil"/>
              <w:bottom w:val="nil"/>
              <w:right w:val="nil"/>
            </w:tcBorders>
            <w:shd w:val="clear" w:color="auto" w:fill="auto"/>
            <w:noWrap/>
            <w:vAlign w:val="bottom"/>
            <w:hideMark/>
          </w:tcPr>
          <w:p w14:paraId="4A23BC24"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-3.2 (-3.7,-2.8)</w:t>
            </w:r>
          </w:p>
        </w:tc>
        <w:tc>
          <w:tcPr>
            <w:tcW w:w="1356" w:type="dxa"/>
            <w:tcBorders>
              <w:top w:val="nil"/>
              <w:left w:val="nil"/>
              <w:bottom w:val="nil"/>
              <w:right w:val="nil"/>
            </w:tcBorders>
            <w:shd w:val="clear" w:color="auto" w:fill="auto"/>
            <w:noWrap/>
            <w:vAlign w:val="bottom"/>
            <w:hideMark/>
          </w:tcPr>
          <w:p w14:paraId="57F5883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1.1 (0.6,1.5)</w:t>
            </w:r>
          </w:p>
        </w:tc>
      </w:tr>
      <w:tr w:rsidR="00B93503" w:rsidRPr="00B93503" w14:paraId="210CECFF" w14:textId="77777777" w:rsidTr="00987C5D">
        <w:trPr>
          <w:trHeight w:val="300"/>
        </w:trPr>
        <w:tc>
          <w:tcPr>
            <w:tcW w:w="919" w:type="dxa"/>
            <w:tcBorders>
              <w:top w:val="nil"/>
              <w:left w:val="nil"/>
              <w:bottom w:val="nil"/>
              <w:right w:val="nil"/>
            </w:tcBorders>
            <w:shd w:val="clear" w:color="auto" w:fill="auto"/>
            <w:noWrap/>
            <w:vAlign w:val="bottom"/>
            <w:hideMark/>
          </w:tcPr>
          <w:p w14:paraId="679C3A5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5_yrs</w:t>
            </w:r>
          </w:p>
        </w:tc>
        <w:tc>
          <w:tcPr>
            <w:tcW w:w="1355" w:type="dxa"/>
            <w:tcBorders>
              <w:top w:val="nil"/>
              <w:left w:val="nil"/>
              <w:bottom w:val="nil"/>
              <w:right w:val="nil"/>
            </w:tcBorders>
            <w:shd w:val="clear" w:color="auto" w:fill="auto"/>
            <w:noWrap/>
            <w:vAlign w:val="bottom"/>
            <w:hideMark/>
          </w:tcPr>
          <w:p w14:paraId="6F7642E4"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94.9 (94.5,95.3)</w:t>
            </w:r>
          </w:p>
        </w:tc>
        <w:tc>
          <w:tcPr>
            <w:tcW w:w="1356" w:type="dxa"/>
            <w:tcBorders>
              <w:top w:val="nil"/>
              <w:left w:val="nil"/>
              <w:bottom w:val="nil"/>
              <w:right w:val="nil"/>
            </w:tcBorders>
            <w:shd w:val="clear" w:color="auto" w:fill="auto"/>
            <w:noWrap/>
            <w:vAlign w:val="bottom"/>
            <w:hideMark/>
          </w:tcPr>
          <w:p w14:paraId="26F107BC"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92.3 (92.0,92.6)</w:t>
            </w:r>
          </w:p>
        </w:tc>
        <w:tc>
          <w:tcPr>
            <w:tcW w:w="1356" w:type="dxa"/>
            <w:tcBorders>
              <w:top w:val="nil"/>
              <w:left w:val="nil"/>
              <w:bottom w:val="nil"/>
              <w:right w:val="nil"/>
            </w:tcBorders>
            <w:shd w:val="clear" w:color="auto" w:fill="auto"/>
            <w:noWrap/>
            <w:vAlign w:val="bottom"/>
            <w:hideMark/>
          </w:tcPr>
          <w:p w14:paraId="07C28826"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91.0 (90.5,91.4)</w:t>
            </w:r>
          </w:p>
        </w:tc>
        <w:tc>
          <w:tcPr>
            <w:tcW w:w="1509" w:type="dxa"/>
            <w:tcBorders>
              <w:top w:val="nil"/>
              <w:left w:val="nil"/>
              <w:bottom w:val="nil"/>
              <w:right w:val="nil"/>
            </w:tcBorders>
            <w:shd w:val="clear" w:color="auto" w:fill="auto"/>
            <w:noWrap/>
            <w:vAlign w:val="bottom"/>
            <w:hideMark/>
          </w:tcPr>
          <w:p w14:paraId="4CEDCCE8"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-2.6 (-3.1,-2.2)</w:t>
            </w:r>
          </w:p>
        </w:tc>
        <w:tc>
          <w:tcPr>
            <w:tcW w:w="1509" w:type="dxa"/>
            <w:tcBorders>
              <w:top w:val="nil"/>
              <w:left w:val="nil"/>
              <w:bottom w:val="nil"/>
              <w:right w:val="nil"/>
            </w:tcBorders>
            <w:shd w:val="clear" w:color="auto" w:fill="auto"/>
            <w:noWrap/>
            <w:vAlign w:val="bottom"/>
            <w:hideMark/>
          </w:tcPr>
          <w:p w14:paraId="59DAB579"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-4.0 (-4.6,-3.3)</w:t>
            </w:r>
          </w:p>
        </w:tc>
        <w:tc>
          <w:tcPr>
            <w:tcW w:w="1356" w:type="dxa"/>
            <w:tcBorders>
              <w:top w:val="nil"/>
              <w:left w:val="nil"/>
              <w:bottom w:val="nil"/>
              <w:right w:val="nil"/>
            </w:tcBorders>
            <w:shd w:val="clear" w:color="auto" w:fill="auto"/>
            <w:noWrap/>
            <w:vAlign w:val="bottom"/>
            <w:hideMark/>
          </w:tcPr>
          <w:p w14:paraId="3670D0F4"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1.3 (0.8,1.9)</w:t>
            </w:r>
          </w:p>
        </w:tc>
      </w:tr>
      <w:tr w:rsidR="00B93503" w:rsidRPr="00B93503" w14:paraId="02FD802D" w14:textId="77777777" w:rsidTr="00987C5D">
        <w:trPr>
          <w:trHeight w:val="300"/>
        </w:trPr>
        <w:tc>
          <w:tcPr>
            <w:tcW w:w="919" w:type="dxa"/>
            <w:tcBorders>
              <w:top w:val="nil"/>
              <w:left w:val="nil"/>
              <w:bottom w:val="nil"/>
              <w:right w:val="nil"/>
            </w:tcBorders>
            <w:shd w:val="clear" w:color="auto" w:fill="auto"/>
            <w:noWrap/>
            <w:vAlign w:val="bottom"/>
            <w:hideMark/>
          </w:tcPr>
          <w:p w14:paraId="07ECA9A3" w14:textId="77777777" w:rsidR="00B93503" w:rsidRPr="00B93503" w:rsidRDefault="00B93503" w:rsidP="00987C5D">
            <w:pPr>
              <w:spacing w:line="240" w:lineRule="auto"/>
              <w:rPr>
                <w:rFonts w:ascii="Times New Roman" w:eastAsia="Times New Roman" w:hAnsi="Times New Roman" w:cs="Times New Roman"/>
                <w:i/>
                <w:iCs/>
                <w:color w:val="000000"/>
                <w:sz w:val="18"/>
                <w:szCs w:val="18"/>
                <w:lang w:val="es-CL" w:eastAsia="es-CL"/>
              </w:rPr>
            </w:pPr>
            <w:r w:rsidRPr="00B93503">
              <w:rPr>
                <w:rFonts w:ascii="Times New Roman" w:eastAsia="Times New Roman" w:hAnsi="Times New Roman" w:cs="Times New Roman"/>
                <w:i/>
                <w:iCs/>
                <w:color w:val="000000"/>
                <w:sz w:val="18"/>
                <w:szCs w:val="18"/>
                <w:lang w:val="es-CL" w:eastAsia="es-CL"/>
              </w:rPr>
              <w:t>RMST</w:t>
            </w:r>
          </w:p>
        </w:tc>
        <w:tc>
          <w:tcPr>
            <w:tcW w:w="1355" w:type="dxa"/>
            <w:tcBorders>
              <w:top w:val="nil"/>
              <w:left w:val="nil"/>
              <w:bottom w:val="nil"/>
              <w:right w:val="nil"/>
            </w:tcBorders>
            <w:shd w:val="clear" w:color="auto" w:fill="auto"/>
            <w:noWrap/>
            <w:vAlign w:val="bottom"/>
            <w:hideMark/>
          </w:tcPr>
          <w:p w14:paraId="1D34922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p>
        </w:tc>
        <w:tc>
          <w:tcPr>
            <w:tcW w:w="1356" w:type="dxa"/>
            <w:tcBorders>
              <w:top w:val="nil"/>
              <w:left w:val="nil"/>
              <w:bottom w:val="nil"/>
              <w:right w:val="nil"/>
            </w:tcBorders>
            <w:shd w:val="clear" w:color="auto" w:fill="auto"/>
            <w:noWrap/>
            <w:vAlign w:val="bottom"/>
            <w:hideMark/>
          </w:tcPr>
          <w:p w14:paraId="04D6D382"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407CDBB2"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110521B8"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509" w:type="dxa"/>
            <w:tcBorders>
              <w:top w:val="nil"/>
              <w:left w:val="nil"/>
              <w:bottom w:val="nil"/>
              <w:right w:val="nil"/>
            </w:tcBorders>
            <w:shd w:val="clear" w:color="auto" w:fill="auto"/>
            <w:noWrap/>
            <w:vAlign w:val="bottom"/>
            <w:hideMark/>
          </w:tcPr>
          <w:p w14:paraId="0CEB5275"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c>
          <w:tcPr>
            <w:tcW w:w="1356" w:type="dxa"/>
            <w:tcBorders>
              <w:top w:val="nil"/>
              <w:left w:val="nil"/>
              <w:bottom w:val="nil"/>
              <w:right w:val="nil"/>
            </w:tcBorders>
            <w:shd w:val="clear" w:color="auto" w:fill="auto"/>
            <w:noWrap/>
            <w:vAlign w:val="bottom"/>
            <w:hideMark/>
          </w:tcPr>
          <w:p w14:paraId="3AC71856" w14:textId="77777777" w:rsidR="00B93503" w:rsidRPr="00B93503" w:rsidRDefault="00B93503" w:rsidP="00987C5D">
            <w:pPr>
              <w:spacing w:line="240" w:lineRule="auto"/>
              <w:rPr>
                <w:rFonts w:ascii="Times New Roman" w:eastAsia="Times New Roman" w:hAnsi="Times New Roman" w:cs="Times New Roman"/>
                <w:sz w:val="18"/>
                <w:szCs w:val="18"/>
                <w:lang w:val="es-CL" w:eastAsia="es-CL"/>
              </w:rPr>
            </w:pPr>
          </w:p>
        </w:tc>
      </w:tr>
      <w:tr w:rsidR="00FA1428" w:rsidRPr="00FA1428" w14:paraId="51DF34FD" w14:textId="77777777" w:rsidTr="00987C5D">
        <w:trPr>
          <w:trHeight w:val="300"/>
        </w:trPr>
        <w:tc>
          <w:tcPr>
            <w:tcW w:w="919" w:type="dxa"/>
            <w:tcBorders>
              <w:top w:val="nil"/>
              <w:left w:val="nil"/>
              <w:bottom w:val="nil"/>
              <w:right w:val="nil"/>
            </w:tcBorders>
            <w:shd w:val="clear" w:color="auto" w:fill="auto"/>
            <w:noWrap/>
            <w:vAlign w:val="bottom"/>
            <w:hideMark/>
          </w:tcPr>
          <w:p w14:paraId="522AE529"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1_yr</w:t>
            </w:r>
          </w:p>
        </w:tc>
        <w:tc>
          <w:tcPr>
            <w:tcW w:w="1355" w:type="dxa"/>
            <w:tcBorders>
              <w:top w:val="nil"/>
              <w:left w:val="nil"/>
              <w:bottom w:val="nil"/>
              <w:right w:val="nil"/>
            </w:tcBorders>
            <w:shd w:val="clear" w:color="auto" w:fill="auto"/>
            <w:noWrap/>
            <w:vAlign w:val="bottom"/>
            <w:hideMark/>
          </w:tcPr>
          <w:p w14:paraId="52A6332F"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1.</w:t>
            </w:r>
            <w:commentRangeStart w:id="49"/>
            <w:r w:rsidRPr="00FA1428">
              <w:rPr>
                <w:rFonts w:ascii="Times New Roman" w:eastAsia="Times New Roman" w:hAnsi="Times New Roman" w:cs="Times New Roman"/>
                <w:color w:val="FF0000"/>
                <w:sz w:val="18"/>
                <w:szCs w:val="18"/>
                <w:highlight w:val="yellow"/>
                <w:lang w:val="es-CL" w:eastAsia="es-CL"/>
              </w:rPr>
              <w:t>010</w:t>
            </w:r>
            <w:commentRangeEnd w:id="49"/>
            <w:r w:rsidR="00FA1428">
              <w:rPr>
                <w:rStyle w:val="Refdecomentario"/>
                <w:rFonts w:ascii="Times New Roman" w:eastAsia="Arial" w:hAnsi="Times New Roman" w:cs="Arial"/>
                <w:kern w:val="0"/>
                <w:lang w:eastAsia="ja-JP"/>
                <w14:ligatures w14:val="none"/>
              </w:rPr>
              <w:commentReference w:id="49"/>
            </w:r>
            <w:r w:rsidRPr="00FA1428">
              <w:rPr>
                <w:rFonts w:ascii="Times New Roman" w:eastAsia="Times New Roman" w:hAnsi="Times New Roman" w:cs="Times New Roman"/>
                <w:color w:val="FF0000"/>
                <w:sz w:val="18"/>
                <w:szCs w:val="18"/>
                <w:highlight w:val="yellow"/>
                <w:lang w:val="es-CL" w:eastAsia="es-CL"/>
              </w:rPr>
              <w:t xml:space="preserve"> (1.008,1.011)</w:t>
            </w:r>
          </w:p>
        </w:tc>
        <w:tc>
          <w:tcPr>
            <w:tcW w:w="1356" w:type="dxa"/>
            <w:tcBorders>
              <w:top w:val="nil"/>
              <w:left w:val="nil"/>
              <w:bottom w:val="nil"/>
              <w:right w:val="nil"/>
            </w:tcBorders>
            <w:shd w:val="clear" w:color="auto" w:fill="auto"/>
            <w:noWrap/>
            <w:vAlign w:val="bottom"/>
            <w:hideMark/>
          </w:tcPr>
          <w:p w14:paraId="4D066206"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1.002 (1.001,1.003)</w:t>
            </w:r>
          </w:p>
        </w:tc>
        <w:tc>
          <w:tcPr>
            <w:tcW w:w="1356" w:type="dxa"/>
            <w:tcBorders>
              <w:top w:val="nil"/>
              <w:left w:val="nil"/>
              <w:bottom w:val="nil"/>
              <w:right w:val="nil"/>
            </w:tcBorders>
            <w:shd w:val="clear" w:color="auto" w:fill="auto"/>
            <w:noWrap/>
            <w:vAlign w:val="bottom"/>
            <w:hideMark/>
          </w:tcPr>
          <w:p w14:paraId="08EB52C1"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0.998 (0.997,1.000)</w:t>
            </w:r>
          </w:p>
        </w:tc>
        <w:tc>
          <w:tcPr>
            <w:tcW w:w="1509" w:type="dxa"/>
            <w:tcBorders>
              <w:top w:val="nil"/>
              <w:left w:val="nil"/>
              <w:bottom w:val="nil"/>
              <w:right w:val="nil"/>
            </w:tcBorders>
            <w:shd w:val="clear" w:color="auto" w:fill="auto"/>
            <w:noWrap/>
            <w:vAlign w:val="bottom"/>
            <w:hideMark/>
          </w:tcPr>
          <w:p w14:paraId="46D27008"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-0.007 (-0.009,-0.006)</w:t>
            </w:r>
          </w:p>
        </w:tc>
        <w:tc>
          <w:tcPr>
            <w:tcW w:w="1509" w:type="dxa"/>
            <w:tcBorders>
              <w:top w:val="nil"/>
              <w:left w:val="nil"/>
              <w:bottom w:val="nil"/>
              <w:right w:val="nil"/>
            </w:tcBorders>
            <w:shd w:val="clear" w:color="auto" w:fill="auto"/>
            <w:noWrap/>
            <w:vAlign w:val="bottom"/>
            <w:hideMark/>
          </w:tcPr>
          <w:p w14:paraId="1220CC69"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-0.011 (-0.013,-0.009)</w:t>
            </w:r>
          </w:p>
        </w:tc>
        <w:tc>
          <w:tcPr>
            <w:tcW w:w="1356" w:type="dxa"/>
            <w:tcBorders>
              <w:top w:val="nil"/>
              <w:left w:val="nil"/>
              <w:bottom w:val="nil"/>
              <w:right w:val="nil"/>
            </w:tcBorders>
            <w:shd w:val="clear" w:color="auto" w:fill="auto"/>
            <w:noWrap/>
            <w:vAlign w:val="bottom"/>
            <w:hideMark/>
          </w:tcPr>
          <w:p w14:paraId="0F4E8208" w14:textId="77777777" w:rsidR="00B93503" w:rsidRPr="00FA1428" w:rsidRDefault="00B93503" w:rsidP="00987C5D">
            <w:pPr>
              <w:spacing w:line="240" w:lineRule="auto"/>
              <w:rPr>
                <w:rFonts w:ascii="Times New Roman" w:eastAsia="Times New Roman" w:hAnsi="Times New Roman" w:cs="Times New Roman"/>
                <w:color w:val="FF0000"/>
                <w:sz w:val="18"/>
                <w:szCs w:val="18"/>
                <w:highlight w:val="yellow"/>
                <w:lang w:val="es-CL" w:eastAsia="es-CL"/>
              </w:rPr>
            </w:pPr>
            <w:r w:rsidRPr="00FA1428">
              <w:rPr>
                <w:rFonts w:ascii="Times New Roman" w:eastAsia="Times New Roman" w:hAnsi="Times New Roman" w:cs="Times New Roman"/>
                <w:color w:val="FF0000"/>
                <w:sz w:val="18"/>
                <w:szCs w:val="18"/>
                <w:highlight w:val="yellow"/>
                <w:lang w:val="es-CL" w:eastAsia="es-CL"/>
              </w:rPr>
              <w:t>0.004 (0.002,0.006)</w:t>
            </w:r>
          </w:p>
        </w:tc>
      </w:tr>
      <w:tr w:rsidR="00B93503" w:rsidRPr="00B93503" w14:paraId="7A8DAC75" w14:textId="77777777" w:rsidTr="00987C5D">
        <w:trPr>
          <w:trHeight w:val="300"/>
        </w:trPr>
        <w:tc>
          <w:tcPr>
            <w:tcW w:w="919" w:type="dxa"/>
            <w:tcBorders>
              <w:top w:val="nil"/>
              <w:left w:val="nil"/>
              <w:right w:val="nil"/>
            </w:tcBorders>
            <w:shd w:val="clear" w:color="auto" w:fill="auto"/>
            <w:noWrap/>
            <w:vAlign w:val="bottom"/>
            <w:hideMark/>
          </w:tcPr>
          <w:p w14:paraId="7B009DB5"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3_yrs</w:t>
            </w:r>
          </w:p>
        </w:tc>
        <w:tc>
          <w:tcPr>
            <w:tcW w:w="1355" w:type="dxa"/>
            <w:tcBorders>
              <w:top w:val="nil"/>
              <w:left w:val="nil"/>
              <w:right w:val="nil"/>
            </w:tcBorders>
            <w:shd w:val="clear" w:color="auto" w:fill="auto"/>
            <w:noWrap/>
            <w:vAlign w:val="bottom"/>
            <w:hideMark/>
          </w:tcPr>
          <w:p w14:paraId="61AF13C0"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2.931 (2.925,2.936)</w:t>
            </w:r>
          </w:p>
        </w:tc>
        <w:tc>
          <w:tcPr>
            <w:tcW w:w="1356" w:type="dxa"/>
            <w:tcBorders>
              <w:top w:val="nil"/>
              <w:left w:val="nil"/>
              <w:right w:val="nil"/>
            </w:tcBorders>
            <w:shd w:val="clear" w:color="auto" w:fill="auto"/>
            <w:noWrap/>
            <w:vAlign w:val="bottom"/>
            <w:hideMark/>
          </w:tcPr>
          <w:p w14:paraId="14959547"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2.889 (2.884,2.893)</w:t>
            </w:r>
          </w:p>
        </w:tc>
        <w:tc>
          <w:tcPr>
            <w:tcW w:w="1356" w:type="dxa"/>
            <w:tcBorders>
              <w:top w:val="nil"/>
              <w:left w:val="nil"/>
              <w:right w:val="nil"/>
            </w:tcBorders>
            <w:shd w:val="clear" w:color="auto" w:fill="auto"/>
            <w:noWrap/>
            <w:vAlign w:val="bottom"/>
            <w:hideMark/>
          </w:tcPr>
          <w:p w14:paraId="498C872E"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2.867 (2.860,2.875)</w:t>
            </w:r>
          </w:p>
        </w:tc>
        <w:tc>
          <w:tcPr>
            <w:tcW w:w="1509" w:type="dxa"/>
            <w:tcBorders>
              <w:top w:val="nil"/>
              <w:left w:val="nil"/>
              <w:right w:val="nil"/>
            </w:tcBorders>
            <w:shd w:val="clear" w:color="auto" w:fill="auto"/>
            <w:noWrap/>
            <w:vAlign w:val="bottom"/>
            <w:hideMark/>
          </w:tcPr>
          <w:p w14:paraId="2F2AC701"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-0.042 (-0.049,-0.035)</w:t>
            </w:r>
          </w:p>
        </w:tc>
        <w:tc>
          <w:tcPr>
            <w:tcW w:w="1509" w:type="dxa"/>
            <w:tcBorders>
              <w:top w:val="nil"/>
              <w:left w:val="nil"/>
              <w:right w:val="nil"/>
            </w:tcBorders>
            <w:shd w:val="clear" w:color="auto" w:fill="auto"/>
            <w:noWrap/>
            <w:vAlign w:val="bottom"/>
            <w:hideMark/>
          </w:tcPr>
          <w:p w14:paraId="17213C4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-0.063 (-0.073,-0.054)</w:t>
            </w:r>
          </w:p>
        </w:tc>
        <w:tc>
          <w:tcPr>
            <w:tcW w:w="1356" w:type="dxa"/>
            <w:tcBorders>
              <w:top w:val="nil"/>
              <w:left w:val="nil"/>
              <w:right w:val="nil"/>
            </w:tcBorders>
            <w:shd w:val="clear" w:color="auto" w:fill="auto"/>
            <w:noWrap/>
            <w:vAlign w:val="bottom"/>
            <w:hideMark/>
          </w:tcPr>
          <w:p w14:paraId="7112D54C"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0.022 (0.013,0.031)</w:t>
            </w:r>
          </w:p>
        </w:tc>
      </w:tr>
      <w:tr w:rsidR="00B93503" w:rsidRPr="00B93503" w14:paraId="5ED768F1" w14:textId="77777777" w:rsidTr="00987C5D">
        <w:trPr>
          <w:trHeight w:val="300"/>
        </w:trPr>
        <w:tc>
          <w:tcPr>
            <w:tcW w:w="919" w:type="dxa"/>
            <w:tcBorders>
              <w:top w:val="nil"/>
              <w:left w:val="nil"/>
              <w:bottom w:val="single" w:sz="4" w:space="0" w:color="auto"/>
              <w:right w:val="nil"/>
            </w:tcBorders>
            <w:shd w:val="clear" w:color="auto" w:fill="auto"/>
            <w:noWrap/>
            <w:vAlign w:val="bottom"/>
            <w:hideMark/>
          </w:tcPr>
          <w:p w14:paraId="281DFB6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5_yrs</w:t>
            </w:r>
          </w:p>
        </w:tc>
        <w:tc>
          <w:tcPr>
            <w:tcW w:w="1355" w:type="dxa"/>
            <w:tcBorders>
              <w:top w:val="nil"/>
              <w:left w:val="nil"/>
              <w:bottom w:val="single" w:sz="4" w:space="0" w:color="auto"/>
              <w:right w:val="nil"/>
            </w:tcBorders>
            <w:shd w:val="clear" w:color="auto" w:fill="auto"/>
            <w:noWrap/>
            <w:vAlign w:val="bottom"/>
            <w:hideMark/>
          </w:tcPr>
          <w:p w14:paraId="2142F58A"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4.878 (4.865,4.890)</w:t>
            </w:r>
          </w:p>
        </w:tc>
        <w:tc>
          <w:tcPr>
            <w:tcW w:w="1356" w:type="dxa"/>
            <w:tcBorders>
              <w:top w:val="nil"/>
              <w:left w:val="nil"/>
              <w:bottom w:val="single" w:sz="4" w:space="0" w:color="auto"/>
              <w:right w:val="nil"/>
            </w:tcBorders>
            <w:shd w:val="clear" w:color="auto" w:fill="auto"/>
            <w:noWrap/>
            <w:vAlign w:val="bottom"/>
            <w:hideMark/>
          </w:tcPr>
          <w:p w14:paraId="20D2756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4.786 (4.777,4.796)</w:t>
            </w:r>
          </w:p>
        </w:tc>
        <w:tc>
          <w:tcPr>
            <w:tcW w:w="1356" w:type="dxa"/>
            <w:tcBorders>
              <w:top w:val="nil"/>
              <w:left w:val="nil"/>
              <w:bottom w:val="single" w:sz="4" w:space="0" w:color="auto"/>
              <w:right w:val="nil"/>
            </w:tcBorders>
            <w:shd w:val="clear" w:color="auto" w:fill="auto"/>
            <w:noWrap/>
            <w:vAlign w:val="bottom"/>
            <w:hideMark/>
          </w:tcPr>
          <w:p w14:paraId="44EF4BE2"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4.740 (4.724,4.755)</w:t>
            </w:r>
          </w:p>
        </w:tc>
        <w:tc>
          <w:tcPr>
            <w:tcW w:w="1509" w:type="dxa"/>
            <w:tcBorders>
              <w:top w:val="nil"/>
              <w:left w:val="nil"/>
              <w:bottom w:val="single" w:sz="4" w:space="0" w:color="auto"/>
              <w:right w:val="nil"/>
            </w:tcBorders>
            <w:shd w:val="clear" w:color="auto" w:fill="auto"/>
            <w:noWrap/>
            <w:vAlign w:val="bottom"/>
            <w:hideMark/>
          </w:tcPr>
          <w:p w14:paraId="2B3EF7E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-0.091 (-0.107,-0.076)</w:t>
            </w:r>
          </w:p>
        </w:tc>
        <w:tc>
          <w:tcPr>
            <w:tcW w:w="1509" w:type="dxa"/>
            <w:tcBorders>
              <w:top w:val="nil"/>
              <w:left w:val="nil"/>
              <w:bottom w:val="single" w:sz="4" w:space="0" w:color="auto"/>
              <w:right w:val="nil"/>
            </w:tcBorders>
            <w:shd w:val="clear" w:color="auto" w:fill="auto"/>
            <w:noWrap/>
            <w:vAlign w:val="bottom"/>
            <w:hideMark/>
          </w:tcPr>
          <w:p w14:paraId="29B9AB8B"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-0.138 (-0.158,-0.117)</w:t>
            </w:r>
          </w:p>
        </w:tc>
        <w:tc>
          <w:tcPr>
            <w:tcW w:w="1356" w:type="dxa"/>
            <w:tcBorders>
              <w:top w:val="nil"/>
              <w:left w:val="nil"/>
              <w:bottom w:val="single" w:sz="4" w:space="0" w:color="auto"/>
              <w:right w:val="nil"/>
            </w:tcBorders>
            <w:shd w:val="clear" w:color="auto" w:fill="auto"/>
            <w:noWrap/>
            <w:vAlign w:val="bottom"/>
            <w:hideMark/>
          </w:tcPr>
          <w:p w14:paraId="52F6BDAD" w14:textId="77777777" w:rsidR="00B93503" w:rsidRPr="00B93503" w:rsidRDefault="00B93503" w:rsidP="00987C5D">
            <w:pPr>
              <w:spacing w:line="240" w:lineRule="auto"/>
              <w:rPr>
                <w:rFonts w:ascii="Times New Roman" w:eastAsia="Times New Roman" w:hAnsi="Times New Roman" w:cs="Times New Roman"/>
                <w:color w:val="000000"/>
                <w:sz w:val="18"/>
                <w:szCs w:val="18"/>
                <w:lang w:val="es-CL" w:eastAsia="es-CL"/>
              </w:rPr>
            </w:pPr>
            <w:r w:rsidRPr="00B93503">
              <w:rPr>
                <w:rFonts w:ascii="Times New Roman" w:eastAsia="Times New Roman" w:hAnsi="Times New Roman" w:cs="Times New Roman"/>
                <w:color w:val="000000"/>
                <w:sz w:val="18"/>
                <w:szCs w:val="18"/>
                <w:lang w:val="es-CL" w:eastAsia="es-CL"/>
              </w:rPr>
              <w:t>0.046 (0.027,0.065)</w:t>
            </w:r>
          </w:p>
        </w:tc>
      </w:tr>
    </w:tbl>
    <w:p w14:paraId="44625C95" w14:textId="77777777" w:rsidR="00B93503" w:rsidRPr="00B93503" w:rsidRDefault="00B93503" w:rsidP="00B93503">
      <w:pPr>
        <w:spacing w:after="0" w:line="240" w:lineRule="auto"/>
        <w:contextualSpacing/>
        <w:jc w:val="both"/>
        <w:rPr>
          <w:rFonts w:ascii="Times New Roman" w:eastAsia="Garamond" w:hAnsi="Times New Roman" w:cs="Times New Roman"/>
          <w:b/>
          <w:szCs w:val="24"/>
          <w:u w:val="single"/>
        </w:rPr>
      </w:pPr>
      <w:r w:rsidRPr="00B93503">
        <w:rPr>
          <w:rFonts w:ascii="Times New Roman" w:eastAsia="Garamond" w:hAnsi="Times New Roman" w:cs="Times New Roman"/>
          <w:b/>
          <w:szCs w:val="24"/>
          <w:u w:val="single"/>
        </w:rPr>
        <w:br w:type="page"/>
      </w:r>
      <w:r w:rsidRPr="00B93503">
        <w:rPr>
          <w:rFonts w:ascii="Times New Roman" w:eastAsia="Arial" w:hAnsi="Times New Roman" w:cs="Times New Roman"/>
          <w:kern w:val="0"/>
          <w:sz w:val="24"/>
          <w:lang w:eastAsia="ja-JP"/>
          <w14:ligatures w14:val="none"/>
        </w:rPr>
        <w:lastRenderedPageBreak/>
        <w:t>Figure 1: Differences in survival probabilities(up) and RMSTs(bottom) for time-to any contact with the criminal justice system(left) and contact leading to imprisonment(right)</w:t>
      </w:r>
    </w:p>
    <w:p w14:paraId="0C868C42" w14:textId="53B00E4F" w:rsidR="00B93503" w:rsidRPr="00B93503" w:rsidRDefault="007F3FA8" w:rsidP="00B93503">
      <w:pPr>
        <w:rPr>
          <w:rFonts w:ascii="Times New Roman" w:eastAsia="Garamond" w:hAnsi="Times New Roman" w:cs="Times New Roman"/>
          <w:b/>
          <w:szCs w:val="24"/>
          <w:u w:val="single"/>
        </w:rPr>
      </w:pPr>
      <w:r>
        <w:rPr>
          <w:noProof/>
        </w:rPr>
        <w:drawing>
          <wp:inline distT="0" distB="0" distL="0" distR="0" wp14:anchorId="2421DC6B" wp14:editId="31CE7917">
            <wp:extent cx="5731510" cy="3929201"/>
            <wp:effectExtent l="0" t="0" r="2540" b="0"/>
            <wp:docPr id="1412261347" name="Imagen 2" descr="A picture containing line,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61347" name="Imagen 2" descr="A picture containing line, text, screenshot,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29201"/>
                    </a:xfrm>
                    <a:prstGeom prst="rect">
                      <a:avLst/>
                    </a:prstGeom>
                    <a:noFill/>
                    <a:ln>
                      <a:noFill/>
                    </a:ln>
                  </pic:spPr>
                </pic:pic>
              </a:graphicData>
            </a:graphic>
          </wp:inline>
        </w:drawing>
      </w:r>
    </w:p>
    <w:p w14:paraId="68F2A856" w14:textId="77777777" w:rsidR="00B93503" w:rsidRPr="00B93503" w:rsidRDefault="00B93503" w:rsidP="00B93503">
      <w:pPr>
        <w:rPr>
          <w:rFonts w:ascii="Times New Roman" w:eastAsia="Times New Roman" w:hAnsi="Times New Roman" w:cs="Times New Roman"/>
          <w:kern w:val="0"/>
          <w:sz w:val="18"/>
          <w:szCs w:val="18"/>
          <w:lang w:eastAsia="en-AU"/>
          <w14:ligatures w14:val="none"/>
        </w:rPr>
      </w:pPr>
      <w:r w:rsidRPr="00B93503">
        <w:rPr>
          <w:rFonts w:ascii="Times New Roman" w:eastAsia="Times New Roman" w:hAnsi="Times New Roman" w:cs="Times New Roman"/>
          <w:kern w:val="0"/>
          <w:sz w:val="18"/>
          <w:szCs w:val="18"/>
          <w:lang w:eastAsia="en-AU"/>
          <w14:ligatures w14:val="none"/>
        </w:rPr>
        <w:t>Note. Panels A) and B) depict differences in transition probabilities; Panels C) and D) depicts differences in RMSTs.</w:t>
      </w:r>
    </w:p>
    <w:p w14:paraId="5E347AD7" w14:textId="4030D5B7" w:rsidR="00B93503" w:rsidRDefault="00B93503" w:rsidP="00B93503">
      <w:pPr>
        <w:rPr>
          <w:rFonts w:ascii="Times New Roman" w:eastAsia="Times New Roman" w:hAnsi="Times New Roman" w:cs="Times New Roman"/>
          <w:kern w:val="0"/>
          <w:sz w:val="18"/>
          <w:szCs w:val="18"/>
          <w:lang w:eastAsia="en-AU"/>
          <w14:ligatures w14:val="none"/>
        </w:rPr>
      </w:pPr>
    </w:p>
    <w:p w14:paraId="4DE9EC6D" w14:textId="10949BE7" w:rsidR="00491360" w:rsidRPr="00B93503" w:rsidRDefault="00491360" w:rsidP="00491360">
      <w:pPr>
        <w:spacing w:after="0" w:line="240" w:lineRule="auto"/>
        <w:contextualSpacing/>
        <w:jc w:val="both"/>
        <w:rPr>
          <w:rFonts w:ascii="Times New Roman" w:eastAsia="Garamond" w:hAnsi="Times New Roman" w:cs="Times New Roman"/>
          <w:b/>
          <w:szCs w:val="24"/>
          <w:u w:val="single"/>
        </w:rPr>
      </w:pPr>
      <w:r w:rsidRPr="00B93503">
        <w:rPr>
          <w:rFonts w:ascii="Times New Roman" w:eastAsia="Garamond" w:hAnsi="Times New Roman" w:cs="Times New Roman"/>
          <w:b/>
          <w:szCs w:val="24"/>
          <w:u w:val="single"/>
        </w:rPr>
        <w:br w:type="page"/>
      </w:r>
      <w:r w:rsidRPr="00B93503">
        <w:rPr>
          <w:rFonts w:ascii="Times New Roman" w:eastAsia="Arial" w:hAnsi="Times New Roman" w:cs="Times New Roman"/>
          <w:kern w:val="0"/>
          <w:sz w:val="24"/>
          <w:lang w:eastAsia="ja-JP"/>
          <w14:ligatures w14:val="none"/>
        </w:rPr>
        <w:lastRenderedPageBreak/>
        <w:t>Figure 1</w:t>
      </w:r>
      <w:r>
        <w:rPr>
          <w:rFonts w:ascii="Times New Roman" w:eastAsia="Arial" w:hAnsi="Times New Roman" w:cs="Times New Roman"/>
          <w:kern w:val="0"/>
          <w:sz w:val="24"/>
          <w:lang w:eastAsia="ja-JP"/>
          <w14:ligatures w14:val="none"/>
        </w:rPr>
        <w:t>(alt)</w:t>
      </w:r>
      <w:r w:rsidRPr="00B93503">
        <w:rPr>
          <w:rFonts w:ascii="Times New Roman" w:eastAsia="Arial" w:hAnsi="Times New Roman" w:cs="Times New Roman"/>
          <w:kern w:val="0"/>
          <w:sz w:val="24"/>
          <w:lang w:eastAsia="ja-JP"/>
          <w14:ligatures w14:val="none"/>
        </w:rPr>
        <w:t>: Differences in survival probabilities(up) and RM</w:t>
      </w:r>
      <w:r>
        <w:rPr>
          <w:rFonts w:ascii="Times New Roman" w:eastAsia="Arial" w:hAnsi="Times New Roman" w:cs="Times New Roman"/>
          <w:kern w:val="0"/>
          <w:sz w:val="24"/>
          <w:lang w:eastAsia="ja-JP"/>
          <w14:ligatures w14:val="none"/>
        </w:rPr>
        <w:t>TL</w:t>
      </w:r>
      <w:r w:rsidRPr="00B93503">
        <w:rPr>
          <w:rFonts w:ascii="Times New Roman" w:eastAsia="Arial" w:hAnsi="Times New Roman" w:cs="Times New Roman"/>
          <w:kern w:val="0"/>
          <w:sz w:val="24"/>
          <w:lang w:eastAsia="ja-JP"/>
          <w14:ligatures w14:val="none"/>
        </w:rPr>
        <w:t>s(bottom) for time-to any contact with the criminal justice system(left) and contact leading to imprisonment(right)</w:t>
      </w:r>
    </w:p>
    <w:p w14:paraId="402B084B" w14:textId="77777777" w:rsidR="00491360" w:rsidRDefault="00491360" w:rsidP="00B93503">
      <w:pPr>
        <w:rPr>
          <w:rFonts w:ascii="Times New Roman" w:eastAsia="Times New Roman" w:hAnsi="Times New Roman" w:cs="Times New Roman"/>
          <w:kern w:val="0"/>
          <w:sz w:val="18"/>
          <w:szCs w:val="18"/>
          <w:lang w:eastAsia="en-AU"/>
          <w14:ligatures w14:val="none"/>
        </w:rPr>
      </w:pPr>
    </w:p>
    <w:p w14:paraId="732A763C" w14:textId="69E53B95" w:rsidR="00491360" w:rsidRPr="00B93503" w:rsidRDefault="00491360" w:rsidP="00491360">
      <w:pPr>
        <w:rPr>
          <w:rFonts w:ascii="Times New Roman" w:eastAsia="Times New Roman" w:hAnsi="Times New Roman" w:cs="Times New Roman"/>
          <w:kern w:val="0"/>
          <w:sz w:val="18"/>
          <w:szCs w:val="18"/>
          <w:lang w:eastAsia="en-AU"/>
          <w14:ligatures w14:val="none"/>
        </w:rPr>
      </w:pPr>
      <w:r w:rsidRPr="00B93503">
        <w:rPr>
          <w:rFonts w:ascii="Times New Roman" w:eastAsia="Times New Roman" w:hAnsi="Times New Roman" w:cs="Times New Roman"/>
          <w:kern w:val="0"/>
          <w:sz w:val="18"/>
          <w:szCs w:val="18"/>
          <w:lang w:eastAsia="en-AU"/>
          <w14:ligatures w14:val="none"/>
        </w:rPr>
        <w:t>Note. Panels A) and B) depict differences in transition probabilities; Panels C) and D) depicts differences in RMT</w:t>
      </w:r>
      <w:r>
        <w:rPr>
          <w:rFonts w:ascii="Times New Roman" w:eastAsia="Times New Roman" w:hAnsi="Times New Roman" w:cs="Times New Roman"/>
          <w:kern w:val="0"/>
          <w:sz w:val="18"/>
          <w:szCs w:val="18"/>
          <w:lang w:eastAsia="en-AU"/>
          <w14:ligatures w14:val="none"/>
        </w:rPr>
        <w:t>L</w:t>
      </w:r>
      <w:r w:rsidRPr="00B93503">
        <w:rPr>
          <w:rFonts w:ascii="Times New Roman" w:eastAsia="Times New Roman" w:hAnsi="Times New Roman" w:cs="Times New Roman"/>
          <w:kern w:val="0"/>
          <w:sz w:val="18"/>
          <w:szCs w:val="18"/>
          <w:lang w:eastAsia="en-AU"/>
          <w14:ligatures w14:val="none"/>
        </w:rPr>
        <w:t>s.</w:t>
      </w:r>
    </w:p>
    <w:p w14:paraId="5F7052EF" w14:textId="77777777" w:rsidR="00491360" w:rsidRPr="00B93503" w:rsidRDefault="00491360" w:rsidP="00B93503">
      <w:pPr>
        <w:rPr>
          <w:rFonts w:ascii="Times New Roman" w:eastAsia="Times New Roman" w:hAnsi="Times New Roman" w:cs="Times New Roman"/>
          <w:kern w:val="0"/>
          <w:sz w:val="18"/>
          <w:szCs w:val="18"/>
          <w:lang w:eastAsia="en-AU"/>
          <w14:ligatures w14:val="none"/>
        </w:rPr>
      </w:pPr>
    </w:p>
    <w:sectPr w:rsidR="00491360" w:rsidRPr="00B935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González Santa Cruz" w:date="2023-05-20T00:25:00Z" w:initials="AGSC">
    <w:p w14:paraId="0CC75503" w14:textId="77777777" w:rsidR="006C21CA" w:rsidRDefault="006C21CA" w:rsidP="000D0072">
      <w:pPr>
        <w:pStyle w:val="Textocomentario"/>
      </w:pPr>
      <w:r>
        <w:rPr>
          <w:rStyle w:val="Refdecomentario"/>
        </w:rPr>
        <w:annotationRef/>
      </w:r>
      <w:r>
        <w:rPr>
          <w:lang w:val="es-CL"/>
        </w:rPr>
        <w:t>Evitaría hablar de significancia</w:t>
      </w:r>
    </w:p>
  </w:comment>
  <w:comment w:id="10" w:author="Andrés González Santa Cruz" w:date="2023-05-19T17:37:00Z" w:initials="AGSC">
    <w:p w14:paraId="6630F0A2" w14:textId="4EBA08CA" w:rsidR="001E6606" w:rsidRDefault="001E6606" w:rsidP="000F5DA1">
      <w:pPr>
        <w:pStyle w:val="Textocomentario"/>
      </w:pPr>
      <w:r>
        <w:rPr>
          <w:rStyle w:val="Refdecomentario"/>
        </w:rPr>
        <w:annotationRef/>
      </w:r>
      <w:r>
        <w:rPr>
          <w:color w:val="000000"/>
          <w:highlight w:val="white"/>
        </w:rPr>
        <w:t xml:space="preserve">Tal vez sea bueno representar como </w:t>
      </w:r>
      <w:r>
        <w:t>RMTL que es el complemento de RMST</w:t>
      </w:r>
      <w:r>
        <w:br/>
        <w:t>Básicamente es restar el tau (tiempo de restricción) al RMST. Entonces, si el tau es 3 y la gente tiene en un tiempo de supervivencia promedio restringido de 2.5, el RMTL o tiempo perdido promedio restringido es de 3-2,5=0,5</w:t>
      </w:r>
      <w:r>
        <w:br/>
      </w:r>
      <w:r>
        <w:rPr>
          <w:color w:val="000000"/>
          <w:highlight w:val="white"/>
        </w:rPr>
        <w:t>{</w:t>
      </w:r>
      <w:r>
        <w:rPr>
          <w:color w:val="000000"/>
          <w:highlight w:val="white"/>
          <w:lang w:val="el-GR"/>
        </w:rPr>
        <w:t>τ</w:t>
      </w:r>
      <w:r>
        <w:rPr>
          <w:color w:val="000000"/>
          <w:highlight w:val="white"/>
          <w:lang/>
        </w:rPr>
        <w:t>−</w:t>
      </w:r>
      <w:r>
        <w:rPr>
          <w:color w:val="000000"/>
          <w:highlight w:val="white"/>
          <w:lang w:val="el-GR"/>
        </w:rPr>
        <w:t>μτ</w:t>
      </w:r>
      <w:r>
        <w:rPr>
          <w:color w:val="000000"/>
          <w:highlight w:val="white"/>
        </w:rPr>
        <w:t>(1)}/{</w:t>
      </w:r>
      <w:r>
        <w:rPr>
          <w:color w:val="000000"/>
          <w:highlight w:val="white"/>
          <w:lang w:val="el-GR"/>
        </w:rPr>
        <w:t>τ</w:t>
      </w:r>
      <w:r>
        <w:rPr>
          <w:color w:val="000000"/>
          <w:highlight w:val="white"/>
          <w:lang/>
        </w:rPr>
        <w:t>−</w:t>
      </w:r>
      <w:r>
        <w:rPr>
          <w:color w:val="000000"/>
          <w:highlight w:val="white"/>
          <w:lang w:val="el-GR"/>
        </w:rPr>
        <w:t>μτ</w:t>
      </w:r>
      <w:r>
        <w:rPr>
          <w:color w:val="000000"/>
          <w:highlight w:val="white"/>
        </w:rPr>
        <w:t>(0)}</w:t>
      </w:r>
      <w:r>
        <w:t xml:space="preserve"> </w:t>
      </w:r>
    </w:p>
  </w:comment>
  <w:comment w:id="16" w:author="Mariel Mateo" w:date="2023-05-19T16:42:00Z" w:initials="MM">
    <w:p w14:paraId="693A2D0F" w14:textId="34E9C898" w:rsidR="00731C6E" w:rsidRDefault="006A24DA" w:rsidP="008F01C9">
      <w:pPr>
        <w:pStyle w:val="Textocomentario"/>
      </w:pPr>
      <w:r>
        <w:rPr>
          <w:rStyle w:val="Refdecomentario"/>
        </w:rPr>
        <w:annotationRef/>
      </w:r>
      <w:r w:rsidR="00731C6E">
        <w:rPr>
          <w:lang w:val="es-CL"/>
        </w:rPr>
        <w:t>Andrés me queda la duda de como interpretar que en el grafico A) las transiciones de Tr. Compl vs early y Tr compl. Vs late se traslapan despues de los 3 años mas o menos….</w:t>
      </w:r>
    </w:p>
  </w:comment>
  <w:comment w:id="17" w:author="Andrés González Santa Cruz" w:date="2023-05-19T16:09:00Z" w:initials="AGSC">
    <w:p w14:paraId="1BEBB04E" w14:textId="77777777" w:rsidR="001E7F6B" w:rsidRDefault="001E7F6B" w:rsidP="00E84AD1">
      <w:pPr>
        <w:pStyle w:val="Textocomentario"/>
      </w:pPr>
      <w:r>
        <w:rPr>
          <w:rStyle w:val="Refdecomentario"/>
        </w:rPr>
        <w:annotationRef/>
      </w:r>
      <w:r>
        <w:rPr>
          <w:lang w:val="es-CL"/>
        </w:rPr>
        <w:t>Yo no interpretaría esa figura porque no responde a tu pregunta de esutdio</w:t>
      </w:r>
    </w:p>
  </w:comment>
  <w:comment w:id="22" w:author="Mariel Mateo" w:date="2023-05-19T13:25:00Z" w:initials="MM">
    <w:p w14:paraId="5CC609CC" w14:textId="52E31C0E" w:rsidR="00D2069E" w:rsidRDefault="00B93503" w:rsidP="00972556">
      <w:pPr>
        <w:pStyle w:val="Textocomentario"/>
      </w:pPr>
      <w:r>
        <w:rPr>
          <w:rStyle w:val="Refdecomentario"/>
        </w:rPr>
        <w:annotationRef/>
      </w:r>
      <w:r w:rsidR="00D2069E">
        <w:rPr>
          <w:lang w:val="es-CL"/>
        </w:rPr>
        <w:t xml:space="preserve">Andres, intente seguir tu interpretacion de los e-values en el paper tuyo con alvaro pero estoy muy perdida. Inclui los valores de los e-values de los modelos con casos imputados, pero no se si es mejor para los datos sin imputar. </w:t>
      </w:r>
    </w:p>
  </w:comment>
  <w:comment w:id="23" w:author="Mariel Mateo" w:date="2023-05-19T15:33:00Z" w:initials="MM">
    <w:p w14:paraId="20C34B83" w14:textId="77777777" w:rsidR="00A65568" w:rsidRDefault="00C13C39" w:rsidP="00F218C5">
      <w:pPr>
        <w:pStyle w:val="Textocomentario"/>
      </w:pPr>
      <w:r>
        <w:rPr>
          <w:rStyle w:val="Refdecomentario"/>
        </w:rPr>
        <w:annotationRef/>
      </w:r>
      <w:r w:rsidR="00A65568">
        <w:rPr>
          <w:lang w:val="es-CL"/>
        </w:rPr>
        <w:t>Lo de very large lo saque de un paper de addiction que se refiere a HR de 0.22. Pero de nuevo, tal vez no es correcto</w:t>
      </w:r>
    </w:p>
  </w:comment>
  <w:comment w:id="24" w:author="Andrés González Santa Cruz" w:date="2023-05-19T16:35:00Z" w:initials="AGSC">
    <w:p w14:paraId="026018F0" w14:textId="77777777" w:rsidR="000B6E5A" w:rsidRDefault="000B6E5A" w:rsidP="00D216D8">
      <w:pPr>
        <w:pStyle w:val="Textocomentario"/>
      </w:pPr>
      <w:r>
        <w:rPr>
          <w:rStyle w:val="Refdecomentario"/>
        </w:rPr>
        <w:annotationRef/>
      </w:r>
      <w:r>
        <w:rPr>
          <w:lang w:val="es-CL"/>
        </w:rPr>
        <w:t>Yo tendría cuidado con evaluar los e-values. Creo que hacer un juicio sobre ellos respecto a su magnitud puede ser discutible</w:t>
      </w:r>
    </w:p>
  </w:comment>
  <w:comment w:id="25" w:author="Andrés González Santa Cruz" w:date="2023-05-20T00:35:00Z" w:initials="AGSC">
    <w:p w14:paraId="5BF1D368" w14:textId="77777777" w:rsidR="006C21CA" w:rsidRDefault="006C21CA" w:rsidP="001E157C">
      <w:pPr>
        <w:pStyle w:val="Textocomentario"/>
      </w:pPr>
      <w:r>
        <w:rPr>
          <w:rStyle w:val="Refdecomentario"/>
        </w:rPr>
        <w:annotationRef/>
      </w:r>
      <w:r>
        <w:rPr>
          <w:lang w:val="es-CL"/>
        </w:rPr>
        <w:t>Se tiene que ocupar el de CI (que es el límite inferior) para decir que es "al menos" un que es la posición más conservadora, por así decirlo, o la menos"optimista"</w:t>
      </w:r>
    </w:p>
  </w:comment>
  <w:comment w:id="31" w:author="Andrés González Santa Cruz" w:date="2023-05-20T00:29:00Z" w:initials="AGSC">
    <w:p w14:paraId="29564A66" w14:textId="580ACA13" w:rsidR="006C21CA" w:rsidRDefault="006C21CA" w:rsidP="000B04B1">
      <w:pPr>
        <w:pStyle w:val="Textocomentario"/>
      </w:pPr>
      <w:r>
        <w:rPr>
          <w:rStyle w:val="Refdecomentario"/>
        </w:rPr>
        <w:annotationRef/>
      </w:r>
      <w:r>
        <w:rPr>
          <w:highlight w:val="yellow"/>
          <w:lang w:val="es-CL"/>
        </w:rPr>
        <w:t>COMPROBAR EL COMPORTAMIENTO</w:t>
      </w:r>
    </w:p>
  </w:comment>
  <w:comment w:id="34" w:author="Mariel Mateo" w:date="2023-05-19T15:10:00Z" w:initials="MM">
    <w:p w14:paraId="23F89CD4" w14:textId="5067A624" w:rsidR="00B3256E" w:rsidRDefault="00B3256E" w:rsidP="00FA26D6">
      <w:pPr>
        <w:pStyle w:val="Textocomentario"/>
      </w:pPr>
      <w:r>
        <w:rPr>
          <w:rStyle w:val="Refdecomentario"/>
        </w:rPr>
        <w:annotationRef/>
      </w:r>
      <w:r>
        <w:rPr>
          <w:lang w:val="es-CL"/>
        </w:rPr>
        <w:t>De esto no estoy para nada segura, pero segui tu interpretacion para el otro paper. Tal vez podamos prescindir de esta informacion y dejarlo solo en el suplementario?</w:t>
      </w:r>
    </w:p>
  </w:comment>
  <w:comment w:id="35" w:author="Andrés González Santa Cruz" w:date="2023-05-19T17:22:00Z" w:initials="AGSC">
    <w:p w14:paraId="641F4E15" w14:textId="77777777" w:rsidR="001E6606" w:rsidRDefault="00C407EB" w:rsidP="00F033F0">
      <w:pPr>
        <w:pStyle w:val="Textocomentario"/>
      </w:pPr>
      <w:r>
        <w:rPr>
          <w:rStyle w:val="Refdecomentario"/>
        </w:rPr>
        <w:annotationRef/>
      </w:r>
      <w:r w:rsidR="001E6606">
        <w:rPr>
          <w:lang w:val="es-CL"/>
        </w:rPr>
        <w:t>Ufff. También tengo mis dudas sobre esta información, principalmente porque calculé los e-values con el hazard ratio en t=0 (ej., 1.74308), pero vimos que hay un término fijo de disminución (ej., 0.907554)</w:t>
      </w:r>
      <w:r w:rsidR="001E6606">
        <w:rPr>
          <w:lang w:val="es-CL"/>
        </w:rPr>
        <w:br/>
        <w:t>Entonces, un early dropout vs. completar a los 3 y 5 años sería</w:t>
      </w:r>
      <w:r w:rsidR="001E6606">
        <w:rPr>
          <w:lang w:val="es-CL"/>
        </w:rPr>
        <w:br/>
        <w:t>1.74308*(0.907554)^1= 1.581939</w:t>
      </w:r>
      <w:r w:rsidR="001E6606">
        <w:rPr>
          <w:lang w:val="es-CL"/>
        </w:rPr>
        <w:br/>
        <w:t>1.74308*(0.907554)^3= 1.302971</w:t>
      </w:r>
      <w:r w:rsidR="001E6606">
        <w:rPr>
          <w:lang w:val="es-CL"/>
        </w:rPr>
        <w:br/>
        <w:t>1.74308*(0.907554)^5= 1.073198</w:t>
      </w:r>
    </w:p>
  </w:comment>
  <w:comment w:id="36" w:author="Andrés González Santa Cruz" w:date="2023-05-19T17:28:00Z" w:initials="AGSC">
    <w:p w14:paraId="36DD2FA9" w14:textId="287BE34D" w:rsidR="00C407EB" w:rsidRDefault="00C407EB" w:rsidP="00E37951">
      <w:pPr>
        <w:pStyle w:val="Textocomentario"/>
      </w:pPr>
      <w:r>
        <w:rPr>
          <w:rStyle w:val="Refdecomentario"/>
        </w:rPr>
        <w:annotationRef/>
      </w:r>
      <w:r>
        <w:rPr>
          <w:lang w:val="es-CL"/>
        </w:rPr>
        <w:t>No sabría cómo hacerlo con los intervalos de confianza (ej., si tengo que tomar los intervalos, etc.)</w:t>
      </w:r>
    </w:p>
  </w:comment>
  <w:comment w:id="40" w:author="Mariel Mateo" w:date="2023-05-19T15:12:00Z" w:initials="MM">
    <w:p w14:paraId="68149644" w14:textId="55893FF7" w:rsidR="00F6218A" w:rsidRDefault="00F6218A" w:rsidP="009D494C">
      <w:pPr>
        <w:pStyle w:val="Textocomentario"/>
      </w:pPr>
      <w:r>
        <w:rPr>
          <w:rStyle w:val="Refdecomentario"/>
        </w:rPr>
        <w:annotationRef/>
      </w:r>
      <w:r>
        <w:rPr>
          <w:lang w:val="es-CL"/>
        </w:rPr>
        <w:t>idem</w:t>
      </w:r>
    </w:p>
  </w:comment>
  <w:comment w:id="43" w:author="Mariel Mateo" w:date="2023-05-19T15:32:00Z" w:initials="MM">
    <w:p w14:paraId="6E6DB573" w14:textId="77777777" w:rsidR="001A4E20" w:rsidRDefault="001A4E20" w:rsidP="002B4C40">
      <w:pPr>
        <w:pStyle w:val="Textocomentario"/>
      </w:pPr>
      <w:r>
        <w:rPr>
          <w:rStyle w:val="Refdecomentario"/>
        </w:rPr>
        <w:annotationRef/>
      </w:r>
      <w:r>
        <w:rPr>
          <w:lang w:val="es-CL"/>
        </w:rPr>
        <w:t>Tambien estoy perdida con como interpretar la ultima tabla que me enviaste de los hazards, nodos del baseline log hazards y parámetros tiempo-dependientes que asumo que iría en esta sección. No sé si es suficiente con una frase coo esta?</w:t>
      </w:r>
    </w:p>
  </w:comment>
  <w:comment w:id="44" w:author="Mariel Mateo" w:date="2023-05-19T16:38:00Z" w:initials="MM">
    <w:p w14:paraId="40A570BB" w14:textId="77777777" w:rsidR="00906A05" w:rsidRDefault="00906A05" w:rsidP="00191584">
      <w:pPr>
        <w:pStyle w:val="Textocomentario"/>
      </w:pPr>
      <w:r>
        <w:rPr>
          <w:rStyle w:val="Refdecomentario"/>
        </w:rPr>
        <w:annotationRef/>
      </w:r>
      <w:r>
        <w:rPr>
          <w:lang w:val="es-CL"/>
        </w:rPr>
        <w:t>Es esa tabla el resultado del "</w:t>
      </w:r>
      <w:r>
        <w:rPr>
          <w:lang w:val="en-US"/>
        </w:rPr>
        <w:t>stratified Cox model with time-varying coefficients"?</w:t>
      </w:r>
    </w:p>
  </w:comment>
  <w:comment w:id="45" w:author="Andrés González Santa Cruz" w:date="2023-05-19T17:41:00Z" w:initials="AGSC">
    <w:p w14:paraId="33CBC742" w14:textId="77777777" w:rsidR="001E6606" w:rsidRDefault="001E6606" w:rsidP="00CF3EE3">
      <w:pPr>
        <w:pStyle w:val="Textocomentario"/>
      </w:pPr>
      <w:r>
        <w:rPr>
          <w:rStyle w:val="Refdecomentario"/>
        </w:rPr>
        <w:annotationRef/>
      </w:r>
      <w:r>
        <w:rPr>
          <w:lang w:val="es-CL"/>
        </w:rPr>
        <w:t xml:space="preserve">Creo que ACC nos dijo que no incluyéramos IPWs. Tal vez sí debemos incluir un modelo Cox sin que asume hazard proporcionales y sin interacción con el tiempo </w:t>
      </w:r>
    </w:p>
  </w:comment>
  <w:comment w:id="48" w:author="Mariel Mateo" w:date="2023-05-19T15:43:00Z" w:initials="MM">
    <w:p w14:paraId="141E7ABA" w14:textId="49B8845C" w:rsidR="004C3B10" w:rsidRDefault="004C3B10" w:rsidP="00F54B45">
      <w:pPr>
        <w:pStyle w:val="Textocomentario"/>
      </w:pPr>
      <w:r>
        <w:rPr>
          <w:rStyle w:val="Refdecomentario"/>
        </w:rPr>
        <w:annotationRef/>
      </w:r>
      <w:r>
        <w:rPr>
          <w:lang w:val="es-CL"/>
        </w:rPr>
        <w:t>Andrés, Esto hay que eliminarlo de la tabla verdad? (creo que me lo comentaste pero no estoy segura)</w:t>
      </w:r>
    </w:p>
  </w:comment>
  <w:comment w:id="49" w:author="Andrés González Santa Cruz" w:date="2023-05-19T17:55:00Z" w:initials="AGSC">
    <w:p w14:paraId="671DF813" w14:textId="77777777" w:rsidR="00FA1428" w:rsidRDefault="00FA1428" w:rsidP="008E7C3D">
      <w:pPr>
        <w:pStyle w:val="Textocomentario"/>
      </w:pPr>
      <w:r>
        <w:rPr>
          <w:rStyle w:val="Refdecomentario"/>
        </w:rPr>
        <w:annotationRef/>
      </w:r>
      <w:r>
        <w:rPr>
          <w:lang w:val="es-CL"/>
        </w:rPr>
        <w:t>Me parece que esto no puede ocurrir: No puede pasar que las estimaciones sean mayores al tiempo restringido. En base a eso recomiendo utilizar sólo 3 y 5 años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C75503" w15:done="0"/>
  <w15:commentEx w15:paraId="6630F0A2" w15:done="0"/>
  <w15:commentEx w15:paraId="693A2D0F" w15:done="0"/>
  <w15:commentEx w15:paraId="1BEBB04E" w15:paraIdParent="693A2D0F" w15:done="0"/>
  <w15:commentEx w15:paraId="5CC609CC" w15:done="0"/>
  <w15:commentEx w15:paraId="20C34B83" w15:paraIdParent="5CC609CC" w15:done="0"/>
  <w15:commentEx w15:paraId="026018F0" w15:paraIdParent="5CC609CC" w15:done="0"/>
  <w15:commentEx w15:paraId="5BF1D368" w15:done="0"/>
  <w15:commentEx w15:paraId="29564A66" w15:done="0"/>
  <w15:commentEx w15:paraId="23F89CD4" w15:done="0"/>
  <w15:commentEx w15:paraId="641F4E15" w15:paraIdParent="23F89CD4" w15:done="0"/>
  <w15:commentEx w15:paraId="36DD2FA9" w15:paraIdParent="23F89CD4" w15:done="0"/>
  <w15:commentEx w15:paraId="68149644" w15:done="0"/>
  <w15:commentEx w15:paraId="6E6DB573" w15:done="0"/>
  <w15:commentEx w15:paraId="40A570BB" w15:paraIdParent="6E6DB573" w15:done="0"/>
  <w15:commentEx w15:paraId="33CBC742" w15:paraIdParent="6E6DB573" w15:done="0"/>
  <w15:commentEx w15:paraId="141E7ABA" w15:done="0"/>
  <w15:commentEx w15:paraId="671DF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9204" w16cex:dateUtc="2023-05-20T04:25:00Z"/>
  <w16cex:commentExtensible w16cex:durableId="2812325F" w16cex:dateUtc="2023-05-19T21:37:00Z"/>
  <w16cex:commentExtensible w16cex:durableId="28122590" w16cex:dateUtc="2023-05-19T06:42:00Z"/>
  <w16cex:commentExtensible w16cex:durableId="28121DD1" w16cex:dateUtc="2023-05-19T20:09:00Z"/>
  <w16cex:commentExtensible w16cex:durableId="2811F760" w16cex:dateUtc="2023-05-19T03:25:00Z"/>
  <w16cex:commentExtensible w16cex:durableId="28121559" w16cex:dateUtc="2023-05-19T05:33:00Z"/>
  <w16cex:commentExtensible w16cex:durableId="281223C9" w16cex:dateUtc="2023-05-19T20:35:00Z"/>
  <w16cex:commentExtensible w16cex:durableId="28129440" w16cex:dateUtc="2023-05-20T04:35:00Z"/>
  <w16cex:commentExtensible w16cex:durableId="281292DE" w16cex:dateUtc="2023-05-20T04:29:00Z"/>
  <w16cex:commentExtensible w16cex:durableId="28120FE1" w16cex:dateUtc="2023-05-19T05:10:00Z"/>
  <w16cex:commentExtensible w16cex:durableId="28122EC0" w16cex:dateUtc="2023-05-19T21:22:00Z"/>
  <w16cex:commentExtensible w16cex:durableId="28123057" w16cex:dateUtc="2023-05-19T21:28:00Z"/>
  <w16cex:commentExtensible w16cex:durableId="28121046" w16cex:dateUtc="2023-05-19T05:12:00Z"/>
  <w16cex:commentExtensible w16cex:durableId="281214FF" w16cex:dateUtc="2023-05-19T05:32:00Z"/>
  <w16cex:commentExtensible w16cex:durableId="28122495" w16cex:dateUtc="2023-05-19T06:38:00Z"/>
  <w16cex:commentExtensible w16cex:durableId="28123339" w16cex:dateUtc="2023-05-19T21:41:00Z"/>
  <w16cex:commentExtensible w16cex:durableId="281217BF" w16cex:dateUtc="2023-05-19T05:43:00Z"/>
  <w16cex:commentExtensible w16cex:durableId="28123679" w16cex:dateUtc="2023-05-19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C75503" w16cid:durableId="28129204"/>
  <w16cid:commentId w16cid:paraId="6630F0A2" w16cid:durableId="2812325F"/>
  <w16cid:commentId w16cid:paraId="693A2D0F" w16cid:durableId="28122590"/>
  <w16cid:commentId w16cid:paraId="1BEBB04E" w16cid:durableId="28121DD1"/>
  <w16cid:commentId w16cid:paraId="5CC609CC" w16cid:durableId="2811F760"/>
  <w16cid:commentId w16cid:paraId="20C34B83" w16cid:durableId="28121559"/>
  <w16cid:commentId w16cid:paraId="026018F0" w16cid:durableId="281223C9"/>
  <w16cid:commentId w16cid:paraId="5BF1D368" w16cid:durableId="28129440"/>
  <w16cid:commentId w16cid:paraId="29564A66" w16cid:durableId="281292DE"/>
  <w16cid:commentId w16cid:paraId="23F89CD4" w16cid:durableId="28120FE1"/>
  <w16cid:commentId w16cid:paraId="641F4E15" w16cid:durableId="28122EC0"/>
  <w16cid:commentId w16cid:paraId="36DD2FA9" w16cid:durableId="28123057"/>
  <w16cid:commentId w16cid:paraId="68149644" w16cid:durableId="28121046"/>
  <w16cid:commentId w16cid:paraId="6E6DB573" w16cid:durableId="281214FF"/>
  <w16cid:commentId w16cid:paraId="40A570BB" w16cid:durableId="28122495"/>
  <w16cid:commentId w16cid:paraId="33CBC742" w16cid:durableId="28123339"/>
  <w16cid:commentId w16cid:paraId="141E7ABA" w16cid:durableId="281217BF"/>
  <w16cid:commentId w16cid:paraId="671DF813" w16cid:durableId="281236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15529"/>
    <w:multiLevelType w:val="hybridMultilevel"/>
    <w:tmpl w:val="9CEECB9E"/>
    <w:lvl w:ilvl="0" w:tplc="03A89CD6">
      <w:start w:val="1"/>
      <w:numFmt w:val="bullet"/>
      <w:lvlText w:val=""/>
      <w:lvlJc w:val="left"/>
      <w:pPr>
        <w:ind w:left="720" w:hanging="360"/>
      </w:pPr>
      <w:rPr>
        <w:rFonts w:ascii="Symbol" w:hAnsi="Symbol"/>
      </w:rPr>
    </w:lvl>
    <w:lvl w:ilvl="1" w:tplc="0BA041A0">
      <w:start w:val="1"/>
      <w:numFmt w:val="bullet"/>
      <w:lvlText w:val=""/>
      <w:lvlJc w:val="left"/>
      <w:pPr>
        <w:ind w:left="720" w:hanging="360"/>
      </w:pPr>
      <w:rPr>
        <w:rFonts w:ascii="Symbol" w:hAnsi="Symbol"/>
      </w:rPr>
    </w:lvl>
    <w:lvl w:ilvl="2" w:tplc="86446D4A">
      <w:start w:val="1"/>
      <w:numFmt w:val="bullet"/>
      <w:lvlText w:val=""/>
      <w:lvlJc w:val="left"/>
      <w:pPr>
        <w:ind w:left="720" w:hanging="360"/>
      </w:pPr>
      <w:rPr>
        <w:rFonts w:ascii="Symbol" w:hAnsi="Symbol"/>
      </w:rPr>
    </w:lvl>
    <w:lvl w:ilvl="3" w:tplc="2C74BCDE">
      <w:start w:val="1"/>
      <w:numFmt w:val="bullet"/>
      <w:lvlText w:val=""/>
      <w:lvlJc w:val="left"/>
      <w:pPr>
        <w:ind w:left="720" w:hanging="360"/>
      </w:pPr>
      <w:rPr>
        <w:rFonts w:ascii="Symbol" w:hAnsi="Symbol"/>
      </w:rPr>
    </w:lvl>
    <w:lvl w:ilvl="4" w:tplc="379CCD18">
      <w:start w:val="1"/>
      <w:numFmt w:val="bullet"/>
      <w:lvlText w:val=""/>
      <w:lvlJc w:val="left"/>
      <w:pPr>
        <w:ind w:left="720" w:hanging="360"/>
      </w:pPr>
      <w:rPr>
        <w:rFonts w:ascii="Symbol" w:hAnsi="Symbol"/>
      </w:rPr>
    </w:lvl>
    <w:lvl w:ilvl="5" w:tplc="BEBA6E90">
      <w:start w:val="1"/>
      <w:numFmt w:val="bullet"/>
      <w:lvlText w:val=""/>
      <w:lvlJc w:val="left"/>
      <w:pPr>
        <w:ind w:left="720" w:hanging="360"/>
      </w:pPr>
      <w:rPr>
        <w:rFonts w:ascii="Symbol" w:hAnsi="Symbol"/>
      </w:rPr>
    </w:lvl>
    <w:lvl w:ilvl="6" w:tplc="0194F774">
      <w:start w:val="1"/>
      <w:numFmt w:val="bullet"/>
      <w:lvlText w:val=""/>
      <w:lvlJc w:val="left"/>
      <w:pPr>
        <w:ind w:left="720" w:hanging="360"/>
      </w:pPr>
      <w:rPr>
        <w:rFonts w:ascii="Symbol" w:hAnsi="Symbol"/>
      </w:rPr>
    </w:lvl>
    <w:lvl w:ilvl="7" w:tplc="BB6A49FA">
      <w:start w:val="1"/>
      <w:numFmt w:val="bullet"/>
      <w:lvlText w:val=""/>
      <w:lvlJc w:val="left"/>
      <w:pPr>
        <w:ind w:left="720" w:hanging="360"/>
      </w:pPr>
      <w:rPr>
        <w:rFonts w:ascii="Symbol" w:hAnsi="Symbol"/>
      </w:rPr>
    </w:lvl>
    <w:lvl w:ilvl="8" w:tplc="7E26FFD2">
      <w:start w:val="1"/>
      <w:numFmt w:val="bullet"/>
      <w:lvlText w:val=""/>
      <w:lvlJc w:val="left"/>
      <w:pPr>
        <w:ind w:left="720" w:hanging="360"/>
      </w:pPr>
      <w:rPr>
        <w:rFonts w:ascii="Symbol" w:hAnsi="Symbol"/>
      </w:rPr>
    </w:lvl>
  </w:abstractNum>
  <w:abstractNum w:abstractNumId="1" w15:restartNumberingAfterBreak="0">
    <w:nsid w:val="6C990951"/>
    <w:multiLevelType w:val="hybridMultilevel"/>
    <w:tmpl w:val="1D6C22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367266797">
    <w:abstractNumId w:val="0"/>
  </w:num>
  <w:num w:numId="2" w16cid:durableId="19941412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03"/>
    <w:rsid w:val="00072586"/>
    <w:rsid w:val="000A1745"/>
    <w:rsid w:val="000B6E5A"/>
    <w:rsid w:val="000C1BED"/>
    <w:rsid w:val="0017074A"/>
    <w:rsid w:val="00196627"/>
    <w:rsid w:val="001A29F8"/>
    <w:rsid w:val="001A4E20"/>
    <w:rsid w:val="001C5446"/>
    <w:rsid w:val="001E3917"/>
    <w:rsid w:val="001E6606"/>
    <w:rsid w:val="001E7F6B"/>
    <w:rsid w:val="002054B9"/>
    <w:rsid w:val="00232BAA"/>
    <w:rsid w:val="002C598E"/>
    <w:rsid w:val="003105CC"/>
    <w:rsid w:val="00367995"/>
    <w:rsid w:val="00371AE6"/>
    <w:rsid w:val="003A3265"/>
    <w:rsid w:val="0041597C"/>
    <w:rsid w:val="0048530E"/>
    <w:rsid w:val="00491360"/>
    <w:rsid w:val="004B3E70"/>
    <w:rsid w:val="004C32C6"/>
    <w:rsid w:val="004C3B10"/>
    <w:rsid w:val="0052263C"/>
    <w:rsid w:val="00530B26"/>
    <w:rsid w:val="005D47D8"/>
    <w:rsid w:val="006A24DA"/>
    <w:rsid w:val="006C21CA"/>
    <w:rsid w:val="006F6CF8"/>
    <w:rsid w:val="00731C6E"/>
    <w:rsid w:val="007343F0"/>
    <w:rsid w:val="007711FF"/>
    <w:rsid w:val="0078386D"/>
    <w:rsid w:val="00787A8F"/>
    <w:rsid w:val="007D215A"/>
    <w:rsid w:val="007F3FA8"/>
    <w:rsid w:val="00841001"/>
    <w:rsid w:val="008D4383"/>
    <w:rsid w:val="00906A05"/>
    <w:rsid w:val="00906FE9"/>
    <w:rsid w:val="00931907"/>
    <w:rsid w:val="009550F1"/>
    <w:rsid w:val="009A4FC3"/>
    <w:rsid w:val="00A35EE9"/>
    <w:rsid w:val="00A65568"/>
    <w:rsid w:val="00AD441C"/>
    <w:rsid w:val="00B30A51"/>
    <w:rsid w:val="00B3256E"/>
    <w:rsid w:val="00B6645F"/>
    <w:rsid w:val="00B93503"/>
    <w:rsid w:val="00BD6282"/>
    <w:rsid w:val="00C13C39"/>
    <w:rsid w:val="00C407EB"/>
    <w:rsid w:val="00C573A1"/>
    <w:rsid w:val="00C67FBB"/>
    <w:rsid w:val="00D01D67"/>
    <w:rsid w:val="00D2069E"/>
    <w:rsid w:val="00D77D1F"/>
    <w:rsid w:val="00D80638"/>
    <w:rsid w:val="00DA52A1"/>
    <w:rsid w:val="00DC334F"/>
    <w:rsid w:val="00DF6F53"/>
    <w:rsid w:val="00E6123E"/>
    <w:rsid w:val="00E96704"/>
    <w:rsid w:val="00EC099E"/>
    <w:rsid w:val="00F15DC3"/>
    <w:rsid w:val="00F40DCC"/>
    <w:rsid w:val="00F566B2"/>
    <w:rsid w:val="00F6218A"/>
    <w:rsid w:val="00FA1428"/>
    <w:rsid w:val="00FB63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12A6"/>
  <w15:chartTrackingRefBased/>
  <w15:docId w15:val="{EE25E182-2604-4E1B-BAA9-3AE50568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60"/>
  </w:style>
  <w:style w:type="paragraph" w:styleId="Ttulo1">
    <w:name w:val="heading 1"/>
    <w:basedOn w:val="Normal"/>
    <w:next w:val="Normal"/>
    <w:link w:val="Ttulo1Car"/>
    <w:uiPriority w:val="9"/>
    <w:qFormat/>
    <w:rsid w:val="00B93503"/>
    <w:pPr>
      <w:keepNext/>
      <w:keepLines/>
      <w:spacing w:before="400" w:after="120" w:line="276" w:lineRule="auto"/>
      <w:outlineLvl w:val="0"/>
    </w:pPr>
    <w:rPr>
      <w:rFonts w:ascii="Times New Roman" w:eastAsia="Arial" w:hAnsi="Times New Roman" w:cs="Arial"/>
      <w:b/>
      <w:kern w:val="0"/>
      <w:sz w:val="24"/>
      <w:szCs w:val="40"/>
      <w:lang w:eastAsia="ja-JP"/>
      <w14:ligatures w14:val="none"/>
    </w:rPr>
  </w:style>
  <w:style w:type="paragraph" w:styleId="Ttulo2">
    <w:name w:val="heading 2"/>
    <w:basedOn w:val="Normal"/>
    <w:next w:val="Normal"/>
    <w:link w:val="Ttulo2Car"/>
    <w:uiPriority w:val="9"/>
    <w:semiHidden/>
    <w:unhideWhenUsed/>
    <w:qFormat/>
    <w:rsid w:val="00B93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503"/>
    <w:rPr>
      <w:rFonts w:ascii="Times New Roman" w:eastAsia="Arial" w:hAnsi="Times New Roman" w:cs="Arial"/>
      <w:b/>
      <w:kern w:val="0"/>
      <w:sz w:val="24"/>
      <w:szCs w:val="40"/>
      <w:lang w:eastAsia="ja-JP"/>
      <w14:ligatures w14:val="none"/>
    </w:rPr>
  </w:style>
  <w:style w:type="paragraph" w:styleId="Textocomentario">
    <w:name w:val="annotation text"/>
    <w:basedOn w:val="Normal"/>
    <w:link w:val="TextocomentarioCar"/>
    <w:uiPriority w:val="99"/>
    <w:unhideWhenUsed/>
    <w:rsid w:val="00B93503"/>
    <w:pPr>
      <w:spacing w:after="0" w:line="240" w:lineRule="auto"/>
    </w:pPr>
    <w:rPr>
      <w:rFonts w:ascii="Times New Roman" w:eastAsia="Arial" w:hAnsi="Times New Roman" w:cs="Arial"/>
      <w:kern w:val="0"/>
      <w:sz w:val="20"/>
      <w:szCs w:val="20"/>
      <w:lang w:eastAsia="ja-JP"/>
      <w14:ligatures w14:val="none"/>
    </w:rPr>
  </w:style>
  <w:style w:type="character" w:customStyle="1" w:styleId="TextocomentarioCar">
    <w:name w:val="Texto comentario Car"/>
    <w:basedOn w:val="Fuentedeprrafopredeter"/>
    <w:link w:val="Textocomentario"/>
    <w:uiPriority w:val="99"/>
    <w:rsid w:val="00B93503"/>
    <w:rPr>
      <w:rFonts w:ascii="Times New Roman" w:eastAsia="Arial" w:hAnsi="Times New Roman" w:cs="Arial"/>
      <w:kern w:val="0"/>
      <w:sz w:val="20"/>
      <w:szCs w:val="20"/>
      <w:lang w:eastAsia="ja-JP"/>
      <w14:ligatures w14:val="none"/>
    </w:rPr>
  </w:style>
  <w:style w:type="character" w:styleId="Refdecomentario">
    <w:name w:val="annotation reference"/>
    <w:basedOn w:val="Fuentedeprrafopredeter"/>
    <w:uiPriority w:val="99"/>
    <w:semiHidden/>
    <w:unhideWhenUsed/>
    <w:rsid w:val="00B93503"/>
    <w:rPr>
      <w:sz w:val="16"/>
      <w:szCs w:val="16"/>
    </w:rPr>
  </w:style>
  <w:style w:type="character" w:customStyle="1" w:styleId="Ttulo2Car">
    <w:name w:val="Título 2 Car"/>
    <w:basedOn w:val="Fuentedeprrafopredeter"/>
    <w:link w:val="Ttulo2"/>
    <w:uiPriority w:val="9"/>
    <w:semiHidden/>
    <w:rsid w:val="00B93503"/>
    <w:rPr>
      <w:rFonts w:asciiTheme="majorHAnsi" w:eastAsiaTheme="majorEastAsia" w:hAnsiTheme="majorHAnsi" w:cstheme="majorBidi"/>
      <w:color w:val="2F5496" w:themeColor="accent1" w:themeShade="BF"/>
      <w:sz w:val="26"/>
      <w:szCs w:val="26"/>
    </w:rPr>
  </w:style>
  <w:style w:type="numbering" w:customStyle="1" w:styleId="NoList1">
    <w:name w:val="No List1"/>
    <w:next w:val="Sinlista"/>
    <w:uiPriority w:val="99"/>
    <w:semiHidden/>
    <w:unhideWhenUsed/>
    <w:rsid w:val="00B93503"/>
  </w:style>
  <w:style w:type="paragraph" w:styleId="Prrafodelista">
    <w:name w:val="List Paragraph"/>
    <w:basedOn w:val="Normal"/>
    <w:uiPriority w:val="34"/>
    <w:qFormat/>
    <w:rsid w:val="00B93503"/>
    <w:pPr>
      <w:spacing w:after="0" w:line="276" w:lineRule="auto"/>
      <w:ind w:left="720"/>
      <w:contextualSpacing/>
    </w:pPr>
    <w:rPr>
      <w:rFonts w:ascii="Times New Roman" w:eastAsia="Arial" w:hAnsi="Times New Roman" w:cs="Arial"/>
      <w:kern w:val="0"/>
      <w:sz w:val="24"/>
      <w:lang w:eastAsia="ja-JP"/>
      <w14:ligatures w14:val="none"/>
    </w:rPr>
  </w:style>
  <w:style w:type="character" w:customStyle="1" w:styleId="normaltextrun">
    <w:name w:val="normaltextrun"/>
    <w:basedOn w:val="Fuentedeprrafopredeter"/>
    <w:rsid w:val="00B93503"/>
  </w:style>
  <w:style w:type="paragraph" w:customStyle="1" w:styleId="paragraph">
    <w:name w:val="paragraph"/>
    <w:basedOn w:val="Normal"/>
    <w:rsid w:val="00B9350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anormal5">
    <w:name w:val="Plain Table 5"/>
    <w:basedOn w:val="Tablanormal"/>
    <w:uiPriority w:val="45"/>
    <w:rsid w:val="00B93503"/>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untodelcomentario">
    <w:name w:val="annotation subject"/>
    <w:basedOn w:val="Textocomentario"/>
    <w:next w:val="Textocomentario"/>
    <w:link w:val="AsuntodelcomentarioCar"/>
    <w:uiPriority w:val="99"/>
    <w:semiHidden/>
    <w:unhideWhenUsed/>
    <w:rsid w:val="00B93503"/>
    <w:rPr>
      <w:b/>
      <w:bCs/>
    </w:rPr>
  </w:style>
  <w:style w:type="character" w:customStyle="1" w:styleId="AsuntodelcomentarioCar">
    <w:name w:val="Asunto del comentario Car"/>
    <w:basedOn w:val="TextocomentarioCar"/>
    <w:link w:val="Asuntodelcomentario"/>
    <w:uiPriority w:val="99"/>
    <w:semiHidden/>
    <w:rsid w:val="00B93503"/>
    <w:rPr>
      <w:rFonts w:ascii="Times New Roman" w:eastAsia="Arial" w:hAnsi="Times New Roman" w:cs="Arial"/>
      <w:b/>
      <w:bCs/>
      <w:kern w:val="0"/>
      <w:sz w:val="20"/>
      <w:szCs w:val="20"/>
      <w:lang w:eastAsia="ja-JP"/>
      <w14:ligatures w14:val="none"/>
    </w:rPr>
  </w:style>
  <w:style w:type="paragraph" w:styleId="Revisin">
    <w:name w:val="Revision"/>
    <w:hidden/>
    <w:uiPriority w:val="99"/>
    <w:semiHidden/>
    <w:rsid w:val="004913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6972">
      <w:bodyDiv w:val="1"/>
      <w:marLeft w:val="0"/>
      <w:marRight w:val="0"/>
      <w:marTop w:val="0"/>
      <w:marBottom w:val="0"/>
      <w:divBdr>
        <w:top w:val="none" w:sz="0" w:space="0" w:color="auto"/>
        <w:left w:val="none" w:sz="0" w:space="0" w:color="auto"/>
        <w:bottom w:val="none" w:sz="0" w:space="0" w:color="auto"/>
        <w:right w:val="none" w:sz="0" w:space="0" w:color="auto"/>
      </w:divBdr>
    </w:div>
    <w:div w:id="11731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A476-57BA-448D-B025-68264509144C}">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9</Pages>
  <Words>2393</Words>
  <Characters>13167</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2</cp:revision>
  <dcterms:created xsi:type="dcterms:W3CDTF">2023-05-20T04:42:00Z</dcterms:created>
  <dcterms:modified xsi:type="dcterms:W3CDTF">2023-05-20T04:42:00Z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48a5a325-1528-47f3-84d0-9d92bfdffdff</vt:lpwstr>
  </property>
</Properties>
</file>