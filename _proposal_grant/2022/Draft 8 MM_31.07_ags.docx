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0011" w:rsidRDefault="0050639A">
      <w:pPr>
        <w:spacing w:line="240" w:lineRule="auto"/>
        <w:ind w:left="709" w:hanging="709"/>
        <w:jc w:val="both"/>
        <w:rPr>
          <w:b/>
        </w:rPr>
      </w:pPr>
      <w:r>
        <w:rPr>
          <w:b/>
        </w:rPr>
        <w:t>Substance use treatment completion and criminal justice system contact in Chile: A retrospective, linked data, cohort study.</w:t>
      </w:r>
    </w:p>
    <w:p w14:paraId="00000002" w14:textId="77777777" w:rsidR="008F0011" w:rsidRDefault="0050639A">
      <w:pPr>
        <w:pStyle w:val="Ttulo1"/>
      </w:pPr>
      <w:r>
        <w:t xml:space="preserve">Abstract </w:t>
      </w:r>
    </w:p>
    <w:p w14:paraId="00000003" w14:textId="77777777" w:rsidR="008F0011" w:rsidRDefault="008F0011">
      <w:pPr>
        <w:spacing w:line="240" w:lineRule="auto"/>
        <w:jc w:val="both"/>
      </w:pPr>
    </w:p>
    <w:p w14:paraId="613CC298" w14:textId="74775B4E"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Aim:</w:t>
      </w:r>
      <w:r w:rsidRPr="5B760AA7">
        <w:rPr>
          <w:color w:val="000000" w:themeColor="text1"/>
        </w:rPr>
        <w:t xml:space="preserve"> To examine the association between substance use treatment (SUT) completion and subsequent criminal justice system (CJS)</w:t>
      </w:r>
      <w:r w:rsidR="007C640C" w:rsidRPr="5B760AA7">
        <w:rPr>
          <w:color w:val="000000" w:themeColor="text1"/>
        </w:rPr>
        <w:t xml:space="preserve"> contact</w:t>
      </w:r>
      <w:r w:rsidRPr="5B760AA7">
        <w:rPr>
          <w:color w:val="000000" w:themeColor="text1"/>
        </w:rPr>
        <w:t xml:space="preserve"> </w:t>
      </w:r>
      <w:bookmarkStart w:id="0" w:name="_Hlk141433491"/>
      <w:r w:rsidRPr="5B760AA7">
        <w:rPr>
          <w:color w:val="000000" w:themeColor="text1"/>
        </w:rPr>
        <w:t xml:space="preserve">at </w:t>
      </w:r>
      <w:r w:rsidR="004B6A2A" w:rsidRPr="5B760AA7">
        <w:rPr>
          <w:color w:val="000000" w:themeColor="text1"/>
        </w:rPr>
        <w:t xml:space="preserve">1-, 3-, and </w:t>
      </w:r>
      <w:r w:rsidR="00070887">
        <w:rPr>
          <w:color w:val="000000" w:themeColor="text1"/>
        </w:rPr>
        <w:t>5 years</w:t>
      </w:r>
      <w:r w:rsidR="00240D0C" w:rsidRPr="5B760AA7">
        <w:rPr>
          <w:color w:val="000000" w:themeColor="text1"/>
        </w:rPr>
        <w:t xml:space="preserve"> post</w:t>
      </w:r>
      <w:r w:rsidR="0A2983E3" w:rsidRPr="5B760AA7">
        <w:rPr>
          <w:color w:val="000000" w:themeColor="text1"/>
        </w:rPr>
        <w:t>-</w:t>
      </w:r>
      <w:r w:rsidR="00240D0C" w:rsidRPr="5B760AA7">
        <w:rPr>
          <w:color w:val="000000" w:themeColor="text1"/>
        </w:rPr>
        <w:t>discharge</w:t>
      </w:r>
      <w:bookmarkEnd w:id="0"/>
      <w:r w:rsidRPr="5B760AA7">
        <w:rPr>
          <w:color w:val="000000" w:themeColor="text1"/>
        </w:rPr>
        <w:t xml:space="preserve">. </w:t>
      </w:r>
    </w:p>
    <w:p w14:paraId="430120BD" w14:textId="3A7F067E"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Design:</w:t>
      </w:r>
      <w:r w:rsidRPr="5B760AA7">
        <w:rPr>
          <w:color w:val="000000" w:themeColor="text1"/>
        </w:rPr>
        <w:t xml:space="preserve"> Retrospective cohort study using </w:t>
      </w:r>
      <w:r w:rsidR="008D5B28" w:rsidRPr="5B760AA7">
        <w:rPr>
          <w:color w:val="000000" w:themeColor="text1"/>
        </w:rPr>
        <w:t xml:space="preserve">multivariate </w:t>
      </w:r>
      <w:r w:rsidRPr="5B760AA7">
        <w:rPr>
          <w:color w:val="000000" w:themeColor="text1"/>
        </w:rPr>
        <w:t xml:space="preserve">survival analysis based on linked data from the Chilean </w:t>
      </w:r>
      <w:r w:rsidR="00F231DE" w:rsidRPr="5B760AA7">
        <w:rPr>
          <w:color w:val="000000" w:themeColor="text1"/>
        </w:rPr>
        <w:t xml:space="preserve">national </w:t>
      </w:r>
      <w:r w:rsidR="5DB447FD" w:rsidRPr="5B760AA7">
        <w:rPr>
          <w:color w:val="000000" w:themeColor="text1"/>
        </w:rPr>
        <w:t>drug agency</w:t>
      </w:r>
      <w:r w:rsidRPr="5B760AA7">
        <w:rPr>
          <w:color w:val="000000" w:themeColor="text1"/>
        </w:rPr>
        <w:t xml:space="preserve"> and the Prosecutor’s Office records from 2010 to 2019. </w:t>
      </w:r>
    </w:p>
    <w:p w14:paraId="511114A6" w14:textId="5B5A6D74"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Setting</w:t>
      </w:r>
      <w:r w:rsidRPr="5B760AA7">
        <w:rPr>
          <w:color w:val="000000" w:themeColor="text1"/>
        </w:rPr>
        <w:t xml:space="preserve"> SUT is available at no cost through Chile’s publicly funded healthcare and is provided in </w:t>
      </w:r>
      <w:r w:rsidR="00F353DC">
        <w:rPr>
          <w:color w:val="000000" w:themeColor="text1"/>
        </w:rPr>
        <w:t>outpatient</w:t>
      </w:r>
      <w:r w:rsidRPr="5B760AA7">
        <w:rPr>
          <w:color w:val="000000" w:themeColor="text1"/>
        </w:rPr>
        <w:t xml:space="preserve"> and residential modalities in public and private centres. </w:t>
      </w:r>
    </w:p>
    <w:p w14:paraId="42C44A8A" w14:textId="53B77E39"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 xml:space="preserve">Participants: </w:t>
      </w:r>
      <w:r w:rsidRPr="5B760AA7">
        <w:rPr>
          <w:color w:val="000000" w:themeColor="text1"/>
        </w:rPr>
        <w:t>A total of 70,854 individuals received their first SUT from 2010 to 2019</w:t>
      </w:r>
      <w:r w:rsidR="00F231DE" w:rsidRPr="5B760AA7">
        <w:rPr>
          <w:color w:val="000000" w:themeColor="text1"/>
        </w:rPr>
        <w:t xml:space="preserve"> (</w:t>
      </w:r>
      <w:r w:rsidR="466CD045" w:rsidRPr="5B760AA7">
        <w:rPr>
          <w:color w:val="000000" w:themeColor="text1"/>
        </w:rPr>
        <w:t>27.20</w:t>
      </w:r>
      <w:r w:rsidR="00F231DE" w:rsidRPr="5B760AA7">
        <w:rPr>
          <w:color w:val="000000" w:themeColor="text1"/>
        </w:rPr>
        <w:t>% completed treatment)</w:t>
      </w:r>
      <w:r w:rsidRPr="5B760AA7">
        <w:rPr>
          <w:color w:val="000000" w:themeColor="text1"/>
        </w:rPr>
        <w:t xml:space="preserve">. </w:t>
      </w:r>
    </w:p>
    <w:p w14:paraId="558A2026" w14:textId="4EE8EC50" w:rsidR="00A248D9" w:rsidRDefault="0050639A" w:rsidP="00A248D9">
      <w:pPr>
        <w:pBdr>
          <w:top w:val="nil"/>
          <w:left w:val="nil"/>
          <w:bottom w:val="nil"/>
          <w:right w:val="nil"/>
          <w:between w:val="nil"/>
        </w:pBdr>
        <w:spacing w:after="240"/>
        <w:jc w:val="both"/>
        <w:rPr>
          <w:color w:val="000000"/>
        </w:rPr>
      </w:pPr>
      <w:r w:rsidRPr="5B760AA7">
        <w:rPr>
          <w:b/>
          <w:bCs/>
          <w:color w:val="000000" w:themeColor="text1"/>
        </w:rPr>
        <w:t xml:space="preserve">Measurements: </w:t>
      </w:r>
      <w:r w:rsidRPr="5B760AA7">
        <w:rPr>
          <w:color w:val="000000" w:themeColor="text1"/>
        </w:rPr>
        <w:t xml:space="preserve">SUT completion status included completion, late dropout (&gt;=3 months) and early dropout (&lt;3 months). Primary outcomes were (1) any </w:t>
      </w:r>
      <w:r w:rsidR="009C068A" w:rsidRPr="5B760AA7">
        <w:rPr>
          <w:color w:val="000000" w:themeColor="text1"/>
        </w:rPr>
        <w:t xml:space="preserve">CJS </w:t>
      </w:r>
      <w:r w:rsidRPr="5B760AA7">
        <w:rPr>
          <w:color w:val="000000" w:themeColor="text1"/>
        </w:rPr>
        <w:t xml:space="preserve">contact and (2) contact leading to imprisonment after baseline treatment. </w:t>
      </w:r>
      <w:r w:rsidR="00A248D9" w:rsidRPr="00310A18">
        <w:rPr>
          <w:color w:val="000000"/>
          <w:highlight w:val="cyan"/>
        </w:rPr>
        <w:t xml:space="preserve">We </w:t>
      </w:r>
      <w:r w:rsidR="004E285C">
        <w:rPr>
          <w:color w:val="000000"/>
          <w:highlight w:val="cyan"/>
        </w:rPr>
        <w:t>estimated</w:t>
      </w:r>
      <w:r w:rsidR="004E285C" w:rsidRPr="00310A18">
        <w:rPr>
          <w:color w:val="000000"/>
          <w:highlight w:val="cyan"/>
        </w:rPr>
        <w:t xml:space="preserve"> </w:t>
      </w:r>
      <w:r w:rsidR="00A248D9" w:rsidRPr="00310A18">
        <w:rPr>
          <w:color w:val="000000"/>
          <w:highlight w:val="cyan"/>
        </w:rPr>
        <w:t>the association</w:t>
      </w:r>
      <w:r w:rsidR="00CA47D4" w:rsidRPr="00310A18">
        <w:rPr>
          <w:color w:val="000000"/>
          <w:highlight w:val="cyan"/>
        </w:rPr>
        <w:t xml:space="preserve"> </w:t>
      </w:r>
      <w:r w:rsidR="00A248D9" w:rsidRPr="00310A18">
        <w:rPr>
          <w:color w:val="000000"/>
          <w:highlight w:val="cyan"/>
        </w:rPr>
        <w:t xml:space="preserve">treatment </w:t>
      </w:r>
      <w:r w:rsidR="00CA47D4" w:rsidRPr="00310A18">
        <w:rPr>
          <w:color w:val="000000"/>
          <w:highlight w:val="cyan"/>
        </w:rPr>
        <w:t xml:space="preserve">completion </w:t>
      </w:r>
      <w:r w:rsidR="00A248D9" w:rsidRPr="00310A18">
        <w:rPr>
          <w:color w:val="000000"/>
          <w:highlight w:val="cyan"/>
        </w:rPr>
        <w:t>and CJS</w:t>
      </w:r>
      <w:r w:rsidR="00CA47D4" w:rsidRPr="00310A18">
        <w:rPr>
          <w:color w:val="000000"/>
          <w:highlight w:val="cyan"/>
        </w:rPr>
        <w:t xml:space="preserve"> contact </w:t>
      </w:r>
      <w:r w:rsidR="00A248D9" w:rsidRPr="00310A18">
        <w:rPr>
          <w:color w:val="000000"/>
          <w:highlight w:val="cyan"/>
        </w:rPr>
        <w:t>through Royston-Parmar models while adjusting for several</w:t>
      </w:r>
      <w:r w:rsidR="00CA47D4" w:rsidRPr="00310A18">
        <w:rPr>
          <w:color w:val="000000"/>
          <w:highlight w:val="cyan"/>
        </w:rPr>
        <w:t xml:space="preserve"> </w:t>
      </w:r>
      <w:r w:rsidR="00A248D9" w:rsidRPr="00310A18">
        <w:rPr>
          <w:color w:val="000000"/>
          <w:highlight w:val="cyan"/>
        </w:rPr>
        <w:t>covariates</w:t>
      </w:r>
      <w:r w:rsidR="004E285C">
        <w:rPr>
          <w:color w:val="000000"/>
          <w:highlight w:val="cyan"/>
        </w:rPr>
        <w:t>,</w:t>
      </w:r>
      <w:r w:rsidR="00A248D9" w:rsidRPr="00310A18">
        <w:rPr>
          <w:color w:val="000000"/>
          <w:highlight w:val="cyan"/>
        </w:rPr>
        <w:t xml:space="preserve"> </w:t>
      </w:r>
      <w:r w:rsidR="004E285C">
        <w:rPr>
          <w:color w:val="000000"/>
          <w:highlight w:val="cyan"/>
        </w:rPr>
        <w:t xml:space="preserve">obtaining </w:t>
      </w:r>
      <w:r w:rsidR="00A248D9" w:rsidRPr="00310A18">
        <w:rPr>
          <w:color w:val="000000"/>
          <w:highlight w:val="cyan"/>
        </w:rPr>
        <w:t>standardi</w:t>
      </w:r>
      <w:r w:rsidR="00310A18" w:rsidRPr="00310A18">
        <w:rPr>
          <w:color w:val="000000"/>
          <w:highlight w:val="cyan"/>
        </w:rPr>
        <w:t>s</w:t>
      </w:r>
      <w:r w:rsidR="00A248D9" w:rsidRPr="00310A18">
        <w:rPr>
          <w:color w:val="000000"/>
          <w:highlight w:val="cyan"/>
        </w:rPr>
        <w:t>ed survival curves and</w:t>
      </w:r>
      <w:r w:rsidR="0046621E" w:rsidRPr="00310A18">
        <w:rPr>
          <w:color w:val="000000"/>
          <w:highlight w:val="cyan"/>
        </w:rPr>
        <w:t xml:space="preserve"> </w:t>
      </w:r>
      <w:r w:rsidR="00A248D9" w:rsidRPr="00310A18">
        <w:rPr>
          <w:color w:val="000000"/>
          <w:highlight w:val="cyan"/>
        </w:rPr>
        <w:t>restricted mean survival times (RMST)</w:t>
      </w:r>
      <w:r w:rsidR="004E285C">
        <w:rPr>
          <w:color w:val="000000"/>
          <w:highlight w:val="cyan"/>
        </w:rPr>
        <w:t xml:space="preserve"> </w:t>
      </w:r>
      <w:r w:rsidR="004E285C" w:rsidRPr="5B760AA7">
        <w:rPr>
          <w:color w:val="000000" w:themeColor="text1"/>
        </w:rPr>
        <w:t xml:space="preserve">at 1-, 3-, and </w:t>
      </w:r>
      <w:r w:rsidR="004E285C">
        <w:rPr>
          <w:color w:val="000000" w:themeColor="text1"/>
        </w:rPr>
        <w:t>5 years</w:t>
      </w:r>
      <w:r w:rsidR="004E285C" w:rsidRPr="5B760AA7">
        <w:rPr>
          <w:color w:val="000000" w:themeColor="text1"/>
        </w:rPr>
        <w:t xml:space="preserve"> post-discharge</w:t>
      </w:r>
      <w:r w:rsidR="001F7DAB" w:rsidRPr="00310A18">
        <w:rPr>
          <w:color w:val="000000"/>
          <w:highlight w:val="cyan"/>
        </w:rPr>
        <w:t>.</w:t>
      </w:r>
    </w:p>
    <w:p w14:paraId="0BD78BE3" w14:textId="2D10ADC6" w:rsidR="00D212C7" w:rsidRDefault="0050639A" w:rsidP="5B760AA7">
      <w:pPr>
        <w:pBdr>
          <w:top w:val="nil"/>
          <w:left w:val="nil"/>
          <w:bottom w:val="nil"/>
          <w:right w:val="nil"/>
          <w:between w:val="nil"/>
        </w:pBdr>
        <w:spacing w:after="240"/>
        <w:jc w:val="both"/>
        <w:rPr>
          <w:b/>
          <w:bCs/>
          <w:color w:val="000000"/>
        </w:rPr>
      </w:pPr>
      <w:r w:rsidRPr="5B760AA7">
        <w:rPr>
          <w:b/>
          <w:bCs/>
          <w:color w:val="000000" w:themeColor="text1"/>
        </w:rPr>
        <w:t>Findings:</w:t>
      </w:r>
      <w:r w:rsidRPr="5B760AA7">
        <w:rPr>
          <w:color w:val="000000" w:themeColor="text1"/>
        </w:rPr>
        <w:t xml:space="preserve"> Results showed that 31.4% of the participants had </w:t>
      </w:r>
      <w:r w:rsidR="009C068A" w:rsidRPr="5B760AA7">
        <w:rPr>
          <w:color w:val="000000" w:themeColor="text1"/>
        </w:rPr>
        <w:t xml:space="preserve">CJS </w:t>
      </w:r>
      <w:r w:rsidRPr="5B760AA7">
        <w:rPr>
          <w:color w:val="000000" w:themeColor="text1"/>
        </w:rPr>
        <w:t xml:space="preserve">contact after </w:t>
      </w:r>
      <w:r>
        <w:t>exiting</w:t>
      </w:r>
      <w:r w:rsidRPr="5B760AA7">
        <w:rPr>
          <w:color w:val="000000" w:themeColor="text1"/>
        </w:rPr>
        <w:t xml:space="preserve"> their first SUT episode during the observed period, and 7.3% had CJS contact leading to imprisonment. </w:t>
      </w:r>
      <w:r w:rsidR="00FA40D1">
        <w:t xml:space="preserve">Those who completed SUT were more likely </w:t>
      </w:r>
      <w:r w:rsidR="005A627A">
        <w:t>[</w:t>
      </w:r>
      <w:r w:rsidR="00FA40D1">
        <w:t>73.4%</w:t>
      </w:r>
      <w:r w:rsidR="005A627A">
        <w:t>;</w:t>
      </w:r>
      <w:r w:rsidR="00FA40D1">
        <w:t xml:space="preserve"> 95% </w:t>
      </w:r>
      <w:r w:rsidR="005A627A">
        <w:t>confidence interval (</w:t>
      </w:r>
      <w:r w:rsidR="00FA40D1">
        <w:t>CI</w:t>
      </w:r>
      <w:r w:rsidR="005A627A">
        <w:t>)=</w:t>
      </w:r>
      <w:r w:rsidR="00FA40D1">
        <w:t xml:space="preserve"> 72.7, 74.2</w:t>
      </w:r>
      <w:r w:rsidR="005A627A">
        <w:t>]</w:t>
      </w:r>
      <w:r w:rsidR="00FA40D1">
        <w:t xml:space="preserve"> to avoid any CJS contact </w:t>
      </w:r>
      <w:del w:id="1" w:author="Andrés González Santa Cruz" w:date="2023-07-31T11:06:00Z">
        <w:r w:rsidR="00FA40D1" w:rsidDel="00090802">
          <w:delText xml:space="preserve">for the </w:delText>
        </w:r>
      </w:del>
      <w:ins w:id="2" w:author="Andrés González Santa Cruz" w:date="2023-07-31T11:06:00Z">
        <w:r w:rsidR="00090802">
          <w:t xml:space="preserve">after </w:t>
        </w:r>
      </w:ins>
      <w:r w:rsidR="00FA40D1">
        <w:t xml:space="preserve">five years </w:t>
      </w:r>
      <w:del w:id="3" w:author="Andrés González Santa Cruz" w:date="2023-07-31T11:07:00Z">
        <w:r w:rsidR="00FA40D1" w:rsidDel="00090802">
          <w:delText>following completion</w:delText>
        </w:r>
      </w:del>
      <w:ins w:id="4" w:author="Andrés González Santa Cruz" w:date="2023-07-31T11:07:00Z">
        <w:r w:rsidR="00090802">
          <w:t>treatment outcome</w:t>
        </w:r>
      </w:ins>
      <w:r w:rsidR="00FA40D1">
        <w:t xml:space="preserve">, than those who dropped out late (63.9%, </w:t>
      </w:r>
      <w:r w:rsidR="005A627A" w:rsidRPr="005A627A">
        <w:t>95% CI = </w:t>
      </w:r>
      <w:r w:rsidR="00FA40D1">
        <w:t xml:space="preserve">63.4, 64.5) and early (62.2%, </w:t>
      </w:r>
      <w:r w:rsidR="005A627A" w:rsidRPr="005A627A">
        <w:t>95% CI = </w:t>
      </w:r>
      <w:r w:rsidR="00FA40D1">
        <w:t>61.4, 63.</w:t>
      </w:r>
      <w:commentRangeStart w:id="5"/>
      <w:commentRangeStart w:id="6"/>
      <w:commentRangeStart w:id="7"/>
      <w:r w:rsidR="00FA40D1">
        <w:t>1</w:t>
      </w:r>
      <w:commentRangeEnd w:id="5"/>
      <w:r w:rsidR="004E285C">
        <w:rPr>
          <w:rStyle w:val="Refdecomentario"/>
        </w:rPr>
        <w:commentReference w:id="5"/>
      </w:r>
      <w:commentRangeEnd w:id="6"/>
      <w:r w:rsidR="00DE5E88">
        <w:rPr>
          <w:rStyle w:val="Refdecomentario"/>
        </w:rPr>
        <w:commentReference w:id="6"/>
      </w:r>
      <w:commentRangeEnd w:id="7"/>
      <w:r w:rsidR="00090802">
        <w:rPr>
          <w:rStyle w:val="Refdecomentario"/>
        </w:rPr>
        <w:commentReference w:id="7"/>
      </w:r>
      <w:r w:rsidR="00FA40D1">
        <w:t>).</w:t>
      </w:r>
      <w:r w:rsidR="004E285C">
        <w:t xml:space="preserve"> These differences were also observed at 1 and 3 years.</w:t>
      </w:r>
    </w:p>
    <w:p w14:paraId="00000004" w14:textId="1EDFD412" w:rsidR="008F0011" w:rsidRDefault="0050639A" w:rsidP="5B760AA7">
      <w:pPr>
        <w:pBdr>
          <w:top w:val="nil"/>
          <w:left w:val="nil"/>
          <w:bottom w:val="nil"/>
          <w:right w:val="nil"/>
          <w:between w:val="nil"/>
        </w:pBdr>
        <w:spacing w:after="240"/>
        <w:jc w:val="both"/>
        <w:rPr>
          <w:color w:val="000000"/>
        </w:rPr>
      </w:pPr>
      <w:r w:rsidRPr="5B760AA7">
        <w:rPr>
          <w:b/>
          <w:bCs/>
          <w:color w:val="000000" w:themeColor="text1"/>
        </w:rPr>
        <w:t>Conclusions</w:t>
      </w:r>
      <w:r w:rsidRPr="5B760AA7">
        <w:rPr>
          <w:color w:val="000000" w:themeColor="text1"/>
        </w:rPr>
        <w:t xml:space="preserve"> SUT completion was associated with a substantial reduction in CJS contact</w:t>
      </w:r>
      <w:r w:rsidR="00F231DE" w:rsidRPr="5B760AA7">
        <w:rPr>
          <w:color w:val="000000" w:themeColor="text1"/>
        </w:rPr>
        <w:t xml:space="preserve"> and imprisonment</w:t>
      </w:r>
      <w:r w:rsidRPr="5B760AA7">
        <w:rPr>
          <w:color w:val="000000" w:themeColor="text1"/>
        </w:rPr>
        <w:t xml:space="preserve"> up to 5 years after the first SUT episode. </w:t>
      </w:r>
    </w:p>
    <w:p w14:paraId="4A08970C" w14:textId="77777777" w:rsidR="00D212C7" w:rsidRDefault="00D212C7" w:rsidP="5B760AA7">
      <w:pPr>
        <w:pBdr>
          <w:top w:val="nil"/>
          <w:left w:val="nil"/>
          <w:bottom w:val="nil"/>
          <w:right w:val="nil"/>
          <w:between w:val="nil"/>
        </w:pBdr>
        <w:spacing w:after="240"/>
        <w:jc w:val="both"/>
        <w:rPr>
          <w:b/>
          <w:bCs/>
          <w:color w:val="000000"/>
        </w:rPr>
      </w:pPr>
    </w:p>
    <w:p w14:paraId="00000005" w14:textId="0E541078" w:rsidR="008F0011" w:rsidRDefault="0050639A">
      <w:pPr>
        <w:pBdr>
          <w:top w:val="nil"/>
          <w:left w:val="nil"/>
          <w:bottom w:val="nil"/>
          <w:right w:val="nil"/>
          <w:between w:val="nil"/>
        </w:pBdr>
        <w:spacing w:after="240"/>
        <w:jc w:val="both"/>
        <w:rPr>
          <w:color w:val="000000"/>
        </w:rPr>
      </w:pPr>
      <w:r>
        <w:rPr>
          <w:b/>
          <w:color w:val="000000"/>
        </w:rPr>
        <w:t>Key terms:</w:t>
      </w:r>
      <w:r>
        <w:rPr>
          <w:color w:val="000000"/>
        </w:rPr>
        <w:t xml:space="preserve"> Substance use treatment completion; Survival analysis; Contact with the criminal justice system; Imprisonment.</w:t>
      </w:r>
    </w:p>
    <w:p w14:paraId="00000006" w14:textId="05297F76" w:rsidR="008F0011" w:rsidRDefault="00000000">
      <w:pPr>
        <w:pBdr>
          <w:top w:val="nil"/>
          <w:left w:val="nil"/>
          <w:bottom w:val="nil"/>
          <w:right w:val="nil"/>
          <w:between w:val="nil"/>
        </w:pBdr>
        <w:spacing w:after="240"/>
        <w:jc w:val="both"/>
        <w:rPr>
          <w:b/>
          <w:color w:val="FF0000"/>
        </w:rPr>
      </w:pPr>
      <w:sdt>
        <w:sdtPr>
          <w:tag w:val="goog_rdk_0"/>
          <w:id w:val="-1303850080"/>
        </w:sdtPr>
        <w:sdtContent>
          <w:commentRangeStart w:id="8"/>
          <w:commentRangeStart w:id="9"/>
        </w:sdtContent>
      </w:sdt>
      <w:r w:rsidR="0050639A">
        <w:rPr>
          <w:b/>
          <w:color w:val="000000"/>
        </w:rPr>
        <w:t>Words number</w:t>
      </w:r>
      <w:commentRangeEnd w:id="9"/>
      <w:r w:rsidR="0050639A">
        <w:commentReference w:id="9"/>
      </w:r>
      <w:commentRangeEnd w:id="8"/>
      <w:r w:rsidR="006F4623">
        <w:rPr>
          <w:rStyle w:val="Refdecomentario"/>
        </w:rPr>
        <w:commentReference w:id="8"/>
      </w:r>
      <w:r w:rsidR="0050639A">
        <w:rPr>
          <w:b/>
          <w:color w:val="000000"/>
        </w:rPr>
        <w:t>:</w:t>
      </w:r>
      <w:r w:rsidR="0050639A">
        <w:rPr>
          <w:b/>
          <w:color w:val="FF0000"/>
        </w:rPr>
        <w:t xml:space="preserve"> 3,</w:t>
      </w:r>
      <w:r w:rsidR="00DF02D3">
        <w:rPr>
          <w:b/>
          <w:color w:val="FF0000"/>
        </w:rPr>
        <w:t>4</w:t>
      </w:r>
      <w:r w:rsidR="00FE4E5D">
        <w:rPr>
          <w:b/>
          <w:color w:val="FF0000"/>
        </w:rPr>
        <w:t>80</w:t>
      </w:r>
    </w:p>
    <w:p w14:paraId="00000007" w14:textId="77777777" w:rsidR="008F0011" w:rsidRDefault="0050639A">
      <w:pPr>
        <w:rPr>
          <w:b/>
        </w:rPr>
      </w:pPr>
      <w:r>
        <w:br w:type="page"/>
      </w:r>
    </w:p>
    <w:p w14:paraId="00000008" w14:textId="77777777" w:rsidR="008F0011" w:rsidRDefault="0050639A">
      <w:pPr>
        <w:pStyle w:val="Ttulo1"/>
      </w:pPr>
      <w:bookmarkStart w:id="10" w:name="_heading=h.gjdgxs" w:colFirst="0" w:colLast="0"/>
      <w:bookmarkEnd w:id="10"/>
      <w:r>
        <w:lastRenderedPageBreak/>
        <w:t>INTRODUCTION</w:t>
      </w:r>
    </w:p>
    <w:p w14:paraId="00000009" w14:textId="0891E0A5" w:rsidR="008F0011" w:rsidRDefault="0050639A">
      <w:pPr>
        <w:ind w:firstLine="720"/>
        <w:jc w:val="both"/>
      </w:pPr>
      <w:r>
        <w:t xml:space="preserve">The association between substance use and offending is well-documented </w:t>
      </w:r>
      <w:r w:rsidR="003944E3">
        <w:fldChar w:fldCharType="begin"/>
      </w:r>
      <w:r w:rsidR="003944E3">
        <w:instrText xml:space="preserve"> ADDIN EN.CITE &lt;EndNote&gt;&lt;Cite&gt;&lt;Author&gt;Best&lt;/Author&gt;&lt;Year&gt;2019&lt;/Year&gt;&lt;RecNum&gt;24&lt;/RecNum&gt;&lt;DisplayText&gt;(1)&lt;/DisplayText&gt;&lt;record&gt;&lt;rec-number&gt;24&lt;/rec-number&gt;&lt;foreign-keys&gt;&lt;key app="EN" db-id="fwwrpra9ffvfw1ewzzova9eqzp55efazttfv" timestamp="1659594642"&gt;24&lt;/key&gt;&lt;/foreign-keys&gt;&lt;ref-type name="Electronic Book"&gt;44&lt;/ref-type&gt;&lt;contributors&gt;&lt;authors&gt;&lt;author&gt;Best, David&lt;/author&gt;&lt;author&gt;Colman, Charlotte&lt;/author&gt;&lt;/authors&gt;&lt;/contributors&gt;&lt;titles&gt;&lt;title&gt;Strengths-Based Approaches to Crime and Substance Use : From Drugs and Crime to Desistance and Recovery&lt;/title&gt;&lt;/titles&gt;&lt;num-vols&gt;1 online resource (327 pages)&lt;/num-vols&gt;&lt;dates&gt;&lt;year&gt;2019&lt;/year&gt;&lt;/dates&gt;&lt;pub-location&gt;Milton&lt;/pub-location&gt;&lt;publisher&gt;Routledge&lt;/publisher&gt;&lt;isbn&gt;9781351852494 1351852493&lt;/isbn&gt;&lt;urls&gt;&lt;/urls&gt;&lt;remote-database-name&gt;WorldCat.org&lt;/remote-database-name&gt;&lt;language&gt;English&lt;/language&gt;&lt;/record&gt;&lt;/Cite&gt;&lt;/EndNote&gt;</w:instrText>
      </w:r>
      <w:r w:rsidR="003944E3">
        <w:fldChar w:fldCharType="separate"/>
      </w:r>
      <w:r w:rsidR="003944E3">
        <w:rPr>
          <w:noProof/>
        </w:rPr>
        <w:t>(1)</w:t>
      </w:r>
      <w:r w:rsidR="003944E3">
        <w:fldChar w:fldCharType="end"/>
      </w:r>
      <w:r>
        <w:t xml:space="preserve">. Evidence shows that a substantial proportion (40-60%) of individuals presenting to substance use treatment (SUT) also self-report recent offending </w:t>
      </w:r>
      <w:r w:rsidR="000A1F69">
        <w:fldChar w:fldCharType="begin"/>
      </w:r>
      <w:r w:rsidR="000A1F69">
        <w:instrText xml:space="preserve"> ADDIN EN.CITE &lt;EndNote&gt;&lt;Cite&gt;&lt;Author&gt;Holloway&lt;/Author&gt;&lt;Year&gt;2006&lt;/Year&gt;&lt;RecNum&gt;62&lt;/RecNum&gt;&lt;DisplayText&gt;(2, 3)&lt;/DisplayText&gt;&lt;record&gt;&lt;rec-number&gt;62&lt;/rec-number&gt;&lt;foreign-keys&gt;&lt;key app="EN" db-id="fwwrpra9ffvfw1ewzzova9eqzp55efazttfv" timestamp="1683793706"&gt;62&lt;/key&gt;&lt;/foreign-keys&gt;&lt;ref-type name="Journal Article"&gt;17&lt;/ref-type&gt;&lt;contributors&gt;&lt;authors&gt;&lt;author&gt;Holloway, Katy R.&lt;/author&gt;&lt;author&gt;Bennett, Trevor H.&lt;/author&gt;&lt;author&gt;Farrington, David P.&lt;/author&gt;&lt;/authors&gt;&lt;/contributors&gt;&lt;titles&gt;&lt;title&gt;The effectiveness of drug treatment programs in reducing criminal behavior: a meta-analysis&lt;/title&gt;&lt;secondary-title&gt;Psicothema&lt;/secondary-title&gt;&lt;/titles&gt;&lt;periodical&gt;&lt;full-title&gt;Psicothema&lt;/full-title&gt;&lt;/periodical&gt;&lt;pages&gt;620-9&lt;/pages&gt;&lt;volume&gt;18&lt;/volume&gt;&lt;number&gt;3&lt;/number&gt;&lt;section&gt;620&lt;/section&gt;&lt;dates&gt;&lt;year&gt;2006&lt;/year&gt;&lt;/dates&gt;&lt;isbn&gt;0214-9915&lt;/isbn&gt;&lt;urls&gt;&lt;/urls&gt;&lt;remote-database-name&gt;WorldCat.org&lt;/remote-database-name&gt;&lt;/record&gt;&lt;/Cite&gt;&lt;Cite&gt;&lt;Author&gt;Skjærvø&lt;/Author&gt;&lt;Year&gt;2021&lt;/Year&gt;&lt;RecNum&gt;64&lt;/RecNum&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EndNote&gt;</w:instrText>
      </w:r>
      <w:r w:rsidR="000A1F69">
        <w:fldChar w:fldCharType="separate"/>
      </w:r>
      <w:r w:rsidR="000A1F69">
        <w:rPr>
          <w:noProof/>
        </w:rPr>
        <w:t>(2, 3)</w:t>
      </w:r>
      <w:r w:rsidR="000A1F69">
        <w:fldChar w:fldCharType="end"/>
      </w:r>
      <w:r>
        <w:t>. Substance use can lead to offending through several mechanisms, such as lowering inhibitions</w:t>
      </w:r>
      <w:r w:rsidR="00840DC7">
        <w:t xml:space="preserve"> and</w:t>
      </w:r>
      <w:r>
        <w:t xml:space="preserve"> generating the urgent need to finance the substance use habit</w:t>
      </w:r>
      <w:r w:rsidR="00F353DC">
        <w:t>,</w:t>
      </w:r>
      <w:r>
        <w:t xml:space="preserve"> even </w:t>
      </w:r>
      <w:proofErr w:type="spellStart"/>
      <w:r>
        <w:t>through</w:t>
      </w:r>
      <w:proofErr w:type="spellEnd"/>
      <w:r>
        <w:t xml:space="preserve"> illegal means</w:t>
      </w:r>
      <w:r w:rsidR="00840DC7">
        <w:t xml:space="preserve">. </w:t>
      </w:r>
      <w:r w:rsidR="00F353DC">
        <w:t>Furthermore,</w:t>
      </w:r>
      <w:r>
        <w:t xml:space="preserve"> being in contact with the drug market to obtain substances can also create opportunities for engaging in criminal activities</w:t>
      </w:r>
      <w:r w:rsidR="005436FF">
        <w:t xml:space="preserve"> </w:t>
      </w:r>
      <w:r w:rsidR="000A1F69">
        <w:fldChar w:fldCharType="begin"/>
      </w:r>
      <w:r w:rsidR="000A1F69">
        <w:instrText xml:space="preserve"> ADDIN EN.CITE &lt;EndNote&gt;&lt;Cite&gt;&lt;Author&gt;Goldstein&lt;/Author&gt;&lt;Year&gt;1985&lt;/Year&gt;&lt;RecNum&gt;67&lt;/RecNum&gt;&lt;DisplayText&gt;(4)&lt;/DisplayText&gt;&lt;record&gt;&lt;rec-number&gt;67&lt;/rec-number&gt;&lt;foreign-keys&gt;&lt;key app="EN" db-id="fwwrpra9ffvfw1ewzzova9eqzp55efazttfv" timestamp="1683793921"&gt;67&lt;/key&gt;&lt;/foreign-keys&gt;&lt;ref-type name="Journal Article"&gt;17&lt;/ref-type&gt;&lt;contributors&gt;&lt;authors&gt;&lt;author&gt;Goldstein, Paul J.&lt;/author&gt;&lt;/authors&gt;&lt;/contributors&gt;&lt;titles&gt;&lt;title&gt;The Drugs/Violence Nexus: A Tripartite Conceptual Framework&lt;/title&gt;&lt;secondary-title&gt;Journal of Drug Issues&lt;/secondary-title&gt;&lt;/titles&gt;&lt;periodical&gt;&lt;full-title&gt;Journal of Drug Issues&lt;/full-title&gt;&lt;/periodical&gt;&lt;pages&gt;493-506&lt;/pages&gt;&lt;volume&gt;15&lt;/volume&gt;&lt;number&gt;4&lt;/number&gt;&lt;dates&gt;&lt;year&gt;1985&lt;/year&gt;&lt;/dates&gt;&lt;urls&gt;&lt;related-urls&gt;&lt;url&gt;https://journals.sagepub.com/doi/abs/10.1177/002204268501500406&lt;/url&gt;&lt;/related-urls&gt;&lt;/urls&gt;&lt;electronic-resource-num&gt;10.1177/002204268501500406&lt;/electronic-resource-num&gt;&lt;/record&gt;&lt;/Cite&gt;&lt;/EndNote&gt;</w:instrText>
      </w:r>
      <w:r w:rsidR="000A1F69">
        <w:fldChar w:fldCharType="separate"/>
      </w:r>
      <w:r w:rsidR="000A1F69">
        <w:rPr>
          <w:noProof/>
        </w:rPr>
        <w:t>(4)</w:t>
      </w:r>
      <w:r w:rsidR="000A1F69">
        <w:fldChar w:fldCharType="end"/>
      </w:r>
      <w:r>
        <w:t xml:space="preserve">. Nevertheless, the substance use-offending relationship might also be reciprocal, as it has been reported that substance use can be an obstacle to desistence from crime, and at the same time, criminal involvement and criminal networks can hinder substance use recovery </w:t>
      </w:r>
      <w:r w:rsidR="00460BAC">
        <w:fldChar w:fldCharType="begin"/>
      </w:r>
      <w:r w:rsidR="00460BAC">
        <w:instrText xml:space="preserve"> ADDIN EN.CITE &lt;EndNote&gt;&lt;Cite&gt;&lt;Author&gt;Skjærvø&lt;/Author&gt;&lt;Year&gt;2021&lt;/Year&gt;&lt;RecNum&gt;64&lt;/RecNum&gt;&lt;DisplayText&gt;(3, 5)&lt;/DisplayText&gt;&lt;record&gt;&lt;rec-number&gt;64&lt;/rec-number&gt;&lt;foreign-keys&gt;&lt;key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Cite&gt;&lt;Author&gt;Gossop&lt;/Author&gt;&lt;Year&gt;2005&lt;/Year&gt;&lt;RecNum&gt;73&lt;/RecNum&gt;&lt;record&gt;&lt;rec-number&gt;73&lt;/rec-number&gt;&lt;foreign-keys&gt;&lt;key app="EN" db-id="fwwrpra9ffvfw1ewzzova9eqzp55efazttfv" timestamp="1683794863"&gt;73&lt;/key&gt;&lt;/foreign-keys&gt;&lt;ref-type name="Journal Article"&gt;17&lt;/ref-type&gt;&lt;contributors&gt;&lt;authors&gt;&lt;author&gt;Gossop, Michael&lt;/author&gt;&lt;author&gt;Trakada, Katia&lt;/author&gt;&lt;author&gt;Stewart, Duncan&lt;/author&gt;&lt;author&gt;Witton, John&lt;/author&gt;&lt;/authors&gt;&lt;/contributors&gt;&lt;titles&gt;&lt;title&gt;Reductions in criminal convictions after addiction treatment: 5-year follow-up&lt;/title&gt;&lt;secondary-title&gt;Drug and alcohol dependence&lt;/secondary-title&gt;&lt;/titles&gt;&lt;periodical&gt;&lt;full-title&gt;Drug and Alcohol Dependence&lt;/full-title&gt;&lt;/periodical&gt;&lt;pages&gt;295-302&lt;/pages&gt;&lt;volume&gt;79&lt;/volume&gt;&lt;number&gt;3&lt;/number&gt;&lt;section&gt;295&lt;/section&gt;&lt;dates&gt;&lt;year&gt;2005&lt;/year&gt;&lt;/dates&gt;&lt;isbn&gt;0376-8716&lt;/isbn&gt;&lt;urls&gt;&lt;/urls&gt;&lt;remote-database-name&gt;WorldCat.org&lt;/remote-database-name&gt;&lt;/record&gt;&lt;/Cite&gt;&lt;/EndNote&gt;</w:instrText>
      </w:r>
      <w:r w:rsidR="00460BAC">
        <w:fldChar w:fldCharType="separate"/>
      </w:r>
      <w:r w:rsidR="00460BAC">
        <w:rPr>
          <w:noProof/>
        </w:rPr>
        <w:t>(3, 5)</w:t>
      </w:r>
      <w:r w:rsidR="00460BAC">
        <w:fldChar w:fldCharType="end"/>
      </w:r>
      <w:r w:rsidR="00A85DB9">
        <w:t>.</w:t>
      </w:r>
      <w:r>
        <w:t xml:space="preserve"> These considerations make it reasonable to expect that decreasing problematic patterns of substance use with SUT </w:t>
      </w:r>
      <w:r w:rsidR="00840DC7">
        <w:t xml:space="preserve">may </w:t>
      </w:r>
      <w:r>
        <w:t>reduce offending and criminal justice system (CJS) contact.</w:t>
      </w:r>
    </w:p>
    <w:p w14:paraId="0000000A" w14:textId="62D07EA4" w:rsidR="008F0011" w:rsidRDefault="0050639A">
      <w:pPr>
        <w:spacing w:before="240"/>
        <w:jc w:val="both"/>
      </w:pPr>
      <w:r>
        <w:t xml:space="preserve">Treating substance use disorders is difficult as relapse experiences are common (1). Moreover, individuals usually experience trouble adhering to treatment </w:t>
      </w:r>
      <w:r w:rsidR="00460BAC">
        <w:fldChar w:fldCharType="begin">
          <w:fldData xml:space="preserve">PEVuZE5vdGU+PENpdGU+PEF1dGhvcj5BbmRlcnNzb248L0F1dGhvcj48WWVhcj4yMDE5PC9ZZWFy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Y29yZD48L0NpdGU+PENpdGU+PEF1dGhvcj5Nb3JnYW48L0F1dGhvcj48WWVhcj4yMDIyPC9ZZWFy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</w:fldData>
        </w:fldChar>
      </w:r>
      <w:r w:rsidR="008B099E">
        <w:instrText xml:space="preserve"> ADDIN EN.CITE </w:instrText>
      </w:r>
      <w:r w:rsidR="008B099E">
        <w:fldChar w:fldCharType="begin">
          <w:fldData xml:space="preserve">PEVuZE5vdGU+PENpdGU+PEF1dGhvcj5BbmRlcnNzb248L0F1dGhvcj48WWVhcj4yMDE5PC9ZZWFy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Y29yZD48L0NpdGU+PENpdGU+PEF1dGhvcj5Nb3JnYW48L0F1dGhvcj48WWVhcj4yMDIyPC9ZZWFy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</w:fldData>
        </w:fldChar>
      </w:r>
      <w:r w:rsidR="008B099E">
        <w:instrText xml:space="preserve"> ADDIN EN.CITE.DATA </w:instrText>
      </w:r>
      <w:r w:rsidR="008B099E">
        <w:fldChar w:fldCharType="end"/>
      </w:r>
      <w:r w:rsidR="00460BAC">
        <w:fldChar w:fldCharType="separate"/>
      </w:r>
      <w:r w:rsidR="008B099E">
        <w:rPr>
          <w:noProof/>
        </w:rPr>
        <w:t>(6-9)</w:t>
      </w:r>
      <w:r w:rsidR="00460BAC">
        <w:fldChar w:fldCharType="end"/>
      </w:r>
      <w:r>
        <w:t xml:space="preserve">. </w:t>
      </w:r>
      <w:r w:rsidR="00D221A4">
        <w:t>Also,</w:t>
      </w:r>
      <w:r w:rsidR="00840DC7">
        <w:t xml:space="preserve"> a</w:t>
      </w:r>
      <w:r>
        <w:t>pproximately 30%</w:t>
      </w:r>
      <w:r w:rsidR="00840DC7">
        <w:t xml:space="preserve"> of people drop out of treatment</w:t>
      </w:r>
      <w:r>
        <w:t xml:space="preserve"> </w:t>
      </w:r>
      <w:r w:rsidR="00D540C5">
        <w:fldChar w:fldCharType="begin"/>
      </w:r>
      <w:r w:rsidR="00D540C5">
        <w:instrText xml:space="preserve"> ADDIN EN.CITE &lt;EndNote&gt;&lt;Cite&gt;&lt;Author&gt;Lappan&lt;/Author&gt;&lt;Year&gt;2020&lt;/Year&gt;&lt;RecNum&gt;101&lt;/RecNum&gt;&lt;DisplayText&gt;(7)&lt;/DisplayText&gt;&lt;record&gt;&lt;rec-number&gt;101&lt;/rec-number&gt;&lt;foreign-keys&gt;&lt;key app="EN" db-id="fwwrpra9ffvfw1ewzzova9eqzp55efazttfv" timestamp="1685941585"&gt;101&lt;/key&gt;&lt;/foreign-keys&gt;&lt;ref-type name="Journal Article"&gt;17&lt;/ref-type&gt;&lt;contributors&gt;&lt;authors&gt;&lt;author&gt;Lappan, Sara N.&lt;/author&gt;&lt;author&gt;Brown, Andrew W.&lt;/author&gt;&lt;author&gt;Hendricks, Peter S.&lt;/author&gt;&lt;/authors&gt;&lt;/contributors&gt;&lt;titles&gt;&lt;title&gt;Dropout rates of in-person psychosocial substance use disorder treatments: a systematic review and meta-analysis&lt;/title&gt;&lt;secondary-title&gt;Addiction (Abingdon, England)&lt;/secondary-title&gt;&lt;/titles&gt;&lt;periodical&gt;&lt;full-title&gt;Addiction (Abingdon, England)&lt;/full-title&gt;&lt;/periodical&gt;&lt;pages&gt;201-217&lt;/pages&gt;&lt;volume&gt;115&lt;/volume&gt;&lt;number&gt;2&lt;/number&gt;&lt;section&gt;201&lt;/section&gt;&lt;dates&gt;&lt;year&gt;2020&lt;/year&gt;&lt;/dates&gt;&lt;isbn&gt;0965-2140&lt;/isbn&gt;&lt;urls&gt;&lt;/urls&gt;&lt;electronic-resource-num&gt;10.1111/add.14793&lt;/electronic-resource-num&gt;&lt;remote-database-name&gt;WorldCat.org&lt;/remote-database-name&gt;&lt;/record&gt;&lt;/Cite&gt;&lt;/EndNote&gt;</w:instrText>
      </w:r>
      <w:r w:rsidR="00D540C5">
        <w:fldChar w:fldCharType="separate"/>
      </w:r>
      <w:r w:rsidR="00D540C5">
        <w:rPr>
          <w:noProof/>
        </w:rPr>
        <w:t>(7)</w:t>
      </w:r>
      <w:r w:rsidR="00D540C5">
        <w:fldChar w:fldCharType="end"/>
      </w:r>
      <w:r>
        <w:t xml:space="preserve">, which </w:t>
      </w:r>
      <w:r w:rsidR="00840DC7">
        <w:t>is concerning given this</w:t>
      </w:r>
      <w:r>
        <w:t xml:space="preserve"> is associated with poorer health and offending outcomes </w:t>
      </w:r>
      <w:r w:rsidR="001A0A29">
        <w:fldChar w:fldCharType="begin">
          <w:fldData xml:space="preserve">PEVuZE5vdGU+PENpdGU+PEF1dGhvcj5Nb3JnYW48L0F1dGhvcj48WWVhcj4yMDIyPC9ZZWFyPjxS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</w:fldData>
        </w:fldChar>
      </w:r>
      <w:r w:rsidR="008B099E">
        <w:instrText xml:space="preserve"> ADDIN EN.CITE </w:instrText>
      </w:r>
      <w:r w:rsidR="008B099E">
        <w:fldChar w:fldCharType="begin">
          <w:fldData xml:space="preserve">PEVuZE5vdGU+PENpdGU+PEF1dGhvcj5Nb3JnYW48L0F1dGhvcj48WWVhcj4yMDIyPC9ZZWFyPjxS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</w:fldData>
        </w:fldChar>
      </w:r>
      <w:r w:rsidR="008B099E">
        <w:instrText xml:space="preserve"> ADDIN EN.CITE.DATA </w:instrText>
      </w:r>
      <w:r w:rsidR="008B099E">
        <w:fldChar w:fldCharType="end"/>
      </w:r>
      <w:r w:rsidR="001A0A29">
        <w:fldChar w:fldCharType="separate"/>
      </w:r>
      <w:r w:rsidR="008B099E">
        <w:rPr>
          <w:noProof/>
        </w:rPr>
        <w:t>(8, 10-12)</w:t>
      </w:r>
      <w:r w:rsidR="001A0A29">
        <w:fldChar w:fldCharType="end"/>
      </w:r>
      <w:r>
        <w:t xml:space="preserve">. </w:t>
      </w:r>
    </w:p>
    <w:p w14:paraId="0000000B" w14:textId="06F9A951" w:rsidR="008F0011" w:rsidRDefault="0050639A">
      <w:pPr>
        <w:spacing w:before="240"/>
        <w:jc w:val="both"/>
      </w:pPr>
      <w:r>
        <w:t xml:space="preserve">Despite the demonstrated effectiveness of SUT in reducing offending, and therefore, in the demand on the CJS and the victim costs of crime </w:t>
      </w:r>
      <w:r w:rsidR="00616D77">
        <w:fldChar w:fldCharType="begin">
          <w:fldData xml:space="preserve">PEVuZE5vdGU+PENpdGU+PEF1dGhvcj5Ta2rDpnJ2w7g8L0F1dGhvcj48WWVhcj4yMDIxPC9ZZWFy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</w:fldData>
        </w:fldChar>
      </w:r>
      <w:r w:rsidR="008B099E" w:rsidRPr="005436FF">
        <w:instrText xml:space="preserve"> ADDIN EN.CITE </w:instrText>
      </w:r>
      <w:r w:rsidR="008B099E" w:rsidRPr="005436FF">
        <w:fldChar w:fldCharType="begin">
          <w:fldData xml:space="preserve">PEVuZE5vdGU+PENpdGU+PEF1dGhvcj5Ta2rDpnJ2w7g8L0F1dGhvcj48WWVhcj4yMDIxPC9ZZWFy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</w:fldData>
        </w:fldChar>
      </w:r>
      <w:r w:rsidR="008B099E" w:rsidRPr="005436FF">
        <w:instrText xml:space="preserve"> ADDIN EN.CITE.DATA </w:instrText>
      </w:r>
      <w:r w:rsidR="008B099E" w:rsidRPr="005436FF">
        <w:fldChar w:fldCharType="end"/>
      </w:r>
      <w:r w:rsidR="00616D77">
        <w:fldChar w:fldCharType="separate"/>
      </w:r>
      <w:r w:rsidR="008B099E">
        <w:rPr>
          <w:noProof/>
        </w:rPr>
        <w:t>(3, 5, 12-17)</w:t>
      </w:r>
      <w:r w:rsidR="00616D77">
        <w:fldChar w:fldCharType="end"/>
      </w:r>
      <w:r>
        <w:t xml:space="preserve">, the role of SUT completion </w:t>
      </w:r>
      <w:r w:rsidR="00840DC7">
        <w:t xml:space="preserve">for </w:t>
      </w:r>
      <w:r>
        <w:t xml:space="preserve">offending reduction has been underexplored </w:t>
      </w:r>
      <w:r w:rsidR="007E7269">
        <w:fldChar w:fldCharType="begin">
          <w:fldData xml:space="preserve">PEVuZE5vdGU+PENpdGU+PEF1dGhvcj5Ta2rDpnJ2w7g8L0F1dGhvcj48WWVhcj4yMDIxPC9ZZWFy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</w:fldData>
        </w:fldChar>
      </w:r>
      <w:r w:rsidR="0072441A">
        <w:instrText xml:space="preserve"> ADDIN EN.CITE </w:instrText>
      </w:r>
      <w:r w:rsidR="0072441A">
        <w:fldChar w:fldCharType="begin">
          <w:fldData xml:space="preserve">PEVuZE5vdGU+PENpdGU+PEF1dGhvcj5Ta2rDpnJ2w7g8L0F1dGhvcj48WWVhcj4yMDIxPC9ZZWFy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</w:fldData>
        </w:fldChar>
      </w:r>
      <w:r w:rsidR="0072441A">
        <w:instrText xml:space="preserve"> ADDIN EN.CITE.DATA </w:instrText>
      </w:r>
      <w:r w:rsidR="0072441A">
        <w:fldChar w:fldCharType="end"/>
      </w:r>
      <w:r w:rsidR="007E7269">
        <w:fldChar w:fldCharType="separate"/>
      </w:r>
      <w:r w:rsidR="0072441A">
        <w:rPr>
          <w:noProof/>
        </w:rPr>
        <w:t>(3, 15, 18)</w:t>
      </w:r>
      <w:r w:rsidR="007E7269">
        <w:fldChar w:fldCharType="end"/>
      </w:r>
      <w:r>
        <w:t xml:space="preserve">. According to the </w:t>
      </w:r>
      <w:r w:rsidR="00F82A0A">
        <w:t xml:space="preserve">US </w:t>
      </w:r>
      <w:r>
        <w:t xml:space="preserve">National Institute on Drug Abuse </w:t>
      </w:r>
      <w:r w:rsidR="007216B4">
        <w:fldChar w:fldCharType="begin"/>
      </w:r>
      <w:r w:rsidR="00921732">
        <w:instrText xml:space="preserve"> ADDIN EN.CITE &lt;EndNote&gt;&lt;Cite&gt;&lt;Author&gt;NIDA&lt;/Author&gt;&lt;Year&gt;2012&lt;/Year&gt;&lt;RecNum&gt;99&lt;/RecNum&gt;&lt;DisplayText&gt;(19)&lt;/DisplayText&gt;&lt;record&gt;&lt;rec-number&gt;99&lt;/rec-number&gt;&lt;foreign-keys&gt;&lt;key app="EN" db-id="fwwrpra9ffvfw1ewzzova9eqzp55efazttfv" timestamp="1685941463"&gt;99&lt;/key&gt;&lt;/foreign-keys&gt;&lt;ref-type name="Report"&gt;27&lt;/ref-type&gt;&lt;contributors&gt;&lt;authors&gt;&lt;author&gt;NIDA&lt;/author&gt;&lt;/authors&gt;&lt;tertiary-authors&gt;&lt;author&gt;U.S. Department of Health and Human Services.&lt;/author&gt;&lt;/tertiary-authors&gt;&lt;/contributors&gt;&lt;titles&gt;&lt;title&gt;Principles of drug addiction treatment: A research-based guide&lt;/title&gt;&lt;secondary-title&gt;NIH&lt;/secondary-title&gt;&lt;/titles&gt;&lt;number&gt;12-4180.&lt;/number&gt;&lt;edition&gt;(3rd ed.)&lt;/edition&gt;&lt;dates&gt;&lt;year&gt;2012&lt;/year&gt;&lt;/dates&gt;&lt;publisher&gt;National Institute on Drug Abuse&lt;/publisher&gt;&lt;urls&gt;&lt;/urls&gt;&lt;/record&gt;&lt;/Cite&gt;&lt;/EndNote&gt;</w:instrText>
      </w:r>
      <w:r w:rsidR="007216B4">
        <w:fldChar w:fldCharType="separate"/>
      </w:r>
      <w:r w:rsidR="007216B4">
        <w:rPr>
          <w:noProof/>
        </w:rPr>
        <w:t>(19)</w:t>
      </w:r>
      <w:r w:rsidR="007216B4">
        <w:fldChar w:fldCharType="end"/>
      </w:r>
      <w:r>
        <w:t>, treatment that lasts less than 90 days has limited effectiveness, calling for longer treatment</w:t>
      </w:r>
      <w:r w:rsidR="008313F0">
        <w:t>s</w:t>
      </w:r>
      <w:r>
        <w:t xml:space="preserve">. However, capturing the duration of treatment might not be as informative as treatment completion because it indicates when a patient achieves the goals of treatment prescribed by professional advice </w:t>
      </w:r>
      <w:r w:rsidR="00921732">
        <w:fldChar w:fldCharType="begin"/>
      </w:r>
      <w:r w:rsidR="00921732">
        <w:instrText xml:space="preserve"> ADDIN EN.CITE &lt;EndNote&gt;&lt;Cite&gt;&lt;Author&gt;Zarkin&lt;/Author&gt;&lt;Year&gt;2002&lt;/Year&gt;&lt;RecNum&gt;109&lt;/RecNum&gt;&lt;DisplayText&gt;(18)&lt;/DisplayText&gt;&lt;record&gt;&lt;rec-number&gt;109&lt;/rec-number&gt;&lt;foreign-keys&gt;&lt;key app="EN" db-id="fwwrpra9ffvfw1ewzzova9eqzp55efazttfv" timestamp="1685942100"&gt;109&lt;/key&gt;&lt;/foreign-keys&gt;&lt;ref-type name="Journal Article"&gt;17&lt;/ref-type&gt;&lt;contributors&gt;&lt;authors&gt;&lt;author&gt;Zarkin, Gary A.&lt;/author&gt;&lt;author&gt;Dunlap, Laura J.&lt;/author&gt;&lt;author&gt;Bray, Jeremy W.&lt;/author&gt;&lt;author&gt;Wechsberg, Wendee M.&lt;/author&gt;&lt;/authors&gt;&lt;/contributors&gt;&lt;titles&gt;&lt;title&gt;The effect of treatment completion and length of stay on employment and crime in outpatient drug-free treatment&lt;/title&gt;&lt;secondary-title&gt;Journal of substance abuse treatment&lt;/secondary-title&gt;&lt;/titles&gt;&lt;periodical&gt;&lt;full-title&gt;Journal of Substance Abuse Treatment&lt;/full-title&gt;&lt;/periodical&gt;&lt;pages&gt;261-71&lt;/pages&gt;&lt;volume&gt;23&lt;/volume&gt;&lt;number&gt;4&lt;/number&gt;&lt;section&gt;261&lt;/section&gt;&lt;dates&gt;&lt;year&gt;2002&lt;/year&gt;&lt;/dates&gt;&lt;isbn&gt;0740-5472&lt;/isbn&gt;&lt;urls&gt;&lt;/urls&gt;&lt;remote-database-name&gt;WorldCat.org&lt;/remote-database-name&gt;&lt;/record&gt;&lt;/Cite&gt;&lt;/EndNote&gt;</w:instrText>
      </w:r>
      <w:r w:rsidR="00921732">
        <w:fldChar w:fldCharType="separate"/>
      </w:r>
      <w:r w:rsidR="00921732">
        <w:rPr>
          <w:noProof/>
        </w:rPr>
        <w:t>(18)</w:t>
      </w:r>
      <w:r w:rsidR="00921732">
        <w:fldChar w:fldCharType="end"/>
      </w:r>
      <w:r>
        <w:t>. Evidence from Finland shows that discontinued inpatient SUT episodes were more likely to be followed by offending</w:t>
      </w:r>
      <w:r w:rsidR="3B16D06B">
        <w:t>,</w:t>
      </w:r>
      <w:r>
        <w:t xml:space="preserve"> leading to imprisonment during a 5-year follow-up period, compared with completed treatment periods </w:t>
      </w:r>
      <w:r w:rsidR="00921732">
        <w:fldChar w:fldCharType="begin"/>
      </w:r>
      <w:r w:rsidR="00921732">
        <w:instrText xml:space="preserve"> ADDIN EN.CITE &lt;EndNote&gt;&lt;Cite&gt;&lt;Author&gt;Kaskela&lt;/Author&gt;&lt;Year&gt;2021&lt;/Year&gt;&lt;RecNum&gt;76&lt;/RecNum&gt;&lt;DisplayText&gt;(15)&lt;/DisplayText&gt;&lt;record&gt;&lt;rec-number&gt;76&lt;/rec-number&gt;&lt;foreign-keys&gt;&lt;key app="EN" db-id="fwwrpra9ffvfw1ewzzova9eqzp55efazttfv" timestamp="1683795041"&gt;76&lt;/key&gt;&lt;/foreign-keys&gt;&lt;ref-type name="Journal Article"&gt;17&lt;/ref-type&gt;&lt;contributors&gt;&lt;authors&gt;&lt;author&gt;Kaskela, Teemu&lt;/author&gt;&lt;author&gt;Pitkänen, Tuuli&lt;/author&gt;&lt;/authors&gt;&lt;/contributors&gt;&lt;titles&gt;&lt;title&gt;Association between the discontinuation of substance use inpatient treatment and the risk of committing a crime leading to imprisonment: A Finnish registry-based 5-year follow-up&lt;/title&gt;&lt;secondary-title&gt;Criminal Behaviour and Mental Health&lt;/secondary-title&gt;&lt;/titles&gt;&lt;periodical&gt;&lt;full-title&gt;Criminal Behaviour and Mental Health&lt;/full-title&gt;&lt;/periodical&gt;&lt;pages&gt;171-182&lt;/pages&gt;&lt;volume&gt;31&lt;/volume&gt;&lt;number&gt;3&lt;/number&gt;&lt;section&gt;171&lt;/section&gt;&lt;dates&gt;&lt;year&gt;2021&lt;/year&gt;&lt;/dates&gt;&lt;isbn&gt;0957-9664&lt;/isbn&gt;&lt;urls&gt;&lt;/urls&gt;&lt;electronic-resource-num&gt;10.1002/cbm.2198&lt;/electronic-resource-num&gt;&lt;remote-database-name&gt;WorldCat.org&lt;/remote-database-name&gt;&lt;/record&gt;&lt;/Cite&gt;&lt;/EndNote&gt;</w:instrText>
      </w:r>
      <w:r w:rsidR="00921732">
        <w:fldChar w:fldCharType="separate"/>
      </w:r>
      <w:r w:rsidR="00921732">
        <w:rPr>
          <w:noProof/>
        </w:rPr>
        <w:t>(15)</w:t>
      </w:r>
      <w:r w:rsidR="00921732">
        <w:fldChar w:fldCharType="end"/>
      </w:r>
      <w:r>
        <w:t>. Similarly, the literature on drug courts has documented that SUT non-completion was associated with</w:t>
      </w:r>
      <w:r w:rsidR="00906937">
        <w:t xml:space="preserve"> higher</w:t>
      </w:r>
      <w:r>
        <w:t xml:space="preserve"> offending </w:t>
      </w:r>
      <w:r w:rsidR="007A1731">
        <w:fldChar w:fldCharType="begin">
          <w:fldData xml:space="preserve">PEVuZE5vdGU+PENpdGU+PEF1dGhvcj5Lb2V0emxlPC9BdXRob3I+PFllYXI+MjAxOTwvWWVhcj48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</w:fldData>
        </w:fldChar>
      </w:r>
      <w:r w:rsidR="008B099E">
        <w:instrText xml:space="preserve"> ADDIN EN.CITE </w:instrText>
      </w:r>
      <w:r w:rsidR="008B099E">
        <w:fldChar w:fldCharType="begin">
          <w:fldData xml:space="preserve">PEVuZE5vdGU+PENpdGU+PEF1dGhvcj5Lb2V0emxlPC9BdXRob3I+PFllYXI+MjAxOTwvWWVhcj48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</w:fldData>
        </w:fldChar>
      </w:r>
      <w:r w:rsidR="008B099E">
        <w:instrText xml:space="preserve"> ADDIN EN.CITE.DATA </w:instrText>
      </w:r>
      <w:r w:rsidR="008B099E">
        <w:fldChar w:fldCharType="end"/>
      </w:r>
      <w:r w:rsidR="007A1731">
        <w:fldChar w:fldCharType="separate"/>
      </w:r>
      <w:r w:rsidR="008B099E">
        <w:rPr>
          <w:noProof/>
        </w:rPr>
        <w:t>(20-22)</w:t>
      </w:r>
      <w:r w:rsidR="007A1731">
        <w:fldChar w:fldCharType="end"/>
      </w:r>
      <w:r>
        <w:t xml:space="preserve">. </w:t>
      </w:r>
    </w:p>
    <w:p w14:paraId="0000000C" w14:textId="38C74B3D" w:rsidR="008F0011" w:rsidRDefault="00B17002">
      <w:pPr>
        <w:spacing w:before="240"/>
        <w:jc w:val="both"/>
      </w:pPr>
      <w:r>
        <w:t>Both i</w:t>
      </w:r>
      <w:r w:rsidR="0050639A">
        <w:t xml:space="preserve">ndividual characteristics (sex, age, type of substance consumed, substance use patterns and profile, socioeconomic disadvantage, mental health problems, prior exposure to treatment, offending history, childhood trauma) and treatment features (setting, location, among others) have an impact on </w:t>
      </w:r>
      <w:r>
        <w:t xml:space="preserve">the likelihood of </w:t>
      </w:r>
      <w:r w:rsidR="0050639A">
        <w:t xml:space="preserve">completing SUT </w:t>
      </w:r>
      <w:r w:rsidR="00745EE4">
        <w:fldChar w:fldCharType="begin">
          <w:fldData xml:space="preserve">PEVuZE5vdGU+PENpdGU+PEF1dGhvcj5BbmRlcnNzb248L0F1dGhvcj48WWVhcj4yMDE5PC9ZZWFy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</w:fldData>
        </w:fldChar>
      </w:r>
      <w:r w:rsidR="008B099E">
        <w:instrText xml:space="preserve"> ADDIN EN.CITE </w:instrText>
      </w:r>
      <w:r w:rsidR="008B099E">
        <w:fldChar w:fldCharType="begin">
          <w:fldData xml:space="preserve">PEVuZE5vdGU+PENpdGU+PEF1dGhvcj5BbmRlcnNzb248L0F1dGhvcj48WWVhcj4yMDE5PC9ZZWFy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</w:fldData>
        </w:fldChar>
      </w:r>
      <w:r w:rsidR="008B099E">
        <w:instrText xml:space="preserve"> ADDIN EN.CITE.DATA </w:instrText>
      </w:r>
      <w:r w:rsidR="008B099E">
        <w:fldChar w:fldCharType="end"/>
      </w:r>
      <w:r w:rsidR="00745EE4">
        <w:fldChar w:fldCharType="separate"/>
      </w:r>
      <w:r w:rsidR="008B099E">
        <w:rPr>
          <w:noProof/>
        </w:rPr>
        <w:t>(6-9, 18, 23-31)</w:t>
      </w:r>
      <w:r w:rsidR="00745EE4">
        <w:fldChar w:fldCharType="end"/>
      </w:r>
      <w:r w:rsidR="0050639A">
        <w:t xml:space="preserve"> and on subsequent offending </w:t>
      </w:r>
      <w:r w:rsidR="004A2468">
        <w:fldChar w:fldCharType="begin">
          <w:fldData xml:space="preserve">PEVuZE5vdGU+PENpdGU+PEF1dGhvcj5Ta2rDpnJ2w7g8L0F1dGhvcj48WWVhcj4yMDIxPC9ZZWFy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ZS1uYW1lPjwvcmVjb3JkPjwvQ2l0ZT48Q2l0ZT48QXV0aG9yPkdhcm5pY2s8L0F1dGhvcj48WWVh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</w:fldData>
        </w:fldChar>
      </w:r>
      <w:r w:rsidR="00414D86">
        <w:instrText xml:space="preserve"> ADDIN EN.CITE </w:instrText>
      </w:r>
      <w:r w:rsidR="00414D86">
        <w:fldChar w:fldCharType="begin">
          <w:fldData xml:space="preserve">PEVuZE5vdGU+PENpdGU+PEF1dGhvcj5Ta2rDpnJ2w7g8L0F1dGhvcj48WWVhcj4yMDIxPC9ZZWFy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ZS1uYW1lPjwvcmVjb3JkPjwvQ2l0ZT48Q2l0ZT48QXV0aG9yPkdhcm5pY2s8L0F1dGhvcj48WWVh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</w:fldData>
        </w:fldChar>
      </w:r>
      <w:r w:rsidR="00414D86">
        <w:instrText xml:space="preserve"> ADDIN EN.CITE.DATA </w:instrText>
      </w:r>
      <w:r w:rsidR="00414D86">
        <w:fldChar w:fldCharType="end"/>
      </w:r>
      <w:r w:rsidR="004A2468">
        <w:fldChar w:fldCharType="separate"/>
      </w:r>
      <w:r w:rsidR="00414D86">
        <w:rPr>
          <w:noProof/>
        </w:rPr>
        <w:t>(3, 12, 13, 15, 17, 18, 32, 33)</w:t>
      </w:r>
      <w:r w:rsidR="004A2468">
        <w:fldChar w:fldCharType="end"/>
      </w:r>
      <w:r w:rsidR="0050639A">
        <w:t xml:space="preserve">. </w:t>
      </w:r>
      <w:r>
        <w:t>Therefore, it is important to control for these factors such as these when examining the association between SUT and subsequent offending</w:t>
      </w:r>
      <w:r w:rsidR="0046476B">
        <w:t>.</w:t>
      </w:r>
    </w:p>
    <w:p w14:paraId="0000000D" w14:textId="2AE3F8B6" w:rsidR="008F0011" w:rsidRDefault="0050639A">
      <w:pPr>
        <w:spacing w:before="240"/>
        <w:jc w:val="both"/>
      </w:pPr>
      <w:r>
        <w:t xml:space="preserve">While </w:t>
      </w:r>
      <w:r w:rsidR="00F23ECF">
        <w:t xml:space="preserve">all </w:t>
      </w:r>
      <w:r w:rsidR="009D0FC5">
        <w:t>cited</w:t>
      </w:r>
      <w:r>
        <w:t xml:space="preserve"> studies have </w:t>
      </w:r>
      <w:r w:rsidR="008313F0" w:rsidRPr="008313F0">
        <w:t>significantly contributed</w:t>
      </w:r>
      <w:r>
        <w:t xml:space="preserve"> to our knowledge, most </w:t>
      </w:r>
      <w:r w:rsidR="008313F0">
        <w:t>of them</w:t>
      </w:r>
      <w:r w:rsidR="006865D2">
        <w:t xml:space="preserve"> </w:t>
      </w:r>
      <w:r>
        <w:t>come from developed Western countries and regions (e.g., the US</w:t>
      </w:r>
      <w:r w:rsidR="00940272">
        <w:t xml:space="preserve">, </w:t>
      </w:r>
      <w:r w:rsidR="00335F71">
        <w:t xml:space="preserve">and </w:t>
      </w:r>
      <w:r>
        <w:t xml:space="preserve">Western Europe), and other contexts are </w:t>
      </w:r>
      <w:r w:rsidR="00B17002">
        <w:t xml:space="preserve">relatively under-explored </w:t>
      </w:r>
      <w:r w:rsidR="00414D86">
        <w:fldChar w:fldCharType="begin"/>
      </w:r>
      <w:r w:rsidR="00414D86">
        <w:instrText xml:space="preserve"> ADDIN EN.CITE &lt;EndNote&gt;&lt;Cite&gt;&lt;Author&gt;Klingemann&lt;/Author&gt;&lt;Year&gt;2020&lt;/Year&gt;&lt;RecNum&gt;87&lt;/RecNum&gt;&lt;DisplayText&gt;(34, 35)&lt;/DisplayText&gt;&lt;record&gt;&lt;rec-number&gt;87&lt;/rec-number&gt;&lt;foreign-keys&gt;&lt;key app="EN" db-id="fwwrpra9ffvfw1ewzzova9eqzp55efazttfv" timestamp="1685085527"&gt;87&lt;/key&gt;&lt;/foreign-keys&gt;&lt;ref-type name="Journal Article"&gt;17&lt;/ref-type&gt;&lt;contributors&gt;&lt;authors&gt;&lt;author&gt;Klingemann, Harald&lt;/author&gt;&lt;/authors&gt;&lt;/contributors&gt;&lt;titles&gt;&lt;title&gt;Successes and failures in treatment of substance abuse: Treatment system perspectives and lessons from the European continent*&lt;/title&gt;&lt;secondary-title&gt;Nordic Studies on Alcohol and Drugs&lt;/secondary-title&gt;&lt;/titles&gt;&lt;periodical&gt;&lt;full-title&gt;Nordic Studies on Alcohol and Drugs&lt;/full-title&gt;&lt;/periodical&gt;&lt;pages&gt;323-337&lt;/pages&gt;&lt;volume&gt;37&lt;/volume&gt;&lt;number&gt;4&lt;/number&gt;&lt;section&gt;323&lt;/section&gt;&lt;dates&gt;&lt;year&gt;2020&lt;/year&gt;&lt;/dates&gt;&lt;isbn&gt;1455-0725&lt;/isbn&gt;&lt;urls&gt;&lt;/urls&gt;&lt;electronic-resource-num&gt;10.1177/1455072520941977&lt;/electronic-resource-num&gt;&lt;remote-database-name&gt;WorldCat.org&lt;/remote-database-name&gt;&lt;/record&gt;&lt;/Cite&gt;&lt;Cite&gt;&lt;Author&gt;Mateo Pinones&lt;/Author&gt;&lt;Year&gt;2022&lt;/Year&gt;&lt;RecNum&gt;89&lt;/RecNum&gt;&lt;record&gt;&lt;rec-number&gt;89&lt;/rec-number&gt;&lt;foreign-keys&gt;&lt;key app="EN" db-id="fwwrpra9ffvfw1ewzzova9eqzp55efazttfv" timestamp="1685940806"&gt;89&lt;/key&gt;&lt;/foreign-keys&gt;&lt;ref-type name="Journal Article"&gt;17&lt;/ref-type&gt;&lt;contributors&gt;&lt;authors&gt;&lt;author&gt;Mateo Pinones, Mariel&lt;/author&gt;&lt;author&gt;González-Santa Cruz, Andrés&lt;/author&gt;&lt;author&gt;Portilla Huidobro, Rodrigo&lt;/author&gt;&lt;author&gt;Castillo-Carniglia, Alvaro&lt;/author&gt;&lt;/authors&gt;&lt;/contributors&gt;&lt;titles&gt;&lt;title&gt;Evidence-based policymaking: Lessons from the Chilean Substance Use Treatment Policy&lt;/title&gt;&lt;secondary-title&gt;International Journal of Drug Policy&lt;/secondary-title&gt;&lt;/titles&gt;&lt;periodical&gt;&lt;full-title&gt;International Journal of Drug Policy&lt;/full-title&gt;&lt;/periodical&gt;&lt;volume&gt;109&lt;/volume&gt;&lt;dates&gt;&lt;year&gt;2022&lt;/year&gt;&lt;/dates&gt;&lt;isbn&gt;0955-3959&lt;/isbn&gt;&lt;urls&gt;&lt;/urls&gt;&lt;electronic-resource-num&gt;10.1016/j.drugpo.2022.103860&lt;/electronic-resource-num&gt;&lt;remote-database-name&gt;WorldCat.org&lt;/remote-database-name&gt;&lt;/record&gt;&lt;/Cite&gt;&lt;/EndNote&gt;</w:instrText>
      </w:r>
      <w:r w:rsidR="00414D86">
        <w:fldChar w:fldCharType="separate"/>
      </w:r>
      <w:r w:rsidR="00414D86">
        <w:rPr>
          <w:noProof/>
        </w:rPr>
        <w:t>(34, 35)</w:t>
      </w:r>
      <w:r w:rsidR="00414D86">
        <w:fldChar w:fldCharType="end"/>
      </w:r>
      <w:r>
        <w:t xml:space="preserve">. The Chilean SUT policy is an interesting case study as it is one of Latin America's oldest and most developed SUT systems. It is one of the few countries in the region with a centralised data registry system that allows the </w:t>
      </w:r>
      <w:r w:rsidR="0047004C">
        <w:t xml:space="preserve">examination </w:t>
      </w:r>
      <w:r>
        <w:t xml:space="preserve">of local </w:t>
      </w:r>
      <w:r w:rsidR="0047004C">
        <w:t xml:space="preserve">data </w:t>
      </w:r>
      <w:r w:rsidR="001E5074">
        <w:fldChar w:fldCharType="begin">
          <w:fldData xml:space="preserve">PEVuZE5vdGU+PENpdGU+PEF1dGhvcj5NYXRlbyBQaW5vbmVzPC9BdXRob3I+PFllYXI+MjAyMjwv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</w:fldData>
        </w:fldChar>
      </w:r>
      <w:r w:rsidR="008B099E">
        <w:instrText xml:space="preserve"> ADDIN EN.CITE </w:instrText>
      </w:r>
      <w:r w:rsidR="008B099E">
        <w:fldChar w:fldCharType="begin">
          <w:fldData xml:space="preserve">PEVuZE5vdGU+PENpdGU+PEF1dGhvcj5NYXRlbyBQaW5vbmVzPC9BdXRob3I+PFllYXI+MjAyMjwv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</w:fldData>
        </w:fldChar>
      </w:r>
      <w:r w:rsidR="008B099E">
        <w:instrText xml:space="preserve"> ADDIN EN.CITE.DATA </w:instrText>
      </w:r>
      <w:r w:rsidR="008B099E">
        <w:fldChar w:fldCharType="end"/>
      </w:r>
      <w:r w:rsidR="001E5074">
        <w:fldChar w:fldCharType="separate"/>
      </w:r>
      <w:r w:rsidR="008B099E">
        <w:rPr>
          <w:noProof/>
        </w:rPr>
        <w:t>(35-37)</w:t>
      </w:r>
      <w:r w:rsidR="001E5074">
        <w:fldChar w:fldCharType="end"/>
      </w:r>
      <w:r>
        <w:t>. Among the several ways to measure offending, CJS</w:t>
      </w:r>
      <w:r w:rsidR="009C068A">
        <w:t xml:space="preserve"> contact</w:t>
      </w:r>
      <w:r>
        <w:t xml:space="preserve"> is considered rigorous because, unlike self-report offending, it is based on administrative records and thus </w:t>
      </w:r>
      <w:r>
        <w:lastRenderedPageBreak/>
        <w:t xml:space="preserve">avoids problems of recall, overstatement, or concealment of offending </w:t>
      </w:r>
      <w:r w:rsidR="0015584A">
        <w:fldChar w:fldCharType="begin"/>
      </w:r>
      <w:r w:rsidR="0015584A">
        <w:instrText xml:space="preserve"> ADDIN EN.CITE &lt;EndNote&gt;&lt;Cite&gt;&lt;Author&gt;Havnes&lt;/Author&gt;&lt;Year&gt;2012&lt;/Year&gt;&lt;RecNum&gt;74&lt;/RecNum&gt;&lt;DisplayText&gt;(14)&lt;/DisplayText&gt;&lt;record&gt;&lt;rec-number&gt;74&lt;/rec-number&gt;&lt;foreign-keys&gt;&lt;key app="EN" db-id="fwwrpra9ffvfw1ewzzova9eqzp55efazttfv" timestamp="1683794929"&gt;74&lt;/key&gt;&lt;/foreign-keys&gt;&lt;ref-type name="Journal Article"&gt;17&lt;/ref-type&gt;&lt;contributors&gt;&lt;authors&gt;&lt;author&gt;Havnes, Ingrid&lt;/author&gt;&lt;author&gt;Bukten, Anne&lt;/author&gt;&lt;author&gt;Gossop, Michael&lt;/author&gt;&lt;author&gt;Waal, Helge&lt;/author&gt;&lt;author&gt;Stangeland, Per&lt;/author&gt;&lt;author&gt;Clausen, Thomas&lt;/author&gt;&lt;/authors&gt;&lt;/contributors&gt;&lt;titles&gt;&lt;title&gt;Reductions in convictions for violent crime during opioid maintenance treatment: A longitudinal national cohort study&lt;/title&gt;&lt;secondary-title&gt;Drug and Alcohol Dependence&lt;/secondary-title&gt;&lt;/titles&gt;&lt;periodical&gt;&lt;full-title&gt;Drug and Alcohol Dependence&lt;/full-title&gt;&lt;/periodical&gt;&lt;pages&gt;307-310&lt;/pages&gt;&lt;volume&gt;124&lt;/volume&gt;&lt;number&gt;3&lt;/number&gt;&lt;section&gt;307&lt;/section&gt;&lt;dates&gt;&lt;year&gt;2012&lt;/year&gt;&lt;/dates&gt;&lt;isbn&gt;0376-8716&lt;/isbn&gt;&lt;urls&gt;&lt;/urls&gt;&lt;electronic-resource-num&gt;10.1016/j.drugalcdep.2012.02.005&lt;/electronic-resource-num&gt;&lt;remote-database-name&gt;WorldCat.org&lt;/remote-database-name&gt;&lt;/record&gt;&lt;/Cite&gt;&lt;/EndNote&gt;</w:instrText>
      </w:r>
      <w:r w:rsidR="0015584A">
        <w:fldChar w:fldCharType="separate"/>
      </w:r>
      <w:r w:rsidR="0015584A">
        <w:rPr>
          <w:noProof/>
        </w:rPr>
        <w:t>(14)</w:t>
      </w:r>
      <w:r w:rsidR="0015584A">
        <w:fldChar w:fldCharType="end"/>
      </w:r>
      <w:r>
        <w:t xml:space="preserve">. Studying SUT outcomes in the Chilean context can contribute to the research gap </w:t>
      </w:r>
      <w:r w:rsidR="00B11466">
        <w:t>in terms of SUT completion on offending outcomes and</w:t>
      </w:r>
      <w:r>
        <w:t xml:space="preserve"> address the limited research on addiction from the </w:t>
      </w:r>
      <w:r w:rsidR="00D212C7">
        <w:t>G</w:t>
      </w:r>
      <w:r>
        <w:t xml:space="preserve">lobal </w:t>
      </w:r>
      <w:r w:rsidR="00D212C7">
        <w:t>S</w:t>
      </w:r>
      <w:r>
        <w:t xml:space="preserve">outh. Additionally, scholars have called for further research on SUT effectiveness from longitudinal, large-scale population and system-level treatment, and studies using observational data </w:t>
      </w:r>
      <w:r w:rsidR="0015584A">
        <w:fldChar w:fldCharType="begin">
          <w:fldData xml:space="preserve">PEVuZE5vdGU+PENpdGU+PEF1dGhvcj5UZWVzc29uPC9BdXRob3I+PFllYXI+MjAxNTwvWWVhcj48
UmVjTnVtPjk2PC9SZWNOdW0+PERpc3BsYXlUZXh0PigxMSwgMzgsIDM5KTwvRGlzcGxheVRleHQ+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PENpdGU+PEF1dGhvcj5LcmViczwvQXV0aG9yPjxZZWFyPjIwMDk8L1llYXI+PFJlY051bT45NTwv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</w:fldData>
        </w:fldChar>
      </w:r>
      <w:r w:rsidR="00C94C55">
        <w:instrText xml:space="preserve"> ADDIN EN.CITE </w:instrText>
      </w:r>
      <w:r w:rsidR="00C94C55">
        <w:fldChar w:fldCharType="begin">
          <w:fldData xml:space="preserve">PEVuZE5vdGU+PENpdGU+PEF1dGhvcj5UZWVzc29uPC9BdXRob3I+PFllYXI+MjAxNTwvWWVhcj48
UmVjTnVtPjk2PC9SZWNOdW0+PERpc3BsYXlUZXh0PigxMSwgMzgsIDM5KTwvRGlzcGxheVRleHQ+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PENpdGU+PEF1dGhvcj5LcmViczwvQXV0aG9yPjxZZWFyPjIwMDk8L1llYXI+PFJlY051bT45NTwv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</w:fldData>
        </w:fldChar>
      </w:r>
      <w:r w:rsidR="00C94C55">
        <w:instrText xml:space="preserve"> ADDIN EN.CITE.DATA </w:instrText>
      </w:r>
      <w:r w:rsidR="00C94C55">
        <w:fldChar w:fldCharType="end"/>
      </w:r>
      <w:r w:rsidR="0015584A">
        <w:fldChar w:fldCharType="separate"/>
      </w:r>
      <w:r w:rsidR="00C94C55">
        <w:rPr>
          <w:noProof/>
        </w:rPr>
        <w:t>(11, 38, 39)</w:t>
      </w:r>
      <w:r w:rsidR="0015584A">
        <w:fldChar w:fldCharType="end"/>
      </w:r>
      <w:r>
        <w:t xml:space="preserve">. Hence, the current research aims to address those gaps by exploring the association between SUT completion with subsequent CJS contact in Chile, examining both ‘any’ contact and contact leading to imprisonment after 1, 3 and 5 years of follow-up, using a longitudinal, linked administrative data of individuals who received SUT treatment from 2010 to 2019. </w:t>
      </w:r>
    </w:p>
    <w:p w14:paraId="0000000E" w14:textId="77777777" w:rsidR="008F0011" w:rsidRDefault="0050639A">
      <w:pPr>
        <w:pStyle w:val="Ttulo1"/>
        <w:spacing w:after="0"/>
      </w:pPr>
      <w:r>
        <w:t>METHOD</w:t>
      </w:r>
    </w:p>
    <w:p w14:paraId="0000000F" w14:textId="06C92800" w:rsidR="008F0011" w:rsidRDefault="0050639A">
      <w:pPr>
        <w:pStyle w:val="Ttulo1"/>
        <w:spacing w:after="0"/>
      </w:pPr>
      <w:r>
        <w:t>Design</w:t>
      </w:r>
    </w:p>
    <w:p w14:paraId="00000010" w14:textId="6E103F38" w:rsidR="008F0011" w:rsidRDefault="0050639A" w:rsidP="5B760AA7">
      <w:pPr>
        <w:pBdr>
          <w:top w:val="nil"/>
          <w:left w:val="nil"/>
          <w:bottom w:val="nil"/>
          <w:right w:val="nil"/>
          <w:between w:val="nil"/>
        </w:pBdr>
        <w:spacing w:after="280"/>
        <w:jc w:val="both"/>
        <w:rPr>
          <w:color w:val="000000"/>
        </w:rPr>
      </w:pPr>
      <w:r w:rsidRPr="5B760AA7">
        <w:rPr>
          <w:color w:val="000000" w:themeColor="text1"/>
        </w:rPr>
        <w:t xml:space="preserve">This research relies on a retrospective cohort design using novel linked data from two sources of administrative records (2010-2019). </w:t>
      </w:r>
      <w:r w:rsidR="00B11466" w:rsidRPr="5B760AA7">
        <w:rPr>
          <w:color w:val="000000" w:themeColor="text1"/>
        </w:rPr>
        <w:t>Records</w:t>
      </w:r>
      <w:r w:rsidRPr="5B760AA7">
        <w:rPr>
          <w:color w:val="000000" w:themeColor="text1"/>
        </w:rPr>
        <w:t xml:space="preserve"> were extracted for all individuals enrolled in publicly funded adult SUT at the Chilean Service for Prevention and Rehabilitation of Drug and Alcohol Consumption (SENDA). Secondly, Prosecutor’s Office </w:t>
      </w:r>
      <w:r>
        <w:t xml:space="preserve">data </w:t>
      </w:r>
      <w:r w:rsidRPr="5B760AA7">
        <w:rPr>
          <w:color w:val="000000" w:themeColor="text1"/>
        </w:rPr>
        <w:t xml:space="preserve">were extracted and matched for all individuals in the </w:t>
      </w:r>
      <w:r w:rsidR="00B11466" w:rsidRPr="5B760AA7">
        <w:rPr>
          <w:color w:val="000000" w:themeColor="text1"/>
        </w:rPr>
        <w:t>SUT</w:t>
      </w:r>
      <w:r w:rsidR="0047004C">
        <w:rPr>
          <w:color w:val="000000" w:themeColor="text1"/>
        </w:rPr>
        <w:t xml:space="preserve"> sample</w:t>
      </w:r>
      <w:r w:rsidR="009D372C" w:rsidRPr="5B760AA7">
        <w:rPr>
          <w:color w:val="000000" w:themeColor="text1"/>
        </w:rPr>
        <w:t>,</w:t>
      </w:r>
      <w:r w:rsidR="00B11466" w:rsidRPr="5B760AA7">
        <w:rPr>
          <w:color w:val="000000" w:themeColor="text1"/>
        </w:rPr>
        <w:t xml:space="preserve"> which</w:t>
      </w:r>
      <w:r w:rsidRPr="5B760AA7">
        <w:rPr>
          <w:color w:val="000000" w:themeColor="text1"/>
        </w:rPr>
        <w:t xml:space="preserve"> included data on official criminal charge records (finalised court outcomes only). </w:t>
      </w:r>
      <w:r>
        <w:t>We conducted</w:t>
      </w:r>
      <w:r w:rsidRPr="5B760AA7">
        <w:rPr>
          <w:color w:val="000000" w:themeColor="text1"/>
        </w:rPr>
        <w:t xml:space="preserve"> a deterministic linkage process by </w:t>
      </w:r>
      <w:r>
        <w:t>using</w:t>
      </w:r>
      <w:r w:rsidRPr="5B760AA7">
        <w:rPr>
          <w:color w:val="000000" w:themeColor="text1"/>
        </w:rPr>
        <w:t xml:space="preserve"> an </w:t>
      </w:r>
      <w:r>
        <w:t xml:space="preserve">encrypted version of </w:t>
      </w:r>
      <w:r w:rsidRPr="5B760AA7">
        <w:rPr>
          <w:color w:val="000000" w:themeColor="text1"/>
        </w:rPr>
        <w:t xml:space="preserve">the Chilean Unique National Identification </w:t>
      </w:r>
      <w:r w:rsidR="000956C1" w:rsidRPr="5B760AA7">
        <w:rPr>
          <w:color w:val="000000" w:themeColor="text1"/>
        </w:rPr>
        <w:t>Number</w:t>
      </w:r>
      <w:r w:rsidR="00B11466" w:rsidRPr="5B760AA7">
        <w:rPr>
          <w:color w:val="000000" w:themeColor="text1"/>
        </w:rPr>
        <w:t>,</w:t>
      </w:r>
      <w:r w:rsidRPr="5B760AA7">
        <w:rPr>
          <w:color w:val="000000" w:themeColor="text1"/>
        </w:rPr>
        <w:t xml:space="preserve"> </w:t>
      </w:r>
      <w:r w:rsidR="0047004C">
        <w:rPr>
          <w:color w:val="000000" w:themeColor="text1"/>
        </w:rPr>
        <w:t xml:space="preserve">which is </w:t>
      </w:r>
      <w:r w:rsidRPr="5B760AA7">
        <w:rPr>
          <w:color w:val="000000" w:themeColor="text1"/>
        </w:rPr>
        <w:t xml:space="preserve">assigned to all Chilean </w:t>
      </w:r>
      <w:r w:rsidR="00DA2FD4">
        <w:rPr>
          <w:color w:val="000000" w:themeColor="text1"/>
        </w:rPr>
        <w:t>residents</w:t>
      </w:r>
      <w:r w:rsidRPr="5B760AA7">
        <w:rPr>
          <w:color w:val="000000" w:themeColor="text1"/>
        </w:rPr>
        <w:t xml:space="preserve">. </w:t>
      </w:r>
      <w:r>
        <w:t xml:space="preserve">A third-party agency performed the encryption of the participants’ </w:t>
      </w:r>
      <w:r w:rsidR="00D212C7">
        <w:t>identification number</w:t>
      </w:r>
      <w:r w:rsidR="0047004C">
        <w:t xml:space="preserve">s </w:t>
      </w:r>
      <w:r w:rsidRPr="5B760AA7">
        <w:rPr>
          <w:color w:val="000000" w:themeColor="text1"/>
        </w:rPr>
        <w:t>to maintain confidentiality. This research protocol was approved by the Griffith University Human Research Ethics Committee (GU Ref No: 2022/919).</w:t>
      </w:r>
    </w:p>
    <w:p w14:paraId="00000011" w14:textId="77777777" w:rsidR="008F0011" w:rsidRDefault="0050639A">
      <w:pPr>
        <w:pBdr>
          <w:top w:val="nil"/>
          <w:left w:val="nil"/>
          <w:bottom w:val="nil"/>
          <w:right w:val="nil"/>
          <w:between w:val="nil"/>
        </w:pBdr>
        <w:spacing w:before="280"/>
        <w:jc w:val="both"/>
        <w:rPr>
          <w:b/>
          <w:color w:val="000000"/>
        </w:rPr>
      </w:pPr>
      <w:r>
        <w:rPr>
          <w:b/>
          <w:color w:val="000000"/>
        </w:rPr>
        <w:t>Setting and participants</w:t>
      </w:r>
    </w:p>
    <w:p w14:paraId="70D72125" w14:textId="0CC868F7" w:rsidR="00E83B68" w:rsidRDefault="0050639A" w:rsidP="5B760AA7">
      <w:pPr>
        <w:pBdr>
          <w:top w:val="nil"/>
          <w:left w:val="nil"/>
          <w:bottom w:val="nil"/>
          <w:right w:val="nil"/>
          <w:between w:val="nil"/>
        </w:pBdr>
        <w:spacing w:after="240"/>
        <w:jc w:val="both"/>
        <w:rPr>
          <w:color w:val="000000"/>
        </w:rPr>
      </w:pPr>
      <w:r w:rsidRPr="5B760AA7">
        <w:rPr>
          <w:color w:val="000000" w:themeColor="text1"/>
        </w:rPr>
        <w:t xml:space="preserve">SUT is </w:t>
      </w:r>
      <w:r w:rsidR="00CE790B">
        <w:rPr>
          <w:color w:val="000000" w:themeColor="text1"/>
        </w:rPr>
        <w:t xml:space="preserve">voluntary and </w:t>
      </w:r>
      <w:r w:rsidRPr="5B760AA7">
        <w:rPr>
          <w:color w:val="000000" w:themeColor="text1"/>
        </w:rPr>
        <w:t xml:space="preserve">available at no cost </w:t>
      </w:r>
      <w:r w:rsidR="00D212C7" w:rsidRPr="5B760AA7">
        <w:rPr>
          <w:color w:val="000000" w:themeColor="text1"/>
        </w:rPr>
        <w:t xml:space="preserve">for patients </w:t>
      </w:r>
      <w:r w:rsidRPr="5B760AA7">
        <w:rPr>
          <w:color w:val="000000" w:themeColor="text1"/>
        </w:rPr>
        <w:t>through Chilean’s publicly funded healthcare (</w:t>
      </w:r>
      <w:r w:rsidRPr="5B760AA7">
        <w:rPr>
          <w:rFonts w:ascii="Cambria Math" w:eastAsia="Cambria Math" w:hAnsi="Cambria Math" w:cs="Cambria Math"/>
          <w:color w:val="000000" w:themeColor="text1"/>
        </w:rPr>
        <w:t>∼</w:t>
      </w:r>
      <w:r w:rsidRPr="5B760AA7">
        <w:rPr>
          <w:color w:val="000000" w:themeColor="text1"/>
        </w:rPr>
        <w:t xml:space="preserve">80% of the population eligible), with around 30,000 </w:t>
      </w:r>
      <w:r>
        <w:t>yearly admissions</w:t>
      </w:r>
      <w:r w:rsidRPr="5B760AA7">
        <w:rPr>
          <w:color w:val="000000" w:themeColor="text1"/>
        </w:rPr>
        <w:t xml:space="preserve">. </w:t>
      </w:r>
      <w:r w:rsidR="005D0EC0">
        <w:rPr>
          <w:color w:val="000000" w:themeColor="text1"/>
        </w:rPr>
        <w:t>T</w:t>
      </w:r>
      <w:r w:rsidR="0047004C">
        <w:rPr>
          <w:color w:val="000000" w:themeColor="text1"/>
        </w:rPr>
        <w:t xml:space="preserve">here are </w:t>
      </w:r>
      <w:r w:rsidR="0047004C" w:rsidRPr="5B760AA7">
        <w:rPr>
          <w:color w:val="000000" w:themeColor="text1"/>
        </w:rPr>
        <w:t xml:space="preserve">multiple </w:t>
      </w:r>
      <w:r w:rsidR="00746BB9">
        <w:rPr>
          <w:color w:val="000000" w:themeColor="text1"/>
        </w:rPr>
        <w:t xml:space="preserve">SUT </w:t>
      </w:r>
      <w:r w:rsidR="0047004C" w:rsidRPr="5B760AA7">
        <w:rPr>
          <w:color w:val="000000" w:themeColor="text1"/>
        </w:rPr>
        <w:t xml:space="preserve">providers </w:t>
      </w:r>
      <w:r w:rsidRPr="5B760AA7">
        <w:rPr>
          <w:color w:val="000000" w:themeColor="text1"/>
        </w:rPr>
        <w:t xml:space="preserve">in Chile, </w:t>
      </w:r>
      <w:r w:rsidR="0047004C">
        <w:rPr>
          <w:color w:val="000000" w:themeColor="text1"/>
        </w:rPr>
        <w:t xml:space="preserve">with both </w:t>
      </w:r>
      <w:r w:rsidRPr="5B760AA7">
        <w:rPr>
          <w:color w:val="000000" w:themeColor="text1"/>
        </w:rPr>
        <w:t xml:space="preserve">public (coverage </w:t>
      </w:r>
      <w:r w:rsidRPr="5B760AA7">
        <w:rPr>
          <w:rFonts w:ascii="Cambria Math" w:eastAsia="Cambria Math" w:hAnsi="Cambria Math" w:cs="Cambria Math"/>
          <w:color w:val="000000" w:themeColor="text1"/>
        </w:rPr>
        <w:t>∼</w:t>
      </w:r>
      <w:r w:rsidRPr="5B760AA7">
        <w:rPr>
          <w:color w:val="000000" w:themeColor="text1"/>
        </w:rPr>
        <w:t>71%) and private (</w:t>
      </w:r>
      <w:r w:rsidRPr="5B760AA7">
        <w:rPr>
          <w:rFonts w:ascii="Cambria Math" w:eastAsia="Cambria Math" w:hAnsi="Cambria Math" w:cs="Cambria Math"/>
          <w:color w:val="000000" w:themeColor="text1"/>
        </w:rPr>
        <w:t>∼</w:t>
      </w:r>
      <w:r w:rsidRPr="5B760AA7">
        <w:rPr>
          <w:color w:val="000000" w:themeColor="text1"/>
        </w:rPr>
        <w:t>29%)</w:t>
      </w:r>
      <w:r w:rsidR="0047004C">
        <w:rPr>
          <w:color w:val="000000" w:themeColor="text1"/>
        </w:rPr>
        <w:t xml:space="preserve"> </w:t>
      </w:r>
      <w:r w:rsidRPr="5B760AA7">
        <w:rPr>
          <w:color w:val="000000" w:themeColor="text1"/>
        </w:rPr>
        <w:t xml:space="preserve">financed by the Chilean State through a bidding process that requires them to follow technical protocols for quality assurance. SUT includes </w:t>
      </w:r>
      <w:r w:rsidR="00F353DC">
        <w:rPr>
          <w:color w:val="000000" w:themeColor="text1"/>
        </w:rPr>
        <w:t>outpatient</w:t>
      </w:r>
      <w:r w:rsidRPr="5B760AA7">
        <w:rPr>
          <w:color w:val="000000" w:themeColor="text1"/>
        </w:rPr>
        <w:t xml:space="preserve"> (</w:t>
      </w:r>
      <w:r w:rsidRPr="5B760AA7">
        <w:rPr>
          <w:rFonts w:ascii="Cambria Math" w:eastAsia="Cambria Math" w:hAnsi="Cambria Math" w:cs="Cambria Math"/>
          <w:color w:val="000000" w:themeColor="text1"/>
        </w:rPr>
        <w:t>∼</w:t>
      </w:r>
      <w:r w:rsidRPr="5B760AA7">
        <w:rPr>
          <w:color w:val="000000" w:themeColor="text1"/>
        </w:rPr>
        <w:t>85%) and residential (</w:t>
      </w:r>
      <w:r w:rsidRPr="5B760AA7">
        <w:rPr>
          <w:rFonts w:ascii="Cambria Math" w:eastAsia="Cambria Math" w:hAnsi="Cambria Math" w:cs="Cambria Math"/>
          <w:color w:val="000000" w:themeColor="text1"/>
        </w:rPr>
        <w:t>∼</w:t>
      </w:r>
      <w:r w:rsidRPr="5B760AA7">
        <w:rPr>
          <w:color w:val="000000" w:themeColor="text1"/>
        </w:rPr>
        <w:t>15%) treatment settings</w:t>
      </w:r>
      <w:r>
        <w:t>,</w:t>
      </w:r>
      <w:r w:rsidRPr="5B760AA7">
        <w:rPr>
          <w:color w:val="000000" w:themeColor="text1"/>
        </w:rPr>
        <w:t xml:space="preserve"> and treatment is tailored for specific sub-groups, such as gender-specific or </w:t>
      </w:r>
      <w:r w:rsidR="009859A1">
        <w:rPr>
          <w:color w:val="000000" w:themeColor="text1"/>
        </w:rPr>
        <w:t>adolescent</w:t>
      </w:r>
      <w:r w:rsidRPr="5B760AA7">
        <w:rPr>
          <w:color w:val="000000" w:themeColor="text1"/>
        </w:rPr>
        <w:t xml:space="preserve"> populations. Th</w:t>
      </w:r>
      <w:r w:rsidR="00B11466" w:rsidRPr="5B760AA7">
        <w:rPr>
          <w:color w:val="000000" w:themeColor="text1"/>
        </w:rPr>
        <w:t xml:space="preserve">is study’s </w:t>
      </w:r>
      <w:r w:rsidR="0047004C">
        <w:rPr>
          <w:color w:val="000000" w:themeColor="text1"/>
        </w:rPr>
        <w:t>sample</w:t>
      </w:r>
      <w:r w:rsidR="0047004C" w:rsidRPr="5B760AA7">
        <w:rPr>
          <w:color w:val="000000" w:themeColor="text1"/>
        </w:rPr>
        <w:t xml:space="preserve"> </w:t>
      </w:r>
      <w:r w:rsidRPr="5B760AA7">
        <w:rPr>
          <w:color w:val="000000" w:themeColor="text1"/>
        </w:rPr>
        <w:t>includes all programs for the adult population</w:t>
      </w:r>
      <w:r w:rsidR="0007202D">
        <w:rPr>
          <w:color w:val="000000" w:themeColor="text1"/>
        </w:rPr>
        <w:t xml:space="preserve"> </w:t>
      </w:r>
      <w:r w:rsidR="008C6E35" w:rsidRPr="008C6E35">
        <w:rPr>
          <w:color w:val="000000" w:themeColor="text1"/>
        </w:rPr>
        <w:t>(+18 years)</w:t>
      </w:r>
      <w:r w:rsidRPr="5B760AA7">
        <w:rPr>
          <w:color w:val="000000" w:themeColor="text1"/>
        </w:rPr>
        <w:t xml:space="preserve">, </w:t>
      </w:r>
      <w:r>
        <w:t>comprising</w:t>
      </w:r>
      <w:r w:rsidRPr="5B760AA7">
        <w:rPr>
          <w:color w:val="000000" w:themeColor="text1"/>
        </w:rPr>
        <w:t xml:space="preserve"> general population and women-specific </w:t>
      </w:r>
      <w:r w:rsidR="009859A1">
        <w:t>programs</w:t>
      </w:r>
      <w:r w:rsidR="006C57C0">
        <w:t xml:space="preserve"> </w:t>
      </w:r>
      <w:r w:rsidR="006C57C0">
        <w:rPr>
          <w:color w:val="000000"/>
        </w:rPr>
        <w:t>in the outpatient and residential settings hosted by public and private providers.</w:t>
      </w:r>
      <w:r w:rsidR="00AA33A7">
        <w:rPr>
          <w:color w:val="000000" w:themeColor="text1"/>
        </w:rPr>
        <w:t xml:space="preserve"> </w:t>
      </w:r>
    </w:p>
    <w:p w14:paraId="00000013" w14:textId="4B33F8E8" w:rsidR="008F0011" w:rsidRPr="00EB281B" w:rsidRDefault="0050639A" w:rsidP="5B760AA7">
      <w:pPr>
        <w:pBdr>
          <w:top w:val="nil"/>
          <w:left w:val="nil"/>
          <w:bottom w:val="nil"/>
          <w:right w:val="nil"/>
          <w:between w:val="nil"/>
        </w:pBdr>
        <w:spacing w:after="240"/>
        <w:jc w:val="both"/>
        <w:rPr>
          <w:color w:val="000000"/>
        </w:rPr>
      </w:pPr>
      <w:r>
        <w:t>We identified individuals receiving publicly funded Chilean SUT programs for the adult</w:t>
      </w:r>
      <w:r w:rsidR="00DE4900">
        <w:t xml:space="preserve"> </w:t>
      </w:r>
      <w:r>
        <w:t>population between January 2010 to November 2019 (</w:t>
      </w:r>
      <w:r w:rsidR="22F2022A">
        <w:t>n</w:t>
      </w:r>
      <w:r>
        <w:t xml:space="preserve">=85,048). </w:t>
      </w:r>
      <w:r w:rsidR="005C449D" w:rsidRPr="005C449D">
        <w:t>Given that we were interested in the first treatment episode</w:t>
      </w:r>
      <w:r w:rsidR="005C449D">
        <w:t>, w</w:t>
      </w:r>
      <w:r>
        <w:t>e excluded from the analysis individuals referred by</w:t>
      </w:r>
      <w:r w:rsidR="00B9138A">
        <w:t xml:space="preserve"> </w:t>
      </w:r>
      <w:r>
        <w:t>prior SUT (</w:t>
      </w:r>
      <w:r w:rsidR="5BB64202">
        <w:t>n</w:t>
      </w:r>
      <w:r>
        <w:t xml:space="preserve">=8,657) or with ongoing SUT </w:t>
      </w:r>
      <w:r w:rsidR="610C0FBC">
        <w:t>at the date of information retrieval (November 13th, 2019)</w:t>
      </w:r>
      <w:r>
        <w:t xml:space="preserve"> (</w:t>
      </w:r>
      <w:r w:rsidR="25B2B079">
        <w:t>n</w:t>
      </w:r>
      <w:r>
        <w:t>= 5,521), and those with missing dates of birth (</w:t>
      </w:r>
      <w:r w:rsidR="3A4FA775">
        <w:t>n</w:t>
      </w:r>
      <w:r>
        <w:t>=7) and without SUT completion status (</w:t>
      </w:r>
      <w:r w:rsidR="456AA021">
        <w:t>n</w:t>
      </w:r>
      <w:r>
        <w:t xml:space="preserve">=9) </w:t>
      </w:r>
      <w:r w:rsidRPr="5B760AA7">
        <w:rPr>
          <w:highlight w:val="yellow"/>
        </w:rPr>
        <w:t>(See Supplementary, Section 1)</w:t>
      </w:r>
      <w:r>
        <w:t>. Thus, we selected all individuals enrolled in their first publicly funded Chilean SUT programs for the adult population from January 2010 to November 2019 (</w:t>
      </w:r>
      <w:r w:rsidR="1DF8F0C5">
        <w:t>n</w:t>
      </w:r>
      <w:r>
        <w:t xml:space="preserve">=70,854). </w:t>
      </w:r>
    </w:p>
    <w:p w14:paraId="00000014" w14:textId="77777777" w:rsidR="008F0011" w:rsidRDefault="0050639A">
      <w:pPr>
        <w:pStyle w:val="Ttulo2"/>
      </w:pPr>
      <w:r>
        <w:lastRenderedPageBreak/>
        <w:t>Measures</w:t>
      </w:r>
    </w:p>
    <w:p w14:paraId="00000015" w14:textId="66005C05" w:rsidR="008F0011" w:rsidRDefault="0050639A">
      <w:pPr>
        <w:rPr>
          <w:i/>
          <w:highlight w:val="red"/>
        </w:rPr>
      </w:pPr>
      <w:r>
        <w:rPr>
          <w:i/>
        </w:rPr>
        <w:t xml:space="preserve">SUT completion status (Exposure variable) </w:t>
      </w:r>
    </w:p>
    <w:p w14:paraId="00000016" w14:textId="6B2D1220" w:rsidR="008F0011" w:rsidRDefault="0050639A">
      <w:pPr>
        <w:jc w:val="both"/>
      </w:pPr>
      <w:r>
        <w:t>Completion status was categorised using the dates of admission and exit from their first SUT (or baseline) and the information regarding reasons for discharge from SUT. This variable was categorised into: SUT completion</w:t>
      </w:r>
      <w:r w:rsidR="00B11466">
        <w:t>,</w:t>
      </w:r>
      <w:r>
        <w:t xml:space="preserve"> late dropout (&gt;= 3 months of SUT)</w:t>
      </w:r>
      <w:r w:rsidR="00B11466">
        <w:t>,</w:t>
      </w:r>
      <w:r>
        <w:t xml:space="preserve"> and early dropout (&lt;3 months). Early and late dropout can be due to voluntary or involuntary causes (e.g., interruptions due to conduct against treatment norms). </w:t>
      </w:r>
    </w:p>
    <w:p w14:paraId="00000017" w14:textId="77777777" w:rsidR="008F0011" w:rsidRDefault="008F0011"/>
    <w:p w14:paraId="00000018" w14:textId="0D87A81F" w:rsidR="008F0011" w:rsidRPr="009C068A" w:rsidRDefault="0050639A">
      <w:pPr>
        <w:rPr>
          <w:i/>
          <w:iCs/>
        </w:rPr>
      </w:pPr>
      <w:r w:rsidRPr="009C068A">
        <w:rPr>
          <w:i/>
          <w:iCs/>
        </w:rPr>
        <w:t>CJS</w:t>
      </w:r>
      <w:r w:rsidR="009C068A" w:rsidRPr="009C068A">
        <w:rPr>
          <w:i/>
          <w:iCs/>
        </w:rPr>
        <w:t xml:space="preserve"> contact</w:t>
      </w:r>
      <w:r w:rsidRPr="009C068A">
        <w:rPr>
          <w:i/>
          <w:iCs/>
        </w:rPr>
        <w:t xml:space="preserve"> (Outcome 1)</w:t>
      </w:r>
    </w:p>
    <w:p w14:paraId="00000019" w14:textId="521D54B0" w:rsidR="008F0011" w:rsidRDefault="0050639A">
      <w:pPr>
        <w:jc w:val="both"/>
      </w:pPr>
      <w:r>
        <w:t xml:space="preserve">Time was coded in years and calculated as the difference between the age when the offence was committed and the age of the exit date from the first SUT episode. We defined </w:t>
      </w:r>
      <w:r w:rsidR="009C068A">
        <w:t xml:space="preserve">CJS </w:t>
      </w:r>
      <w:r w:rsidRPr="5B760AA7">
        <w:rPr>
          <w:i/>
          <w:iCs/>
        </w:rPr>
        <w:t>‘contact’</w:t>
      </w:r>
      <w:r>
        <w:t xml:space="preserve"> as any offence determined by a finalised court outcome that was</w:t>
      </w:r>
      <w:r w:rsidR="00F41B94">
        <w:t xml:space="preserve"> either</w:t>
      </w:r>
      <w:r>
        <w:t xml:space="preserve"> (1) adjudicated with a guilty verdict (ranging from fines to imprisonment) or (2) diverted from further proceedings (a Chilean legal </w:t>
      </w:r>
      <w:r w:rsidR="00F41B94">
        <w:t xml:space="preserve">ruling that translates to </w:t>
      </w:r>
      <w:r>
        <w:t xml:space="preserve">Conditional Suspensions of Proceedings), according to the Chilean Prosecutor’s Office records from 2010 to 2019. Hence, we are not considering the acquitted outcome as </w:t>
      </w:r>
      <w:r w:rsidRPr="5B760AA7">
        <w:rPr>
          <w:i/>
          <w:iCs/>
        </w:rPr>
        <w:t>‘contact’</w:t>
      </w:r>
      <w:r>
        <w:t xml:space="preserve">. However, we considered diverted outcomes (2) as ‘contact’ because it represents the </w:t>
      </w:r>
      <w:r w:rsidR="005C1C53">
        <w:t>CJS</w:t>
      </w:r>
      <w:r>
        <w:t xml:space="preserve"> response to individuals that committed</w:t>
      </w:r>
      <w:r w:rsidR="00D90C8E">
        <w:t xml:space="preserve"> </w:t>
      </w:r>
      <w:r w:rsidR="0065004E">
        <w:t>-for the first</w:t>
      </w:r>
      <w:r w:rsidR="0065004E" w:rsidRPr="0065004E">
        <w:t xml:space="preserve"> </w:t>
      </w:r>
      <w:r w:rsidR="0065004E">
        <w:t xml:space="preserve">time - </w:t>
      </w:r>
      <w:r w:rsidR="00D90C8E">
        <w:t>crimes that are viewed as less serious</w:t>
      </w:r>
      <w:r>
        <w:t xml:space="preserve">. If more than one contact was recorded on the same date, we considered only the first one. </w:t>
      </w:r>
    </w:p>
    <w:p w14:paraId="0000001A" w14:textId="77777777" w:rsidR="008F0011" w:rsidRDefault="008F0011">
      <w:pPr>
        <w:jc w:val="both"/>
      </w:pPr>
    </w:p>
    <w:p w14:paraId="0000001B" w14:textId="5A6308AD" w:rsidR="008F0011" w:rsidRDefault="0050639A">
      <w:pPr>
        <w:rPr>
          <w:i/>
        </w:rPr>
      </w:pPr>
      <w:r w:rsidRPr="009C068A">
        <w:rPr>
          <w:i/>
        </w:rPr>
        <w:t>CJS</w:t>
      </w:r>
      <w:r w:rsidR="009C068A" w:rsidRPr="009C068A">
        <w:rPr>
          <w:i/>
        </w:rPr>
        <w:t xml:space="preserve"> contact </w:t>
      </w:r>
      <w:r>
        <w:rPr>
          <w:i/>
        </w:rPr>
        <w:t>leading to imprisonment (Outcome 2)</w:t>
      </w:r>
    </w:p>
    <w:p w14:paraId="0000001C" w14:textId="7D6A397B" w:rsidR="008F0011" w:rsidRDefault="0050639A">
      <w:pPr>
        <w:jc w:val="both"/>
      </w:pPr>
      <w:r>
        <w:t>Time was coded in years</w:t>
      </w:r>
      <w:r w:rsidR="06F36688">
        <w:t xml:space="preserve"> (continuous time)</w:t>
      </w:r>
      <w:r>
        <w:t xml:space="preserve"> and calculated as the difference between the age when the offence leading to imprisonment was committed and the age of the exit date from the first SUT episode SUT, according to official records from 2010 to 2019. </w:t>
      </w:r>
    </w:p>
    <w:p w14:paraId="0000001D" w14:textId="77777777" w:rsidR="008F0011" w:rsidRDefault="008F0011">
      <w:pPr>
        <w:jc w:val="both"/>
      </w:pPr>
    </w:p>
    <w:p w14:paraId="0000001E" w14:textId="77777777" w:rsidR="008F0011" w:rsidRDefault="0050639A">
      <w:pPr>
        <w:jc w:val="both"/>
        <w:rPr>
          <w:i/>
        </w:rPr>
      </w:pPr>
      <w:r>
        <w:rPr>
          <w:i/>
        </w:rPr>
        <w:t>Other covariates</w:t>
      </w:r>
    </w:p>
    <w:p w14:paraId="4CBACC27" w14:textId="7FE0FEF8" w:rsidR="008313F0" w:rsidRDefault="0050639A" w:rsidP="5B760AA7">
      <w:pPr>
        <w:pBdr>
          <w:top w:val="nil"/>
          <w:left w:val="nil"/>
          <w:bottom w:val="nil"/>
          <w:right w:val="nil"/>
          <w:between w:val="nil"/>
        </w:pBdr>
        <w:spacing w:after="280"/>
        <w:jc w:val="both"/>
      </w:pPr>
      <w:r>
        <w:t xml:space="preserve">Covariates for </w:t>
      </w:r>
      <w:r w:rsidR="00F41B94">
        <w:t xml:space="preserve">the </w:t>
      </w:r>
      <w:r>
        <w:t>regression analyses covered four domains</w:t>
      </w:r>
      <w:r w:rsidR="00D212C7">
        <w:t>.</w:t>
      </w:r>
      <w:r>
        <w:t xml:space="preserve"> First, demographic information: sex, </w:t>
      </w:r>
      <w:bookmarkStart w:id="11" w:name="_Hlk141694421"/>
      <w:r>
        <w:t>age</w:t>
      </w:r>
      <w:ins w:id="12" w:author="Andrés González Santa Cruz" w:date="2023-07-31T11:24:00Z">
        <w:r w:rsidR="005E0012">
          <w:t>,</w:t>
        </w:r>
      </w:ins>
      <w:r w:rsidR="004E310F">
        <w:t xml:space="preserve"> </w:t>
      </w:r>
      <w:del w:id="13" w:author="Andrés González Santa Cruz" w:date="2023-07-31T11:24:00Z">
        <w:r w:rsidR="004E310F" w:rsidDel="005E0012">
          <w:delText>(</w:delText>
        </w:r>
        <w:r w:rsidR="006C635C" w:rsidDel="005E0012">
          <w:delText>we transformed this variable into a restricted cubic spline variable with knots</w:delText>
        </w:r>
        <w:r w:rsidR="004E310F" w:rsidRPr="004E310F" w:rsidDel="005E0012">
          <w:delText xml:space="preserve"> due to </w:delText>
        </w:r>
        <w:commentRangeStart w:id="14"/>
        <w:commentRangeStart w:id="15"/>
        <w:commentRangeStart w:id="16"/>
        <w:commentRangeStart w:id="17"/>
        <w:commentRangeStart w:id="18"/>
        <w:r w:rsidR="004E310F" w:rsidRPr="004E310F" w:rsidDel="005E0012">
          <w:delText>nonlinearity</w:delText>
        </w:r>
        <w:commentRangeEnd w:id="14"/>
        <w:r w:rsidR="006C635C" w:rsidDel="005E0012">
          <w:rPr>
            <w:rStyle w:val="Refdecomentario"/>
          </w:rPr>
          <w:commentReference w:id="14"/>
        </w:r>
        <w:commentRangeEnd w:id="15"/>
        <w:r w:rsidR="006C635C" w:rsidDel="005E0012">
          <w:rPr>
            <w:rStyle w:val="Refdecomentario"/>
          </w:rPr>
          <w:commentReference w:id="15"/>
        </w:r>
        <w:commentRangeEnd w:id="16"/>
        <w:r w:rsidR="006C635C" w:rsidDel="005E0012">
          <w:rPr>
            <w:rStyle w:val="Refdecomentario"/>
          </w:rPr>
          <w:commentReference w:id="16"/>
        </w:r>
        <w:commentRangeEnd w:id="17"/>
        <w:r w:rsidR="00F31B52" w:rsidDel="005E0012">
          <w:rPr>
            <w:rStyle w:val="Refdecomentario"/>
          </w:rPr>
          <w:commentReference w:id="17"/>
        </w:r>
      </w:del>
      <w:commentRangeEnd w:id="18"/>
      <w:r w:rsidR="00AD5AE8">
        <w:rPr>
          <w:rStyle w:val="Refdecomentario"/>
        </w:rPr>
        <w:commentReference w:id="18"/>
      </w:r>
      <w:del w:id="19" w:author="Andrés González Santa Cruz" w:date="2023-07-31T11:24:00Z">
        <w:r w:rsidR="004E310F" w:rsidDel="005E0012">
          <w:delText>)</w:delText>
        </w:r>
        <w:r w:rsidDel="005E0012">
          <w:delText xml:space="preserve">, </w:delText>
        </w:r>
      </w:del>
      <w:bookmarkEnd w:id="11"/>
      <w:r>
        <w:t xml:space="preserve">poverty of the municipality of residence, urbanicity of the </w:t>
      </w:r>
      <w:r w:rsidR="0029736A">
        <w:t>county</w:t>
      </w:r>
      <w:r>
        <w:t xml:space="preserve"> of residence, employment, education, tenure status of household, having children, </w:t>
      </w:r>
      <w:r w:rsidR="00474286">
        <w:t xml:space="preserve">and </w:t>
      </w:r>
      <w:r>
        <w:t xml:space="preserve">cohabitation. Second, treatment level factors: modality of treatment, geographical area, </w:t>
      </w:r>
      <w:r w:rsidR="00474286">
        <w:t xml:space="preserve">and </w:t>
      </w:r>
      <w:r>
        <w:t xml:space="preserve">year of </w:t>
      </w:r>
      <w:r w:rsidR="00F41B94">
        <w:t xml:space="preserve">SUT </w:t>
      </w:r>
      <w:r>
        <w:t xml:space="preserve">admission. Third, health information: substance use onset age, type of substance </w:t>
      </w:r>
      <w:proofErr w:type="gramStart"/>
      <w:r>
        <w:t>use</w:t>
      </w:r>
      <w:proofErr w:type="gramEnd"/>
      <w:r>
        <w:t xml:space="preserve"> </w:t>
      </w:r>
      <w:r w:rsidR="00F41B94">
        <w:t xml:space="preserve">at </w:t>
      </w:r>
      <w:r>
        <w:t xml:space="preserve">onset, substance use severity, primary substance at admission, frequency of use of primary substance at admission, poly-substance use, psychiatric comorbidity, </w:t>
      </w:r>
      <w:r w:rsidR="00474286">
        <w:t xml:space="preserve">and </w:t>
      </w:r>
      <w:r>
        <w:t>severe physical comorbidity. And finally, pre-treatment criminal history: number of previous violent, acquisitive, drug-related, and other offences.</w:t>
      </w:r>
    </w:p>
    <w:p w14:paraId="0000001F" w14:textId="1B9E92FB" w:rsidR="008F0011" w:rsidRDefault="008F0011" w:rsidP="5B760AA7">
      <w:pPr>
        <w:pBdr>
          <w:top w:val="nil"/>
          <w:left w:val="nil"/>
          <w:bottom w:val="nil"/>
          <w:right w:val="nil"/>
          <w:between w:val="nil"/>
        </w:pBdr>
        <w:spacing w:after="280"/>
        <w:jc w:val="both"/>
        <w:rPr>
          <w:color w:val="000000"/>
        </w:rPr>
      </w:pPr>
    </w:p>
    <w:p w14:paraId="00000020" w14:textId="77777777" w:rsidR="008F0011" w:rsidRDefault="0050639A">
      <w:pPr>
        <w:pStyle w:val="Ttulo2"/>
      </w:pPr>
      <w:r>
        <w:t>Statistical analysis</w:t>
      </w:r>
    </w:p>
    <w:p w14:paraId="00000021" w14:textId="77777777" w:rsidR="008F0011" w:rsidRDefault="0050639A">
      <w:pPr>
        <w:rPr>
          <w:i/>
        </w:rPr>
      </w:pPr>
      <w:r>
        <w:rPr>
          <w:i/>
        </w:rPr>
        <w:t>Survival analysis</w:t>
      </w:r>
    </w:p>
    <w:p w14:paraId="00000022" w14:textId="6AB99E60" w:rsidR="008F0011" w:rsidRDefault="0050639A" w:rsidP="5B760AA7">
      <w:pPr>
        <w:pBdr>
          <w:top w:val="nil"/>
          <w:left w:val="nil"/>
          <w:bottom w:val="nil"/>
          <w:right w:val="nil"/>
          <w:between w:val="nil"/>
        </w:pBdr>
        <w:spacing w:before="280" w:after="280"/>
        <w:jc w:val="both"/>
        <w:rPr>
          <w:color w:val="000000"/>
        </w:rPr>
      </w:pPr>
      <w:r w:rsidRPr="5B760AA7">
        <w:rPr>
          <w:color w:val="000000" w:themeColor="text1"/>
        </w:rPr>
        <w:t>We aimed to estimate the association between the SUT completion status and CJS</w:t>
      </w:r>
      <w:r w:rsidR="009C068A" w:rsidRPr="5B760AA7">
        <w:rPr>
          <w:color w:val="000000" w:themeColor="text1"/>
        </w:rPr>
        <w:t xml:space="preserve"> contact</w:t>
      </w:r>
      <w:r w:rsidR="00AA53DC" w:rsidRPr="5B760AA7">
        <w:rPr>
          <w:color w:val="000000" w:themeColor="text1"/>
        </w:rPr>
        <w:t xml:space="preserve"> (Outcomes 1 and 2)</w:t>
      </w:r>
      <w:r w:rsidRPr="5B760AA7">
        <w:rPr>
          <w:color w:val="000000" w:themeColor="text1"/>
        </w:rPr>
        <w:t xml:space="preserve">. </w:t>
      </w:r>
      <w:r>
        <w:t xml:space="preserve">A model specification analysis focused on testing the </w:t>
      </w:r>
      <w:r w:rsidR="00E3382F">
        <w:t xml:space="preserve">assumption of </w:t>
      </w:r>
      <w:r>
        <w:lastRenderedPageBreak/>
        <w:t xml:space="preserve">proportional hazards was performed. </w:t>
      </w:r>
      <w:r w:rsidR="00B11466">
        <w:t>As</w:t>
      </w:r>
      <w:r w:rsidRPr="5B760AA7">
        <w:rPr>
          <w:color w:val="000000" w:themeColor="text1"/>
        </w:rPr>
        <w:t xml:space="preserve"> hazards were not proportional in both models, we calculated the association between SUT completion status and CJS</w:t>
      </w:r>
      <w:r w:rsidR="009C068A" w:rsidRPr="5B760AA7">
        <w:rPr>
          <w:color w:val="000000" w:themeColor="text1"/>
        </w:rPr>
        <w:t xml:space="preserve"> </w:t>
      </w:r>
      <w:r w:rsidR="009C068A">
        <w:t>contact</w:t>
      </w:r>
      <w:r w:rsidRPr="5B760AA7">
        <w:rPr>
          <w:color w:val="000000" w:themeColor="text1"/>
        </w:rPr>
        <w:t xml:space="preserve"> through Royston-Parmar models while adjusting for the </w:t>
      </w:r>
      <w:proofErr w:type="gramStart"/>
      <w:r w:rsidRPr="5B760AA7">
        <w:rPr>
          <w:color w:val="000000" w:themeColor="text1"/>
        </w:rPr>
        <w:t>aforementioned covariates</w:t>
      </w:r>
      <w:proofErr w:type="gramEnd"/>
      <w:r w:rsidRPr="5B760AA7">
        <w:rPr>
          <w:color w:val="000000" w:themeColor="text1"/>
        </w:rPr>
        <w:t>. Models were evaluated over the entire follow-up period</w:t>
      </w:r>
      <w:r w:rsidR="00C93B3E">
        <w:rPr>
          <w:color w:val="000000" w:themeColor="text1"/>
        </w:rPr>
        <w:t>,</w:t>
      </w:r>
      <w:r w:rsidRPr="5B760AA7">
        <w:rPr>
          <w:color w:val="000000" w:themeColor="text1"/>
        </w:rPr>
        <w:t xml:space="preserve"> and the degrees of freedom of restricted cubic splines of the baseline log hazard functions</w:t>
      </w:r>
      <w:r w:rsidR="00B11466" w:rsidRPr="5B760AA7">
        <w:rPr>
          <w:color w:val="000000" w:themeColor="text1"/>
        </w:rPr>
        <w:t>,</w:t>
      </w:r>
      <w:r w:rsidRPr="5B760AA7">
        <w:rPr>
          <w:color w:val="000000" w:themeColor="text1"/>
        </w:rPr>
        <w:t xml:space="preserve"> and time-varying coefficients were determined using the Akaike information criterion for model fit and the Bayesian information criterion for parsimony. Additionally, we obtained the standardised survival curves and restricted mean survival times (RMST) and their differences between treatment completion status at 56 </w:t>
      </w:r>
      <w:r>
        <w:t>equally s</w:t>
      </w:r>
      <w:r w:rsidRPr="5B760AA7">
        <w:rPr>
          <w:color w:val="000000" w:themeColor="text1"/>
        </w:rPr>
        <w:t xml:space="preserve">paced times between 0 and 7, but focused on 1, 3 and 5 years through the </w:t>
      </w:r>
      <w:r w:rsidRPr="5B760AA7">
        <w:rPr>
          <w:i/>
          <w:iCs/>
          <w:color w:val="000000" w:themeColor="text1"/>
        </w:rPr>
        <w:t xml:space="preserve">stpm2 </w:t>
      </w:r>
      <w:r w:rsidRPr="5B760AA7">
        <w:rPr>
          <w:color w:val="000000" w:themeColor="text1"/>
        </w:rPr>
        <w:t>command in Stata (</w:t>
      </w:r>
      <w:r>
        <w:t xml:space="preserve">See </w:t>
      </w:r>
      <w:r w:rsidRPr="5B760AA7">
        <w:rPr>
          <w:color w:val="000000" w:themeColor="text1"/>
          <w:highlight w:val="yellow"/>
        </w:rPr>
        <w:t>Supplementary, Section 2</w:t>
      </w:r>
      <w:r w:rsidRPr="5B760AA7">
        <w:rPr>
          <w:color w:val="000000" w:themeColor="text1"/>
        </w:rPr>
        <w:t xml:space="preserve">) </w:t>
      </w:r>
      <w:r w:rsidR="00EB1F81">
        <w:rPr>
          <w:color w:val="000000" w:themeColor="text1"/>
        </w:rPr>
        <w:fldChar w:fldCharType="begin">
          <w:fldData xml:space="preserve">PEVuZE5vdGU+PENpdGU+PEF1dGhvcj5IZXJuw6FuIE1BPC9BdXRob3I+PFllYXI+MjAyMDwvWWVh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</w:fldData>
        </w:fldChar>
      </w:r>
      <w:r w:rsidR="008B099E" w:rsidRPr="00420826">
        <w:rPr>
          <w:color w:val="000000" w:themeColor="text1"/>
        </w:rPr>
        <w:instrText xml:space="preserve"> ADDIN EN.CITE </w:instrText>
      </w:r>
      <w:r w:rsidR="008B099E" w:rsidRPr="00420826">
        <w:rPr>
          <w:color w:val="000000" w:themeColor="text1"/>
        </w:rPr>
        <w:fldChar w:fldCharType="begin">
          <w:fldData xml:space="preserve">PEVuZE5vdGU+PENpdGU+PEF1dGhvcj5IZXJuw6FuIE1BPC9BdXRob3I+PFllYXI+MjAyMDwvWWVh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</w:fldData>
        </w:fldChar>
      </w:r>
      <w:r w:rsidR="008B099E" w:rsidRPr="00420826">
        <w:rPr>
          <w:color w:val="000000" w:themeColor="text1"/>
        </w:rPr>
        <w:instrText xml:space="preserve"> ADDIN EN.CITE.DATA </w:instrText>
      </w:r>
      <w:r w:rsidR="008B099E" w:rsidRPr="00420826">
        <w:rPr>
          <w:color w:val="000000" w:themeColor="text1"/>
        </w:rPr>
      </w:r>
      <w:r w:rsidR="008B099E" w:rsidRPr="00420826">
        <w:rPr>
          <w:color w:val="000000" w:themeColor="text1"/>
        </w:rPr>
        <w:fldChar w:fldCharType="end"/>
      </w:r>
      <w:r w:rsidR="00EB1F81" w:rsidRPr="00420826">
        <w:rPr>
          <w:color w:val="000000" w:themeColor="text1"/>
        </w:rPr>
      </w:r>
      <w:r w:rsidR="00EB1F81">
        <w:rPr>
          <w:color w:val="000000" w:themeColor="text1"/>
        </w:rPr>
        <w:fldChar w:fldCharType="separate"/>
      </w:r>
      <w:r w:rsidR="008B099E">
        <w:rPr>
          <w:noProof/>
          <w:color w:val="000000" w:themeColor="text1"/>
        </w:rPr>
        <w:t>(40-42)</w:t>
      </w:r>
      <w:r w:rsidR="00EB1F81">
        <w:rPr>
          <w:color w:val="000000" w:themeColor="text1"/>
        </w:rPr>
        <w:fldChar w:fldCharType="end"/>
      </w:r>
      <w:r w:rsidRPr="5B760AA7">
        <w:rPr>
          <w:color w:val="000000" w:themeColor="text1"/>
        </w:rPr>
        <w:t xml:space="preserve">. </w:t>
      </w:r>
      <w:ins w:id="20" w:author="Mariel Mateo" w:date="2023-07-31T17:01:00Z">
        <w:r w:rsidR="00FB2CD8">
          <w:rPr>
            <w:color w:val="000000" w:themeColor="text1"/>
          </w:rPr>
          <w:t>The main analysis considers</w:t>
        </w:r>
      </w:ins>
      <w:ins w:id="21" w:author="Andrés González Santa Cruz" w:date="2023-07-31T11:41:00Z">
        <w:r w:rsidR="00420826">
          <w:rPr>
            <w:color w:val="000000" w:themeColor="text1"/>
          </w:rPr>
          <w:t xml:space="preserve"> imputed</w:t>
        </w:r>
      </w:ins>
      <w:ins w:id="22" w:author="Mariel Mateo" w:date="2023-07-31T17:01:00Z">
        <w:r w:rsidR="00FB2CD8">
          <w:rPr>
            <w:color w:val="000000" w:themeColor="text1"/>
          </w:rPr>
          <w:t xml:space="preserve"> </w:t>
        </w:r>
      </w:ins>
      <w:commentRangeStart w:id="23"/>
      <w:commentRangeStart w:id="24"/>
      <w:commentRangeStart w:id="25"/>
      <w:commentRangeStart w:id="26"/>
      <w:commentRangeStart w:id="27"/>
      <w:del w:id="28" w:author="Andrés González Santa Cruz" w:date="2023-07-28T11:40:00Z">
        <w:r w:rsidR="000928B1" w:rsidRPr="00A05E39" w:rsidDel="00293784">
          <w:rPr>
            <w:color w:val="000000" w:themeColor="text1"/>
            <w:highlight w:val="cyan"/>
          </w:rPr>
          <w:delText>All models were adjusted for all the covariates specified above</w:delText>
        </w:r>
        <w:r w:rsidR="000928B1" w:rsidDel="00293784">
          <w:rPr>
            <w:color w:val="000000" w:themeColor="text1"/>
            <w:highlight w:val="cyan"/>
          </w:rPr>
          <w:delText>, and all considered the imputation of missing data</w:delText>
        </w:r>
        <w:r w:rsidR="000928B1" w:rsidRPr="006D7800" w:rsidDel="00293784">
          <w:rPr>
            <w:color w:val="000000" w:themeColor="text1"/>
            <w:highlight w:val="cyan"/>
          </w:rPr>
          <w:delText xml:space="preserve">. </w:delText>
        </w:r>
      </w:del>
      <w:del w:id="29" w:author="Mariel Mateo" w:date="2023-07-31T17:01:00Z">
        <w:r w:rsidR="000928B1" w:rsidRPr="006D7800" w:rsidDel="00FB2CD8">
          <w:rPr>
            <w:color w:val="000000" w:themeColor="text1"/>
            <w:highlight w:val="cyan"/>
          </w:rPr>
          <w:delText>M</w:delText>
        </w:r>
      </w:del>
      <w:ins w:id="30" w:author="Mariel Mateo" w:date="2023-07-31T17:01:00Z">
        <w:r w:rsidR="00FB2CD8">
          <w:rPr>
            <w:color w:val="000000" w:themeColor="text1"/>
            <w:highlight w:val="cyan"/>
          </w:rPr>
          <w:t>m</w:t>
        </w:r>
      </w:ins>
      <w:r w:rsidR="000928B1" w:rsidRPr="006D7800">
        <w:rPr>
          <w:color w:val="000000" w:themeColor="text1"/>
          <w:highlight w:val="cyan"/>
        </w:rPr>
        <w:t>issing</w:t>
      </w:r>
      <w:commentRangeEnd w:id="23"/>
      <w:r w:rsidR="00293784">
        <w:rPr>
          <w:rStyle w:val="Refdecomentario"/>
        </w:rPr>
        <w:commentReference w:id="23"/>
      </w:r>
      <w:commentRangeEnd w:id="24"/>
      <w:r w:rsidR="00406C6D">
        <w:rPr>
          <w:rStyle w:val="Refdecomentario"/>
        </w:rPr>
        <w:commentReference w:id="24"/>
      </w:r>
      <w:commentRangeEnd w:id="25"/>
      <w:r w:rsidR="00FB2CD8">
        <w:rPr>
          <w:rStyle w:val="Refdecomentario"/>
        </w:rPr>
        <w:commentReference w:id="25"/>
      </w:r>
      <w:commentRangeEnd w:id="26"/>
      <w:r w:rsidR="00420826">
        <w:rPr>
          <w:rStyle w:val="Refdecomentario"/>
        </w:rPr>
        <w:commentReference w:id="26"/>
      </w:r>
      <w:commentRangeEnd w:id="27"/>
      <w:r w:rsidR="00420826">
        <w:rPr>
          <w:rStyle w:val="Refdecomentario"/>
        </w:rPr>
        <w:commentReference w:id="27"/>
      </w:r>
      <w:r w:rsidR="000928B1" w:rsidRPr="006D7800">
        <w:rPr>
          <w:color w:val="000000" w:themeColor="text1"/>
          <w:highlight w:val="cyan"/>
        </w:rPr>
        <w:t xml:space="preserve"> data </w:t>
      </w:r>
      <w:del w:id="31" w:author="Andrés González Santa Cruz" w:date="2023-07-31T11:41:00Z">
        <w:r w:rsidR="000928B1" w:rsidRPr="006D7800" w:rsidDel="00420826">
          <w:rPr>
            <w:color w:val="000000" w:themeColor="text1"/>
            <w:highlight w:val="cyan"/>
          </w:rPr>
          <w:delText>(reported in Table 1)</w:delText>
        </w:r>
      </w:del>
      <w:ins w:id="32" w:author="Mariel Mateo" w:date="2023-07-31T17:01:00Z">
        <w:del w:id="33" w:author="Andrés González Santa Cruz" w:date="2023-07-31T11:41:00Z">
          <w:r w:rsidR="00FB2CD8" w:rsidDel="00420826">
            <w:rPr>
              <w:color w:val="000000" w:themeColor="text1"/>
              <w:highlight w:val="cyan"/>
            </w:rPr>
            <w:delText xml:space="preserve"> </w:delText>
          </w:r>
        </w:del>
      </w:ins>
      <w:del w:id="34" w:author="Andrés González Santa Cruz" w:date="2023-07-31T11:41:00Z">
        <w:r w:rsidR="000928B1" w:rsidRPr="006D7800" w:rsidDel="00420826">
          <w:rPr>
            <w:color w:val="000000" w:themeColor="text1"/>
            <w:highlight w:val="cyan"/>
          </w:rPr>
          <w:delText xml:space="preserve"> were imputed </w:delText>
        </w:r>
      </w:del>
      <w:r w:rsidR="000928B1" w:rsidRPr="006D7800">
        <w:rPr>
          <w:color w:val="000000" w:themeColor="text1"/>
          <w:highlight w:val="cyan"/>
        </w:rPr>
        <w:t xml:space="preserve">using multiple imputations with regression trees from </w:t>
      </w:r>
      <w:proofErr w:type="spellStart"/>
      <w:r w:rsidR="000928B1" w:rsidRPr="006D7800">
        <w:rPr>
          <w:i/>
          <w:iCs/>
          <w:color w:val="000000" w:themeColor="text1"/>
          <w:highlight w:val="cyan"/>
        </w:rPr>
        <w:t>missRanger</w:t>
      </w:r>
      <w:proofErr w:type="spellEnd"/>
      <w:r w:rsidR="000928B1" w:rsidRPr="006D7800">
        <w:rPr>
          <w:color w:val="000000" w:themeColor="text1"/>
          <w:highlight w:val="cyan"/>
        </w:rPr>
        <w:t xml:space="preserve"> R package</w:t>
      </w:r>
      <w:r w:rsidR="002B0B76">
        <w:rPr>
          <w:color w:val="000000" w:themeColor="text1"/>
          <w:highlight w:val="cyan"/>
        </w:rPr>
        <w:fldChar w:fldCharType="begin"/>
      </w:r>
      <w:r w:rsidR="002B0B76">
        <w:rPr>
          <w:color w:val="000000" w:themeColor="text1"/>
          <w:highlight w:val="cyan"/>
        </w:rPr>
        <w:instrText xml:space="preserve"> ADDIN EN.CITE &lt;EndNote&gt;&lt;Cite&gt;&lt;Author&gt;Stekhoven&lt;/Author&gt;&lt;Year&gt;2012&lt;/Year&gt;&lt;RecNum&gt;117&lt;/RecNum&gt;&lt;DisplayText&gt;(43)&lt;/DisplayText&gt;&lt;record&gt;&lt;rec-number&gt;117&lt;/rec-number&gt;&lt;foreign-keys&gt;&lt;key app="EN" db-id="fwwrpra9ffvfw1ewzzova9eqzp55efazttfv" timestamp="1689924402"&gt;117&lt;/key&gt;&lt;/foreign-keys&gt;&lt;ref-type name="Journal Article"&gt;17&lt;/ref-type&gt;&lt;contributors&gt;&lt;authors&gt;&lt;author&gt;Stekhoven, D. J., &amp;amp; Bühlmann, P.&lt;/author&gt;&lt;/authors&gt;&lt;/contributors&gt;&lt;titles&gt;&lt;title&gt;MissForest--non-parametric missing value imputation for mixed-type data. &lt;/title&gt;&lt;secondary-title&gt;Bioinformatics (Oxford, England)&lt;/secondary-title&gt;&lt;/titles&gt;&lt;periodical&gt;&lt;full-title&gt;Bioinformatics (Oxford, England)&lt;/full-title&gt;&lt;/periodical&gt;&lt;pages&gt;112-118&lt;/pages&gt;&lt;volume&gt;28&lt;/volume&gt;&lt;num-vols&gt;1&lt;/num-vols&gt;&lt;dates&gt;&lt;year&gt;2012&lt;/year&gt;&lt;/dates&gt;&lt;urls&gt;&lt;/urls&gt;&lt;electronic-resource-num&gt;https://doi.org/10.1093/bioinformatics/btr597&lt;/electronic-resource-num&gt;&lt;/record&gt;&lt;/Cite&gt;&lt;/EndNote&gt;</w:instrText>
      </w:r>
      <w:r w:rsidR="002B0B76">
        <w:rPr>
          <w:color w:val="000000" w:themeColor="text1"/>
          <w:highlight w:val="cyan"/>
        </w:rPr>
        <w:fldChar w:fldCharType="separate"/>
      </w:r>
      <w:r w:rsidR="002B0B76">
        <w:rPr>
          <w:noProof/>
          <w:color w:val="000000" w:themeColor="text1"/>
          <w:highlight w:val="cyan"/>
        </w:rPr>
        <w:t>(43)</w:t>
      </w:r>
      <w:r w:rsidR="002B0B76">
        <w:rPr>
          <w:color w:val="000000" w:themeColor="text1"/>
          <w:highlight w:val="cyan"/>
        </w:rPr>
        <w:fldChar w:fldCharType="end"/>
      </w:r>
      <w:r w:rsidR="000928B1" w:rsidRPr="5B760AA7">
        <w:rPr>
          <w:color w:val="000000" w:themeColor="text1"/>
        </w:rPr>
        <w:t>.</w:t>
      </w:r>
    </w:p>
    <w:p w14:paraId="00000023" w14:textId="77777777" w:rsidR="008F0011" w:rsidRDefault="0050639A">
      <w:pPr>
        <w:pBdr>
          <w:top w:val="nil"/>
          <w:left w:val="nil"/>
          <w:bottom w:val="nil"/>
          <w:right w:val="nil"/>
          <w:between w:val="nil"/>
        </w:pBdr>
        <w:jc w:val="both"/>
        <w:rPr>
          <w:i/>
          <w:color w:val="000000"/>
        </w:rPr>
      </w:pPr>
      <w:r>
        <w:rPr>
          <w:i/>
          <w:color w:val="000000"/>
        </w:rPr>
        <w:t>Sensitivity Analysis</w:t>
      </w:r>
    </w:p>
    <w:p w14:paraId="00000024" w14:textId="7AE0C492" w:rsidR="008F0011" w:rsidRDefault="004733DD" w:rsidP="5B760AA7">
      <w:pPr>
        <w:pBdr>
          <w:top w:val="nil"/>
          <w:left w:val="nil"/>
          <w:bottom w:val="nil"/>
          <w:right w:val="nil"/>
          <w:between w:val="nil"/>
        </w:pBdr>
        <w:spacing w:before="280" w:after="280"/>
        <w:jc w:val="both"/>
      </w:pPr>
      <w:r w:rsidRPr="00AF4DBB">
        <w:rPr>
          <w:color w:val="000000" w:themeColor="text1"/>
          <w:highlight w:val="cyan"/>
        </w:rPr>
        <w:t xml:space="preserve">We estimated </w:t>
      </w:r>
      <w:r w:rsidR="00C17503" w:rsidRPr="00AF4DBB">
        <w:rPr>
          <w:color w:val="000000" w:themeColor="text1"/>
          <w:highlight w:val="cyan"/>
        </w:rPr>
        <w:t xml:space="preserve">the </w:t>
      </w:r>
      <w:r w:rsidRPr="00AF4DBB">
        <w:rPr>
          <w:color w:val="000000" w:themeColor="text1"/>
          <w:highlight w:val="cyan"/>
        </w:rPr>
        <w:t xml:space="preserve">E-values </w:t>
      </w:r>
      <w:r w:rsidR="00C17503" w:rsidRPr="00AF4DBB">
        <w:rPr>
          <w:color w:val="000000" w:themeColor="text1"/>
          <w:highlight w:val="cyan"/>
        </w:rPr>
        <w:t xml:space="preserve">to explore the </w:t>
      </w:r>
      <w:r w:rsidRPr="00AF4DBB">
        <w:rPr>
          <w:color w:val="000000" w:themeColor="text1"/>
          <w:highlight w:val="cyan"/>
        </w:rPr>
        <w:t xml:space="preserve">minimum strength of </w:t>
      </w:r>
      <w:r w:rsidRPr="00AF4DBB">
        <w:rPr>
          <w:highlight w:val="cyan"/>
        </w:rPr>
        <w:t>an</w:t>
      </w:r>
      <w:r w:rsidRPr="00AF4DBB">
        <w:rPr>
          <w:color w:val="000000" w:themeColor="text1"/>
          <w:highlight w:val="cyan"/>
        </w:rPr>
        <w:t xml:space="preserve"> unmeasured confound</w:t>
      </w:r>
      <w:r w:rsidRPr="00AF4DBB">
        <w:rPr>
          <w:highlight w:val="cyan"/>
        </w:rPr>
        <w:t>er</w:t>
      </w:r>
      <w:r w:rsidRPr="00AF4DBB">
        <w:rPr>
          <w:color w:val="000000" w:themeColor="text1"/>
          <w:highlight w:val="cyan"/>
        </w:rPr>
        <w:t xml:space="preserve"> needed to </w:t>
      </w:r>
      <w:r w:rsidRPr="00AF4DBB">
        <w:rPr>
          <w:highlight w:val="cyan"/>
        </w:rPr>
        <w:t xml:space="preserve">explain away </w:t>
      </w:r>
      <w:r w:rsidRPr="00AF4DBB">
        <w:rPr>
          <w:color w:val="000000" w:themeColor="text1"/>
          <w:highlight w:val="cyan"/>
        </w:rPr>
        <w:t>the association between</w:t>
      </w:r>
      <w:r w:rsidRPr="00AF4DBB">
        <w:rPr>
          <w:highlight w:val="cyan"/>
        </w:rPr>
        <w:t xml:space="preserve"> SUT completion and CJS contact</w:t>
      </w:r>
      <w:r w:rsidRPr="00AF4DBB">
        <w:rPr>
          <w:color w:val="000000" w:themeColor="text1"/>
          <w:highlight w:val="cyan"/>
        </w:rPr>
        <w:t xml:space="preserve">. To estimate E-values </w:t>
      </w:r>
      <w:r w:rsidRPr="00AF4DBB">
        <w:rPr>
          <w:highlight w:val="cyan"/>
        </w:rPr>
        <w:t xml:space="preserve">while </w:t>
      </w:r>
      <w:r w:rsidRPr="00AF4DBB">
        <w:rPr>
          <w:color w:val="000000" w:themeColor="text1"/>
          <w:highlight w:val="cyan"/>
        </w:rPr>
        <w:t>accounting for non-proportional hazards, average hazard ratios (</w:t>
      </w:r>
      <w:proofErr w:type="spellStart"/>
      <w:r w:rsidRPr="00AF4DBB">
        <w:rPr>
          <w:color w:val="000000" w:themeColor="text1"/>
          <w:highlight w:val="cyan"/>
        </w:rPr>
        <w:t>aHR</w:t>
      </w:r>
      <w:proofErr w:type="spellEnd"/>
      <w:r w:rsidRPr="00AF4DBB">
        <w:rPr>
          <w:color w:val="000000" w:themeColor="text1"/>
          <w:highlight w:val="cyan"/>
        </w:rPr>
        <w:t>) from multivariable weighted Cox analys</w:t>
      </w:r>
      <w:r w:rsidRPr="00AF4DBB">
        <w:rPr>
          <w:highlight w:val="cyan"/>
        </w:rPr>
        <w:t>e</w:t>
      </w:r>
      <w:r w:rsidRPr="00AF4DBB">
        <w:rPr>
          <w:color w:val="000000" w:themeColor="text1"/>
          <w:highlight w:val="cyan"/>
        </w:rPr>
        <w:t xml:space="preserve">s were </w:t>
      </w:r>
      <w:r w:rsidRPr="00AF4DBB">
        <w:rPr>
          <w:highlight w:val="cyan"/>
        </w:rPr>
        <w:t xml:space="preserve">calculated </w:t>
      </w:r>
      <w:r w:rsidR="002B0B76">
        <w:rPr>
          <w:color w:val="000000" w:themeColor="text1"/>
          <w:highlight w:val="cyan"/>
        </w:rPr>
        <w:fldChar w:fldCharType="begin"/>
      </w:r>
      <w:r w:rsidR="002B0B76">
        <w:rPr>
          <w:color w:val="000000" w:themeColor="text1"/>
          <w:highlight w:val="cyan"/>
        </w:rPr>
        <w:instrText xml:space="preserve"> ADDIN EN.CITE &lt;EndNote&gt;&lt;Cite&gt;&lt;Author&gt;Schemper&lt;/Author&gt;&lt;Year&gt;2009&lt;/Year&gt;&lt;RecNum&gt;110&lt;/RecNum&gt;&lt;DisplayText&gt;(44)&lt;/DisplayText&gt;&lt;record&gt;&lt;rec-number&gt;110&lt;/rec-number&gt;&lt;foreign-keys&gt;&lt;key app="EN" db-id="fwwrpra9ffvfw1ewzzova9eqzp55efazttfv" timestamp="1685942273"&gt;110&lt;/key&gt;&lt;/foreign-keys&gt;&lt;ref-type name="Journal Article"&gt;17&lt;/ref-type&gt;&lt;contributors&gt;&lt;authors&gt;&lt;author&gt;Schemper, Michael&lt;/author&gt;&lt;author&gt;Wakounig, Samo&lt;/author&gt;&lt;author&gt;Heinze, Georg&lt;/author&gt;&lt;/authors&gt;&lt;/contributors&gt;&lt;titles&gt;&lt;title&gt;The estimation of average hazard ratios by weighted Cox regression&lt;/title&gt;&lt;secondary-title&gt;Statistics in Medicine&lt;/secondary-title&gt;&lt;/titles&gt;&lt;periodical&gt;&lt;full-title&gt;Statistics in Medicine&lt;/full-title&gt;&lt;/periodical&gt;&lt;pages&gt;2473-2489&lt;/pages&gt;&lt;volume&gt;28&lt;/volume&gt;&lt;number&gt;19&lt;/number&gt;&lt;section&gt;2473&lt;/section&gt;&lt;dates&gt;&lt;year&gt;2009&lt;/year&gt;&lt;/dates&gt;&lt;isbn&gt;0277-6715&lt;/isbn&gt;&lt;urls&gt;&lt;/urls&gt;&lt;electronic-resource-num&gt;10.1002/sim.3623&lt;/electronic-resource-num&gt;&lt;remote-database-name&gt;WorldCat.org&lt;/remote-database-name&gt;&lt;/record&gt;&lt;/Cite&gt;&lt;/EndNote&gt;</w:instrText>
      </w:r>
      <w:r w:rsidR="002B0B76">
        <w:rPr>
          <w:color w:val="000000" w:themeColor="text1"/>
          <w:highlight w:val="cyan"/>
        </w:rPr>
        <w:fldChar w:fldCharType="separate"/>
      </w:r>
      <w:r w:rsidR="002B0B76">
        <w:rPr>
          <w:noProof/>
          <w:color w:val="000000" w:themeColor="text1"/>
          <w:highlight w:val="cyan"/>
        </w:rPr>
        <w:t>(44)</w:t>
      </w:r>
      <w:r w:rsidR="002B0B76">
        <w:rPr>
          <w:color w:val="000000" w:themeColor="text1"/>
          <w:highlight w:val="cyan"/>
        </w:rPr>
        <w:fldChar w:fldCharType="end"/>
      </w:r>
      <w:r w:rsidRPr="00AF4DBB">
        <w:rPr>
          <w:color w:val="000000" w:themeColor="text1"/>
          <w:highlight w:val="cyan"/>
        </w:rPr>
        <w:t xml:space="preserve">. </w:t>
      </w:r>
      <w:r w:rsidR="009132A1" w:rsidRPr="00AF4DBB">
        <w:rPr>
          <w:color w:val="000000" w:themeColor="text1"/>
          <w:highlight w:val="cyan"/>
        </w:rPr>
        <w:t>Also,</w:t>
      </w:r>
      <w:r w:rsidR="001F6407" w:rsidRPr="001F6407">
        <w:t xml:space="preserve"> </w:t>
      </w:r>
      <w:r w:rsidR="001F6407">
        <w:rPr>
          <w:color w:val="000000" w:themeColor="text1"/>
        </w:rPr>
        <w:t>w</w:t>
      </w:r>
      <w:r w:rsidR="001F6407" w:rsidRPr="001F6407">
        <w:rPr>
          <w:color w:val="000000" w:themeColor="text1"/>
        </w:rPr>
        <w:t>e tested the sensitivity of our results to missing data bias, so we compared two models with the main analysis: (</w:t>
      </w:r>
      <w:proofErr w:type="spellStart"/>
      <w:r w:rsidR="001F6407" w:rsidRPr="001F6407">
        <w:rPr>
          <w:color w:val="000000" w:themeColor="text1"/>
        </w:rPr>
        <w:t>i</w:t>
      </w:r>
      <w:proofErr w:type="spellEnd"/>
      <w:r w:rsidR="001F6407" w:rsidRPr="001F6407">
        <w:rPr>
          <w:color w:val="000000" w:themeColor="text1"/>
        </w:rPr>
        <w:t xml:space="preserve">) using complete cases (no imputation) and (ii) imputing missing data with unknown (under study) </w:t>
      </w:r>
      <w:r w:rsidR="001F6407" w:rsidRPr="005F196B">
        <w:rPr>
          <w:color w:val="000000" w:themeColor="text1"/>
          <w:highlight w:val="red"/>
        </w:rPr>
        <w:t>physical</w:t>
      </w:r>
      <w:r w:rsidR="001F6407" w:rsidRPr="001F6407">
        <w:rPr>
          <w:color w:val="000000" w:themeColor="text1"/>
        </w:rPr>
        <w:t xml:space="preserve"> and psychiatric comorbidity given that we suspected informative missingness</w:t>
      </w:r>
      <w:r w:rsidR="001D291A">
        <w:rPr>
          <w:color w:val="000000" w:themeColor="text1"/>
        </w:rPr>
        <w:t xml:space="preserve"> </w:t>
      </w:r>
      <w:r w:rsidR="003C5290">
        <w:rPr>
          <w:color w:val="000000" w:themeColor="text1"/>
          <w:highlight w:val="cyan"/>
        </w:rPr>
        <w:t xml:space="preserve">(i.e., people </w:t>
      </w:r>
      <w:r w:rsidR="001F6407">
        <w:rPr>
          <w:color w:val="000000" w:themeColor="text1"/>
          <w:highlight w:val="cyan"/>
        </w:rPr>
        <w:t>with shorter</w:t>
      </w:r>
      <w:r w:rsidR="003C5290">
        <w:rPr>
          <w:color w:val="000000" w:themeColor="text1"/>
          <w:highlight w:val="cyan"/>
        </w:rPr>
        <w:t xml:space="preserve"> treatment lengths would have less comorbidity information)</w:t>
      </w:r>
      <w:r w:rsidR="005031D9" w:rsidRPr="00AF4DBB">
        <w:rPr>
          <w:color w:val="000000" w:themeColor="text1"/>
          <w:highlight w:val="cyan"/>
        </w:rPr>
        <w:t xml:space="preserve">. </w:t>
      </w:r>
      <w:r w:rsidR="003C5290">
        <w:rPr>
          <w:color w:val="000000" w:themeColor="text1"/>
          <w:highlight w:val="cyan"/>
        </w:rPr>
        <w:t>These</w:t>
      </w:r>
      <w:r w:rsidR="003C5290" w:rsidRPr="00AF4DBB">
        <w:rPr>
          <w:color w:val="000000" w:themeColor="text1"/>
          <w:highlight w:val="cyan"/>
        </w:rPr>
        <w:t xml:space="preserve"> </w:t>
      </w:r>
      <w:r w:rsidR="005F2019" w:rsidRPr="00AF4DBB">
        <w:rPr>
          <w:color w:val="000000" w:themeColor="text1"/>
          <w:highlight w:val="cyan"/>
        </w:rPr>
        <w:t>analyses are</w:t>
      </w:r>
      <w:r w:rsidR="0050639A" w:rsidRPr="00AF4DBB">
        <w:rPr>
          <w:color w:val="000000" w:themeColor="text1"/>
          <w:highlight w:val="cyan"/>
        </w:rPr>
        <w:t xml:space="preserve"> included in Supplementary, Section 3. Codes </w:t>
      </w:r>
      <w:r w:rsidR="00D212C7" w:rsidRPr="00AF4DBB">
        <w:rPr>
          <w:color w:val="000000" w:themeColor="text1"/>
          <w:highlight w:val="cyan"/>
        </w:rPr>
        <w:t xml:space="preserve">for all analyses </w:t>
      </w:r>
      <w:r w:rsidR="0050639A" w:rsidRPr="00AF4DBB">
        <w:rPr>
          <w:color w:val="000000" w:themeColor="text1"/>
          <w:highlight w:val="cyan"/>
        </w:rPr>
        <w:t>are available at bit.ly/40cMATs.</w:t>
      </w:r>
      <w:del w:id="35" w:author="Andrés González Santa Cruz" w:date="2023-07-31T11:25:00Z">
        <w:r w:rsidR="0050639A" w:rsidRPr="5B760AA7" w:rsidDel="00373BEF">
          <w:rPr>
            <w:color w:val="000000" w:themeColor="text1"/>
          </w:rPr>
          <w:delText xml:space="preserve"> </w:delText>
        </w:r>
      </w:del>
    </w:p>
    <w:p w14:paraId="00000025" w14:textId="77777777" w:rsidR="008F0011" w:rsidRDefault="0050639A">
      <w:pPr>
        <w:pStyle w:val="Ttulo1"/>
      </w:pPr>
      <w:r>
        <w:t xml:space="preserve">RESULTS </w:t>
      </w:r>
    </w:p>
    <w:p w14:paraId="00000026" w14:textId="0B97EEAD" w:rsidR="008F0011" w:rsidRDefault="0050639A">
      <w:pPr>
        <w:keepNext/>
        <w:keepLines/>
        <w:spacing w:before="360" w:after="120"/>
        <w:rPr>
          <w:b/>
        </w:rPr>
      </w:pPr>
      <w:r>
        <w:rPr>
          <w:b/>
        </w:rPr>
        <w:t xml:space="preserve">Characteristics of the study </w:t>
      </w:r>
      <w:r w:rsidR="00053B32">
        <w:rPr>
          <w:b/>
        </w:rPr>
        <w:t>sample</w:t>
      </w:r>
    </w:p>
    <w:p w14:paraId="00000027" w14:textId="71BAFD57" w:rsidR="008F0011" w:rsidRDefault="00396C09">
      <w:pPr>
        <w:jc w:val="both"/>
      </w:pPr>
      <w:r>
        <w:t>The sample i</w:t>
      </w:r>
      <w:r w:rsidR="0050639A">
        <w:t>nclude</w:t>
      </w:r>
      <w:r w:rsidR="00AE7921">
        <w:t>d</w:t>
      </w:r>
      <w:r w:rsidR="0050639A">
        <w:t xml:space="preserve"> 70,854 individuals that received their first SUT from 2010 to 2019. Among the </w:t>
      </w:r>
      <w:r w:rsidR="007E2D85">
        <w:t>sample</w:t>
      </w:r>
      <w:r w:rsidR="0050639A">
        <w:t>, 19,276 individuals (27.2%) achieved SUT completion, 35,781 individuals (50.5%) had a late dropout, and 15,797 individuals (22.3%) had an early dropout. In terms of the covariates,</w:t>
      </w:r>
      <w:r w:rsidR="00D212C7">
        <w:t xml:space="preserve"> </w:t>
      </w:r>
      <w:r w:rsidR="0050639A">
        <w:t xml:space="preserve">individuals who completed treatment had different baseline characteristics </w:t>
      </w:r>
      <w:r w:rsidR="003320D9">
        <w:t xml:space="preserve">to </w:t>
      </w:r>
      <w:r w:rsidR="0050639A">
        <w:t xml:space="preserve">those who dropped out. </w:t>
      </w:r>
      <w:r w:rsidR="003320D9">
        <w:t>T</w:t>
      </w:r>
      <w:r w:rsidR="0050639A">
        <w:t xml:space="preserve">he main </w:t>
      </w:r>
      <w:r w:rsidR="003320D9">
        <w:t xml:space="preserve">demographic </w:t>
      </w:r>
      <w:r w:rsidR="0050639A">
        <w:t xml:space="preserve">differences </w:t>
      </w:r>
      <w:r w:rsidR="003320D9">
        <w:t>between</w:t>
      </w:r>
      <w:r w:rsidR="0050639A">
        <w:t xml:space="preserve"> those </w:t>
      </w:r>
      <w:r w:rsidR="003320D9">
        <w:t xml:space="preserve">individuals </w:t>
      </w:r>
      <w:r w:rsidR="0050639A">
        <w:t xml:space="preserve">who completed treatment vs. those who dropped out </w:t>
      </w:r>
      <w:r w:rsidR="003320D9">
        <w:t>were that they were</w:t>
      </w:r>
      <w:r w:rsidR="00C81CE8">
        <w:t xml:space="preserve"> o</w:t>
      </w:r>
      <w:r w:rsidR="0050639A">
        <w:t>lder, less frequently unemployed, and attained higher education</w:t>
      </w:r>
      <w:r w:rsidR="0050639A" w:rsidRPr="00451940">
        <w:t xml:space="preserve">. </w:t>
      </w:r>
      <w:r w:rsidR="003320D9" w:rsidRPr="00451940">
        <w:t>I</w:t>
      </w:r>
      <w:r w:rsidR="0050639A" w:rsidRPr="00451940">
        <w:t xml:space="preserve">n terms of substance </w:t>
      </w:r>
      <w:r w:rsidR="003320D9" w:rsidRPr="00451940">
        <w:t>use</w:t>
      </w:r>
      <w:r w:rsidR="00E96520" w:rsidRPr="00451940">
        <w:t xml:space="preserve"> type</w:t>
      </w:r>
      <w:r w:rsidR="003320D9" w:rsidRPr="00451940">
        <w:t xml:space="preserve">, </w:t>
      </w:r>
      <w:r w:rsidR="0050639A" w:rsidRPr="00451940">
        <w:t xml:space="preserve">those who completed treatment </w:t>
      </w:r>
      <w:r w:rsidR="00E96520" w:rsidRPr="00451940">
        <w:t xml:space="preserve">were more likely </w:t>
      </w:r>
      <w:r w:rsidR="00451940">
        <w:t xml:space="preserve">to </w:t>
      </w:r>
      <w:r w:rsidR="00A40448" w:rsidRPr="00451940">
        <w:t>declare</w:t>
      </w:r>
      <w:r w:rsidR="00E96520" w:rsidRPr="00451940">
        <w:t xml:space="preserve"> </w:t>
      </w:r>
      <w:r w:rsidR="00443D9E" w:rsidRPr="00451940">
        <w:t xml:space="preserve">alcohol </w:t>
      </w:r>
      <w:r w:rsidR="00A40448" w:rsidRPr="00451940">
        <w:t xml:space="preserve">as the main </w:t>
      </w:r>
      <w:r w:rsidR="00451940" w:rsidRPr="00451940">
        <w:t>substance rather than cocaine paste</w:t>
      </w:r>
      <w:r w:rsidR="00E96520" w:rsidRPr="00451940">
        <w:t xml:space="preserve">. Those who completed were also less likely to develop </w:t>
      </w:r>
      <w:r w:rsidR="0050639A" w:rsidRPr="00451940">
        <w:t xml:space="preserve">substance use dependence, engage in polysubstance use, </w:t>
      </w:r>
      <w:r w:rsidR="003320D9" w:rsidRPr="00451940">
        <w:t xml:space="preserve">and </w:t>
      </w:r>
      <w:r w:rsidR="0050639A" w:rsidRPr="00451940">
        <w:t>use substances</w:t>
      </w:r>
      <w:r w:rsidR="00E96520" w:rsidRPr="00451940">
        <w:t xml:space="preserve"> less frequently</w:t>
      </w:r>
      <w:r w:rsidR="0050639A" w:rsidRPr="00451940">
        <w:t>.</w:t>
      </w:r>
      <w:r w:rsidR="0050639A">
        <w:t xml:space="preserve"> </w:t>
      </w:r>
      <w:r w:rsidR="0050639A" w:rsidRPr="005031D9">
        <w:t>Furthermore, comorbidity (psychiatric or physical) was more frequently diagnosed in people who</w:t>
      </w:r>
      <w:r w:rsidR="009C068A" w:rsidRPr="005031D9">
        <w:t xml:space="preserve"> </w:t>
      </w:r>
      <w:r w:rsidR="0050639A" w:rsidRPr="005031D9">
        <w:t>completed treatment</w:t>
      </w:r>
      <w:r w:rsidR="005031D9">
        <w:t xml:space="preserve"> (See</w:t>
      </w:r>
      <w:r w:rsidR="003B65B0">
        <w:t xml:space="preserve"> a detailed analysis </w:t>
      </w:r>
      <w:r w:rsidR="005936ED">
        <w:t>o</w:t>
      </w:r>
      <w:r w:rsidR="005478D9">
        <w:t>f</w:t>
      </w:r>
      <w:r w:rsidR="003B65B0">
        <w:t xml:space="preserve"> this </w:t>
      </w:r>
      <w:r w:rsidR="005936ED">
        <w:t>variable</w:t>
      </w:r>
      <w:r w:rsidR="003B65B0">
        <w:t xml:space="preserve"> in </w:t>
      </w:r>
      <w:r w:rsidR="003B65B0" w:rsidRPr="5B760AA7">
        <w:rPr>
          <w:color w:val="000000" w:themeColor="text1"/>
          <w:highlight w:val="yellow"/>
        </w:rPr>
        <w:t>Supplementary, Section 3</w:t>
      </w:r>
      <w:r w:rsidR="003B65B0" w:rsidRPr="5B760AA7">
        <w:rPr>
          <w:color w:val="000000" w:themeColor="text1"/>
        </w:rPr>
        <w:t>)</w:t>
      </w:r>
      <w:r w:rsidR="009C068A" w:rsidRPr="005031D9">
        <w:t xml:space="preserve">. </w:t>
      </w:r>
      <w:r w:rsidR="0050639A">
        <w:t>Finally, individuals who completed treatment were less likely to have a history of criminal offences</w:t>
      </w:r>
      <w:r w:rsidR="007E3138">
        <w:t xml:space="preserve"> </w:t>
      </w:r>
      <w:r w:rsidR="008647A3">
        <w:t>pre-treatment</w:t>
      </w:r>
      <w:r w:rsidR="0050639A">
        <w:t xml:space="preserve"> of any kind. Participant characteristics are displayed in Table 1.</w:t>
      </w:r>
    </w:p>
    <w:p w14:paraId="00000028" w14:textId="77777777" w:rsidR="008F0011" w:rsidRDefault="008F0011">
      <w:pPr>
        <w:jc w:val="both"/>
      </w:pPr>
    </w:p>
    <w:p w14:paraId="00000029" w14:textId="77777777" w:rsidR="008F0011" w:rsidRDefault="0050639A">
      <w:pPr>
        <w:ind w:left="360"/>
        <w:jc w:val="both"/>
      </w:pPr>
      <w:r>
        <w:lastRenderedPageBreak/>
        <w:t>[Insert Table 1 here]</w:t>
      </w:r>
    </w:p>
    <w:p w14:paraId="0000002A" w14:textId="6C53117E" w:rsidR="008F0011" w:rsidRDefault="0050639A">
      <w:pPr>
        <w:keepNext/>
        <w:keepLines/>
        <w:spacing w:before="360" w:after="120"/>
        <w:rPr>
          <w:b/>
        </w:rPr>
      </w:pPr>
      <w:r>
        <w:rPr>
          <w:b/>
        </w:rPr>
        <w:t xml:space="preserve">Proportion of </w:t>
      </w:r>
      <w:r w:rsidR="009C068A">
        <w:rPr>
          <w:b/>
        </w:rPr>
        <w:t xml:space="preserve">CJS </w:t>
      </w:r>
      <w:r>
        <w:rPr>
          <w:b/>
        </w:rPr>
        <w:t xml:space="preserve">contact </w:t>
      </w:r>
    </w:p>
    <w:p w14:paraId="0000002B" w14:textId="3CE4A07D" w:rsidR="008F0011" w:rsidRDefault="0050639A">
      <w:pPr>
        <w:jc w:val="both"/>
      </w:pPr>
      <w:r>
        <w:t xml:space="preserve">When examining </w:t>
      </w:r>
      <w:r w:rsidR="009C068A">
        <w:t xml:space="preserve">CJS </w:t>
      </w:r>
      <w:r>
        <w:t>contact</w:t>
      </w:r>
      <w:r w:rsidR="00CE57A7">
        <w:t xml:space="preserve"> </w:t>
      </w:r>
      <w:r w:rsidR="008C4239">
        <w:t>post-SUT</w:t>
      </w:r>
      <w:r>
        <w:t xml:space="preserve"> in terms of proportions and incidence rates (accounting that follow-up times differed between people), 22,287 individuals (31.5%, and 97 per 1,000 person-years) had at least one CJS contact, and 5,144 (7.3%, and 17 per 1,000 person-years) had contact leading to imprisonment. </w:t>
      </w:r>
      <w:r w:rsidRPr="00A110C0">
        <w:t xml:space="preserve">Notably, </w:t>
      </w:r>
      <w:r w:rsidR="00BD01E7" w:rsidRPr="00A110C0">
        <w:t>the group that</w:t>
      </w:r>
      <w:r w:rsidRPr="00A110C0">
        <w:t xml:space="preserve"> completed treatment had </w:t>
      </w:r>
      <w:r w:rsidR="00BD01E7" w:rsidRPr="00A110C0">
        <w:t xml:space="preserve">fewer </w:t>
      </w:r>
      <w:r w:rsidR="00A5361A" w:rsidRPr="00A110C0">
        <w:t xml:space="preserve">subsequent </w:t>
      </w:r>
      <w:r w:rsidR="00F5516E" w:rsidRPr="00A110C0">
        <w:t xml:space="preserve">CJS </w:t>
      </w:r>
      <w:r w:rsidRPr="00A110C0">
        <w:t>contact</w:t>
      </w:r>
      <w:r w:rsidR="00BD01E7" w:rsidRPr="00A110C0">
        <w:t>s</w:t>
      </w:r>
      <w:r w:rsidR="008C4239" w:rsidRPr="00A110C0">
        <w:t xml:space="preserve"> </w:t>
      </w:r>
      <w:r w:rsidRPr="00A110C0">
        <w:t xml:space="preserve">(19.8%) than </w:t>
      </w:r>
      <w:r w:rsidR="00BD01E7" w:rsidRPr="00A110C0">
        <w:t xml:space="preserve">the group </w:t>
      </w:r>
      <w:r w:rsidRPr="00A110C0">
        <w:t>who dropped out of treatment late (34.4%)</w:t>
      </w:r>
      <w:r>
        <w:t xml:space="preserve"> and early (38.8%). Likewise, </w:t>
      </w:r>
      <w:r w:rsidR="00BD01E7">
        <w:t xml:space="preserve">the group that </w:t>
      </w:r>
      <w:r>
        <w:t xml:space="preserve">completed treatment had significantly </w:t>
      </w:r>
      <w:r w:rsidR="00BD01E7">
        <w:t xml:space="preserve">fewer </w:t>
      </w:r>
      <w:r>
        <w:t>(3.4%) contact</w:t>
      </w:r>
      <w:r w:rsidR="00BD01E7">
        <w:t>s</w:t>
      </w:r>
      <w:r>
        <w:t xml:space="preserve"> leading to imprisonment than </w:t>
      </w:r>
      <w:r w:rsidR="00BD01E7">
        <w:t>the group that</w:t>
      </w:r>
      <w:r>
        <w:t xml:space="preserve"> dropped out of treatment late (7.7%) or early (10.8%). </w:t>
      </w:r>
    </w:p>
    <w:p w14:paraId="0000002C" w14:textId="73A2F47A" w:rsidR="008F0011" w:rsidRDefault="0050639A">
      <w:pPr>
        <w:keepNext/>
        <w:keepLines/>
        <w:spacing w:before="360" w:after="120"/>
        <w:rPr>
          <w:b/>
        </w:rPr>
      </w:pPr>
      <w:r>
        <w:rPr>
          <w:b/>
        </w:rPr>
        <w:t xml:space="preserve">Association between SUT completion and </w:t>
      </w:r>
      <w:r w:rsidR="009C068A">
        <w:rPr>
          <w:b/>
        </w:rPr>
        <w:t xml:space="preserve">CJS </w:t>
      </w:r>
      <w:r>
        <w:rPr>
          <w:b/>
        </w:rPr>
        <w:t xml:space="preserve">contact: any contact and contact leading to imprisonment. </w:t>
      </w:r>
    </w:p>
    <w:p w14:paraId="5156F76C" w14:textId="34D75064" w:rsidR="00F70681" w:rsidRDefault="00EE02F2">
      <w:pPr>
        <w:jc w:val="both"/>
      </w:pPr>
      <w:r w:rsidRPr="00432B20">
        <w:rPr>
          <w:highlight w:val="cyan"/>
        </w:rPr>
        <w:t>Given</w:t>
      </w:r>
      <w:r w:rsidR="00ED6E34" w:rsidRPr="00432B20">
        <w:rPr>
          <w:highlight w:val="cyan"/>
        </w:rPr>
        <w:t xml:space="preserve"> </w:t>
      </w:r>
      <w:r w:rsidR="003A3AB0" w:rsidRPr="00432B20">
        <w:rPr>
          <w:highlight w:val="cyan"/>
        </w:rPr>
        <w:t>the</w:t>
      </w:r>
      <w:r w:rsidRPr="00432B20">
        <w:rPr>
          <w:highlight w:val="cyan"/>
        </w:rPr>
        <w:t xml:space="preserve"> survival analysis</w:t>
      </w:r>
      <w:r w:rsidR="003A3AB0" w:rsidRPr="00432B20">
        <w:rPr>
          <w:highlight w:val="cyan"/>
        </w:rPr>
        <w:t xml:space="preserve"> framework</w:t>
      </w:r>
      <w:r w:rsidRPr="00432B20">
        <w:rPr>
          <w:highlight w:val="cyan"/>
        </w:rPr>
        <w:t xml:space="preserve">, the following results </w:t>
      </w:r>
      <w:r w:rsidR="00474E4F" w:rsidRPr="00432B20">
        <w:rPr>
          <w:highlight w:val="cyan"/>
        </w:rPr>
        <w:t>examine</w:t>
      </w:r>
      <w:r w:rsidR="00A03502" w:rsidRPr="00432B20">
        <w:rPr>
          <w:highlight w:val="cyan"/>
        </w:rPr>
        <w:t xml:space="preserve"> </w:t>
      </w:r>
      <w:r w:rsidR="00474E4F" w:rsidRPr="00432B20">
        <w:rPr>
          <w:highlight w:val="cyan"/>
        </w:rPr>
        <w:t xml:space="preserve">the </w:t>
      </w:r>
      <w:r w:rsidR="00F3484B" w:rsidRPr="00432B20">
        <w:rPr>
          <w:highlight w:val="cyan"/>
        </w:rPr>
        <w:t>time until</w:t>
      </w:r>
      <w:r w:rsidR="00E16B4D" w:rsidRPr="00432B20">
        <w:rPr>
          <w:highlight w:val="cyan"/>
        </w:rPr>
        <w:t xml:space="preserve"> </w:t>
      </w:r>
      <w:r w:rsidR="00F70681">
        <w:rPr>
          <w:highlight w:val="cyan"/>
        </w:rPr>
        <w:t>the ‘event’</w:t>
      </w:r>
      <w:r w:rsidR="008C1A76" w:rsidRPr="00432B20">
        <w:rPr>
          <w:highlight w:val="cyan"/>
        </w:rPr>
        <w:t xml:space="preserve"> </w:t>
      </w:r>
      <w:r w:rsidR="00406E0D" w:rsidRPr="00432B20">
        <w:rPr>
          <w:highlight w:val="cyan"/>
        </w:rPr>
        <w:t>(</w:t>
      </w:r>
      <w:r w:rsidR="00F70681">
        <w:rPr>
          <w:highlight w:val="cyan"/>
        </w:rPr>
        <w:t>i.e.</w:t>
      </w:r>
      <w:r w:rsidR="000E6FAD" w:rsidRPr="00432B20">
        <w:rPr>
          <w:highlight w:val="cyan"/>
        </w:rPr>
        <w:t xml:space="preserve">, </w:t>
      </w:r>
      <w:r w:rsidR="00F33167" w:rsidRPr="00432B20">
        <w:rPr>
          <w:highlight w:val="cyan"/>
        </w:rPr>
        <w:t>CJS contact</w:t>
      </w:r>
      <w:r w:rsidR="00FE29B2" w:rsidRPr="00432B20">
        <w:rPr>
          <w:highlight w:val="cyan"/>
        </w:rPr>
        <w:t>) at 1, 3 and 5 years after exiting the first SUT</w:t>
      </w:r>
      <w:r w:rsidR="00474E4F" w:rsidRPr="00432B20">
        <w:rPr>
          <w:highlight w:val="cyan"/>
        </w:rPr>
        <w:t xml:space="preserve">, </w:t>
      </w:r>
      <w:r w:rsidR="00BA2E02" w:rsidRPr="00432B20">
        <w:rPr>
          <w:highlight w:val="cyan"/>
        </w:rPr>
        <w:t>in t</w:t>
      </w:r>
      <w:r w:rsidR="0050639A" w:rsidRPr="00432B20">
        <w:rPr>
          <w:highlight w:val="cyan"/>
        </w:rPr>
        <w:t>wo different ways</w:t>
      </w:r>
      <w:r w:rsidR="00BA2E02" w:rsidRPr="00432B20">
        <w:rPr>
          <w:highlight w:val="cyan"/>
        </w:rPr>
        <w:t xml:space="preserve">: </w:t>
      </w:r>
      <w:r w:rsidR="00B029F9" w:rsidRPr="00432B20">
        <w:rPr>
          <w:highlight w:val="cyan"/>
        </w:rPr>
        <w:t xml:space="preserve">the probability of </w:t>
      </w:r>
      <w:r w:rsidR="00D82DAD" w:rsidRPr="00432B20">
        <w:rPr>
          <w:highlight w:val="cyan"/>
        </w:rPr>
        <w:t>‘</w:t>
      </w:r>
      <w:r w:rsidR="00B029F9" w:rsidRPr="00432B20">
        <w:rPr>
          <w:highlight w:val="cyan"/>
        </w:rPr>
        <w:t>survival’ (</w:t>
      </w:r>
      <w:r w:rsidR="00F70681">
        <w:rPr>
          <w:highlight w:val="cyan"/>
        </w:rPr>
        <w:t xml:space="preserve">not experimenting </w:t>
      </w:r>
      <w:r w:rsidR="00B029F9" w:rsidRPr="00432B20">
        <w:rPr>
          <w:highlight w:val="cyan"/>
        </w:rPr>
        <w:t>CJS contact</w:t>
      </w:r>
      <w:r w:rsidR="00F70681">
        <w:rPr>
          <w:highlight w:val="cyan"/>
        </w:rPr>
        <w:t xml:space="preserve"> or remaining free of CJS contact at a certain time</w:t>
      </w:r>
      <w:r w:rsidR="00B029F9" w:rsidRPr="00432B20">
        <w:rPr>
          <w:highlight w:val="cyan"/>
        </w:rPr>
        <w:t xml:space="preserve">) and </w:t>
      </w:r>
      <w:r w:rsidR="002D4BF3" w:rsidRPr="00432B20">
        <w:rPr>
          <w:highlight w:val="cyan"/>
        </w:rPr>
        <w:t xml:space="preserve">the </w:t>
      </w:r>
      <w:r w:rsidR="00D82DAD" w:rsidRPr="00432B20">
        <w:rPr>
          <w:highlight w:val="cyan"/>
        </w:rPr>
        <w:t xml:space="preserve">average </w:t>
      </w:r>
      <w:r w:rsidR="002D4BF3" w:rsidRPr="00432B20">
        <w:rPr>
          <w:highlight w:val="cyan"/>
        </w:rPr>
        <w:t xml:space="preserve">time until the </w:t>
      </w:r>
      <w:r w:rsidR="000F1374">
        <w:rPr>
          <w:highlight w:val="cyan"/>
        </w:rPr>
        <w:t>‘</w:t>
      </w:r>
      <w:r w:rsidR="00F70681">
        <w:rPr>
          <w:highlight w:val="cyan"/>
        </w:rPr>
        <w:t>event’</w:t>
      </w:r>
      <w:r w:rsidR="00F70681" w:rsidRPr="00432B20">
        <w:rPr>
          <w:highlight w:val="cyan"/>
        </w:rPr>
        <w:t xml:space="preserve"> </w:t>
      </w:r>
      <w:r w:rsidR="002D4BF3" w:rsidRPr="00432B20">
        <w:rPr>
          <w:highlight w:val="cyan"/>
        </w:rPr>
        <w:t>occurred</w:t>
      </w:r>
      <w:r w:rsidR="00AD0857" w:rsidRPr="00432B20">
        <w:rPr>
          <w:highlight w:val="cyan"/>
        </w:rPr>
        <w:t xml:space="preserve"> (RMST)</w:t>
      </w:r>
      <w:r w:rsidR="00BA2E02" w:rsidRPr="00432B20">
        <w:rPr>
          <w:highlight w:val="cyan"/>
        </w:rPr>
        <w:t>.</w:t>
      </w:r>
    </w:p>
    <w:p w14:paraId="0000002D" w14:textId="4333D037" w:rsidR="008F0011" w:rsidRDefault="009F7453">
      <w:pPr>
        <w:jc w:val="both"/>
      </w:pPr>
      <w:r>
        <w:t>Firstly, t</w:t>
      </w:r>
      <w:r w:rsidR="0050639A">
        <w:t xml:space="preserve">he results show that individuals who completed SUT had higher probabilities of avoiding both any </w:t>
      </w:r>
      <w:r w:rsidR="009C068A">
        <w:t xml:space="preserve">CJS </w:t>
      </w:r>
      <w:r w:rsidR="0050639A">
        <w:t xml:space="preserve">contact (Table 2) </w:t>
      </w:r>
      <w:r w:rsidR="00E11FD9">
        <w:t xml:space="preserve">as well as </w:t>
      </w:r>
      <w:r w:rsidR="0050639A">
        <w:t xml:space="preserve">contact leading to imprisonment (Table 3) than those who dropped </w:t>
      </w:r>
      <w:r w:rsidR="00E11FD9">
        <w:t>out of SUT (</w:t>
      </w:r>
      <w:r w:rsidR="0050639A">
        <w:t>late and early</w:t>
      </w:r>
      <w:r w:rsidR="00E11FD9">
        <w:t>)</w:t>
      </w:r>
      <w:r w:rsidR="0050639A">
        <w:t xml:space="preserve"> at </w:t>
      </w:r>
      <w:r w:rsidR="00AB753B">
        <w:t>1, 3 and 5 years</w:t>
      </w:r>
      <w:r w:rsidR="0050639A">
        <w:t xml:space="preserve">. These differences become more pronounced over time. </w:t>
      </w:r>
      <w:r w:rsidR="00262EF3" w:rsidRPr="007372D7">
        <w:rPr>
          <w:highlight w:val="cyan"/>
        </w:rPr>
        <w:t>T</w:t>
      </w:r>
      <w:r w:rsidR="0050639A" w:rsidRPr="007372D7">
        <w:rPr>
          <w:highlight w:val="cyan"/>
        </w:rPr>
        <w:t>hose who completed SUT</w:t>
      </w:r>
      <w:r w:rsidR="00B34098" w:rsidRPr="007372D7">
        <w:rPr>
          <w:highlight w:val="cyan"/>
        </w:rPr>
        <w:t xml:space="preserve"> were more </w:t>
      </w:r>
      <w:r w:rsidR="00C26B97" w:rsidRPr="007372D7">
        <w:rPr>
          <w:highlight w:val="cyan"/>
        </w:rPr>
        <w:t xml:space="preserve">likely </w:t>
      </w:r>
      <w:r w:rsidR="00B84C25" w:rsidRPr="007372D7">
        <w:rPr>
          <w:highlight w:val="cyan"/>
        </w:rPr>
        <w:t>(</w:t>
      </w:r>
      <w:r w:rsidR="0006322C" w:rsidRPr="007372D7">
        <w:rPr>
          <w:highlight w:val="cyan"/>
        </w:rPr>
        <w:t>73.4%</w:t>
      </w:r>
      <w:r w:rsidR="00E025EE" w:rsidRPr="007372D7">
        <w:rPr>
          <w:highlight w:val="cyan"/>
        </w:rPr>
        <w:t>,</w:t>
      </w:r>
      <w:r w:rsidR="00B84C25" w:rsidRPr="007372D7">
        <w:rPr>
          <w:highlight w:val="cyan"/>
        </w:rPr>
        <w:t xml:space="preserve"> </w:t>
      </w:r>
      <w:r w:rsidR="0006322C" w:rsidRPr="007372D7">
        <w:rPr>
          <w:highlight w:val="cyan"/>
        </w:rPr>
        <w:t>95% CI</w:t>
      </w:r>
      <w:r w:rsidR="00F70681">
        <w:rPr>
          <w:highlight w:val="cyan"/>
        </w:rPr>
        <w:t>=</w:t>
      </w:r>
      <w:r w:rsidR="0006322C" w:rsidRPr="007372D7">
        <w:rPr>
          <w:highlight w:val="cyan"/>
        </w:rPr>
        <w:t xml:space="preserve"> 72.7, 74.2)</w:t>
      </w:r>
      <w:r w:rsidR="00B84C25" w:rsidRPr="007372D7">
        <w:rPr>
          <w:highlight w:val="cyan"/>
        </w:rPr>
        <w:t xml:space="preserve"> </w:t>
      </w:r>
      <w:r w:rsidR="00C26B97" w:rsidRPr="007372D7">
        <w:rPr>
          <w:highlight w:val="cyan"/>
        </w:rPr>
        <w:t>to</w:t>
      </w:r>
      <w:r w:rsidR="0050639A" w:rsidRPr="007372D7">
        <w:rPr>
          <w:highlight w:val="cyan"/>
        </w:rPr>
        <w:t xml:space="preserve"> avoid any CJS</w:t>
      </w:r>
      <w:r w:rsidR="009C068A" w:rsidRPr="007372D7">
        <w:rPr>
          <w:highlight w:val="cyan"/>
        </w:rPr>
        <w:t xml:space="preserve"> contact</w:t>
      </w:r>
      <w:r w:rsidR="0050639A" w:rsidRPr="007372D7">
        <w:rPr>
          <w:highlight w:val="cyan"/>
        </w:rPr>
        <w:t xml:space="preserve"> </w:t>
      </w:r>
      <w:r w:rsidR="004F6309" w:rsidRPr="007372D7">
        <w:rPr>
          <w:highlight w:val="cyan"/>
        </w:rPr>
        <w:t>for the five years fo</w:t>
      </w:r>
      <w:r w:rsidR="00C026D4" w:rsidRPr="007372D7">
        <w:rPr>
          <w:highlight w:val="cyan"/>
        </w:rPr>
        <w:t>llowing completion</w:t>
      </w:r>
      <w:r w:rsidR="0050639A" w:rsidRPr="007372D7">
        <w:rPr>
          <w:highlight w:val="cyan"/>
        </w:rPr>
        <w:t xml:space="preserve">, </w:t>
      </w:r>
      <w:r w:rsidR="001E78F1" w:rsidRPr="007372D7">
        <w:rPr>
          <w:highlight w:val="cyan"/>
        </w:rPr>
        <w:t xml:space="preserve">than those who </w:t>
      </w:r>
      <w:r w:rsidR="0050639A" w:rsidRPr="007372D7">
        <w:rPr>
          <w:highlight w:val="cyan"/>
        </w:rPr>
        <w:t>dropped out late</w:t>
      </w:r>
      <w:r w:rsidR="001E78F1" w:rsidRPr="007372D7">
        <w:rPr>
          <w:highlight w:val="cyan"/>
        </w:rPr>
        <w:t xml:space="preserve"> </w:t>
      </w:r>
      <w:r w:rsidR="000C117B" w:rsidRPr="007372D7">
        <w:rPr>
          <w:highlight w:val="cyan"/>
        </w:rPr>
        <w:t>(63.9</w:t>
      </w:r>
      <w:r w:rsidR="001E78F1" w:rsidRPr="007372D7">
        <w:rPr>
          <w:highlight w:val="cyan"/>
        </w:rPr>
        <w:t xml:space="preserve">%, </w:t>
      </w:r>
      <w:r w:rsidR="00F70681">
        <w:rPr>
          <w:highlight w:val="cyan"/>
        </w:rPr>
        <w:t xml:space="preserve">95% CI= </w:t>
      </w:r>
      <w:r w:rsidR="001E78F1" w:rsidRPr="007372D7">
        <w:rPr>
          <w:highlight w:val="cyan"/>
        </w:rPr>
        <w:t>63.4, 64.5) and early (</w:t>
      </w:r>
      <w:r w:rsidR="0050639A" w:rsidRPr="007372D7">
        <w:rPr>
          <w:highlight w:val="cyan"/>
        </w:rPr>
        <w:t>62.2%</w:t>
      </w:r>
      <w:r w:rsidR="001E78F1" w:rsidRPr="007372D7">
        <w:rPr>
          <w:highlight w:val="cyan"/>
        </w:rPr>
        <w:t xml:space="preserve">, </w:t>
      </w:r>
      <w:r w:rsidR="00F70681">
        <w:rPr>
          <w:highlight w:val="cyan"/>
        </w:rPr>
        <w:t xml:space="preserve">95% CI= </w:t>
      </w:r>
      <w:r w:rsidR="0050639A" w:rsidRPr="007372D7">
        <w:rPr>
          <w:highlight w:val="cyan"/>
        </w:rPr>
        <w:t>61.4, 63.1).</w:t>
      </w:r>
      <w:r w:rsidR="0050639A">
        <w:t xml:space="preserve"> This pattern is also observed in the survival probabilities related to </w:t>
      </w:r>
      <w:r w:rsidR="00E11FD9">
        <w:t xml:space="preserve">CJS </w:t>
      </w:r>
      <w:r w:rsidR="0050639A">
        <w:t>contact that lead</w:t>
      </w:r>
      <w:r w:rsidR="00E11FD9">
        <w:t>s</w:t>
      </w:r>
      <w:r w:rsidR="0050639A">
        <w:t xml:space="preserve"> to imprisonment. </w:t>
      </w:r>
    </w:p>
    <w:p w14:paraId="042A1538" w14:textId="77777777" w:rsidR="00D212C7" w:rsidRDefault="00D212C7">
      <w:pPr>
        <w:jc w:val="both"/>
      </w:pPr>
    </w:p>
    <w:p w14:paraId="0000002E" w14:textId="30A119D1" w:rsidR="008F0011" w:rsidRDefault="0050639A">
      <w:pPr>
        <w:jc w:val="both"/>
      </w:pPr>
      <w:r>
        <w:t>Secondly, the analysis of the average time until CJS</w:t>
      </w:r>
      <w:r w:rsidR="009C068A">
        <w:t xml:space="preserve"> contact</w:t>
      </w:r>
      <w:r>
        <w:t xml:space="preserve"> </w:t>
      </w:r>
      <w:r w:rsidR="007870A4">
        <w:t>occurred</w:t>
      </w:r>
      <w:r>
        <w:t xml:space="preserve"> provides information on time gap differences between the groups according to SUT completion status. Individuals who completed treatment had the longest average time to CJS contact for both outcomes (any contact and contact leading to imprisonment), followed by those who dropped out late and early </w:t>
      </w:r>
      <w:r w:rsidR="0027659F">
        <w:t>from</w:t>
      </w:r>
      <w:r w:rsidR="007870A4">
        <w:t xml:space="preserve"> SUT </w:t>
      </w:r>
      <w:r>
        <w:t xml:space="preserve">at each time point. For example, 3 years </w:t>
      </w:r>
      <w:r w:rsidR="007870A4">
        <w:t>after exiting SUT</w:t>
      </w:r>
      <w:r>
        <w:t>, individuals who complete</w:t>
      </w:r>
      <w:r w:rsidR="00F9063F">
        <w:t>d</w:t>
      </w:r>
      <w:r>
        <w:t xml:space="preserve"> SUT t</w:t>
      </w:r>
      <w:r w:rsidR="00F9063F">
        <w:t>ook</w:t>
      </w:r>
      <w:r>
        <w:t xml:space="preserve"> an average of 2.63 years to have any CJS</w:t>
      </w:r>
      <w:r w:rsidR="009C068A">
        <w:t xml:space="preserve"> contact</w:t>
      </w:r>
      <w:r>
        <w:t xml:space="preserve">, whereas individuals with late </w:t>
      </w:r>
      <w:r w:rsidR="00F9063F">
        <w:t xml:space="preserve">SUT </w:t>
      </w:r>
      <w:r>
        <w:t>dropout t</w:t>
      </w:r>
      <w:r w:rsidR="00F9063F">
        <w:t>ook</w:t>
      </w:r>
      <w:r>
        <w:t xml:space="preserve"> an average of 2.44 years to </w:t>
      </w:r>
      <w:r w:rsidR="00F9063F">
        <w:t xml:space="preserve">have CJS </w:t>
      </w:r>
      <w:r>
        <w:t xml:space="preserve">contact (two months earlier than those who </w:t>
      </w:r>
      <w:r w:rsidR="0027659F">
        <w:t>completed</w:t>
      </w:r>
      <w:r>
        <w:t xml:space="preserve"> SUT) and people that dropped out early t</w:t>
      </w:r>
      <w:r w:rsidR="00F9063F">
        <w:t>ook</w:t>
      </w:r>
      <w:r>
        <w:t xml:space="preserve"> 2.40 years to </w:t>
      </w:r>
      <w:r w:rsidR="00F9063F">
        <w:t xml:space="preserve">have </w:t>
      </w:r>
      <w:r w:rsidR="009C068A">
        <w:t xml:space="preserve">CJS </w:t>
      </w:r>
      <w:r>
        <w:t>contact (2.5 months earlier than those who complete</w:t>
      </w:r>
      <w:r w:rsidR="00F9063F">
        <w:t>d</w:t>
      </w:r>
      <w:r>
        <w:t xml:space="preserve"> SUT). Differences are represented graphically in Figure 1, including transition probabilities and differences in RMST. </w:t>
      </w:r>
    </w:p>
    <w:p w14:paraId="0000002F" w14:textId="77777777" w:rsidR="008F0011" w:rsidRDefault="008F0011">
      <w:pPr>
        <w:jc w:val="both"/>
      </w:pPr>
    </w:p>
    <w:p w14:paraId="00000030" w14:textId="77777777" w:rsidR="008F0011" w:rsidRDefault="0050639A">
      <w:pPr>
        <w:jc w:val="both"/>
      </w:pPr>
      <w:r>
        <w:t>[Insert Table 2 and Table 3 here]</w:t>
      </w:r>
    </w:p>
    <w:p w14:paraId="00000031" w14:textId="77777777" w:rsidR="008F0011" w:rsidRDefault="0050639A">
      <w:pPr>
        <w:jc w:val="both"/>
      </w:pPr>
      <w:r>
        <w:t>[Insert Figure 1 here]</w:t>
      </w:r>
    </w:p>
    <w:p w14:paraId="00000032" w14:textId="77777777" w:rsidR="008F0011" w:rsidRDefault="0050639A">
      <w:pPr>
        <w:keepNext/>
        <w:keepLines/>
        <w:spacing w:before="360" w:after="120"/>
        <w:rPr>
          <w:b/>
        </w:rPr>
      </w:pPr>
      <w:r>
        <w:rPr>
          <w:b/>
        </w:rPr>
        <w:lastRenderedPageBreak/>
        <w:t>Sensitivity analysis</w:t>
      </w:r>
    </w:p>
    <w:p w14:paraId="00000033" w14:textId="2C1805B0" w:rsidR="008F0011" w:rsidRDefault="00266A7D">
      <w:pPr>
        <w:jc w:val="both"/>
      </w:pPr>
      <w:r>
        <w:t>We estimated E-values t</w:t>
      </w:r>
      <w:r w:rsidR="0050639A" w:rsidRPr="00386DFD">
        <w:t>o ensure the robustness of our findings</w:t>
      </w:r>
      <w:r>
        <w:t>.</w:t>
      </w:r>
      <w:r w:rsidR="0050639A" w:rsidRPr="00386DFD">
        <w:t xml:space="preserve"> </w:t>
      </w:r>
      <w:r w:rsidR="00CE3ED8">
        <w:t>Thus,</w:t>
      </w:r>
      <w:r w:rsidR="0050639A" w:rsidRPr="00386DFD">
        <w:t xml:space="preserve"> an unmeasured confounder would require a hazard ratio of at least 2.10 to explain away the average association between early </w:t>
      </w:r>
      <w:r w:rsidR="007870A4" w:rsidRPr="00386DFD">
        <w:t xml:space="preserve">SUT </w:t>
      </w:r>
      <w:r w:rsidR="0050639A" w:rsidRPr="00386DFD">
        <w:t xml:space="preserve">dropout and any </w:t>
      </w:r>
      <w:r w:rsidR="009C068A" w:rsidRPr="00386DFD">
        <w:t xml:space="preserve">CJS </w:t>
      </w:r>
      <w:r w:rsidR="0050639A" w:rsidRPr="00386DFD">
        <w:t>contact (</w:t>
      </w:r>
      <w:proofErr w:type="spellStart"/>
      <w:r w:rsidR="0050639A" w:rsidRPr="00386DFD">
        <w:t>aHR</w:t>
      </w:r>
      <w:proofErr w:type="spellEnd"/>
      <w:r w:rsidR="0050639A" w:rsidRPr="00386DFD">
        <w:t>= 1.70 95% CI</w:t>
      </w:r>
      <w:r w:rsidR="00F70681">
        <w:t>=</w:t>
      </w:r>
      <w:r w:rsidR="0050639A" w:rsidRPr="00386DFD">
        <w:t xml:space="preserve"> 1.59, 1.81). In contrast, an unmeasured confounder</w:t>
      </w:r>
      <w:r w:rsidR="000F6F01" w:rsidRPr="00386DFD">
        <w:t xml:space="preserve"> </w:t>
      </w:r>
      <w:r w:rsidR="0050639A" w:rsidRPr="00386DFD">
        <w:t>of at least 1.93 would explain the association between late dropout and at least one CJS contact (</w:t>
      </w:r>
      <w:proofErr w:type="spellStart"/>
      <w:r w:rsidR="0050639A" w:rsidRPr="00386DFD">
        <w:t>aHR</w:t>
      </w:r>
      <w:proofErr w:type="spellEnd"/>
      <w:r w:rsidR="0050639A" w:rsidRPr="00386DFD">
        <w:t>= 1.54 95% CI</w:t>
      </w:r>
      <w:r w:rsidR="00F70681">
        <w:t>=</w:t>
      </w:r>
      <w:r w:rsidR="0050639A" w:rsidRPr="00386DFD">
        <w:t xml:space="preserve"> 1.46, 1.62). Similarly, an unmeasured confounder would need to be of at least 2.52 to change the association between early dropout and CJS contact leading to imprisonment (</w:t>
      </w:r>
      <w:proofErr w:type="spellStart"/>
      <w:r w:rsidR="0050639A" w:rsidRPr="00386DFD">
        <w:t>aHR</w:t>
      </w:r>
      <w:proofErr w:type="spellEnd"/>
      <w:r w:rsidR="0050639A" w:rsidRPr="00386DFD">
        <w:t>= 1.82 95% CI</w:t>
      </w:r>
      <w:r w:rsidR="00F70681">
        <w:t>=</w:t>
      </w:r>
      <w:r w:rsidR="0050639A" w:rsidRPr="00386DFD">
        <w:t xml:space="preserve"> 1.57, 2.11) to null. And the hazard ratio of an unmeasured confounder would be at least 1.96 to explain away the association between late </w:t>
      </w:r>
      <w:r w:rsidR="00CD568D" w:rsidRPr="00386DFD">
        <w:t>dropout</w:t>
      </w:r>
      <w:r w:rsidR="0050639A" w:rsidRPr="00386DFD">
        <w:t xml:space="preserve"> and having contact leading to imprisonment (</w:t>
      </w:r>
      <w:proofErr w:type="spellStart"/>
      <w:r w:rsidR="0050639A" w:rsidRPr="00386DFD">
        <w:t>aHR</w:t>
      </w:r>
      <w:proofErr w:type="spellEnd"/>
      <w:r w:rsidR="0050639A" w:rsidRPr="00386DFD">
        <w:t>= 1.48 95% CI</w:t>
      </w:r>
      <w:r w:rsidR="00F70681">
        <w:t>=</w:t>
      </w:r>
      <w:r w:rsidR="0050639A" w:rsidRPr="00386DFD">
        <w:t xml:space="preserve"> 1.31, 1.66) (See Supplementary, Section 3).</w:t>
      </w:r>
    </w:p>
    <w:p w14:paraId="00000034" w14:textId="77777777" w:rsidR="008F0011" w:rsidRDefault="008F0011">
      <w:pPr>
        <w:jc w:val="both"/>
      </w:pPr>
    </w:p>
    <w:p w14:paraId="00000035" w14:textId="4207E71B" w:rsidR="008F0011" w:rsidRDefault="0050639A">
      <w:pPr>
        <w:jc w:val="both"/>
      </w:pPr>
      <w:r>
        <w:t xml:space="preserve">Our results were robust across different estimations and modelling options. </w:t>
      </w:r>
      <w:r w:rsidRPr="004E5B80">
        <w:rPr>
          <w:highlight w:val="cyan"/>
        </w:rPr>
        <w:t xml:space="preserve">Sensitivity analyses consistently showed equivalent </w:t>
      </w:r>
      <w:r w:rsidR="00A14DB1" w:rsidRPr="004E5B80">
        <w:rPr>
          <w:highlight w:val="cyan"/>
        </w:rPr>
        <w:t>results</w:t>
      </w:r>
      <w:r w:rsidRPr="004E5B80">
        <w:rPr>
          <w:highlight w:val="cyan"/>
        </w:rPr>
        <w:t xml:space="preserve"> throughout models with complete cases and imputation </w:t>
      </w:r>
      <w:r w:rsidR="006C7339">
        <w:rPr>
          <w:highlight w:val="cyan"/>
        </w:rPr>
        <w:t xml:space="preserve">of </w:t>
      </w:r>
      <w:r w:rsidR="003624BA">
        <w:rPr>
          <w:highlight w:val="cyan"/>
        </w:rPr>
        <w:t xml:space="preserve">unknown </w:t>
      </w:r>
      <w:r w:rsidR="00EF5C99">
        <w:rPr>
          <w:highlight w:val="cyan"/>
        </w:rPr>
        <w:t>comorbidities</w:t>
      </w:r>
      <w:r w:rsidRPr="004E5B80">
        <w:rPr>
          <w:highlight w:val="cyan"/>
        </w:rPr>
        <w:t xml:space="preserve">. Our findings were also corroborated after comparing the results with models </w:t>
      </w:r>
      <w:r w:rsidR="002A1379" w:rsidRPr="004E5B80">
        <w:rPr>
          <w:highlight w:val="cyan"/>
        </w:rPr>
        <w:t>estimated by the original</w:t>
      </w:r>
      <w:r w:rsidR="006C7339">
        <w:rPr>
          <w:highlight w:val="cyan"/>
        </w:rPr>
        <w:t xml:space="preserve"> </w:t>
      </w:r>
      <w:r w:rsidR="002A1379" w:rsidRPr="004E5B80">
        <w:rPr>
          <w:highlight w:val="cyan"/>
        </w:rPr>
        <w:t xml:space="preserve">and extended Cox </w:t>
      </w:r>
      <w:r w:rsidR="008C499D" w:rsidRPr="004E5B80">
        <w:rPr>
          <w:highlight w:val="cyan"/>
        </w:rPr>
        <w:t>regression</w:t>
      </w:r>
      <w:r w:rsidR="004E5B80">
        <w:t xml:space="preserve"> </w:t>
      </w:r>
      <w:r>
        <w:t xml:space="preserve">(See </w:t>
      </w:r>
      <w:r>
        <w:rPr>
          <w:highlight w:val="yellow"/>
        </w:rPr>
        <w:t>Supplemental Section 4 &amp; 5</w:t>
      </w:r>
      <w:r>
        <w:t>).</w:t>
      </w:r>
    </w:p>
    <w:p w14:paraId="00000037" w14:textId="77777777" w:rsidR="008F0011" w:rsidRDefault="0050639A">
      <w:pPr>
        <w:pStyle w:val="Ttulo1"/>
      </w:pPr>
      <w:r>
        <w:t>DISCUSSION</w:t>
      </w:r>
    </w:p>
    <w:p w14:paraId="00000038" w14:textId="4439C5EF" w:rsidR="008F0011" w:rsidRDefault="0050639A">
      <w:pPr>
        <w:jc w:val="both"/>
      </w:pPr>
      <w:r>
        <w:t xml:space="preserve">This study assessed the association between SUT completion and </w:t>
      </w:r>
      <w:r w:rsidR="009C068A">
        <w:t xml:space="preserve">CJS </w:t>
      </w:r>
      <w:r>
        <w:t xml:space="preserve">contact in Chile over a </w:t>
      </w:r>
      <w:r w:rsidR="00F819F7">
        <w:t>5-year</w:t>
      </w:r>
      <w:r>
        <w:t xml:space="preserve"> follow-up</w:t>
      </w:r>
      <w:r w:rsidR="008927D1">
        <w:t xml:space="preserve"> period</w:t>
      </w:r>
      <w:r>
        <w:t xml:space="preserve">, with two outcomes: any </w:t>
      </w:r>
      <w:r w:rsidR="00F819F7">
        <w:t xml:space="preserve">CJS </w:t>
      </w:r>
      <w:r>
        <w:t xml:space="preserve">contact and </w:t>
      </w:r>
      <w:r w:rsidR="008927D1">
        <w:t xml:space="preserve">CJS </w:t>
      </w:r>
      <w:r>
        <w:t xml:space="preserve">contact leading to imprisonment. Our findings show that completion of SUT is associated with longer times until </w:t>
      </w:r>
      <w:r w:rsidR="009C068A">
        <w:t xml:space="preserve">CJS </w:t>
      </w:r>
      <w:r>
        <w:t>contact vs. dropping out of treatment, suggesting that SUT has a protective effect on subsequent CJS contact that is consistent up to 5 years post-treatment. Previous research has shown the association between SUT completion status and subsequent health outcomes</w:t>
      </w:r>
      <w:r w:rsidR="00A156BB">
        <w:t>,</w:t>
      </w:r>
      <w:r>
        <w:t xml:space="preserve"> such as mortality and hospitalisations </w:t>
      </w:r>
      <w:r w:rsidR="00F406A4">
        <w:fldChar w:fldCharType="begin">
          <w:fldData xml:space="preserve">PEVuZE5vdGU+PENpdGU+PEF1dGhvcj5BbmRlcnNzb248L0F1dGhvcj48WWVhcj4yMDE5PC9ZZWFy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</w:fldData>
        </w:fldChar>
      </w:r>
      <w:r w:rsidR="006A674F">
        <w:instrText xml:space="preserve"> ADDIN EN.CITE </w:instrText>
      </w:r>
      <w:r w:rsidR="006A674F">
        <w:fldChar w:fldCharType="begin">
          <w:fldData xml:space="preserve">PEVuZE5vdGU+PENpdGU+PEF1dGhvcj5BbmRlcnNzb248L0F1dGhvcj48WWVhcj4yMDE5PC9ZZWFy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</w:fldData>
        </w:fldChar>
      </w:r>
      <w:r w:rsidR="006A674F">
        <w:instrText xml:space="preserve"> ADDIN EN.CITE.DATA </w:instrText>
      </w:r>
      <w:r w:rsidR="006A674F">
        <w:fldChar w:fldCharType="end"/>
      </w:r>
      <w:r w:rsidR="00F406A4">
        <w:fldChar w:fldCharType="separate"/>
      </w:r>
      <w:r w:rsidR="006A674F">
        <w:rPr>
          <w:noProof/>
        </w:rPr>
        <w:t>(6, 10, 37, 45, 46)</w:t>
      </w:r>
      <w:r w:rsidR="00F406A4">
        <w:fldChar w:fldCharType="end"/>
      </w:r>
      <w:r>
        <w:t>. Our findings show that treatment completion is also associated with subsequent CJS contact, consistent with the few studies emphasising</w:t>
      </w:r>
      <w:r w:rsidR="008927D1">
        <w:t xml:space="preserve"> the importance of</w:t>
      </w:r>
      <w:r>
        <w:t xml:space="preserve"> SUT </w:t>
      </w:r>
      <w:r w:rsidRPr="005D6B05">
        <w:rPr>
          <w:i/>
          <w:iCs/>
        </w:rPr>
        <w:t>completion</w:t>
      </w:r>
      <w:r>
        <w:t xml:space="preserve"> in the context of the </w:t>
      </w:r>
      <w:r w:rsidR="00D212C7">
        <w:t>G</w:t>
      </w:r>
      <w:r>
        <w:t xml:space="preserve">lobal </w:t>
      </w:r>
      <w:r w:rsidR="00D212C7">
        <w:t>N</w:t>
      </w:r>
      <w:r>
        <w:t xml:space="preserve">orth </w:t>
      </w:r>
      <w:r w:rsidR="006A674F">
        <w:fldChar w:fldCharType="begin"/>
      </w:r>
      <w:r w:rsidR="00186307">
        <w:instrText xml:space="preserve"> ADDIN EN.CITE &lt;EndNote&gt;&lt;Cite&gt;&lt;Author&gt;Skjærvø&lt;/Author&gt;&lt;Year&gt;2021&lt;/Year&gt;&lt;RecNum&gt;64&lt;/RecNum&gt;&lt;DisplayText&gt;(3, 15)&lt;/DisplayText&gt;&lt;record&gt;&lt;rec-number&gt;64&lt;/rec-number&gt;&lt;foreign-keys&gt;&lt;key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Cite&gt;&lt;Author&gt;Kaskela&lt;/Author&gt;&lt;Year&gt;2021&lt;/Year&gt;&lt;RecNum&gt;76&lt;/RecNum&gt;&lt;record&gt;&lt;rec-number&gt;76&lt;/rec-number&gt;&lt;foreign-keys&gt;&lt;key app="EN" db-id="fwwrpra9ffvfw1ewzzova9eqzp55efazttfv" timestamp="1683795041"&gt;76&lt;/key&gt;&lt;/foreign-keys&gt;&lt;ref-type name="Journal Article"&gt;17&lt;/ref-type&gt;&lt;contributors&gt;&lt;authors&gt;&lt;author&gt;Kaskela, Teemu&lt;/author&gt;&lt;author&gt;Pitkänen, Tuuli&lt;/author&gt;&lt;/authors&gt;&lt;/contributors&gt;&lt;titles&gt;&lt;title&gt;Association between the discontinuation of substance use inpatient treatment and the risk of committing a crime leading to imprisonment: A Finnish registry-based 5-year follow-up&lt;/title&gt;&lt;secondary-title&gt;Criminal Behaviour and Mental Health&lt;/secondary-title&gt;&lt;/titles&gt;&lt;periodical&gt;&lt;full-title&gt;Criminal Behaviour and Mental Health&lt;/full-title&gt;&lt;/periodical&gt;&lt;pages&gt;171-182&lt;/pages&gt;&lt;volume&gt;31&lt;/volume&gt;&lt;number&gt;3&lt;/number&gt;&lt;section&gt;171&lt;/section&gt;&lt;dates&gt;&lt;year&gt;2021&lt;/year&gt;&lt;/dates&gt;&lt;isbn&gt;0957-9664&lt;/isbn&gt;&lt;urls&gt;&lt;/urls&gt;&lt;electronic-resource-num&gt;10.1002/cbm.2198&lt;/electronic-resource-num&gt;&lt;remote-database-name&gt;WorldCat.org&lt;/remote-database-name&gt;&lt;/record&gt;&lt;/Cite&gt;&lt;/EndNote&gt;</w:instrText>
      </w:r>
      <w:r w:rsidR="006A674F">
        <w:fldChar w:fldCharType="separate"/>
      </w:r>
      <w:r w:rsidR="00186307">
        <w:rPr>
          <w:noProof/>
        </w:rPr>
        <w:t>(3, 15)</w:t>
      </w:r>
      <w:r w:rsidR="006A674F">
        <w:fldChar w:fldCharType="end"/>
      </w:r>
      <w:r>
        <w:t xml:space="preserve">. More specifically, the current study </w:t>
      </w:r>
      <w:r w:rsidR="00796B9D">
        <w:t>supports</w:t>
      </w:r>
      <w:r>
        <w:t xml:space="preserve"> prior findings </w:t>
      </w:r>
      <w:r w:rsidR="009C068A">
        <w:t>showing</w:t>
      </w:r>
      <w:r>
        <w:t xml:space="preserve"> that completing treatment may prevent any </w:t>
      </w:r>
      <w:r w:rsidR="009C068A">
        <w:t xml:space="preserve">CJS </w:t>
      </w:r>
      <w:r>
        <w:t xml:space="preserve">contact </w:t>
      </w:r>
      <w:r w:rsidR="005478D9">
        <w:t xml:space="preserve">or </w:t>
      </w:r>
      <w:r w:rsidR="008927D1">
        <w:t xml:space="preserve">CJS </w:t>
      </w:r>
      <w:r>
        <w:t xml:space="preserve">contact leading to imprisonment (15). Preventing </w:t>
      </w:r>
      <w:r w:rsidR="009C068A">
        <w:t xml:space="preserve">CJS </w:t>
      </w:r>
      <w:r>
        <w:t xml:space="preserve">contact through </w:t>
      </w:r>
      <w:r w:rsidR="008927D1">
        <w:t xml:space="preserve">SUT also </w:t>
      </w:r>
      <w:r>
        <w:t xml:space="preserve">generates positive public health and economic benefits, especially when imprisonment is averted </w:t>
      </w:r>
      <w:r w:rsidR="00186307">
        <w:fldChar w:fldCharType="begin"/>
      </w:r>
      <w:r w:rsidR="00186307">
        <w:instrText xml:space="preserve"> ADDIN EN.CITE &lt;EndNote&gt;&lt;Cite&gt;&lt;Author&gt;Zarkin&lt;/Author&gt;&lt;Year&gt;2015&lt;/Year&gt;&lt;RecNum&gt;114&lt;/RecNum&gt;&lt;DisplayText&gt;(47)&lt;/DisplayText&gt;&lt;record&gt;&lt;rec-number&gt;114&lt;/rec-number&gt;&lt;foreign-keys&gt;&lt;key app="EN" db-id="fwwrpra9ffvfw1ewzzova9eqzp55efazttfv" timestamp="1685947345"&gt;114&lt;/key&gt;&lt;/foreign-keys&gt;&lt;ref-type name="Journal Article"&gt;17&lt;/ref-type&gt;&lt;contributors&gt;&lt;authors&gt;&lt;author&gt;Zarkin, Gary A.&lt;/author&gt;&lt;author&gt;Cowell, Alexander J.&lt;/author&gt;&lt;author&gt;Hicks, Katherine A.&lt;/author&gt;&lt;author&gt;Mills, Michael J.&lt;/author&gt;&lt;author&gt;Belenko, Steven&lt;/author&gt;&lt;author&gt;Dunlap, Laura J.&lt;/author&gt;&lt;author&gt;Keyes, Vincent&lt;/author&gt;&lt;/authors&gt;&lt;/contributors&gt;&lt;titles&gt;&lt;title&gt;Lifetime Benefits and Costs of Diverting Substance-Abusing Offenders From State Prison&lt;/title&gt;&lt;secondary-title&gt;Crime &amp;amp; Delinquency&lt;/secondary-title&gt;&lt;/titles&gt;&lt;periodical&gt;&lt;full-title&gt;Crime &amp;amp; Delinquency&lt;/full-title&gt;&lt;/periodical&gt;&lt;pages&gt;829-850&lt;/pages&gt;&lt;volume&gt;61&lt;/volume&gt;&lt;number&gt;6&lt;/number&gt;&lt;section&gt;829&lt;/section&gt;&lt;dates&gt;&lt;year&gt;2015&lt;/year&gt;&lt;/dates&gt;&lt;isbn&gt;0011-1287&lt;/isbn&gt;&lt;urls&gt;&lt;/urls&gt;&lt;electronic-resource-num&gt;10.1177/0011128712461904&lt;/electronic-resource-num&gt;&lt;remote-database-name&gt;WorldCat.org&lt;/remote-database-name&gt;&lt;/record&gt;&lt;/Cite&gt;&lt;/EndNote&gt;</w:instrText>
      </w:r>
      <w:r w:rsidR="00186307">
        <w:fldChar w:fldCharType="separate"/>
      </w:r>
      <w:r w:rsidR="00186307">
        <w:rPr>
          <w:noProof/>
        </w:rPr>
        <w:t>(47)</w:t>
      </w:r>
      <w:r w:rsidR="00186307">
        <w:fldChar w:fldCharType="end"/>
      </w:r>
      <w:r>
        <w:t>.</w:t>
      </w:r>
    </w:p>
    <w:p w14:paraId="00000039" w14:textId="77777777" w:rsidR="008F0011" w:rsidRDefault="008F0011">
      <w:pPr>
        <w:jc w:val="both"/>
      </w:pPr>
    </w:p>
    <w:p w14:paraId="0000003A" w14:textId="03DD5015" w:rsidR="008F0011" w:rsidRDefault="0050639A">
      <w:pPr>
        <w:jc w:val="both"/>
        <w:rPr>
          <w:color w:val="000000"/>
        </w:rPr>
      </w:pPr>
      <w:r>
        <w:t>While previous research has demonstrated the effect of ‘</w:t>
      </w:r>
      <w:r>
        <w:rPr>
          <w:i/>
        </w:rPr>
        <w:t>duration</w:t>
      </w:r>
      <w:r>
        <w:t>’ or ‘</w:t>
      </w:r>
      <w:r>
        <w:rPr>
          <w:i/>
        </w:rPr>
        <w:t>length of stay</w:t>
      </w:r>
      <w:r>
        <w:t xml:space="preserve">’ of SUT on </w:t>
      </w:r>
      <w:r w:rsidR="00025AFF">
        <w:t>CJS</w:t>
      </w:r>
      <w:r>
        <w:t xml:space="preserve"> involvement outcomes </w:t>
      </w:r>
      <w:r w:rsidR="007667B1">
        <w:fldChar w:fldCharType="begin">
          <w:fldData xml:space="preserve">PEVuZE5vdGU+PENpdGU+PEF1dGhvcj5XaGl0dGVuPC9BdXRob3I+PFllYXI+MjAyMzwvWWVhcj48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</w:fldData>
        </w:fldChar>
      </w:r>
      <w:r w:rsidR="008B099E">
        <w:instrText xml:space="preserve"> ADDIN EN.CITE </w:instrText>
      </w:r>
      <w:r w:rsidR="008B099E">
        <w:fldChar w:fldCharType="begin">
          <w:fldData xml:space="preserve">PEVuZE5vdGU+PENpdGU+PEF1dGhvcj5XaGl0dGVuPC9BdXRob3I+PFllYXI+MjAyMzwvWWVhcj48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</w:fldData>
        </w:fldChar>
      </w:r>
      <w:r w:rsidR="008B099E">
        <w:instrText xml:space="preserve"> ADDIN EN.CITE.DATA </w:instrText>
      </w:r>
      <w:r w:rsidR="008B099E">
        <w:fldChar w:fldCharType="end"/>
      </w:r>
      <w:r w:rsidR="007667B1">
        <w:fldChar w:fldCharType="separate"/>
      </w:r>
      <w:r w:rsidR="008B099E">
        <w:rPr>
          <w:noProof/>
        </w:rPr>
        <w:t>(12-14, 32, 33)</w:t>
      </w:r>
      <w:r w:rsidR="007667B1">
        <w:fldChar w:fldCharType="end"/>
      </w:r>
      <w:r>
        <w:t>, we argue that is more informative to measure ‘</w:t>
      </w:r>
      <w:r>
        <w:rPr>
          <w:i/>
        </w:rPr>
        <w:t>completion</w:t>
      </w:r>
      <w:r>
        <w:t>’ of SUT. The results presented here deepen our understanding of this field by examining substance use treatment ‘</w:t>
      </w:r>
      <w:r>
        <w:rPr>
          <w:i/>
        </w:rPr>
        <w:t>completion</w:t>
      </w:r>
      <w:r>
        <w:t xml:space="preserve">’, which provides insights regarding the importance of capturing the achievement of individual therapeutic goals as prescribed by professional advice and not necessarily related to longer </w:t>
      </w:r>
      <w:r>
        <w:rPr>
          <w:i/>
        </w:rPr>
        <w:t>‘duration’ or ‘length of stay’</w:t>
      </w:r>
      <w:r>
        <w:t xml:space="preserve"> of treatment, as it depends on individual needs </w:t>
      </w:r>
      <w:r w:rsidR="009411F3">
        <w:fldChar w:fldCharType="begin"/>
      </w:r>
      <w:r w:rsidR="009411F3">
        <w:instrText xml:space="preserve"> ADDIN EN.CITE &lt;EndNote&gt;&lt;Cite&gt;&lt;Author&gt;Zarkin&lt;/Author&gt;&lt;Year&gt;2002&lt;/Year&gt;&lt;RecNum&gt;109&lt;/RecNum&gt;&lt;DisplayText&gt;(18)&lt;/DisplayText&gt;&lt;record&gt;&lt;rec-number&gt;109&lt;/rec-number&gt;&lt;foreign-keys&gt;&lt;key app="EN" db-id="fwwrpra9ffvfw1ewzzova9eqzp55efazttfv" timestamp="1685942100"&gt;109&lt;/key&gt;&lt;/foreign-keys&gt;&lt;ref-type name="Journal Article"&gt;17&lt;/ref-type&gt;&lt;contributors&gt;&lt;authors&gt;&lt;author&gt;Zarkin, Gary A.&lt;/author&gt;&lt;author&gt;Dunlap, Laura J.&lt;/author&gt;&lt;author&gt;Bray, Jeremy W.&lt;/author&gt;&lt;author&gt;Wechsberg, Wendee M.&lt;/author&gt;&lt;/authors&gt;&lt;/contributors&gt;&lt;titles&gt;&lt;title&gt;The effect of treatment completion and length of stay on employment and crime in outpatient drug-free treatment&lt;/title&gt;&lt;secondary-title&gt;Journal of substance abuse treatment&lt;/secondary-title&gt;&lt;/titles&gt;&lt;periodical&gt;&lt;full-title&gt;Journal of Substance Abuse Treatment&lt;/full-title&gt;&lt;/periodical&gt;&lt;pages&gt;261-71&lt;/pages&gt;&lt;volume&gt;23&lt;/volume&gt;&lt;number&gt;4&lt;/number&gt;&lt;section&gt;261&lt;/section&gt;&lt;dates&gt;&lt;year&gt;2002&lt;/year&gt;&lt;/dates&gt;&lt;isbn&gt;0740-5472&lt;/isbn&gt;&lt;urls&gt;&lt;/urls&gt;&lt;remote-database-name&gt;WorldCat.org&lt;/remote-database-name&gt;&lt;/record&gt;&lt;/Cite&gt;&lt;/EndNote&gt;</w:instrText>
      </w:r>
      <w:r w:rsidR="009411F3">
        <w:fldChar w:fldCharType="separate"/>
      </w:r>
      <w:r w:rsidR="009411F3">
        <w:rPr>
          <w:noProof/>
        </w:rPr>
        <w:t>(18)</w:t>
      </w:r>
      <w:r w:rsidR="009411F3">
        <w:fldChar w:fldCharType="end"/>
      </w:r>
      <w:r>
        <w:t xml:space="preserve">. </w:t>
      </w:r>
    </w:p>
    <w:p w14:paraId="0000003B" w14:textId="77777777" w:rsidR="008F0011" w:rsidRDefault="008F0011">
      <w:pPr>
        <w:jc w:val="both"/>
      </w:pPr>
    </w:p>
    <w:p w14:paraId="0000003C" w14:textId="4FCF7233" w:rsidR="008F0011" w:rsidRDefault="0050639A">
      <w:pPr>
        <w:jc w:val="both"/>
      </w:pPr>
      <w:r>
        <w:t xml:space="preserve">In addition to the importance of completing SUT, our work identified that even having some treatment (late dropout) is related to a lower risk of </w:t>
      </w:r>
      <w:r w:rsidR="002737FD">
        <w:t>CJS</w:t>
      </w:r>
      <w:r w:rsidR="008927D1">
        <w:t xml:space="preserve"> </w:t>
      </w:r>
      <w:r>
        <w:t xml:space="preserve">contact </w:t>
      </w:r>
      <w:r w:rsidR="008927D1">
        <w:t xml:space="preserve">when compared to </w:t>
      </w:r>
      <w:r>
        <w:t xml:space="preserve">having </w:t>
      </w:r>
      <w:r>
        <w:lastRenderedPageBreak/>
        <w:t xml:space="preserve">almost no treatment (early dropout). Thus, individuals can obtain benefits of SUT even if they do not complete treatment, which might have implications for policymaking in terms of enhancing the practices oriented to treatment retention, related to staff rapport, management of peer misbehaviour, and improvements to program structure </w:t>
      </w:r>
      <w:r w:rsidR="00953095">
        <w:fldChar w:fldCharType="begin">
          <w:fldData xml:space="preserve">PEVuZE5vdGU+PENpdGU+PEF1dGhvcj5MYXBwYW48L0F1dGhvcj48WWVhcj4yMDIwPC9ZZWFyPjxS
ZWNOdW0+MTAxPC9SZWNOdW0+PERpc3BsYXlUZXh0Pig3LCAxMik8L0Rpc3BsYXlUZXh0PjxyZWNv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Y29yZD48L0NpdGU+PENpdGU+PEF1dGhvcj5XaGl0dGVuPC9BdXRob3I+PFllYXI+MjAyMzwvWWVh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</w:fldData>
        </w:fldChar>
      </w:r>
      <w:r w:rsidR="00953095">
        <w:instrText xml:space="preserve"> ADDIN EN.CITE </w:instrText>
      </w:r>
      <w:r w:rsidR="00953095">
        <w:fldChar w:fldCharType="begin">
          <w:fldData xml:space="preserve">PEVuZE5vdGU+PENpdGU+PEF1dGhvcj5MYXBwYW48L0F1dGhvcj48WWVhcj4yMDIwPC9ZZWFyPjxS
ZWNOdW0+MTAxPC9SZWNOdW0+PERpc3BsYXlUZXh0Pig3LCAxMik8L0Rpc3BsYXlUZXh0PjxyZWNv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Y29yZD48L0NpdGU+PENpdGU+PEF1dGhvcj5XaGl0dGVuPC9BdXRob3I+PFllYXI+MjAyMzwvWWVh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</w:fldData>
        </w:fldChar>
      </w:r>
      <w:r w:rsidR="00953095">
        <w:instrText xml:space="preserve"> ADDIN EN.CITE.DATA </w:instrText>
      </w:r>
      <w:r w:rsidR="00953095">
        <w:fldChar w:fldCharType="end"/>
      </w:r>
      <w:r w:rsidR="00953095">
        <w:fldChar w:fldCharType="separate"/>
      </w:r>
      <w:r w:rsidR="00953095">
        <w:rPr>
          <w:noProof/>
        </w:rPr>
        <w:t>(7, 12)</w:t>
      </w:r>
      <w:r w:rsidR="00953095">
        <w:fldChar w:fldCharType="end"/>
      </w:r>
      <w:r>
        <w:t xml:space="preserve">.  </w:t>
      </w:r>
    </w:p>
    <w:p w14:paraId="074D8C89" w14:textId="77777777" w:rsidR="00D212C7" w:rsidRDefault="00D212C7">
      <w:pPr>
        <w:jc w:val="both"/>
      </w:pPr>
    </w:p>
    <w:p w14:paraId="0000003E" w14:textId="7502FCA4" w:rsidR="008F0011" w:rsidRDefault="0050639A">
      <w:pPr>
        <w:jc w:val="both"/>
      </w:pPr>
      <w:r>
        <w:t xml:space="preserve">A major strength of our study was the use of novel longitudinal, </w:t>
      </w:r>
      <w:commentRangeStart w:id="36"/>
      <w:commentRangeStart w:id="37"/>
      <w:commentRangeStart w:id="38"/>
      <w:r>
        <w:t>population-based</w:t>
      </w:r>
      <w:commentRangeEnd w:id="36"/>
      <w:r w:rsidR="00D60840">
        <w:rPr>
          <w:rStyle w:val="Refdecomentario"/>
        </w:rPr>
        <w:commentReference w:id="36"/>
      </w:r>
      <w:commentRangeEnd w:id="37"/>
      <w:r w:rsidR="00420826">
        <w:rPr>
          <w:rStyle w:val="Refdecomentario"/>
        </w:rPr>
        <w:commentReference w:id="37"/>
      </w:r>
      <w:commentRangeEnd w:id="38"/>
      <w:r w:rsidR="00420826">
        <w:rPr>
          <w:rStyle w:val="Refdecomentario"/>
        </w:rPr>
        <w:commentReference w:id="38"/>
      </w:r>
      <w:r>
        <w:t>, linked administrative data from a population-based cohort of SUT patients in Chile. Consequently, our findings are likely to represent SUT users in Chile, which in turn might be relevant for other jurisdictions, particularly regarding the completion of SUT. Using data from over 70,000 individuals gave us the statistical power to assess the association between SUT and CJS contact across groups</w:t>
      </w:r>
      <w:r w:rsidR="00CE749B">
        <w:t xml:space="preserve"> with varying levels of SUT completion</w:t>
      </w:r>
      <w:r>
        <w:t xml:space="preserve"> and adjust for several variables. By using the linkage of SUT information and Prosecutor’s office records, we could consider pre-treatment criminality and avoid measures of offending affected by recall, concealment, or overstatement biases.</w:t>
      </w:r>
    </w:p>
    <w:p w14:paraId="0000003F" w14:textId="77777777" w:rsidR="008F0011" w:rsidRDefault="008F0011">
      <w:pPr>
        <w:jc w:val="both"/>
      </w:pPr>
    </w:p>
    <w:p w14:paraId="00000040" w14:textId="0636EA35" w:rsidR="008F0011" w:rsidRDefault="0050639A">
      <w:pPr>
        <w:jc w:val="both"/>
      </w:pPr>
      <w:r>
        <w:t xml:space="preserve">Notably, the observed findings regarding the protective effect of completing SUT on CJS </w:t>
      </w:r>
      <w:r w:rsidR="008927D1">
        <w:t xml:space="preserve">contact </w:t>
      </w:r>
      <w:r>
        <w:t xml:space="preserve">remain significant throughout the various follow-up time points analysed (1, 3, and 5 years). The lack of long-term observations and population-based studies to assess the lasting effect of outcomes of SUT </w:t>
      </w:r>
      <w:r w:rsidR="005478D9">
        <w:t xml:space="preserve">has </w:t>
      </w:r>
      <w:r>
        <w:t xml:space="preserve">been a concern in previous research </w:t>
      </w:r>
      <w:r w:rsidR="005B3C32">
        <w:fldChar w:fldCharType="begin">
          <w:fldData xml:space="preserve">PEVuZE5vdGU+PENpdGU+PEF1dGhvcj5UZWVzc29uPC9BdXRob3I+PFllYXI+MjAxNTwvWWVhcj48
UmVjTnVtPjk2PC9SZWNOdW0+PERpc3BsYXlUZXh0PigxMSwgMzgsIDQ4KTwvRGlzcGxheVRleHQ+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PENpdGU+PEF1dGhvcj5IdWJiYXJkPC9BdXRob3I+PFllYXI+MjAwMzwvWWVhcj48UmVjTnVtPjk3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</w:fldData>
        </w:fldChar>
      </w:r>
      <w:r w:rsidR="005B3C32">
        <w:instrText xml:space="preserve"> ADDIN EN.CITE </w:instrText>
      </w:r>
      <w:r w:rsidR="005B3C32">
        <w:fldChar w:fldCharType="begin">
          <w:fldData xml:space="preserve">PEVuZE5vdGU+PENpdGU+PEF1dGhvcj5UZWVzc29uPC9BdXRob3I+PFllYXI+MjAxNTwvWWVhcj48
UmVjTnVtPjk2PC9SZWNOdW0+PERpc3BsYXlUZXh0PigxMSwgMzgsIDQ4KTwvRGlzcGxheVRleHQ+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PENpdGU+PEF1dGhvcj5IdWJiYXJkPC9BdXRob3I+PFllYXI+MjAwMzwvWWVhcj48UmVjTnVtPjk3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</w:fldData>
        </w:fldChar>
      </w:r>
      <w:r w:rsidR="005B3C32">
        <w:instrText xml:space="preserve"> ADDIN EN.CITE.DATA </w:instrText>
      </w:r>
      <w:r w:rsidR="005B3C32">
        <w:fldChar w:fldCharType="end"/>
      </w:r>
      <w:r w:rsidR="005B3C32">
        <w:fldChar w:fldCharType="separate"/>
      </w:r>
      <w:r w:rsidR="005B3C32">
        <w:rPr>
          <w:noProof/>
        </w:rPr>
        <w:t>(11, 38, 48)</w:t>
      </w:r>
      <w:r w:rsidR="005B3C32">
        <w:fldChar w:fldCharType="end"/>
      </w:r>
      <w:r>
        <w:t xml:space="preserve">. Finding SUT effects after 5 years has important implications for policymakers, as analyses (i.e., cost-benefit) should consider </w:t>
      </w:r>
      <w:r w:rsidR="008927D1">
        <w:t xml:space="preserve">the </w:t>
      </w:r>
      <w:r>
        <w:t>long-term benefit</w:t>
      </w:r>
      <w:r w:rsidR="008927D1">
        <w:t>s of</w:t>
      </w:r>
      <w:r>
        <w:t xml:space="preserve"> </w:t>
      </w:r>
      <w:r w:rsidR="008927D1">
        <w:t xml:space="preserve">SUT </w:t>
      </w:r>
      <w:r>
        <w:t xml:space="preserve">on </w:t>
      </w:r>
      <w:r w:rsidR="008927D1">
        <w:t xml:space="preserve">the prevention </w:t>
      </w:r>
      <w:r>
        <w:t>CJS contact. Another advantage of the current research is that it provides insights</w:t>
      </w:r>
      <w:r w:rsidR="00520764" w:rsidRPr="00520764">
        <w:t xml:space="preserve"> </w:t>
      </w:r>
      <w:r w:rsidR="00520764">
        <w:t xml:space="preserve">outside of the Global North context </w:t>
      </w:r>
      <w:r w:rsidR="0038508D">
        <w:fldChar w:fldCharType="begin"/>
      </w:r>
      <w:r w:rsidR="0038508D">
        <w:instrText xml:space="preserve"> ADDIN EN.CITE &lt;EndNote&gt;&lt;Cite&gt;&lt;Author&gt;Klingemann&lt;/Author&gt;&lt;Year&gt;2020&lt;/Year&gt;&lt;RecNum&gt;87&lt;/RecNum&gt;&lt;DisplayText&gt;(34, 35)&lt;/DisplayText&gt;&lt;record&gt;&lt;rec-number&gt;87&lt;/rec-number&gt;&lt;foreign-keys&gt;&lt;key app="EN" db-id="fwwrpra9ffvfw1ewzzova9eqzp55efazttfv" timestamp="1685085527"&gt;87&lt;/key&gt;&lt;/foreign-keys&gt;&lt;ref-type name="Journal Article"&gt;17&lt;/ref-type&gt;&lt;contributors&gt;&lt;authors&gt;&lt;author&gt;Klingemann, Harald&lt;/author&gt;&lt;/authors&gt;&lt;/contributors&gt;&lt;titles&gt;&lt;title&gt;Successes and failures in treatment of substance abuse: Treatment system perspectives and lessons from the European continent*&lt;/title&gt;&lt;secondary-title&gt;Nordic Studies on Alcohol and Drugs&lt;/secondary-title&gt;&lt;/titles&gt;&lt;periodical&gt;&lt;full-title&gt;Nordic Studies on Alcohol and Drugs&lt;/full-title&gt;&lt;/periodical&gt;&lt;pages&gt;323-337&lt;/pages&gt;&lt;volume&gt;37&lt;/volume&gt;&lt;number&gt;4&lt;/number&gt;&lt;section&gt;323&lt;/section&gt;&lt;dates&gt;&lt;year&gt;2020&lt;/year&gt;&lt;/dates&gt;&lt;isbn&gt;1455-0725&lt;/isbn&gt;&lt;urls&gt;&lt;/urls&gt;&lt;electronic-resource-num&gt;10.1177/1455072520941977&lt;/electronic-resource-num&gt;&lt;remote-database-name&gt;WorldCat.org&lt;/remote-database-name&gt;&lt;/record&gt;&lt;/Cite&gt;&lt;Cite&gt;&lt;Author&gt;Mateo Pinones&lt;/Author&gt;&lt;Year&gt;2022&lt;/Year&gt;&lt;RecNum&gt;89&lt;/RecNum&gt;&lt;record&gt;&lt;rec-number&gt;89&lt;/rec-number&gt;&lt;foreign-keys&gt;&lt;key app="EN" db-id="fwwrpra9ffvfw1ewzzova9eqzp55efazttfv" timestamp="1685940806"&gt;89&lt;/key&gt;&lt;/foreign-keys&gt;&lt;ref-type name="Journal Article"&gt;17&lt;/ref-type&gt;&lt;contributors&gt;&lt;authors&gt;&lt;author&gt;Mateo Pinones, Mariel&lt;/author&gt;&lt;author&gt;González-Santa Cruz, Andrés&lt;/author&gt;&lt;author&gt;Portilla Huidobro, Rodrigo&lt;/author&gt;&lt;author&gt;Castillo-Carniglia, Alvaro&lt;/author&gt;&lt;/authors&gt;&lt;/contributors&gt;&lt;titles&gt;&lt;title&gt;Evidence-based policymaking: Lessons from the Chilean Substance Use Treatment Policy&lt;/title&gt;&lt;secondary-title&gt;International Journal of Drug Policy&lt;/secondary-title&gt;&lt;/titles&gt;&lt;periodical&gt;&lt;full-title&gt;International Journal of Drug Policy&lt;/full-title&gt;&lt;/periodical&gt;&lt;volume&gt;109&lt;/volume&gt;&lt;dates&gt;&lt;year&gt;2022&lt;/year&gt;&lt;/dates&gt;&lt;isbn&gt;0955-3959&lt;/isbn&gt;&lt;urls&gt;&lt;/urls&gt;&lt;electronic-resource-num&gt;10.1016/j.drugpo.2022.103860&lt;/electronic-resource-num&gt;&lt;remote-database-name&gt;WorldCat.org&lt;/remote-database-name&gt;&lt;/record&gt;&lt;/Cite&gt;&lt;/EndNote&gt;</w:instrText>
      </w:r>
      <w:r w:rsidR="0038508D">
        <w:fldChar w:fldCharType="separate"/>
      </w:r>
      <w:r w:rsidR="0038508D">
        <w:rPr>
          <w:noProof/>
        </w:rPr>
        <w:t>(34, 35)</w:t>
      </w:r>
      <w:r w:rsidR="0038508D">
        <w:fldChar w:fldCharType="end"/>
      </w:r>
      <w:r>
        <w:t xml:space="preserve"> into </w:t>
      </w:r>
      <w:r w:rsidR="00520764">
        <w:t xml:space="preserve">the </w:t>
      </w:r>
      <w:r>
        <w:t>outcomes associated with SUT at a system level (including data from multiple centres and programmes).</w:t>
      </w:r>
    </w:p>
    <w:p w14:paraId="00000041" w14:textId="77777777" w:rsidR="008F0011" w:rsidRDefault="008F0011">
      <w:pPr>
        <w:jc w:val="both"/>
      </w:pPr>
    </w:p>
    <w:p w14:paraId="00000042" w14:textId="0A32E801" w:rsidR="008F0011" w:rsidRDefault="0050639A">
      <w:pPr>
        <w:jc w:val="both"/>
      </w:pPr>
      <w:r>
        <w:t>However, this research is not without limitations. First, we acknowledge</w:t>
      </w:r>
      <w:r w:rsidR="00520764">
        <w:t xml:space="preserve"> the</w:t>
      </w:r>
      <w:r>
        <w:t xml:space="preserve"> </w:t>
      </w:r>
      <w:r w:rsidR="00520764">
        <w:t xml:space="preserve">constraints of </w:t>
      </w:r>
      <w:r>
        <w:t>administrative data</w:t>
      </w:r>
      <w:r w:rsidR="00520764">
        <w:t>;</w:t>
      </w:r>
      <w:r>
        <w:t xml:space="preserve"> we were unable to control for potential confounding factors, such as history of child maltreatment </w:t>
      </w:r>
      <w:r w:rsidR="0038508D">
        <w:fldChar w:fldCharType="begin">
          <w:fldData xml:space="preserve">PEVuZE5vdGU+PENpdGU+PEF1dGhvcj5XaGl0dGVuPC9BdXRob3I+PFllYXI+MjAyMzwvWWVhcj48
UmVjTnVtPjc4PC9SZWNOdW0+PERpc3BsYXlUZXh0PigxMiwgMzAsIDQ5KTwvRGlzcGxheVRleHQ+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ZS1uYW1lPjwvcmVjb3JkPjwvQ2l0ZT48Q2l0ZT48QXV0aG9yPlN0b25lczwvQXV0aG9yPjxZZWFy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</w:fldData>
        </w:fldChar>
      </w:r>
      <w:r w:rsidR="0051728D">
        <w:instrText xml:space="preserve"> ADDIN EN.CITE </w:instrText>
      </w:r>
      <w:r w:rsidR="0051728D">
        <w:fldChar w:fldCharType="begin">
          <w:fldData xml:space="preserve">PEVuZE5vdGU+PENpdGU+PEF1dGhvcj5XaGl0dGVuPC9BdXRob3I+PFllYXI+MjAyMzwvWWVhcj48
UmVjTnVtPjc4PC9SZWNOdW0+PERpc3BsYXlUZXh0PigxMiwgMzAsIDQ5KTwvRGlzcGxheVRleHQ+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ZS1uYW1lPjwvcmVjb3JkPjwvQ2l0ZT48Q2l0ZT48QXV0aG9yPlN0b25lczwvQXV0aG9yPjxZZWFy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</w:fldData>
        </w:fldChar>
      </w:r>
      <w:r w:rsidR="0051728D">
        <w:instrText xml:space="preserve"> ADDIN EN.CITE.DATA </w:instrText>
      </w:r>
      <w:r w:rsidR="0051728D">
        <w:fldChar w:fldCharType="end"/>
      </w:r>
      <w:r w:rsidR="0038508D">
        <w:fldChar w:fldCharType="separate"/>
      </w:r>
      <w:r w:rsidR="0051728D">
        <w:rPr>
          <w:noProof/>
        </w:rPr>
        <w:t>(12, 30, 49)</w:t>
      </w:r>
      <w:r w:rsidR="0038508D">
        <w:fldChar w:fldCharType="end"/>
      </w:r>
      <w:r>
        <w:t xml:space="preserve">, self-control </w:t>
      </w:r>
      <w:r w:rsidR="0051728D">
        <w:fldChar w:fldCharType="begin"/>
      </w:r>
      <w:r w:rsidR="0051728D">
        <w:instrText xml:space="preserve"> ADDIN EN.CITE &lt;EndNote&gt;&lt;Cite&gt;&lt;Author&gt;Skjærvø&lt;/Author&gt;&lt;Year&gt;2021&lt;/Year&gt;&lt;RecNum&gt;64&lt;/RecNum&gt;&lt;DisplayText&gt;(3)&lt;/DisplayText&gt;&lt;record&gt;&lt;rec-number&gt;64&lt;/rec-number&gt;&lt;foreign-keys&gt;&lt;key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EndNote&gt;</w:instrText>
      </w:r>
      <w:r w:rsidR="0051728D">
        <w:fldChar w:fldCharType="separate"/>
      </w:r>
      <w:r w:rsidR="0051728D">
        <w:rPr>
          <w:noProof/>
        </w:rPr>
        <w:t>(3)</w:t>
      </w:r>
      <w:r w:rsidR="0051728D">
        <w:fldChar w:fldCharType="end"/>
      </w:r>
      <w:r w:rsidR="00520764">
        <w:t>,</w:t>
      </w:r>
      <w:r>
        <w:t xml:space="preserve"> and motivation to change </w:t>
      </w:r>
      <w:r w:rsidR="007915AD">
        <w:fldChar w:fldCharType="begin">
          <w:fldData xml:space="preserve">PEVuZE5vdGU+PENpdGU+PEF1dGhvcj5TdG9uZXM8L0F1dGhvcj48WWVhcj4yMDIzPC9ZZWFyPjxS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</w:fldData>
        </w:fldChar>
      </w:r>
      <w:r w:rsidR="007915AD">
        <w:instrText xml:space="preserve"> ADDIN EN.CITE </w:instrText>
      </w:r>
      <w:r w:rsidR="007915AD">
        <w:fldChar w:fldCharType="begin">
          <w:fldData xml:space="preserve">PEVuZE5vdGU+PENpdGU+PEF1dGhvcj5TdG9uZXM8L0F1dGhvcj48WWVhcj4yMDIzPC9ZZWFyPjxS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</w:fldData>
        </w:fldChar>
      </w:r>
      <w:r w:rsidR="007915AD">
        <w:instrText xml:space="preserve"> ADDIN EN.CITE.DATA </w:instrText>
      </w:r>
      <w:r w:rsidR="007915AD">
        <w:fldChar w:fldCharType="end"/>
      </w:r>
      <w:r w:rsidR="007915AD">
        <w:fldChar w:fldCharType="separate"/>
      </w:r>
      <w:r w:rsidR="007915AD">
        <w:rPr>
          <w:noProof/>
        </w:rPr>
        <w:t>(30, 33)</w:t>
      </w:r>
      <w:r w:rsidR="007915AD">
        <w:fldChar w:fldCharType="end"/>
      </w:r>
      <w:r>
        <w:t xml:space="preserve">. However, this limitation </w:t>
      </w:r>
      <w:r w:rsidR="00520764">
        <w:t xml:space="preserve">was </w:t>
      </w:r>
      <w:r>
        <w:t>mitigated</w:t>
      </w:r>
      <w:r w:rsidR="00520764">
        <w:t xml:space="preserve"> part</w:t>
      </w:r>
      <w:r w:rsidR="005478D9">
        <w:t>ly</w:t>
      </w:r>
      <w:r w:rsidR="00520764">
        <w:t xml:space="preserve"> by the</w:t>
      </w:r>
      <w:r>
        <w:t xml:space="preserve"> many social factors </w:t>
      </w:r>
      <w:r w:rsidR="00520764">
        <w:t>adjusted for in the model</w:t>
      </w:r>
      <w:r>
        <w:t xml:space="preserve"> </w:t>
      </w:r>
      <w:r w:rsidR="007915AD">
        <w:fldChar w:fldCharType="begin"/>
      </w:r>
      <w:r w:rsidR="007915AD">
        <w:instrText xml:space="preserve"> ADDIN EN.CITE &lt;EndNote&gt;&lt;Cite&gt;&lt;Author&gt;Farhoudian&lt;/Author&gt;&lt;Year&gt;2022&lt;/Year&gt;&lt;RecNum&gt;116&lt;/RecNum&gt;&lt;DisplayText&gt;(50)&lt;/DisplayText&gt;&lt;record&gt;&lt;rec-number&gt;116&lt;/rec-number&gt;&lt;foreign-keys&gt;&lt;key app="EN" db-id="fwwrpra9ffvfw1ewzzova9eqzp55efazttfv" timestamp="1686205677"&gt;116&lt;/key&gt;&lt;/foreign-keys&gt;&lt;ref-type name="Journal Article"&gt;17&lt;/ref-type&gt;&lt;contributors&gt;&lt;authors&gt;&lt;author&gt;Farhoudian, Ali&lt;/author&gt;&lt;author&gt;Razaghi, Emran&lt;/author&gt;&lt;author&gt;Hooshyari, Zahra&lt;/author&gt;&lt;author&gt;Noroozi, Alireza&lt;/author&gt;&lt;author&gt;Pilevari, Azam&lt;/author&gt;&lt;author&gt;Mokri, Azarakhsh&lt;/author&gt;&lt;author&gt;Mohammadi, Mohammad Reza&lt;/author&gt;&lt;author&gt;Malekinejad, Mohsen&lt;/author&gt;&lt;/authors&gt;&lt;/contributors&gt;&lt;titles&gt;&lt;title&gt;Barriers and Facilitators to Substance Use Disorder Treatment: An Overview of Systematic Reviews&lt;/title&gt;&lt;secondary-title&gt;Substance Abuse: Research and Treatment&lt;/secondary-title&gt;&lt;/titles&gt;&lt;periodical&gt;&lt;full-title&gt;Substance Abuse: Research and Treatment&lt;/full-title&gt;&lt;/periodical&gt;&lt;volume&gt;16&lt;/volume&gt;&lt;dates&gt;&lt;year&gt;2022&lt;/year&gt;&lt;/dates&gt;&lt;isbn&gt;1178-2218&lt;/isbn&gt;&lt;urls&gt;&lt;/urls&gt;&lt;electronic-resource-num&gt;10.1177/11782218221118462&lt;/electronic-resource-num&gt;&lt;remote-database-name&gt;WorldCat.org&lt;/remote-database-name&gt;&lt;/record&gt;&lt;/Cite&gt;&lt;/EndNote&gt;</w:instrText>
      </w:r>
      <w:r w:rsidR="007915AD">
        <w:fldChar w:fldCharType="separate"/>
      </w:r>
      <w:r w:rsidR="007915AD">
        <w:rPr>
          <w:noProof/>
        </w:rPr>
        <w:t>(50)</w:t>
      </w:r>
      <w:r w:rsidR="007915AD">
        <w:fldChar w:fldCharType="end"/>
      </w:r>
      <w:r>
        <w:t xml:space="preserve">. Secondly, the inability to account for possible unmeasured multiple treatment attempts after the first treatment and before </w:t>
      </w:r>
      <w:r w:rsidR="009C068A">
        <w:t xml:space="preserve">CJS </w:t>
      </w:r>
      <w:r>
        <w:t xml:space="preserve">contact might increase the success of the first measured treatment in this study. </w:t>
      </w:r>
      <w:r w:rsidR="1676C8ED">
        <w:t>Third, this research could not consider some sources of left and right censoring, such as pre-treatment criminality information before 2010</w:t>
      </w:r>
      <w:r w:rsidR="00520764">
        <w:t>,</w:t>
      </w:r>
      <w:r w:rsidR="1676C8ED">
        <w:t xml:space="preserve"> receiving adolescent SUT, mortality, and open legal proceedings. </w:t>
      </w:r>
      <w:r>
        <w:t xml:space="preserve">Similarly, given that not all offences are reported to the police, and not all of them are prosecuted by the CJS (especially minor offences), the true offending rates are likely to have been underestimated </w:t>
      </w:r>
      <w:r w:rsidR="00EB070F">
        <w:fldChar w:fldCharType="begin">
          <w:fldData xml:space="preserve">PEVuZE5vdGU+PENpdGU+PEF1dGhvcj5IYXZuZXM8L0F1dGhvcj48WWVhcj4yMDEyPC9ZZWFyPjxS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</w:fldData>
        </w:fldChar>
      </w:r>
      <w:r w:rsidR="00EB070F">
        <w:instrText xml:space="preserve"> ADDIN EN.CITE </w:instrText>
      </w:r>
      <w:r w:rsidR="00EB070F">
        <w:fldChar w:fldCharType="begin">
          <w:fldData xml:space="preserve">PEVuZE5vdGU+PENpdGU+PEF1dGhvcj5IYXZuZXM8L0F1dGhvcj48WWVhcj4yMDEyPC9ZZWFyPjxS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</w:fldData>
        </w:fldChar>
      </w:r>
      <w:r w:rsidR="00EB070F">
        <w:instrText xml:space="preserve"> ADDIN EN.CITE.DATA </w:instrText>
      </w:r>
      <w:r w:rsidR="00EB070F">
        <w:fldChar w:fldCharType="end"/>
      </w:r>
      <w:r w:rsidR="00EB070F">
        <w:fldChar w:fldCharType="separate"/>
      </w:r>
      <w:r w:rsidR="00EB070F">
        <w:rPr>
          <w:noProof/>
        </w:rPr>
        <w:t>(14, 32)</w:t>
      </w:r>
      <w:r w:rsidR="00EB070F">
        <w:fldChar w:fldCharType="end"/>
      </w:r>
      <w:r>
        <w:t xml:space="preserve">. Arguably, offences leading to imprisonment could preclude an individual from incurring any further </w:t>
      </w:r>
      <w:r w:rsidR="009C068A">
        <w:t xml:space="preserve">CJS </w:t>
      </w:r>
      <w:r>
        <w:t>contact</w:t>
      </w:r>
      <w:r w:rsidR="00B11466">
        <w:t>; thus</w:t>
      </w:r>
      <w:r>
        <w:t xml:space="preserve">, the risk of both events might be competing. However, these events </w:t>
      </w:r>
      <w:r w:rsidR="00FE1E03" w:rsidRPr="00FE1E03">
        <w:t>are only partially</w:t>
      </w:r>
      <w:r w:rsidR="00EF5C99">
        <w:t xml:space="preserve"> complementary</w:t>
      </w:r>
      <w:r>
        <w:t xml:space="preserve"> because contacts leading to imprisonment only account for a quarter of the general </w:t>
      </w:r>
      <w:r w:rsidR="009C068A">
        <w:t xml:space="preserve">CJS </w:t>
      </w:r>
      <w:r>
        <w:t xml:space="preserve">contacts. Another limitation is that standardisation of survival probabilities and RMST often involve assumptions about the data (e.g., no measurement error, independence of observations), which may not fully </w:t>
      </w:r>
      <w:r w:rsidR="004F3BD5">
        <w:t>a</w:t>
      </w:r>
      <w:r w:rsidR="007C1E19">
        <w:t xml:space="preserve">pply </w:t>
      </w:r>
      <w:r>
        <w:t xml:space="preserve">in observational design </w:t>
      </w:r>
      <w:r w:rsidR="00EB070F">
        <w:fldChar w:fldCharType="begin"/>
      </w:r>
      <w:r w:rsidR="00EB070F">
        <w:instrText xml:space="preserve"> ADDIN EN.CITE &lt;EndNote&gt;&lt;Cite&gt;&lt;Author&gt;Hernán MA&lt;/Author&gt;&lt;Year&gt;2020&lt;/Year&gt;&lt;RecNum&gt;111&lt;/RecNum&gt;&lt;DisplayText&gt;(40)&lt;/DisplayText&gt;&lt;record&gt;&lt;rec-number&gt;111&lt;/rec-number&gt;&lt;foreign-keys&gt;&lt;key app="EN" db-id="fwwrpra9ffvfw1ewzzova9eqzp55efazttfv" timestamp="1685942395"&gt;111&lt;/key&gt;&lt;/foreign-keys&gt;&lt;ref-type name="Book"&gt;6&lt;/ref-type&gt;&lt;contributors&gt;&lt;authors&gt;&lt;author&gt;Hernán MA, Robins JM&lt;/author&gt;&lt;/authors&gt;&lt;secondary-authors&gt;&lt;author&gt;Boca Raton&lt;/author&gt;&lt;/secondary-authors&gt;&lt;/contributors&gt;&lt;titles&gt;&lt;title&gt;Causal Inference: What If. &lt;/title&gt;&lt;/titles&gt;&lt;dates&gt;&lt;year&gt;2020&lt;/year&gt;&lt;/dates&gt;&lt;publisher&gt;Chapman &amp;amp; Hall/CRC. &lt;/publisher&gt;&lt;urls&gt;&lt;/urls&gt;&lt;/record&gt;&lt;/Cite&gt;&lt;/EndNote&gt;</w:instrText>
      </w:r>
      <w:r w:rsidR="00EB070F">
        <w:fldChar w:fldCharType="separate"/>
      </w:r>
      <w:r w:rsidR="00EB070F">
        <w:rPr>
          <w:noProof/>
        </w:rPr>
        <w:t>(40)</w:t>
      </w:r>
      <w:r w:rsidR="00EB070F">
        <w:fldChar w:fldCharType="end"/>
      </w:r>
      <w:r>
        <w:t xml:space="preserve">. However, we believe that the sample size, covariates considered, testing of several model specifications in terms of fit to the data, and parsimony may ameliorate these limitations. </w:t>
      </w:r>
    </w:p>
    <w:p w14:paraId="00000043" w14:textId="77777777" w:rsidR="008F0011" w:rsidRDefault="008F0011">
      <w:pPr>
        <w:jc w:val="both"/>
      </w:pPr>
    </w:p>
    <w:p w14:paraId="00000044" w14:textId="753DAFAC" w:rsidR="008F0011" w:rsidRDefault="0050639A">
      <w:pPr>
        <w:jc w:val="both"/>
      </w:pPr>
      <w:r>
        <w:t xml:space="preserve">Regarding the generalisability of results, using data from Chile seeks to be informative to other countries in Latin America, even though we recognise that the economic and social context can vary within the region. However, we propose that our findings might be more pertinent to the </w:t>
      </w:r>
      <w:r w:rsidR="00D212C7">
        <w:t xml:space="preserve">Latin American </w:t>
      </w:r>
      <w:r>
        <w:t xml:space="preserve">region than current evidence from the </w:t>
      </w:r>
      <w:r w:rsidR="00D212C7">
        <w:t>G</w:t>
      </w:r>
      <w:r>
        <w:t xml:space="preserve">lobal </w:t>
      </w:r>
      <w:r w:rsidR="00D212C7">
        <w:t>N</w:t>
      </w:r>
      <w:r>
        <w:t>orth. Finally, this research recognises that the reasons related to offending are multifactorial, and although SUT provides important benefits in terms of health and crime prevention</w:t>
      </w:r>
      <w:commentRangeStart w:id="39"/>
      <w:commentRangeStart w:id="40"/>
      <w:commentRangeStart w:id="41"/>
      <w:r>
        <w:t xml:space="preserve">, it is not feasible to expect that SUT by itself can address the broader social issues that lead to offending, including structural factors such as social inequality and drug control legal frameworks </w:t>
      </w:r>
      <w:commentRangeEnd w:id="39"/>
      <w:r w:rsidR="005478D9">
        <w:rPr>
          <w:rStyle w:val="Refdecomentario"/>
        </w:rPr>
        <w:commentReference w:id="39"/>
      </w:r>
      <w:commentRangeEnd w:id="40"/>
      <w:r w:rsidR="00524E2A">
        <w:rPr>
          <w:rStyle w:val="Refdecomentario"/>
        </w:rPr>
        <w:commentReference w:id="40"/>
      </w:r>
      <w:commentRangeEnd w:id="41"/>
      <w:r w:rsidR="00703908">
        <w:rPr>
          <w:rStyle w:val="Refdecomentario"/>
        </w:rPr>
        <w:commentReference w:id="41"/>
      </w:r>
      <w:r w:rsidR="00484D9D">
        <w:fldChar w:fldCharType="begin">
          <w:fldData xml:space="preserve">PEVuZE5vdGU+PENpdGU+PEF1dGhvcj5CZXN0PC9BdXRob3I+PFllYXI+MjAxOTwvWWVhcj48UmVj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</w:fldData>
        </w:fldChar>
      </w:r>
      <w:r w:rsidR="00484D9D">
        <w:instrText xml:space="preserve"> ADDIN EN.CITE </w:instrText>
      </w:r>
      <w:r w:rsidR="00484D9D">
        <w:fldChar w:fldCharType="begin">
          <w:fldData xml:space="preserve">PEVuZE5vdGU+PENpdGU+PEF1dGhvcj5CZXN0PC9BdXRob3I+PFllYXI+MjAxOTwvWWVhcj48UmVj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</w:fldData>
        </w:fldChar>
      </w:r>
      <w:r w:rsidR="00484D9D">
        <w:instrText xml:space="preserve"> ADDIN EN.CITE.DATA </w:instrText>
      </w:r>
      <w:r w:rsidR="00484D9D">
        <w:fldChar w:fldCharType="end"/>
      </w:r>
      <w:r w:rsidR="00484D9D">
        <w:fldChar w:fldCharType="separate"/>
      </w:r>
      <w:r w:rsidR="00484D9D">
        <w:rPr>
          <w:noProof/>
        </w:rPr>
        <w:t>(1, 32, 49)</w:t>
      </w:r>
      <w:r w:rsidR="00484D9D">
        <w:fldChar w:fldCharType="end"/>
      </w:r>
      <w:r>
        <w:t xml:space="preserve">. </w:t>
      </w:r>
    </w:p>
    <w:p w14:paraId="00000045" w14:textId="77777777" w:rsidR="008F0011" w:rsidRDefault="0050639A">
      <w:pPr>
        <w:pStyle w:val="Ttulo1"/>
      </w:pPr>
      <w:r>
        <w:t>CONCLUSIONS</w:t>
      </w:r>
    </w:p>
    <w:p w14:paraId="00000046" w14:textId="612C045C" w:rsidR="008F0011" w:rsidRDefault="0050639A">
      <w:pPr>
        <w:jc w:val="both"/>
      </w:pPr>
      <w:r>
        <w:t xml:space="preserve">Our findings collectively show that SUT is associated with </w:t>
      </w:r>
      <w:r w:rsidR="00A82BB1">
        <w:t xml:space="preserve">a higher probability of avoiding and longer </w:t>
      </w:r>
      <w:r w:rsidR="0087288A">
        <w:t xml:space="preserve">average time to </w:t>
      </w:r>
      <w:r w:rsidR="009C068A">
        <w:t xml:space="preserve">CJS </w:t>
      </w:r>
      <w:r>
        <w:t>contact and that its protective effect is optimised when the patients achieve SUT completion. Therefore, an increased focus on encouraging SUT</w:t>
      </w:r>
      <w:r w:rsidR="00E803C3">
        <w:t xml:space="preserve"> completion</w:t>
      </w:r>
      <w:r>
        <w:t xml:space="preserve"> is essential to maximise the long-term benefits of SUT. At the same time, our findings show that SUT is an effective diverting alternative from the CJS.</w:t>
      </w:r>
    </w:p>
    <w:p w14:paraId="00000047" w14:textId="77777777" w:rsidR="008F0011" w:rsidRDefault="0050639A">
      <w:r>
        <w:br w:type="page"/>
      </w:r>
    </w:p>
    <w:p w14:paraId="00000048" w14:textId="77777777" w:rsidR="008F0011" w:rsidRDefault="0050639A">
      <w:pPr>
        <w:pStyle w:val="Ttulo1"/>
      </w:pPr>
      <w:r>
        <w:lastRenderedPageBreak/>
        <w:t xml:space="preserve">REFERENCES </w:t>
      </w:r>
    </w:p>
    <w:p w14:paraId="26B55304" w14:textId="77777777" w:rsidR="002F20F2" w:rsidRPr="008B099E" w:rsidRDefault="002F20F2" w:rsidP="002727D0">
      <w:pPr>
        <w:pStyle w:val="EndNoteBibliography"/>
        <w:ind w:left="720" w:hanging="720"/>
      </w:pPr>
      <w:r>
        <w:fldChar w:fldCharType="begin"/>
      </w:r>
      <w:r>
        <w:instrText xml:space="preserve"> ADDIN EN.REFLIST </w:instrText>
      </w:r>
      <w:r>
        <w:fldChar w:fldCharType="separate"/>
      </w:r>
      <w:r w:rsidRPr="008B099E">
        <w:t>1.</w:t>
      </w:r>
      <w:r w:rsidRPr="008B099E">
        <w:tab/>
      </w:r>
      <w:r w:rsidRPr="008B099E">
        <w:rPr>
          <w:smallCaps/>
        </w:rPr>
        <w:t>Best D., Colman C.</w:t>
      </w:r>
      <w:r w:rsidRPr="008B099E">
        <w:t xml:space="preserve"> Strengths-Based Approaches to Crime and Substance Use : From Drugs and Crime to Desistance and Recovery, Milton: Routledge; 2019.</w:t>
      </w:r>
    </w:p>
    <w:p w14:paraId="153E8C5C" w14:textId="77777777" w:rsidR="002F20F2" w:rsidRPr="008B099E" w:rsidRDefault="002F20F2" w:rsidP="002727D0">
      <w:pPr>
        <w:pStyle w:val="EndNoteBibliography"/>
        <w:ind w:left="720" w:hanging="720"/>
      </w:pPr>
      <w:r w:rsidRPr="008B099E">
        <w:t>2.</w:t>
      </w:r>
      <w:r w:rsidRPr="008B099E">
        <w:tab/>
      </w:r>
      <w:r w:rsidRPr="008B099E">
        <w:rPr>
          <w:smallCaps/>
        </w:rPr>
        <w:t>Holloway K. R., Bennett T. H., Farrington D. P.</w:t>
      </w:r>
      <w:r w:rsidRPr="008B099E">
        <w:t xml:space="preserve"> The effectiveness of drug treatment programs in reducing criminal behavior: a meta-analysis, Psicothema 2006: 18: 620-629.</w:t>
      </w:r>
    </w:p>
    <w:p w14:paraId="1B9B58FA" w14:textId="77777777" w:rsidR="002F20F2" w:rsidRPr="008B099E" w:rsidRDefault="002F20F2" w:rsidP="002727D0">
      <w:pPr>
        <w:pStyle w:val="EndNoteBibliography"/>
        <w:ind w:left="720" w:hanging="720"/>
      </w:pPr>
      <w:r w:rsidRPr="008B099E">
        <w:t>3.</w:t>
      </w:r>
      <w:r w:rsidRPr="008B099E">
        <w:tab/>
      </w:r>
      <w:r w:rsidRPr="008B099E">
        <w:rPr>
          <w:smallCaps/>
        </w:rPr>
        <w:t>Skjærvø I., Clausen T., Skurtveit S., Bukten A.</w:t>
      </w:r>
      <w:r w:rsidRPr="008B099E">
        <w:t xml:space="preserve"> Desistance from crime following substance use treatment: the role of treatment retention, social network and self-control. BMC Psychiatry; 2021.</w:t>
      </w:r>
    </w:p>
    <w:p w14:paraId="31B12119" w14:textId="77777777" w:rsidR="002F20F2" w:rsidRPr="008B099E" w:rsidRDefault="002F20F2" w:rsidP="002727D0">
      <w:pPr>
        <w:pStyle w:val="EndNoteBibliography"/>
        <w:ind w:left="720" w:hanging="720"/>
      </w:pPr>
      <w:r w:rsidRPr="008B099E">
        <w:t>4.</w:t>
      </w:r>
      <w:r w:rsidRPr="008B099E">
        <w:tab/>
      </w:r>
      <w:r w:rsidRPr="008B099E">
        <w:rPr>
          <w:smallCaps/>
        </w:rPr>
        <w:t>Goldstein P. J.</w:t>
      </w:r>
      <w:r w:rsidRPr="008B099E">
        <w:t xml:space="preserve"> The Drugs/Violence Nexus: A Tripartite Conceptual Framework, Journal of Drug Issues 1985: 15: 493-506.</w:t>
      </w:r>
    </w:p>
    <w:p w14:paraId="734F9159" w14:textId="77777777" w:rsidR="002F20F2" w:rsidRPr="008B099E" w:rsidRDefault="002F20F2" w:rsidP="002727D0">
      <w:pPr>
        <w:pStyle w:val="EndNoteBibliography"/>
        <w:ind w:left="720" w:hanging="720"/>
      </w:pPr>
      <w:r w:rsidRPr="008B099E">
        <w:t>5.</w:t>
      </w:r>
      <w:r w:rsidRPr="008B099E">
        <w:tab/>
      </w:r>
      <w:r w:rsidRPr="008B099E">
        <w:rPr>
          <w:smallCaps/>
        </w:rPr>
        <w:t>Gossop M., Trakada K., Stewart D., Witton J.</w:t>
      </w:r>
      <w:r w:rsidRPr="008B099E">
        <w:t xml:space="preserve"> Reductions in criminal convictions after addiction treatment: 5-year follow-up, Drug and alcohol dependence 2005: 79: 295-302.</w:t>
      </w:r>
    </w:p>
    <w:p w14:paraId="4E87F84B" w14:textId="77777777" w:rsidR="002F20F2" w:rsidRPr="008B099E" w:rsidRDefault="002F20F2" w:rsidP="002727D0">
      <w:pPr>
        <w:pStyle w:val="EndNoteBibliography"/>
        <w:ind w:left="720" w:hanging="720"/>
      </w:pPr>
      <w:r w:rsidRPr="008B099E">
        <w:t>6.</w:t>
      </w:r>
      <w:r w:rsidRPr="008B099E">
        <w:tab/>
      </w:r>
      <w:r w:rsidRPr="008B099E">
        <w:rPr>
          <w:smallCaps/>
        </w:rPr>
        <w:t>Andersson H. W., Wenaas M., Nordfjærn T.</w:t>
      </w:r>
      <w:r w:rsidRPr="008B099E">
        <w:t xml:space="preserve"> Relapse after inpatient substance use treatment: A prospective cohort study among users of illicit substances, Addictive Behaviors 2019: 90: 222-228.</w:t>
      </w:r>
    </w:p>
    <w:p w14:paraId="514D43EA" w14:textId="77777777" w:rsidR="002F20F2" w:rsidRPr="008B099E" w:rsidRDefault="002F20F2" w:rsidP="002727D0">
      <w:pPr>
        <w:pStyle w:val="EndNoteBibliography"/>
        <w:ind w:left="720" w:hanging="720"/>
      </w:pPr>
      <w:r w:rsidRPr="008B099E">
        <w:t>7.</w:t>
      </w:r>
      <w:r w:rsidRPr="008B099E">
        <w:tab/>
      </w:r>
      <w:r w:rsidRPr="008B099E">
        <w:rPr>
          <w:smallCaps/>
        </w:rPr>
        <w:t>Lappan S. N., Brown A. W., Hendricks P. S.</w:t>
      </w:r>
      <w:r w:rsidRPr="008B099E">
        <w:t xml:space="preserve"> Dropout rates of in-person psychosocial substance use disorder treatments: a systematic review and meta-analysis, Addiction (Abingdon, England) 2020: 115: 201-217.</w:t>
      </w:r>
    </w:p>
    <w:p w14:paraId="1C334CB7" w14:textId="77777777" w:rsidR="002F20F2" w:rsidRPr="008B099E" w:rsidRDefault="002F20F2" w:rsidP="002727D0">
      <w:pPr>
        <w:pStyle w:val="EndNoteBibliography"/>
        <w:ind w:left="720" w:hanging="720"/>
      </w:pPr>
      <w:r w:rsidRPr="008B099E">
        <w:t>8.</w:t>
      </w:r>
      <w:r w:rsidRPr="008B099E">
        <w:tab/>
      </w:r>
      <w:r w:rsidRPr="008B099E">
        <w:rPr>
          <w:smallCaps/>
        </w:rPr>
        <w:t>Morgan C. R., Dennis C. B.</w:t>
      </w:r>
      <w:r w:rsidRPr="008B099E">
        <w:t xml:space="preserve"> Addressing length of stay in substance use treatment to predict successful completion, Journal of Social Work Practice in the Addictions 2022: 1-13.</w:t>
      </w:r>
    </w:p>
    <w:p w14:paraId="7712C0C0" w14:textId="77777777" w:rsidR="002F20F2" w:rsidRPr="008B099E" w:rsidRDefault="002F20F2" w:rsidP="002727D0">
      <w:pPr>
        <w:pStyle w:val="EndNoteBibliography"/>
        <w:ind w:left="720" w:hanging="720"/>
      </w:pPr>
      <w:r w:rsidRPr="008B099E">
        <w:t>9.</w:t>
      </w:r>
      <w:r w:rsidRPr="008B099E">
        <w:tab/>
      </w:r>
      <w:r w:rsidRPr="008B099E">
        <w:rPr>
          <w:smallCaps/>
        </w:rPr>
        <w:t>Stafford C., Marrero W. J., Naumann R. B., Lich K. H., Wakeman S., Jalali M. S.</w:t>
      </w:r>
      <w:r w:rsidRPr="008B099E">
        <w:t xml:space="preserve"> Identifying key risk factors for premature discontinuation of opioid use disorder treatment in the United States: A predictive modeling study, Drug and alcohol dependence 2022: 237: 109507.</w:t>
      </w:r>
    </w:p>
    <w:p w14:paraId="25796F67" w14:textId="77777777" w:rsidR="002F20F2" w:rsidRPr="008B099E" w:rsidRDefault="002F20F2" w:rsidP="002727D0">
      <w:pPr>
        <w:pStyle w:val="EndNoteBibliography"/>
        <w:ind w:left="720" w:hanging="720"/>
      </w:pPr>
      <w:r w:rsidRPr="008B099E">
        <w:t>10.</w:t>
      </w:r>
      <w:r w:rsidRPr="008B099E">
        <w:tab/>
      </w:r>
      <w:r w:rsidRPr="008B099E">
        <w:rPr>
          <w:smallCaps/>
        </w:rPr>
        <w:t>Ruiz-Tagle Maturana J. M., González Santa-Cruz A., Rocha-Jiménez T., Castillo-Carniglia Á.</w:t>
      </w:r>
      <w:r w:rsidRPr="008B099E">
        <w:t xml:space="preserve"> DOES SUBSTANCE USE DISORDER TREATMENT COMPLETION REDUCE THE RISK OF TREATMENT READMISSION IN CHILE?, Drug and Alcohol Dependence 2023.</w:t>
      </w:r>
    </w:p>
    <w:p w14:paraId="3EB37A64" w14:textId="77777777" w:rsidR="002F20F2" w:rsidRPr="008B099E" w:rsidRDefault="002F20F2" w:rsidP="002727D0">
      <w:pPr>
        <w:pStyle w:val="EndNoteBibliography"/>
        <w:ind w:left="720" w:hanging="720"/>
      </w:pPr>
      <w:r w:rsidRPr="008B099E">
        <w:t>11.</w:t>
      </w:r>
      <w:r w:rsidRPr="008B099E">
        <w:tab/>
      </w:r>
      <w:r w:rsidRPr="008B099E">
        <w:rPr>
          <w:smallCaps/>
        </w:rPr>
        <w:t>Teesson M., Marel C., Darke S., Ross J., Slade T., Burns L.</w:t>
      </w:r>
      <w:r w:rsidRPr="008B099E">
        <w:t xml:space="preserve"> et al. Long-term mortality, remission, criminality and psychiatric comorbidity of heroin dependence: 11-year findings from the Australian Treatment Outcome Study, Addiction 2015: 110: 986-993.</w:t>
      </w:r>
    </w:p>
    <w:p w14:paraId="066B1C1C" w14:textId="77777777" w:rsidR="002F20F2" w:rsidRPr="008B099E" w:rsidRDefault="002F20F2" w:rsidP="002727D0">
      <w:pPr>
        <w:pStyle w:val="EndNoteBibliography"/>
        <w:ind w:left="720" w:hanging="720"/>
      </w:pPr>
      <w:r w:rsidRPr="008B099E">
        <w:t>12.</w:t>
      </w:r>
      <w:r w:rsidRPr="008B099E">
        <w:tab/>
      </w:r>
      <w:r w:rsidRPr="008B099E">
        <w:rPr>
          <w:smallCaps/>
        </w:rPr>
        <w:t>Whitten T., Cale J., Nathan S., Hayen A., Williams M., Shanahan M.</w:t>
      </w:r>
      <w:r w:rsidRPr="008B099E">
        <w:t xml:space="preserve"> et al. Duration of stay and rate of subsequent criminal conviction and hospitalisation for substance use among young people admitted to a short-term residential program, Drug and alcohol review 2023.</w:t>
      </w:r>
    </w:p>
    <w:p w14:paraId="5622001D" w14:textId="77777777" w:rsidR="002F20F2" w:rsidRPr="008B099E" w:rsidRDefault="002F20F2" w:rsidP="002727D0">
      <w:pPr>
        <w:pStyle w:val="EndNoteBibliography"/>
        <w:ind w:left="720" w:hanging="720"/>
      </w:pPr>
      <w:r w:rsidRPr="008B099E">
        <w:t>13.</w:t>
      </w:r>
      <w:r w:rsidRPr="008B099E">
        <w:tab/>
      </w:r>
      <w:r w:rsidRPr="008B099E">
        <w:rPr>
          <w:smallCaps/>
        </w:rPr>
        <w:t>Garnick D. W. S. D., Horgan C. M. S. D., Acevedo A. P. D., Lee M. T. P. D., Panas L. M. S., Ritter G. A. P. D.</w:t>
      </w:r>
      <w:r w:rsidRPr="008B099E">
        <w:t xml:space="preserve"> et al. Criminal justice outcomes after engagement in outpatient substance abuse treatment, Journal of Substance Abuse Treatment 2014: 46: 295-305.</w:t>
      </w:r>
    </w:p>
    <w:p w14:paraId="716B3D3C" w14:textId="77777777" w:rsidR="002F20F2" w:rsidRPr="008B099E" w:rsidRDefault="002F20F2" w:rsidP="002727D0">
      <w:pPr>
        <w:pStyle w:val="EndNoteBibliography"/>
        <w:ind w:left="720" w:hanging="720"/>
      </w:pPr>
      <w:r w:rsidRPr="008B099E">
        <w:t>14.</w:t>
      </w:r>
      <w:r w:rsidRPr="008B099E">
        <w:tab/>
      </w:r>
      <w:r w:rsidRPr="008B099E">
        <w:rPr>
          <w:smallCaps/>
        </w:rPr>
        <w:t>Havnes I., Bukten A., Gossop M., Waal H., Stangeland P., Clausen T.</w:t>
      </w:r>
      <w:r w:rsidRPr="008B099E">
        <w:t xml:space="preserve"> Reductions in convictions for violent crime during opioid maintenance treatment: A longitudinal national cohort study, Drug and Alcohol Dependence 2012: 124: 307-310.</w:t>
      </w:r>
    </w:p>
    <w:p w14:paraId="3A192BCC" w14:textId="77777777" w:rsidR="002F20F2" w:rsidRPr="008B099E" w:rsidRDefault="002F20F2" w:rsidP="002727D0">
      <w:pPr>
        <w:pStyle w:val="EndNoteBibliography"/>
        <w:ind w:left="720" w:hanging="720"/>
      </w:pPr>
      <w:r w:rsidRPr="008B099E">
        <w:t>15.</w:t>
      </w:r>
      <w:r w:rsidRPr="008B099E">
        <w:tab/>
      </w:r>
      <w:r w:rsidRPr="008B099E">
        <w:rPr>
          <w:smallCaps/>
        </w:rPr>
        <w:t>Kaskela T., Pitkänen T.</w:t>
      </w:r>
      <w:r w:rsidRPr="008B099E">
        <w:t xml:space="preserve"> Association between the discontinuation of substance use inpatient treatment and the risk of committing a crime leading to imprisonment: A </w:t>
      </w:r>
      <w:r w:rsidRPr="008B099E">
        <w:lastRenderedPageBreak/>
        <w:t>Finnish registry-based 5-year follow-up, Criminal Behaviour and Mental Health 2021: 31: 171-182.</w:t>
      </w:r>
    </w:p>
    <w:p w14:paraId="72B1F478" w14:textId="77777777" w:rsidR="002F20F2" w:rsidRPr="008B099E" w:rsidRDefault="002F20F2" w:rsidP="002727D0">
      <w:pPr>
        <w:pStyle w:val="EndNoteBibliography"/>
        <w:ind w:left="720" w:hanging="720"/>
      </w:pPr>
      <w:r w:rsidRPr="008B099E">
        <w:t>16.</w:t>
      </w:r>
      <w:r w:rsidRPr="008B099E">
        <w:tab/>
      </w:r>
      <w:r w:rsidRPr="008B099E">
        <w:rPr>
          <w:smallCaps/>
        </w:rPr>
        <w:t>Prendergast M. L., Podus D., Chang E., Urada D.</w:t>
      </w:r>
      <w:r w:rsidRPr="008B099E">
        <w:t xml:space="preserve"> The effectiveness of drug abuse treatment: a meta-analysis of comparison group studies, Drug and alcohol dependence 2002: 67: 53-72.</w:t>
      </w:r>
    </w:p>
    <w:p w14:paraId="2FFC84C0" w14:textId="77777777" w:rsidR="002F20F2" w:rsidRPr="008B099E" w:rsidRDefault="002F20F2" w:rsidP="002727D0">
      <w:pPr>
        <w:pStyle w:val="EndNoteBibliography"/>
        <w:ind w:left="720" w:hanging="720"/>
      </w:pPr>
      <w:r w:rsidRPr="008B099E">
        <w:t>17.</w:t>
      </w:r>
      <w:r w:rsidRPr="008B099E">
        <w:tab/>
      </w:r>
      <w:r w:rsidRPr="008B099E">
        <w:rPr>
          <w:smallCaps/>
        </w:rPr>
        <w:t>Smart R., Reuter P.</w:t>
      </w:r>
      <w:r w:rsidRPr="008B099E">
        <w:t xml:space="preserve"> Does heroin-assisted treatment reduce crime? A review of randomized-controlled trials, Addiction 2022: 117: 518-531.</w:t>
      </w:r>
    </w:p>
    <w:p w14:paraId="057D759F" w14:textId="77777777" w:rsidR="002F20F2" w:rsidRPr="008B099E" w:rsidRDefault="002F20F2" w:rsidP="002727D0">
      <w:pPr>
        <w:pStyle w:val="EndNoteBibliography"/>
        <w:ind w:left="720" w:hanging="720"/>
      </w:pPr>
      <w:r w:rsidRPr="008B099E">
        <w:t>18.</w:t>
      </w:r>
      <w:r w:rsidRPr="008B099E">
        <w:tab/>
      </w:r>
      <w:r w:rsidRPr="008B099E">
        <w:rPr>
          <w:smallCaps/>
        </w:rPr>
        <w:t>Zarkin G. A., Dunlap L. J., Bray J. W., Wechsberg W. M.</w:t>
      </w:r>
      <w:r w:rsidRPr="008B099E">
        <w:t xml:space="preserve"> The effect of treatment completion and length of stay on employment and crime in outpatient drug-free treatment, Journal of substance abuse treatment 2002: 23: 261-271.</w:t>
      </w:r>
    </w:p>
    <w:p w14:paraId="39160D42" w14:textId="77777777" w:rsidR="002F20F2" w:rsidRPr="008B099E" w:rsidRDefault="002F20F2" w:rsidP="002727D0">
      <w:pPr>
        <w:pStyle w:val="EndNoteBibliography"/>
        <w:ind w:left="720" w:hanging="720"/>
      </w:pPr>
      <w:r w:rsidRPr="008B099E">
        <w:t>19.</w:t>
      </w:r>
      <w:r w:rsidRPr="008B099E">
        <w:tab/>
      </w:r>
      <w:r w:rsidRPr="008B099E">
        <w:rPr>
          <w:smallCaps/>
        </w:rPr>
        <w:t>NIDA</w:t>
      </w:r>
      <w:r w:rsidRPr="008B099E">
        <w:t>. Principles of drug addiction treatment: A research-based guide. NIH: National Institute on Drug Abuse; 2012.</w:t>
      </w:r>
    </w:p>
    <w:p w14:paraId="1E07752B" w14:textId="77777777" w:rsidR="002F20F2" w:rsidRPr="008B099E" w:rsidRDefault="002F20F2" w:rsidP="002727D0">
      <w:pPr>
        <w:pStyle w:val="EndNoteBibliography"/>
        <w:ind w:left="720" w:hanging="720"/>
      </w:pPr>
      <w:r w:rsidRPr="008B099E">
        <w:t>20.</w:t>
      </w:r>
      <w:r w:rsidRPr="008B099E">
        <w:tab/>
      </w:r>
      <w:r w:rsidRPr="008B099E">
        <w:rPr>
          <w:smallCaps/>
        </w:rPr>
        <w:t xml:space="preserve">Koetzle D. L., S. J. </w:t>
      </w:r>
      <w:r w:rsidRPr="008B099E">
        <w:t>. Drug courts and the criminal justice system: Lynne Rienner Publishers; 2019.</w:t>
      </w:r>
    </w:p>
    <w:p w14:paraId="1F26C472" w14:textId="77777777" w:rsidR="002F20F2" w:rsidRPr="008B099E" w:rsidRDefault="002F20F2" w:rsidP="002727D0">
      <w:pPr>
        <w:pStyle w:val="EndNoteBibliography"/>
        <w:ind w:left="720" w:hanging="720"/>
      </w:pPr>
      <w:r w:rsidRPr="008B099E">
        <w:t>21.</w:t>
      </w:r>
      <w:r w:rsidRPr="008B099E">
        <w:tab/>
      </w:r>
      <w:r w:rsidRPr="008B099E">
        <w:rPr>
          <w:smallCaps/>
        </w:rPr>
        <w:t>Payne J., Australian Institute of C.</w:t>
      </w:r>
      <w:r w:rsidRPr="008B099E">
        <w:t xml:space="preserve"> The Queensland Drug Court : a recidivism study of the first 100 graduates Canberra: Australian Institute of Criminology; 2008.</w:t>
      </w:r>
    </w:p>
    <w:p w14:paraId="2D4B0A61" w14:textId="77777777" w:rsidR="002F20F2" w:rsidRPr="008B099E" w:rsidRDefault="002F20F2" w:rsidP="002727D0">
      <w:pPr>
        <w:pStyle w:val="EndNoteBibliography"/>
        <w:ind w:left="720" w:hanging="720"/>
      </w:pPr>
      <w:r w:rsidRPr="008B099E">
        <w:t>22.</w:t>
      </w:r>
      <w:r w:rsidRPr="008B099E">
        <w:tab/>
      </w:r>
      <w:r w:rsidRPr="008B099E">
        <w:rPr>
          <w:smallCaps/>
        </w:rPr>
        <w:t>Sheeran A., Knoche V. A., Freiburger T. L.</w:t>
      </w:r>
      <w:r w:rsidRPr="008B099E">
        <w:t xml:space="preserve"> Identifying predictors of drug court graduation: findings from an evaluation of the Milwaukee County Adult Drug Treatment Court, Criminal Justice Studies 2022: 35: 57-73.</w:t>
      </w:r>
    </w:p>
    <w:p w14:paraId="32D9F139" w14:textId="77777777" w:rsidR="002F20F2" w:rsidRPr="008B099E" w:rsidRDefault="002F20F2" w:rsidP="002727D0">
      <w:pPr>
        <w:pStyle w:val="EndNoteBibliography"/>
        <w:ind w:left="720" w:hanging="720"/>
      </w:pPr>
      <w:r w:rsidRPr="008B099E">
        <w:t>23.</w:t>
      </w:r>
      <w:r w:rsidRPr="008B099E">
        <w:tab/>
      </w:r>
      <w:r w:rsidRPr="008B099E">
        <w:rPr>
          <w:smallCaps/>
        </w:rPr>
        <w:t>Brorson H. H., Ajo Arnevik E., Rand-Hendriksen K., Duckert F.</w:t>
      </w:r>
      <w:r w:rsidRPr="008B099E">
        <w:t xml:space="preserve"> Drop-out from addiction treatment: A systematic review of risk factors, Clinical Psychology Review 2013: 33: 1010-1024.</w:t>
      </w:r>
    </w:p>
    <w:p w14:paraId="6E07E435" w14:textId="77777777" w:rsidR="002F20F2" w:rsidRPr="008B099E" w:rsidRDefault="002F20F2" w:rsidP="002727D0">
      <w:pPr>
        <w:pStyle w:val="EndNoteBibliography"/>
        <w:ind w:left="720" w:hanging="720"/>
      </w:pPr>
      <w:r w:rsidRPr="008B099E">
        <w:t>24.</w:t>
      </w:r>
      <w:r w:rsidRPr="008B099E">
        <w:tab/>
      </w:r>
      <w:r w:rsidRPr="008B099E">
        <w:rPr>
          <w:smallCaps/>
        </w:rPr>
        <w:t>Darke S., Campbell G., Popple G.</w:t>
      </w:r>
      <w:r w:rsidRPr="008B099E">
        <w:t xml:space="preserve"> Retention, early dropout and treatment completion among therapeutic community admissions, Drug and Alcohol Review 2012: 31: 64-71.</w:t>
      </w:r>
    </w:p>
    <w:p w14:paraId="3FCAB08D" w14:textId="77777777" w:rsidR="002F20F2" w:rsidRPr="008B099E" w:rsidRDefault="002F20F2" w:rsidP="002727D0">
      <w:pPr>
        <w:pStyle w:val="EndNoteBibliography"/>
        <w:ind w:left="720" w:hanging="720"/>
      </w:pPr>
      <w:r w:rsidRPr="008B099E">
        <w:t>25.</w:t>
      </w:r>
      <w:r w:rsidRPr="008B099E">
        <w:tab/>
      </w:r>
      <w:r w:rsidRPr="008B099E">
        <w:rPr>
          <w:smallCaps/>
        </w:rPr>
        <w:t>Edelen M. O. P. D., Tucker J. S. P. D., Wenzel S. L. P. D., Paddock S. M. P. D., Ebener P. B. A., Dahl J. P. D.</w:t>
      </w:r>
      <w:r w:rsidRPr="008B099E">
        <w:t xml:space="preserve"> et al. Treatment process in the therapeutic community: Associations with retention and outcomes among adolescent residential clients, Journal of Substance Abuse Treatment 2007: 32: 415-421.</w:t>
      </w:r>
    </w:p>
    <w:p w14:paraId="5DE3EF42" w14:textId="77777777" w:rsidR="002F20F2" w:rsidRPr="008B099E" w:rsidRDefault="002F20F2" w:rsidP="002727D0">
      <w:pPr>
        <w:pStyle w:val="EndNoteBibliography"/>
        <w:ind w:left="720" w:hanging="720"/>
      </w:pPr>
      <w:r w:rsidRPr="008B099E">
        <w:t>26.</w:t>
      </w:r>
      <w:r w:rsidRPr="008B099E">
        <w:tab/>
      </w:r>
      <w:r w:rsidRPr="008B099E">
        <w:rPr>
          <w:smallCaps/>
        </w:rPr>
        <w:t>Godinet M. T., McGlinn L., Nelson D., Vakalahi H. O.</w:t>
      </w:r>
      <w:r w:rsidRPr="008B099E">
        <w:t xml:space="preserve"> Factors Contributing to Substance Misuse Treatment Completion among Native Hawaiians, Other Pacific Islanders, and Asian Americans, Substance use &amp; misuse 2020: 55: 133-146.</w:t>
      </w:r>
    </w:p>
    <w:p w14:paraId="0C5E8F3F" w14:textId="77777777" w:rsidR="002F20F2" w:rsidRPr="008B099E" w:rsidRDefault="002F20F2" w:rsidP="002727D0">
      <w:pPr>
        <w:pStyle w:val="EndNoteBibliography"/>
        <w:ind w:left="720" w:hanging="720"/>
      </w:pPr>
      <w:r w:rsidRPr="008B099E">
        <w:t>27.</w:t>
      </w:r>
      <w:r w:rsidRPr="008B099E">
        <w:tab/>
      </w:r>
      <w:r w:rsidRPr="008B099E">
        <w:rPr>
          <w:smallCaps/>
        </w:rPr>
        <w:t>Hawkins E. J. P. D., Baer J. S. P. D., Kivlahan D. R. P. D.</w:t>
      </w:r>
      <w:r w:rsidRPr="008B099E">
        <w:t xml:space="preserve"> Concurrent monitoring of psychological distress and satisfaction measures as predictors of addiction treatment retention, Journal of Substance Abuse Treatment 2008: 35: 207-216.</w:t>
      </w:r>
    </w:p>
    <w:p w14:paraId="22AA1651" w14:textId="77777777" w:rsidR="002F20F2" w:rsidRPr="008B099E" w:rsidRDefault="002F20F2" w:rsidP="002727D0">
      <w:pPr>
        <w:pStyle w:val="EndNoteBibliography"/>
        <w:ind w:left="720" w:hanging="720"/>
      </w:pPr>
      <w:r w:rsidRPr="008B099E">
        <w:t>28.</w:t>
      </w:r>
      <w:r w:rsidRPr="008B099E">
        <w:tab/>
      </w:r>
      <w:r w:rsidRPr="008B099E">
        <w:rPr>
          <w:smallCaps/>
        </w:rPr>
        <w:t>López-Goñi J. J., Fernández- Montalvo J., Illescas C., Landa N., Lorea I. a.</w:t>
      </w:r>
      <w:r w:rsidRPr="008B099E">
        <w:t xml:space="preserve"> Determining socio-demographic predictors of treatment dropout: results in a therapeutic community, International Journal of Social Welfare 2008: 17: 374-378.</w:t>
      </w:r>
    </w:p>
    <w:p w14:paraId="7226DE44" w14:textId="77777777" w:rsidR="002F20F2" w:rsidRPr="008B099E" w:rsidRDefault="002F20F2" w:rsidP="002727D0">
      <w:pPr>
        <w:pStyle w:val="EndNoteBibliography"/>
        <w:ind w:left="720" w:hanging="720"/>
      </w:pPr>
      <w:r w:rsidRPr="008B099E">
        <w:t>29.</w:t>
      </w:r>
      <w:r w:rsidRPr="008B099E">
        <w:tab/>
      </w:r>
      <w:r w:rsidRPr="008B099E">
        <w:rPr>
          <w:smallCaps/>
        </w:rPr>
        <w:t>Mennis J. P. D., Stahler G. J. P. D.</w:t>
      </w:r>
      <w:r w:rsidRPr="008B099E">
        <w:t xml:space="preserve"> Racial and Ethnic Disparities in Outpatient Substance Use Disorder Treatment Episode Completion for Different Substances, Journal of Substance Abuse Treatment 2016: 63: 25-33.</w:t>
      </w:r>
    </w:p>
    <w:p w14:paraId="5829C36C" w14:textId="77777777" w:rsidR="002F20F2" w:rsidRPr="008B099E" w:rsidRDefault="002F20F2" w:rsidP="002727D0">
      <w:pPr>
        <w:pStyle w:val="EndNoteBibliography"/>
        <w:ind w:left="720" w:hanging="720"/>
      </w:pPr>
      <w:r w:rsidRPr="008B099E">
        <w:t>30.</w:t>
      </w:r>
      <w:r w:rsidRPr="008B099E">
        <w:tab/>
      </w:r>
      <w:r w:rsidRPr="008B099E">
        <w:rPr>
          <w:smallCaps/>
        </w:rPr>
        <w:t>Stones B., Dennis C. B.</w:t>
      </w:r>
      <w:r w:rsidRPr="008B099E">
        <w:t xml:space="preserve"> Childhood Trauma and Substance Use Treatment Length of Stay and Completion, Alcoholism Treatment Quarterly 2023: 1-13.</w:t>
      </w:r>
    </w:p>
    <w:p w14:paraId="553AF5A7" w14:textId="77777777" w:rsidR="002F20F2" w:rsidRPr="008B099E" w:rsidRDefault="002F20F2" w:rsidP="002727D0">
      <w:pPr>
        <w:pStyle w:val="EndNoteBibliography"/>
        <w:ind w:left="720" w:hanging="720"/>
      </w:pPr>
      <w:r w:rsidRPr="008B099E">
        <w:t>31.</w:t>
      </w:r>
      <w:r w:rsidRPr="008B099E">
        <w:tab/>
      </w:r>
      <w:r w:rsidRPr="008B099E">
        <w:rPr>
          <w:smallCaps/>
        </w:rPr>
        <w:t>Turan R., Yargic I.</w:t>
      </w:r>
      <w:r w:rsidRPr="008B099E">
        <w:t xml:space="preserve"> The Relationship Between Substance Abuse Treatment Completion, Sociodemographics, Substance Use Characteristics, and Criminal History, Substance Abuse 2012: 33: 92-98.</w:t>
      </w:r>
    </w:p>
    <w:p w14:paraId="51EEE554" w14:textId="77777777" w:rsidR="002F20F2" w:rsidRPr="008B099E" w:rsidRDefault="002F20F2" w:rsidP="002727D0">
      <w:pPr>
        <w:pStyle w:val="EndNoteBibliography"/>
        <w:ind w:left="720" w:hanging="720"/>
      </w:pPr>
      <w:r w:rsidRPr="008B099E">
        <w:t>32.</w:t>
      </w:r>
      <w:r w:rsidRPr="008B099E">
        <w:tab/>
      </w:r>
      <w:r w:rsidRPr="008B099E">
        <w:rPr>
          <w:smallCaps/>
        </w:rPr>
        <w:t>Gisev N., Bharat C., Larney S., Dobbins T., Weatherburn D., Hickman M.</w:t>
      </w:r>
      <w:r w:rsidRPr="008B099E">
        <w:t xml:space="preserve"> et al. The effect of entry and retention in opioid agonist treatment on contact with the criminal justice system among opioid-dependent people: a retrospective cohort study, The Lancet Public health 2019: 4: e334-e342.</w:t>
      </w:r>
    </w:p>
    <w:p w14:paraId="54E0A34D" w14:textId="77777777" w:rsidR="002F20F2" w:rsidRPr="008B099E" w:rsidRDefault="002F20F2" w:rsidP="002727D0">
      <w:pPr>
        <w:pStyle w:val="EndNoteBibliography"/>
        <w:ind w:left="720" w:hanging="720"/>
      </w:pPr>
      <w:r w:rsidRPr="008B099E">
        <w:lastRenderedPageBreak/>
        <w:t>33.</w:t>
      </w:r>
      <w:r w:rsidRPr="008B099E">
        <w:tab/>
      </w:r>
      <w:r w:rsidRPr="008B099E">
        <w:rPr>
          <w:smallCaps/>
        </w:rPr>
        <w:t>Oliver P., Keen J., Rowse G., Ewins E., Griffiths L., Mathers N.</w:t>
      </w:r>
      <w:r w:rsidRPr="008B099E">
        <w:t xml:space="preserve"> The effect of time spent in treatment and dropout status on rates of convictions, cautions and imprisonment over 5 years in a primary care-led methadone maintenance service, Addiction 2010: 105: 732-739.</w:t>
      </w:r>
    </w:p>
    <w:p w14:paraId="48E5AE5E" w14:textId="77777777" w:rsidR="002F20F2" w:rsidRPr="008B099E" w:rsidRDefault="002F20F2" w:rsidP="002727D0">
      <w:pPr>
        <w:pStyle w:val="EndNoteBibliography"/>
        <w:ind w:left="720" w:hanging="720"/>
      </w:pPr>
      <w:r w:rsidRPr="008B099E">
        <w:t>34.</w:t>
      </w:r>
      <w:r w:rsidRPr="008B099E">
        <w:tab/>
      </w:r>
      <w:r w:rsidRPr="008B099E">
        <w:rPr>
          <w:smallCaps/>
        </w:rPr>
        <w:t>Klingemann H.</w:t>
      </w:r>
      <w:r w:rsidRPr="008B099E">
        <w:t xml:space="preserve"> Successes and failures in treatment of substance abuse: Treatment system perspectives and lessons from the European continent*, Nordic Studies on Alcohol and Drugs 2020: 37: 323-337.</w:t>
      </w:r>
    </w:p>
    <w:p w14:paraId="2E5F2D7B" w14:textId="77777777" w:rsidR="002F20F2" w:rsidRPr="008B099E" w:rsidRDefault="002F20F2" w:rsidP="002727D0">
      <w:pPr>
        <w:pStyle w:val="EndNoteBibliography"/>
        <w:ind w:left="720" w:hanging="720"/>
      </w:pPr>
      <w:r w:rsidRPr="008B099E">
        <w:t>35.</w:t>
      </w:r>
      <w:r w:rsidRPr="008B099E">
        <w:tab/>
      </w:r>
      <w:r w:rsidRPr="008B099E">
        <w:rPr>
          <w:smallCaps/>
        </w:rPr>
        <w:t>Mateo Pinones M., González-Santa Cruz A., Portilla Huidobro R., Castillo-Carniglia A.</w:t>
      </w:r>
      <w:r w:rsidRPr="008B099E">
        <w:t xml:space="preserve"> Evidence-based policymaking: Lessons from the Chilean Substance Use Treatment Policy, International Journal of Drug Policy 2022: 109.</w:t>
      </w:r>
    </w:p>
    <w:p w14:paraId="14609FA7" w14:textId="77777777" w:rsidR="002F20F2" w:rsidRPr="008B099E" w:rsidRDefault="002F20F2" w:rsidP="002727D0">
      <w:pPr>
        <w:pStyle w:val="EndNoteBibliography"/>
        <w:ind w:left="720" w:hanging="720"/>
      </w:pPr>
      <w:r w:rsidRPr="008B099E">
        <w:t>36.</w:t>
      </w:r>
      <w:r w:rsidRPr="008B099E">
        <w:tab/>
      </w:r>
      <w:r w:rsidRPr="008B099E">
        <w:rPr>
          <w:smallCaps/>
        </w:rPr>
        <w:t>Marín-Navarrete R., Medina-Mora M. a. E., Pérez-López A., Horigian V. E.</w:t>
      </w:r>
      <w:r w:rsidRPr="008B099E">
        <w:t xml:space="preserve"> Development and evaluation of addiction treatment programs in Latin America, Current Opinion in Psychiatry 2018: 31: 306-314.</w:t>
      </w:r>
    </w:p>
    <w:p w14:paraId="59D98695" w14:textId="77777777" w:rsidR="002F20F2" w:rsidRPr="008B099E" w:rsidRDefault="002F20F2" w:rsidP="002727D0">
      <w:pPr>
        <w:pStyle w:val="EndNoteBibliography"/>
        <w:ind w:left="720" w:hanging="720"/>
      </w:pPr>
      <w:r w:rsidRPr="004E285C">
        <w:rPr>
          <w:lang w:val="es-CL"/>
        </w:rPr>
        <w:t>37.</w:t>
      </w:r>
      <w:r w:rsidRPr="004E285C">
        <w:rPr>
          <w:lang w:val="es-CL"/>
        </w:rPr>
        <w:tab/>
      </w:r>
      <w:r w:rsidRPr="004E285C">
        <w:rPr>
          <w:smallCaps/>
          <w:lang w:val="es-CL"/>
        </w:rPr>
        <w:t>Olivari C. F., Gonzáles-Santa Cruz A., Mauro P. M., Martins S. S., Sapag J., Gaete J.</w:t>
      </w:r>
      <w:r w:rsidRPr="004E285C">
        <w:rPr>
          <w:lang w:val="es-CL"/>
        </w:rPr>
        <w:t xml:space="preserve"> et al. </w:t>
      </w:r>
      <w:r w:rsidRPr="008B099E">
        <w:t>Treatment outcome and readmission risk among women in women-only versus mixed-gender drug treatment programs in Chile, Journal of Substance Abuse Treatment 2022: 134.</w:t>
      </w:r>
    </w:p>
    <w:p w14:paraId="090CF5D2" w14:textId="77777777" w:rsidR="002F20F2" w:rsidRPr="008B099E" w:rsidRDefault="002F20F2" w:rsidP="002727D0">
      <w:pPr>
        <w:pStyle w:val="EndNoteBibliography"/>
        <w:ind w:left="720" w:hanging="720"/>
      </w:pPr>
      <w:r w:rsidRPr="008B099E">
        <w:t>38.</w:t>
      </w:r>
      <w:r w:rsidRPr="008B099E">
        <w:tab/>
      </w:r>
      <w:r w:rsidRPr="008B099E">
        <w:rPr>
          <w:smallCaps/>
        </w:rPr>
        <w:t>Babor T.</w:t>
      </w:r>
      <w:r w:rsidRPr="008B099E">
        <w:t xml:space="preserve"> Treatment Systems for Population Management of Substance Use Disorders: Requirements and Priorities from a Public Health Perspective. In: el-Guebaly N., Carrà G., Galanter M. &amp; Baldacchino A. M., editors. Textbook of addiction treatment : international perspectives</w:t>
      </w:r>
    </w:p>
    <w:p w14:paraId="513F3E26" w14:textId="4C7F9EB7" w:rsidR="002F20F2" w:rsidRPr="008B099E" w:rsidRDefault="002727D0" w:rsidP="002727D0">
      <w:pPr>
        <w:pStyle w:val="EndNoteBibliography"/>
        <w:ind w:left="720" w:hanging="720"/>
      </w:pPr>
      <w:r>
        <w:t xml:space="preserve">            </w:t>
      </w:r>
      <w:r w:rsidR="002F20F2" w:rsidRPr="008B099E">
        <w:t>Cham, Switzerland: Springer; 2021.</w:t>
      </w:r>
    </w:p>
    <w:p w14:paraId="02400EE0" w14:textId="77777777" w:rsidR="002F20F2" w:rsidRPr="008B099E" w:rsidRDefault="002F20F2" w:rsidP="002727D0">
      <w:pPr>
        <w:pStyle w:val="EndNoteBibliography"/>
        <w:ind w:left="720" w:hanging="720"/>
      </w:pPr>
      <w:r w:rsidRPr="008B099E">
        <w:t>39.</w:t>
      </w:r>
      <w:r w:rsidRPr="008B099E">
        <w:tab/>
      </w:r>
      <w:r w:rsidRPr="008B099E">
        <w:rPr>
          <w:smallCaps/>
        </w:rPr>
        <w:t>Krebs C. P., Strom K. J., Koetse W. H., Lattimore P. K.</w:t>
      </w:r>
      <w:r w:rsidRPr="008B099E">
        <w:t xml:space="preserve"> The Impact of Residential and Nonresidential Drug Treatment on Recidivism among Drug-Involved Probationers: A Survival Analysis, Crime &amp; Delinquency 2009: 55: 442-471.</w:t>
      </w:r>
    </w:p>
    <w:p w14:paraId="6E875D65" w14:textId="77777777" w:rsidR="002F20F2" w:rsidRPr="008B099E" w:rsidRDefault="002F20F2" w:rsidP="002727D0">
      <w:pPr>
        <w:pStyle w:val="EndNoteBibliography"/>
        <w:ind w:left="720" w:hanging="720"/>
      </w:pPr>
      <w:r w:rsidRPr="008B099E">
        <w:t>40.</w:t>
      </w:r>
      <w:r w:rsidRPr="008B099E">
        <w:tab/>
      </w:r>
      <w:r w:rsidRPr="008B099E">
        <w:rPr>
          <w:smallCaps/>
        </w:rPr>
        <w:t>Hernán MA R. J.</w:t>
      </w:r>
      <w:r w:rsidRPr="008B099E">
        <w:t xml:space="preserve"> Causal Inference: What If. : Chapman &amp; Hall/CRC. ; 2020.</w:t>
      </w:r>
    </w:p>
    <w:p w14:paraId="5A16EA79" w14:textId="77777777" w:rsidR="002F20F2" w:rsidRPr="008B099E" w:rsidRDefault="002F20F2" w:rsidP="002727D0">
      <w:pPr>
        <w:pStyle w:val="EndNoteBibliography"/>
        <w:ind w:left="720" w:hanging="720"/>
      </w:pPr>
      <w:r w:rsidRPr="008B099E">
        <w:t>41.</w:t>
      </w:r>
      <w:r w:rsidRPr="008B099E">
        <w:tab/>
      </w:r>
      <w:r w:rsidRPr="008B099E">
        <w:rPr>
          <w:smallCaps/>
        </w:rPr>
        <w:t>Royston P.</w:t>
      </w:r>
      <w:r w:rsidRPr="008B099E">
        <w:t xml:space="preserve"> Flexible Parametric Alternatives to the Cox Model: Update, The Stata Journal 2004: 4: 98-101.</w:t>
      </w:r>
    </w:p>
    <w:p w14:paraId="3C2DFB66" w14:textId="77777777" w:rsidR="002F20F2" w:rsidRPr="008B099E" w:rsidRDefault="002F20F2" w:rsidP="002727D0">
      <w:pPr>
        <w:pStyle w:val="EndNoteBibliography"/>
        <w:ind w:left="720" w:hanging="720"/>
      </w:pPr>
      <w:r w:rsidRPr="008B099E">
        <w:t>42.</w:t>
      </w:r>
      <w:r w:rsidRPr="008B099E">
        <w:tab/>
      </w:r>
      <w:r w:rsidRPr="008B099E">
        <w:rPr>
          <w:smallCaps/>
        </w:rPr>
        <w:t>Royston P., &amp; Lambert, P. C.</w:t>
      </w:r>
      <w:r w:rsidRPr="008B099E">
        <w:t xml:space="preserve"> Flexible parametric survival analysis using Stata: beyond the Cox model  College Station, TX: Stata press; 2011.</w:t>
      </w:r>
    </w:p>
    <w:p w14:paraId="4B1250EB" w14:textId="77777777" w:rsidR="002F20F2" w:rsidRPr="008B099E" w:rsidRDefault="002F20F2" w:rsidP="002727D0">
      <w:pPr>
        <w:pStyle w:val="EndNoteBibliography"/>
        <w:ind w:left="720" w:hanging="720"/>
      </w:pPr>
      <w:r w:rsidRPr="008B099E">
        <w:t>43.</w:t>
      </w:r>
      <w:r w:rsidRPr="008B099E">
        <w:tab/>
      </w:r>
      <w:r w:rsidRPr="008B099E">
        <w:rPr>
          <w:smallCaps/>
        </w:rPr>
        <w:t>Stekhoven D. J., &amp; Bühlmann, P.</w:t>
      </w:r>
      <w:r w:rsidRPr="008B099E">
        <w:t xml:space="preserve"> MissForest--non-parametric missing value imputation for mixed-type data. , Bioinformatics (Oxford, England) 2012: 28: 112-118.</w:t>
      </w:r>
    </w:p>
    <w:p w14:paraId="18B7318C" w14:textId="77777777" w:rsidR="002F20F2" w:rsidRPr="008B099E" w:rsidRDefault="002F20F2" w:rsidP="002727D0">
      <w:pPr>
        <w:pStyle w:val="EndNoteBibliography"/>
        <w:ind w:left="720" w:hanging="720"/>
      </w:pPr>
      <w:r w:rsidRPr="008B099E">
        <w:t>44.</w:t>
      </w:r>
      <w:r w:rsidRPr="008B099E">
        <w:tab/>
      </w:r>
      <w:r w:rsidRPr="008B099E">
        <w:rPr>
          <w:smallCaps/>
        </w:rPr>
        <w:t>Schemper M., Wakounig S., Heinze G.</w:t>
      </w:r>
      <w:r w:rsidRPr="008B099E">
        <w:t xml:space="preserve"> The estimation of average hazard ratios by weighted Cox regression, Statistics in Medicine 2009: 28: 2473-2489.</w:t>
      </w:r>
    </w:p>
    <w:p w14:paraId="46F48A19" w14:textId="77777777" w:rsidR="002F20F2" w:rsidRPr="008B099E" w:rsidRDefault="002F20F2" w:rsidP="002727D0">
      <w:pPr>
        <w:pStyle w:val="EndNoteBibliography"/>
        <w:ind w:left="720" w:hanging="720"/>
      </w:pPr>
      <w:r w:rsidRPr="008B099E">
        <w:t>45.</w:t>
      </w:r>
      <w:r w:rsidRPr="008B099E">
        <w:tab/>
      </w:r>
      <w:r w:rsidRPr="008B099E">
        <w:rPr>
          <w:smallCaps/>
        </w:rPr>
        <w:t>Decker K. P., Peglow S. L., Samples C. R., Cunningham T. D.</w:t>
      </w:r>
      <w:r w:rsidRPr="008B099E">
        <w:t xml:space="preserve"> Long-Term Outcomes After Residential Substance Use Treatment: Relapse, Morbidity, and Mortality, Military medicine 2017: 182: e1589-e1595.</w:t>
      </w:r>
    </w:p>
    <w:p w14:paraId="2E62AA70" w14:textId="77777777" w:rsidR="002F20F2" w:rsidRPr="008B099E" w:rsidRDefault="002F20F2" w:rsidP="002727D0">
      <w:pPr>
        <w:pStyle w:val="EndNoteBibliography"/>
        <w:ind w:left="720" w:hanging="720"/>
      </w:pPr>
      <w:r w:rsidRPr="008B099E">
        <w:t>46.</w:t>
      </w:r>
      <w:r w:rsidRPr="008B099E">
        <w:tab/>
      </w:r>
      <w:r w:rsidRPr="008B099E">
        <w:rPr>
          <w:smallCaps/>
        </w:rPr>
        <w:t>McKay J. R., Weiss R. V.</w:t>
      </w:r>
      <w:r w:rsidRPr="008B099E">
        <w:t xml:space="preserve"> A Review of Temporal Effects and Outcome Predictors in Substance Abuse Treatment Studies With Long-Term Follow-Ups: Preliminary Results and Methodological Issues, Evaluation Review 2001: 25: 113-161.</w:t>
      </w:r>
    </w:p>
    <w:p w14:paraId="1A315DDC" w14:textId="77777777" w:rsidR="002F20F2" w:rsidRPr="008B099E" w:rsidRDefault="002F20F2" w:rsidP="002727D0">
      <w:pPr>
        <w:pStyle w:val="EndNoteBibliography"/>
        <w:ind w:left="720" w:hanging="720"/>
      </w:pPr>
      <w:r w:rsidRPr="008B099E">
        <w:t>47.</w:t>
      </w:r>
      <w:r w:rsidRPr="008B099E">
        <w:tab/>
      </w:r>
      <w:r w:rsidRPr="008B099E">
        <w:rPr>
          <w:smallCaps/>
        </w:rPr>
        <w:t>Zarkin G. A., Cowell A. J., Hicks K. A., Mills M. J., Belenko S., Dunlap L. J.</w:t>
      </w:r>
      <w:r w:rsidRPr="008B099E">
        <w:t xml:space="preserve"> et al. Lifetime Benefits and Costs of Diverting Substance-Abusing Offenders From State Prison, Crime &amp; Delinquency 2015: 61: 829-850.</w:t>
      </w:r>
    </w:p>
    <w:p w14:paraId="72EA8C39" w14:textId="77777777" w:rsidR="002F20F2" w:rsidRPr="008B099E" w:rsidRDefault="002F20F2" w:rsidP="002727D0">
      <w:pPr>
        <w:pStyle w:val="EndNoteBibliography"/>
        <w:ind w:left="720" w:hanging="720"/>
      </w:pPr>
      <w:r w:rsidRPr="008B099E">
        <w:t>48.</w:t>
      </w:r>
      <w:r w:rsidRPr="008B099E">
        <w:tab/>
      </w:r>
      <w:r w:rsidRPr="008B099E">
        <w:rPr>
          <w:smallCaps/>
        </w:rPr>
        <w:t>Hubbard R. L., Craddock S. G., Anderson J.</w:t>
      </w:r>
      <w:r w:rsidRPr="008B099E">
        <w:t xml:space="preserve"> Overview of 5-year followup outcomes in the drug abuse treatment outcome studies (DATOS), Journal of substance abuse treatment 2003: 25: 125-134.</w:t>
      </w:r>
    </w:p>
    <w:p w14:paraId="2B12559A" w14:textId="77777777" w:rsidR="002F20F2" w:rsidRPr="008B099E" w:rsidRDefault="002F20F2" w:rsidP="002727D0">
      <w:pPr>
        <w:pStyle w:val="EndNoteBibliography"/>
        <w:ind w:left="720" w:hanging="720"/>
      </w:pPr>
      <w:r w:rsidRPr="008B099E">
        <w:t>49.</w:t>
      </w:r>
      <w:r w:rsidRPr="008B099E">
        <w:tab/>
      </w:r>
      <w:r w:rsidRPr="008B099E">
        <w:rPr>
          <w:smallCaps/>
        </w:rPr>
        <w:t>Turnbull P.</w:t>
      </w:r>
      <w:r w:rsidRPr="008B099E">
        <w:t xml:space="preserve"> The relationship between drugs and crime and its implications for recovery and desistance. In: Best D. C. C., editor. Strengths-Based Approaches to Crime and Substance Use : From Drugs and Crime to Desistance and Recovery, Milton: Routledge; 2019.</w:t>
      </w:r>
    </w:p>
    <w:p w14:paraId="796AC830" w14:textId="77777777" w:rsidR="002F20F2" w:rsidRPr="008B099E" w:rsidRDefault="002F20F2" w:rsidP="002727D0">
      <w:pPr>
        <w:pStyle w:val="EndNoteBibliography"/>
        <w:ind w:left="720" w:hanging="720"/>
      </w:pPr>
      <w:r w:rsidRPr="008B099E">
        <w:lastRenderedPageBreak/>
        <w:t>50.</w:t>
      </w:r>
      <w:r w:rsidRPr="008B099E">
        <w:tab/>
      </w:r>
      <w:r w:rsidRPr="008B099E">
        <w:rPr>
          <w:smallCaps/>
        </w:rPr>
        <w:t>Farhoudian A., Razaghi E., Hooshyari Z., Noroozi A., Pilevari A., Mokri A.</w:t>
      </w:r>
      <w:r w:rsidRPr="008B099E">
        <w:t xml:space="preserve"> et al. Barriers and Facilitators to Substance Use Disorder Treatment: An Overview of Systematic Reviews, Substance Abuse: Research and Treatment 2022: 16.</w:t>
      </w:r>
    </w:p>
    <w:p w14:paraId="0000007D" w14:textId="108ED213" w:rsidR="008F0011" w:rsidRDefault="002F20F2" w:rsidP="002F20F2">
      <w:pPr>
        <w:jc w:val="both"/>
      </w:pPr>
      <w:r>
        <w:fldChar w:fldCharType="end"/>
      </w:r>
    </w:p>
    <w:p w14:paraId="0000007E" w14:textId="77777777" w:rsidR="008F0011" w:rsidRDefault="0050639A">
      <w:r>
        <w:br w:type="page"/>
      </w:r>
    </w:p>
    <w:p w14:paraId="00000080" w14:textId="77777777" w:rsidR="008F0011" w:rsidRPr="00BD2569" w:rsidRDefault="0050639A">
      <w:pPr>
        <w:jc w:val="both"/>
        <w:rPr>
          <w:b/>
          <w:bCs/>
        </w:rPr>
      </w:pPr>
      <w:r w:rsidRPr="00BD2569">
        <w:rPr>
          <w:b/>
          <w:bCs/>
        </w:rPr>
        <w:lastRenderedPageBreak/>
        <w:t>Tables</w:t>
      </w:r>
    </w:p>
    <w:p w14:paraId="00000081" w14:textId="77777777" w:rsidR="008F0011" w:rsidRDefault="008F0011"/>
    <w:p w14:paraId="00000082" w14:textId="04226E05" w:rsidR="008F0011" w:rsidRDefault="0050639A">
      <w:pPr>
        <w:spacing w:line="240" w:lineRule="auto"/>
        <w:jc w:val="both"/>
      </w:pPr>
      <w:r>
        <w:t xml:space="preserve">Table 1. Characteristics of the study </w:t>
      </w:r>
      <w:r w:rsidR="004D29F3">
        <w:t>sample</w:t>
      </w:r>
    </w:p>
    <w:tbl>
      <w:tblPr>
        <w:tblStyle w:val="Tablanormal2"/>
        <w:tblW w:w="5000" w:type="pct"/>
        <w:tblLayout w:type="fixed"/>
        <w:tblLook w:val="0620" w:firstRow="1" w:lastRow="0" w:firstColumn="0" w:lastColumn="0" w:noHBand="1" w:noVBand="1"/>
      </w:tblPr>
      <w:tblGrid>
        <w:gridCol w:w="1780"/>
        <w:gridCol w:w="1056"/>
        <w:gridCol w:w="992"/>
        <w:gridCol w:w="1136"/>
        <w:gridCol w:w="990"/>
        <w:gridCol w:w="1001"/>
        <w:gridCol w:w="1279"/>
        <w:gridCol w:w="836"/>
      </w:tblGrid>
      <w:tr w:rsidR="00F17105" w14:paraId="12B16783" w14:textId="77777777" w:rsidTr="00B77FBB">
        <w:trPr>
          <w:cnfStyle w:val="100000000000" w:firstRow="1" w:lastRow="0" w:firstColumn="0" w:lastColumn="0" w:oddVBand="0" w:evenVBand="0" w:oddHBand="0" w:evenHBand="0" w:firstRowFirstColumn="0" w:firstRowLastColumn="0" w:lastRowFirstColumn="0" w:lastRowLastColumn="0"/>
          <w:trHeight w:val="358"/>
        </w:trPr>
        <w:tc>
          <w:tcPr>
            <w:tcW w:w="1563" w:type="pct"/>
            <w:gridSpan w:val="2"/>
            <w:vMerge w:val="restart"/>
          </w:tcPr>
          <w:p w14:paraId="00000083" w14:textId="77777777" w:rsidR="00F17105" w:rsidRDefault="00F17105">
            <w:pPr>
              <w:jc w:val="center"/>
              <w:rPr>
                <w:b w:val="0"/>
                <w:sz w:val="18"/>
                <w:szCs w:val="18"/>
              </w:rPr>
            </w:pPr>
            <w:r>
              <w:rPr>
                <w:sz w:val="18"/>
                <w:szCs w:val="18"/>
              </w:rPr>
              <w:t>Covariate</w:t>
            </w:r>
          </w:p>
        </w:tc>
        <w:tc>
          <w:tcPr>
            <w:tcW w:w="547" w:type="pct"/>
            <w:vMerge w:val="restart"/>
          </w:tcPr>
          <w:p w14:paraId="00000085" w14:textId="77777777" w:rsidR="00F17105" w:rsidRDefault="00F17105" w:rsidP="00A5081B">
            <w:pPr>
              <w:jc w:val="center"/>
              <w:rPr>
                <w:b w:val="0"/>
                <w:color w:val="000000"/>
                <w:sz w:val="18"/>
                <w:szCs w:val="18"/>
              </w:rPr>
            </w:pPr>
            <w:r>
              <w:rPr>
                <w:color w:val="000000"/>
                <w:sz w:val="18"/>
                <w:szCs w:val="18"/>
              </w:rPr>
              <w:t>Overall (n=70854)</w:t>
            </w:r>
          </w:p>
        </w:tc>
        <w:tc>
          <w:tcPr>
            <w:tcW w:w="626" w:type="pct"/>
            <w:vMerge w:val="restart"/>
          </w:tcPr>
          <w:p w14:paraId="00000086" w14:textId="77777777" w:rsidR="00F17105" w:rsidRDefault="00F17105" w:rsidP="00A5081B">
            <w:pPr>
              <w:jc w:val="center"/>
              <w:rPr>
                <w:b w:val="0"/>
                <w:sz w:val="18"/>
                <w:szCs w:val="18"/>
              </w:rPr>
            </w:pPr>
            <w:r>
              <w:rPr>
                <w:color w:val="000000"/>
                <w:sz w:val="18"/>
                <w:szCs w:val="18"/>
              </w:rPr>
              <w:t>Treatment completion (n=19276)</w:t>
            </w:r>
          </w:p>
        </w:tc>
        <w:tc>
          <w:tcPr>
            <w:tcW w:w="546" w:type="pct"/>
            <w:vMerge w:val="restart"/>
          </w:tcPr>
          <w:p w14:paraId="00000087" w14:textId="77777777" w:rsidR="00F17105" w:rsidRDefault="00F17105" w:rsidP="00A5081B">
            <w:pPr>
              <w:jc w:val="center"/>
              <w:rPr>
                <w:b w:val="0"/>
                <w:sz w:val="18"/>
                <w:szCs w:val="18"/>
              </w:rPr>
            </w:pPr>
            <w:r>
              <w:rPr>
                <w:color w:val="000000"/>
                <w:sz w:val="18"/>
                <w:szCs w:val="18"/>
              </w:rPr>
              <w:t>Late dropout (n=35781)</w:t>
            </w:r>
          </w:p>
        </w:tc>
        <w:tc>
          <w:tcPr>
            <w:tcW w:w="552" w:type="pct"/>
            <w:vMerge w:val="restart"/>
          </w:tcPr>
          <w:p w14:paraId="00000088" w14:textId="77777777" w:rsidR="00F17105" w:rsidRDefault="00F17105" w:rsidP="00A5081B">
            <w:pPr>
              <w:jc w:val="center"/>
              <w:rPr>
                <w:b w:val="0"/>
                <w:sz w:val="18"/>
                <w:szCs w:val="18"/>
              </w:rPr>
            </w:pPr>
            <w:r>
              <w:rPr>
                <w:color w:val="000000"/>
                <w:sz w:val="18"/>
                <w:szCs w:val="18"/>
              </w:rPr>
              <w:t>Early dropout (n=15797)</w:t>
            </w:r>
          </w:p>
        </w:tc>
        <w:tc>
          <w:tcPr>
            <w:tcW w:w="1166" w:type="pct"/>
            <w:gridSpan w:val="2"/>
          </w:tcPr>
          <w:p w14:paraId="0000008A" w14:textId="7C4633B1" w:rsidR="00F17105" w:rsidRPr="00F17105" w:rsidRDefault="00F17105" w:rsidP="00F17105">
            <w:pPr>
              <w:jc w:val="center"/>
              <w:rPr>
                <w:sz w:val="18"/>
                <w:szCs w:val="18"/>
              </w:rPr>
            </w:pPr>
            <w:r w:rsidRPr="00F17105">
              <w:rPr>
                <w:color w:val="000000"/>
                <w:sz w:val="18"/>
                <w:szCs w:val="18"/>
              </w:rPr>
              <w:t>P-value</w:t>
            </w:r>
          </w:p>
        </w:tc>
      </w:tr>
      <w:tr w:rsidR="00F17105" w14:paraId="4E36A662" w14:textId="77777777" w:rsidTr="00B77FBB">
        <w:trPr>
          <w:trHeight w:val="223"/>
        </w:trPr>
        <w:tc>
          <w:tcPr>
            <w:tcW w:w="1563" w:type="pct"/>
            <w:gridSpan w:val="2"/>
            <w:vMerge/>
            <w:tcBorders>
              <w:bottom w:val="single" w:sz="4" w:space="0" w:color="7F7F7F" w:themeColor="text1" w:themeTint="80"/>
            </w:tcBorders>
          </w:tcPr>
          <w:p w14:paraId="7315B375" w14:textId="77777777" w:rsidR="00F17105" w:rsidRDefault="00F17105">
            <w:pPr>
              <w:jc w:val="center"/>
              <w:rPr>
                <w:sz w:val="18"/>
                <w:szCs w:val="18"/>
              </w:rPr>
            </w:pPr>
          </w:p>
        </w:tc>
        <w:tc>
          <w:tcPr>
            <w:tcW w:w="547" w:type="pct"/>
            <w:vMerge/>
            <w:tcBorders>
              <w:bottom w:val="single" w:sz="4" w:space="0" w:color="7F7F7F" w:themeColor="text1" w:themeTint="80"/>
            </w:tcBorders>
          </w:tcPr>
          <w:p w14:paraId="2292734F" w14:textId="77777777" w:rsidR="00F17105" w:rsidRDefault="00F17105" w:rsidP="00A5081B">
            <w:pPr>
              <w:jc w:val="center"/>
              <w:rPr>
                <w:color w:val="000000"/>
                <w:sz w:val="18"/>
                <w:szCs w:val="18"/>
              </w:rPr>
            </w:pPr>
          </w:p>
        </w:tc>
        <w:tc>
          <w:tcPr>
            <w:tcW w:w="626" w:type="pct"/>
            <w:vMerge/>
            <w:tcBorders>
              <w:bottom w:val="single" w:sz="4" w:space="0" w:color="7F7F7F" w:themeColor="text1" w:themeTint="80"/>
            </w:tcBorders>
          </w:tcPr>
          <w:p w14:paraId="675E7570" w14:textId="77777777" w:rsidR="00F17105" w:rsidRDefault="00F17105" w:rsidP="00A5081B">
            <w:pPr>
              <w:jc w:val="center"/>
              <w:rPr>
                <w:color w:val="000000"/>
                <w:sz w:val="18"/>
                <w:szCs w:val="18"/>
              </w:rPr>
            </w:pPr>
          </w:p>
        </w:tc>
        <w:tc>
          <w:tcPr>
            <w:tcW w:w="546" w:type="pct"/>
            <w:vMerge/>
            <w:tcBorders>
              <w:bottom w:val="single" w:sz="4" w:space="0" w:color="7F7F7F" w:themeColor="text1" w:themeTint="80"/>
            </w:tcBorders>
          </w:tcPr>
          <w:p w14:paraId="2DCC3E6D" w14:textId="77777777" w:rsidR="00F17105" w:rsidRDefault="00F17105" w:rsidP="00A5081B">
            <w:pPr>
              <w:jc w:val="center"/>
              <w:rPr>
                <w:color w:val="000000"/>
                <w:sz w:val="18"/>
                <w:szCs w:val="18"/>
              </w:rPr>
            </w:pPr>
          </w:p>
        </w:tc>
        <w:tc>
          <w:tcPr>
            <w:tcW w:w="552" w:type="pct"/>
            <w:vMerge/>
            <w:tcBorders>
              <w:bottom w:val="single" w:sz="4" w:space="0" w:color="7F7F7F" w:themeColor="text1" w:themeTint="80"/>
            </w:tcBorders>
          </w:tcPr>
          <w:p w14:paraId="0F83B54A" w14:textId="77777777" w:rsidR="00F17105" w:rsidRDefault="00F17105" w:rsidP="00A5081B">
            <w:pPr>
              <w:jc w:val="center"/>
              <w:rPr>
                <w:color w:val="000000"/>
                <w:sz w:val="18"/>
                <w:szCs w:val="18"/>
              </w:rPr>
            </w:pPr>
          </w:p>
        </w:tc>
        <w:tc>
          <w:tcPr>
            <w:tcW w:w="705" w:type="pct"/>
            <w:tcBorders>
              <w:top w:val="single" w:sz="4" w:space="0" w:color="7F7F7F" w:themeColor="text1" w:themeTint="80"/>
              <w:bottom w:val="single" w:sz="4" w:space="0" w:color="7F7F7F" w:themeColor="text1" w:themeTint="80"/>
            </w:tcBorders>
          </w:tcPr>
          <w:p w14:paraId="4ACE9B9E" w14:textId="3AF9F594" w:rsidR="00F17105" w:rsidRPr="00F17105" w:rsidRDefault="00F17105" w:rsidP="00F17105">
            <w:pPr>
              <w:jc w:val="center"/>
              <w:rPr>
                <w:b/>
                <w:bCs/>
                <w:color w:val="000000"/>
                <w:sz w:val="18"/>
                <w:szCs w:val="18"/>
              </w:rPr>
            </w:pPr>
            <w:r w:rsidRPr="00F17105">
              <w:rPr>
                <w:b/>
                <w:bCs/>
                <w:color w:val="000000"/>
                <w:sz w:val="18"/>
                <w:szCs w:val="18"/>
              </w:rPr>
              <w:t>Statistic</w:t>
            </w:r>
          </w:p>
        </w:tc>
        <w:tc>
          <w:tcPr>
            <w:tcW w:w="461" w:type="pct"/>
            <w:tcBorders>
              <w:top w:val="single" w:sz="4" w:space="0" w:color="7F7F7F" w:themeColor="text1" w:themeTint="80"/>
              <w:bottom w:val="single" w:sz="4" w:space="0" w:color="7F7F7F" w:themeColor="text1" w:themeTint="80"/>
            </w:tcBorders>
          </w:tcPr>
          <w:p w14:paraId="7334DE07" w14:textId="095B8DE7" w:rsidR="00F17105" w:rsidRPr="00F17105" w:rsidRDefault="00F17105" w:rsidP="00F17105">
            <w:pPr>
              <w:jc w:val="center"/>
              <w:rPr>
                <w:b/>
                <w:bCs/>
                <w:color w:val="000000"/>
                <w:sz w:val="18"/>
                <w:szCs w:val="18"/>
              </w:rPr>
            </w:pPr>
            <w:r w:rsidRPr="00F17105">
              <w:rPr>
                <w:b/>
                <w:bCs/>
                <w:color w:val="000000"/>
                <w:sz w:val="18"/>
                <w:szCs w:val="18"/>
              </w:rPr>
              <w:t>Result</w:t>
            </w:r>
          </w:p>
        </w:tc>
      </w:tr>
      <w:tr w:rsidR="00B77FBB" w14:paraId="3ADCC6F6" w14:textId="77777777" w:rsidTr="00B77FBB">
        <w:trPr>
          <w:trHeight w:val="20"/>
        </w:trPr>
        <w:tc>
          <w:tcPr>
            <w:tcW w:w="981" w:type="pct"/>
            <w:tcBorders>
              <w:top w:val="single" w:sz="4" w:space="0" w:color="7F7F7F" w:themeColor="text1" w:themeTint="80"/>
            </w:tcBorders>
          </w:tcPr>
          <w:p w14:paraId="0000008B" w14:textId="19A8F5D6" w:rsidR="008F0011" w:rsidRDefault="0050639A">
            <w:pPr>
              <w:rPr>
                <w:sz w:val="18"/>
                <w:szCs w:val="18"/>
              </w:rPr>
            </w:pPr>
            <w:r>
              <w:rPr>
                <w:sz w:val="18"/>
                <w:szCs w:val="18"/>
              </w:rPr>
              <w:t xml:space="preserve">Outcome 1. </w:t>
            </w:r>
            <w:r w:rsidR="009C068A">
              <w:rPr>
                <w:sz w:val="18"/>
                <w:szCs w:val="18"/>
              </w:rPr>
              <w:t>CJS c</w:t>
            </w:r>
            <w:r>
              <w:rPr>
                <w:sz w:val="18"/>
                <w:szCs w:val="18"/>
              </w:rPr>
              <w:t xml:space="preserve">ontact </w:t>
            </w:r>
          </w:p>
        </w:tc>
        <w:tc>
          <w:tcPr>
            <w:tcW w:w="582" w:type="pct"/>
            <w:tcBorders>
              <w:top w:val="single" w:sz="4" w:space="0" w:color="7F7F7F" w:themeColor="text1" w:themeTint="80"/>
            </w:tcBorders>
          </w:tcPr>
          <w:p w14:paraId="0000008C" w14:textId="77777777" w:rsidR="008F0011" w:rsidRDefault="0050639A">
            <w:pPr>
              <w:rPr>
                <w:sz w:val="18"/>
                <w:szCs w:val="18"/>
              </w:rPr>
            </w:pPr>
            <w:r>
              <w:rPr>
                <w:sz w:val="18"/>
                <w:szCs w:val="18"/>
              </w:rPr>
              <w:t>Yes</w:t>
            </w:r>
          </w:p>
        </w:tc>
        <w:tc>
          <w:tcPr>
            <w:tcW w:w="547" w:type="pct"/>
            <w:tcBorders>
              <w:top w:val="single" w:sz="4" w:space="0" w:color="7F7F7F" w:themeColor="text1" w:themeTint="80"/>
            </w:tcBorders>
          </w:tcPr>
          <w:p w14:paraId="0000008D" w14:textId="38335832" w:rsidR="008F0011" w:rsidRDefault="0050639A" w:rsidP="5B760AA7">
            <w:pPr>
              <w:jc w:val="center"/>
              <w:rPr>
                <w:sz w:val="18"/>
                <w:szCs w:val="18"/>
              </w:rPr>
            </w:pPr>
            <w:r w:rsidRPr="5B760AA7">
              <w:rPr>
                <w:sz w:val="18"/>
                <w:szCs w:val="18"/>
              </w:rPr>
              <w:t>22281 (31.4)</w:t>
            </w:r>
          </w:p>
        </w:tc>
        <w:tc>
          <w:tcPr>
            <w:tcW w:w="626" w:type="pct"/>
            <w:tcBorders>
              <w:top w:val="single" w:sz="4" w:space="0" w:color="7F7F7F" w:themeColor="text1" w:themeTint="80"/>
            </w:tcBorders>
          </w:tcPr>
          <w:p w14:paraId="6E21D07C" w14:textId="77777777" w:rsidR="00D054A1" w:rsidRDefault="0050639A" w:rsidP="5B760AA7">
            <w:pPr>
              <w:jc w:val="center"/>
              <w:rPr>
                <w:sz w:val="18"/>
                <w:szCs w:val="18"/>
              </w:rPr>
            </w:pPr>
            <w:r w:rsidRPr="5B760AA7">
              <w:rPr>
                <w:sz w:val="18"/>
                <w:szCs w:val="18"/>
              </w:rPr>
              <w:t xml:space="preserve">3825 </w:t>
            </w:r>
          </w:p>
          <w:p w14:paraId="0000008E" w14:textId="5D9311E1" w:rsidR="008F0011" w:rsidRDefault="0050639A" w:rsidP="5B760AA7">
            <w:pPr>
              <w:jc w:val="center"/>
            </w:pPr>
            <w:r w:rsidRPr="5B760AA7">
              <w:rPr>
                <w:sz w:val="18"/>
                <w:szCs w:val="18"/>
              </w:rPr>
              <w:t>(19.8)</w:t>
            </w:r>
          </w:p>
        </w:tc>
        <w:tc>
          <w:tcPr>
            <w:tcW w:w="546" w:type="pct"/>
            <w:tcBorders>
              <w:top w:val="single" w:sz="4" w:space="0" w:color="7F7F7F" w:themeColor="text1" w:themeTint="80"/>
            </w:tcBorders>
          </w:tcPr>
          <w:p w14:paraId="0000008F" w14:textId="7683E4A6" w:rsidR="008F0011" w:rsidRDefault="0050639A" w:rsidP="5B760AA7">
            <w:pPr>
              <w:jc w:val="center"/>
            </w:pPr>
            <w:r w:rsidRPr="5B760AA7">
              <w:rPr>
                <w:sz w:val="18"/>
                <w:szCs w:val="18"/>
              </w:rPr>
              <w:t>12326 (34.4)</w:t>
            </w:r>
          </w:p>
        </w:tc>
        <w:tc>
          <w:tcPr>
            <w:tcW w:w="552" w:type="pct"/>
            <w:tcBorders>
              <w:top w:val="single" w:sz="4" w:space="0" w:color="7F7F7F" w:themeColor="text1" w:themeTint="80"/>
            </w:tcBorders>
          </w:tcPr>
          <w:p w14:paraId="00000090" w14:textId="1F91B626" w:rsidR="008F0011" w:rsidRDefault="0050639A" w:rsidP="5B760AA7">
            <w:pPr>
              <w:jc w:val="center"/>
            </w:pPr>
            <w:r w:rsidRPr="5B760AA7">
              <w:rPr>
                <w:sz w:val="18"/>
                <w:szCs w:val="18"/>
              </w:rPr>
              <w:t>6130 (38.8)</w:t>
            </w:r>
          </w:p>
        </w:tc>
        <w:tc>
          <w:tcPr>
            <w:tcW w:w="705" w:type="pct"/>
            <w:tcBorders>
              <w:top w:val="single" w:sz="4" w:space="0" w:color="7F7F7F" w:themeColor="text1" w:themeTint="80"/>
            </w:tcBorders>
          </w:tcPr>
          <w:p w14:paraId="00000091" w14:textId="30BDFCA5" w:rsidR="008F0011" w:rsidRDefault="0050639A">
            <w:r w:rsidRPr="5B760AA7">
              <w:rPr>
                <w:sz w:val="18"/>
                <w:szCs w:val="18"/>
              </w:rPr>
              <w:t xml:space="preserve"> </w:t>
            </w:r>
            <w:r w:rsidR="00CE39F5" w:rsidRPr="00CE39F5">
              <w:rPr>
                <w:sz w:val="18"/>
                <w:szCs w:val="18"/>
              </w:rPr>
              <w:t>X</w:t>
            </w:r>
            <w:proofErr w:type="gramStart"/>
            <w:r w:rsidR="00CE39F5" w:rsidRPr="00CE39F5">
              <w:rPr>
                <w:sz w:val="18"/>
                <w:szCs w:val="18"/>
              </w:rPr>
              <w:t>²(</w:t>
            </w:r>
            <w:proofErr w:type="gramEnd"/>
            <w:r w:rsidR="00CE39F5" w:rsidRPr="00CE39F5">
              <w:rPr>
                <w:sz w:val="18"/>
                <w:szCs w:val="18"/>
              </w:rPr>
              <w:t>2, 70854)=1750</w:t>
            </w:r>
          </w:p>
        </w:tc>
        <w:tc>
          <w:tcPr>
            <w:tcW w:w="461" w:type="pct"/>
            <w:tcBorders>
              <w:top w:val="single" w:sz="4" w:space="0" w:color="7F7F7F" w:themeColor="text1" w:themeTint="80"/>
            </w:tcBorders>
          </w:tcPr>
          <w:p w14:paraId="00000092" w14:textId="5A072539" w:rsidR="008F0011" w:rsidRDefault="0050639A">
            <w:r>
              <w:rPr>
                <w:sz w:val="18"/>
                <w:szCs w:val="18"/>
              </w:rPr>
              <w:t xml:space="preserve"> </w:t>
            </w:r>
            <w:r w:rsidR="00501FC5">
              <w:rPr>
                <w:sz w:val="18"/>
                <w:szCs w:val="18"/>
              </w:rPr>
              <w:t>&lt;</w:t>
            </w:r>
            <w:r>
              <w:rPr>
                <w:sz w:val="18"/>
                <w:szCs w:val="18"/>
              </w:rPr>
              <w:t xml:space="preserve">0,001 </w:t>
            </w:r>
          </w:p>
        </w:tc>
      </w:tr>
      <w:tr w:rsidR="00B77FBB" w14:paraId="42C991F3" w14:textId="77777777" w:rsidTr="00B77FBB">
        <w:trPr>
          <w:trHeight w:val="20"/>
        </w:trPr>
        <w:tc>
          <w:tcPr>
            <w:tcW w:w="981" w:type="pct"/>
          </w:tcPr>
          <w:p w14:paraId="00000093" w14:textId="02EA60A5" w:rsidR="008F0011" w:rsidRDefault="0050639A">
            <w:pPr>
              <w:rPr>
                <w:sz w:val="18"/>
                <w:szCs w:val="18"/>
              </w:rPr>
            </w:pPr>
            <w:r>
              <w:rPr>
                <w:sz w:val="18"/>
                <w:szCs w:val="18"/>
              </w:rPr>
              <w:t>Outcome 2. C</w:t>
            </w:r>
            <w:r w:rsidR="009C068A">
              <w:rPr>
                <w:sz w:val="18"/>
                <w:szCs w:val="18"/>
              </w:rPr>
              <w:t>JS c</w:t>
            </w:r>
            <w:r>
              <w:rPr>
                <w:sz w:val="18"/>
                <w:szCs w:val="18"/>
              </w:rPr>
              <w:t>ontact leading to imprisonment</w:t>
            </w:r>
          </w:p>
        </w:tc>
        <w:tc>
          <w:tcPr>
            <w:tcW w:w="582" w:type="pct"/>
          </w:tcPr>
          <w:p w14:paraId="00000094" w14:textId="77777777" w:rsidR="008F0011" w:rsidRDefault="0050639A">
            <w:pPr>
              <w:rPr>
                <w:sz w:val="18"/>
                <w:szCs w:val="18"/>
              </w:rPr>
            </w:pPr>
            <w:r>
              <w:rPr>
                <w:sz w:val="18"/>
                <w:szCs w:val="18"/>
              </w:rPr>
              <w:t>Yes</w:t>
            </w:r>
          </w:p>
        </w:tc>
        <w:tc>
          <w:tcPr>
            <w:tcW w:w="547" w:type="pct"/>
          </w:tcPr>
          <w:p w14:paraId="402F4F05" w14:textId="77777777" w:rsidR="00D054A1" w:rsidRDefault="0050639A" w:rsidP="5B760AA7">
            <w:pPr>
              <w:jc w:val="center"/>
              <w:rPr>
                <w:sz w:val="18"/>
                <w:szCs w:val="18"/>
              </w:rPr>
            </w:pPr>
            <w:r w:rsidRPr="5B760AA7">
              <w:rPr>
                <w:sz w:val="18"/>
                <w:szCs w:val="18"/>
              </w:rPr>
              <w:t xml:space="preserve">5141 </w:t>
            </w:r>
          </w:p>
          <w:p w14:paraId="00000095" w14:textId="22480688" w:rsidR="008F0011" w:rsidRDefault="0050639A" w:rsidP="5B760AA7">
            <w:pPr>
              <w:jc w:val="center"/>
            </w:pPr>
            <w:r w:rsidRPr="5B760AA7">
              <w:rPr>
                <w:sz w:val="18"/>
                <w:szCs w:val="18"/>
              </w:rPr>
              <w:t>(7.3)</w:t>
            </w:r>
          </w:p>
        </w:tc>
        <w:tc>
          <w:tcPr>
            <w:tcW w:w="626" w:type="pct"/>
          </w:tcPr>
          <w:p w14:paraId="387DEC9B" w14:textId="77777777" w:rsidR="00D054A1" w:rsidRDefault="0050639A" w:rsidP="5B760AA7">
            <w:pPr>
              <w:jc w:val="center"/>
              <w:rPr>
                <w:sz w:val="18"/>
                <w:szCs w:val="18"/>
              </w:rPr>
            </w:pPr>
            <w:r w:rsidRPr="5B760AA7">
              <w:rPr>
                <w:sz w:val="18"/>
                <w:szCs w:val="18"/>
              </w:rPr>
              <w:t>664</w:t>
            </w:r>
          </w:p>
          <w:p w14:paraId="00000096" w14:textId="51EADAF0" w:rsidR="008F0011" w:rsidRDefault="0050639A" w:rsidP="5B760AA7">
            <w:pPr>
              <w:jc w:val="center"/>
            </w:pPr>
            <w:r w:rsidRPr="5B760AA7">
              <w:rPr>
                <w:sz w:val="18"/>
                <w:szCs w:val="18"/>
              </w:rPr>
              <w:t>(3.4)</w:t>
            </w:r>
          </w:p>
        </w:tc>
        <w:tc>
          <w:tcPr>
            <w:tcW w:w="546" w:type="pct"/>
          </w:tcPr>
          <w:p w14:paraId="14D398F8" w14:textId="77777777" w:rsidR="00D054A1" w:rsidRDefault="0050639A" w:rsidP="5B760AA7">
            <w:pPr>
              <w:jc w:val="center"/>
              <w:rPr>
                <w:sz w:val="18"/>
                <w:szCs w:val="18"/>
              </w:rPr>
            </w:pPr>
            <w:r w:rsidRPr="5B760AA7">
              <w:rPr>
                <w:sz w:val="18"/>
                <w:szCs w:val="18"/>
              </w:rPr>
              <w:t xml:space="preserve">2766 </w:t>
            </w:r>
          </w:p>
          <w:p w14:paraId="00000097" w14:textId="39DE00DB" w:rsidR="008F0011" w:rsidRDefault="0050639A" w:rsidP="5B760AA7">
            <w:pPr>
              <w:jc w:val="center"/>
            </w:pPr>
            <w:r w:rsidRPr="5B760AA7">
              <w:rPr>
                <w:sz w:val="18"/>
                <w:szCs w:val="18"/>
              </w:rPr>
              <w:t>(7.7)</w:t>
            </w:r>
          </w:p>
        </w:tc>
        <w:tc>
          <w:tcPr>
            <w:tcW w:w="552" w:type="pct"/>
          </w:tcPr>
          <w:p w14:paraId="00000098" w14:textId="11899AF0" w:rsidR="008F0011" w:rsidRDefault="0050639A" w:rsidP="5B760AA7">
            <w:pPr>
              <w:jc w:val="center"/>
            </w:pPr>
            <w:r w:rsidRPr="5B760AA7">
              <w:rPr>
                <w:sz w:val="18"/>
                <w:szCs w:val="18"/>
              </w:rPr>
              <w:t>1711 (10.8)</w:t>
            </w:r>
          </w:p>
        </w:tc>
        <w:tc>
          <w:tcPr>
            <w:tcW w:w="705" w:type="pct"/>
          </w:tcPr>
          <w:p w14:paraId="00000099" w14:textId="57BA19B4" w:rsidR="008F0011" w:rsidRDefault="00C75B70" w:rsidP="5B760AA7">
            <w:pPr>
              <w:rPr>
                <w:sz w:val="18"/>
                <w:szCs w:val="18"/>
              </w:rPr>
            </w:pPr>
            <w:r w:rsidRPr="00C75B70">
              <w:rPr>
                <w:sz w:val="18"/>
                <w:szCs w:val="18"/>
              </w:rPr>
              <w:t>X</w:t>
            </w:r>
            <w:proofErr w:type="gramStart"/>
            <w:r w:rsidRPr="00C75B70">
              <w:rPr>
                <w:sz w:val="18"/>
                <w:szCs w:val="18"/>
              </w:rPr>
              <w:t>²(</w:t>
            </w:r>
            <w:proofErr w:type="gramEnd"/>
            <w:r w:rsidRPr="00C75B70">
              <w:rPr>
                <w:sz w:val="18"/>
                <w:szCs w:val="18"/>
              </w:rPr>
              <w:t>2, 70854)=728;</w:t>
            </w:r>
          </w:p>
        </w:tc>
        <w:tc>
          <w:tcPr>
            <w:tcW w:w="461" w:type="pct"/>
          </w:tcPr>
          <w:p w14:paraId="0000009A" w14:textId="5F2BD9BE" w:rsidR="008F0011" w:rsidRDefault="0050639A">
            <w:r>
              <w:rPr>
                <w:sz w:val="18"/>
                <w:szCs w:val="18"/>
              </w:rPr>
              <w:t xml:space="preserve"> </w:t>
            </w:r>
            <w:r w:rsidR="00501FC5">
              <w:rPr>
                <w:sz w:val="18"/>
                <w:szCs w:val="18"/>
              </w:rPr>
              <w:t>&lt;</w:t>
            </w:r>
            <w:r>
              <w:rPr>
                <w:sz w:val="18"/>
                <w:szCs w:val="18"/>
              </w:rPr>
              <w:t xml:space="preserve">0,001 </w:t>
            </w:r>
          </w:p>
        </w:tc>
      </w:tr>
      <w:tr w:rsidR="00B77FBB" w14:paraId="49F0F52A" w14:textId="77777777" w:rsidTr="00B77FBB">
        <w:trPr>
          <w:trHeight w:val="20"/>
        </w:trPr>
        <w:tc>
          <w:tcPr>
            <w:tcW w:w="981" w:type="pct"/>
            <w:vMerge w:val="restart"/>
          </w:tcPr>
          <w:p w14:paraId="0000009B" w14:textId="77777777" w:rsidR="008F0011" w:rsidRDefault="0050639A">
            <w:pPr>
              <w:rPr>
                <w:sz w:val="18"/>
                <w:szCs w:val="18"/>
              </w:rPr>
            </w:pPr>
            <w:r>
              <w:rPr>
                <w:sz w:val="18"/>
                <w:szCs w:val="18"/>
              </w:rPr>
              <w:t>Sex (%)</w:t>
            </w:r>
          </w:p>
        </w:tc>
        <w:tc>
          <w:tcPr>
            <w:tcW w:w="582" w:type="pct"/>
          </w:tcPr>
          <w:p w14:paraId="0000009C" w14:textId="77777777" w:rsidR="008F0011" w:rsidRDefault="0050639A">
            <w:pPr>
              <w:rPr>
                <w:sz w:val="18"/>
                <w:szCs w:val="18"/>
              </w:rPr>
            </w:pPr>
            <w:r>
              <w:rPr>
                <w:sz w:val="18"/>
                <w:szCs w:val="18"/>
              </w:rPr>
              <w:t>Men</w:t>
            </w:r>
          </w:p>
        </w:tc>
        <w:tc>
          <w:tcPr>
            <w:tcW w:w="547" w:type="pct"/>
          </w:tcPr>
          <w:p w14:paraId="0000009D" w14:textId="770E1474" w:rsidR="008F0011" w:rsidRDefault="0050639A" w:rsidP="5B760AA7">
            <w:pPr>
              <w:jc w:val="center"/>
            </w:pPr>
            <w:r w:rsidRPr="5B760AA7">
              <w:rPr>
                <w:sz w:val="18"/>
                <w:szCs w:val="18"/>
              </w:rPr>
              <w:t>54042 (76.3)</w:t>
            </w:r>
          </w:p>
        </w:tc>
        <w:tc>
          <w:tcPr>
            <w:tcW w:w="626" w:type="pct"/>
          </w:tcPr>
          <w:p w14:paraId="0000009E" w14:textId="3FBB4F96" w:rsidR="008F0011" w:rsidRDefault="0050639A" w:rsidP="5B760AA7">
            <w:pPr>
              <w:jc w:val="center"/>
            </w:pPr>
            <w:r w:rsidRPr="5B760AA7">
              <w:rPr>
                <w:sz w:val="18"/>
                <w:szCs w:val="18"/>
              </w:rPr>
              <w:t>14232 (73.8)</w:t>
            </w:r>
          </w:p>
        </w:tc>
        <w:tc>
          <w:tcPr>
            <w:tcW w:w="546" w:type="pct"/>
          </w:tcPr>
          <w:p w14:paraId="0000009F" w14:textId="770DB91A" w:rsidR="008F0011" w:rsidRDefault="0050639A" w:rsidP="5B760AA7">
            <w:pPr>
              <w:jc w:val="center"/>
            </w:pPr>
            <w:r w:rsidRPr="5B760AA7">
              <w:rPr>
                <w:sz w:val="18"/>
                <w:szCs w:val="18"/>
              </w:rPr>
              <w:t>27568 (77.0)</w:t>
            </w:r>
          </w:p>
        </w:tc>
        <w:tc>
          <w:tcPr>
            <w:tcW w:w="552" w:type="pct"/>
          </w:tcPr>
          <w:p w14:paraId="000000A0" w14:textId="15C756DD" w:rsidR="008F0011" w:rsidRDefault="0050639A" w:rsidP="5B760AA7">
            <w:pPr>
              <w:jc w:val="center"/>
            </w:pPr>
            <w:r w:rsidRPr="5B760AA7">
              <w:rPr>
                <w:sz w:val="18"/>
                <w:szCs w:val="18"/>
              </w:rPr>
              <w:t>12242 (77.5)</w:t>
            </w:r>
          </w:p>
        </w:tc>
        <w:tc>
          <w:tcPr>
            <w:tcW w:w="705" w:type="pct"/>
          </w:tcPr>
          <w:p w14:paraId="000000A1" w14:textId="79906B0B" w:rsidR="008F0011" w:rsidRDefault="00963829">
            <w:r w:rsidRPr="00963829">
              <w:rPr>
                <w:sz w:val="18"/>
                <w:szCs w:val="18"/>
              </w:rPr>
              <w:t>X</w:t>
            </w:r>
            <w:proofErr w:type="gramStart"/>
            <w:r w:rsidRPr="00963829">
              <w:rPr>
                <w:sz w:val="18"/>
                <w:szCs w:val="18"/>
              </w:rPr>
              <w:t>²(</w:t>
            </w:r>
            <w:proofErr w:type="gramEnd"/>
            <w:r w:rsidRPr="00963829">
              <w:rPr>
                <w:sz w:val="18"/>
                <w:szCs w:val="18"/>
              </w:rPr>
              <w:t>2, 70854)=88;</w:t>
            </w:r>
          </w:p>
        </w:tc>
        <w:tc>
          <w:tcPr>
            <w:tcW w:w="461" w:type="pct"/>
          </w:tcPr>
          <w:p w14:paraId="000000A2" w14:textId="304D264A" w:rsidR="008F0011" w:rsidRDefault="0050639A">
            <w:r>
              <w:rPr>
                <w:sz w:val="18"/>
                <w:szCs w:val="18"/>
              </w:rPr>
              <w:t xml:space="preserve"> </w:t>
            </w:r>
            <w:r w:rsidR="00501FC5">
              <w:rPr>
                <w:sz w:val="18"/>
                <w:szCs w:val="18"/>
              </w:rPr>
              <w:t>&lt;</w:t>
            </w:r>
            <w:r>
              <w:rPr>
                <w:sz w:val="18"/>
                <w:szCs w:val="18"/>
              </w:rPr>
              <w:t xml:space="preserve">0,001 </w:t>
            </w:r>
          </w:p>
        </w:tc>
      </w:tr>
      <w:tr w:rsidR="00B77FBB" w14:paraId="3BFA1696" w14:textId="77777777" w:rsidTr="00B77FBB">
        <w:trPr>
          <w:trHeight w:val="20"/>
        </w:trPr>
        <w:tc>
          <w:tcPr>
            <w:tcW w:w="981" w:type="pct"/>
            <w:vMerge/>
          </w:tcPr>
          <w:p w14:paraId="000000A3" w14:textId="77777777" w:rsidR="008F0011" w:rsidRDefault="008F0011">
            <w:pPr>
              <w:widowControl w:val="0"/>
              <w:pBdr>
                <w:top w:val="nil"/>
                <w:left w:val="nil"/>
                <w:bottom w:val="nil"/>
                <w:right w:val="nil"/>
                <w:between w:val="nil"/>
              </w:pBdr>
              <w:spacing w:line="276" w:lineRule="auto"/>
            </w:pPr>
          </w:p>
        </w:tc>
        <w:tc>
          <w:tcPr>
            <w:tcW w:w="582" w:type="pct"/>
          </w:tcPr>
          <w:p w14:paraId="000000A4" w14:textId="77777777" w:rsidR="008F0011" w:rsidRDefault="0050639A">
            <w:pPr>
              <w:rPr>
                <w:sz w:val="18"/>
                <w:szCs w:val="18"/>
              </w:rPr>
            </w:pPr>
            <w:r>
              <w:rPr>
                <w:sz w:val="18"/>
                <w:szCs w:val="18"/>
              </w:rPr>
              <w:t>Women</w:t>
            </w:r>
          </w:p>
        </w:tc>
        <w:tc>
          <w:tcPr>
            <w:tcW w:w="547" w:type="pct"/>
          </w:tcPr>
          <w:p w14:paraId="000000A5" w14:textId="370ECF6B" w:rsidR="008F0011" w:rsidRDefault="0050639A" w:rsidP="5B760AA7">
            <w:pPr>
              <w:jc w:val="center"/>
            </w:pPr>
            <w:r w:rsidRPr="5B760AA7">
              <w:rPr>
                <w:sz w:val="18"/>
                <w:szCs w:val="18"/>
              </w:rPr>
              <w:t>16812 (23.7)</w:t>
            </w:r>
          </w:p>
        </w:tc>
        <w:tc>
          <w:tcPr>
            <w:tcW w:w="626" w:type="pct"/>
          </w:tcPr>
          <w:p w14:paraId="000000A6" w14:textId="54810882" w:rsidR="008F0011" w:rsidRDefault="0050639A" w:rsidP="5B760AA7">
            <w:pPr>
              <w:jc w:val="center"/>
            </w:pPr>
            <w:r w:rsidRPr="5B760AA7">
              <w:rPr>
                <w:sz w:val="18"/>
                <w:szCs w:val="18"/>
              </w:rPr>
              <w:t>5044 (26.2)</w:t>
            </w:r>
          </w:p>
        </w:tc>
        <w:tc>
          <w:tcPr>
            <w:tcW w:w="546" w:type="pct"/>
          </w:tcPr>
          <w:p w14:paraId="000000A7" w14:textId="5A3E3D55" w:rsidR="008F0011" w:rsidRDefault="0050639A" w:rsidP="5B760AA7">
            <w:pPr>
              <w:jc w:val="center"/>
            </w:pPr>
            <w:r w:rsidRPr="5B760AA7">
              <w:rPr>
                <w:sz w:val="18"/>
                <w:szCs w:val="18"/>
              </w:rPr>
              <w:t>8213 (23.0)</w:t>
            </w:r>
          </w:p>
        </w:tc>
        <w:tc>
          <w:tcPr>
            <w:tcW w:w="552" w:type="pct"/>
          </w:tcPr>
          <w:p w14:paraId="000000A8" w14:textId="138A25E5" w:rsidR="008F0011" w:rsidRDefault="0050639A" w:rsidP="5B760AA7">
            <w:pPr>
              <w:jc w:val="center"/>
            </w:pPr>
            <w:r w:rsidRPr="5B760AA7">
              <w:rPr>
                <w:sz w:val="18"/>
                <w:szCs w:val="18"/>
              </w:rPr>
              <w:t>3555 (22.5)</w:t>
            </w:r>
          </w:p>
        </w:tc>
        <w:tc>
          <w:tcPr>
            <w:tcW w:w="705" w:type="pct"/>
          </w:tcPr>
          <w:p w14:paraId="000000A9" w14:textId="77777777" w:rsidR="008F0011" w:rsidRDefault="0050639A">
            <w:r>
              <w:rPr>
                <w:sz w:val="18"/>
                <w:szCs w:val="18"/>
              </w:rPr>
              <w:t xml:space="preserve">  </w:t>
            </w:r>
          </w:p>
        </w:tc>
        <w:tc>
          <w:tcPr>
            <w:tcW w:w="461" w:type="pct"/>
          </w:tcPr>
          <w:p w14:paraId="000000AA" w14:textId="77777777" w:rsidR="008F0011" w:rsidRDefault="0050639A">
            <w:r>
              <w:rPr>
                <w:sz w:val="18"/>
                <w:szCs w:val="18"/>
              </w:rPr>
              <w:t xml:space="preserve">  </w:t>
            </w:r>
          </w:p>
        </w:tc>
      </w:tr>
      <w:tr w:rsidR="00B77FBB" w14:paraId="04415987" w14:textId="77777777" w:rsidTr="00B77FBB">
        <w:trPr>
          <w:trHeight w:val="20"/>
        </w:trPr>
        <w:tc>
          <w:tcPr>
            <w:tcW w:w="981" w:type="pct"/>
          </w:tcPr>
          <w:p w14:paraId="000000AB" w14:textId="77777777" w:rsidR="008F0011" w:rsidRDefault="0050639A">
            <w:pPr>
              <w:rPr>
                <w:sz w:val="18"/>
                <w:szCs w:val="18"/>
              </w:rPr>
            </w:pPr>
            <w:r>
              <w:rPr>
                <w:sz w:val="18"/>
                <w:szCs w:val="18"/>
              </w:rPr>
              <w:t>Corrected birth year (median [IQR])</w:t>
            </w:r>
          </w:p>
        </w:tc>
        <w:tc>
          <w:tcPr>
            <w:tcW w:w="582" w:type="pct"/>
          </w:tcPr>
          <w:p w14:paraId="000000AC" w14:textId="77777777" w:rsidR="008F0011" w:rsidRDefault="0050639A">
            <w:pPr>
              <w:rPr>
                <w:sz w:val="18"/>
                <w:szCs w:val="18"/>
              </w:rPr>
            </w:pPr>
            <w:r>
              <w:rPr>
                <w:sz w:val="18"/>
                <w:szCs w:val="18"/>
              </w:rPr>
              <w:t> </w:t>
            </w:r>
          </w:p>
        </w:tc>
        <w:tc>
          <w:tcPr>
            <w:tcW w:w="547" w:type="pct"/>
          </w:tcPr>
          <w:p w14:paraId="000000AD" w14:textId="77777777" w:rsidR="008F0011" w:rsidRDefault="0050639A" w:rsidP="5B760AA7">
            <w:pPr>
              <w:jc w:val="center"/>
            </w:pPr>
            <w:r w:rsidRPr="5B760AA7">
              <w:rPr>
                <w:sz w:val="18"/>
                <w:szCs w:val="18"/>
              </w:rPr>
              <w:t>1980.00 [1971.00, 1987.00]</w:t>
            </w:r>
          </w:p>
        </w:tc>
        <w:tc>
          <w:tcPr>
            <w:tcW w:w="626" w:type="pct"/>
          </w:tcPr>
          <w:p w14:paraId="000000AE" w14:textId="77777777" w:rsidR="008F0011" w:rsidRDefault="0050639A" w:rsidP="5B760AA7">
            <w:pPr>
              <w:jc w:val="center"/>
            </w:pPr>
            <w:r w:rsidRPr="5B760AA7">
              <w:rPr>
                <w:sz w:val="18"/>
                <w:szCs w:val="18"/>
              </w:rPr>
              <w:t>1976.00 [1967.00, 1984.00]</w:t>
            </w:r>
          </w:p>
        </w:tc>
        <w:tc>
          <w:tcPr>
            <w:tcW w:w="546" w:type="pct"/>
          </w:tcPr>
          <w:p w14:paraId="000000AF" w14:textId="77777777" w:rsidR="008F0011" w:rsidRDefault="0050639A" w:rsidP="5B760AA7">
            <w:pPr>
              <w:jc w:val="center"/>
            </w:pPr>
            <w:r w:rsidRPr="5B760AA7">
              <w:rPr>
                <w:sz w:val="18"/>
                <w:szCs w:val="18"/>
              </w:rPr>
              <w:t>1980.00 [1972.00, 1987.00]</w:t>
            </w:r>
          </w:p>
        </w:tc>
        <w:tc>
          <w:tcPr>
            <w:tcW w:w="552" w:type="pct"/>
          </w:tcPr>
          <w:p w14:paraId="000000B0" w14:textId="77777777" w:rsidR="008F0011" w:rsidRDefault="0050639A" w:rsidP="5B760AA7">
            <w:pPr>
              <w:jc w:val="center"/>
            </w:pPr>
            <w:r w:rsidRPr="5B760AA7">
              <w:rPr>
                <w:sz w:val="18"/>
                <w:szCs w:val="18"/>
              </w:rPr>
              <w:t>1982.00 [1975.00, 1988.00]</w:t>
            </w:r>
          </w:p>
        </w:tc>
        <w:tc>
          <w:tcPr>
            <w:tcW w:w="705" w:type="pct"/>
          </w:tcPr>
          <w:p w14:paraId="000000B1" w14:textId="77777777" w:rsidR="008F0011" w:rsidRDefault="0050639A">
            <w:proofErr w:type="gramStart"/>
            <w:r w:rsidRPr="5B760AA7">
              <w:rPr>
                <w:sz w:val="18"/>
                <w:szCs w:val="18"/>
              </w:rPr>
              <w:t>H(</w:t>
            </w:r>
            <w:proofErr w:type="gramEnd"/>
            <w:r w:rsidRPr="5B760AA7">
              <w:rPr>
                <w:sz w:val="18"/>
                <w:szCs w:val="18"/>
              </w:rPr>
              <w:t>2)=2147.6, p=0</w:t>
            </w:r>
          </w:p>
        </w:tc>
        <w:tc>
          <w:tcPr>
            <w:tcW w:w="461" w:type="pct"/>
          </w:tcPr>
          <w:p w14:paraId="000000B2" w14:textId="1AC2BDAD" w:rsidR="008F0011" w:rsidRDefault="0050639A">
            <w:pPr>
              <w:rPr>
                <w:sz w:val="18"/>
                <w:szCs w:val="18"/>
              </w:rPr>
            </w:pPr>
            <w:r>
              <w:rPr>
                <w:sz w:val="18"/>
                <w:szCs w:val="18"/>
              </w:rPr>
              <w:t xml:space="preserve"> </w:t>
            </w:r>
            <w:r w:rsidR="00501FC5">
              <w:rPr>
                <w:sz w:val="18"/>
                <w:szCs w:val="18"/>
              </w:rPr>
              <w:t>&lt;</w:t>
            </w:r>
            <w:r>
              <w:rPr>
                <w:sz w:val="18"/>
                <w:szCs w:val="18"/>
              </w:rPr>
              <w:t xml:space="preserve">0,001 </w:t>
            </w:r>
          </w:p>
        </w:tc>
      </w:tr>
      <w:tr w:rsidR="00B77FBB" w14:paraId="5A144C22" w14:textId="77777777" w:rsidTr="00B77FBB">
        <w:trPr>
          <w:trHeight w:val="20"/>
        </w:trPr>
        <w:tc>
          <w:tcPr>
            <w:tcW w:w="981" w:type="pct"/>
          </w:tcPr>
          <w:p w14:paraId="000000B3" w14:textId="77777777" w:rsidR="008F0011" w:rsidRDefault="0050639A">
            <w:pPr>
              <w:rPr>
                <w:sz w:val="18"/>
                <w:szCs w:val="18"/>
              </w:rPr>
            </w:pPr>
            <w:r>
              <w:rPr>
                <w:sz w:val="18"/>
                <w:szCs w:val="18"/>
              </w:rPr>
              <w:t>Age (admission to treatment) (median [IQR])</w:t>
            </w:r>
          </w:p>
        </w:tc>
        <w:tc>
          <w:tcPr>
            <w:tcW w:w="582" w:type="pct"/>
          </w:tcPr>
          <w:p w14:paraId="000000B4" w14:textId="77777777" w:rsidR="008F0011" w:rsidRDefault="0050639A">
            <w:pPr>
              <w:rPr>
                <w:sz w:val="18"/>
                <w:szCs w:val="18"/>
              </w:rPr>
            </w:pPr>
            <w:r>
              <w:rPr>
                <w:sz w:val="18"/>
                <w:szCs w:val="18"/>
              </w:rPr>
              <w:t> </w:t>
            </w:r>
          </w:p>
        </w:tc>
        <w:tc>
          <w:tcPr>
            <w:tcW w:w="547" w:type="pct"/>
          </w:tcPr>
          <w:p w14:paraId="000000B5" w14:textId="35DC77EA" w:rsidR="008F0011" w:rsidRDefault="0050639A" w:rsidP="5B760AA7">
            <w:pPr>
              <w:jc w:val="center"/>
            </w:pPr>
            <w:r w:rsidRPr="5B760AA7">
              <w:rPr>
                <w:sz w:val="18"/>
                <w:szCs w:val="18"/>
              </w:rPr>
              <w:t>34.06 [27.39, 42.91]</w:t>
            </w:r>
          </w:p>
        </w:tc>
        <w:tc>
          <w:tcPr>
            <w:tcW w:w="626" w:type="pct"/>
          </w:tcPr>
          <w:p w14:paraId="000000B6" w14:textId="65F12EE9" w:rsidR="008F0011" w:rsidRDefault="0050639A" w:rsidP="5B760AA7">
            <w:pPr>
              <w:jc w:val="center"/>
            </w:pPr>
            <w:r w:rsidRPr="5B760AA7">
              <w:rPr>
                <w:sz w:val="18"/>
                <w:szCs w:val="18"/>
              </w:rPr>
              <w:t>37.55 [29.58, 47.19]</w:t>
            </w:r>
          </w:p>
        </w:tc>
        <w:tc>
          <w:tcPr>
            <w:tcW w:w="546" w:type="pct"/>
          </w:tcPr>
          <w:p w14:paraId="000000B7" w14:textId="70A197DA" w:rsidR="008F0011" w:rsidRDefault="0050639A" w:rsidP="5B760AA7">
            <w:pPr>
              <w:jc w:val="center"/>
            </w:pPr>
            <w:r w:rsidRPr="5B760AA7">
              <w:rPr>
                <w:sz w:val="18"/>
                <w:szCs w:val="18"/>
              </w:rPr>
              <w:t>33.49 [27.12, 41.90]</w:t>
            </w:r>
          </w:p>
        </w:tc>
        <w:tc>
          <w:tcPr>
            <w:tcW w:w="552" w:type="pct"/>
          </w:tcPr>
          <w:p w14:paraId="000000B8" w14:textId="024B8607" w:rsidR="008F0011" w:rsidRDefault="0050639A" w:rsidP="5B760AA7">
            <w:pPr>
              <w:jc w:val="center"/>
            </w:pPr>
            <w:r w:rsidRPr="5B760AA7">
              <w:rPr>
                <w:sz w:val="18"/>
                <w:szCs w:val="18"/>
              </w:rPr>
              <w:t>31.91 [25.95, 39.67]</w:t>
            </w:r>
          </w:p>
        </w:tc>
        <w:tc>
          <w:tcPr>
            <w:tcW w:w="705" w:type="pct"/>
          </w:tcPr>
          <w:p w14:paraId="000000B9" w14:textId="77777777" w:rsidR="008F0011" w:rsidRDefault="0050639A">
            <w:proofErr w:type="gramStart"/>
            <w:r w:rsidRPr="5B760AA7">
              <w:rPr>
                <w:sz w:val="18"/>
                <w:szCs w:val="18"/>
              </w:rPr>
              <w:t>H(</w:t>
            </w:r>
            <w:proofErr w:type="gramEnd"/>
            <w:r w:rsidRPr="5B760AA7">
              <w:rPr>
                <w:sz w:val="18"/>
                <w:szCs w:val="18"/>
              </w:rPr>
              <w:t>2)=2037.6, p=0</w:t>
            </w:r>
          </w:p>
        </w:tc>
        <w:tc>
          <w:tcPr>
            <w:tcW w:w="461" w:type="pct"/>
          </w:tcPr>
          <w:p w14:paraId="000000BA" w14:textId="3BF352B1" w:rsidR="008F0011" w:rsidRDefault="0050639A">
            <w:r>
              <w:rPr>
                <w:sz w:val="18"/>
                <w:szCs w:val="18"/>
              </w:rPr>
              <w:t xml:space="preserve"> </w:t>
            </w:r>
            <w:r w:rsidR="00501FC5">
              <w:rPr>
                <w:sz w:val="18"/>
                <w:szCs w:val="18"/>
              </w:rPr>
              <w:t>&lt;</w:t>
            </w:r>
            <w:r>
              <w:rPr>
                <w:sz w:val="18"/>
                <w:szCs w:val="18"/>
              </w:rPr>
              <w:t xml:space="preserve">0,001 </w:t>
            </w:r>
          </w:p>
        </w:tc>
      </w:tr>
      <w:tr w:rsidR="00B77FBB" w14:paraId="57B9A81D" w14:textId="77777777" w:rsidTr="00B77FBB">
        <w:trPr>
          <w:trHeight w:val="20"/>
        </w:trPr>
        <w:tc>
          <w:tcPr>
            <w:tcW w:w="981" w:type="pct"/>
          </w:tcPr>
          <w:p w14:paraId="000000BB" w14:textId="77777777" w:rsidR="008F0011" w:rsidRDefault="0050639A">
            <w:pPr>
              <w:rPr>
                <w:sz w:val="18"/>
                <w:szCs w:val="18"/>
              </w:rPr>
            </w:pPr>
            <w:r>
              <w:rPr>
                <w:sz w:val="18"/>
                <w:szCs w:val="18"/>
              </w:rPr>
              <w:t>Poverty of the Municipality of residence (median [IQR])</w:t>
            </w:r>
          </w:p>
        </w:tc>
        <w:tc>
          <w:tcPr>
            <w:tcW w:w="582" w:type="pct"/>
          </w:tcPr>
          <w:p w14:paraId="000000BC" w14:textId="77777777" w:rsidR="008F0011" w:rsidRDefault="0050639A">
            <w:pPr>
              <w:rPr>
                <w:sz w:val="18"/>
                <w:szCs w:val="18"/>
              </w:rPr>
            </w:pPr>
            <w:r>
              <w:rPr>
                <w:sz w:val="18"/>
                <w:szCs w:val="18"/>
              </w:rPr>
              <w:t> </w:t>
            </w:r>
          </w:p>
        </w:tc>
        <w:tc>
          <w:tcPr>
            <w:tcW w:w="547" w:type="pct"/>
          </w:tcPr>
          <w:p w14:paraId="000000BD" w14:textId="26616986" w:rsidR="008F0011" w:rsidRDefault="0050639A" w:rsidP="5B760AA7">
            <w:pPr>
              <w:jc w:val="center"/>
            </w:pPr>
            <w:r w:rsidRPr="5B760AA7">
              <w:rPr>
                <w:sz w:val="18"/>
                <w:szCs w:val="18"/>
              </w:rPr>
              <w:t>0.12 [0.07, 0.17]</w:t>
            </w:r>
          </w:p>
        </w:tc>
        <w:tc>
          <w:tcPr>
            <w:tcW w:w="626" w:type="pct"/>
          </w:tcPr>
          <w:p w14:paraId="000000BE" w14:textId="021A0F41" w:rsidR="008F0011" w:rsidRDefault="0050639A" w:rsidP="5B760AA7">
            <w:pPr>
              <w:jc w:val="center"/>
            </w:pPr>
            <w:r w:rsidRPr="5B760AA7">
              <w:rPr>
                <w:sz w:val="18"/>
                <w:szCs w:val="18"/>
              </w:rPr>
              <w:t>0.11 [0.07, 0.17]</w:t>
            </w:r>
          </w:p>
        </w:tc>
        <w:tc>
          <w:tcPr>
            <w:tcW w:w="546" w:type="pct"/>
          </w:tcPr>
          <w:p w14:paraId="000000BF" w14:textId="3CC7E55D" w:rsidR="008F0011" w:rsidRDefault="0050639A" w:rsidP="5B760AA7">
            <w:pPr>
              <w:jc w:val="center"/>
            </w:pPr>
            <w:r w:rsidRPr="5B760AA7">
              <w:rPr>
                <w:sz w:val="18"/>
                <w:szCs w:val="18"/>
              </w:rPr>
              <w:t>0.12 [0.08, 0.17]</w:t>
            </w:r>
          </w:p>
        </w:tc>
        <w:tc>
          <w:tcPr>
            <w:tcW w:w="552" w:type="pct"/>
          </w:tcPr>
          <w:p w14:paraId="000000C0" w14:textId="5BB6F5D4" w:rsidR="008F0011" w:rsidRDefault="0050639A" w:rsidP="5B760AA7">
            <w:pPr>
              <w:jc w:val="center"/>
            </w:pPr>
            <w:r w:rsidRPr="5B760AA7">
              <w:rPr>
                <w:sz w:val="18"/>
                <w:szCs w:val="18"/>
              </w:rPr>
              <w:t>0.11 [0.07, 0.15]</w:t>
            </w:r>
          </w:p>
        </w:tc>
        <w:tc>
          <w:tcPr>
            <w:tcW w:w="705" w:type="pct"/>
          </w:tcPr>
          <w:p w14:paraId="000000C1" w14:textId="77777777" w:rsidR="008F0011" w:rsidRDefault="0050639A">
            <w:proofErr w:type="gramStart"/>
            <w:r w:rsidRPr="5B760AA7">
              <w:rPr>
                <w:sz w:val="18"/>
                <w:szCs w:val="18"/>
              </w:rPr>
              <w:t>H(</w:t>
            </w:r>
            <w:proofErr w:type="gramEnd"/>
            <w:r w:rsidRPr="5B760AA7">
              <w:rPr>
                <w:sz w:val="18"/>
                <w:szCs w:val="18"/>
              </w:rPr>
              <w:t>2)=346.6, p=0</w:t>
            </w:r>
          </w:p>
        </w:tc>
        <w:tc>
          <w:tcPr>
            <w:tcW w:w="461" w:type="pct"/>
          </w:tcPr>
          <w:p w14:paraId="000000C2" w14:textId="00B816AA" w:rsidR="008F0011" w:rsidRDefault="0050639A">
            <w:r>
              <w:rPr>
                <w:sz w:val="18"/>
                <w:szCs w:val="18"/>
              </w:rPr>
              <w:t xml:space="preserve"> </w:t>
            </w:r>
            <w:r w:rsidR="00501FC5">
              <w:rPr>
                <w:sz w:val="18"/>
                <w:szCs w:val="18"/>
              </w:rPr>
              <w:t>&lt;</w:t>
            </w:r>
            <w:r>
              <w:rPr>
                <w:sz w:val="18"/>
                <w:szCs w:val="18"/>
              </w:rPr>
              <w:t xml:space="preserve">0,001 </w:t>
            </w:r>
          </w:p>
        </w:tc>
      </w:tr>
      <w:tr w:rsidR="00B77FBB" w14:paraId="087352BB" w14:textId="77777777" w:rsidTr="00B77FBB">
        <w:trPr>
          <w:trHeight w:val="20"/>
        </w:trPr>
        <w:tc>
          <w:tcPr>
            <w:tcW w:w="981" w:type="pct"/>
            <w:vMerge w:val="restart"/>
          </w:tcPr>
          <w:p w14:paraId="000000C3" w14:textId="77777777" w:rsidR="008F0011" w:rsidRDefault="0050639A">
            <w:pPr>
              <w:rPr>
                <w:sz w:val="18"/>
                <w:szCs w:val="18"/>
              </w:rPr>
            </w:pPr>
            <w:r>
              <w:rPr>
                <w:sz w:val="18"/>
                <w:szCs w:val="18"/>
              </w:rPr>
              <w:t>Urbanicity of the commune of residence (%)</w:t>
            </w:r>
          </w:p>
        </w:tc>
        <w:tc>
          <w:tcPr>
            <w:tcW w:w="582" w:type="pct"/>
          </w:tcPr>
          <w:p w14:paraId="000000C4" w14:textId="77777777" w:rsidR="008F0011" w:rsidRDefault="0050639A">
            <w:pPr>
              <w:rPr>
                <w:sz w:val="18"/>
                <w:szCs w:val="18"/>
              </w:rPr>
            </w:pPr>
            <w:r>
              <w:rPr>
                <w:sz w:val="18"/>
                <w:szCs w:val="18"/>
              </w:rPr>
              <w:t>Urbana</w:t>
            </w:r>
          </w:p>
        </w:tc>
        <w:tc>
          <w:tcPr>
            <w:tcW w:w="547" w:type="pct"/>
          </w:tcPr>
          <w:p w14:paraId="000000C5" w14:textId="7EBF73CA" w:rsidR="008F0011" w:rsidRDefault="0050639A" w:rsidP="5B760AA7">
            <w:pPr>
              <w:jc w:val="center"/>
            </w:pPr>
            <w:r w:rsidRPr="5B760AA7">
              <w:rPr>
                <w:sz w:val="18"/>
                <w:szCs w:val="18"/>
              </w:rPr>
              <w:t>58268 (82.2)</w:t>
            </w:r>
          </w:p>
        </w:tc>
        <w:tc>
          <w:tcPr>
            <w:tcW w:w="626" w:type="pct"/>
          </w:tcPr>
          <w:p w14:paraId="000000C6" w14:textId="0FDBA209" w:rsidR="008F0011" w:rsidRDefault="0050639A" w:rsidP="5B760AA7">
            <w:pPr>
              <w:jc w:val="center"/>
            </w:pPr>
            <w:r w:rsidRPr="5B760AA7">
              <w:rPr>
                <w:sz w:val="18"/>
                <w:szCs w:val="18"/>
              </w:rPr>
              <w:t>15287 (79.3)</w:t>
            </w:r>
          </w:p>
        </w:tc>
        <w:tc>
          <w:tcPr>
            <w:tcW w:w="546" w:type="pct"/>
          </w:tcPr>
          <w:p w14:paraId="000000C7" w14:textId="7D2C1E26" w:rsidR="008F0011" w:rsidRDefault="0050639A" w:rsidP="5B760AA7">
            <w:pPr>
              <w:jc w:val="center"/>
            </w:pPr>
            <w:r w:rsidRPr="5B760AA7">
              <w:rPr>
                <w:sz w:val="18"/>
                <w:szCs w:val="18"/>
              </w:rPr>
              <w:t>29383 (82.1)</w:t>
            </w:r>
          </w:p>
        </w:tc>
        <w:tc>
          <w:tcPr>
            <w:tcW w:w="552" w:type="pct"/>
          </w:tcPr>
          <w:p w14:paraId="000000C8" w14:textId="746C06B1" w:rsidR="008F0011" w:rsidRDefault="0050639A" w:rsidP="5B760AA7">
            <w:pPr>
              <w:jc w:val="center"/>
            </w:pPr>
            <w:r w:rsidRPr="5B760AA7">
              <w:rPr>
                <w:sz w:val="18"/>
                <w:szCs w:val="18"/>
              </w:rPr>
              <w:t>13598 (86.1)</w:t>
            </w:r>
          </w:p>
        </w:tc>
        <w:tc>
          <w:tcPr>
            <w:tcW w:w="705" w:type="pct"/>
          </w:tcPr>
          <w:p w14:paraId="000000C9" w14:textId="3EBAF51C" w:rsidR="008F0011" w:rsidRDefault="00841008">
            <w:r w:rsidRPr="00841008">
              <w:rPr>
                <w:sz w:val="18"/>
                <w:szCs w:val="18"/>
              </w:rPr>
              <w:t>X</w:t>
            </w:r>
            <w:proofErr w:type="gramStart"/>
            <w:r w:rsidRPr="00841008">
              <w:rPr>
                <w:sz w:val="18"/>
                <w:szCs w:val="18"/>
              </w:rPr>
              <w:t>²(</w:t>
            </w:r>
            <w:proofErr w:type="gramEnd"/>
            <w:r w:rsidRPr="00841008">
              <w:rPr>
                <w:sz w:val="18"/>
                <w:szCs w:val="18"/>
              </w:rPr>
              <w:t>4, 70852)=298;</w:t>
            </w:r>
          </w:p>
        </w:tc>
        <w:tc>
          <w:tcPr>
            <w:tcW w:w="461" w:type="pct"/>
          </w:tcPr>
          <w:p w14:paraId="000000CA" w14:textId="314A1A60" w:rsidR="008F0011" w:rsidRDefault="0050639A">
            <w:r>
              <w:rPr>
                <w:sz w:val="18"/>
                <w:szCs w:val="18"/>
              </w:rPr>
              <w:t xml:space="preserve"> </w:t>
            </w:r>
            <w:r w:rsidR="00501FC5">
              <w:rPr>
                <w:sz w:val="18"/>
                <w:szCs w:val="18"/>
              </w:rPr>
              <w:t>&lt;</w:t>
            </w:r>
            <w:r>
              <w:rPr>
                <w:sz w:val="18"/>
                <w:szCs w:val="18"/>
              </w:rPr>
              <w:t xml:space="preserve">0,001 </w:t>
            </w:r>
          </w:p>
        </w:tc>
      </w:tr>
      <w:tr w:rsidR="00B77FBB" w14:paraId="4B397C84" w14:textId="77777777" w:rsidTr="00B77FBB">
        <w:trPr>
          <w:trHeight w:val="20"/>
        </w:trPr>
        <w:tc>
          <w:tcPr>
            <w:tcW w:w="981" w:type="pct"/>
            <w:vMerge/>
          </w:tcPr>
          <w:p w14:paraId="000000CB" w14:textId="77777777" w:rsidR="008F0011" w:rsidRDefault="008F0011">
            <w:pPr>
              <w:widowControl w:val="0"/>
              <w:pBdr>
                <w:top w:val="nil"/>
                <w:left w:val="nil"/>
                <w:bottom w:val="nil"/>
                <w:right w:val="nil"/>
                <w:between w:val="nil"/>
              </w:pBdr>
              <w:spacing w:line="276" w:lineRule="auto"/>
            </w:pPr>
          </w:p>
        </w:tc>
        <w:tc>
          <w:tcPr>
            <w:tcW w:w="582" w:type="pct"/>
          </w:tcPr>
          <w:p w14:paraId="000000CC" w14:textId="77777777" w:rsidR="008F0011" w:rsidRDefault="0050639A">
            <w:pPr>
              <w:rPr>
                <w:sz w:val="18"/>
                <w:szCs w:val="18"/>
              </w:rPr>
            </w:pPr>
            <w:r>
              <w:rPr>
                <w:sz w:val="18"/>
                <w:szCs w:val="18"/>
              </w:rPr>
              <w:t>Mixed</w:t>
            </w:r>
          </w:p>
        </w:tc>
        <w:tc>
          <w:tcPr>
            <w:tcW w:w="547" w:type="pct"/>
          </w:tcPr>
          <w:p w14:paraId="5D00ACDB" w14:textId="77777777" w:rsidR="00D054A1" w:rsidRDefault="0050639A" w:rsidP="5B760AA7">
            <w:pPr>
              <w:jc w:val="center"/>
              <w:rPr>
                <w:sz w:val="18"/>
                <w:szCs w:val="18"/>
              </w:rPr>
            </w:pPr>
            <w:r w:rsidRPr="5B760AA7">
              <w:rPr>
                <w:sz w:val="18"/>
                <w:szCs w:val="18"/>
              </w:rPr>
              <w:t xml:space="preserve">6834 </w:t>
            </w:r>
          </w:p>
          <w:p w14:paraId="000000CD" w14:textId="14A0198B" w:rsidR="008F0011" w:rsidRDefault="0050639A" w:rsidP="5B760AA7">
            <w:pPr>
              <w:jc w:val="center"/>
              <w:rPr>
                <w:sz w:val="18"/>
                <w:szCs w:val="18"/>
              </w:rPr>
            </w:pPr>
            <w:r w:rsidRPr="5B760AA7">
              <w:rPr>
                <w:sz w:val="18"/>
                <w:szCs w:val="18"/>
              </w:rPr>
              <w:t>(9.6)</w:t>
            </w:r>
          </w:p>
        </w:tc>
        <w:tc>
          <w:tcPr>
            <w:tcW w:w="626" w:type="pct"/>
          </w:tcPr>
          <w:p w14:paraId="1C4A5233" w14:textId="77777777" w:rsidR="00D054A1" w:rsidRDefault="0050639A" w:rsidP="5B760AA7">
            <w:pPr>
              <w:jc w:val="center"/>
              <w:rPr>
                <w:sz w:val="18"/>
                <w:szCs w:val="18"/>
              </w:rPr>
            </w:pPr>
            <w:r w:rsidRPr="5B760AA7">
              <w:rPr>
                <w:sz w:val="18"/>
                <w:szCs w:val="18"/>
              </w:rPr>
              <w:t xml:space="preserve">2069 </w:t>
            </w:r>
          </w:p>
          <w:p w14:paraId="000000CE" w14:textId="7DF432B5" w:rsidR="008F0011" w:rsidRDefault="0050639A" w:rsidP="5B760AA7">
            <w:pPr>
              <w:jc w:val="center"/>
              <w:rPr>
                <w:sz w:val="18"/>
                <w:szCs w:val="18"/>
              </w:rPr>
            </w:pPr>
            <w:r w:rsidRPr="5B760AA7">
              <w:rPr>
                <w:sz w:val="18"/>
                <w:szCs w:val="18"/>
              </w:rPr>
              <w:t>(10.7)</w:t>
            </w:r>
          </w:p>
        </w:tc>
        <w:tc>
          <w:tcPr>
            <w:tcW w:w="546" w:type="pct"/>
          </w:tcPr>
          <w:p w14:paraId="3DD1DF15" w14:textId="77777777" w:rsidR="00D054A1" w:rsidRDefault="0050639A" w:rsidP="5B760AA7">
            <w:pPr>
              <w:jc w:val="center"/>
              <w:rPr>
                <w:sz w:val="18"/>
                <w:szCs w:val="18"/>
              </w:rPr>
            </w:pPr>
            <w:r w:rsidRPr="5B760AA7">
              <w:rPr>
                <w:sz w:val="18"/>
                <w:szCs w:val="18"/>
              </w:rPr>
              <w:t>3477</w:t>
            </w:r>
            <w:r w:rsidR="00142373">
              <w:rPr>
                <w:sz w:val="18"/>
                <w:szCs w:val="18"/>
              </w:rPr>
              <w:t xml:space="preserve"> </w:t>
            </w:r>
          </w:p>
          <w:p w14:paraId="000000CF" w14:textId="6A403F86" w:rsidR="008F0011" w:rsidRDefault="0050639A" w:rsidP="5B760AA7">
            <w:pPr>
              <w:jc w:val="center"/>
              <w:rPr>
                <w:sz w:val="18"/>
                <w:szCs w:val="18"/>
              </w:rPr>
            </w:pPr>
            <w:r w:rsidRPr="5B760AA7">
              <w:rPr>
                <w:sz w:val="18"/>
                <w:szCs w:val="18"/>
              </w:rPr>
              <w:t>(9.7)</w:t>
            </w:r>
          </w:p>
        </w:tc>
        <w:tc>
          <w:tcPr>
            <w:tcW w:w="552" w:type="pct"/>
          </w:tcPr>
          <w:p w14:paraId="5ECC034B" w14:textId="2745B788" w:rsidR="008F0011" w:rsidRDefault="0050639A" w:rsidP="5B760AA7">
            <w:pPr>
              <w:jc w:val="center"/>
              <w:rPr>
                <w:sz w:val="18"/>
                <w:szCs w:val="18"/>
              </w:rPr>
            </w:pPr>
            <w:r w:rsidRPr="5B760AA7">
              <w:rPr>
                <w:sz w:val="18"/>
                <w:szCs w:val="18"/>
              </w:rPr>
              <w:t xml:space="preserve">1288 </w:t>
            </w:r>
          </w:p>
          <w:p w14:paraId="000000D0" w14:textId="46C8E151" w:rsidR="008F0011" w:rsidRDefault="0050639A" w:rsidP="5B760AA7">
            <w:pPr>
              <w:jc w:val="center"/>
            </w:pPr>
            <w:r w:rsidRPr="5B760AA7">
              <w:rPr>
                <w:sz w:val="18"/>
                <w:szCs w:val="18"/>
              </w:rPr>
              <w:t>(8.2)</w:t>
            </w:r>
          </w:p>
        </w:tc>
        <w:tc>
          <w:tcPr>
            <w:tcW w:w="705" w:type="pct"/>
          </w:tcPr>
          <w:p w14:paraId="000000D1" w14:textId="77777777" w:rsidR="008F0011" w:rsidRDefault="0050639A">
            <w:r>
              <w:rPr>
                <w:sz w:val="18"/>
                <w:szCs w:val="18"/>
              </w:rPr>
              <w:t xml:space="preserve">  </w:t>
            </w:r>
          </w:p>
        </w:tc>
        <w:tc>
          <w:tcPr>
            <w:tcW w:w="461" w:type="pct"/>
          </w:tcPr>
          <w:p w14:paraId="000000D2" w14:textId="77777777" w:rsidR="008F0011" w:rsidRDefault="0050639A">
            <w:r>
              <w:rPr>
                <w:sz w:val="18"/>
                <w:szCs w:val="18"/>
              </w:rPr>
              <w:t xml:space="preserve">  </w:t>
            </w:r>
          </w:p>
        </w:tc>
      </w:tr>
      <w:tr w:rsidR="00B77FBB" w14:paraId="776AB0B6" w14:textId="77777777" w:rsidTr="00B77FBB">
        <w:trPr>
          <w:trHeight w:val="20"/>
        </w:trPr>
        <w:tc>
          <w:tcPr>
            <w:tcW w:w="981" w:type="pct"/>
            <w:vMerge/>
          </w:tcPr>
          <w:p w14:paraId="000000D3" w14:textId="77777777" w:rsidR="008F0011" w:rsidRDefault="008F0011">
            <w:pPr>
              <w:widowControl w:val="0"/>
              <w:pBdr>
                <w:top w:val="nil"/>
                <w:left w:val="nil"/>
                <w:bottom w:val="nil"/>
                <w:right w:val="nil"/>
                <w:between w:val="nil"/>
              </w:pBdr>
              <w:spacing w:line="276" w:lineRule="auto"/>
            </w:pPr>
          </w:p>
        </w:tc>
        <w:tc>
          <w:tcPr>
            <w:tcW w:w="582" w:type="pct"/>
          </w:tcPr>
          <w:p w14:paraId="000000D4" w14:textId="77777777" w:rsidR="008F0011" w:rsidRDefault="0050639A">
            <w:pPr>
              <w:rPr>
                <w:sz w:val="18"/>
                <w:szCs w:val="18"/>
              </w:rPr>
            </w:pPr>
            <w:r>
              <w:rPr>
                <w:sz w:val="18"/>
                <w:szCs w:val="18"/>
              </w:rPr>
              <w:t>Rural</w:t>
            </w:r>
          </w:p>
        </w:tc>
        <w:tc>
          <w:tcPr>
            <w:tcW w:w="547" w:type="pct"/>
          </w:tcPr>
          <w:p w14:paraId="0E832AE4" w14:textId="45DB24A1" w:rsidR="008F0011" w:rsidRDefault="0050639A" w:rsidP="5B760AA7">
            <w:pPr>
              <w:jc w:val="center"/>
              <w:rPr>
                <w:sz w:val="18"/>
                <w:szCs w:val="18"/>
              </w:rPr>
            </w:pPr>
            <w:r w:rsidRPr="5B760AA7">
              <w:rPr>
                <w:sz w:val="18"/>
                <w:szCs w:val="18"/>
              </w:rPr>
              <w:t xml:space="preserve">5750 </w:t>
            </w:r>
          </w:p>
          <w:p w14:paraId="000000D5" w14:textId="1B138BFB" w:rsidR="008F0011" w:rsidRDefault="0050639A" w:rsidP="5B760AA7">
            <w:pPr>
              <w:jc w:val="center"/>
            </w:pPr>
            <w:r w:rsidRPr="5B760AA7">
              <w:rPr>
                <w:sz w:val="18"/>
                <w:szCs w:val="18"/>
              </w:rPr>
              <w:t>(8.1)</w:t>
            </w:r>
          </w:p>
        </w:tc>
        <w:tc>
          <w:tcPr>
            <w:tcW w:w="626" w:type="pct"/>
          </w:tcPr>
          <w:p w14:paraId="2A451D83" w14:textId="77777777" w:rsidR="00D054A1" w:rsidRDefault="0050639A" w:rsidP="5B760AA7">
            <w:pPr>
              <w:jc w:val="center"/>
              <w:rPr>
                <w:sz w:val="18"/>
                <w:szCs w:val="18"/>
              </w:rPr>
            </w:pPr>
            <w:r w:rsidRPr="5B760AA7">
              <w:rPr>
                <w:sz w:val="18"/>
                <w:szCs w:val="18"/>
              </w:rPr>
              <w:t xml:space="preserve">1920 </w:t>
            </w:r>
          </w:p>
          <w:p w14:paraId="000000D6" w14:textId="3767F595" w:rsidR="008F0011" w:rsidRDefault="0050639A" w:rsidP="5B760AA7">
            <w:pPr>
              <w:jc w:val="center"/>
              <w:rPr>
                <w:sz w:val="18"/>
                <w:szCs w:val="18"/>
              </w:rPr>
            </w:pPr>
            <w:r w:rsidRPr="5B760AA7">
              <w:rPr>
                <w:sz w:val="18"/>
                <w:szCs w:val="18"/>
              </w:rPr>
              <w:t>(10.0)</w:t>
            </w:r>
          </w:p>
        </w:tc>
        <w:tc>
          <w:tcPr>
            <w:tcW w:w="546" w:type="pct"/>
          </w:tcPr>
          <w:p w14:paraId="315B33D2" w14:textId="5FCCFA75" w:rsidR="008F0011" w:rsidRDefault="0050639A" w:rsidP="5B760AA7">
            <w:pPr>
              <w:jc w:val="center"/>
              <w:rPr>
                <w:sz w:val="18"/>
                <w:szCs w:val="18"/>
              </w:rPr>
            </w:pPr>
            <w:r w:rsidRPr="5B760AA7">
              <w:rPr>
                <w:sz w:val="18"/>
                <w:szCs w:val="18"/>
              </w:rPr>
              <w:t xml:space="preserve">2921 </w:t>
            </w:r>
          </w:p>
          <w:p w14:paraId="000000D7" w14:textId="5439D26F" w:rsidR="008F0011" w:rsidRDefault="0050639A" w:rsidP="5B760AA7">
            <w:pPr>
              <w:jc w:val="center"/>
            </w:pPr>
            <w:r w:rsidRPr="5B760AA7">
              <w:rPr>
                <w:sz w:val="18"/>
                <w:szCs w:val="18"/>
              </w:rPr>
              <w:t>(8.2)</w:t>
            </w:r>
          </w:p>
        </w:tc>
        <w:tc>
          <w:tcPr>
            <w:tcW w:w="552" w:type="pct"/>
          </w:tcPr>
          <w:p w14:paraId="3ADDDE98" w14:textId="6C74C88E" w:rsidR="008F0011" w:rsidRDefault="0050639A" w:rsidP="5B760AA7">
            <w:pPr>
              <w:jc w:val="center"/>
              <w:rPr>
                <w:sz w:val="18"/>
                <w:szCs w:val="18"/>
              </w:rPr>
            </w:pPr>
            <w:r w:rsidRPr="5B760AA7">
              <w:rPr>
                <w:sz w:val="18"/>
                <w:szCs w:val="18"/>
              </w:rPr>
              <w:t xml:space="preserve">909 </w:t>
            </w:r>
          </w:p>
          <w:p w14:paraId="000000D8" w14:textId="2A0B2BFC" w:rsidR="008F0011" w:rsidRDefault="0050639A" w:rsidP="5B760AA7">
            <w:pPr>
              <w:jc w:val="center"/>
            </w:pPr>
            <w:r w:rsidRPr="5B760AA7">
              <w:rPr>
                <w:sz w:val="18"/>
                <w:szCs w:val="18"/>
              </w:rPr>
              <w:t>(5.8)</w:t>
            </w:r>
          </w:p>
        </w:tc>
        <w:tc>
          <w:tcPr>
            <w:tcW w:w="705" w:type="pct"/>
          </w:tcPr>
          <w:p w14:paraId="000000D9" w14:textId="77777777" w:rsidR="008F0011" w:rsidRDefault="0050639A">
            <w:r>
              <w:rPr>
                <w:sz w:val="18"/>
                <w:szCs w:val="18"/>
              </w:rPr>
              <w:t xml:space="preserve">  </w:t>
            </w:r>
          </w:p>
        </w:tc>
        <w:tc>
          <w:tcPr>
            <w:tcW w:w="461" w:type="pct"/>
          </w:tcPr>
          <w:p w14:paraId="000000DA" w14:textId="77777777" w:rsidR="008F0011" w:rsidRDefault="0050639A">
            <w:r>
              <w:rPr>
                <w:sz w:val="18"/>
                <w:szCs w:val="18"/>
              </w:rPr>
              <w:t xml:space="preserve">  </w:t>
            </w:r>
          </w:p>
        </w:tc>
      </w:tr>
      <w:tr w:rsidR="00B77FBB" w14:paraId="530A3160" w14:textId="77777777" w:rsidTr="00B77FBB">
        <w:trPr>
          <w:trHeight w:val="20"/>
        </w:trPr>
        <w:tc>
          <w:tcPr>
            <w:tcW w:w="981" w:type="pct"/>
            <w:vMerge/>
          </w:tcPr>
          <w:p w14:paraId="000000DB" w14:textId="77777777" w:rsidR="008F0011" w:rsidRDefault="008F0011">
            <w:pPr>
              <w:widowControl w:val="0"/>
              <w:pBdr>
                <w:top w:val="nil"/>
                <w:left w:val="nil"/>
                <w:bottom w:val="nil"/>
                <w:right w:val="nil"/>
                <w:between w:val="nil"/>
              </w:pBdr>
              <w:spacing w:line="276" w:lineRule="auto"/>
            </w:pPr>
          </w:p>
        </w:tc>
        <w:tc>
          <w:tcPr>
            <w:tcW w:w="582" w:type="pct"/>
          </w:tcPr>
          <w:p w14:paraId="000000DC" w14:textId="77777777" w:rsidR="008F0011" w:rsidRDefault="0050639A">
            <w:pPr>
              <w:rPr>
                <w:sz w:val="18"/>
                <w:szCs w:val="18"/>
              </w:rPr>
            </w:pPr>
            <w:r>
              <w:rPr>
                <w:sz w:val="18"/>
                <w:szCs w:val="18"/>
              </w:rPr>
              <w:t>[Missing]</w:t>
            </w:r>
          </w:p>
        </w:tc>
        <w:tc>
          <w:tcPr>
            <w:tcW w:w="547" w:type="pct"/>
          </w:tcPr>
          <w:p w14:paraId="000000DD" w14:textId="09518558" w:rsidR="008F0011" w:rsidRDefault="0050639A" w:rsidP="5B760AA7">
            <w:pPr>
              <w:jc w:val="center"/>
              <w:rPr>
                <w:sz w:val="18"/>
                <w:szCs w:val="18"/>
              </w:rPr>
            </w:pPr>
            <w:r w:rsidRPr="5B760AA7">
              <w:rPr>
                <w:sz w:val="18"/>
                <w:szCs w:val="18"/>
              </w:rPr>
              <w:t>2 (0.0)</w:t>
            </w:r>
          </w:p>
        </w:tc>
        <w:tc>
          <w:tcPr>
            <w:tcW w:w="626" w:type="pct"/>
          </w:tcPr>
          <w:p w14:paraId="000000DE" w14:textId="06596637" w:rsidR="008F0011" w:rsidRDefault="0050639A" w:rsidP="5B760AA7">
            <w:pPr>
              <w:jc w:val="center"/>
              <w:rPr>
                <w:sz w:val="18"/>
                <w:szCs w:val="18"/>
              </w:rPr>
            </w:pPr>
            <w:r w:rsidRPr="5B760AA7">
              <w:rPr>
                <w:sz w:val="18"/>
                <w:szCs w:val="18"/>
              </w:rPr>
              <w:t>0 (0.0)</w:t>
            </w:r>
          </w:p>
        </w:tc>
        <w:tc>
          <w:tcPr>
            <w:tcW w:w="546" w:type="pct"/>
          </w:tcPr>
          <w:p w14:paraId="000000DF" w14:textId="0B14B547" w:rsidR="008F0011" w:rsidRDefault="0050639A" w:rsidP="5B760AA7">
            <w:pPr>
              <w:jc w:val="center"/>
              <w:rPr>
                <w:sz w:val="18"/>
                <w:szCs w:val="18"/>
              </w:rPr>
            </w:pPr>
            <w:r w:rsidRPr="5B760AA7">
              <w:rPr>
                <w:sz w:val="18"/>
                <w:szCs w:val="18"/>
              </w:rPr>
              <w:t>0 (0.0)</w:t>
            </w:r>
          </w:p>
        </w:tc>
        <w:tc>
          <w:tcPr>
            <w:tcW w:w="552" w:type="pct"/>
          </w:tcPr>
          <w:p w14:paraId="000000E0" w14:textId="5F3A5BC2" w:rsidR="008F0011" w:rsidRDefault="0050639A" w:rsidP="5B760AA7">
            <w:pPr>
              <w:jc w:val="center"/>
              <w:rPr>
                <w:sz w:val="18"/>
                <w:szCs w:val="18"/>
              </w:rPr>
            </w:pPr>
            <w:r w:rsidRPr="5B760AA7">
              <w:rPr>
                <w:sz w:val="18"/>
                <w:szCs w:val="18"/>
              </w:rPr>
              <w:t>2 (0.0)</w:t>
            </w:r>
          </w:p>
        </w:tc>
        <w:tc>
          <w:tcPr>
            <w:tcW w:w="705" w:type="pct"/>
          </w:tcPr>
          <w:p w14:paraId="000000E1" w14:textId="77777777" w:rsidR="008F0011" w:rsidRDefault="0050639A">
            <w:r>
              <w:rPr>
                <w:sz w:val="18"/>
                <w:szCs w:val="18"/>
              </w:rPr>
              <w:t xml:space="preserve">  </w:t>
            </w:r>
          </w:p>
        </w:tc>
        <w:tc>
          <w:tcPr>
            <w:tcW w:w="461" w:type="pct"/>
          </w:tcPr>
          <w:p w14:paraId="000000E2" w14:textId="77777777" w:rsidR="008F0011" w:rsidRDefault="0050639A">
            <w:r>
              <w:rPr>
                <w:sz w:val="18"/>
                <w:szCs w:val="18"/>
              </w:rPr>
              <w:t xml:space="preserve">  </w:t>
            </w:r>
          </w:p>
        </w:tc>
      </w:tr>
      <w:tr w:rsidR="00B77FBB" w14:paraId="49150212" w14:textId="77777777" w:rsidTr="00B77FBB">
        <w:trPr>
          <w:trHeight w:val="20"/>
        </w:trPr>
        <w:tc>
          <w:tcPr>
            <w:tcW w:w="981" w:type="pct"/>
            <w:vMerge w:val="restart"/>
          </w:tcPr>
          <w:p w14:paraId="000000E3" w14:textId="77777777" w:rsidR="008F0011" w:rsidRDefault="0050639A">
            <w:pPr>
              <w:rPr>
                <w:sz w:val="18"/>
                <w:szCs w:val="18"/>
              </w:rPr>
            </w:pPr>
            <w:r>
              <w:rPr>
                <w:sz w:val="18"/>
                <w:szCs w:val="18"/>
              </w:rPr>
              <w:t>Occupational Status (f) (%)</w:t>
            </w:r>
          </w:p>
        </w:tc>
        <w:tc>
          <w:tcPr>
            <w:tcW w:w="582" w:type="pct"/>
          </w:tcPr>
          <w:p w14:paraId="000000E4" w14:textId="77777777" w:rsidR="008F0011" w:rsidRDefault="0050639A">
            <w:pPr>
              <w:rPr>
                <w:sz w:val="18"/>
                <w:szCs w:val="18"/>
              </w:rPr>
            </w:pPr>
            <w:r>
              <w:rPr>
                <w:sz w:val="18"/>
                <w:szCs w:val="18"/>
              </w:rPr>
              <w:t>Employed</w:t>
            </w:r>
          </w:p>
        </w:tc>
        <w:tc>
          <w:tcPr>
            <w:tcW w:w="547" w:type="pct"/>
          </w:tcPr>
          <w:p w14:paraId="000000E5" w14:textId="3CC477A2" w:rsidR="008F0011" w:rsidRDefault="0050639A" w:rsidP="5B760AA7">
            <w:pPr>
              <w:jc w:val="center"/>
              <w:rPr>
                <w:sz w:val="18"/>
                <w:szCs w:val="18"/>
              </w:rPr>
            </w:pPr>
            <w:r w:rsidRPr="5B760AA7">
              <w:rPr>
                <w:sz w:val="18"/>
                <w:szCs w:val="18"/>
              </w:rPr>
              <w:t>35364 (49.9)</w:t>
            </w:r>
          </w:p>
        </w:tc>
        <w:tc>
          <w:tcPr>
            <w:tcW w:w="626" w:type="pct"/>
          </w:tcPr>
          <w:p w14:paraId="1EC52512" w14:textId="77777777" w:rsidR="00D054A1" w:rsidRDefault="0050639A" w:rsidP="5B760AA7">
            <w:pPr>
              <w:jc w:val="center"/>
              <w:rPr>
                <w:sz w:val="18"/>
                <w:szCs w:val="18"/>
              </w:rPr>
            </w:pPr>
            <w:r w:rsidRPr="5B760AA7">
              <w:rPr>
                <w:sz w:val="18"/>
                <w:szCs w:val="18"/>
              </w:rPr>
              <w:t xml:space="preserve">9788 </w:t>
            </w:r>
          </w:p>
          <w:p w14:paraId="000000E6" w14:textId="3889EFE6" w:rsidR="008F0011" w:rsidRDefault="0050639A" w:rsidP="5B760AA7">
            <w:pPr>
              <w:jc w:val="center"/>
              <w:rPr>
                <w:sz w:val="18"/>
                <w:szCs w:val="18"/>
              </w:rPr>
            </w:pPr>
            <w:r w:rsidRPr="5B760AA7">
              <w:rPr>
                <w:sz w:val="18"/>
                <w:szCs w:val="18"/>
              </w:rPr>
              <w:t>(50.8)</w:t>
            </w:r>
          </w:p>
        </w:tc>
        <w:tc>
          <w:tcPr>
            <w:tcW w:w="546" w:type="pct"/>
          </w:tcPr>
          <w:p w14:paraId="000000E7" w14:textId="147C8523" w:rsidR="008F0011" w:rsidRDefault="0050639A" w:rsidP="5B760AA7">
            <w:pPr>
              <w:jc w:val="center"/>
              <w:rPr>
                <w:sz w:val="18"/>
                <w:szCs w:val="18"/>
              </w:rPr>
            </w:pPr>
            <w:r w:rsidRPr="5B760AA7">
              <w:rPr>
                <w:sz w:val="18"/>
                <w:szCs w:val="18"/>
              </w:rPr>
              <w:t>18698 (52.3)</w:t>
            </w:r>
          </w:p>
        </w:tc>
        <w:tc>
          <w:tcPr>
            <w:tcW w:w="552" w:type="pct"/>
          </w:tcPr>
          <w:p w14:paraId="000000E8" w14:textId="5D5753FC" w:rsidR="008F0011" w:rsidRDefault="0050639A" w:rsidP="5B760AA7">
            <w:pPr>
              <w:jc w:val="center"/>
              <w:rPr>
                <w:sz w:val="18"/>
                <w:szCs w:val="18"/>
              </w:rPr>
            </w:pPr>
            <w:r w:rsidRPr="5B760AA7">
              <w:rPr>
                <w:sz w:val="18"/>
                <w:szCs w:val="18"/>
              </w:rPr>
              <w:t>6878 (43.5)</w:t>
            </w:r>
          </w:p>
        </w:tc>
        <w:tc>
          <w:tcPr>
            <w:tcW w:w="705" w:type="pct"/>
          </w:tcPr>
          <w:p w14:paraId="000000E9" w14:textId="6DAC1AA3" w:rsidR="008F0011" w:rsidRDefault="00681EB0">
            <w:r w:rsidRPr="00681EB0">
              <w:rPr>
                <w:sz w:val="18"/>
                <w:szCs w:val="18"/>
              </w:rPr>
              <w:t>X</w:t>
            </w:r>
            <w:proofErr w:type="gramStart"/>
            <w:r w:rsidRPr="00681EB0">
              <w:rPr>
                <w:sz w:val="18"/>
                <w:szCs w:val="18"/>
              </w:rPr>
              <w:t>²(</w:t>
            </w:r>
            <w:proofErr w:type="gramEnd"/>
            <w:r w:rsidRPr="00681EB0">
              <w:rPr>
                <w:sz w:val="18"/>
                <w:szCs w:val="18"/>
              </w:rPr>
              <w:t>10, 70853)=698;</w:t>
            </w:r>
          </w:p>
        </w:tc>
        <w:tc>
          <w:tcPr>
            <w:tcW w:w="461" w:type="pct"/>
          </w:tcPr>
          <w:p w14:paraId="000000EA" w14:textId="02E2AB92" w:rsidR="008F0011" w:rsidRDefault="0050639A">
            <w:r>
              <w:rPr>
                <w:sz w:val="18"/>
                <w:szCs w:val="18"/>
              </w:rPr>
              <w:t xml:space="preserve"> </w:t>
            </w:r>
            <w:r w:rsidR="00501FC5">
              <w:rPr>
                <w:sz w:val="18"/>
                <w:szCs w:val="18"/>
              </w:rPr>
              <w:t>&lt;</w:t>
            </w:r>
            <w:r>
              <w:rPr>
                <w:sz w:val="18"/>
                <w:szCs w:val="18"/>
              </w:rPr>
              <w:t xml:space="preserve">0,001 </w:t>
            </w:r>
          </w:p>
        </w:tc>
      </w:tr>
      <w:tr w:rsidR="00B77FBB" w14:paraId="45FD5058" w14:textId="77777777" w:rsidTr="00B77FBB">
        <w:trPr>
          <w:trHeight w:val="20"/>
        </w:trPr>
        <w:tc>
          <w:tcPr>
            <w:tcW w:w="981" w:type="pct"/>
            <w:vMerge/>
          </w:tcPr>
          <w:p w14:paraId="000000EB" w14:textId="77777777" w:rsidR="008F0011" w:rsidRDefault="008F0011">
            <w:pPr>
              <w:widowControl w:val="0"/>
              <w:pBdr>
                <w:top w:val="nil"/>
                <w:left w:val="nil"/>
                <w:bottom w:val="nil"/>
                <w:right w:val="nil"/>
                <w:between w:val="nil"/>
              </w:pBdr>
              <w:spacing w:line="276" w:lineRule="auto"/>
            </w:pPr>
          </w:p>
        </w:tc>
        <w:tc>
          <w:tcPr>
            <w:tcW w:w="582" w:type="pct"/>
          </w:tcPr>
          <w:p w14:paraId="000000EC" w14:textId="77777777" w:rsidR="008F0011" w:rsidRDefault="0050639A">
            <w:pPr>
              <w:rPr>
                <w:sz w:val="18"/>
                <w:szCs w:val="18"/>
              </w:rPr>
            </w:pPr>
            <w:r>
              <w:rPr>
                <w:sz w:val="18"/>
                <w:szCs w:val="18"/>
              </w:rPr>
              <w:t>Inactive</w:t>
            </w:r>
          </w:p>
        </w:tc>
        <w:tc>
          <w:tcPr>
            <w:tcW w:w="547" w:type="pct"/>
          </w:tcPr>
          <w:p w14:paraId="000000ED" w14:textId="2ED7994F" w:rsidR="008F0011" w:rsidRDefault="0050639A" w:rsidP="5B760AA7">
            <w:pPr>
              <w:jc w:val="center"/>
              <w:rPr>
                <w:sz w:val="18"/>
                <w:szCs w:val="18"/>
              </w:rPr>
            </w:pPr>
            <w:r w:rsidRPr="5B760AA7">
              <w:rPr>
                <w:sz w:val="18"/>
                <w:szCs w:val="18"/>
              </w:rPr>
              <w:t>7168 (10.1)</w:t>
            </w:r>
          </w:p>
        </w:tc>
        <w:tc>
          <w:tcPr>
            <w:tcW w:w="626" w:type="pct"/>
          </w:tcPr>
          <w:p w14:paraId="0B516A32" w14:textId="77777777" w:rsidR="00D054A1" w:rsidRDefault="0050639A" w:rsidP="5B760AA7">
            <w:pPr>
              <w:jc w:val="center"/>
              <w:rPr>
                <w:sz w:val="18"/>
                <w:szCs w:val="18"/>
              </w:rPr>
            </w:pPr>
            <w:r w:rsidRPr="5B760AA7">
              <w:rPr>
                <w:sz w:val="18"/>
                <w:szCs w:val="18"/>
              </w:rPr>
              <w:t xml:space="preserve">2363 </w:t>
            </w:r>
          </w:p>
          <w:p w14:paraId="000000EE" w14:textId="0C2BE734" w:rsidR="008F0011" w:rsidRDefault="0050639A" w:rsidP="5B760AA7">
            <w:pPr>
              <w:jc w:val="center"/>
              <w:rPr>
                <w:sz w:val="18"/>
                <w:szCs w:val="18"/>
              </w:rPr>
            </w:pPr>
            <w:r w:rsidRPr="5B760AA7">
              <w:rPr>
                <w:sz w:val="18"/>
                <w:szCs w:val="18"/>
              </w:rPr>
              <w:t>(12.3)</w:t>
            </w:r>
          </w:p>
        </w:tc>
        <w:tc>
          <w:tcPr>
            <w:tcW w:w="546" w:type="pct"/>
          </w:tcPr>
          <w:p w14:paraId="5DCE4245" w14:textId="77777777" w:rsidR="00D93963" w:rsidRDefault="0050639A" w:rsidP="5B760AA7">
            <w:pPr>
              <w:jc w:val="center"/>
              <w:rPr>
                <w:sz w:val="18"/>
                <w:szCs w:val="18"/>
              </w:rPr>
            </w:pPr>
            <w:r w:rsidRPr="5B760AA7">
              <w:rPr>
                <w:sz w:val="18"/>
                <w:szCs w:val="18"/>
              </w:rPr>
              <w:t xml:space="preserve">3449 </w:t>
            </w:r>
          </w:p>
          <w:p w14:paraId="000000EF" w14:textId="5C1CF41F" w:rsidR="008F0011" w:rsidRDefault="0050639A" w:rsidP="5B760AA7">
            <w:pPr>
              <w:jc w:val="center"/>
              <w:rPr>
                <w:sz w:val="18"/>
                <w:szCs w:val="18"/>
              </w:rPr>
            </w:pPr>
            <w:r w:rsidRPr="5B760AA7">
              <w:rPr>
                <w:sz w:val="18"/>
                <w:szCs w:val="18"/>
              </w:rPr>
              <w:t>(9.6)</w:t>
            </w:r>
          </w:p>
        </w:tc>
        <w:tc>
          <w:tcPr>
            <w:tcW w:w="552" w:type="pct"/>
          </w:tcPr>
          <w:p w14:paraId="116A60CF" w14:textId="77777777" w:rsidR="00D93963" w:rsidRDefault="0050639A" w:rsidP="5B760AA7">
            <w:pPr>
              <w:jc w:val="center"/>
              <w:rPr>
                <w:sz w:val="18"/>
                <w:szCs w:val="18"/>
              </w:rPr>
            </w:pPr>
            <w:r w:rsidRPr="5B760AA7">
              <w:rPr>
                <w:sz w:val="18"/>
                <w:szCs w:val="18"/>
              </w:rPr>
              <w:t xml:space="preserve">1356 </w:t>
            </w:r>
          </w:p>
          <w:p w14:paraId="000000F0" w14:textId="4CD13851" w:rsidR="008F0011" w:rsidRDefault="0050639A" w:rsidP="5B760AA7">
            <w:pPr>
              <w:jc w:val="center"/>
              <w:rPr>
                <w:sz w:val="18"/>
                <w:szCs w:val="18"/>
              </w:rPr>
            </w:pPr>
            <w:r w:rsidRPr="5B760AA7">
              <w:rPr>
                <w:sz w:val="18"/>
                <w:szCs w:val="18"/>
              </w:rPr>
              <w:t>(8.6)</w:t>
            </w:r>
          </w:p>
        </w:tc>
        <w:tc>
          <w:tcPr>
            <w:tcW w:w="705" w:type="pct"/>
          </w:tcPr>
          <w:p w14:paraId="000000F1" w14:textId="77777777" w:rsidR="008F0011" w:rsidRDefault="0050639A">
            <w:r>
              <w:rPr>
                <w:sz w:val="18"/>
                <w:szCs w:val="18"/>
              </w:rPr>
              <w:t xml:space="preserve">  </w:t>
            </w:r>
          </w:p>
        </w:tc>
        <w:tc>
          <w:tcPr>
            <w:tcW w:w="461" w:type="pct"/>
          </w:tcPr>
          <w:p w14:paraId="000000F2" w14:textId="77777777" w:rsidR="008F0011" w:rsidRDefault="0050639A">
            <w:r>
              <w:rPr>
                <w:sz w:val="18"/>
                <w:szCs w:val="18"/>
              </w:rPr>
              <w:t xml:space="preserve">  </w:t>
            </w:r>
          </w:p>
        </w:tc>
      </w:tr>
      <w:tr w:rsidR="00B77FBB" w14:paraId="220017B6" w14:textId="77777777" w:rsidTr="00B77FBB">
        <w:trPr>
          <w:trHeight w:val="20"/>
        </w:trPr>
        <w:tc>
          <w:tcPr>
            <w:tcW w:w="981" w:type="pct"/>
            <w:vMerge/>
          </w:tcPr>
          <w:p w14:paraId="000000F3" w14:textId="77777777" w:rsidR="008F0011" w:rsidRDefault="008F0011">
            <w:pPr>
              <w:widowControl w:val="0"/>
              <w:pBdr>
                <w:top w:val="nil"/>
                <w:left w:val="nil"/>
                <w:bottom w:val="nil"/>
                <w:right w:val="nil"/>
                <w:between w:val="nil"/>
              </w:pBdr>
              <w:spacing w:line="276" w:lineRule="auto"/>
            </w:pPr>
          </w:p>
        </w:tc>
        <w:tc>
          <w:tcPr>
            <w:tcW w:w="582" w:type="pct"/>
          </w:tcPr>
          <w:p w14:paraId="000000F4" w14:textId="77777777" w:rsidR="008F0011" w:rsidRDefault="0050639A">
            <w:pPr>
              <w:rPr>
                <w:sz w:val="18"/>
                <w:szCs w:val="18"/>
              </w:rPr>
            </w:pPr>
            <w:r>
              <w:rPr>
                <w:sz w:val="18"/>
                <w:szCs w:val="18"/>
              </w:rPr>
              <w:t>Looking for a job for the first time</w:t>
            </w:r>
          </w:p>
        </w:tc>
        <w:tc>
          <w:tcPr>
            <w:tcW w:w="547" w:type="pct"/>
          </w:tcPr>
          <w:p w14:paraId="4B5C666D" w14:textId="77777777" w:rsidR="00D93963" w:rsidRDefault="0050639A" w:rsidP="5B760AA7">
            <w:pPr>
              <w:jc w:val="center"/>
              <w:rPr>
                <w:sz w:val="18"/>
                <w:szCs w:val="18"/>
              </w:rPr>
            </w:pPr>
            <w:r w:rsidRPr="5B760AA7">
              <w:rPr>
                <w:sz w:val="18"/>
                <w:szCs w:val="18"/>
              </w:rPr>
              <w:t xml:space="preserve">159 </w:t>
            </w:r>
          </w:p>
          <w:p w14:paraId="000000F5" w14:textId="39108F76" w:rsidR="008F0011" w:rsidRDefault="0050639A" w:rsidP="5B760AA7">
            <w:pPr>
              <w:jc w:val="center"/>
              <w:rPr>
                <w:sz w:val="18"/>
                <w:szCs w:val="18"/>
              </w:rPr>
            </w:pPr>
            <w:r w:rsidRPr="5B760AA7">
              <w:rPr>
                <w:sz w:val="18"/>
                <w:szCs w:val="18"/>
              </w:rPr>
              <w:t>(0.2)</w:t>
            </w:r>
          </w:p>
        </w:tc>
        <w:tc>
          <w:tcPr>
            <w:tcW w:w="626" w:type="pct"/>
          </w:tcPr>
          <w:p w14:paraId="47B3D60A" w14:textId="77777777" w:rsidR="00D93963" w:rsidRDefault="0050639A" w:rsidP="5B760AA7">
            <w:pPr>
              <w:jc w:val="center"/>
              <w:rPr>
                <w:sz w:val="18"/>
                <w:szCs w:val="18"/>
              </w:rPr>
            </w:pPr>
            <w:r w:rsidRPr="5B760AA7">
              <w:rPr>
                <w:sz w:val="18"/>
                <w:szCs w:val="18"/>
              </w:rPr>
              <w:t xml:space="preserve">49 </w:t>
            </w:r>
          </w:p>
          <w:p w14:paraId="000000F6" w14:textId="32D24528" w:rsidR="008F0011" w:rsidRDefault="0050639A" w:rsidP="5B760AA7">
            <w:pPr>
              <w:jc w:val="center"/>
              <w:rPr>
                <w:sz w:val="18"/>
                <w:szCs w:val="18"/>
              </w:rPr>
            </w:pPr>
            <w:r w:rsidRPr="5B760AA7">
              <w:rPr>
                <w:sz w:val="18"/>
                <w:szCs w:val="18"/>
              </w:rPr>
              <w:t>(0.3)</w:t>
            </w:r>
          </w:p>
        </w:tc>
        <w:tc>
          <w:tcPr>
            <w:tcW w:w="546" w:type="pct"/>
          </w:tcPr>
          <w:p w14:paraId="4B4C33AC" w14:textId="77777777" w:rsidR="00D93963" w:rsidRDefault="0050639A" w:rsidP="5B760AA7">
            <w:pPr>
              <w:jc w:val="center"/>
              <w:rPr>
                <w:sz w:val="18"/>
                <w:szCs w:val="18"/>
              </w:rPr>
            </w:pPr>
            <w:r w:rsidRPr="5B760AA7">
              <w:rPr>
                <w:sz w:val="18"/>
                <w:szCs w:val="18"/>
              </w:rPr>
              <w:t xml:space="preserve">73 </w:t>
            </w:r>
          </w:p>
          <w:p w14:paraId="000000F7" w14:textId="5927148C" w:rsidR="008F0011" w:rsidRDefault="0050639A" w:rsidP="5B760AA7">
            <w:pPr>
              <w:jc w:val="center"/>
              <w:rPr>
                <w:sz w:val="18"/>
                <w:szCs w:val="18"/>
              </w:rPr>
            </w:pPr>
            <w:r w:rsidRPr="5B760AA7">
              <w:rPr>
                <w:sz w:val="18"/>
                <w:szCs w:val="18"/>
              </w:rPr>
              <w:t>(0.2)</w:t>
            </w:r>
          </w:p>
        </w:tc>
        <w:tc>
          <w:tcPr>
            <w:tcW w:w="552" w:type="pct"/>
          </w:tcPr>
          <w:p w14:paraId="2262010F" w14:textId="77777777" w:rsidR="00D93963" w:rsidRDefault="0050639A" w:rsidP="5B760AA7">
            <w:pPr>
              <w:jc w:val="center"/>
              <w:rPr>
                <w:sz w:val="18"/>
                <w:szCs w:val="18"/>
              </w:rPr>
            </w:pPr>
            <w:r w:rsidRPr="5B760AA7">
              <w:rPr>
                <w:sz w:val="18"/>
                <w:szCs w:val="18"/>
              </w:rPr>
              <w:t xml:space="preserve">37 </w:t>
            </w:r>
          </w:p>
          <w:p w14:paraId="000000F8" w14:textId="45672E24" w:rsidR="008F0011" w:rsidRDefault="0050639A" w:rsidP="5B760AA7">
            <w:pPr>
              <w:jc w:val="center"/>
              <w:rPr>
                <w:sz w:val="18"/>
                <w:szCs w:val="18"/>
              </w:rPr>
            </w:pPr>
            <w:r w:rsidRPr="5B760AA7">
              <w:rPr>
                <w:sz w:val="18"/>
                <w:szCs w:val="18"/>
              </w:rPr>
              <w:t>(0.2)</w:t>
            </w:r>
          </w:p>
        </w:tc>
        <w:tc>
          <w:tcPr>
            <w:tcW w:w="705" w:type="pct"/>
          </w:tcPr>
          <w:p w14:paraId="000000F9" w14:textId="77777777" w:rsidR="008F0011" w:rsidRDefault="0050639A">
            <w:r>
              <w:rPr>
                <w:sz w:val="18"/>
                <w:szCs w:val="18"/>
              </w:rPr>
              <w:t xml:space="preserve">  </w:t>
            </w:r>
          </w:p>
        </w:tc>
        <w:tc>
          <w:tcPr>
            <w:tcW w:w="461" w:type="pct"/>
          </w:tcPr>
          <w:p w14:paraId="000000FA" w14:textId="77777777" w:rsidR="008F0011" w:rsidRDefault="0050639A">
            <w:r>
              <w:rPr>
                <w:sz w:val="18"/>
                <w:szCs w:val="18"/>
              </w:rPr>
              <w:t xml:space="preserve">  </w:t>
            </w:r>
          </w:p>
        </w:tc>
      </w:tr>
      <w:tr w:rsidR="00B77FBB" w14:paraId="789A6F7D" w14:textId="77777777" w:rsidTr="00B77FBB">
        <w:trPr>
          <w:trHeight w:val="20"/>
        </w:trPr>
        <w:tc>
          <w:tcPr>
            <w:tcW w:w="981" w:type="pct"/>
            <w:vMerge/>
          </w:tcPr>
          <w:p w14:paraId="000000FB" w14:textId="77777777" w:rsidR="008F0011" w:rsidRDefault="008F0011">
            <w:pPr>
              <w:widowControl w:val="0"/>
              <w:pBdr>
                <w:top w:val="nil"/>
                <w:left w:val="nil"/>
                <w:bottom w:val="nil"/>
                <w:right w:val="nil"/>
                <w:between w:val="nil"/>
              </w:pBdr>
              <w:spacing w:line="276" w:lineRule="auto"/>
            </w:pPr>
          </w:p>
        </w:tc>
        <w:tc>
          <w:tcPr>
            <w:tcW w:w="582" w:type="pct"/>
          </w:tcPr>
          <w:p w14:paraId="000000FC" w14:textId="77777777" w:rsidR="008F0011" w:rsidRDefault="0050639A">
            <w:pPr>
              <w:rPr>
                <w:sz w:val="18"/>
                <w:szCs w:val="18"/>
              </w:rPr>
            </w:pPr>
            <w:r>
              <w:rPr>
                <w:sz w:val="18"/>
                <w:szCs w:val="18"/>
              </w:rPr>
              <w:t>No activity</w:t>
            </w:r>
          </w:p>
        </w:tc>
        <w:tc>
          <w:tcPr>
            <w:tcW w:w="547" w:type="pct"/>
          </w:tcPr>
          <w:p w14:paraId="000000FD" w14:textId="6AFF6E73" w:rsidR="008F0011" w:rsidRDefault="173F7BAA" w:rsidP="5B760AA7">
            <w:pPr>
              <w:jc w:val="center"/>
              <w:rPr>
                <w:sz w:val="18"/>
                <w:szCs w:val="18"/>
              </w:rPr>
            </w:pPr>
            <w:r w:rsidRPr="5B760AA7">
              <w:rPr>
                <w:sz w:val="18"/>
                <w:szCs w:val="18"/>
              </w:rPr>
              <w:t xml:space="preserve">     </w:t>
            </w:r>
            <w:r w:rsidR="0050639A" w:rsidRPr="5B760AA7">
              <w:rPr>
                <w:sz w:val="18"/>
                <w:szCs w:val="18"/>
              </w:rPr>
              <w:t xml:space="preserve">3558 </w:t>
            </w:r>
            <w:r w:rsidR="31093E9B" w:rsidRPr="5B760AA7">
              <w:rPr>
                <w:sz w:val="18"/>
                <w:szCs w:val="18"/>
              </w:rPr>
              <w:t xml:space="preserve">       </w:t>
            </w:r>
            <w:proofErr w:type="gramStart"/>
            <w:r w:rsidR="31093E9B" w:rsidRPr="5B760AA7">
              <w:rPr>
                <w:sz w:val="18"/>
                <w:szCs w:val="18"/>
              </w:rPr>
              <w:t xml:space="preserve">   </w:t>
            </w:r>
            <w:r w:rsidR="0050639A" w:rsidRPr="5B760AA7">
              <w:rPr>
                <w:sz w:val="18"/>
                <w:szCs w:val="18"/>
              </w:rPr>
              <w:t>(</w:t>
            </w:r>
            <w:proofErr w:type="gramEnd"/>
            <w:r w:rsidR="0050639A" w:rsidRPr="5B760AA7">
              <w:rPr>
                <w:sz w:val="18"/>
                <w:szCs w:val="18"/>
              </w:rPr>
              <w:t>5.0)</w:t>
            </w:r>
          </w:p>
        </w:tc>
        <w:tc>
          <w:tcPr>
            <w:tcW w:w="626" w:type="pct"/>
          </w:tcPr>
          <w:p w14:paraId="34AB2BE4" w14:textId="0BD6A35F" w:rsidR="008F0011" w:rsidRDefault="0050639A" w:rsidP="5B760AA7">
            <w:pPr>
              <w:jc w:val="center"/>
              <w:rPr>
                <w:sz w:val="18"/>
                <w:szCs w:val="18"/>
              </w:rPr>
            </w:pPr>
            <w:r w:rsidRPr="5B760AA7">
              <w:rPr>
                <w:sz w:val="18"/>
                <w:szCs w:val="18"/>
              </w:rPr>
              <w:t xml:space="preserve">986 </w:t>
            </w:r>
          </w:p>
          <w:p w14:paraId="000000FE" w14:textId="105D0C87" w:rsidR="008F0011" w:rsidRDefault="0050639A" w:rsidP="5B760AA7">
            <w:pPr>
              <w:jc w:val="center"/>
            </w:pPr>
            <w:r w:rsidRPr="5B760AA7">
              <w:rPr>
                <w:sz w:val="18"/>
                <w:szCs w:val="18"/>
              </w:rPr>
              <w:t>(5.1)</w:t>
            </w:r>
          </w:p>
        </w:tc>
        <w:tc>
          <w:tcPr>
            <w:tcW w:w="546" w:type="pct"/>
          </w:tcPr>
          <w:p w14:paraId="3C9DC7D0" w14:textId="30663A7F" w:rsidR="008F0011" w:rsidRDefault="0050639A" w:rsidP="5B760AA7">
            <w:pPr>
              <w:jc w:val="center"/>
              <w:rPr>
                <w:sz w:val="18"/>
                <w:szCs w:val="18"/>
              </w:rPr>
            </w:pPr>
            <w:r w:rsidRPr="5B760AA7">
              <w:rPr>
                <w:sz w:val="18"/>
                <w:szCs w:val="18"/>
              </w:rPr>
              <w:t xml:space="preserve">1512 </w:t>
            </w:r>
          </w:p>
          <w:p w14:paraId="000000FF" w14:textId="3383DDCB" w:rsidR="008F0011" w:rsidRDefault="0050639A" w:rsidP="5B760AA7">
            <w:pPr>
              <w:jc w:val="center"/>
            </w:pPr>
            <w:r w:rsidRPr="5B760AA7">
              <w:rPr>
                <w:sz w:val="18"/>
                <w:szCs w:val="18"/>
              </w:rPr>
              <w:t>(4.2)</w:t>
            </w:r>
          </w:p>
        </w:tc>
        <w:tc>
          <w:tcPr>
            <w:tcW w:w="552" w:type="pct"/>
          </w:tcPr>
          <w:p w14:paraId="56D69AD8" w14:textId="1ACC2762" w:rsidR="008F0011" w:rsidRDefault="0050639A" w:rsidP="5B760AA7">
            <w:pPr>
              <w:jc w:val="center"/>
              <w:rPr>
                <w:sz w:val="18"/>
                <w:szCs w:val="18"/>
              </w:rPr>
            </w:pPr>
            <w:r w:rsidRPr="5B760AA7">
              <w:rPr>
                <w:sz w:val="18"/>
                <w:szCs w:val="18"/>
              </w:rPr>
              <w:t xml:space="preserve">1060 </w:t>
            </w:r>
          </w:p>
          <w:p w14:paraId="00000100" w14:textId="7CD9AF55" w:rsidR="008F0011" w:rsidRDefault="0050639A" w:rsidP="5B760AA7">
            <w:pPr>
              <w:jc w:val="center"/>
            </w:pPr>
            <w:r w:rsidRPr="5B760AA7">
              <w:rPr>
                <w:sz w:val="18"/>
                <w:szCs w:val="18"/>
              </w:rPr>
              <w:t>(6.7)</w:t>
            </w:r>
          </w:p>
        </w:tc>
        <w:tc>
          <w:tcPr>
            <w:tcW w:w="705" w:type="pct"/>
          </w:tcPr>
          <w:p w14:paraId="00000101" w14:textId="77777777" w:rsidR="008F0011" w:rsidRDefault="0050639A">
            <w:r>
              <w:rPr>
                <w:sz w:val="18"/>
                <w:szCs w:val="18"/>
              </w:rPr>
              <w:t xml:space="preserve">  </w:t>
            </w:r>
          </w:p>
        </w:tc>
        <w:tc>
          <w:tcPr>
            <w:tcW w:w="461" w:type="pct"/>
          </w:tcPr>
          <w:p w14:paraId="00000102" w14:textId="77777777" w:rsidR="008F0011" w:rsidRDefault="0050639A">
            <w:r>
              <w:rPr>
                <w:sz w:val="18"/>
                <w:szCs w:val="18"/>
              </w:rPr>
              <w:t xml:space="preserve">  </w:t>
            </w:r>
          </w:p>
        </w:tc>
      </w:tr>
      <w:tr w:rsidR="00B77FBB" w14:paraId="57B40E76" w14:textId="77777777" w:rsidTr="00B77FBB">
        <w:trPr>
          <w:trHeight w:val="20"/>
        </w:trPr>
        <w:tc>
          <w:tcPr>
            <w:tcW w:w="981" w:type="pct"/>
            <w:vMerge/>
          </w:tcPr>
          <w:p w14:paraId="00000103" w14:textId="77777777" w:rsidR="008F0011" w:rsidRDefault="008F0011">
            <w:pPr>
              <w:widowControl w:val="0"/>
              <w:pBdr>
                <w:top w:val="nil"/>
                <w:left w:val="nil"/>
                <w:bottom w:val="nil"/>
                <w:right w:val="nil"/>
                <w:between w:val="nil"/>
              </w:pBdr>
              <w:spacing w:line="276" w:lineRule="auto"/>
            </w:pPr>
          </w:p>
        </w:tc>
        <w:tc>
          <w:tcPr>
            <w:tcW w:w="582" w:type="pct"/>
          </w:tcPr>
          <w:p w14:paraId="00000104" w14:textId="77777777" w:rsidR="008F0011" w:rsidRDefault="0050639A">
            <w:pPr>
              <w:rPr>
                <w:sz w:val="18"/>
                <w:szCs w:val="18"/>
              </w:rPr>
            </w:pPr>
            <w:r w:rsidRPr="5B760AA7">
              <w:rPr>
                <w:sz w:val="18"/>
                <w:szCs w:val="18"/>
              </w:rPr>
              <w:t>Not seeking for work</w:t>
            </w:r>
          </w:p>
        </w:tc>
        <w:tc>
          <w:tcPr>
            <w:tcW w:w="547" w:type="pct"/>
          </w:tcPr>
          <w:p w14:paraId="41735AAC" w14:textId="77777777" w:rsidR="00D93963" w:rsidRDefault="0050639A" w:rsidP="5B760AA7">
            <w:pPr>
              <w:jc w:val="center"/>
              <w:rPr>
                <w:sz w:val="18"/>
                <w:szCs w:val="18"/>
              </w:rPr>
            </w:pPr>
            <w:r w:rsidRPr="5B760AA7">
              <w:rPr>
                <w:sz w:val="18"/>
                <w:szCs w:val="18"/>
              </w:rPr>
              <w:t xml:space="preserve">712 </w:t>
            </w:r>
          </w:p>
          <w:p w14:paraId="00000105" w14:textId="24CF5818" w:rsidR="008F0011" w:rsidRDefault="0050639A" w:rsidP="5B760AA7">
            <w:pPr>
              <w:jc w:val="center"/>
              <w:rPr>
                <w:sz w:val="18"/>
                <w:szCs w:val="18"/>
              </w:rPr>
            </w:pPr>
            <w:r w:rsidRPr="5B760AA7">
              <w:rPr>
                <w:sz w:val="18"/>
                <w:szCs w:val="18"/>
              </w:rPr>
              <w:t>(1.0)</w:t>
            </w:r>
          </w:p>
        </w:tc>
        <w:tc>
          <w:tcPr>
            <w:tcW w:w="626" w:type="pct"/>
          </w:tcPr>
          <w:p w14:paraId="68801954" w14:textId="77777777" w:rsidR="00D93963" w:rsidRDefault="0050639A" w:rsidP="5B760AA7">
            <w:pPr>
              <w:jc w:val="center"/>
              <w:rPr>
                <w:sz w:val="18"/>
                <w:szCs w:val="18"/>
              </w:rPr>
            </w:pPr>
            <w:r w:rsidRPr="5B760AA7">
              <w:rPr>
                <w:sz w:val="18"/>
                <w:szCs w:val="18"/>
              </w:rPr>
              <w:t xml:space="preserve">214 </w:t>
            </w:r>
          </w:p>
          <w:p w14:paraId="00000106" w14:textId="016A5D0B" w:rsidR="008F0011" w:rsidRDefault="0050639A" w:rsidP="5B760AA7">
            <w:pPr>
              <w:jc w:val="center"/>
              <w:rPr>
                <w:sz w:val="18"/>
                <w:szCs w:val="18"/>
              </w:rPr>
            </w:pPr>
            <w:r w:rsidRPr="5B760AA7">
              <w:rPr>
                <w:sz w:val="18"/>
                <w:szCs w:val="18"/>
              </w:rPr>
              <w:t>(1.1)</w:t>
            </w:r>
          </w:p>
        </w:tc>
        <w:tc>
          <w:tcPr>
            <w:tcW w:w="546" w:type="pct"/>
          </w:tcPr>
          <w:p w14:paraId="039B87AF" w14:textId="77777777" w:rsidR="00D93963" w:rsidRDefault="0050639A" w:rsidP="5B760AA7">
            <w:pPr>
              <w:jc w:val="center"/>
              <w:rPr>
                <w:sz w:val="18"/>
                <w:szCs w:val="18"/>
              </w:rPr>
            </w:pPr>
            <w:r w:rsidRPr="5B760AA7">
              <w:rPr>
                <w:sz w:val="18"/>
                <w:szCs w:val="18"/>
              </w:rPr>
              <w:t xml:space="preserve">295 </w:t>
            </w:r>
          </w:p>
          <w:p w14:paraId="00000107" w14:textId="15589D69" w:rsidR="008F0011" w:rsidRDefault="0050639A" w:rsidP="5B760AA7">
            <w:pPr>
              <w:jc w:val="center"/>
              <w:rPr>
                <w:sz w:val="18"/>
                <w:szCs w:val="18"/>
              </w:rPr>
            </w:pPr>
            <w:r w:rsidRPr="5B760AA7">
              <w:rPr>
                <w:sz w:val="18"/>
                <w:szCs w:val="18"/>
              </w:rPr>
              <w:t>(0.8)</w:t>
            </w:r>
          </w:p>
        </w:tc>
        <w:tc>
          <w:tcPr>
            <w:tcW w:w="552" w:type="pct"/>
          </w:tcPr>
          <w:p w14:paraId="40648B73" w14:textId="77777777" w:rsidR="00D93963" w:rsidRDefault="0050639A" w:rsidP="00D93963">
            <w:pPr>
              <w:jc w:val="center"/>
              <w:rPr>
                <w:sz w:val="18"/>
                <w:szCs w:val="18"/>
              </w:rPr>
            </w:pPr>
            <w:r w:rsidRPr="5B760AA7">
              <w:rPr>
                <w:sz w:val="18"/>
                <w:szCs w:val="18"/>
              </w:rPr>
              <w:t xml:space="preserve">203 </w:t>
            </w:r>
          </w:p>
          <w:p w14:paraId="00000108" w14:textId="060D1ED5" w:rsidR="008F0011" w:rsidRDefault="0050639A" w:rsidP="00D93963">
            <w:pPr>
              <w:jc w:val="center"/>
              <w:rPr>
                <w:sz w:val="18"/>
                <w:szCs w:val="18"/>
              </w:rPr>
            </w:pPr>
            <w:r w:rsidRPr="5B760AA7">
              <w:rPr>
                <w:sz w:val="18"/>
                <w:szCs w:val="18"/>
              </w:rPr>
              <w:t>(1.3)</w:t>
            </w:r>
          </w:p>
        </w:tc>
        <w:tc>
          <w:tcPr>
            <w:tcW w:w="705" w:type="pct"/>
          </w:tcPr>
          <w:p w14:paraId="00000109" w14:textId="77777777" w:rsidR="008F0011" w:rsidRDefault="0050639A">
            <w:r>
              <w:rPr>
                <w:sz w:val="18"/>
                <w:szCs w:val="18"/>
              </w:rPr>
              <w:t xml:space="preserve">  </w:t>
            </w:r>
          </w:p>
        </w:tc>
        <w:tc>
          <w:tcPr>
            <w:tcW w:w="461" w:type="pct"/>
          </w:tcPr>
          <w:p w14:paraId="0000010A" w14:textId="77777777" w:rsidR="008F0011" w:rsidRDefault="0050639A">
            <w:r>
              <w:rPr>
                <w:sz w:val="18"/>
                <w:szCs w:val="18"/>
              </w:rPr>
              <w:t xml:space="preserve">  </w:t>
            </w:r>
          </w:p>
        </w:tc>
      </w:tr>
      <w:tr w:rsidR="00B77FBB" w14:paraId="319BAF0B" w14:textId="77777777" w:rsidTr="00B77FBB">
        <w:trPr>
          <w:trHeight w:val="20"/>
        </w:trPr>
        <w:tc>
          <w:tcPr>
            <w:tcW w:w="981" w:type="pct"/>
            <w:vMerge/>
          </w:tcPr>
          <w:p w14:paraId="0000010B" w14:textId="77777777" w:rsidR="008F0011" w:rsidRDefault="008F0011">
            <w:pPr>
              <w:widowControl w:val="0"/>
              <w:pBdr>
                <w:top w:val="nil"/>
                <w:left w:val="nil"/>
                <w:bottom w:val="nil"/>
                <w:right w:val="nil"/>
                <w:between w:val="nil"/>
              </w:pBdr>
              <w:spacing w:line="276" w:lineRule="auto"/>
            </w:pPr>
          </w:p>
        </w:tc>
        <w:tc>
          <w:tcPr>
            <w:tcW w:w="582" w:type="pct"/>
          </w:tcPr>
          <w:p w14:paraId="0000010C" w14:textId="77777777" w:rsidR="008F0011" w:rsidRDefault="0050639A">
            <w:pPr>
              <w:rPr>
                <w:sz w:val="18"/>
                <w:szCs w:val="18"/>
              </w:rPr>
            </w:pPr>
            <w:r>
              <w:rPr>
                <w:sz w:val="18"/>
                <w:szCs w:val="18"/>
              </w:rPr>
              <w:t>Unemployed</w:t>
            </w:r>
          </w:p>
        </w:tc>
        <w:tc>
          <w:tcPr>
            <w:tcW w:w="547" w:type="pct"/>
          </w:tcPr>
          <w:p w14:paraId="0000010D" w14:textId="1A8D97DF" w:rsidR="008F0011" w:rsidRDefault="0050639A" w:rsidP="5B760AA7">
            <w:pPr>
              <w:jc w:val="center"/>
              <w:rPr>
                <w:sz w:val="18"/>
                <w:szCs w:val="18"/>
              </w:rPr>
            </w:pPr>
            <w:r w:rsidRPr="5B760AA7">
              <w:rPr>
                <w:sz w:val="18"/>
                <w:szCs w:val="18"/>
              </w:rPr>
              <w:t>23892 (33.7)</w:t>
            </w:r>
          </w:p>
        </w:tc>
        <w:tc>
          <w:tcPr>
            <w:tcW w:w="626" w:type="pct"/>
          </w:tcPr>
          <w:p w14:paraId="696FF233" w14:textId="77777777" w:rsidR="00D93963" w:rsidRDefault="0050639A" w:rsidP="5B760AA7">
            <w:pPr>
              <w:jc w:val="center"/>
              <w:rPr>
                <w:sz w:val="18"/>
                <w:szCs w:val="18"/>
              </w:rPr>
            </w:pPr>
            <w:r w:rsidRPr="5B760AA7">
              <w:rPr>
                <w:sz w:val="18"/>
                <w:szCs w:val="18"/>
              </w:rPr>
              <w:t xml:space="preserve">5876 </w:t>
            </w:r>
          </w:p>
          <w:p w14:paraId="0000010E" w14:textId="6C468BD9" w:rsidR="008F0011" w:rsidRDefault="0050639A" w:rsidP="5B760AA7">
            <w:pPr>
              <w:jc w:val="center"/>
              <w:rPr>
                <w:sz w:val="18"/>
                <w:szCs w:val="18"/>
              </w:rPr>
            </w:pPr>
            <w:r w:rsidRPr="5B760AA7">
              <w:rPr>
                <w:sz w:val="18"/>
                <w:szCs w:val="18"/>
              </w:rPr>
              <w:t>(30.5)</w:t>
            </w:r>
          </w:p>
        </w:tc>
        <w:tc>
          <w:tcPr>
            <w:tcW w:w="546" w:type="pct"/>
          </w:tcPr>
          <w:p w14:paraId="0000010F" w14:textId="35616786" w:rsidR="008F0011" w:rsidRDefault="0050639A" w:rsidP="5B760AA7">
            <w:pPr>
              <w:jc w:val="center"/>
              <w:rPr>
                <w:sz w:val="18"/>
                <w:szCs w:val="18"/>
              </w:rPr>
            </w:pPr>
            <w:r w:rsidRPr="5B760AA7">
              <w:rPr>
                <w:sz w:val="18"/>
                <w:szCs w:val="18"/>
              </w:rPr>
              <w:t>11753 (32.8)</w:t>
            </w:r>
          </w:p>
        </w:tc>
        <w:tc>
          <w:tcPr>
            <w:tcW w:w="552" w:type="pct"/>
          </w:tcPr>
          <w:p w14:paraId="00000110" w14:textId="01443649" w:rsidR="008F0011" w:rsidRDefault="0050639A" w:rsidP="5B760AA7">
            <w:pPr>
              <w:jc w:val="center"/>
              <w:rPr>
                <w:sz w:val="18"/>
                <w:szCs w:val="18"/>
              </w:rPr>
            </w:pPr>
            <w:r w:rsidRPr="5B760AA7">
              <w:rPr>
                <w:sz w:val="18"/>
                <w:szCs w:val="18"/>
              </w:rPr>
              <w:t>6263 (39.6)</w:t>
            </w:r>
          </w:p>
        </w:tc>
        <w:tc>
          <w:tcPr>
            <w:tcW w:w="705" w:type="pct"/>
          </w:tcPr>
          <w:p w14:paraId="00000111" w14:textId="77777777" w:rsidR="008F0011" w:rsidRDefault="0050639A">
            <w:r>
              <w:rPr>
                <w:sz w:val="18"/>
                <w:szCs w:val="18"/>
              </w:rPr>
              <w:t xml:space="preserve">  </w:t>
            </w:r>
          </w:p>
        </w:tc>
        <w:tc>
          <w:tcPr>
            <w:tcW w:w="461" w:type="pct"/>
          </w:tcPr>
          <w:p w14:paraId="00000112" w14:textId="77777777" w:rsidR="008F0011" w:rsidRDefault="0050639A">
            <w:r>
              <w:rPr>
                <w:sz w:val="18"/>
                <w:szCs w:val="18"/>
              </w:rPr>
              <w:t xml:space="preserve">  </w:t>
            </w:r>
          </w:p>
        </w:tc>
      </w:tr>
      <w:tr w:rsidR="00B77FBB" w14:paraId="3C96FB3C" w14:textId="77777777" w:rsidTr="00B77FBB">
        <w:trPr>
          <w:trHeight w:val="20"/>
        </w:trPr>
        <w:tc>
          <w:tcPr>
            <w:tcW w:w="981" w:type="pct"/>
            <w:vMerge/>
          </w:tcPr>
          <w:p w14:paraId="00000113" w14:textId="77777777" w:rsidR="008F0011" w:rsidRDefault="008F0011">
            <w:pPr>
              <w:widowControl w:val="0"/>
              <w:pBdr>
                <w:top w:val="nil"/>
                <w:left w:val="nil"/>
                <w:bottom w:val="nil"/>
                <w:right w:val="nil"/>
                <w:between w:val="nil"/>
              </w:pBdr>
              <w:spacing w:line="276" w:lineRule="auto"/>
            </w:pPr>
          </w:p>
        </w:tc>
        <w:tc>
          <w:tcPr>
            <w:tcW w:w="582" w:type="pct"/>
          </w:tcPr>
          <w:p w14:paraId="00000114" w14:textId="77777777" w:rsidR="008F0011" w:rsidRDefault="0050639A">
            <w:pPr>
              <w:rPr>
                <w:sz w:val="18"/>
                <w:szCs w:val="18"/>
              </w:rPr>
            </w:pPr>
            <w:r>
              <w:rPr>
                <w:sz w:val="18"/>
                <w:szCs w:val="18"/>
              </w:rPr>
              <w:t>[Missing]</w:t>
            </w:r>
          </w:p>
        </w:tc>
        <w:tc>
          <w:tcPr>
            <w:tcW w:w="547" w:type="pct"/>
          </w:tcPr>
          <w:p w14:paraId="7C05CAD4" w14:textId="77777777" w:rsidR="00D93963" w:rsidRDefault="0050639A" w:rsidP="5B760AA7">
            <w:pPr>
              <w:jc w:val="center"/>
              <w:rPr>
                <w:sz w:val="18"/>
                <w:szCs w:val="18"/>
              </w:rPr>
            </w:pPr>
            <w:r w:rsidRPr="5B760AA7">
              <w:rPr>
                <w:sz w:val="18"/>
                <w:szCs w:val="18"/>
              </w:rPr>
              <w:t xml:space="preserve">1 </w:t>
            </w:r>
          </w:p>
          <w:p w14:paraId="00000115" w14:textId="06AB7DCD" w:rsidR="008F0011" w:rsidRDefault="0050639A" w:rsidP="5B760AA7">
            <w:pPr>
              <w:jc w:val="center"/>
              <w:rPr>
                <w:sz w:val="18"/>
                <w:szCs w:val="18"/>
              </w:rPr>
            </w:pPr>
            <w:r w:rsidRPr="5B760AA7">
              <w:rPr>
                <w:sz w:val="18"/>
                <w:szCs w:val="18"/>
              </w:rPr>
              <w:t>(0.0)</w:t>
            </w:r>
          </w:p>
        </w:tc>
        <w:tc>
          <w:tcPr>
            <w:tcW w:w="626" w:type="pct"/>
          </w:tcPr>
          <w:p w14:paraId="7DCB4F80" w14:textId="77777777" w:rsidR="00D93963" w:rsidRDefault="0050639A" w:rsidP="5B760AA7">
            <w:pPr>
              <w:jc w:val="center"/>
              <w:rPr>
                <w:sz w:val="18"/>
                <w:szCs w:val="18"/>
              </w:rPr>
            </w:pPr>
            <w:r w:rsidRPr="5B760AA7">
              <w:rPr>
                <w:sz w:val="18"/>
                <w:szCs w:val="18"/>
              </w:rPr>
              <w:t>0</w:t>
            </w:r>
          </w:p>
          <w:p w14:paraId="00000116" w14:textId="05433169" w:rsidR="008F0011" w:rsidRDefault="0050639A" w:rsidP="5B760AA7">
            <w:pPr>
              <w:jc w:val="center"/>
              <w:rPr>
                <w:sz w:val="18"/>
                <w:szCs w:val="18"/>
              </w:rPr>
            </w:pPr>
            <w:r w:rsidRPr="5B760AA7">
              <w:rPr>
                <w:sz w:val="18"/>
                <w:szCs w:val="18"/>
              </w:rPr>
              <w:t xml:space="preserve"> (0.0)</w:t>
            </w:r>
          </w:p>
        </w:tc>
        <w:tc>
          <w:tcPr>
            <w:tcW w:w="546" w:type="pct"/>
          </w:tcPr>
          <w:p w14:paraId="0919C550" w14:textId="77777777" w:rsidR="00D93963" w:rsidRDefault="0050639A" w:rsidP="5B760AA7">
            <w:pPr>
              <w:jc w:val="center"/>
              <w:rPr>
                <w:sz w:val="18"/>
                <w:szCs w:val="18"/>
              </w:rPr>
            </w:pPr>
            <w:r w:rsidRPr="5B760AA7">
              <w:rPr>
                <w:sz w:val="18"/>
                <w:szCs w:val="18"/>
              </w:rPr>
              <w:t xml:space="preserve">1 </w:t>
            </w:r>
          </w:p>
          <w:p w14:paraId="00000117" w14:textId="7BB5D0D7" w:rsidR="008F0011" w:rsidRDefault="0050639A" w:rsidP="5B760AA7">
            <w:pPr>
              <w:jc w:val="center"/>
              <w:rPr>
                <w:sz w:val="18"/>
                <w:szCs w:val="18"/>
              </w:rPr>
            </w:pPr>
            <w:r w:rsidRPr="5B760AA7">
              <w:rPr>
                <w:sz w:val="18"/>
                <w:szCs w:val="18"/>
              </w:rPr>
              <w:t>(0.0)</w:t>
            </w:r>
          </w:p>
        </w:tc>
        <w:tc>
          <w:tcPr>
            <w:tcW w:w="552" w:type="pct"/>
          </w:tcPr>
          <w:p w14:paraId="46E87A25" w14:textId="77777777" w:rsidR="00D93963" w:rsidRDefault="0050639A" w:rsidP="5B760AA7">
            <w:pPr>
              <w:jc w:val="center"/>
              <w:rPr>
                <w:sz w:val="18"/>
                <w:szCs w:val="18"/>
              </w:rPr>
            </w:pPr>
            <w:r w:rsidRPr="5B760AA7">
              <w:rPr>
                <w:sz w:val="18"/>
                <w:szCs w:val="18"/>
              </w:rPr>
              <w:t xml:space="preserve">0 </w:t>
            </w:r>
          </w:p>
          <w:p w14:paraId="00000118" w14:textId="3CB3559F" w:rsidR="008F0011" w:rsidRDefault="0050639A" w:rsidP="5B760AA7">
            <w:pPr>
              <w:jc w:val="center"/>
              <w:rPr>
                <w:sz w:val="18"/>
                <w:szCs w:val="18"/>
              </w:rPr>
            </w:pPr>
            <w:r w:rsidRPr="5B760AA7">
              <w:rPr>
                <w:sz w:val="18"/>
                <w:szCs w:val="18"/>
              </w:rPr>
              <w:t>(0.0)</w:t>
            </w:r>
          </w:p>
        </w:tc>
        <w:tc>
          <w:tcPr>
            <w:tcW w:w="705" w:type="pct"/>
          </w:tcPr>
          <w:p w14:paraId="00000119" w14:textId="77777777" w:rsidR="008F0011" w:rsidRDefault="0050639A">
            <w:r>
              <w:rPr>
                <w:sz w:val="18"/>
                <w:szCs w:val="18"/>
              </w:rPr>
              <w:t xml:space="preserve">  </w:t>
            </w:r>
          </w:p>
        </w:tc>
        <w:tc>
          <w:tcPr>
            <w:tcW w:w="461" w:type="pct"/>
          </w:tcPr>
          <w:p w14:paraId="0000011A" w14:textId="77777777" w:rsidR="008F0011" w:rsidRDefault="0050639A">
            <w:r>
              <w:rPr>
                <w:sz w:val="18"/>
                <w:szCs w:val="18"/>
              </w:rPr>
              <w:t xml:space="preserve">  </w:t>
            </w:r>
          </w:p>
        </w:tc>
      </w:tr>
      <w:tr w:rsidR="00B77FBB" w14:paraId="0730F628" w14:textId="77777777" w:rsidTr="00B77FBB">
        <w:trPr>
          <w:trHeight w:val="20"/>
        </w:trPr>
        <w:tc>
          <w:tcPr>
            <w:tcW w:w="981" w:type="pct"/>
            <w:vMerge w:val="restart"/>
          </w:tcPr>
          <w:p w14:paraId="0000011B" w14:textId="77777777" w:rsidR="008F0011" w:rsidRDefault="0050639A">
            <w:pPr>
              <w:rPr>
                <w:sz w:val="18"/>
                <w:szCs w:val="18"/>
              </w:rPr>
            </w:pPr>
            <w:r>
              <w:rPr>
                <w:sz w:val="18"/>
                <w:szCs w:val="18"/>
              </w:rPr>
              <w:t>Education (%)</w:t>
            </w:r>
          </w:p>
        </w:tc>
        <w:tc>
          <w:tcPr>
            <w:tcW w:w="582" w:type="pct"/>
          </w:tcPr>
          <w:p w14:paraId="0000011C" w14:textId="77777777" w:rsidR="008F0011" w:rsidRDefault="0050639A">
            <w:pPr>
              <w:rPr>
                <w:sz w:val="18"/>
                <w:szCs w:val="18"/>
              </w:rPr>
            </w:pPr>
            <w:r>
              <w:rPr>
                <w:sz w:val="18"/>
                <w:szCs w:val="18"/>
              </w:rPr>
              <w:t>3-Completed primary school or less</w:t>
            </w:r>
          </w:p>
        </w:tc>
        <w:tc>
          <w:tcPr>
            <w:tcW w:w="547" w:type="pct"/>
          </w:tcPr>
          <w:p w14:paraId="0000011D" w14:textId="4EABF7C7" w:rsidR="008F0011" w:rsidRDefault="0050639A" w:rsidP="5B760AA7">
            <w:pPr>
              <w:jc w:val="center"/>
              <w:rPr>
                <w:sz w:val="18"/>
                <w:szCs w:val="18"/>
              </w:rPr>
            </w:pPr>
            <w:r w:rsidRPr="5B760AA7">
              <w:rPr>
                <w:sz w:val="18"/>
                <w:szCs w:val="18"/>
              </w:rPr>
              <w:t>20245 (28.6)</w:t>
            </w:r>
          </w:p>
        </w:tc>
        <w:tc>
          <w:tcPr>
            <w:tcW w:w="626" w:type="pct"/>
          </w:tcPr>
          <w:p w14:paraId="018349A4" w14:textId="77777777" w:rsidR="00D93963" w:rsidRDefault="0050639A" w:rsidP="5B760AA7">
            <w:pPr>
              <w:jc w:val="center"/>
              <w:rPr>
                <w:sz w:val="18"/>
                <w:szCs w:val="18"/>
              </w:rPr>
            </w:pPr>
            <w:r w:rsidRPr="5B760AA7">
              <w:rPr>
                <w:sz w:val="18"/>
                <w:szCs w:val="18"/>
              </w:rPr>
              <w:t xml:space="preserve">4996 </w:t>
            </w:r>
          </w:p>
          <w:p w14:paraId="0000011E" w14:textId="5FA2BEEC" w:rsidR="008F0011" w:rsidRDefault="0050639A" w:rsidP="5B760AA7">
            <w:pPr>
              <w:jc w:val="center"/>
              <w:rPr>
                <w:sz w:val="18"/>
                <w:szCs w:val="18"/>
              </w:rPr>
            </w:pPr>
            <w:r w:rsidRPr="5B760AA7">
              <w:rPr>
                <w:sz w:val="18"/>
                <w:szCs w:val="18"/>
              </w:rPr>
              <w:t>(25.9)</w:t>
            </w:r>
          </w:p>
        </w:tc>
        <w:tc>
          <w:tcPr>
            <w:tcW w:w="546" w:type="pct"/>
          </w:tcPr>
          <w:p w14:paraId="0000011F" w14:textId="623E7E3B" w:rsidR="008F0011" w:rsidRDefault="0050639A" w:rsidP="5B760AA7">
            <w:pPr>
              <w:jc w:val="center"/>
              <w:rPr>
                <w:sz w:val="18"/>
                <w:szCs w:val="18"/>
              </w:rPr>
            </w:pPr>
            <w:r w:rsidRPr="5B760AA7">
              <w:rPr>
                <w:sz w:val="18"/>
                <w:szCs w:val="18"/>
              </w:rPr>
              <w:t>10448 (29.2)</w:t>
            </w:r>
          </w:p>
        </w:tc>
        <w:tc>
          <w:tcPr>
            <w:tcW w:w="552" w:type="pct"/>
          </w:tcPr>
          <w:p w14:paraId="00000120" w14:textId="744F7356" w:rsidR="008F0011" w:rsidRDefault="0050639A" w:rsidP="5B760AA7">
            <w:pPr>
              <w:jc w:val="center"/>
              <w:rPr>
                <w:sz w:val="18"/>
                <w:szCs w:val="18"/>
              </w:rPr>
            </w:pPr>
            <w:r w:rsidRPr="5B760AA7">
              <w:rPr>
                <w:sz w:val="18"/>
                <w:szCs w:val="18"/>
              </w:rPr>
              <w:t>4801 (30.4)</w:t>
            </w:r>
          </w:p>
        </w:tc>
        <w:tc>
          <w:tcPr>
            <w:tcW w:w="705" w:type="pct"/>
          </w:tcPr>
          <w:p w14:paraId="00000121" w14:textId="7C35D7E7" w:rsidR="008F0011" w:rsidRDefault="0016660D">
            <w:r w:rsidRPr="0016660D">
              <w:rPr>
                <w:sz w:val="18"/>
                <w:szCs w:val="18"/>
              </w:rPr>
              <w:t>X</w:t>
            </w:r>
            <w:proofErr w:type="gramStart"/>
            <w:r w:rsidRPr="0016660D">
              <w:rPr>
                <w:sz w:val="18"/>
                <w:szCs w:val="18"/>
              </w:rPr>
              <w:t>²(</w:t>
            </w:r>
            <w:proofErr w:type="gramEnd"/>
            <w:r w:rsidRPr="0016660D">
              <w:rPr>
                <w:sz w:val="18"/>
                <w:szCs w:val="18"/>
              </w:rPr>
              <w:t>4, 70538)=438;</w:t>
            </w:r>
          </w:p>
        </w:tc>
        <w:tc>
          <w:tcPr>
            <w:tcW w:w="461" w:type="pct"/>
          </w:tcPr>
          <w:p w14:paraId="00000122" w14:textId="4CDCC516" w:rsidR="008F0011" w:rsidRDefault="0050639A">
            <w:r>
              <w:rPr>
                <w:sz w:val="18"/>
                <w:szCs w:val="18"/>
              </w:rPr>
              <w:t xml:space="preserve"> </w:t>
            </w:r>
            <w:r w:rsidR="00501FC5">
              <w:rPr>
                <w:sz w:val="18"/>
                <w:szCs w:val="18"/>
              </w:rPr>
              <w:t>&lt;</w:t>
            </w:r>
            <w:r>
              <w:rPr>
                <w:sz w:val="18"/>
                <w:szCs w:val="18"/>
              </w:rPr>
              <w:t xml:space="preserve">0,001 </w:t>
            </w:r>
          </w:p>
        </w:tc>
      </w:tr>
      <w:tr w:rsidR="00B77FBB" w14:paraId="7C600956" w14:textId="77777777" w:rsidTr="00B77FBB">
        <w:trPr>
          <w:trHeight w:val="20"/>
        </w:trPr>
        <w:tc>
          <w:tcPr>
            <w:tcW w:w="981" w:type="pct"/>
            <w:vMerge/>
          </w:tcPr>
          <w:p w14:paraId="00000123" w14:textId="77777777" w:rsidR="008F0011" w:rsidRDefault="008F0011">
            <w:pPr>
              <w:widowControl w:val="0"/>
              <w:pBdr>
                <w:top w:val="nil"/>
                <w:left w:val="nil"/>
                <w:bottom w:val="nil"/>
                <w:right w:val="nil"/>
                <w:between w:val="nil"/>
              </w:pBdr>
              <w:spacing w:line="276" w:lineRule="auto"/>
            </w:pPr>
          </w:p>
        </w:tc>
        <w:tc>
          <w:tcPr>
            <w:tcW w:w="582" w:type="pct"/>
          </w:tcPr>
          <w:p w14:paraId="00000124" w14:textId="77777777" w:rsidR="008F0011" w:rsidRDefault="0050639A">
            <w:pPr>
              <w:rPr>
                <w:sz w:val="18"/>
                <w:szCs w:val="18"/>
              </w:rPr>
            </w:pPr>
            <w:r>
              <w:rPr>
                <w:sz w:val="18"/>
                <w:szCs w:val="18"/>
              </w:rPr>
              <w:t>2-Completed high school or less</w:t>
            </w:r>
          </w:p>
        </w:tc>
        <w:tc>
          <w:tcPr>
            <w:tcW w:w="547" w:type="pct"/>
          </w:tcPr>
          <w:p w14:paraId="00000125" w14:textId="12F863BB" w:rsidR="008F0011" w:rsidRDefault="0050639A" w:rsidP="5B760AA7">
            <w:pPr>
              <w:jc w:val="center"/>
              <w:rPr>
                <w:sz w:val="18"/>
                <w:szCs w:val="18"/>
              </w:rPr>
            </w:pPr>
            <w:r w:rsidRPr="5B760AA7">
              <w:rPr>
                <w:sz w:val="18"/>
                <w:szCs w:val="18"/>
              </w:rPr>
              <w:t>39034 (55.1)</w:t>
            </w:r>
          </w:p>
        </w:tc>
        <w:tc>
          <w:tcPr>
            <w:tcW w:w="626" w:type="pct"/>
          </w:tcPr>
          <w:p w14:paraId="00000126" w14:textId="2B43323C" w:rsidR="008F0011" w:rsidRDefault="0050639A" w:rsidP="5B760AA7">
            <w:pPr>
              <w:jc w:val="center"/>
              <w:rPr>
                <w:sz w:val="18"/>
                <w:szCs w:val="18"/>
              </w:rPr>
            </w:pPr>
            <w:r w:rsidRPr="5B760AA7">
              <w:rPr>
                <w:sz w:val="18"/>
                <w:szCs w:val="18"/>
              </w:rPr>
              <w:t>10272 (53.3)</w:t>
            </w:r>
          </w:p>
        </w:tc>
        <w:tc>
          <w:tcPr>
            <w:tcW w:w="546" w:type="pct"/>
          </w:tcPr>
          <w:p w14:paraId="00000127" w14:textId="107149FD" w:rsidR="008F0011" w:rsidRDefault="0050639A" w:rsidP="5B760AA7">
            <w:pPr>
              <w:jc w:val="center"/>
              <w:rPr>
                <w:sz w:val="18"/>
                <w:szCs w:val="18"/>
              </w:rPr>
            </w:pPr>
            <w:r w:rsidRPr="5B760AA7">
              <w:rPr>
                <w:sz w:val="18"/>
                <w:szCs w:val="18"/>
              </w:rPr>
              <w:t>19910 (55.6)</w:t>
            </w:r>
          </w:p>
        </w:tc>
        <w:tc>
          <w:tcPr>
            <w:tcW w:w="552" w:type="pct"/>
          </w:tcPr>
          <w:p w14:paraId="00000128" w14:textId="00E675B0" w:rsidR="008F0011" w:rsidRDefault="0050639A" w:rsidP="5B760AA7">
            <w:pPr>
              <w:jc w:val="center"/>
              <w:rPr>
                <w:sz w:val="18"/>
                <w:szCs w:val="18"/>
              </w:rPr>
            </w:pPr>
            <w:r w:rsidRPr="5B760AA7">
              <w:rPr>
                <w:sz w:val="18"/>
                <w:szCs w:val="18"/>
              </w:rPr>
              <w:t>8852 (56.0)</w:t>
            </w:r>
          </w:p>
        </w:tc>
        <w:tc>
          <w:tcPr>
            <w:tcW w:w="705" w:type="pct"/>
          </w:tcPr>
          <w:p w14:paraId="00000129" w14:textId="77777777" w:rsidR="008F0011" w:rsidRDefault="0050639A">
            <w:r>
              <w:rPr>
                <w:sz w:val="18"/>
                <w:szCs w:val="18"/>
              </w:rPr>
              <w:t xml:space="preserve">  </w:t>
            </w:r>
          </w:p>
        </w:tc>
        <w:tc>
          <w:tcPr>
            <w:tcW w:w="461" w:type="pct"/>
          </w:tcPr>
          <w:p w14:paraId="0000012A" w14:textId="77777777" w:rsidR="008F0011" w:rsidRDefault="0050639A">
            <w:r>
              <w:rPr>
                <w:sz w:val="18"/>
                <w:szCs w:val="18"/>
              </w:rPr>
              <w:t xml:space="preserve">  </w:t>
            </w:r>
          </w:p>
        </w:tc>
      </w:tr>
      <w:tr w:rsidR="00B77FBB" w14:paraId="0B5319E9" w14:textId="77777777" w:rsidTr="00B77FBB">
        <w:trPr>
          <w:trHeight w:val="20"/>
        </w:trPr>
        <w:tc>
          <w:tcPr>
            <w:tcW w:w="981" w:type="pct"/>
            <w:vMerge/>
          </w:tcPr>
          <w:p w14:paraId="0000012B" w14:textId="77777777" w:rsidR="008F0011" w:rsidRDefault="008F0011">
            <w:pPr>
              <w:widowControl w:val="0"/>
              <w:pBdr>
                <w:top w:val="nil"/>
                <w:left w:val="nil"/>
                <w:bottom w:val="nil"/>
                <w:right w:val="nil"/>
                <w:between w:val="nil"/>
              </w:pBdr>
              <w:spacing w:line="276" w:lineRule="auto"/>
            </w:pPr>
          </w:p>
        </w:tc>
        <w:tc>
          <w:tcPr>
            <w:tcW w:w="582" w:type="pct"/>
          </w:tcPr>
          <w:p w14:paraId="0000012C" w14:textId="77777777" w:rsidR="008F0011" w:rsidRDefault="0050639A">
            <w:pPr>
              <w:rPr>
                <w:sz w:val="18"/>
                <w:szCs w:val="18"/>
              </w:rPr>
            </w:pPr>
            <w:r>
              <w:rPr>
                <w:sz w:val="18"/>
                <w:szCs w:val="18"/>
              </w:rPr>
              <w:t>1-More than high school</w:t>
            </w:r>
          </w:p>
        </w:tc>
        <w:tc>
          <w:tcPr>
            <w:tcW w:w="547" w:type="pct"/>
          </w:tcPr>
          <w:p w14:paraId="0000012D" w14:textId="675FB01B" w:rsidR="008F0011" w:rsidRDefault="0050639A" w:rsidP="5B760AA7">
            <w:pPr>
              <w:jc w:val="center"/>
              <w:rPr>
                <w:sz w:val="18"/>
                <w:szCs w:val="18"/>
              </w:rPr>
            </w:pPr>
            <w:r w:rsidRPr="5B760AA7">
              <w:rPr>
                <w:sz w:val="18"/>
                <w:szCs w:val="18"/>
              </w:rPr>
              <w:t>11259 (15.9)</w:t>
            </w:r>
          </w:p>
        </w:tc>
        <w:tc>
          <w:tcPr>
            <w:tcW w:w="626" w:type="pct"/>
          </w:tcPr>
          <w:p w14:paraId="144B04B1" w14:textId="77777777" w:rsidR="00D93963" w:rsidRDefault="0050639A" w:rsidP="5B760AA7">
            <w:pPr>
              <w:jc w:val="center"/>
              <w:rPr>
                <w:sz w:val="18"/>
                <w:szCs w:val="18"/>
              </w:rPr>
            </w:pPr>
            <w:r w:rsidRPr="5B760AA7">
              <w:rPr>
                <w:sz w:val="18"/>
                <w:szCs w:val="18"/>
              </w:rPr>
              <w:t xml:space="preserve">3926 </w:t>
            </w:r>
          </w:p>
          <w:p w14:paraId="0000012E" w14:textId="24ACCD41" w:rsidR="008F0011" w:rsidRDefault="0050639A" w:rsidP="5B760AA7">
            <w:pPr>
              <w:jc w:val="center"/>
              <w:rPr>
                <w:sz w:val="18"/>
                <w:szCs w:val="18"/>
              </w:rPr>
            </w:pPr>
            <w:r w:rsidRPr="5B760AA7">
              <w:rPr>
                <w:sz w:val="18"/>
                <w:szCs w:val="18"/>
              </w:rPr>
              <w:t>(20.4)</w:t>
            </w:r>
          </w:p>
        </w:tc>
        <w:tc>
          <w:tcPr>
            <w:tcW w:w="546" w:type="pct"/>
          </w:tcPr>
          <w:p w14:paraId="0000012F" w14:textId="1EA0BBA1" w:rsidR="008F0011" w:rsidRDefault="0050639A" w:rsidP="5B760AA7">
            <w:pPr>
              <w:jc w:val="center"/>
              <w:rPr>
                <w:sz w:val="18"/>
                <w:szCs w:val="18"/>
              </w:rPr>
            </w:pPr>
            <w:r w:rsidRPr="5B760AA7">
              <w:rPr>
                <w:sz w:val="18"/>
                <w:szCs w:val="18"/>
              </w:rPr>
              <w:t>5260 (14.7)</w:t>
            </w:r>
          </w:p>
        </w:tc>
        <w:tc>
          <w:tcPr>
            <w:tcW w:w="552" w:type="pct"/>
          </w:tcPr>
          <w:p w14:paraId="00000130" w14:textId="2A76CBC8" w:rsidR="008F0011" w:rsidRDefault="0050639A" w:rsidP="5B760AA7">
            <w:pPr>
              <w:jc w:val="center"/>
              <w:rPr>
                <w:sz w:val="18"/>
                <w:szCs w:val="18"/>
              </w:rPr>
            </w:pPr>
            <w:r w:rsidRPr="5B760AA7">
              <w:rPr>
                <w:sz w:val="18"/>
                <w:szCs w:val="18"/>
              </w:rPr>
              <w:t>2073 (13.1)</w:t>
            </w:r>
          </w:p>
        </w:tc>
        <w:tc>
          <w:tcPr>
            <w:tcW w:w="705" w:type="pct"/>
          </w:tcPr>
          <w:p w14:paraId="00000131" w14:textId="77777777" w:rsidR="008F0011" w:rsidRDefault="0050639A">
            <w:r>
              <w:rPr>
                <w:sz w:val="18"/>
                <w:szCs w:val="18"/>
              </w:rPr>
              <w:t xml:space="preserve">  </w:t>
            </w:r>
          </w:p>
        </w:tc>
        <w:tc>
          <w:tcPr>
            <w:tcW w:w="461" w:type="pct"/>
          </w:tcPr>
          <w:p w14:paraId="00000132" w14:textId="77777777" w:rsidR="008F0011" w:rsidRDefault="0050639A">
            <w:r>
              <w:rPr>
                <w:sz w:val="18"/>
                <w:szCs w:val="18"/>
              </w:rPr>
              <w:t xml:space="preserve">  </w:t>
            </w:r>
          </w:p>
        </w:tc>
      </w:tr>
      <w:tr w:rsidR="00B77FBB" w14:paraId="0E15C841" w14:textId="77777777" w:rsidTr="00B77FBB">
        <w:trPr>
          <w:trHeight w:val="20"/>
        </w:trPr>
        <w:tc>
          <w:tcPr>
            <w:tcW w:w="981" w:type="pct"/>
            <w:vMerge/>
          </w:tcPr>
          <w:p w14:paraId="00000133" w14:textId="77777777" w:rsidR="008F0011" w:rsidRDefault="008F0011">
            <w:pPr>
              <w:widowControl w:val="0"/>
              <w:pBdr>
                <w:top w:val="nil"/>
                <w:left w:val="nil"/>
                <w:bottom w:val="nil"/>
                <w:right w:val="nil"/>
                <w:between w:val="nil"/>
              </w:pBdr>
              <w:spacing w:line="276" w:lineRule="auto"/>
            </w:pPr>
          </w:p>
        </w:tc>
        <w:tc>
          <w:tcPr>
            <w:tcW w:w="582" w:type="pct"/>
          </w:tcPr>
          <w:p w14:paraId="00000134" w14:textId="77777777" w:rsidR="008F0011" w:rsidRDefault="0050639A">
            <w:pPr>
              <w:rPr>
                <w:sz w:val="18"/>
                <w:szCs w:val="18"/>
              </w:rPr>
            </w:pPr>
            <w:r>
              <w:rPr>
                <w:sz w:val="18"/>
                <w:szCs w:val="18"/>
              </w:rPr>
              <w:t>[Missing]</w:t>
            </w:r>
          </w:p>
        </w:tc>
        <w:tc>
          <w:tcPr>
            <w:tcW w:w="547" w:type="pct"/>
          </w:tcPr>
          <w:p w14:paraId="1B006745" w14:textId="77777777" w:rsidR="00D93963" w:rsidRDefault="0050639A" w:rsidP="5B760AA7">
            <w:pPr>
              <w:jc w:val="center"/>
              <w:rPr>
                <w:sz w:val="18"/>
                <w:szCs w:val="18"/>
              </w:rPr>
            </w:pPr>
            <w:r w:rsidRPr="5B760AA7">
              <w:rPr>
                <w:sz w:val="18"/>
                <w:szCs w:val="18"/>
              </w:rPr>
              <w:t xml:space="preserve">316 </w:t>
            </w:r>
          </w:p>
          <w:p w14:paraId="00000135" w14:textId="1CFFC39F" w:rsidR="008F0011" w:rsidRDefault="0050639A" w:rsidP="5B760AA7">
            <w:pPr>
              <w:jc w:val="center"/>
              <w:rPr>
                <w:sz w:val="18"/>
                <w:szCs w:val="18"/>
              </w:rPr>
            </w:pPr>
            <w:r w:rsidRPr="5B760AA7">
              <w:rPr>
                <w:sz w:val="18"/>
                <w:szCs w:val="18"/>
              </w:rPr>
              <w:t>(0.4)</w:t>
            </w:r>
          </w:p>
        </w:tc>
        <w:tc>
          <w:tcPr>
            <w:tcW w:w="626" w:type="pct"/>
          </w:tcPr>
          <w:p w14:paraId="37596B98" w14:textId="77777777" w:rsidR="00D93963" w:rsidRDefault="0050639A" w:rsidP="5B760AA7">
            <w:pPr>
              <w:jc w:val="center"/>
              <w:rPr>
                <w:sz w:val="18"/>
                <w:szCs w:val="18"/>
              </w:rPr>
            </w:pPr>
            <w:r w:rsidRPr="5B760AA7">
              <w:rPr>
                <w:sz w:val="18"/>
                <w:szCs w:val="18"/>
              </w:rPr>
              <w:t xml:space="preserve">82 </w:t>
            </w:r>
          </w:p>
          <w:p w14:paraId="00000136" w14:textId="79867C3F" w:rsidR="008F0011" w:rsidRDefault="0050639A" w:rsidP="5B760AA7">
            <w:pPr>
              <w:jc w:val="center"/>
              <w:rPr>
                <w:sz w:val="18"/>
                <w:szCs w:val="18"/>
              </w:rPr>
            </w:pPr>
            <w:r w:rsidRPr="5B760AA7">
              <w:rPr>
                <w:sz w:val="18"/>
                <w:szCs w:val="18"/>
              </w:rPr>
              <w:t>(0.4)</w:t>
            </w:r>
          </w:p>
        </w:tc>
        <w:tc>
          <w:tcPr>
            <w:tcW w:w="546" w:type="pct"/>
          </w:tcPr>
          <w:p w14:paraId="0E629967" w14:textId="77777777" w:rsidR="00D93963" w:rsidRDefault="0050639A" w:rsidP="5B760AA7">
            <w:pPr>
              <w:jc w:val="center"/>
              <w:rPr>
                <w:sz w:val="18"/>
                <w:szCs w:val="18"/>
              </w:rPr>
            </w:pPr>
            <w:r w:rsidRPr="5B760AA7">
              <w:rPr>
                <w:sz w:val="18"/>
                <w:szCs w:val="18"/>
              </w:rPr>
              <w:t xml:space="preserve">163 </w:t>
            </w:r>
          </w:p>
          <w:p w14:paraId="00000137" w14:textId="7C817B42" w:rsidR="008F0011" w:rsidRDefault="0050639A" w:rsidP="5B760AA7">
            <w:pPr>
              <w:jc w:val="center"/>
              <w:rPr>
                <w:sz w:val="18"/>
                <w:szCs w:val="18"/>
              </w:rPr>
            </w:pPr>
            <w:r w:rsidRPr="5B760AA7">
              <w:rPr>
                <w:sz w:val="18"/>
                <w:szCs w:val="18"/>
              </w:rPr>
              <w:t>(0.5)</w:t>
            </w:r>
          </w:p>
        </w:tc>
        <w:tc>
          <w:tcPr>
            <w:tcW w:w="552" w:type="pct"/>
          </w:tcPr>
          <w:p w14:paraId="5E0F26A8" w14:textId="77777777" w:rsidR="00D93963" w:rsidRDefault="0050639A" w:rsidP="5B760AA7">
            <w:pPr>
              <w:jc w:val="center"/>
              <w:rPr>
                <w:sz w:val="18"/>
                <w:szCs w:val="18"/>
              </w:rPr>
            </w:pPr>
            <w:r w:rsidRPr="5B760AA7">
              <w:rPr>
                <w:sz w:val="18"/>
                <w:szCs w:val="18"/>
              </w:rPr>
              <w:t xml:space="preserve">71 </w:t>
            </w:r>
          </w:p>
          <w:p w14:paraId="00000138" w14:textId="77A3B2CC" w:rsidR="008F0011" w:rsidRDefault="0050639A" w:rsidP="5B760AA7">
            <w:pPr>
              <w:jc w:val="center"/>
              <w:rPr>
                <w:sz w:val="18"/>
                <w:szCs w:val="18"/>
              </w:rPr>
            </w:pPr>
            <w:r w:rsidRPr="5B760AA7">
              <w:rPr>
                <w:sz w:val="18"/>
                <w:szCs w:val="18"/>
              </w:rPr>
              <w:t>(0.4)</w:t>
            </w:r>
          </w:p>
        </w:tc>
        <w:tc>
          <w:tcPr>
            <w:tcW w:w="705" w:type="pct"/>
          </w:tcPr>
          <w:p w14:paraId="00000139" w14:textId="77777777" w:rsidR="008F0011" w:rsidRDefault="0050639A">
            <w:r>
              <w:rPr>
                <w:sz w:val="18"/>
                <w:szCs w:val="18"/>
              </w:rPr>
              <w:t xml:space="preserve">  </w:t>
            </w:r>
          </w:p>
        </w:tc>
        <w:tc>
          <w:tcPr>
            <w:tcW w:w="461" w:type="pct"/>
          </w:tcPr>
          <w:p w14:paraId="0000013A" w14:textId="77777777" w:rsidR="008F0011" w:rsidRDefault="0050639A">
            <w:r>
              <w:rPr>
                <w:sz w:val="18"/>
                <w:szCs w:val="18"/>
              </w:rPr>
              <w:t xml:space="preserve">  </w:t>
            </w:r>
          </w:p>
        </w:tc>
      </w:tr>
      <w:tr w:rsidR="00B77FBB" w14:paraId="74B01976" w14:textId="77777777" w:rsidTr="00B77FBB">
        <w:trPr>
          <w:trHeight w:val="20"/>
        </w:trPr>
        <w:tc>
          <w:tcPr>
            <w:tcW w:w="981" w:type="pct"/>
            <w:vMerge w:val="restart"/>
          </w:tcPr>
          <w:p w14:paraId="0000013B" w14:textId="4C81B24D" w:rsidR="008F0011" w:rsidRDefault="0050639A">
            <w:pPr>
              <w:rPr>
                <w:sz w:val="18"/>
                <w:szCs w:val="18"/>
              </w:rPr>
            </w:pPr>
            <w:r>
              <w:rPr>
                <w:sz w:val="18"/>
                <w:szCs w:val="18"/>
              </w:rPr>
              <w:t>Tenure status of household (%)</w:t>
            </w:r>
          </w:p>
        </w:tc>
        <w:tc>
          <w:tcPr>
            <w:tcW w:w="582" w:type="pct"/>
          </w:tcPr>
          <w:p w14:paraId="0000013C" w14:textId="77777777" w:rsidR="008F0011" w:rsidRDefault="0050639A">
            <w:pPr>
              <w:rPr>
                <w:sz w:val="18"/>
                <w:szCs w:val="18"/>
              </w:rPr>
            </w:pPr>
            <w:r>
              <w:rPr>
                <w:sz w:val="18"/>
                <w:szCs w:val="18"/>
              </w:rPr>
              <w:t>Illegal Settlement</w:t>
            </w:r>
          </w:p>
        </w:tc>
        <w:tc>
          <w:tcPr>
            <w:tcW w:w="547" w:type="pct"/>
          </w:tcPr>
          <w:p w14:paraId="018A2D08" w14:textId="77777777" w:rsidR="00D93963" w:rsidRDefault="0050639A" w:rsidP="5B760AA7">
            <w:pPr>
              <w:jc w:val="center"/>
              <w:rPr>
                <w:sz w:val="18"/>
                <w:szCs w:val="18"/>
              </w:rPr>
            </w:pPr>
            <w:r w:rsidRPr="5B760AA7">
              <w:rPr>
                <w:sz w:val="18"/>
                <w:szCs w:val="18"/>
              </w:rPr>
              <w:t xml:space="preserve">749 </w:t>
            </w:r>
          </w:p>
          <w:p w14:paraId="0000013D" w14:textId="064AE043" w:rsidR="008F0011" w:rsidRDefault="0050639A" w:rsidP="5B760AA7">
            <w:pPr>
              <w:jc w:val="center"/>
              <w:rPr>
                <w:sz w:val="18"/>
                <w:szCs w:val="18"/>
              </w:rPr>
            </w:pPr>
            <w:r w:rsidRPr="5B760AA7">
              <w:rPr>
                <w:sz w:val="18"/>
                <w:szCs w:val="18"/>
              </w:rPr>
              <w:t>(1.1)</w:t>
            </w:r>
          </w:p>
        </w:tc>
        <w:tc>
          <w:tcPr>
            <w:tcW w:w="626" w:type="pct"/>
          </w:tcPr>
          <w:p w14:paraId="490E3AC7" w14:textId="77777777" w:rsidR="00D93963" w:rsidRDefault="0050639A" w:rsidP="5B760AA7">
            <w:pPr>
              <w:jc w:val="center"/>
              <w:rPr>
                <w:sz w:val="18"/>
                <w:szCs w:val="18"/>
              </w:rPr>
            </w:pPr>
            <w:r w:rsidRPr="5B760AA7">
              <w:rPr>
                <w:sz w:val="18"/>
                <w:szCs w:val="18"/>
              </w:rPr>
              <w:t xml:space="preserve">193 </w:t>
            </w:r>
          </w:p>
          <w:p w14:paraId="0000013E" w14:textId="2CEE3259" w:rsidR="008F0011" w:rsidRDefault="0050639A" w:rsidP="5B760AA7">
            <w:pPr>
              <w:jc w:val="center"/>
              <w:rPr>
                <w:sz w:val="18"/>
                <w:szCs w:val="18"/>
              </w:rPr>
            </w:pPr>
            <w:r w:rsidRPr="5B760AA7">
              <w:rPr>
                <w:sz w:val="18"/>
                <w:szCs w:val="18"/>
              </w:rPr>
              <w:t>(1.0)</w:t>
            </w:r>
          </w:p>
        </w:tc>
        <w:tc>
          <w:tcPr>
            <w:tcW w:w="546" w:type="pct"/>
          </w:tcPr>
          <w:p w14:paraId="71F9C16B" w14:textId="77777777" w:rsidR="00D93963" w:rsidRDefault="0050639A" w:rsidP="5B760AA7">
            <w:pPr>
              <w:jc w:val="center"/>
              <w:rPr>
                <w:sz w:val="18"/>
                <w:szCs w:val="18"/>
              </w:rPr>
            </w:pPr>
            <w:r w:rsidRPr="5B760AA7">
              <w:rPr>
                <w:sz w:val="18"/>
                <w:szCs w:val="18"/>
              </w:rPr>
              <w:t xml:space="preserve">344 </w:t>
            </w:r>
          </w:p>
          <w:p w14:paraId="0000013F" w14:textId="41F1BD58" w:rsidR="008F0011" w:rsidRDefault="0050639A" w:rsidP="5B760AA7">
            <w:pPr>
              <w:jc w:val="center"/>
              <w:rPr>
                <w:sz w:val="18"/>
                <w:szCs w:val="18"/>
              </w:rPr>
            </w:pPr>
            <w:r w:rsidRPr="5B760AA7">
              <w:rPr>
                <w:sz w:val="18"/>
                <w:szCs w:val="18"/>
              </w:rPr>
              <w:t>(1.0)</w:t>
            </w:r>
          </w:p>
        </w:tc>
        <w:tc>
          <w:tcPr>
            <w:tcW w:w="552" w:type="pct"/>
          </w:tcPr>
          <w:p w14:paraId="1EF86D28" w14:textId="77777777" w:rsidR="00D93963" w:rsidRDefault="0050639A" w:rsidP="5B760AA7">
            <w:pPr>
              <w:jc w:val="center"/>
              <w:rPr>
                <w:sz w:val="18"/>
                <w:szCs w:val="18"/>
              </w:rPr>
            </w:pPr>
            <w:r w:rsidRPr="5B760AA7">
              <w:rPr>
                <w:sz w:val="18"/>
                <w:szCs w:val="18"/>
              </w:rPr>
              <w:t xml:space="preserve">212 </w:t>
            </w:r>
          </w:p>
          <w:p w14:paraId="00000140" w14:textId="157E07A8" w:rsidR="008F0011" w:rsidRDefault="0050639A" w:rsidP="5B760AA7">
            <w:pPr>
              <w:jc w:val="center"/>
              <w:rPr>
                <w:sz w:val="18"/>
                <w:szCs w:val="18"/>
              </w:rPr>
            </w:pPr>
            <w:r w:rsidRPr="5B760AA7">
              <w:rPr>
                <w:sz w:val="18"/>
                <w:szCs w:val="18"/>
              </w:rPr>
              <w:t>(1.3)</w:t>
            </w:r>
          </w:p>
        </w:tc>
        <w:tc>
          <w:tcPr>
            <w:tcW w:w="705" w:type="pct"/>
          </w:tcPr>
          <w:p w14:paraId="00000141" w14:textId="6323DB48" w:rsidR="008F0011" w:rsidRDefault="00702B34">
            <w:r w:rsidRPr="00702B34">
              <w:rPr>
                <w:sz w:val="18"/>
                <w:szCs w:val="18"/>
              </w:rPr>
              <w:t>X</w:t>
            </w:r>
            <w:proofErr w:type="gramStart"/>
            <w:r w:rsidRPr="00702B34">
              <w:rPr>
                <w:sz w:val="18"/>
                <w:szCs w:val="18"/>
              </w:rPr>
              <w:t>²(</w:t>
            </w:r>
            <w:proofErr w:type="gramEnd"/>
            <w:r w:rsidRPr="00702B34">
              <w:rPr>
                <w:sz w:val="18"/>
                <w:szCs w:val="18"/>
              </w:rPr>
              <w:t>8, 66796)=313;</w:t>
            </w:r>
          </w:p>
        </w:tc>
        <w:tc>
          <w:tcPr>
            <w:tcW w:w="461" w:type="pct"/>
          </w:tcPr>
          <w:p w14:paraId="00000142" w14:textId="26A209D8" w:rsidR="008F0011" w:rsidRDefault="00501FC5">
            <w:r>
              <w:rPr>
                <w:sz w:val="18"/>
                <w:szCs w:val="18"/>
              </w:rPr>
              <w:t>&lt;</w:t>
            </w:r>
            <w:r w:rsidR="0050639A">
              <w:rPr>
                <w:sz w:val="18"/>
                <w:szCs w:val="18"/>
              </w:rPr>
              <w:t xml:space="preserve">0,001 </w:t>
            </w:r>
          </w:p>
        </w:tc>
      </w:tr>
      <w:tr w:rsidR="00B77FBB" w14:paraId="22CDB862" w14:textId="77777777" w:rsidTr="00B77FBB">
        <w:trPr>
          <w:trHeight w:val="20"/>
        </w:trPr>
        <w:tc>
          <w:tcPr>
            <w:tcW w:w="981" w:type="pct"/>
            <w:vMerge/>
          </w:tcPr>
          <w:p w14:paraId="00000143" w14:textId="77777777" w:rsidR="008F0011" w:rsidRDefault="008F0011">
            <w:pPr>
              <w:widowControl w:val="0"/>
              <w:pBdr>
                <w:top w:val="nil"/>
                <w:left w:val="nil"/>
                <w:bottom w:val="nil"/>
                <w:right w:val="nil"/>
                <w:between w:val="nil"/>
              </w:pBdr>
              <w:spacing w:line="276" w:lineRule="auto"/>
            </w:pPr>
          </w:p>
        </w:tc>
        <w:tc>
          <w:tcPr>
            <w:tcW w:w="582" w:type="pct"/>
          </w:tcPr>
          <w:p w14:paraId="00000144" w14:textId="77777777" w:rsidR="008F0011" w:rsidRDefault="0050639A">
            <w:pPr>
              <w:rPr>
                <w:sz w:val="18"/>
                <w:szCs w:val="18"/>
              </w:rPr>
            </w:pPr>
            <w:r>
              <w:rPr>
                <w:sz w:val="18"/>
                <w:szCs w:val="18"/>
              </w:rPr>
              <w:t>Others</w:t>
            </w:r>
          </w:p>
        </w:tc>
        <w:tc>
          <w:tcPr>
            <w:tcW w:w="547" w:type="pct"/>
          </w:tcPr>
          <w:p w14:paraId="484B098A" w14:textId="77777777" w:rsidR="00D93963" w:rsidRDefault="0050639A" w:rsidP="5B760AA7">
            <w:pPr>
              <w:jc w:val="center"/>
              <w:rPr>
                <w:sz w:val="18"/>
                <w:szCs w:val="18"/>
              </w:rPr>
            </w:pPr>
            <w:r w:rsidRPr="5B760AA7">
              <w:rPr>
                <w:sz w:val="18"/>
                <w:szCs w:val="18"/>
              </w:rPr>
              <w:t xml:space="preserve">2003 </w:t>
            </w:r>
          </w:p>
          <w:p w14:paraId="00000145" w14:textId="3B80690E" w:rsidR="008F0011" w:rsidRDefault="0050639A" w:rsidP="5B760AA7">
            <w:pPr>
              <w:jc w:val="center"/>
              <w:rPr>
                <w:sz w:val="18"/>
                <w:szCs w:val="18"/>
              </w:rPr>
            </w:pPr>
            <w:r w:rsidRPr="5B760AA7">
              <w:rPr>
                <w:sz w:val="18"/>
                <w:szCs w:val="18"/>
              </w:rPr>
              <w:t>(2.8)</w:t>
            </w:r>
          </w:p>
        </w:tc>
        <w:tc>
          <w:tcPr>
            <w:tcW w:w="626" w:type="pct"/>
          </w:tcPr>
          <w:p w14:paraId="4F77E3F3" w14:textId="77777777" w:rsidR="00D93963" w:rsidRDefault="0050639A" w:rsidP="5B760AA7">
            <w:pPr>
              <w:jc w:val="center"/>
              <w:rPr>
                <w:sz w:val="18"/>
                <w:szCs w:val="18"/>
              </w:rPr>
            </w:pPr>
            <w:r w:rsidRPr="5B760AA7">
              <w:rPr>
                <w:sz w:val="18"/>
                <w:szCs w:val="18"/>
              </w:rPr>
              <w:t xml:space="preserve">518 </w:t>
            </w:r>
          </w:p>
          <w:p w14:paraId="00000146" w14:textId="01B9C99B" w:rsidR="008F0011" w:rsidRDefault="0050639A" w:rsidP="5B760AA7">
            <w:pPr>
              <w:jc w:val="center"/>
              <w:rPr>
                <w:sz w:val="18"/>
                <w:szCs w:val="18"/>
              </w:rPr>
            </w:pPr>
            <w:r w:rsidRPr="5B760AA7">
              <w:rPr>
                <w:sz w:val="18"/>
                <w:szCs w:val="18"/>
              </w:rPr>
              <w:t>(2.7)</w:t>
            </w:r>
          </w:p>
        </w:tc>
        <w:tc>
          <w:tcPr>
            <w:tcW w:w="546" w:type="pct"/>
          </w:tcPr>
          <w:p w14:paraId="0FC1C258" w14:textId="77777777" w:rsidR="00D93963" w:rsidRDefault="0050639A" w:rsidP="5B760AA7">
            <w:pPr>
              <w:jc w:val="center"/>
              <w:rPr>
                <w:sz w:val="18"/>
                <w:szCs w:val="18"/>
              </w:rPr>
            </w:pPr>
            <w:r w:rsidRPr="5B760AA7">
              <w:rPr>
                <w:sz w:val="18"/>
                <w:szCs w:val="18"/>
              </w:rPr>
              <w:t xml:space="preserve">1057 </w:t>
            </w:r>
          </w:p>
          <w:p w14:paraId="00000147" w14:textId="4570B44D" w:rsidR="008F0011" w:rsidRDefault="0050639A" w:rsidP="5B760AA7">
            <w:pPr>
              <w:jc w:val="center"/>
              <w:rPr>
                <w:sz w:val="18"/>
                <w:szCs w:val="18"/>
              </w:rPr>
            </w:pPr>
            <w:r w:rsidRPr="5B760AA7">
              <w:rPr>
                <w:sz w:val="18"/>
                <w:szCs w:val="18"/>
              </w:rPr>
              <w:t>(3.0)</w:t>
            </w:r>
          </w:p>
        </w:tc>
        <w:tc>
          <w:tcPr>
            <w:tcW w:w="552" w:type="pct"/>
          </w:tcPr>
          <w:p w14:paraId="779ACD2A" w14:textId="77777777" w:rsidR="00D93963" w:rsidRDefault="0050639A" w:rsidP="5B760AA7">
            <w:pPr>
              <w:jc w:val="center"/>
              <w:rPr>
                <w:sz w:val="18"/>
                <w:szCs w:val="18"/>
              </w:rPr>
            </w:pPr>
            <w:r w:rsidRPr="5B760AA7">
              <w:rPr>
                <w:sz w:val="18"/>
                <w:szCs w:val="18"/>
              </w:rPr>
              <w:t xml:space="preserve">428 </w:t>
            </w:r>
          </w:p>
          <w:p w14:paraId="00000148" w14:textId="174971AE" w:rsidR="008F0011" w:rsidRDefault="0050639A" w:rsidP="5B760AA7">
            <w:pPr>
              <w:jc w:val="center"/>
              <w:rPr>
                <w:sz w:val="18"/>
                <w:szCs w:val="18"/>
              </w:rPr>
            </w:pPr>
            <w:r w:rsidRPr="5B760AA7">
              <w:rPr>
                <w:sz w:val="18"/>
                <w:szCs w:val="18"/>
              </w:rPr>
              <w:t>(2.7)</w:t>
            </w:r>
          </w:p>
        </w:tc>
        <w:tc>
          <w:tcPr>
            <w:tcW w:w="705" w:type="pct"/>
          </w:tcPr>
          <w:p w14:paraId="00000149" w14:textId="77777777" w:rsidR="008F0011" w:rsidRDefault="0050639A">
            <w:r>
              <w:rPr>
                <w:sz w:val="18"/>
                <w:szCs w:val="18"/>
              </w:rPr>
              <w:t xml:space="preserve">  </w:t>
            </w:r>
          </w:p>
        </w:tc>
        <w:tc>
          <w:tcPr>
            <w:tcW w:w="461" w:type="pct"/>
          </w:tcPr>
          <w:p w14:paraId="0000014A" w14:textId="77777777" w:rsidR="008F0011" w:rsidRDefault="0050639A">
            <w:r>
              <w:rPr>
                <w:sz w:val="18"/>
                <w:szCs w:val="18"/>
              </w:rPr>
              <w:t xml:space="preserve">  </w:t>
            </w:r>
          </w:p>
        </w:tc>
      </w:tr>
      <w:tr w:rsidR="00B77FBB" w14:paraId="49274C76" w14:textId="77777777" w:rsidTr="00B77FBB">
        <w:trPr>
          <w:trHeight w:val="20"/>
        </w:trPr>
        <w:tc>
          <w:tcPr>
            <w:tcW w:w="981" w:type="pct"/>
            <w:vMerge/>
          </w:tcPr>
          <w:p w14:paraId="0000014B" w14:textId="77777777" w:rsidR="008F0011" w:rsidRDefault="008F0011">
            <w:pPr>
              <w:widowControl w:val="0"/>
              <w:pBdr>
                <w:top w:val="nil"/>
                <w:left w:val="nil"/>
                <w:bottom w:val="nil"/>
                <w:right w:val="nil"/>
                <w:between w:val="nil"/>
              </w:pBdr>
              <w:spacing w:line="276" w:lineRule="auto"/>
            </w:pPr>
          </w:p>
        </w:tc>
        <w:tc>
          <w:tcPr>
            <w:tcW w:w="582" w:type="pct"/>
          </w:tcPr>
          <w:p w14:paraId="0000014C" w14:textId="77777777" w:rsidR="008F0011" w:rsidRDefault="0050639A">
            <w:pPr>
              <w:rPr>
                <w:sz w:val="18"/>
                <w:szCs w:val="18"/>
              </w:rPr>
            </w:pPr>
            <w:r>
              <w:rPr>
                <w:sz w:val="18"/>
                <w:szCs w:val="18"/>
              </w:rPr>
              <w:t>Owner/Pays Dividends</w:t>
            </w:r>
          </w:p>
        </w:tc>
        <w:tc>
          <w:tcPr>
            <w:tcW w:w="547" w:type="pct"/>
          </w:tcPr>
          <w:p w14:paraId="0000014D" w14:textId="4D9EC1C8" w:rsidR="008F0011" w:rsidRDefault="0050639A" w:rsidP="5B760AA7">
            <w:pPr>
              <w:jc w:val="center"/>
              <w:rPr>
                <w:sz w:val="18"/>
                <w:szCs w:val="18"/>
              </w:rPr>
            </w:pPr>
            <w:r w:rsidRPr="5B760AA7">
              <w:rPr>
                <w:sz w:val="18"/>
                <w:szCs w:val="18"/>
              </w:rPr>
              <w:t>24812 (35.0)</w:t>
            </w:r>
          </w:p>
        </w:tc>
        <w:tc>
          <w:tcPr>
            <w:tcW w:w="626" w:type="pct"/>
          </w:tcPr>
          <w:p w14:paraId="730FB5A5" w14:textId="77777777" w:rsidR="00D93963" w:rsidRDefault="0050639A" w:rsidP="5B760AA7">
            <w:pPr>
              <w:jc w:val="center"/>
              <w:rPr>
                <w:sz w:val="18"/>
                <w:szCs w:val="18"/>
              </w:rPr>
            </w:pPr>
            <w:r w:rsidRPr="5B760AA7">
              <w:rPr>
                <w:sz w:val="18"/>
                <w:szCs w:val="18"/>
              </w:rPr>
              <w:t xml:space="preserve">7724 </w:t>
            </w:r>
          </w:p>
          <w:p w14:paraId="0000014E" w14:textId="08BDC3DD" w:rsidR="008F0011" w:rsidRDefault="0050639A" w:rsidP="5B760AA7">
            <w:pPr>
              <w:jc w:val="center"/>
              <w:rPr>
                <w:sz w:val="18"/>
                <w:szCs w:val="18"/>
              </w:rPr>
            </w:pPr>
            <w:r w:rsidRPr="5B760AA7">
              <w:rPr>
                <w:sz w:val="18"/>
                <w:szCs w:val="18"/>
              </w:rPr>
              <w:t>(40.1)</w:t>
            </w:r>
          </w:p>
        </w:tc>
        <w:tc>
          <w:tcPr>
            <w:tcW w:w="546" w:type="pct"/>
          </w:tcPr>
          <w:p w14:paraId="0000014F" w14:textId="1634E059" w:rsidR="008F0011" w:rsidRDefault="0050639A" w:rsidP="5B760AA7">
            <w:pPr>
              <w:jc w:val="center"/>
              <w:rPr>
                <w:sz w:val="18"/>
                <w:szCs w:val="18"/>
              </w:rPr>
            </w:pPr>
            <w:r w:rsidRPr="5B760AA7">
              <w:rPr>
                <w:sz w:val="18"/>
                <w:szCs w:val="18"/>
              </w:rPr>
              <w:t>12133 (33.9)</w:t>
            </w:r>
          </w:p>
        </w:tc>
        <w:tc>
          <w:tcPr>
            <w:tcW w:w="552" w:type="pct"/>
          </w:tcPr>
          <w:p w14:paraId="00000150" w14:textId="6AE64FD7" w:rsidR="008F0011" w:rsidRDefault="0050639A" w:rsidP="5B760AA7">
            <w:pPr>
              <w:jc w:val="center"/>
              <w:rPr>
                <w:sz w:val="18"/>
                <w:szCs w:val="18"/>
              </w:rPr>
            </w:pPr>
            <w:r w:rsidRPr="5B760AA7">
              <w:rPr>
                <w:sz w:val="18"/>
                <w:szCs w:val="18"/>
              </w:rPr>
              <w:t>4955 (31.4)</w:t>
            </w:r>
          </w:p>
        </w:tc>
        <w:tc>
          <w:tcPr>
            <w:tcW w:w="705" w:type="pct"/>
          </w:tcPr>
          <w:p w14:paraId="00000151" w14:textId="77777777" w:rsidR="008F0011" w:rsidRDefault="0050639A">
            <w:r>
              <w:rPr>
                <w:sz w:val="18"/>
                <w:szCs w:val="18"/>
              </w:rPr>
              <w:t xml:space="preserve">  </w:t>
            </w:r>
          </w:p>
        </w:tc>
        <w:tc>
          <w:tcPr>
            <w:tcW w:w="461" w:type="pct"/>
          </w:tcPr>
          <w:p w14:paraId="00000152" w14:textId="77777777" w:rsidR="008F0011" w:rsidRDefault="0050639A">
            <w:r>
              <w:rPr>
                <w:sz w:val="18"/>
                <w:szCs w:val="18"/>
              </w:rPr>
              <w:t xml:space="preserve">  </w:t>
            </w:r>
          </w:p>
        </w:tc>
      </w:tr>
      <w:tr w:rsidR="00B77FBB" w14:paraId="03AD21F0" w14:textId="77777777" w:rsidTr="00B77FBB">
        <w:trPr>
          <w:trHeight w:val="20"/>
        </w:trPr>
        <w:tc>
          <w:tcPr>
            <w:tcW w:w="981" w:type="pct"/>
            <w:vMerge/>
          </w:tcPr>
          <w:p w14:paraId="00000153" w14:textId="77777777" w:rsidR="008F0011" w:rsidRDefault="008F0011">
            <w:pPr>
              <w:widowControl w:val="0"/>
              <w:pBdr>
                <w:top w:val="nil"/>
                <w:left w:val="nil"/>
                <w:bottom w:val="nil"/>
                <w:right w:val="nil"/>
                <w:between w:val="nil"/>
              </w:pBdr>
              <w:spacing w:line="276" w:lineRule="auto"/>
            </w:pPr>
          </w:p>
        </w:tc>
        <w:tc>
          <w:tcPr>
            <w:tcW w:w="582" w:type="pct"/>
          </w:tcPr>
          <w:p w14:paraId="00000154" w14:textId="77777777" w:rsidR="008F0011" w:rsidRDefault="0050639A">
            <w:pPr>
              <w:rPr>
                <w:sz w:val="18"/>
                <w:szCs w:val="18"/>
              </w:rPr>
            </w:pPr>
            <w:r>
              <w:rPr>
                <w:sz w:val="18"/>
                <w:szCs w:val="18"/>
              </w:rPr>
              <w:t>Renting</w:t>
            </w:r>
          </w:p>
        </w:tc>
        <w:tc>
          <w:tcPr>
            <w:tcW w:w="547" w:type="pct"/>
          </w:tcPr>
          <w:p w14:paraId="00000155" w14:textId="18FA27A7" w:rsidR="008F0011" w:rsidRDefault="0050639A" w:rsidP="5B760AA7">
            <w:pPr>
              <w:jc w:val="center"/>
              <w:rPr>
                <w:sz w:val="18"/>
                <w:szCs w:val="18"/>
              </w:rPr>
            </w:pPr>
            <w:r w:rsidRPr="5B760AA7">
              <w:rPr>
                <w:sz w:val="18"/>
                <w:szCs w:val="18"/>
              </w:rPr>
              <w:t>12091 (17.1)</w:t>
            </w:r>
          </w:p>
        </w:tc>
        <w:tc>
          <w:tcPr>
            <w:tcW w:w="626" w:type="pct"/>
          </w:tcPr>
          <w:p w14:paraId="0C842A54" w14:textId="77777777" w:rsidR="00D93963" w:rsidRDefault="0050639A" w:rsidP="5B760AA7">
            <w:pPr>
              <w:jc w:val="center"/>
              <w:rPr>
                <w:sz w:val="18"/>
                <w:szCs w:val="18"/>
              </w:rPr>
            </w:pPr>
            <w:r w:rsidRPr="5B760AA7">
              <w:rPr>
                <w:sz w:val="18"/>
                <w:szCs w:val="18"/>
              </w:rPr>
              <w:t xml:space="preserve">3283 </w:t>
            </w:r>
          </w:p>
          <w:p w14:paraId="00000156" w14:textId="3CB87C45" w:rsidR="008F0011" w:rsidRDefault="0050639A" w:rsidP="5B760AA7">
            <w:pPr>
              <w:jc w:val="center"/>
              <w:rPr>
                <w:sz w:val="18"/>
                <w:szCs w:val="18"/>
              </w:rPr>
            </w:pPr>
            <w:r w:rsidRPr="5B760AA7">
              <w:rPr>
                <w:sz w:val="18"/>
                <w:szCs w:val="18"/>
              </w:rPr>
              <w:t>(17.0)</w:t>
            </w:r>
          </w:p>
        </w:tc>
        <w:tc>
          <w:tcPr>
            <w:tcW w:w="546" w:type="pct"/>
          </w:tcPr>
          <w:p w14:paraId="00000157" w14:textId="70CE3CF8" w:rsidR="008F0011" w:rsidRDefault="0050639A" w:rsidP="5B760AA7">
            <w:pPr>
              <w:jc w:val="center"/>
              <w:rPr>
                <w:sz w:val="18"/>
                <w:szCs w:val="18"/>
              </w:rPr>
            </w:pPr>
            <w:r w:rsidRPr="5B760AA7">
              <w:rPr>
                <w:sz w:val="18"/>
                <w:szCs w:val="18"/>
              </w:rPr>
              <w:t>6105 (17.1)</w:t>
            </w:r>
          </w:p>
        </w:tc>
        <w:tc>
          <w:tcPr>
            <w:tcW w:w="552" w:type="pct"/>
          </w:tcPr>
          <w:p w14:paraId="00000158" w14:textId="071FAF6D" w:rsidR="008F0011" w:rsidRDefault="0050639A" w:rsidP="5B760AA7">
            <w:pPr>
              <w:jc w:val="center"/>
              <w:rPr>
                <w:sz w:val="18"/>
                <w:szCs w:val="18"/>
              </w:rPr>
            </w:pPr>
            <w:r w:rsidRPr="5B760AA7">
              <w:rPr>
                <w:sz w:val="18"/>
                <w:szCs w:val="18"/>
              </w:rPr>
              <w:t>2703 (17.1)</w:t>
            </w:r>
          </w:p>
        </w:tc>
        <w:tc>
          <w:tcPr>
            <w:tcW w:w="705" w:type="pct"/>
          </w:tcPr>
          <w:p w14:paraId="00000159" w14:textId="77777777" w:rsidR="008F0011" w:rsidRDefault="0050639A">
            <w:r>
              <w:rPr>
                <w:sz w:val="18"/>
                <w:szCs w:val="18"/>
              </w:rPr>
              <w:t xml:space="preserve">  </w:t>
            </w:r>
          </w:p>
        </w:tc>
        <w:tc>
          <w:tcPr>
            <w:tcW w:w="461" w:type="pct"/>
          </w:tcPr>
          <w:p w14:paraId="0000015A" w14:textId="77777777" w:rsidR="008F0011" w:rsidRDefault="0050639A">
            <w:r>
              <w:rPr>
                <w:sz w:val="18"/>
                <w:szCs w:val="18"/>
              </w:rPr>
              <w:t xml:space="preserve">  </w:t>
            </w:r>
          </w:p>
        </w:tc>
      </w:tr>
      <w:tr w:rsidR="00B77FBB" w14:paraId="23FBAA36" w14:textId="77777777" w:rsidTr="00B77FBB">
        <w:trPr>
          <w:trHeight w:val="20"/>
        </w:trPr>
        <w:tc>
          <w:tcPr>
            <w:tcW w:w="981" w:type="pct"/>
            <w:vMerge/>
          </w:tcPr>
          <w:p w14:paraId="0000015B" w14:textId="77777777" w:rsidR="008F0011" w:rsidRDefault="008F0011">
            <w:pPr>
              <w:widowControl w:val="0"/>
              <w:pBdr>
                <w:top w:val="nil"/>
                <w:left w:val="nil"/>
                <w:bottom w:val="nil"/>
                <w:right w:val="nil"/>
                <w:between w:val="nil"/>
              </w:pBdr>
              <w:spacing w:line="276" w:lineRule="auto"/>
            </w:pPr>
          </w:p>
        </w:tc>
        <w:tc>
          <w:tcPr>
            <w:tcW w:w="582" w:type="pct"/>
          </w:tcPr>
          <w:p w14:paraId="0000015C" w14:textId="77777777" w:rsidR="008F0011" w:rsidRDefault="0050639A">
            <w:pPr>
              <w:rPr>
                <w:sz w:val="18"/>
                <w:szCs w:val="18"/>
              </w:rPr>
            </w:pPr>
            <w:r>
              <w:rPr>
                <w:sz w:val="18"/>
                <w:szCs w:val="18"/>
              </w:rPr>
              <w:t>Stays temporarily with a relative</w:t>
            </w:r>
          </w:p>
        </w:tc>
        <w:tc>
          <w:tcPr>
            <w:tcW w:w="547" w:type="pct"/>
          </w:tcPr>
          <w:p w14:paraId="0000015D" w14:textId="5124F527" w:rsidR="008F0011" w:rsidRDefault="0050639A" w:rsidP="5B760AA7">
            <w:pPr>
              <w:jc w:val="center"/>
              <w:rPr>
                <w:sz w:val="18"/>
                <w:szCs w:val="18"/>
              </w:rPr>
            </w:pPr>
            <w:r w:rsidRPr="5B760AA7">
              <w:rPr>
                <w:sz w:val="18"/>
                <w:szCs w:val="18"/>
              </w:rPr>
              <w:t>27141 (38.3)</w:t>
            </w:r>
          </w:p>
        </w:tc>
        <w:tc>
          <w:tcPr>
            <w:tcW w:w="626" w:type="pct"/>
          </w:tcPr>
          <w:p w14:paraId="6F811225" w14:textId="77777777" w:rsidR="00D93963" w:rsidRDefault="0050639A" w:rsidP="5B760AA7">
            <w:pPr>
              <w:jc w:val="center"/>
              <w:rPr>
                <w:sz w:val="18"/>
                <w:szCs w:val="18"/>
              </w:rPr>
            </w:pPr>
            <w:r w:rsidRPr="5B760AA7">
              <w:rPr>
                <w:sz w:val="18"/>
                <w:szCs w:val="18"/>
              </w:rPr>
              <w:t xml:space="preserve">6674 </w:t>
            </w:r>
          </w:p>
          <w:p w14:paraId="0000015E" w14:textId="45588207" w:rsidR="008F0011" w:rsidRDefault="0050639A" w:rsidP="5B760AA7">
            <w:pPr>
              <w:jc w:val="center"/>
              <w:rPr>
                <w:sz w:val="18"/>
                <w:szCs w:val="18"/>
              </w:rPr>
            </w:pPr>
            <w:r w:rsidRPr="5B760AA7">
              <w:rPr>
                <w:sz w:val="18"/>
                <w:szCs w:val="18"/>
              </w:rPr>
              <w:t>(34.6)</w:t>
            </w:r>
          </w:p>
        </w:tc>
        <w:tc>
          <w:tcPr>
            <w:tcW w:w="546" w:type="pct"/>
          </w:tcPr>
          <w:p w14:paraId="0000015F" w14:textId="3F7E4691" w:rsidR="008F0011" w:rsidRDefault="0050639A" w:rsidP="5B760AA7">
            <w:pPr>
              <w:jc w:val="center"/>
              <w:rPr>
                <w:sz w:val="18"/>
                <w:szCs w:val="18"/>
              </w:rPr>
            </w:pPr>
            <w:r w:rsidRPr="5B760AA7">
              <w:rPr>
                <w:sz w:val="18"/>
                <w:szCs w:val="18"/>
              </w:rPr>
              <w:t>14258 (39.8)</w:t>
            </w:r>
          </w:p>
        </w:tc>
        <w:tc>
          <w:tcPr>
            <w:tcW w:w="552" w:type="pct"/>
          </w:tcPr>
          <w:p w14:paraId="00000160" w14:textId="66EE4E73" w:rsidR="008F0011" w:rsidRDefault="0050639A" w:rsidP="5B760AA7">
            <w:pPr>
              <w:jc w:val="center"/>
              <w:rPr>
                <w:sz w:val="18"/>
                <w:szCs w:val="18"/>
              </w:rPr>
            </w:pPr>
            <w:r w:rsidRPr="5B760AA7">
              <w:rPr>
                <w:sz w:val="18"/>
                <w:szCs w:val="18"/>
              </w:rPr>
              <w:t>6209 (39.3)</w:t>
            </w:r>
          </w:p>
        </w:tc>
        <w:tc>
          <w:tcPr>
            <w:tcW w:w="705" w:type="pct"/>
          </w:tcPr>
          <w:p w14:paraId="00000161" w14:textId="77777777" w:rsidR="008F0011" w:rsidRDefault="0050639A">
            <w:r>
              <w:rPr>
                <w:sz w:val="18"/>
                <w:szCs w:val="18"/>
              </w:rPr>
              <w:t xml:space="preserve">  </w:t>
            </w:r>
          </w:p>
        </w:tc>
        <w:tc>
          <w:tcPr>
            <w:tcW w:w="461" w:type="pct"/>
          </w:tcPr>
          <w:p w14:paraId="00000162" w14:textId="77777777" w:rsidR="008F0011" w:rsidRDefault="0050639A">
            <w:r>
              <w:rPr>
                <w:sz w:val="18"/>
                <w:szCs w:val="18"/>
              </w:rPr>
              <w:t xml:space="preserve">  </w:t>
            </w:r>
          </w:p>
        </w:tc>
      </w:tr>
      <w:tr w:rsidR="00B77FBB" w14:paraId="08BDB209" w14:textId="77777777" w:rsidTr="00B77FBB">
        <w:trPr>
          <w:trHeight w:val="20"/>
        </w:trPr>
        <w:tc>
          <w:tcPr>
            <w:tcW w:w="981" w:type="pct"/>
            <w:vMerge/>
          </w:tcPr>
          <w:p w14:paraId="00000163" w14:textId="77777777" w:rsidR="008F0011" w:rsidRDefault="008F0011">
            <w:pPr>
              <w:widowControl w:val="0"/>
              <w:pBdr>
                <w:top w:val="nil"/>
                <w:left w:val="nil"/>
                <w:bottom w:val="nil"/>
                <w:right w:val="nil"/>
                <w:between w:val="nil"/>
              </w:pBdr>
              <w:spacing w:line="276" w:lineRule="auto"/>
            </w:pPr>
          </w:p>
        </w:tc>
        <w:tc>
          <w:tcPr>
            <w:tcW w:w="582" w:type="pct"/>
          </w:tcPr>
          <w:p w14:paraId="00000164" w14:textId="77777777" w:rsidR="008F0011" w:rsidRDefault="0050639A">
            <w:pPr>
              <w:rPr>
                <w:sz w:val="18"/>
                <w:szCs w:val="18"/>
              </w:rPr>
            </w:pPr>
            <w:r>
              <w:rPr>
                <w:sz w:val="18"/>
                <w:szCs w:val="18"/>
              </w:rPr>
              <w:t>[Missing]</w:t>
            </w:r>
          </w:p>
        </w:tc>
        <w:tc>
          <w:tcPr>
            <w:tcW w:w="547" w:type="pct"/>
          </w:tcPr>
          <w:p w14:paraId="71FABC97" w14:textId="77777777" w:rsidR="00D93963" w:rsidRDefault="0050639A" w:rsidP="5B760AA7">
            <w:pPr>
              <w:jc w:val="center"/>
              <w:rPr>
                <w:sz w:val="18"/>
                <w:szCs w:val="18"/>
              </w:rPr>
            </w:pPr>
            <w:r w:rsidRPr="5B760AA7">
              <w:rPr>
                <w:sz w:val="18"/>
                <w:szCs w:val="18"/>
              </w:rPr>
              <w:t xml:space="preserve">4058 </w:t>
            </w:r>
          </w:p>
          <w:p w14:paraId="00000165" w14:textId="45A1F9D8" w:rsidR="008F0011" w:rsidRDefault="0050639A" w:rsidP="5B760AA7">
            <w:pPr>
              <w:jc w:val="center"/>
              <w:rPr>
                <w:sz w:val="18"/>
                <w:szCs w:val="18"/>
              </w:rPr>
            </w:pPr>
            <w:r w:rsidRPr="5B760AA7">
              <w:rPr>
                <w:sz w:val="18"/>
                <w:szCs w:val="18"/>
              </w:rPr>
              <w:t>(5.7)</w:t>
            </w:r>
          </w:p>
        </w:tc>
        <w:tc>
          <w:tcPr>
            <w:tcW w:w="626" w:type="pct"/>
          </w:tcPr>
          <w:p w14:paraId="1EA754C0" w14:textId="77777777" w:rsidR="00D93963" w:rsidRDefault="0050639A" w:rsidP="5B760AA7">
            <w:pPr>
              <w:jc w:val="center"/>
              <w:rPr>
                <w:sz w:val="18"/>
                <w:szCs w:val="18"/>
              </w:rPr>
            </w:pPr>
            <w:r w:rsidRPr="5B760AA7">
              <w:rPr>
                <w:sz w:val="18"/>
                <w:szCs w:val="18"/>
              </w:rPr>
              <w:t xml:space="preserve">884 </w:t>
            </w:r>
          </w:p>
          <w:p w14:paraId="00000166" w14:textId="3B21E6FD" w:rsidR="008F0011" w:rsidRDefault="0050639A" w:rsidP="5B760AA7">
            <w:pPr>
              <w:jc w:val="center"/>
              <w:rPr>
                <w:sz w:val="18"/>
                <w:szCs w:val="18"/>
              </w:rPr>
            </w:pPr>
            <w:r w:rsidRPr="5B760AA7">
              <w:rPr>
                <w:sz w:val="18"/>
                <w:szCs w:val="18"/>
              </w:rPr>
              <w:t>(4.6)</w:t>
            </w:r>
          </w:p>
        </w:tc>
        <w:tc>
          <w:tcPr>
            <w:tcW w:w="546" w:type="pct"/>
          </w:tcPr>
          <w:p w14:paraId="67CF0840" w14:textId="77777777" w:rsidR="00D93963" w:rsidRDefault="0050639A" w:rsidP="5B760AA7">
            <w:pPr>
              <w:jc w:val="center"/>
              <w:rPr>
                <w:sz w:val="18"/>
                <w:szCs w:val="18"/>
              </w:rPr>
            </w:pPr>
            <w:r w:rsidRPr="5B760AA7">
              <w:rPr>
                <w:sz w:val="18"/>
                <w:szCs w:val="18"/>
              </w:rPr>
              <w:t xml:space="preserve">1884 </w:t>
            </w:r>
          </w:p>
          <w:p w14:paraId="00000167" w14:textId="146AFF40" w:rsidR="008F0011" w:rsidRDefault="0050639A" w:rsidP="5B760AA7">
            <w:pPr>
              <w:jc w:val="center"/>
              <w:rPr>
                <w:sz w:val="18"/>
                <w:szCs w:val="18"/>
              </w:rPr>
            </w:pPr>
            <w:r w:rsidRPr="5B760AA7">
              <w:rPr>
                <w:sz w:val="18"/>
                <w:szCs w:val="18"/>
              </w:rPr>
              <w:t>(5.3)</w:t>
            </w:r>
          </w:p>
        </w:tc>
        <w:tc>
          <w:tcPr>
            <w:tcW w:w="552" w:type="pct"/>
          </w:tcPr>
          <w:p w14:paraId="19F3F336" w14:textId="77777777" w:rsidR="00D93963" w:rsidRDefault="0050639A" w:rsidP="5B760AA7">
            <w:pPr>
              <w:jc w:val="center"/>
              <w:rPr>
                <w:sz w:val="18"/>
                <w:szCs w:val="18"/>
              </w:rPr>
            </w:pPr>
            <w:r w:rsidRPr="5B760AA7">
              <w:rPr>
                <w:sz w:val="18"/>
                <w:szCs w:val="18"/>
              </w:rPr>
              <w:t xml:space="preserve">1290 </w:t>
            </w:r>
          </w:p>
          <w:p w14:paraId="00000168" w14:textId="0C7C5C77" w:rsidR="008F0011" w:rsidRDefault="0050639A" w:rsidP="5B760AA7">
            <w:pPr>
              <w:jc w:val="center"/>
              <w:rPr>
                <w:sz w:val="18"/>
                <w:szCs w:val="18"/>
              </w:rPr>
            </w:pPr>
            <w:r w:rsidRPr="5B760AA7">
              <w:rPr>
                <w:sz w:val="18"/>
                <w:szCs w:val="18"/>
              </w:rPr>
              <w:t>(8.2)</w:t>
            </w:r>
          </w:p>
        </w:tc>
        <w:tc>
          <w:tcPr>
            <w:tcW w:w="705" w:type="pct"/>
          </w:tcPr>
          <w:p w14:paraId="00000169" w14:textId="77777777" w:rsidR="008F0011" w:rsidRDefault="0050639A">
            <w:r>
              <w:rPr>
                <w:sz w:val="18"/>
                <w:szCs w:val="18"/>
              </w:rPr>
              <w:t xml:space="preserve">  </w:t>
            </w:r>
          </w:p>
        </w:tc>
        <w:tc>
          <w:tcPr>
            <w:tcW w:w="461" w:type="pct"/>
          </w:tcPr>
          <w:p w14:paraId="0000016A" w14:textId="77777777" w:rsidR="008F0011" w:rsidRDefault="0050639A">
            <w:r>
              <w:rPr>
                <w:sz w:val="18"/>
                <w:szCs w:val="18"/>
              </w:rPr>
              <w:t xml:space="preserve">  </w:t>
            </w:r>
          </w:p>
        </w:tc>
      </w:tr>
      <w:tr w:rsidR="00B77FBB" w14:paraId="7063C3A1" w14:textId="77777777" w:rsidTr="00B77FBB">
        <w:trPr>
          <w:trHeight w:val="20"/>
        </w:trPr>
        <w:tc>
          <w:tcPr>
            <w:tcW w:w="981" w:type="pct"/>
            <w:vMerge w:val="restart"/>
          </w:tcPr>
          <w:p w14:paraId="0000016B" w14:textId="77777777" w:rsidR="008F0011" w:rsidRDefault="0050639A">
            <w:pPr>
              <w:rPr>
                <w:sz w:val="18"/>
                <w:szCs w:val="18"/>
              </w:rPr>
            </w:pPr>
            <w:r>
              <w:rPr>
                <w:sz w:val="18"/>
                <w:szCs w:val="18"/>
              </w:rPr>
              <w:t>Having children (%)</w:t>
            </w:r>
          </w:p>
        </w:tc>
        <w:tc>
          <w:tcPr>
            <w:tcW w:w="582" w:type="pct"/>
          </w:tcPr>
          <w:p w14:paraId="0000016C" w14:textId="77777777" w:rsidR="008F0011" w:rsidRDefault="0050639A">
            <w:pPr>
              <w:rPr>
                <w:sz w:val="18"/>
                <w:szCs w:val="18"/>
              </w:rPr>
            </w:pPr>
            <w:r>
              <w:rPr>
                <w:sz w:val="18"/>
                <w:szCs w:val="18"/>
              </w:rPr>
              <w:t>No</w:t>
            </w:r>
          </w:p>
        </w:tc>
        <w:tc>
          <w:tcPr>
            <w:tcW w:w="547" w:type="pct"/>
          </w:tcPr>
          <w:p w14:paraId="0000016D" w14:textId="6CA7711E" w:rsidR="008F0011" w:rsidRDefault="0050639A" w:rsidP="5B760AA7">
            <w:pPr>
              <w:jc w:val="center"/>
              <w:rPr>
                <w:sz w:val="18"/>
                <w:szCs w:val="18"/>
              </w:rPr>
            </w:pPr>
            <w:r w:rsidRPr="5B760AA7">
              <w:rPr>
                <w:sz w:val="18"/>
                <w:szCs w:val="18"/>
              </w:rPr>
              <w:t>16427 (23.2)</w:t>
            </w:r>
          </w:p>
        </w:tc>
        <w:tc>
          <w:tcPr>
            <w:tcW w:w="626" w:type="pct"/>
          </w:tcPr>
          <w:p w14:paraId="50940A2C" w14:textId="77777777" w:rsidR="00D93963" w:rsidRDefault="0050639A" w:rsidP="5B760AA7">
            <w:pPr>
              <w:jc w:val="center"/>
              <w:rPr>
                <w:sz w:val="18"/>
                <w:szCs w:val="18"/>
              </w:rPr>
            </w:pPr>
            <w:r w:rsidRPr="5B760AA7">
              <w:rPr>
                <w:sz w:val="18"/>
                <w:szCs w:val="18"/>
              </w:rPr>
              <w:t xml:space="preserve">4448 </w:t>
            </w:r>
          </w:p>
          <w:p w14:paraId="0000016E" w14:textId="3EC61803" w:rsidR="008F0011" w:rsidRDefault="0050639A" w:rsidP="5B760AA7">
            <w:pPr>
              <w:jc w:val="center"/>
              <w:rPr>
                <w:sz w:val="18"/>
                <w:szCs w:val="18"/>
              </w:rPr>
            </w:pPr>
            <w:r w:rsidRPr="5B760AA7">
              <w:rPr>
                <w:sz w:val="18"/>
                <w:szCs w:val="18"/>
              </w:rPr>
              <w:t>(23.1)</w:t>
            </w:r>
          </w:p>
        </w:tc>
        <w:tc>
          <w:tcPr>
            <w:tcW w:w="546" w:type="pct"/>
          </w:tcPr>
          <w:p w14:paraId="0000016F" w14:textId="03E2A882" w:rsidR="008F0011" w:rsidRDefault="0050639A" w:rsidP="5B760AA7">
            <w:pPr>
              <w:jc w:val="center"/>
              <w:rPr>
                <w:sz w:val="18"/>
                <w:szCs w:val="18"/>
              </w:rPr>
            </w:pPr>
            <w:r w:rsidRPr="5B760AA7">
              <w:rPr>
                <w:sz w:val="18"/>
                <w:szCs w:val="18"/>
              </w:rPr>
              <w:t>8172 (22.8)</w:t>
            </w:r>
          </w:p>
        </w:tc>
        <w:tc>
          <w:tcPr>
            <w:tcW w:w="552" w:type="pct"/>
          </w:tcPr>
          <w:p w14:paraId="00000170" w14:textId="792B97BB" w:rsidR="008F0011" w:rsidRDefault="0050639A" w:rsidP="5B760AA7">
            <w:pPr>
              <w:jc w:val="center"/>
              <w:rPr>
                <w:sz w:val="18"/>
                <w:szCs w:val="18"/>
              </w:rPr>
            </w:pPr>
            <w:r w:rsidRPr="5B760AA7">
              <w:rPr>
                <w:sz w:val="18"/>
                <w:szCs w:val="18"/>
              </w:rPr>
              <w:t>3807 (24.1)</w:t>
            </w:r>
          </w:p>
        </w:tc>
        <w:tc>
          <w:tcPr>
            <w:tcW w:w="705" w:type="pct"/>
          </w:tcPr>
          <w:p w14:paraId="00000171" w14:textId="47C26F7B" w:rsidR="008F0011" w:rsidRDefault="00C50FB4">
            <w:r w:rsidRPr="00C50FB4">
              <w:rPr>
                <w:sz w:val="18"/>
                <w:szCs w:val="18"/>
              </w:rPr>
              <w:t>X</w:t>
            </w:r>
            <w:proofErr w:type="gramStart"/>
            <w:r w:rsidRPr="00C50FB4">
              <w:rPr>
                <w:sz w:val="18"/>
                <w:szCs w:val="18"/>
              </w:rPr>
              <w:t>²(</w:t>
            </w:r>
            <w:proofErr w:type="gramEnd"/>
            <w:r w:rsidRPr="00C50FB4">
              <w:rPr>
                <w:sz w:val="18"/>
                <w:szCs w:val="18"/>
              </w:rPr>
              <w:t>2, 70250)= 9;</w:t>
            </w:r>
          </w:p>
        </w:tc>
        <w:tc>
          <w:tcPr>
            <w:tcW w:w="461" w:type="pct"/>
          </w:tcPr>
          <w:p w14:paraId="00000172" w14:textId="31605D17" w:rsidR="008F0011" w:rsidRDefault="0050639A">
            <w:r>
              <w:rPr>
                <w:sz w:val="18"/>
                <w:szCs w:val="18"/>
              </w:rPr>
              <w:t xml:space="preserve">0,009 </w:t>
            </w:r>
          </w:p>
        </w:tc>
      </w:tr>
      <w:tr w:rsidR="00B77FBB" w14:paraId="3E54F8D1" w14:textId="77777777" w:rsidTr="00B77FBB">
        <w:trPr>
          <w:trHeight w:val="20"/>
        </w:trPr>
        <w:tc>
          <w:tcPr>
            <w:tcW w:w="981" w:type="pct"/>
            <w:vMerge/>
          </w:tcPr>
          <w:p w14:paraId="00000173" w14:textId="77777777" w:rsidR="008F0011" w:rsidRDefault="008F0011">
            <w:pPr>
              <w:widowControl w:val="0"/>
              <w:pBdr>
                <w:top w:val="nil"/>
                <w:left w:val="nil"/>
                <w:bottom w:val="nil"/>
                <w:right w:val="nil"/>
                <w:between w:val="nil"/>
              </w:pBdr>
              <w:spacing w:line="276" w:lineRule="auto"/>
            </w:pPr>
          </w:p>
        </w:tc>
        <w:tc>
          <w:tcPr>
            <w:tcW w:w="582" w:type="pct"/>
          </w:tcPr>
          <w:p w14:paraId="00000174" w14:textId="77777777" w:rsidR="008F0011" w:rsidRDefault="0050639A">
            <w:pPr>
              <w:rPr>
                <w:sz w:val="18"/>
                <w:szCs w:val="18"/>
              </w:rPr>
            </w:pPr>
            <w:r>
              <w:rPr>
                <w:sz w:val="18"/>
                <w:szCs w:val="18"/>
              </w:rPr>
              <w:t>Yes</w:t>
            </w:r>
          </w:p>
        </w:tc>
        <w:tc>
          <w:tcPr>
            <w:tcW w:w="547" w:type="pct"/>
          </w:tcPr>
          <w:p w14:paraId="00000175" w14:textId="083BE85D" w:rsidR="008F0011" w:rsidRDefault="0050639A" w:rsidP="5B760AA7">
            <w:pPr>
              <w:jc w:val="center"/>
              <w:rPr>
                <w:sz w:val="18"/>
                <w:szCs w:val="18"/>
              </w:rPr>
            </w:pPr>
            <w:r w:rsidRPr="5B760AA7">
              <w:rPr>
                <w:sz w:val="18"/>
                <w:szCs w:val="18"/>
              </w:rPr>
              <w:t>53823 (76.0)</w:t>
            </w:r>
          </w:p>
        </w:tc>
        <w:tc>
          <w:tcPr>
            <w:tcW w:w="626" w:type="pct"/>
          </w:tcPr>
          <w:p w14:paraId="00000176" w14:textId="343B3900" w:rsidR="008F0011" w:rsidRDefault="0050639A" w:rsidP="5B760AA7">
            <w:pPr>
              <w:jc w:val="center"/>
              <w:rPr>
                <w:sz w:val="18"/>
                <w:szCs w:val="18"/>
              </w:rPr>
            </w:pPr>
            <w:r w:rsidRPr="5B760AA7">
              <w:rPr>
                <w:sz w:val="18"/>
                <w:szCs w:val="18"/>
              </w:rPr>
              <w:t>14668 (76.1)</w:t>
            </w:r>
          </w:p>
        </w:tc>
        <w:tc>
          <w:tcPr>
            <w:tcW w:w="546" w:type="pct"/>
          </w:tcPr>
          <w:p w14:paraId="00000177" w14:textId="1821711C" w:rsidR="008F0011" w:rsidRDefault="0050639A" w:rsidP="5B760AA7">
            <w:pPr>
              <w:jc w:val="center"/>
              <w:rPr>
                <w:sz w:val="18"/>
                <w:szCs w:val="18"/>
              </w:rPr>
            </w:pPr>
            <w:r w:rsidRPr="5B760AA7">
              <w:rPr>
                <w:sz w:val="18"/>
                <w:szCs w:val="18"/>
              </w:rPr>
              <w:t>27282 (76.2)</w:t>
            </w:r>
          </w:p>
        </w:tc>
        <w:tc>
          <w:tcPr>
            <w:tcW w:w="552" w:type="pct"/>
          </w:tcPr>
          <w:p w14:paraId="00000178" w14:textId="662902A0" w:rsidR="008F0011" w:rsidRDefault="0050639A" w:rsidP="5B760AA7">
            <w:pPr>
              <w:jc w:val="center"/>
              <w:rPr>
                <w:sz w:val="18"/>
                <w:szCs w:val="18"/>
              </w:rPr>
            </w:pPr>
            <w:r w:rsidRPr="5B760AA7">
              <w:rPr>
                <w:sz w:val="18"/>
                <w:szCs w:val="18"/>
              </w:rPr>
              <w:t>11873 (75.2)</w:t>
            </w:r>
          </w:p>
        </w:tc>
        <w:tc>
          <w:tcPr>
            <w:tcW w:w="705" w:type="pct"/>
          </w:tcPr>
          <w:p w14:paraId="00000179" w14:textId="77777777" w:rsidR="008F0011" w:rsidRDefault="0050639A">
            <w:r>
              <w:rPr>
                <w:sz w:val="18"/>
                <w:szCs w:val="18"/>
              </w:rPr>
              <w:t xml:space="preserve">  </w:t>
            </w:r>
          </w:p>
        </w:tc>
        <w:tc>
          <w:tcPr>
            <w:tcW w:w="461" w:type="pct"/>
          </w:tcPr>
          <w:p w14:paraId="0000017A" w14:textId="77777777" w:rsidR="008F0011" w:rsidRDefault="0050639A">
            <w:r>
              <w:rPr>
                <w:sz w:val="18"/>
                <w:szCs w:val="18"/>
              </w:rPr>
              <w:t xml:space="preserve">  </w:t>
            </w:r>
          </w:p>
        </w:tc>
      </w:tr>
      <w:tr w:rsidR="00B77FBB" w14:paraId="5CDA312E" w14:textId="77777777" w:rsidTr="00B77FBB">
        <w:trPr>
          <w:trHeight w:val="20"/>
        </w:trPr>
        <w:tc>
          <w:tcPr>
            <w:tcW w:w="981" w:type="pct"/>
            <w:vMerge/>
          </w:tcPr>
          <w:p w14:paraId="0000017B" w14:textId="77777777" w:rsidR="008F0011" w:rsidRDefault="008F0011">
            <w:pPr>
              <w:widowControl w:val="0"/>
              <w:pBdr>
                <w:top w:val="nil"/>
                <w:left w:val="nil"/>
                <w:bottom w:val="nil"/>
                <w:right w:val="nil"/>
                <w:between w:val="nil"/>
              </w:pBdr>
              <w:spacing w:line="276" w:lineRule="auto"/>
            </w:pPr>
          </w:p>
        </w:tc>
        <w:tc>
          <w:tcPr>
            <w:tcW w:w="582" w:type="pct"/>
          </w:tcPr>
          <w:p w14:paraId="0000017C" w14:textId="77777777" w:rsidR="008F0011" w:rsidRDefault="0050639A">
            <w:pPr>
              <w:rPr>
                <w:sz w:val="18"/>
                <w:szCs w:val="18"/>
              </w:rPr>
            </w:pPr>
            <w:r>
              <w:rPr>
                <w:sz w:val="18"/>
                <w:szCs w:val="18"/>
              </w:rPr>
              <w:t>[Missing]</w:t>
            </w:r>
          </w:p>
        </w:tc>
        <w:tc>
          <w:tcPr>
            <w:tcW w:w="547" w:type="pct"/>
          </w:tcPr>
          <w:p w14:paraId="5C831616" w14:textId="77777777" w:rsidR="00D93963" w:rsidRDefault="0050639A" w:rsidP="5B760AA7">
            <w:pPr>
              <w:jc w:val="center"/>
              <w:rPr>
                <w:sz w:val="18"/>
                <w:szCs w:val="18"/>
              </w:rPr>
            </w:pPr>
            <w:r w:rsidRPr="5B760AA7">
              <w:rPr>
                <w:sz w:val="18"/>
                <w:szCs w:val="18"/>
              </w:rPr>
              <w:t xml:space="preserve">604 </w:t>
            </w:r>
          </w:p>
          <w:p w14:paraId="0000017D" w14:textId="5A572714" w:rsidR="008F0011" w:rsidRDefault="0050639A" w:rsidP="5B760AA7">
            <w:pPr>
              <w:jc w:val="center"/>
              <w:rPr>
                <w:sz w:val="18"/>
                <w:szCs w:val="18"/>
              </w:rPr>
            </w:pPr>
            <w:r w:rsidRPr="5B760AA7">
              <w:rPr>
                <w:sz w:val="18"/>
                <w:szCs w:val="18"/>
              </w:rPr>
              <w:t>(0.9)</w:t>
            </w:r>
          </w:p>
        </w:tc>
        <w:tc>
          <w:tcPr>
            <w:tcW w:w="626" w:type="pct"/>
          </w:tcPr>
          <w:p w14:paraId="2BE2FAD5" w14:textId="77777777" w:rsidR="00D93963" w:rsidRDefault="0050639A" w:rsidP="5B760AA7">
            <w:pPr>
              <w:jc w:val="center"/>
              <w:rPr>
                <w:sz w:val="18"/>
                <w:szCs w:val="18"/>
              </w:rPr>
            </w:pPr>
            <w:r w:rsidRPr="5B760AA7">
              <w:rPr>
                <w:sz w:val="18"/>
                <w:szCs w:val="18"/>
              </w:rPr>
              <w:t xml:space="preserve">160 </w:t>
            </w:r>
          </w:p>
          <w:p w14:paraId="0000017E" w14:textId="2BF33272" w:rsidR="008F0011" w:rsidRDefault="0050639A" w:rsidP="5B760AA7">
            <w:pPr>
              <w:jc w:val="center"/>
              <w:rPr>
                <w:sz w:val="18"/>
                <w:szCs w:val="18"/>
              </w:rPr>
            </w:pPr>
            <w:r w:rsidRPr="5B760AA7">
              <w:rPr>
                <w:sz w:val="18"/>
                <w:szCs w:val="18"/>
              </w:rPr>
              <w:t>(0.8)</w:t>
            </w:r>
          </w:p>
        </w:tc>
        <w:tc>
          <w:tcPr>
            <w:tcW w:w="546" w:type="pct"/>
          </w:tcPr>
          <w:p w14:paraId="2D9B6E4D" w14:textId="77777777" w:rsidR="00D93963" w:rsidRDefault="0050639A" w:rsidP="5B760AA7">
            <w:pPr>
              <w:jc w:val="center"/>
              <w:rPr>
                <w:sz w:val="18"/>
                <w:szCs w:val="18"/>
              </w:rPr>
            </w:pPr>
            <w:r w:rsidRPr="5B760AA7">
              <w:rPr>
                <w:sz w:val="18"/>
                <w:szCs w:val="18"/>
              </w:rPr>
              <w:t xml:space="preserve">327 </w:t>
            </w:r>
          </w:p>
          <w:p w14:paraId="0000017F" w14:textId="3DBD98CB" w:rsidR="008F0011" w:rsidRDefault="0050639A" w:rsidP="5B760AA7">
            <w:pPr>
              <w:jc w:val="center"/>
              <w:rPr>
                <w:sz w:val="18"/>
                <w:szCs w:val="18"/>
              </w:rPr>
            </w:pPr>
            <w:r w:rsidRPr="5B760AA7">
              <w:rPr>
                <w:sz w:val="18"/>
                <w:szCs w:val="18"/>
              </w:rPr>
              <w:t>(0.9)</w:t>
            </w:r>
          </w:p>
        </w:tc>
        <w:tc>
          <w:tcPr>
            <w:tcW w:w="552" w:type="pct"/>
          </w:tcPr>
          <w:p w14:paraId="316F83F4" w14:textId="77777777" w:rsidR="00D93963" w:rsidRDefault="0050639A" w:rsidP="5B760AA7">
            <w:pPr>
              <w:jc w:val="center"/>
              <w:rPr>
                <w:sz w:val="18"/>
                <w:szCs w:val="18"/>
              </w:rPr>
            </w:pPr>
            <w:r w:rsidRPr="5B760AA7">
              <w:rPr>
                <w:sz w:val="18"/>
                <w:szCs w:val="18"/>
              </w:rPr>
              <w:t xml:space="preserve">117 </w:t>
            </w:r>
          </w:p>
          <w:p w14:paraId="00000180" w14:textId="3EE34F8C" w:rsidR="008F0011" w:rsidRDefault="0050639A" w:rsidP="5B760AA7">
            <w:pPr>
              <w:jc w:val="center"/>
              <w:rPr>
                <w:sz w:val="18"/>
                <w:szCs w:val="18"/>
              </w:rPr>
            </w:pPr>
            <w:r w:rsidRPr="5B760AA7">
              <w:rPr>
                <w:sz w:val="18"/>
                <w:szCs w:val="18"/>
              </w:rPr>
              <w:t>(0.7)</w:t>
            </w:r>
          </w:p>
        </w:tc>
        <w:tc>
          <w:tcPr>
            <w:tcW w:w="705" w:type="pct"/>
          </w:tcPr>
          <w:p w14:paraId="00000181" w14:textId="77777777" w:rsidR="008F0011" w:rsidRDefault="0050639A">
            <w:r>
              <w:rPr>
                <w:sz w:val="18"/>
                <w:szCs w:val="18"/>
              </w:rPr>
              <w:t xml:space="preserve">  </w:t>
            </w:r>
          </w:p>
        </w:tc>
        <w:tc>
          <w:tcPr>
            <w:tcW w:w="461" w:type="pct"/>
          </w:tcPr>
          <w:p w14:paraId="00000182" w14:textId="77777777" w:rsidR="008F0011" w:rsidRDefault="0050639A">
            <w:r>
              <w:rPr>
                <w:sz w:val="18"/>
                <w:szCs w:val="18"/>
              </w:rPr>
              <w:t xml:space="preserve">  </w:t>
            </w:r>
          </w:p>
        </w:tc>
      </w:tr>
      <w:tr w:rsidR="00B77FBB" w14:paraId="399DA7F3" w14:textId="77777777" w:rsidTr="00B77FBB">
        <w:trPr>
          <w:trHeight w:val="20"/>
        </w:trPr>
        <w:tc>
          <w:tcPr>
            <w:tcW w:w="981" w:type="pct"/>
            <w:vMerge w:val="restart"/>
          </w:tcPr>
          <w:p w14:paraId="00000183" w14:textId="77777777" w:rsidR="008F0011" w:rsidRDefault="0050639A">
            <w:pPr>
              <w:rPr>
                <w:sz w:val="18"/>
                <w:szCs w:val="18"/>
              </w:rPr>
            </w:pPr>
            <w:r>
              <w:rPr>
                <w:sz w:val="18"/>
                <w:szCs w:val="18"/>
              </w:rPr>
              <w:t>Cohabitation status (Recoded) (f) (%)</w:t>
            </w:r>
          </w:p>
        </w:tc>
        <w:tc>
          <w:tcPr>
            <w:tcW w:w="582" w:type="pct"/>
          </w:tcPr>
          <w:p w14:paraId="00000184" w14:textId="77777777" w:rsidR="008F0011" w:rsidRDefault="0050639A">
            <w:pPr>
              <w:rPr>
                <w:sz w:val="18"/>
                <w:szCs w:val="18"/>
              </w:rPr>
            </w:pPr>
            <w:r>
              <w:rPr>
                <w:sz w:val="18"/>
                <w:szCs w:val="18"/>
              </w:rPr>
              <w:t>Alone</w:t>
            </w:r>
          </w:p>
        </w:tc>
        <w:tc>
          <w:tcPr>
            <w:tcW w:w="547" w:type="pct"/>
          </w:tcPr>
          <w:p w14:paraId="7086F494" w14:textId="62037911" w:rsidR="008F0011" w:rsidRDefault="0050639A" w:rsidP="5B760AA7">
            <w:pPr>
              <w:jc w:val="center"/>
              <w:rPr>
                <w:sz w:val="18"/>
                <w:szCs w:val="18"/>
              </w:rPr>
            </w:pPr>
            <w:r w:rsidRPr="5B760AA7">
              <w:rPr>
                <w:sz w:val="18"/>
                <w:szCs w:val="18"/>
              </w:rPr>
              <w:t xml:space="preserve">6686 </w:t>
            </w:r>
          </w:p>
          <w:p w14:paraId="00000185" w14:textId="1A45FB62" w:rsidR="008F0011" w:rsidRDefault="0050639A" w:rsidP="5B760AA7">
            <w:pPr>
              <w:jc w:val="center"/>
            </w:pPr>
            <w:r w:rsidRPr="5B760AA7">
              <w:rPr>
                <w:sz w:val="18"/>
                <w:szCs w:val="18"/>
              </w:rPr>
              <w:t>(9.4)</w:t>
            </w:r>
          </w:p>
        </w:tc>
        <w:tc>
          <w:tcPr>
            <w:tcW w:w="626" w:type="pct"/>
          </w:tcPr>
          <w:p w14:paraId="316190E3" w14:textId="77777777" w:rsidR="00D93963" w:rsidRDefault="0050639A" w:rsidP="5B760AA7">
            <w:pPr>
              <w:jc w:val="center"/>
              <w:rPr>
                <w:sz w:val="18"/>
                <w:szCs w:val="18"/>
              </w:rPr>
            </w:pPr>
            <w:r w:rsidRPr="5B760AA7">
              <w:rPr>
                <w:sz w:val="18"/>
                <w:szCs w:val="18"/>
              </w:rPr>
              <w:t xml:space="preserve">2015 </w:t>
            </w:r>
          </w:p>
          <w:p w14:paraId="00000186" w14:textId="1E25F62B" w:rsidR="008F0011" w:rsidRDefault="0050639A" w:rsidP="5B760AA7">
            <w:pPr>
              <w:jc w:val="center"/>
              <w:rPr>
                <w:sz w:val="18"/>
                <w:szCs w:val="18"/>
              </w:rPr>
            </w:pPr>
            <w:r w:rsidRPr="5B760AA7">
              <w:rPr>
                <w:sz w:val="18"/>
                <w:szCs w:val="18"/>
              </w:rPr>
              <w:t>(10.5)</w:t>
            </w:r>
          </w:p>
        </w:tc>
        <w:tc>
          <w:tcPr>
            <w:tcW w:w="546" w:type="pct"/>
          </w:tcPr>
          <w:p w14:paraId="4A6F4B3C" w14:textId="1B35C8B1" w:rsidR="008F0011" w:rsidRDefault="0050639A" w:rsidP="5B760AA7">
            <w:pPr>
              <w:jc w:val="center"/>
              <w:rPr>
                <w:sz w:val="18"/>
                <w:szCs w:val="18"/>
              </w:rPr>
            </w:pPr>
            <w:r w:rsidRPr="5B760AA7">
              <w:rPr>
                <w:sz w:val="18"/>
                <w:szCs w:val="18"/>
              </w:rPr>
              <w:t xml:space="preserve">3035 </w:t>
            </w:r>
          </w:p>
          <w:p w14:paraId="00000187" w14:textId="097A3A73" w:rsidR="008F0011" w:rsidRDefault="0050639A" w:rsidP="5B760AA7">
            <w:pPr>
              <w:jc w:val="center"/>
            </w:pPr>
            <w:r w:rsidRPr="5B760AA7">
              <w:rPr>
                <w:sz w:val="18"/>
                <w:szCs w:val="18"/>
              </w:rPr>
              <w:t>(8.5)</w:t>
            </w:r>
          </w:p>
        </w:tc>
        <w:tc>
          <w:tcPr>
            <w:tcW w:w="552" w:type="pct"/>
          </w:tcPr>
          <w:p w14:paraId="00000188" w14:textId="02D074B9" w:rsidR="008F0011" w:rsidRDefault="0050639A" w:rsidP="5B760AA7">
            <w:pPr>
              <w:jc w:val="center"/>
              <w:rPr>
                <w:sz w:val="18"/>
                <w:szCs w:val="18"/>
              </w:rPr>
            </w:pPr>
            <w:r w:rsidRPr="5B760AA7">
              <w:rPr>
                <w:sz w:val="18"/>
                <w:szCs w:val="18"/>
              </w:rPr>
              <w:t>1636 (10.4)</w:t>
            </w:r>
          </w:p>
        </w:tc>
        <w:tc>
          <w:tcPr>
            <w:tcW w:w="705" w:type="pct"/>
          </w:tcPr>
          <w:p w14:paraId="00000189" w14:textId="026E357E" w:rsidR="008F0011" w:rsidRDefault="00DB081E">
            <w:r w:rsidRPr="00DB081E">
              <w:rPr>
                <w:sz w:val="18"/>
                <w:szCs w:val="18"/>
              </w:rPr>
              <w:t>X</w:t>
            </w:r>
            <w:proofErr w:type="gramStart"/>
            <w:r w:rsidRPr="00DB081E">
              <w:rPr>
                <w:sz w:val="18"/>
                <w:szCs w:val="18"/>
              </w:rPr>
              <w:t>²(</w:t>
            </w:r>
            <w:proofErr w:type="gramEnd"/>
            <w:r w:rsidRPr="00DB081E">
              <w:rPr>
                <w:sz w:val="18"/>
                <w:szCs w:val="18"/>
              </w:rPr>
              <w:t>6, 70853)=216;</w:t>
            </w:r>
          </w:p>
        </w:tc>
        <w:tc>
          <w:tcPr>
            <w:tcW w:w="461" w:type="pct"/>
          </w:tcPr>
          <w:p w14:paraId="0000018A" w14:textId="58E008FB" w:rsidR="008F0011" w:rsidRDefault="00501FC5">
            <w:r>
              <w:rPr>
                <w:sz w:val="18"/>
                <w:szCs w:val="18"/>
              </w:rPr>
              <w:t>&lt;</w:t>
            </w:r>
            <w:r w:rsidR="0050639A">
              <w:rPr>
                <w:sz w:val="18"/>
                <w:szCs w:val="18"/>
              </w:rPr>
              <w:t xml:space="preserve">0,001 </w:t>
            </w:r>
          </w:p>
        </w:tc>
      </w:tr>
      <w:tr w:rsidR="00B77FBB" w14:paraId="7040E0E1" w14:textId="77777777" w:rsidTr="00B77FBB">
        <w:trPr>
          <w:trHeight w:val="20"/>
        </w:trPr>
        <w:tc>
          <w:tcPr>
            <w:tcW w:w="981" w:type="pct"/>
            <w:vMerge/>
          </w:tcPr>
          <w:p w14:paraId="0000018B" w14:textId="77777777" w:rsidR="008F0011" w:rsidRDefault="008F0011">
            <w:pPr>
              <w:widowControl w:val="0"/>
              <w:pBdr>
                <w:top w:val="nil"/>
                <w:left w:val="nil"/>
                <w:bottom w:val="nil"/>
                <w:right w:val="nil"/>
                <w:between w:val="nil"/>
              </w:pBdr>
              <w:spacing w:line="276" w:lineRule="auto"/>
            </w:pPr>
          </w:p>
        </w:tc>
        <w:tc>
          <w:tcPr>
            <w:tcW w:w="582" w:type="pct"/>
          </w:tcPr>
          <w:p w14:paraId="0000018C" w14:textId="77777777" w:rsidR="008F0011" w:rsidRDefault="0050639A">
            <w:pPr>
              <w:rPr>
                <w:sz w:val="18"/>
                <w:szCs w:val="18"/>
              </w:rPr>
            </w:pPr>
            <w:r>
              <w:rPr>
                <w:sz w:val="18"/>
                <w:szCs w:val="18"/>
              </w:rPr>
              <w:t>Family of origin</w:t>
            </w:r>
          </w:p>
        </w:tc>
        <w:tc>
          <w:tcPr>
            <w:tcW w:w="547" w:type="pct"/>
          </w:tcPr>
          <w:p w14:paraId="0000018D" w14:textId="22890018" w:rsidR="008F0011" w:rsidRDefault="0050639A" w:rsidP="5B760AA7">
            <w:pPr>
              <w:jc w:val="center"/>
              <w:rPr>
                <w:sz w:val="18"/>
                <w:szCs w:val="18"/>
              </w:rPr>
            </w:pPr>
            <w:r w:rsidRPr="5B760AA7">
              <w:rPr>
                <w:sz w:val="18"/>
                <w:szCs w:val="18"/>
              </w:rPr>
              <w:t>29336 (41.4)</w:t>
            </w:r>
          </w:p>
        </w:tc>
        <w:tc>
          <w:tcPr>
            <w:tcW w:w="626" w:type="pct"/>
          </w:tcPr>
          <w:p w14:paraId="28710C63" w14:textId="77777777" w:rsidR="00D93963" w:rsidRDefault="0050639A" w:rsidP="5B760AA7">
            <w:pPr>
              <w:jc w:val="center"/>
              <w:rPr>
                <w:sz w:val="18"/>
                <w:szCs w:val="18"/>
              </w:rPr>
            </w:pPr>
            <w:r w:rsidRPr="5B760AA7">
              <w:rPr>
                <w:sz w:val="18"/>
                <w:szCs w:val="18"/>
              </w:rPr>
              <w:t xml:space="preserve">7453 </w:t>
            </w:r>
          </w:p>
          <w:p w14:paraId="0000018E" w14:textId="07000FF6" w:rsidR="008F0011" w:rsidRDefault="0050639A" w:rsidP="5B760AA7">
            <w:pPr>
              <w:jc w:val="center"/>
              <w:rPr>
                <w:sz w:val="18"/>
                <w:szCs w:val="18"/>
              </w:rPr>
            </w:pPr>
            <w:r w:rsidRPr="5B760AA7">
              <w:rPr>
                <w:sz w:val="18"/>
                <w:szCs w:val="18"/>
              </w:rPr>
              <w:t>(38.7)</w:t>
            </w:r>
          </w:p>
        </w:tc>
        <w:tc>
          <w:tcPr>
            <w:tcW w:w="546" w:type="pct"/>
          </w:tcPr>
          <w:p w14:paraId="0000018F" w14:textId="40905B7D" w:rsidR="008F0011" w:rsidRDefault="0050639A" w:rsidP="5B760AA7">
            <w:pPr>
              <w:jc w:val="center"/>
              <w:rPr>
                <w:sz w:val="18"/>
                <w:szCs w:val="18"/>
              </w:rPr>
            </w:pPr>
            <w:r w:rsidRPr="5B760AA7">
              <w:rPr>
                <w:sz w:val="18"/>
                <w:szCs w:val="18"/>
              </w:rPr>
              <w:t>15040 (42.0)</w:t>
            </w:r>
          </w:p>
        </w:tc>
        <w:tc>
          <w:tcPr>
            <w:tcW w:w="552" w:type="pct"/>
          </w:tcPr>
          <w:p w14:paraId="00000190" w14:textId="500E7318" w:rsidR="008F0011" w:rsidRDefault="0050639A" w:rsidP="5B760AA7">
            <w:pPr>
              <w:jc w:val="center"/>
              <w:rPr>
                <w:sz w:val="18"/>
                <w:szCs w:val="18"/>
              </w:rPr>
            </w:pPr>
            <w:r w:rsidRPr="5B760AA7">
              <w:rPr>
                <w:sz w:val="18"/>
                <w:szCs w:val="18"/>
              </w:rPr>
              <w:t>6843 (43.3)</w:t>
            </w:r>
          </w:p>
        </w:tc>
        <w:tc>
          <w:tcPr>
            <w:tcW w:w="705" w:type="pct"/>
          </w:tcPr>
          <w:p w14:paraId="00000191" w14:textId="77777777" w:rsidR="008F0011" w:rsidRDefault="0050639A">
            <w:r>
              <w:rPr>
                <w:sz w:val="18"/>
                <w:szCs w:val="18"/>
              </w:rPr>
              <w:t xml:space="preserve">  </w:t>
            </w:r>
          </w:p>
        </w:tc>
        <w:tc>
          <w:tcPr>
            <w:tcW w:w="461" w:type="pct"/>
          </w:tcPr>
          <w:p w14:paraId="00000192" w14:textId="77777777" w:rsidR="008F0011" w:rsidRDefault="0050639A">
            <w:r>
              <w:rPr>
                <w:sz w:val="18"/>
                <w:szCs w:val="18"/>
              </w:rPr>
              <w:t xml:space="preserve">  </w:t>
            </w:r>
          </w:p>
        </w:tc>
      </w:tr>
      <w:tr w:rsidR="00B77FBB" w14:paraId="03FFFC25" w14:textId="77777777" w:rsidTr="00B77FBB">
        <w:trPr>
          <w:trHeight w:val="20"/>
        </w:trPr>
        <w:tc>
          <w:tcPr>
            <w:tcW w:w="981" w:type="pct"/>
            <w:vMerge/>
          </w:tcPr>
          <w:p w14:paraId="00000193" w14:textId="77777777" w:rsidR="008F0011" w:rsidRDefault="008F0011">
            <w:pPr>
              <w:widowControl w:val="0"/>
              <w:pBdr>
                <w:top w:val="nil"/>
                <w:left w:val="nil"/>
                <w:bottom w:val="nil"/>
                <w:right w:val="nil"/>
                <w:between w:val="nil"/>
              </w:pBdr>
              <w:spacing w:line="276" w:lineRule="auto"/>
            </w:pPr>
          </w:p>
        </w:tc>
        <w:tc>
          <w:tcPr>
            <w:tcW w:w="582" w:type="pct"/>
          </w:tcPr>
          <w:p w14:paraId="00000194" w14:textId="77777777" w:rsidR="008F0011" w:rsidRDefault="0050639A">
            <w:pPr>
              <w:rPr>
                <w:sz w:val="18"/>
                <w:szCs w:val="18"/>
              </w:rPr>
            </w:pPr>
            <w:r>
              <w:rPr>
                <w:sz w:val="18"/>
                <w:szCs w:val="18"/>
              </w:rPr>
              <w:t>Others</w:t>
            </w:r>
          </w:p>
        </w:tc>
        <w:tc>
          <w:tcPr>
            <w:tcW w:w="547" w:type="pct"/>
          </w:tcPr>
          <w:p w14:paraId="3C76E0AF" w14:textId="004BF7DF" w:rsidR="008F0011" w:rsidRDefault="0050639A" w:rsidP="5B760AA7">
            <w:pPr>
              <w:jc w:val="center"/>
              <w:rPr>
                <w:sz w:val="18"/>
                <w:szCs w:val="18"/>
              </w:rPr>
            </w:pPr>
            <w:r w:rsidRPr="5B760AA7">
              <w:rPr>
                <w:sz w:val="18"/>
                <w:szCs w:val="18"/>
              </w:rPr>
              <w:t xml:space="preserve">6109 </w:t>
            </w:r>
          </w:p>
          <w:p w14:paraId="00000195" w14:textId="531EF9B9" w:rsidR="008F0011" w:rsidRDefault="0050639A" w:rsidP="5B760AA7">
            <w:pPr>
              <w:jc w:val="center"/>
            </w:pPr>
            <w:r w:rsidRPr="5B760AA7">
              <w:rPr>
                <w:sz w:val="18"/>
                <w:szCs w:val="18"/>
              </w:rPr>
              <w:t>(8.6)</w:t>
            </w:r>
          </w:p>
        </w:tc>
        <w:tc>
          <w:tcPr>
            <w:tcW w:w="626" w:type="pct"/>
          </w:tcPr>
          <w:p w14:paraId="550FF14B" w14:textId="32C9A94E" w:rsidR="008F0011" w:rsidRDefault="0050639A" w:rsidP="5B760AA7">
            <w:pPr>
              <w:jc w:val="center"/>
              <w:rPr>
                <w:sz w:val="18"/>
                <w:szCs w:val="18"/>
              </w:rPr>
            </w:pPr>
            <w:r w:rsidRPr="5B760AA7">
              <w:rPr>
                <w:sz w:val="18"/>
                <w:szCs w:val="18"/>
              </w:rPr>
              <w:t xml:space="preserve">1611 </w:t>
            </w:r>
          </w:p>
          <w:p w14:paraId="00000196" w14:textId="6BCF5735" w:rsidR="008F0011" w:rsidRDefault="0050639A" w:rsidP="5B760AA7">
            <w:pPr>
              <w:jc w:val="center"/>
            </w:pPr>
            <w:r w:rsidRPr="5B760AA7">
              <w:rPr>
                <w:sz w:val="18"/>
                <w:szCs w:val="18"/>
              </w:rPr>
              <w:t>(8.4)</w:t>
            </w:r>
          </w:p>
        </w:tc>
        <w:tc>
          <w:tcPr>
            <w:tcW w:w="546" w:type="pct"/>
          </w:tcPr>
          <w:p w14:paraId="7C623859" w14:textId="623A562C" w:rsidR="008F0011" w:rsidRDefault="0050639A" w:rsidP="5B760AA7">
            <w:pPr>
              <w:jc w:val="center"/>
              <w:rPr>
                <w:sz w:val="18"/>
                <w:szCs w:val="18"/>
              </w:rPr>
            </w:pPr>
            <w:r w:rsidRPr="5B760AA7">
              <w:rPr>
                <w:sz w:val="18"/>
                <w:szCs w:val="18"/>
              </w:rPr>
              <w:t xml:space="preserve">2996 </w:t>
            </w:r>
          </w:p>
          <w:p w14:paraId="00000197" w14:textId="0BAEC791" w:rsidR="008F0011" w:rsidRDefault="0050639A" w:rsidP="5B760AA7">
            <w:pPr>
              <w:jc w:val="center"/>
            </w:pPr>
            <w:r w:rsidRPr="5B760AA7">
              <w:rPr>
                <w:sz w:val="18"/>
                <w:szCs w:val="18"/>
              </w:rPr>
              <w:t>(8.4)</w:t>
            </w:r>
          </w:p>
        </w:tc>
        <w:tc>
          <w:tcPr>
            <w:tcW w:w="552" w:type="pct"/>
          </w:tcPr>
          <w:p w14:paraId="1C484906" w14:textId="5EAAB92F" w:rsidR="008F0011" w:rsidRDefault="0050639A" w:rsidP="5B760AA7">
            <w:pPr>
              <w:jc w:val="center"/>
              <w:rPr>
                <w:sz w:val="18"/>
                <w:szCs w:val="18"/>
              </w:rPr>
            </w:pPr>
            <w:r w:rsidRPr="5B760AA7">
              <w:rPr>
                <w:sz w:val="18"/>
                <w:szCs w:val="18"/>
              </w:rPr>
              <w:t xml:space="preserve">1502 </w:t>
            </w:r>
          </w:p>
          <w:p w14:paraId="00000198" w14:textId="558C1334" w:rsidR="008F0011" w:rsidRDefault="0050639A" w:rsidP="5B760AA7">
            <w:pPr>
              <w:jc w:val="center"/>
            </w:pPr>
            <w:r w:rsidRPr="5B760AA7">
              <w:rPr>
                <w:sz w:val="18"/>
                <w:szCs w:val="18"/>
              </w:rPr>
              <w:t>(9.5)</w:t>
            </w:r>
          </w:p>
        </w:tc>
        <w:tc>
          <w:tcPr>
            <w:tcW w:w="705" w:type="pct"/>
          </w:tcPr>
          <w:p w14:paraId="00000199" w14:textId="77777777" w:rsidR="008F0011" w:rsidRDefault="0050639A">
            <w:r>
              <w:rPr>
                <w:sz w:val="18"/>
                <w:szCs w:val="18"/>
              </w:rPr>
              <w:t xml:space="preserve">  </w:t>
            </w:r>
          </w:p>
        </w:tc>
        <w:tc>
          <w:tcPr>
            <w:tcW w:w="461" w:type="pct"/>
          </w:tcPr>
          <w:p w14:paraId="0000019A" w14:textId="77777777" w:rsidR="008F0011" w:rsidRDefault="0050639A">
            <w:r>
              <w:rPr>
                <w:sz w:val="18"/>
                <w:szCs w:val="18"/>
              </w:rPr>
              <w:t xml:space="preserve">  </w:t>
            </w:r>
          </w:p>
        </w:tc>
      </w:tr>
      <w:tr w:rsidR="00B77FBB" w14:paraId="0E78DA35" w14:textId="77777777" w:rsidTr="00B77FBB">
        <w:trPr>
          <w:trHeight w:val="20"/>
        </w:trPr>
        <w:tc>
          <w:tcPr>
            <w:tcW w:w="981" w:type="pct"/>
            <w:vMerge/>
          </w:tcPr>
          <w:p w14:paraId="0000019B" w14:textId="77777777" w:rsidR="008F0011" w:rsidRDefault="008F0011">
            <w:pPr>
              <w:widowControl w:val="0"/>
              <w:pBdr>
                <w:top w:val="nil"/>
                <w:left w:val="nil"/>
                <w:bottom w:val="nil"/>
                <w:right w:val="nil"/>
                <w:between w:val="nil"/>
              </w:pBdr>
              <w:spacing w:line="276" w:lineRule="auto"/>
            </w:pPr>
          </w:p>
        </w:tc>
        <w:tc>
          <w:tcPr>
            <w:tcW w:w="582" w:type="pct"/>
          </w:tcPr>
          <w:p w14:paraId="0000019C" w14:textId="77777777" w:rsidR="008F0011" w:rsidRDefault="0050639A">
            <w:pPr>
              <w:rPr>
                <w:sz w:val="18"/>
                <w:szCs w:val="18"/>
              </w:rPr>
            </w:pPr>
            <w:r>
              <w:rPr>
                <w:sz w:val="18"/>
                <w:szCs w:val="18"/>
              </w:rPr>
              <w:t>With couple/children</w:t>
            </w:r>
          </w:p>
        </w:tc>
        <w:tc>
          <w:tcPr>
            <w:tcW w:w="547" w:type="pct"/>
          </w:tcPr>
          <w:p w14:paraId="0000019D" w14:textId="5FB0AE11" w:rsidR="008F0011" w:rsidRDefault="0050639A" w:rsidP="5B760AA7">
            <w:pPr>
              <w:jc w:val="center"/>
              <w:rPr>
                <w:sz w:val="18"/>
                <w:szCs w:val="18"/>
              </w:rPr>
            </w:pPr>
            <w:r w:rsidRPr="5B760AA7">
              <w:rPr>
                <w:sz w:val="18"/>
                <w:szCs w:val="18"/>
              </w:rPr>
              <w:t>28722 (40.5)</w:t>
            </w:r>
          </w:p>
        </w:tc>
        <w:tc>
          <w:tcPr>
            <w:tcW w:w="626" w:type="pct"/>
          </w:tcPr>
          <w:p w14:paraId="37EA3101" w14:textId="77777777" w:rsidR="00D93963" w:rsidRDefault="0050639A" w:rsidP="5B760AA7">
            <w:pPr>
              <w:jc w:val="center"/>
              <w:rPr>
                <w:sz w:val="18"/>
                <w:szCs w:val="18"/>
              </w:rPr>
            </w:pPr>
            <w:r w:rsidRPr="5B760AA7">
              <w:rPr>
                <w:sz w:val="18"/>
                <w:szCs w:val="18"/>
              </w:rPr>
              <w:t xml:space="preserve">8197 </w:t>
            </w:r>
          </w:p>
          <w:p w14:paraId="0000019E" w14:textId="13F4F867" w:rsidR="008F0011" w:rsidRDefault="0050639A" w:rsidP="5B760AA7">
            <w:pPr>
              <w:jc w:val="center"/>
              <w:rPr>
                <w:sz w:val="18"/>
                <w:szCs w:val="18"/>
              </w:rPr>
            </w:pPr>
            <w:r w:rsidRPr="5B760AA7">
              <w:rPr>
                <w:sz w:val="18"/>
                <w:szCs w:val="18"/>
              </w:rPr>
              <w:t>(42.5)</w:t>
            </w:r>
          </w:p>
        </w:tc>
        <w:tc>
          <w:tcPr>
            <w:tcW w:w="546" w:type="pct"/>
          </w:tcPr>
          <w:p w14:paraId="0000019F" w14:textId="39C577F9" w:rsidR="008F0011" w:rsidRDefault="0050639A" w:rsidP="5B760AA7">
            <w:pPr>
              <w:jc w:val="center"/>
              <w:rPr>
                <w:sz w:val="18"/>
                <w:szCs w:val="18"/>
              </w:rPr>
            </w:pPr>
            <w:r w:rsidRPr="5B760AA7">
              <w:rPr>
                <w:sz w:val="18"/>
                <w:szCs w:val="18"/>
              </w:rPr>
              <w:t>14709 (41.1)</w:t>
            </w:r>
          </w:p>
        </w:tc>
        <w:tc>
          <w:tcPr>
            <w:tcW w:w="552" w:type="pct"/>
          </w:tcPr>
          <w:p w14:paraId="000001A0" w14:textId="5E10D3A8" w:rsidR="008F0011" w:rsidRDefault="0050639A" w:rsidP="5B760AA7">
            <w:pPr>
              <w:jc w:val="center"/>
              <w:rPr>
                <w:sz w:val="18"/>
                <w:szCs w:val="18"/>
              </w:rPr>
            </w:pPr>
            <w:r w:rsidRPr="5B760AA7">
              <w:rPr>
                <w:sz w:val="18"/>
                <w:szCs w:val="18"/>
              </w:rPr>
              <w:t>5816 (36.8)</w:t>
            </w:r>
          </w:p>
        </w:tc>
        <w:tc>
          <w:tcPr>
            <w:tcW w:w="705" w:type="pct"/>
          </w:tcPr>
          <w:p w14:paraId="000001A1" w14:textId="77777777" w:rsidR="008F0011" w:rsidRDefault="0050639A">
            <w:r>
              <w:rPr>
                <w:sz w:val="18"/>
                <w:szCs w:val="18"/>
              </w:rPr>
              <w:t xml:space="preserve">  </w:t>
            </w:r>
          </w:p>
        </w:tc>
        <w:tc>
          <w:tcPr>
            <w:tcW w:w="461" w:type="pct"/>
          </w:tcPr>
          <w:p w14:paraId="000001A2" w14:textId="77777777" w:rsidR="008F0011" w:rsidRDefault="0050639A">
            <w:r>
              <w:rPr>
                <w:sz w:val="18"/>
                <w:szCs w:val="18"/>
              </w:rPr>
              <w:t xml:space="preserve">  </w:t>
            </w:r>
          </w:p>
        </w:tc>
      </w:tr>
      <w:tr w:rsidR="00B77FBB" w14:paraId="4D57D0A9" w14:textId="77777777" w:rsidTr="00B77FBB">
        <w:trPr>
          <w:trHeight w:val="20"/>
        </w:trPr>
        <w:tc>
          <w:tcPr>
            <w:tcW w:w="981" w:type="pct"/>
            <w:vMerge/>
          </w:tcPr>
          <w:p w14:paraId="000001A3" w14:textId="77777777" w:rsidR="008F0011" w:rsidRDefault="008F0011">
            <w:pPr>
              <w:widowControl w:val="0"/>
              <w:pBdr>
                <w:top w:val="nil"/>
                <w:left w:val="nil"/>
                <w:bottom w:val="nil"/>
                <w:right w:val="nil"/>
                <w:between w:val="nil"/>
              </w:pBdr>
              <w:spacing w:line="276" w:lineRule="auto"/>
            </w:pPr>
          </w:p>
        </w:tc>
        <w:tc>
          <w:tcPr>
            <w:tcW w:w="582" w:type="pct"/>
          </w:tcPr>
          <w:p w14:paraId="000001A4" w14:textId="77777777" w:rsidR="008F0011" w:rsidRDefault="0050639A">
            <w:pPr>
              <w:rPr>
                <w:sz w:val="18"/>
                <w:szCs w:val="18"/>
              </w:rPr>
            </w:pPr>
            <w:r>
              <w:rPr>
                <w:sz w:val="18"/>
                <w:szCs w:val="18"/>
              </w:rPr>
              <w:t>[Missing]</w:t>
            </w:r>
          </w:p>
        </w:tc>
        <w:tc>
          <w:tcPr>
            <w:tcW w:w="547" w:type="pct"/>
          </w:tcPr>
          <w:p w14:paraId="37C4421C" w14:textId="77777777" w:rsidR="00D93963" w:rsidRDefault="0050639A" w:rsidP="5B760AA7">
            <w:pPr>
              <w:jc w:val="center"/>
              <w:rPr>
                <w:sz w:val="18"/>
                <w:szCs w:val="18"/>
              </w:rPr>
            </w:pPr>
            <w:r w:rsidRPr="5B760AA7">
              <w:rPr>
                <w:sz w:val="18"/>
                <w:szCs w:val="18"/>
              </w:rPr>
              <w:t xml:space="preserve">1 </w:t>
            </w:r>
          </w:p>
          <w:p w14:paraId="000001A5" w14:textId="2E66C5F0" w:rsidR="008F0011" w:rsidRDefault="0050639A" w:rsidP="5B760AA7">
            <w:pPr>
              <w:jc w:val="center"/>
              <w:rPr>
                <w:sz w:val="18"/>
                <w:szCs w:val="18"/>
              </w:rPr>
            </w:pPr>
            <w:r w:rsidRPr="5B760AA7">
              <w:rPr>
                <w:sz w:val="18"/>
                <w:szCs w:val="18"/>
              </w:rPr>
              <w:t>(0.0)</w:t>
            </w:r>
          </w:p>
        </w:tc>
        <w:tc>
          <w:tcPr>
            <w:tcW w:w="626" w:type="pct"/>
          </w:tcPr>
          <w:p w14:paraId="607179F2" w14:textId="77777777" w:rsidR="00D93963" w:rsidRDefault="0050639A" w:rsidP="5B760AA7">
            <w:pPr>
              <w:jc w:val="center"/>
              <w:rPr>
                <w:sz w:val="18"/>
                <w:szCs w:val="18"/>
              </w:rPr>
            </w:pPr>
            <w:r w:rsidRPr="5B760AA7">
              <w:rPr>
                <w:sz w:val="18"/>
                <w:szCs w:val="18"/>
              </w:rPr>
              <w:t xml:space="preserve">0 </w:t>
            </w:r>
          </w:p>
          <w:p w14:paraId="000001A6" w14:textId="7F28EF4E" w:rsidR="008F0011" w:rsidRDefault="0050639A" w:rsidP="5B760AA7">
            <w:pPr>
              <w:jc w:val="center"/>
              <w:rPr>
                <w:sz w:val="18"/>
                <w:szCs w:val="18"/>
              </w:rPr>
            </w:pPr>
            <w:r w:rsidRPr="5B760AA7">
              <w:rPr>
                <w:sz w:val="18"/>
                <w:szCs w:val="18"/>
              </w:rPr>
              <w:t>(0.0)</w:t>
            </w:r>
          </w:p>
        </w:tc>
        <w:tc>
          <w:tcPr>
            <w:tcW w:w="546" w:type="pct"/>
          </w:tcPr>
          <w:p w14:paraId="0FD5A418" w14:textId="77777777" w:rsidR="00D93963" w:rsidRDefault="0050639A" w:rsidP="5B760AA7">
            <w:pPr>
              <w:jc w:val="center"/>
              <w:rPr>
                <w:sz w:val="18"/>
                <w:szCs w:val="18"/>
              </w:rPr>
            </w:pPr>
            <w:r w:rsidRPr="5B760AA7">
              <w:rPr>
                <w:sz w:val="18"/>
                <w:szCs w:val="18"/>
              </w:rPr>
              <w:t xml:space="preserve">1 </w:t>
            </w:r>
          </w:p>
          <w:p w14:paraId="000001A7" w14:textId="7C60276E" w:rsidR="008F0011" w:rsidRDefault="0050639A" w:rsidP="5B760AA7">
            <w:pPr>
              <w:jc w:val="center"/>
              <w:rPr>
                <w:sz w:val="18"/>
                <w:szCs w:val="18"/>
              </w:rPr>
            </w:pPr>
            <w:r w:rsidRPr="5B760AA7">
              <w:rPr>
                <w:sz w:val="18"/>
                <w:szCs w:val="18"/>
              </w:rPr>
              <w:t>(0.0)</w:t>
            </w:r>
          </w:p>
        </w:tc>
        <w:tc>
          <w:tcPr>
            <w:tcW w:w="552" w:type="pct"/>
          </w:tcPr>
          <w:p w14:paraId="62139913" w14:textId="77777777" w:rsidR="00D93963" w:rsidRDefault="0050639A" w:rsidP="5B760AA7">
            <w:pPr>
              <w:jc w:val="center"/>
              <w:rPr>
                <w:sz w:val="18"/>
                <w:szCs w:val="18"/>
              </w:rPr>
            </w:pPr>
            <w:r w:rsidRPr="5B760AA7">
              <w:rPr>
                <w:sz w:val="18"/>
                <w:szCs w:val="18"/>
              </w:rPr>
              <w:t xml:space="preserve">0 </w:t>
            </w:r>
          </w:p>
          <w:p w14:paraId="000001A8" w14:textId="1204ED63" w:rsidR="008F0011" w:rsidRDefault="0050639A" w:rsidP="5B760AA7">
            <w:pPr>
              <w:jc w:val="center"/>
              <w:rPr>
                <w:sz w:val="18"/>
                <w:szCs w:val="18"/>
              </w:rPr>
            </w:pPr>
            <w:r w:rsidRPr="5B760AA7">
              <w:rPr>
                <w:sz w:val="18"/>
                <w:szCs w:val="18"/>
              </w:rPr>
              <w:t>(0.0)</w:t>
            </w:r>
          </w:p>
        </w:tc>
        <w:tc>
          <w:tcPr>
            <w:tcW w:w="705" w:type="pct"/>
          </w:tcPr>
          <w:p w14:paraId="000001A9" w14:textId="77777777" w:rsidR="008F0011" w:rsidRDefault="0050639A">
            <w:r>
              <w:rPr>
                <w:sz w:val="18"/>
                <w:szCs w:val="18"/>
              </w:rPr>
              <w:t xml:space="preserve">  </w:t>
            </w:r>
          </w:p>
        </w:tc>
        <w:tc>
          <w:tcPr>
            <w:tcW w:w="461" w:type="pct"/>
          </w:tcPr>
          <w:p w14:paraId="000001AA" w14:textId="77777777" w:rsidR="008F0011" w:rsidRDefault="0050639A">
            <w:r>
              <w:rPr>
                <w:sz w:val="18"/>
                <w:szCs w:val="18"/>
              </w:rPr>
              <w:t xml:space="preserve">  </w:t>
            </w:r>
          </w:p>
        </w:tc>
      </w:tr>
      <w:tr w:rsidR="00B77FBB" w14:paraId="3CECC015" w14:textId="77777777" w:rsidTr="00B77FBB">
        <w:trPr>
          <w:trHeight w:val="20"/>
        </w:trPr>
        <w:tc>
          <w:tcPr>
            <w:tcW w:w="981" w:type="pct"/>
            <w:vMerge w:val="restart"/>
          </w:tcPr>
          <w:p w14:paraId="000001AB" w14:textId="77777777" w:rsidR="008F0011" w:rsidRDefault="0050639A">
            <w:pPr>
              <w:rPr>
                <w:sz w:val="18"/>
                <w:szCs w:val="18"/>
              </w:rPr>
            </w:pPr>
            <w:r>
              <w:rPr>
                <w:sz w:val="18"/>
                <w:szCs w:val="18"/>
              </w:rPr>
              <w:t>Treatment Modality (%)</w:t>
            </w:r>
          </w:p>
        </w:tc>
        <w:tc>
          <w:tcPr>
            <w:tcW w:w="582" w:type="pct"/>
          </w:tcPr>
          <w:p w14:paraId="000001AC" w14:textId="77777777" w:rsidR="008F0011" w:rsidRDefault="0050639A">
            <w:pPr>
              <w:rPr>
                <w:sz w:val="18"/>
                <w:szCs w:val="18"/>
              </w:rPr>
            </w:pPr>
            <w:r>
              <w:rPr>
                <w:sz w:val="18"/>
                <w:szCs w:val="18"/>
              </w:rPr>
              <w:t>Outpatient</w:t>
            </w:r>
          </w:p>
        </w:tc>
        <w:tc>
          <w:tcPr>
            <w:tcW w:w="547" w:type="pct"/>
          </w:tcPr>
          <w:p w14:paraId="000001AD" w14:textId="0850EBC4" w:rsidR="008F0011" w:rsidRDefault="0050639A" w:rsidP="5B760AA7">
            <w:pPr>
              <w:jc w:val="center"/>
              <w:rPr>
                <w:sz w:val="18"/>
                <w:szCs w:val="18"/>
              </w:rPr>
            </w:pPr>
            <w:r w:rsidRPr="5B760AA7">
              <w:rPr>
                <w:sz w:val="18"/>
                <w:szCs w:val="18"/>
              </w:rPr>
              <w:t>60398 (85.2)</w:t>
            </w:r>
          </w:p>
        </w:tc>
        <w:tc>
          <w:tcPr>
            <w:tcW w:w="626" w:type="pct"/>
          </w:tcPr>
          <w:p w14:paraId="000001AE" w14:textId="237182EA" w:rsidR="008F0011" w:rsidRDefault="0050639A" w:rsidP="5B760AA7">
            <w:pPr>
              <w:jc w:val="center"/>
              <w:rPr>
                <w:sz w:val="18"/>
                <w:szCs w:val="18"/>
              </w:rPr>
            </w:pPr>
            <w:r w:rsidRPr="5B760AA7">
              <w:rPr>
                <w:sz w:val="18"/>
                <w:szCs w:val="18"/>
              </w:rPr>
              <w:t>15605 (81.0)</w:t>
            </w:r>
          </w:p>
        </w:tc>
        <w:tc>
          <w:tcPr>
            <w:tcW w:w="546" w:type="pct"/>
          </w:tcPr>
          <w:p w14:paraId="000001AF" w14:textId="54B81423" w:rsidR="008F0011" w:rsidRDefault="0050639A" w:rsidP="5B760AA7">
            <w:pPr>
              <w:jc w:val="center"/>
              <w:rPr>
                <w:sz w:val="18"/>
                <w:szCs w:val="18"/>
              </w:rPr>
            </w:pPr>
            <w:r w:rsidRPr="5B760AA7">
              <w:rPr>
                <w:sz w:val="18"/>
                <w:szCs w:val="18"/>
              </w:rPr>
              <w:t>32129 (89.8)</w:t>
            </w:r>
          </w:p>
        </w:tc>
        <w:tc>
          <w:tcPr>
            <w:tcW w:w="552" w:type="pct"/>
          </w:tcPr>
          <w:p w14:paraId="000001B0" w14:textId="34E96758" w:rsidR="008F0011" w:rsidRDefault="0050639A" w:rsidP="5B760AA7">
            <w:pPr>
              <w:jc w:val="center"/>
              <w:rPr>
                <w:sz w:val="18"/>
                <w:szCs w:val="18"/>
              </w:rPr>
            </w:pPr>
            <w:r w:rsidRPr="5B760AA7">
              <w:rPr>
                <w:sz w:val="18"/>
                <w:szCs w:val="18"/>
              </w:rPr>
              <w:t>12661 (80.1)</w:t>
            </w:r>
          </w:p>
        </w:tc>
        <w:tc>
          <w:tcPr>
            <w:tcW w:w="705" w:type="pct"/>
          </w:tcPr>
          <w:p w14:paraId="000001B1" w14:textId="631B45B0" w:rsidR="008F0011" w:rsidRDefault="00947764">
            <w:r w:rsidRPr="00947764">
              <w:rPr>
                <w:sz w:val="18"/>
                <w:szCs w:val="18"/>
              </w:rPr>
              <w:t>X</w:t>
            </w:r>
            <w:proofErr w:type="gramStart"/>
            <w:r w:rsidRPr="00947764">
              <w:rPr>
                <w:sz w:val="18"/>
                <w:szCs w:val="18"/>
              </w:rPr>
              <w:t>²(</w:t>
            </w:r>
            <w:proofErr w:type="gramEnd"/>
            <w:r w:rsidRPr="00947764">
              <w:rPr>
                <w:sz w:val="18"/>
                <w:szCs w:val="18"/>
              </w:rPr>
              <w:t>2, 70786)=1200;</w:t>
            </w:r>
          </w:p>
        </w:tc>
        <w:tc>
          <w:tcPr>
            <w:tcW w:w="461" w:type="pct"/>
          </w:tcPr>
          <w:p w14:paraId="000001B2" w14:textId="25C565EB" w:rsidR="008F0011" w:rsidRDefault="00501FC5">
            <w:r>
              <w:rPr>
                <w:sz w:val="18"/>
                <w:szCs w:val="18"/>
              </w:rPr>
              <w:t>&lt;</w:t>
            </w:r>
            <w:r w:rsidR="0050639A">
              <w:rPr>
                <w:sz w:val="18"/>
                <w:szCs w:val="18"/>
              </w:rPr>
              <w:t xml:space="preserve">0,001 </w:t>
            </w:r>
          </w:p>
        </w:tc>
      </w:tr>
      <w:tr w:rsidR="00B77FBB" w14:paraId="6191B38D" w14:textId="77777777" w:rsidTr="00B77FBB">
        <w:trPr>
          <w:trHeight w:val="20"/>
        </w:trPr>
        <w:tc>
          <w:tcPr>
            <w:tcW w:w="981" w:type="pct"/>
            <w:vMerge/>
          </w:tcPr>
          <w:p w14:paraId="000001B3" w14:textId="77777777" w:rsidR="008F0011" w:rsidRDefault="008F0011">
            <w:pPr>
              <w:widowControl w:val="0"/>
              <w:pBdr>
                <w:top w:val="nil"/>
                <w:left w:val="nil"/>
                <w:bottom w:val="nil"/>
                <w:right w:val="nil"/>
                <w:between w:val="nil"/>
              </w:pBdr>
              <w:spacing w:line="276" w:lineRule="auto"/>
            </w:pPr>
          </w:p>
        </w:tc>
        <w:tc>
          <w:tcPr>
            <w:tcW w:w="582" w:type="pct"/>
          </w:tcPr>
          <w:p w14:paraId="000001B4" w14:textId="77777777" w:rsidR="008F0011" w:rsidRDefault="0050639A">
            <w:pPr>
              <w:rPr>
                <w:sz w:val="18"/>
                <w:szCs w:val="18"/>
              </w:rPr>
            </w:pPr>
            <w:r>
              <w:rPr>
                <w:sz w:val="18"/>
                <w:szCs w:val="18"/>
              </w:rPr>
              <w:t>In patient</w:t>
            </w:r>
          </w:p>
        </w:tc>
        <w:tc>
          <w:tcPr>
            <w:tcW w:w="547" w:type="pct"/>
          </w:tcPr>
          <w:p w14:paraId="000001B5" w14:textId="792E72A2" w:rsidR="008F0011" w:rsidRDefault="0050639A" w:rsidP="5B760AA7">
            <w:pPr>
              <w:jc w:val="center"/>
              <w:rPr>
                <w:sz w:val="18"/>
                <w:szCs w:val="18"/>
              </w:rPr>
            </w:pPr>
            <w:r w:rsidRPr="5B760AA7">
              <w:rPr>
                <w:sz w:val="18"/>
                <w:szCs w:val="18"/>
              </w:rPr>
              <w:t>10397 (14.7)</w:t>
            </w:r>
          </w:p>
        </w:tc>
        <w:tc>
          <w:tcPr>
            <w:tcW w:w="626" w:type="pct"/>
          </w:tcPr>
          <w:p w14:paraId="6519D043" w14:textId="77777777" w:rsidR="00D93963" w:rsidRDefault="0050639A" w:rsidP="5B760AA7">
            <w:pPr>
              <w:jc w:val="center"/>
              <w:rPr>
                <w:sz w:val="18"/>
                <w:szCs w:val="18"/>
              </w:rPr>
            </w:pPr>
            <w:r w:rsidRPr="5B760AA7">
              <w:rPr>
                <w:sz w:val="18"/>
                <w:szCs w:val="18"/>
              </w:rPr>
              <w:t xml:space="preserve">3656 </w:t>
            </w:r>
          </w:p>
          <w:p w14:paraId="000001B6" w14:textId="24E44AE4" w:rsidR="008F0011" w:rsidRDefault="0050639A" w:rsidP="5B760AA7">
            <w:pPr>
              <w:jc w:val="center"/>
              <w:rPr>
                <w:sz w:val="18"/>
                <w:szCs w:val="18"/>
              </w:rPr>
            </w:pPr>
            <w:r w:rsidRPr="5B760AA7">
              <w:rPr>
                <w:sz w:val="18"/>
                <w:szCs w:val="18"/>
              </w:rPr>
              <w:t>(19.0)</w:t>
            </w:r>
          </w:p>
        </w:tc>
        <w:tc>
          <w:tcPr>
            <w:tcW w:w="546" w:type="pct"/>
          </w:tcPr>
          <w:p w14:paraId="000001B7" w14:textId="7B0217A5" w:rsidR="008F0011" w:rsidRDefault="0050639A" w:rsidP="5B760AA7">
            <w:pPr>
              <w:jc w:val="center"/>
              <w:rPr>
                <w:sz w:val="18"/>
                <w:szCs w:val="18"/>
              </w:rPr>
            </w:pPr>
            <w:r w:rsidRPr="5B760AA7">
              <w:rPr>
                <w:sz w:val="18"/>
                <w:szCs w:val="18"/>
              </w:rPr>
              <w:t>3620 (10.1)</w:t>
            </w:r>
          </w:p>
        </w:tc>
        <w:tc>
          <w:tcPr>
            <w:tcW w:w="552" w:type="pct"/>
          </w:tcPr>
          <w:p w14:paraId="000001B8" w14:textId="1A5205A3" w:rsidR="008F0011" w:rsidRDefault="0050639A" w:rsidP="5B760AA7">
            <w:pPr>
              <w:jc w:val="center"/>
              <w:rPr>
                <w:sz w:val="18"/>
                <w:szCs w:val="18"/>
              </w:rPr>
            </w:pPr>
            <w:r w:rsidRPr="5B760AA7">
              <w:rPr>
                <w:sz w:val="18"/>
                <w:szCs w:val="18"/>
              </w:rPr>
              <w:t>3115 (19.7)</w:t>
            </w:r>
          </w:p>
        </w:tc>
        <w:tc>
          <w:tcPr>
            <w:tcW w:w="705" w:type="pct"/>
          </w:tcPr>
          <w:p w14:paraId="000001B9" w14:textId="77777777" w:rsidR="008F0011" w:rsidRDefault="0050639A">
            <w:r>
              <w:rPr>
                <w:sz w:val="18"/>
                <w:szCs w:val="18"/>
              </w:rPr>
              <w:t xml:space="preserve">  </w:t>
            </w:r>
          </w:p>
        </w:tc>
        <w:tc>
          <w:tcPr>
            <w:tcW w:w="461" w:type="pct"/>
          </w:tcPr>
          <w:p w14:paraId="000001BA" w14:textId="77777777" w:rsidR="008F0011" w:rsidRDefault="0050639A">
            <w:r>
              <w:rPr>
                <w:sz w:val="18"/>
                <w:szCs w:val="18"/>
              </w:rPr>
              <w:t xml:space="preserve">  </w:t>
            </w:r>
          </w:p>
        </w:tc>
      </w:tr>
      <w:tr w:rsidR="00B77FBB" w14:paraId="2DA224D4" w14:textId="77777777" w:rsidTr="00B77FBB">
        <w:trPr>
          <w:trHeight w:val="20"/>
        </w:trPr>
        <w:tc>
          <w:tcPr>
            <w:tcW w:w="981" w:type="pct"/>
            <w:vMerge/>
          </w:tcPr>
          <w:p w14:paraId="000001BB" w14:textId="77777777" w:rsidR="008F0011" w:rsidRDefault="008F0011">
            <w:pPr>
              <w:widowControl w:val="0"/>
              <w:pBdr>
                <w:top w:val="nil"/>
                <w:left w:val="nil"/>
                <w:bottom w:val="nil"/>
                <w:right w:val="nil"/>
                <w:between w:val="nil"/>
              </w:pBdr>
              <w:spacing w:line="276" w:lineRule="auto"/>
            </w:pPr>
          </w:p>
        </w:tc>
        <w:tc>
          <w:tcPr>
            <w:tcW w:w="582" w:type="pct"/>
          </w:tcPr>
          <w:p w14:paraId="000001BC" w14:textId="77777777" w:rsidR="008F0011" w:rsidRDefault="0050639A">
            <w:pPr>
              <w:rPr>
                <w:sz w:val="18"/>
                <w:szCs w:val="18"/>
              </w:rPr>
            </w:pPr>
            <w:r>
              <w:rPr>
                <w:sz w:val="18"/>
                <w:szCs w:val="18"/>
              </w:rPr>
              <w:t>[Missing]</w:t>
            </w:r>
          </w:p>
        </w:tc>
        <w:tc>
          <w:tcPr>
            <w:tcW w:w="547" w:type="pct"/>
          </w:tcPr>
          <w:p w14:paraId="7ACE3AD3" w14:textId="77777777" w:rsidR="00D93963" w:rsidRDefault="0050639A" w:rsidP="5B760AA7">
            <w:pPr>
              <w:jc w:val="center"/>
              <w:rPr>
                <w:sz w:val="18"/>
                <w:szCs w:val="18"/>
              </w:rPr>
            </w:pPr>
            <w:r w:rsidRPr="5B760AA7">
              <w:rPr>
                <w:sz w:val="18"/>
                <w:szCs w:val="18"/>
              </w:rPr>
              <w:t xml:space="preserve">68 </w:t>
            </w:r>
          </w:p>
          <w:p w14:paraId="000001BD" w14:textId="2A578677" w:rsidR="008F0011" w:rsidRDefault="0050639A" w:rsidP="5B760AA7">
            <w:pPr>
              <w:jc w:val="center"/>
              <w:rPr>
                <w:sz w:val="18"/>
                <w:szCs w:val="18"/>
              </w:rPr>
            </w:pPr>
            <w:r w:rsidRPr="5B760AA7">
              <w:rPr>
                <w:sz w:val="18"/>
                <w:szCs w:val="18"/>
              </w:rPr>
              <w:t>(0.1)</w:t>
            </w:r>
          </w:p>
        </w:tc>
        <w:tc>
          <w:tcPr>
            <w:tcW w:w="626" w:type="pct"/>
          </w:tcPr>
          <w:p w14:paraId="0B4CE20D" w14:textId="77777777" w:rsidR="00D93963" w:rsidRDefault="0050639A" w:rsidP="5B760AA7">
            <w:pPr>
              <w:jc w:val="center"/>
              <w:rPr>
                <w:sz w:val="18"/>
                <w:szCs w:val="18"/>
              </w:rPr>
            </w:pPr>
            <w:r w:rsidRPr="5B760AA7">
              <w:rPr>
                <w:sz w:val="18"/>
                <w:szCs w:val="18"/>
              </w:rPr>
              <w:t xml:space="preserve">15 </w:t>
            </w:r>
          </w:p>
          <w:p w14:paraId="000001BE" w14:textId="54B3A850" w:rsidR="008F0011" w:rsidRDefault="0050639A" w:rsidP="5B760AA7">
            <w:pPr>
              <w:jc w:val="center"/>
              <w:rPr>
                <w:sz w:val="18"/>
                <w:szCs w:val="18"/>
              </w:rPr>
            </w:pPr>
            <w:r w:rsidRPr="5B760AA7">
              <w:rPr>
                <w:sz w:val="18"/>
                <w:szCs w:val="18"/>
              </w:rPr>
              <w:t>(0.1)</w:t>
            </w:r>
          </w:p>
        </w:tc>
        <w:tc>
          <w:tcPr>
            <w:tcW w:w="546" w:type="pct"/>
          </w:tcPr>
          <w:p w14:paraId="5EA67AA7" w14:textId="77777777" w:rsidR="00D93963" w:rsidRDefault="0050639A" w:rsidP="5B760AA7">
            <w:pPr>
              <w:jc w:val="center"/>
              <w:rPr>
                <w:sz w:val="18"/>
                <w:szCs w:val="18"/>
              </w:rPr>
            </w:pPr>
            <w:r w:rsidRPr="5B760AA7">
              <w:rPr>
                <w:sz w:val="18"/>
                <w:szCs w:val="18"/>
              </w:rPr>
              <w:t xml:space="preserve">32 </w:t>
            </w:r>
          </w:p>
          <w:p w14:paraId="000001BF" w14:textId="1F88D029" w:rsidR="008F0011" w:rsidRDefault="0050639A" w:rsidP="5B760AA7">
            <w:pPr>
              <w:jc w:val="center"/>
              <w:rPr>
                <w:sz w:val="18"/>
                <w:szCs w:val="18"/>
              </w:rPr>
            </w:pPr>
            <w:r w:rsidRPr="5B760AA7">
              <w:rPr>
                <w:sz w:val="18"/>
                <w:szCs w:val="18"/>
              </w:rPr>
              <w:t>(0.1)</w:t>
            </w:r>
          </w:p>
        </w:tc>
        <w:tc>
          <w:tcPr>
            <w:tcW w:w="552" w:type="pct"/>
          </w:tcPr>
          <w:p w14:paraId="56888FC9" w14:textId="77777777" w:rsidR="00D93963" w:rsidRDefault="0050639A" w:rsidP="5B760AA7">
            <w:pPr>
              <w:jc w:val="center"/>
              <w:rPr>
                <w:sz w:val="18"/>
                <w:szCs w:val="18"/>
              </w:rPr>
            </w:pPr>
            <w:r w:rsidRPr="5B760AA7">
              <w:rPr>
                <w:sz w:val="18"/>
                <w:szCs w:val="18"/>
              </w:rPr>
              <w:t xml:space="preserve">21 </w:t>
            </w:r>
          </w:p>
          <w:p w14:paraId="000001C0" w14:textId="33BC36A1" w:rsidR="008F0011" w:rsidRDefault="0050639A" w:rsidP="5B760AA7">
            <w:pPr>
              <w:jc w:val="center"/>
              <w:rPr>
                <w:sz w:val="18"/>
                <w:szCs w:val="18"/>
              </w:rPr>
            </w:pPr>
            <w:r w:rsidRPr="5B760AA7">
              <w:rPr>
                <w:sz w:val="18"/>
                <w:szCs w:val="18"/>
              </w:rPr>
              <w:t>(0.1)</w:t>
            </w:r>
          </w:p>
        </w:tc>
        <w:tc>
          <w:tcPr>
            <w:tcW w:w="705" w:type="pct"/>
          </w:tcPr>
          <w:p w14:paraId="000001C1" w14:textId="77777777" w:rsidR="008F0011" w:rsidRDefault="0050639A">
            <w:r>
              <w:rPr>
                <w:sz w:val="18"/>
                <w:szCs w:val="18"/>
              </w:rPr>
              <w:t xml:space="preserve">  </w:t>
            </w:r>
          </w:p>
        </w:tc>
        <w:tc>
          <w:tcPr>
            <w:tcW w:w="461" w:type="pct"/>
          </w:tcPr>
          <w:p w14:paraId="000001C2" w14:textId="77777777" w:rsidR="008F0011" w:rsidRDefault="0050639A">
            <w:r>
              <w:rPr>
                <w:sz w:val="18"/>
                <w:szCs w:val="18"/>
              </w:rPr>
              <w:t xml:space="preserve">  </w:t>
            </w:r>
          </w:p>
        </w:tc>
      </w:tr>
      <w:tr w:rsidR="00B77FBB" w14:paraId="406BB57A" w14:textId="77777777" w:rsidTr="00B77FBB">
        <w:trPr>
          <w:trHeight w:val="20"/>
        </w:trPr>
        <w:tc>
          <w:tcPr>
            <w:tcW w:w="981" w:type="pct"/>
            <w:vMerge w:val="restart"/>
          </w:tcPr>
          <w:p w14:paraId="000001C3" w14:textId="77777777" w:rsidR="008F0011" w:rsidRDefault="0050639A">
            <w:pPr>
              <w:rPr>
                <w:sz w:val="18"/>
                <w:szCs w:val="18"/>
              </w:rPr>
            </w:pPr>
            <w:r>
              <w:rPr>
                <w:sz w:val="18"/>
                <w:szCs w:val="18"/>
              </w:rPr>
              <w:t>Geographical area (%)</w:t>
            </w:r>
          </w:p>
        </w:tc>
        <w:tc>
          <w:tcPr>
            <w:tcW w:w="582" w:type="pct"/>
          </w:tcPr>
          <w:p w14:paraId="000001C4" w14:textId="26D0EEC6" w:rsidR="008F0011" w:rsidRDefault="0050639A">
            <w:pPr>
              <w:rPr>
                <w:sz w:val="18"/>
                <w:szCs w:val="18"/>
              </w:rPr>
            </w:pPr>
            <w:r>
              <w:rPr>
                <w:sz w:val="18"/>
                <w:szCs w:val="18"/>
              </w:rPr>
              <w:t>Centr</w:t>
            </w:r>
            <w:r w:rsidR="00D272BD">
              <w:rPr>
                <w:sz w:val="18"/>
                <w:szCs w:val="18"/>
              </w:rPr>
              <w:t>e</w:t>
            </w:r>
          </w:p>
        </w:tc>
        <w:tc>
          <w:tcPr>
            <w:tcW w:w="547" w:type="pct"/>
          </w:tcPr>
          <w:p w14:paraId="000001C5" w14:textId="4FC012B9" w:rsidR="008F0011" w:rsidRDefault="0050639A" w:rsidP="5B760AA7">
            <w:pPr>
              <w:jc w:val="center"/>
              <w:rPr>
                <w:sz w:val="18"/>
                <w:szCs w:val="18"/>
              </w:rPr>
            </w:pPr>
            <w:r w:rsidRPr="5B760AA7">
              <w:rPr>
                <w:sz w:val="18"/>
                <w:szCs w:val="18"/>
              </w:rPr>
              <w:t>53678 (75.8)</w:t>
            </w:r>
          </w:p>
        </w:tc>
        <w:tc>
          <w:tcPr>
            <w:tcW w:w="626" w:type="pct"/>
          </w:tcPr>
          <w:p w14:paraId="000001C6" w14:textId="57740A01" w:rsidR="008F0011" w:rsidRDefault="0050639A" w:rsidP="5B760AA7">
            <w:pPr>
              <w:jc w:val="center"/>
              <w:rPr>
                <w:sz w:val="18"/>
                <w:szCs w:val="18"/>
              </w:rPr>
            </w:pPr>
            <w:r w:rsidRPr="5B760AA7">
              <w:rPr>
                <w:sz w:val="18"/>
                <w:szCs w:val="18"/>
              </w:rPr>
              <w:t>13616 (70.6)</w:t>
            </w:r>
          </w:p>
        </w:tc>
        <w:tc>
          <w:tcPr>
            <w:tcW w:w="546" w:type="pct"/>
          </w:tcPr>
          <w:p w14:paraId="000001C7" w14:textId="2AEEF82C" w:rsidR="008F0011" w:rsidRDefault="0050639A" w:rsidP="5B760AA7">
            <w:pPr>
              <w:jc w:val="center"/>
              <w:rPr>
                <w:sz w:val="18"/>
                <w:szCs w:val="18"/>
              </w:rPr>
            </w:pPr>
            <w:r w:rsidRPr="5B760AA7">
              <w:rPr>
                <w:sz w:val="18"/>
                <w:szCs w:val="18"/>
              </w:rPr>
              <w:t>28245 (78.9)</w:t>
            </w:r>
          </w:p>
        </w:tc>
        <w:tc>
          <w:tcPr>
            <w:tcW w:w="552" w:type="pct"/>
          </w:tcPr>
          <w:p w14:paraId="000001C8" w14:textId="7D42A643" w:rsidR="008F0011" w:rsidRDefault="0050639A" w:rsidP="5B760AA7">
            <w:pPr>
              <w:jc w:val="center"/>
              <w:rPr>
                <w:sz w:val="18"/>
                <w:szCs w:val="18"/>
              </w:rPr>
            </w:pPr>
            <w:r w:rsidRPr="5B760AA7">
              <w:rPr>
                <w:sz w:val="18"/>
                <w:szCs w:val="18"/>
              </w:rPr>
              <w:t>11817 (74.8)</w:t>
            </w:r>
          </w:p>
        </w:tc>
        <w:tc>
          <w:tcPr>
            <w:tcW w:w="705" w:type="pct"/>
          </w:tcPr>
          <w:p w14:paraId="000001C9" w14:textId="726FEF13" w:rsidR="008F0011" w:rsidRDefault="00D27E42">
            <w:r w:rsidRPr="00D27E42">
              <w:rPr>
                <w:sz w:val="18"/>
                <w:szCs w:val="18"/>
              </w:rPr>
              <w:t>X</w:t>
            </w:r>
            <w:proofErr w:type="gramStart"/>
            <w:r w:rsidRPr="00D27E42">
              <w:rPr>
                <w:sz w:val="18"/>
                <w:szCs w:val="18"/>
              </w:rPr>
              <w:t>²(</w:t>
            </w:r>
            <w:proofErr w:type="gramEnd"/>
            <w:r w:rsidRPr="00D27E42">
              <w:rPr>
                <w:sz w:val="18"/>
                <w:szCs w:val="18"/>
              </w:rPr>
              <w:t>4, 70839)=1034;</w:t>
            </w:r>
          </w:p>
        </w:tc>
        <w:tc>
          <w:tcPr>
            <w:tcW w:w="461" w:type="pct"/>
          </w:tcPr>
          <w:p w14:paraId="000001CA" w14:textId="20E3AEF5" w:rsidR="008F0011" w:rsidRDefault="00501FC5">
            <w:r>
              <w:rPr>
                <w:sz w:val="18"/>
                <w:szCs w:val="18"/>
              </w:rPr>
              <w:t>&lt;</w:t>
            </w:r>
            <w:r w:rsidR="0050639A">
              <w:rPr>
                <w:sz w:val="18"/>
                <w:szCs w:val="18"/>
              </w:rPr>
              <w:t xml:space="preserve">0,001 </w:t>
            </w:r>
          </w:p>
        </w:tc>
      </w:tr>
      <w:tr w:rsidR="00B77FBB" w14:paraId="7F1DE8B3" w14:textId="77777777" w:rsidTr="00B77FBB">
        <w:trPr>
          <w:trHeight w:val="20"/>
        </w:trPr>
        <w:tc>
          <w:tcPr>
            <w:tcW w:w="981" w:type="pct"/>
            <w:vMerge/>
          </w:tcPr>
          <w:p w14:paraId="000001CB" w14:textId="77777777" w:rsidR="008F0011" w:rsidRDefault="008F0011">
            <w:pPr>
              <w:widowControl w:val="0"/>
              <w:pBdr>
                <w:top w:val="nil"/>
                <w:left w:val="nil"/>
                <w:bottom w:val="nil"/>
                <w:right w:val="nil"/>
                <w:between w:val="nil"/>
              </w:pBdr>
              <w:spacing w:line="276" w:lineRule="auto"/>
            </w:pPr>
          </w:p>
        </w:tc>
        <w:tc>
          <w:tcPr>
            <w:tcW w:w="582" w:type="pct"/>
          </w:tcPr>
          <w:p w14:paraId="000001CC" w14:textId="77777777" w:rsidR="008F0011" w:rsidRDefault="0050639A">
            <w:pPr>
              <w:rPr>
                <w:sz w:val="18"/>
                <w:szCs w:val="18"/>
              </w:rPr>
            </w:pPr>
            <w:r>
              <w:rPr>
                <w:sz w:val="18"/>
                <w:szCs w:val="18"/>
              </w:rPr>
              <w:t>North</w:t>
            </w:r>
          </w:p>
        </w:tc>
        <w:tc>
          <w:tcPr>
            <w:tcW w:w="547" w:type="pct"/>
          </w:tcPr>
          <w:p w14:paraId="000001CD" w14:textId="4637BA4F" w:rsidR="008F0011" w:rsidRDefault="0050639A" w:rsidP="5B760AA7">
            <w:pPr>
              <w:jc w:val="center"/>
              <w:rPr>
                <w:sz w:val="18"/>
                <w:szCs w:val="18"/>
              </w:rPr>
            </w:pPr>
            <w:r w:rsidRPr="5B760AA7">
              <w:rPr>
                <w:sz w:val="18"/>
                <w:szCs w:val="18"/>
              </w:rPr>
              <w:t>10486 (14.8)</w:t>
            </w:r>
          </w:p>
        </w:tc>
        <w:tc>
          <w:tcPr>
            <w:tcW w:w="626" w:type="pct"/>
          </w:tcPr>
          <w:p w14:paraId="4EDB034A" w14:textId="77777777" w:rsidR="00D93963" w:rsidRDefault="0050639A" w:rsidP="5B760AA7">
            <w:pPr>
              <w:jc w:val="center"/>
              <w:rPr>
                <w:sz w:val="18"/>
                <w:szCs w:val="18"/>
              </w:rPr>
            </w:pPr>
            <w:r w:rsidRPr="5B760AA7">
              <w:rPr>
                <w:sz w:val="18"/>
                <w:szCs w:val="18"/>
              </w:rPr>
              <w:t xml:space="preserve">2933 </w:t>
            </w:r>
          </w:p>
          <w:p w14:paraId="000001CE" w14:textId="5000EEEE" w:rsidR="008F0011" w:rsidRDefault="0050639A" w:rsidP="5B760AA7">
            <w:pPr>
              <w:jc w:val="center"/>
              <w:rPr>
                <w:sz w:val="18"/>
                <w:szCs w:val="18"/>
              </w:rPr>
            </w:pPr>
            <w:r w:rsidRPr="5B760AA7">
              <w:rPr>
                <w:sz w:val="18"/>
                <w:szCs w:val="18"/>
              </w:rPr>
              <w:t>(15.2)</w:t>
            </w:r>
          </w:p>
        </w:tc>
        <w:tc>
          <w:tcPr>
            <w:tcW w:w="546" w:type="pct"/>
          </w:tcPr>
          <w:p w14:paraId="000001CF" w14:textId="2D0413CC" w:rsidR="008F0011" w:rsidRDefault="0050639A" w:rsidP="5B760AA7">
            <w:pPr>
              <w:jc w:val="center"/>
              <w:rPr>
                <w:sz w:val="18"/>
                <w:szCs w:val="18"/>
              </w:rPr>
            </w:pPr>
            <w:r w:rsidRPr="5B760AA7">
              <w:rPr>
                <w:sz w:val="18"/>
                <w:szCs w:val="18"/>
              </w:rPr>
              <w:t>4598 (12.9)</w:t>
            </w:r>
          </w:p>
        </w:tc>
        <w:tc>
          <w:tcPr>
            <w:tcW w:w="552" w:type="pct"/>
          </w:tcPr>
          <w:p w14:paraId="000001D0" w14:textId="73BF7E30" w:rsidR="008F0011" w:rsidRDefault="0050639A" w:rsidP="5B760AA7">
            <w:pPr>
              <w:jc w:val="center"/>
              <w:rPr>
                <w:sz w:val="18"/>
                <w:szCs w:val="18"/>
              </w:rPr>
            </w:pPr>
            <w:r w:rsidRPr="5B760AA7">
              <w:rPr>
                <w:sz w:val="18"/>
                <w:szCs w:val="18"/>
              </w:rPr>
              <w:t>2955 (18.7)</w:t>
            </w:r>
          </w:p>
        </w:tc>
        <w:tc>
          <w:tcPr>
            <w:tcW w:w="705" w:type="pct"/>
          </w:tcPr>
          <w:p w14:paraId="000001D1" w14:textId="77777777" w:rsidR="008F0011" w:rsidRDefault="0050639A">
            <w:r>
              <w:rPr>
                <w:sz w:val="18"/>
                <w:szCs w:val="18"/>
              </w:rPr>
              <w:t xml:space="preserve">  </w:t>
            </w:r>
          </w:p>
        </w:tc>
        <w:tc>
          <w:tcPr>
            <w:tcW w:w="461" w:type="pct"/>
          </w:tcPr>
          <w:p w14:paraId="000001D2" w14:textId="77777777" w:rsidR="008F0011" w:rsidRDefault="0050639A">
            <w:r>
              <w:rPr>
                <w:sz w:val="18"/>
                <w:szCs w:val="18"/>
              </w:rPr>
              <w:t xml:space="preserve">  </w:t>
            </w:r>
          </w:p>
        </w:tc>
      </w:tr>
      <w:tr w:rsidR="00B77FBB" w14:paraId="397523FF" w14:textId="77777777" w:rsidTr="00B77FBB">
        <w:trPr>
          <w:trHeight w:val="20"/>
        </w:trPr>
        <w:tc>
          <w:tcPr>
            <w:tcW w:w="981" w:type="pct"/>
            <w:vMerge/>
          </w:tcPr>
          <w:p w14:paraId="000001D3" w14:textId="77777777" w:rsidR="008F0011" w:rsidRDefault="008F0011">
            <w:pPr>
              <w:widowControl w:val="0"/>
              <w:pBdr>
                <w:top w:val="nil"/>
                <w:left w:val="nil"/>
                <w:bottom w:val="nil"/>
                <w:right w:val="nil"/>
                <w:between w:val="nil"/>
              </w:pBdr>
              <w:spacing w:line="276" w:lineRule="auto"/>
            </w:pPr>
          </w:p>
        </w:tc>
        <w:tc>
          <w:tcPr>
            <w:tcW w:w="582" w:type="pct"/>
          </w:tcPr>
          <w:p w14:paraId="000001D4" w14:textId="77777777" w:rsidR="008F0011" w:rsidRDefault="0050639A">
            <w:pPr>
              <w:rPr>
                <w:sz w:val="18"/>
                <w:szCs w:val="18"/>
              </w:rPr>
            </w:pPr>
            <w:r>
              <w:rPr>
                <w:sz w:val="18"/>
                <w:szCs w:val="18"/>
              </w:rPr>
              <w:t>South</w:t>
            </w:r>
          </w:p>
        </w:tc>
        <w:tc>
          <w:tcPr>
            <w:tcW w:w="547" w:type="pct"/>
          </w:tcPr>
          <w:p w14:paraId="5C028F36" w14:textId="77777777" w:rsidR="00D93963" w:rsidRDefault="0050639A" w:rsidP="5B760AA7">
            <w:pPr>
              <w:jc w:val="center"/>
              <w:rPr>
                <w:sz w:val="18"/>
                <w:szCs w:val="18"/>
              </w:rPr>
            </w:pPr>
            <w:r w:rsidRPr="5B760AA7">
              <w:rPr>
                <w:sz w:val="18"/>
                <w:szCs w:val="18"/>
              </w:rPr>
              <w:t xml:space="preserve">6675 </w:t>
            </w:r>
          </w:p>
          <w:p w14:paraId="000001D5" w14:textId="431A1E20" w:rsidR="008F0011" w:rsidRDefault="0050639A" w:rsidP="5B760AA7">
            <w:pPr>
              <w:jc w:val="center"/>
              <w:rPr>
                <w:sz w:val="18"/>
                <w:szCs w:val="18"/>
              </w:rPr>
            </w:pPr>
            <w:r w:rsidRPr="5B760AA7">
              <w:rPr>
                <w:sz w:val="18"/>
                <w:szCs w:val="18"/>
              </w:rPr>
              <w:t>(9.4)</w:t>
            </w:r>
          </w:p>
        </w:tc>
        <w:tc>
          <w:tcPr>
            <w:tcW w:w="626" w:type="pct"/>
          </w:tcPr>
          <w:p w14:paraId="5F5496D7" w14:textId="77777777" w:rsidR="00D93963" w:rsidRDefault="0050639A" w:rsidP="5B760AA7">
            <w:pPr>
              <w:jc w:val="center"/>
              <w:rPr>
                <w:sz w:val="18"/>
                <w:szCs w:val="18"/>
              </w:rPr>
            </w:pPr>
            <w:r w:rsidRPr="5B760AA7">
              <w:rPr>
                <w:sz w:val="18"/>
                <w:szCs w:val="18"/>
              </w:rPr>
              <w:t xml:space="preserve">2724 </w:t>
            </w:r>
          </w:p>
          <w:p w14:paraId="000001D6" w14:textId="693CDF6F" w:rsidR="008F0011" w:rsidRDefault="0050639A" w:rsidP="5B760AA7">
            <w:pPr>
              <w:jc w:val="center"/>
              <w:rPr>
                <w:sz w:val="18"/>
                <w:szCs w:val="18"/>
              </w:rPr>
            </w:pPr>
            <w:r w:rsidRPr="5B760AA7">
              <w:rPr>
                <w:sz w:val="18"/>
                <w:szCs w:val="18"/>
              </w:rPr>
              <w:t>(14.1)</w:t>
            </w:r>
          </w:p>
        </w:tc>
        <w:tc>
          <w:tcPr>
            <w:tcW w:w="546" w:type="pct"/>
          </w:tcPr>
          <w:p w14:paraId="624F1C4C" w14:textId="77777777" w:rsidR="00D93963" w:rsidRDefault="0050639A" w:rsidP="5B760AA7">
            <w:pPr>
              <w:jc w:val="center"/>
              <w:rPr>
                <w:sz w:val="18"/>
                <w:szCs w:val="18"/>
              </w:rPr>
            </w:pPr>
            <w:r w:rsidRPr="5B760AA7">
              <w:rPr>
                <w:sz w:val="18"/>
                <w:szCs w:val="18"/>
              </w:rPr>
              <w:t>2937</w:t>
            </w:r>
          </w:p>
          <w:p w14:paraId="000001D7" w14:textId="4B2B9710" w:rsidR="008F0011" w:rsidRDefault="0050639A" w:rsidP="5B760AA7">
            <w:pPr>
              <w:jc w:val="center"/>
              <w:rPr>
                <w:sz w:val="18"/>
                <w:szCs w:val="18"/>
              </w:rPr>
            </w:pPr>
            <w:r w:rsidRPr="5B760AA7">
              <w:rPr>
                <w:sz w:val="18"/>
                <w:szCs w:val="18"/>
              </w:rPr>
              <w:t xml:space="preserve"> (8.2)</w:t>
            </w:r>
          </w:p>
        </w:tc>
        <w:tc>
          <w:tcPr>
            <w:tcW w:w="552" w:type="pct"/>
          </w:tcPr>
          <w:p w14:paraId="0C43DE98" w14:textId="77777777" w:rsidR="00D93963" w:rsidRDefault="0050639A" w:rsidP="5B760AA7">
            <w:pPr>
              <w:jc w:val="center"/>
              <w:rPr>
                <w:sz w:val="18"/>
                <w:szCs w:val="18"/>
              </w:rPr>
            </w:pPr>
            <w:r w:rsidRPr="5B760AA7">
              <w:rPr>
                <w:sz w:val="18"/>
                <w:szCs w:val="18"/>
              </w:rPr>
              <w:t xml:space="preserve">1014 </w:t>
            </w:r>
          </w:p>
          <w:p w14:paraId="000001D8" w14:textId="0FFD877F" w:rsidR="008F0011" w:rsidRDefault="0050639A" w:rsidP="5B760AA7">
            <w:pPr>
              <w:jc w:val="center"/>
              <w:rPr>
                <w:sz w:val="18"/>
                <w:szCs w:val="18"/>
              </w:rPr>
            </w:pPr>
            <w:r w:rsidRPr="5B760AA7">
              <w:rPr>
                <w:sz w:val="18"/>
                <w:szCs w:val="18"/>
              </w:rPr>
              <w:t>(6.4)</w:t>
            </w:r>
          </w:p>
        </w:tc>
        <w:tc>
          <w:tcPr>
            <w:tcW w:w="705" w:type="pct"/>
          </w:tcPr>
          <w:p w14:paraId="000001D9" w14:textId="77777777" w:rsidR="008F0011" w:rsidRDefault="0050639A">
            <w:r>
              <w:rPr>
                <w:sz w:val="18"/>
                <w:szCs w:val="18"/>
              </w:rPr>
              <w:t xml:space="preserve">  </w:t>
            </w:r>
          </w:p>
        </w:tc>
        <w:tc>
          <w:tcPr>
            <w:tcW w:w="461" w:type="pct"/>
          </w:tcPr>
          <w:p w14:paraId="000001DA" w14:textId="77777777" w:rsidR="008F0011" w:rsidRDefault="0050639A">
            <w:r>
              <w:rPr>
                <w:sz w:val="18"/>
                <w:szCs w:val="18"/>
              </w:rPr>
              <w:t xml:space="preserve">  </w:t>
            </w:r>
          </w:p>
        </w:tc>
      </w:tr>
      <w:tr w:rsidR="00B77FBB" w14:paraId="5DF2C8F9" w14:textId="77777777" w:rsidTr="00B77FBB">
        <w:trPr>
          <w:trHeight w:val="20"/>
        </w:trPr>
        <w:tc>
          <w:tcPr>
            <w:tcW w:w="981" w:type="pct"/>
            <w:vMerge/>
          </w:tcPr>
          <w:p w14:paraId="000001DB" w14:textId="77777777" w:rsidR="008F0011" w:rsidRDefault="008F0011">
            <w:pPr>
              <w:widowControl w:val="0"/>
              <w:pBdr>
                <w:top w:val="nil"/>
                <w:left w:val="nil"/>
                <w:bottom w:val="nil"/>
                <w:right w:val="nil"/>
                <w:between w:val="nil"/>
              </w:pBdr>
              <w:spacing w:line="276" w:lineRule="auto"/>
            </w:pPr>
          </w:p>
        </w:tc>
        <w:tc>
          <w:tcPr>
            <w:tcW w:w="582" w:type="pct"/>
          </w:tcPr>
          <w:p w14:paraId="000001DC" w14:textId="77777777" w:rsidR="008F0011" w:rsidRDefault="0050639A">
            <w:pPr>
              <w:rPr>
                <w:sz w:val="18"/>
                <w:szCs w:val="18"/>
              </w:rPr>
            </w:pPr>
            <w:r>
              <w:rPr>
                <w:sz w:val="18"/>
                <w:szCs w:val="18"/>
              </w:rPr>
              <w:t>[Missing]</w:t>
            </w:r>
          </w:p>
        </w:tc>
        <w:tc>
          <w:tcPr>
            <w:tcW w:w="547" w:type="pct"/>
          </w:tcPr>
          <w:p w14:paraId="18D4C429" w14:textId="77777777" w:rsidR="00D93963" w:rsidRDefault="0050639A" w:rsidP="5B760AA7">
            <w:pPr>
              <w:jc w:val="center"/>
              <w:rPr>
                <w:sz w:val="18"/>
                <w:szCs w:val="18"/>
              </w:rPr>
            </w:pPr>
            <w:r w:rsidRPr="5B760AA7">
              <w:rPr>
                <w:sz w:val="18"/>
                <w:szCs w:val="18"/>
              </w:rPr>
              <w:t xml:space="preserve">15 </w:t>
            </w:r>
          </w:p>
          <w:p w14:paraId="000001DD" w14:textId="22BF1D53" w:rsidR="008F0011" w:rsidRDefault="0050639A" w:rsidP="5B760AA7">
            <w:pPr>
              <w:jc w:val="center"/>
              <w:rPr>
                <w:sz w:val="18"/>
                <w:szCs w:val="18"/>
              </w:rPr>
            </w:pPr>
            <w:r w:rsidRPr="5B760AA7">
              <w:rPr>
                <w:sz w:val="18"/>
                <w:szCs w:val="18"/>
              </w:rPr>
              <w:t>(0.0)</w:t>
            </w:r>
          </w:p>
        </w:tc>
        <w:tc>
          <w:tcPr>
            <w:tcW w:w="626" w:type="pct"/>
          </w:tcPr>
          <w:p w14:paraId="0BBFD5F5" w14:textId="77777777" w:rsidR="00D93963" w:rsidRDefault="0050639A" w:rsidP="5B760AA7">
            <w:pPr>
              <w:jc w:val="center"/>
              <w:rPr>
                <w:sz w:val="18"/>
                <w:szCs w:val="18"/>
              </w:rPr>
            </w:pPr>
            <w:r w:rsidRPr="5B760AA7">
              <w:rPr>
                <w:sz w:val="18"/>
                <w:szCs w:val="18"/>
              </w:rPr>
              <w:t xml:space="preserve">3 </w:t>
            </w:r>
          </w:p>
          <w:p w14:paraId="000001DE" w14:textId="3576058E" w:rsidR="008F0011" w:rsidRDefault="0050639A" w:rsidP="5B760AA7">
            <w:pPr>
              <w:jc w:val="center"/>
              <w:rPr>
                <w:sz w:val="18"/>
                <w:szCs w:val="18"/>
              </w:rPr>
            </w:pPr>
            <w:r w:rsidRPr="5B760AA7">
              <w:rPr>
                <w:sz w:val="18"/>
                <w:szCs w:val="18"/>
              </w:rPr>
              <w:t>(0.0)</w:t>
            </w:r>
          </w:p>
        </w:tc>
        <w:tc>
          <w:tcPr>
            <w:tcW w:w="546" w:type="pct"/>
          </w:tcPr>
          <w:p w14:paraId="15522F02" w14:textId="77777777" w:rsidR="00D93963" w:rsidRDefault="0050639A" w:rsidP="5B760AA7">
            <w:pPr>
              <w:jc w:val="center"/>
              <w:rPr>
                <w:sz w:val="18"/>
                <w:szCs w:val="18"/>
              </w:rPr>
            </w:pPr>
            <w:r w:rsidRPr="5B760AA7">
              <w:rPr>
                <w:sz w:val="18"/>
                <w:szCs w:val="18"/>
              </w:rPr>
              <w:t xml:space="preserve">1 </w:t>
            </w:r>
          </w:p>
          <w:p w14:paraId="000001DF" w14:textId="59BBA486" w:rsidR="008F0011" w:rsidRDefault="008313F0" w:rsidP="5B760AA7">
            <w:pPr>
              <w:jc w:val="center"/>
              <w:rPr>
                <w:sz w:val="18"/>
                <w:szCs w:val="18"/>
              </w:rPr>
            </w:pPr>
            <w:r w:rsidRPr="5B760AA7">
              <w:rPr>
                <w:sz w:val="18"/>
                <w:szCs w:val="18"/>
              </w:rPr>
              <w:t>(0.0</w:t>
            </w:r>
            <w:r w:rsidR="0050639A" w:rsidRPr="5B760AA7">
              <w:rPr>
                <w:sz w:val="18"/>
                <w:szCs w:val="18"/>
              </w:rPr>
              <w:t>)</w:t>
            </w:r>
          </w:p>
        </w:tc>
        <w:tc>
          <w:tcPr>
            <w:tcW w:w="552" w:type="pct"/>
          </w:tcPr>
          <w:p w14:paraId="57F36477" w14:textId="77777777" w:rsidR="00D93963" w:rsidRDefault="0050639A" w:rsidP="5B760AA7">
            <w:pPr>
              <w:jc w:val="center"/>
              <w:rPr>
                <w:sz w:val="18"/>
                <w:szCs w:val="18"/>
              </w:rPr>
            </w:pPr>
            <w:r w:rsidRPr="5B760AA7">
              <w:rPr>
                <w:sz w:val="18"/>
                <w:szCs w:val="18"/>
              </w:rPr>
              <w:t xml:space="preserve">11 </w:t>
            </w:r>
          </w:p>
          <w:p w14:paraId="000001E0" w14:textId="0CE212AE" w:rsidR="008F0011" w:rsidRDefault="0050639A" w:rsidP="5B760AA7">
            <w:pPr>
              <w:jc w:val="center"/>
              <w:rPr>
                <w:sz w:val="18"/>
                <w:szCs w:val="18"/>
              </w:rPr>
            </w:pPr>
            <w:r w:rsidRPr="5B760AA7">
              <w:rPr>
                <w:sz w:val="18"/>
                <w:szCs w:val="18"/>
              </w:rPr>
              <w:t>(0.1)</w:t>
            </w:r>
          </w:p>
        </w:tc>
        <w:tc>
          <w:tcPr>
            <w:tcW w:w="705" w:type="pct"/>
          </w:tcPr>
          <w:p w14:paraId="000001E1" w14:textId="77777777" w:rsidR="008F0011" w:rsidRDefault="0050639A">
            <w:r>
              <w:rPr>
                <w:sz w:val="18"/>
                <w:szCs w:val="18"/>
              </w:rPr>
              <w:t xml:space="preserve">  </w:t>
            </w:r>
          </w:p>
        </w:tc>
        <w:tc>
          <w:tcPr>
            <w:tcW w:w="461" w:type="pct"/>
          </w:tcPr>
          <w:p w14:paraId="000001E2" w14:textId="77777777" w:rsidR="008F0011" w:rsidRDefault="0050639A">
            <w:r>
              <w:rPr>
                <w:sz w:val="18"/>
                <w:szCs w:val="18"/>
              </w:rPr>
              <w:t xml:space="preserve">  </w:t>
            </w:r>
          </w:p>
        </w:tc>
      </w:tr>
      <w:tr w:rsidR="00B77FBB" w14:paraId="4614E268" w14:textId="77777777" w:rsidTr="00B77FBB">
        <w:trPr>
          <w:trHeight w:val="20"/>
        </w:trPr>
        <w:tc>
          <w:tcPr>
            <w:tcW w:w="981" w:type="pct"/>
          </w:tcPr>
          <w:p w14:paraId="000001E3" w14:textId="0EA39960" w:rsidR="008F0011" w:rsidRDefault="0050639A">
            <w:pPr>
              <w:rPr>
                <w:sz w:val="18"/>
                <w:szCs w:val="18"/>
              </w:rPr>
            </w:pPr>
            <w:r>
              <w:rPr>
                <w:sz w:val="18"/>
                <w:szCs w:val="18"/>
              </w:rPr>
              <w:t>Substance use onset age (median [IQR])</w:t>
            </w:r>
          </w:p>
        </w:tc>
        <w:tc>
          <w:tcPr>
            <w:tcW w:w="582" w:type="pct"/>
          </w:tcPr>
          <w:p w14:paraId="000001E4" w14:textId="353FB28B" w:rsidR="008F0011" w:rsidRDefault="008F0011">
            <w:pPr>
              <w:rPr>
                <w:sz w:val="18"/>
                <w:szCs w:val="18"/>
              </w:rPr>
            </w:pPr>
          </w:p>
        </w:tc>
        <w:tc>
          <w:tcPr>
            <w:tcW w:w="547" w:type="pct"/>
          </w:tcPr>
          <w:p w14:paraId="000001E5" w14:textId="362803D1" w:rsidR="008F0011" w:rsidRDefault="0050639A" w:rsidP="5B760AA7">
            <w:pPr>
              <w:jc w:val="center"/>
              <w:rPr>
                <w:sz w:val="18"/>
                <w:szCs w:val="18"/>
              </w:rPr>
            </w:pPr>
            <w:r w:rsidRPr="5B760AA7">
              <w:rPr>
                <w:sz w:val="18"/>
                <w:szCs w:val="18"/>
              </w:rPr>
              <w:t>15.00 [14.00, 18.00]</w:t>
            </w:r>
          </w:p>
        </w:tc>
        <w:tc>
          <w:tcPr>
            <w:tcW w:w="626" w:type="pct"/>
          </w:tcPr>
          <w:p w14:paraId="000001E6" w14:textId="38274CA8" w:rsidR="008F0011" w:rsidRDefault="0050639A" w:rsidP="5B760AA7">
            <w:pPr>
              <w:jc w:val="center"/>
              <w:rPr>
                <w:sz w:val="18"/>
                <w:szCs w:val="18"/>
              </w:rPr>
            </w:pPr>
            <w:r w:rsidRPr="5B760AA7">
              <w:rPr>
                <w:sz w:val="18"/>
                <w:szCs w:val="18"/>
              </w:rPr>
              <w:t>16.00 [14.00, 18.00]</w:t>
            </w:r>
          </w:p>
        </w:tc>
        <w:tc>
          <w:tcPr>
            <w:tcW w:w="546" w:type="pct"/>
          </w:tcPr>
          <w:p w14:paraId="000001E7" w14:textId="56B499CE" w:rsidR="008F0011" w:rsidRDefault="0050639A" w:rsidP="5B760AA7">
            <w:pPr>
              <w:jc w:val="center"/>
              <w:rPr>
                <w:sz w:val="18"/>
                <w:szCs w:val="18"/>
              </w:rPr>
            </w:pPr>
            <w:r w:rsidRPr="5B760AA7">
              <w:rPr>
                <w:sz w:val="18"/>
                <w:szCs w:val="18"/>
              </w:rPr>
              <w:t>15.00 [14.00, 18.00]</w:t>
            </w:r>
          </w:p>
        </w:tc>
        <w:tc>
          <w:tcPr>
            <w:tcW w:w="552" w:type="pct"/>
          </w:tcPr>
          <w:p w14:paraId="000001E8" w14:textId="697D4654" w:rsidR="008F0011" w:rsidRDefault="0050639A" w:rsidP="5B760AA7">
            <w:pPr>
              <w:jc w:val="center"/>
              <w:rPr>
                <w:sz w:val="18"/>
                <w:szCs w:val="18"/>
              </w:rPr>
            </w:pPr>
            <w:r w:rsidRPr="5B760AA7">
              <w:rPr>
                <w:sz w:val="18"/>
                <w:szCs w:val="18"/>
              </w:rPr>
              <w:t>15.00 [13.00, 17.00]</w:t>
            </w:r>
          </w:p>
        </w:tc>
        <w:tc>
          <w:tcPr>
            <w:tcW w:w="705" w:type="pct"/>
          </w:tcPr>
          <w:p w14:paraId="000001E9" w14:textId="77777777" w:rsidR="008F0011" w:rsidRDefault="0050639A">
            <w:proofErr w:type="gramStart"/>
            <w:r w:rsidRPr="5B760AA7">
              <w:rPr>
                <w:sz w:val="18"/>
                <w:szCs w:val="18"/>
              </w:rPr>
              <w:t>H(</w:t>
            </w:r>
            <w:proofErr w:type="gramEnd"/>
            <w:r w:rsidRPr="5B760AA7">
              <w:rPr>
                <w:sz w:val="18"/>
                <w:szCs w:val="18"/>
              </w:rPr>
              <w:t>2)=471.9, p=0</w:t>
            </w:r>
          </w:p>
        </w:tc>
        <w:tc>
          <w:tcPr>
            <w:tcW w:w="461" w:type="pct"/>
          </w:tcPr>
          <w:p w14:paraId="000001EA" w14:textId="67B160F3" w:rsidR="008F0011" w:rsidRDefault="00501FC5">
            <w:r>
              <w:rPr>
                <w:sz w:val="18"/>
                <w:szCs w:val="18"/>
              </w:rPr>
              <w:t>&lt;</w:t>
            </w:r>
            <w:r w:rsidR="0050639A">
              <w:rPr>
                <w:sz w:val="18"/>
                <w:szCs w:val="18"/>
              </w:rPr>
              <w:t xml:space="preserve">0,001 </w:t>
            </w:r>
          </w:p>
        </w:tc>
      </w:tr>
      <w:tr w:rsidR="00B77FBB" w14:paraId="2A3E837A" w14:textId="77777777" w:rsidTr="00B77FBB">
        <w:trPr>
          <w:trHeight w:val="20"/>
        </w:trPr>
        <w:tc>
          <w:tcPr>
            <w:tcW w:w="981" w:type="pct"/>
            <w:vMerge w:val="restart"/>
          </w:tcPr>
          <w:p w14:paraId="000001EB" w14:textId="77777777" w:rsidR="008F0011" w:rsidRDefault="0050639A">
            <w:pPr>
              <w:rPr>
                <w:sz w:val="18"/>
                <w:szCs w:val="18"/>
              </w:rPr>
            </w:pPr>
            <w:r>
              <w:rPr>
                <w:sz w:val="18"/>
                <w:szCs w:val="18"/>
              </w:rPr>
              <w:t>Primary Substance (admission to treatment) (%)</w:t>
            </w:r>
          </w:p>
        </w:tc>
        <w:tc>
          <w:tcPr>
            <w:tcW w:w="582" w:type="pct"/>
          </w:tcPr>
          <w:p w14:paraId="000001EC" w14:textId="77777777" w:rsidR="008F0011" w:rsidRDefault="0050639A">
            <w:pPr>
              <w:rPr>
                <w:sz w:val="18"/>
                <w:szCs w:val="18"/>
              </w:rPr>
            </w:pPr>
            <w:r>
              <w:rPr>
                <w:sz w:val="18"/>
                <w:szCs w:val="18"/>
              </w:rPr>
              <w:t>Alcohol</w:t>
            </w:r>
          </w:p>
        </w:tc>
        <w:tc>
          <w:tcPr>
            <w:tcW w:w="547" w:type="pct"/>
          </w:tcPr>
          <w:p w14:paraId="000001ED" w14:textId="49ADB96C" w:rsidR="008F0011" w:rsidRDefault="0050639A" w:rsidP="5B760AA7">
            <w:pPr>
              <w:jc w:val="center"/>
              <w:rPr>
                <w:sz w:val="18"/>
                <w:szCs w:val="18"/>
              </w:rPr>
            </w:pPr>
            <w:r w:rsidRPr="5B760AA7">
              <w:rPr>
                <w:sz w:val="18"/>
                <w:szCs w:val="18"/>
              </w:rPr>
              <w:t>23860 (33.7)</w:t>
            </w:r>
          </w:p>
        </w:tc>
        <w:tc>
          <w:tcPr>
            <w:tcW w:w="626" w:type="pct"/>
          </w:tcPr>
          <w:p w14:paraId="16F66F8C" w14:textId="77777777" w:rsidR="004D29F3" w:rsidRDefault="0050639A" w:rsidP="5B760AA7">
            <w:pPr>
              <w:jc w:val="center"/>
              <w:rPr>
                <w:sz w:val="18"/>
                <w:szCs w:val="18"/>
              </w:rPr>
            </w:pPr>
            <w:r w:rsidRPr="5B760AA7">
              <w:rPr>
                <w:sz w:val="18"/>
                <w:szCs w:val="18"/>
              </w:rPr>
              <w:t xml:space="preserve">8520 </w:t>
            </w:r>
          </w:p>
          <w:p w14:paraId="000001EE" w14:textId="0CFB1237" w:rsidR="008F0011" w:rsidRDefault="0050639A" w:rsidP="5B760AA7">
            <w:pPr>
              <w:jc w:val="center"/>
              <w:rPr>
                <w:sz w:val="18"/>
                <w:szCs w:val="18"/>
              </w:rPr>
            </w:pPr>
            <w:r w:rsidRPr="5B760AA7">
              <w:rPr>
                <w:sz w:val="18"/>
                <w:szCs w:val="18"/>
              </w:rPr>
              <w:t>(44.2)</w:t>
            </w:r>
          </w:p>
        </w:tc>
        <w:tc>
          <w:tcPr>
            <w:tcW w:w="546" w:type="pct"/>
          </w:tcPr>
          <w:p w14:paraId="000001EF" w14:textId="611B9F00" w:rsidR="008F0011" w:rsidRDefault="0050639A" w:rsidP="5B760AA7">
            <w:pPr>
              <w:jc w:val="center"/>
              <w:rPr>
                <w:sz w:val="18"/>
                <w:szCs w:val="18"/>
              </w:rPr>
            </w:pPr>
            <w:r w:rsidRPr="5B760AA7">
              <w:rPr>
                <w:sz w:val="18"/>
                <w:szCs w:val="18"/>
              </w:rPr>
              <w:t>11373 (31.8)</w:t>
            </w:r>
          </w:p>
        </w:tc>
        <w:tc>
          <w:tcPr>
            <w:tcW w:w="552" w:type="pct"/>
          </w:tcPr>
          <w:p w14:paraId="000001F0" w14:textId="1FF79E0A" w:rsidR="008F0011" w:rsidRDefault="0050639A" w:rsidP="5B760AA7">
            <w:pPr>
              <w:jc w:val="center"/>
              <w:rPr>
                <w:sz w:val="18"/>
                <w:szCs w:val="18"/>
              </w:rPr>
            </w:pPr>
            <w:r w:rsidRPr="5B760AA7">
              <w:rPr>
                <w:sz w:val="18"/>
                <w:szCs w:val="18"/>
              </w:rPr>
              <w:t>3967 (25.1)</w:t>
            </w:r>
          </w:p>
        </w:tc>
        <w:tc>
          <w:tcPr>
            <w:tcW w:w="705" w:type="pct"/>
          </w:tcPr>
          <w:p w14:paraId="000001F1" w14:textId="50F1825F" w:rsidR="008F0011" w:rsidRDefault="0034675D">
            <w:r w:rsidRPr="0034675D">
              <w:rPr>
                <w:sz w:val="18"/>
                <w:szCs w:val="18"/>
              </w:rPr>
              <w:t>X</w:t>
            </w:r>
            <w:proofErr w:type="gramStart"/>
            <w:r w:rsidRPr="0034675D">
              <w:rPr>
                <w:sz w:val="18"/>
                <w:szCs w:val="18"/>
              </w:rPr>
              <w:t>²(</w:t>
            </w:r>
            <w:proofErr w:type="gramEnd"/>
            <w:r w:rsidRPr="0034675D">
              <w:rPr>
                <w:sz w:val="18"/>
                <w:szCs w:val="18"/>
              </w:rPr>
              <w:t>8, 70853)=2149;</w:t>
            </w:r>
          </w:p>
        </w:tc>
        <w:tc>
          <w:tcPr>
            <w:tcW w:w="461" w:type="pct"/>
          </w:tcPr>
          <w:p w14:paraId="000001F2" w14:textId="1AE13E0B" w:rsidR="008F0011" w:rsidRDefault="00501FC5">
            <w:r>
              <w:rPr>
                <w:sz w:val="18"/>
                <w:szCs w:val="18"/>
              </w:rPr>
              <w:t>&lt;</w:t>
            </w:r>
            <w:r w:rsidR="0050639A">
              <w:rPr>
                <w:sz w:val="18"/>
                <w:szCs w:val="18"/>
              </w:rPr>
              <w:t xml:space="preserve">0,001 </w:t>
            </w:r>
          </w:p>
        </w:tc>
      </w:tr>
      <w:tr w:rsidR="00B77FBB" w14:paraId="3B46B50A" w14:textId="77777777" w:rsidTr="00B77FBB">
        <w:trPr>
          <w:trHeight w:val="20"/>
        </w:trPr>
        <w:tc>
          <w:tcPr>
            <w:tcW w:w="981" w:type="pct"/>
            <w:vMerge/>
          </w:tcPr>
          <w:p w14:paraId="000001F3" w14:textId="77777777" w:rsidR="008F0011" w:rsidRDefault="008F0011">
            <w:pPr>
              <w:widowControl w:val="0"/>
              <w:pBdr>
                <w:top w:val="nil"/>
                <w:left w:val="nil"/>
                <w:bottom w:val="nil"/>
                <w:right w:val="nil"/>
                <w:between w:val="nil"/>
              </w:pBdr>
              <w:spacing w:line="276" w:lineRule="auto"/>
            </w:pPr>
          </w:p>
        </w:tc>
        <w:tc>
          <w:tcPr>
            <w:tcW w:w="582" w:type="pct"/>
          </w:tcPr>
          <w:p w14:paraId="000001F4" w14:textId="77777777" w:rsidR="008F0011" w:rsidRDefault="0050639A">
            <w:pPr>
              <w:rPr>
                <w:sz w:val="18"/>
                <w:szCs w:val="18"/>
              </w:rPr>
            </w:pPr>
            <w:r>
              <w:rPr>
                <w:sz w:val="18"/>
                <w:szCs w:val="18"/>
              </w:rPr>
              <w:t>Cocaine hydrochloride</w:t>
            </w:r>
          </w:p>
        </w:tc>
        <w:tc>
          <w:tcPr>
            <w:tcW w:w="547" w:type="pct"/>
          </w:tcPr>
          <w:p w14:paraId="000001F5" w14:textId="59D62B10" w:rsidR="008F0011" w:rsidRDefault="0050639A" w:rsidP="5B760AA7">
            <w:pPr>
              <w:jc w:val="center"/>
              <w:rPr>
                <w:sz w:val="18"/>
                <w:szCs w:val="18"/>
              </w:rPr>
            </w:pPr>
            <w:r w:rsidRPr="5B760AA7">
              <w:rPr>
                <w:sz w:val="18"/>
                <w:szCs w:val="18"/>
              </w:rPr>
              <w:t>13241 (18.7)</w:t>
            </w:r>
          </w:p>
        </w:tc>
        <w:tc>
          <w:tcPr>
            <w:tcW w:w="626" w:type="pct"/>
          </w:tcPr>
          <w:p w14:paraId="2505023B" w14:textId="77777777" w:rsidR="004D29F3" w:rsidRDefault="0050639A" w:rsidP="5B760AA7">
            <w:pPr>
              <w:jc w:val="center"/>
              <w:rPr>
                <w:sz w:val="18"/>
                <w:szCs w:val="18"/>
              </w:rPr>
            </w:pPr>
            <w:r w:rsidRPr="5B760AA7">
              <w:rPr>
                <w:sz w:val="18"/>
                <w:szCs w:val="18"/>
              </w:rPr>
              <w:t xml:space="preserve">3279 </w:t>
            </w:r>
          </w:p>
          <w:p w14:paraId="000001F6" w14:textId="1C19CE1D" w:rsidR="008F0011" w:rsidRDefault="0050639A" w:rsidP="5B760AA7">
            <w:pPr>
              <w:jc w:val="center"/>
              <w:rPr>
                <w:sz w:val="18"/>
                <w:szCs w:val="18"/>
              </w:rPr>
            </w:pPr>
            <w:r w:rsidRPr="5B760AA7">
              <w:rPr>
                <w:sz w:val="18"/>
                <w:szCs w:val="18"/>
              </w:rPr>
              <w:t>(17.0)</w:t>
            </w:r>
          </w:p>
        </w:tc>
        <w:tc>
          <w:tcPr>
            <w:tcW w:w="546" w:type="pct"/>
          </w:tcPr>
          <w:p w14:paraId="000001F7" w14:textId="3308C8E2" w:rsidR="008F0011" w:rsidRDefault="0050639A" w:rsidP="5B760AA7">
            <w:pPr>
              <w:jc w:val="center"/>
              <w:rPr>
                <w:sz w:val="18"/>
                <w:szCs w:val="18"/>
              </w:rPr>
            </w:pPr>
            <w:r w:rsidRPr="5B760AA7">
              <w:rPr>
                <w:sz w:val="18"/>
                <w:szCs w:val="18"/>
              </w:rPr>
              <w:t>7071 (19.8)</w:t>
            </w:r>
          </w:p>
        </w:tc>
        <w:tc>
          <w:tcPr>
            <w:tcW w:w="552" w:type="pct"/>
          </w:tcPr>
          <w:p w14:paraId="000001F8" w14:textId="2DE0C93E" w:rsidR="008F0011" w:rsidRDefault="0050639A" w:rsidP="5B760AA7">
            <w:pPr>
              <w:jc w:val="center"/>
              <w:rPr>
                <w:sz w:val="18"/>
                <w:szCs w:val="18"/>
              </w:rPr>
            </w:pPr>
            <w:r w:rsidRPr="5B760AA7">
              <w:rPr>
                <w:sz w:val="18"/>
                <w:szCs w:val="18"/>
              </w:rPr>
              <w:t>2891 (18.3)</w:t>
            </w:r>
          </w:p>
        </w:tc>
        <w:tc>
          <w:tcPr>
            <w:tcW w:w="705" w:type="pct"/>
          </w:tcPr>
          <w:p w14:paraId="000001F9" w14:textId="77777777" w:rsidR="008F0011" w:rsidRDefault="0050639A">
            <w:r>
              <w:rPr>
                <w:sz w:val="18"/>
                <w:szCs w:val="18"/>
              </w:rPr>
              <w:t xml:space="preserve">  </w:t>
            </w:r>
          </w:p>
        </w:tc>
        <w:tc>
          <w:tcPr>
            <w:tcW w:w="461" w:type="pct"/>
          </w:tcPr>
          <w:p w14:paraId="000001FA" w14:textId="77777777" w:rsidR="008F0011" w:rsidRDefault="0050639A">
            <w:r>
              <w:rPr>
                <w:sz w:val="18"/>
                <w:szCs w:val="18"/>
              </w:rPr>
              <w:t xml:space="preserve">  </w:t>
            </w:r>
          </w:p>
        </w:tc>
      </w:tr>
      <w:tr w:rsidR="00B77FBB" w14:paraId="229C12AE" w14:textId="77777777" w:rsidTr="00B77FBB">
        <w:trPr>
          <w:trHeight w:val="20"/>
        </w:trPr>
        <w:tc>
          <w:tcPr>
            <w:tcW w:w="981" w:type="pct"/>
            <w:vMerge/>
          </w:tcPr>
          <w:p w14:paraId="000001FB" w14:textId="77777777" w:rsidR="008F0011" w:rsidRDefault="008F0011">
            <w:pPr>
              <w:widowControl w:val="0"/>
              <w:pBdr>
                <w:top w:val="nil"/>
                <w:left w:val="nil"/>
                <w:bottom w:val="nil"/>
                <w:right w:val="nil"/>
                <w:between w:val="nil"/>
              </w:pBdr>
              <w:spacing w:line="276" w:lineRule="auto"/>
            </w:pPr>
          </w:p>
        </w:tc>
        <w:tc>
          <w:tcPr>
            <w:tcW w:w="582" w:type="pct"/>
          </w:tcPr>
          <w:p w14:paraId="000001FC" w14:textId="77777777" w:rsidR="008F0011" w:rsidRDefault="0050639A">
            <w:pPr>
              <w:rPr>
                <w:sz w:val="18"/>
                <w:szCs w:val="18"/>
              </w:rPr>
            </w:pPr>
            <w:r>
              <w:rPr>
                <w:sz w:val="18"/>
                <w:szCs w:val="18"/>
              </w:rPr>
              <w:t>Cocaine paste</w:t>
            </w:r>
          </w:p>
        </w:tc>
        <w:tc>
          <w:tcPr>
            <w:tcW w:w="547" w:type="pct"/>
          </w:tcPr>
          <w:p w14:paraId="000001FD" w14:textId="2D019F37" w:rsidR="008F0011" w:rsidRDefault="0050639A" w:rsidP="5B760AA7">
            <w:pPr>
              <w:jc w:val="center"/>
              <w:rPr>
                <w:sz w:val="18"/>
                <w:szCs w:val="18"/>
              </w:rPr>
            </w:pPr>
            <w:r w:rsidRPr="5B760AA7">
              <w:rPr>
                <w:sz w:val="18"/>
                <w:szCs w:val="18"/>
              </w:rPr>
              <w:t>27788 (39.2)</w:t>
            </w:r>
          </w:p>
        </w:tc>
        <w:tc>
          <w:tcPr>
            <w:tcW w:w="626" w:type="pct"/>
          </w:tcPr>
          <w:p w14:paraId="6B091536" w14:textId="77777777" w:rsidR="004D29F3" w:rsidRDefault="0050639A" w:rsidP="5B760AA7">
            <w:pPr>
              <w:jc w:val="center"/>
              <w:rPr>
                <w:sz w:val="18"/>
                <w:szCs w:val="18"/>
              </w:rPr>
            </w:pPr>
            <w:r w:rsidRPr="5B760AA7">
              <w:rPr>
                <w:sz w:val="18"/>
                <w:szCs w:val="18"/>
              </w:rPr>
              <w:t xml:space="preserve">5635 </w:t>
            </w:r>
          </w:p>
          <w:p w14:paraId="000001FE" w14:textId="4C336727" w:rsidR="008F0011" w:rsidRDefault="0050639A" w:rsidP="5B760AA7">
            <w:pPr>
              <w:jc w:val="center"/>
              <w:rPr>
                <w:sz w:val="18"/>
                <w:szCs w:val="18"/>
              </w:rPr>
            </w:pPr>
            <w:r w:rsidRPr="5B760AA7">
              <w:rPr>
                <w:sz w:val="18"/>
                <w:szCs w:val="18"/>
              </w:rPr>
              <w:t>(29.2)</w:t>
            </w:r>
          </w:p>
        </w:tc>
        <w:tc>
          <w:tcPr>
            <w:tcW w:w="546" w:type="pct"/>
          </w:tcPr>
          <w:p w14:paraId="000001FF" w14:textId="69682EDC" w:rsidR="008F0011" w:rsidRDefault="0050639A" w:rsidP="5B760AA7">
            <w:pPr>
              <w:jc w:val="center"/>
              <w:rPr>
                <w:sz w:val="18"/>
                <w:szCs w:val="18"/>
              </w:rPr>
            </w:pPr>
            <w:r w:rsidRPr="5B760AA7">
              <w:rPr>
                <w:sz w:val="18"/>
                <w:szCs w:val="18"/>
              </w:rPr>
              <w:t>14343 (40.1)</w:t>
            </w:r>
          </w:p>
        </w:tc>
        <w:tc>
          <w:tcPr>
            <w:tcW w:w="552" w:type="pct"/>
          </w:tcPr>
          <w:p w14:paraId="00000200" w14:textId="4BDE18BA" w:rsidR="008F0011" w:rsidRDefault="0050639A" w:rsidP="5B760AA7">
            <w:pPr>
              <w:jc w:val="center"/>
              <w:rPr>
                <w:sz w:val="18"/>
                <w:szCs w:val="18"/>
              </w:rPr>
            </w:pPr>
            <w:r w:rsidRPr="5B760AA7">
              <w:rPr>
                <w:sz w:val="18"/>
                <w:szCs w:val="18"/>
              </w:rPr>
              <w:t>7810 (49.4)</w:t>
            </w:r>
          </w:p>
        </w:tc>
        <w:tc>
          <w:tcPr>
            <w:tcW w:w="705" w:type="pct"/>
          </w:tcPr>
          <w:p w14:paraId="00000201" w14:textId="77777777" w:rsidR="008F0011" w:rsidRDefault="0050639A">
            <w:r>
              <w:rPr>
                <w:sz w:val="18"/>
                <w:szCs w:val="18"/>
              </w:rPr>
              <w:t xml:space="preserve">  </w:t>
            </w:r>
          </w:p>
        </w:tc>
        <w:tc>
          <w:tcPr>
            <w:tcW w:w="461" w:type="pct"/>
          </w:tcPr>
          <w:p w14:paraId="00000202" w14:textId="77777777" w:rsidR="008F0011" w:rsidRDefault="0050639A">
            <w:r>
              <w:rPr>
                <w:sz w:val="18"/>
                <w:szCs w:val="18"/>
              </w:rPr>
              <w:t xml:space="preserve">  </w:t>
            </w:r>
          </w:p>
        </w:tc>
      </w:tr>
      <w:tr w:rsidR="00B77FBB" w14:paraId="58857314" w14:textId="77777777" w:rsidTr="00B77FBB">
        <w:trPr>
          <w:trHeight w:val="20"/>
        </w:trPr>
        <w:tc>
          <w:tcPr>
            <w:tcW w:w="981" w:type="pct"/>
            <w:vMerge/>
          </w:tcPr>
          <w:p w14:paraId="00000203" w14:textId="77777777" w:rsidR="008F0011" w:rsidRDefault="008F0011">
            <w:pPr>
              <w:widowControl w:val="0"/>
              <w:pBdr>
                <w:top w:val="nil"/>
                <w:left w:val="nil"/>
                <w:bottom w:val="nil"/>
                <w:right w:val="nil"/>
                <w:between w:val="nil"/>
              </w:pBdr>
              <w:spacing w:line="276" w:lineRule="auto"/>
            </w:pPr>
          </w:p>
        </w:tc>
        <w:tc>
          <w:tcPr>
            <w:tcW w:w="582" w:type="pct"/>
          </w:tcPr>
          <w:p w14:paraId="00000204" w14:textId="77777777" w:rsidR="008F0011" w:rsidRDefault="0050639A">
            <w:pPr>
              <w:rPr>
                <w:sz w:val="18"/>
                <w:szCs w:val="18"/>
              </w:rPr>
            </w:pPr>
            <w:r>
              <w:rPr>
                <w:sz w:val="18"/>
                <w:szCs w:val="18"/>
              </w:rPr>
              <w:t>Marijuana</w:t>
            </w:r>
          </w:p>
        </w:tc>
        <w:tc>
          <w:tcPr>
            <w:tcW w:w="547" w:type="pct"/>
          </w:tcPr>
          <w:p w14:paraId="7C49C8F6" w14:textId="77777777" w:rsidR="004D29F3" w:rsidRDefault="0050639A" w:rsidP="5B760AA7">
            <w:pPr>
              <w:jc w:val="center"/>
              <w:rPr>
                <w:sz w:val="18"/>
                <w:szCs w:val="18"/>
              </w:rPr>
            </w:pPr>
            <w:r w:rsidRPr="5B760AA7">
              <w:rPr>
                <w:sz w:val="18"/>
                <w:szCs w:val="18"/>
              </w:rPr>
              <w:t xml:space="preserve">4747 </w:t>
            </w:r>
          </w:p>
          <w:p w14:paraId="00000205" w14:textId="567FB4D9" w:rsidR="008F0011" w:rsidRDefault="0050639A" w:rsidP="5B760AA7">
            <w:pPr>
              <w:jc w:val="center"/>
              <w:rPr>
                <w:sz w:val="18"/>
                <w:szCs w:val="18"/>
              </w:rPr>
            </w:pPr>
            <w:r w:rsidRPr="5B760AA7">
              <w:rPr>
                <w:sz w:val="18"/>
                <w:szCs w:val="18"/>
              </w:rPr>
              <w:t>(6.7)</w:t>
            </w:r>
          </w:p>
        </w:tc>
        <w:tc>
          <w:tcPr>
            <w:tcW w:w="626" w:type="pct"/>
          </w:tcPr>
          <w:p w14:paraId="29E620E3" w14:textId="77777777" w:rsidR="004D29F3" w:rsidRDefault="0050639A" w:rsidP="5B760AA7">
            <w:pPr>
              <w:jc w:val="center"/>
              <w:rPr>
                <w:sz w:val="18"/>
                <w:szCs w:val="18"/>
              </w:rPr>
            </w:pPr>
            <w:r w:rsidRPr="5B760AA7">
              <w:rPr>
                <w:sz w:val="18"/>
                <w:szCs w:val="18"/>
              </w:rPr>
              <w:t xml:space="preserve">1326 </w:t>
            </w:r>
          </w:p>
          <w:p w14:paraId="00000206" w14:textId="35AF874B" w:rsidR="008F0011" w:rsidRDefault="0050639A" w:rsidP="5B760AA7">
            <w:pPr>
              <w:jc w:val="center"/>
              <w:rPr>
                <w:sz w:val="18"/>
                <w:szCs w:val="18"/>
              </w:rPr>
            </w:pPr>
            <w:r w:rsidRPr="5B760AA7">
              <w:rPr>
                <w:sz w:val="18"/>
                <w:szCs w:val="18"/>
              </w:rPr>
              <w:t>(6.9)</w:t>
            </w:r>
          </w:p>
        </w:tc>
        <w:tc>
          <w:tcPr>
            <w:tcW w:w="546" w:type="pct"/>
          </w:tcPr>
          <w:p w14:paraId="1AB2EFE6" w14:textId="77777777" w:rsidR="004D29F3" w:rsidRDefault="0050639A" w:rsidP="5B760AA7">
            <w:pPr>
              <w:jc w:val="center"/>
              <w:rPr>
                <w:sz w:val="18"/>
                <w:szCs w:val="18"/>
              </w:rPr>
            </w:pPr>
            <w:r w:rsidRPr="5B760AA7">
              <w:rPr>
                <w:sz w:val="18"/>
                <w:szCs w:val="18"/>
              </w:rPr>
              <w:t xml:space="preserve">2484 </w:t>
            </w:r>
          </w:p>
          <w:p w14:paraId="00000207" w14:textId="7C8879BB" w:rsidR="008F0011" w:rsidRDefault="0050639A" w:rsidP="5B760AA7">
            <w:pPr>
              <w:jc w:val="center"/>
              <w:rPr>
                <w:sz w:val="18"/>
                <w:szCs w:val="18"/>
              </w:rPr>
            </w:pPr>
            <w:r w:rsidRPr="5B760AA7">
              <w:rPr>
                <w:sz w:val="18"/>
                <w:szCs w:val="18"/>
              </w:rPr>
              <w:t>(6.9)</w:t>
            </w:r>
          </w:p>
        </w:tc>
        <w:tc>
          <w:tcPr>
            <w:tcW w:w="552" w:type="pct"/>
          </w:tcPr>
          <w:p w14:paraId="60A266A0" w14:textId="77777777" w:rsidR="004D29F3" w:rsidRDefault="0050639A" w:rsidP="5B760AA7">
            <w:pPr>
              <w:jc w:val="center"/>
              <w:rPr>
                <w:sz w:val="18"/>
                <w:szCs w:val="18"/>
              </w:rPr>
            </w:pPr>
            <w:r w:rsidRPr="5B760AA7">
              <w:rPr>
                <w:sz w:val="18"/>
                <w:szCs w:val="18"/>
              </w:rPr>
              <w:t xml:space="preserve">937 </w:t>
            </w:r>
          </w:p>
          <w:p w14:paraId="00000208" w14:textId="5DAA12DC" w:rsidR="008F0011" w:rsidRDefault="0050639A" w:rsidP="5B760AA7">
            <w:pPr>
              <w:jc w:val="center"/>
              <w:rPr>
                <w:sz w:val="18"/>
                <w:szCs w:val="18"/>
              </w:rPr>
            </w:pPr>
            <w:r w:rsidRPr="5B760AA7">
              <w:rPr>
                <w:sz w:val="18"/>
                <w:szCs w:val="18"/>
              </w:rPr>
              <w:t>(5.9)</w:t>
            </w:r>
          </w:p>
        </w:tc>
        <w:tc>
          <w:tcPr>
            <w:tcW w:w="705" w:type="pct"/>
          </w:tcPr>
          <w:p w14:paraId="00000209" w14:textId="77777777" w:rsidR="008F0011" w:rsidRDefault="0050639A">
            <w:r>
              <w:rPr>
                <w:sz w:val="18"/>
                <w:szCs w:val="18"/>
              </w:rPr>
              <w:t xml:space="preserve">  </w:t>
            </w:r>
          </w:p>
        </w:tc>
        <w:tc>
          <w:tcPr>
            <w:tcW w:w="461" w:type="pct"/>
          </w:tcPr>
          <w:p w14:paraId="0000020A" w14:textId="77777777" w:rsidR="008F0011" w:rsidRDefault="0050639A">
            <w:r>
              <w:rPr>
                <w:sz w:val="18"/>
                <w:szCs w:val="18"/>
              </w:rPr>
              <w:t xml:space="preserve">  </w:t>
            </w:r>
          </w:p>
        </w:tc>
      </w:tr>
      <w:tr w:rsidR="00B77FBB" w14:paraId="129CA640" w14:textId="77777777" w:rsidTr="00B77FBB">
        <w:trPr>
          <w:trHeight w:val="20"/>
        </w:trPr>
        <w:tc>
          <w:tcPr>
            <w:tcW w:w="981" w:type="pct"/>
            <w:vMerge/>
          </w:tcPr>
          <w:p w14:paraId="0000020B" w14:textId="77777777" w:rsidR="008F0011" w:rsidRDefault="008F0011">
            <w:pPr>
              <w:widowControl w:val="0"/>
              <w:pBdr>
                <w:top w:val="nil"/>
                <w:left w:val="nil"/>
                <w:bottom w:val="nil"/>
                <w:right w:val="nil"/>
                <w:between w:val="nil"/>
              </w:pBdr>
              <w:spacing w:line="276" w:lineRule="auto"/>
            </w:pPr>
          </w:p>
        </w:tc>
        <w:tc>
          <w:tcPr>
            <w:tcW w:w="582" w:type="pct"/>
          </w:tcPr>
          <w:p w14:paraId="0000020C" w14:textId="77777777" w:rsidR="008F0011" w:rsidRDefault="0050639A">
            <w:pPr>
              <w:rPr>
                <w:sz w:val="18"/>
                <w:szCs w:val="18"/>
              </w:rPr>
            </w:pPr>
            <w:r>
              <w:rPr>
                <w:sz w:val="18"/>
                <w:szCs w:val="18"/>
              </w:rPr>
              <w:t>Other</w:t>
            </w:r>
          </w:p>
        </w:tc>
        <w:tc>
          <w:tcPr>
            <w:tcW w:w="547" w:type="pct"/>
          </w:tcPr>
          <w:p w14:paraId="4E6C8A20" w14:textId="77777777" w:rsidR="004D29F3" w:rsidRDefault="0050639A" w:rsidP="5B760AA7">
            <w:pPr>
              <w:jc w:val="center"/>
              <w:rPr>
                <w:sz w:val="18"/>
                <w:szCs w:val="18"/>
              </w:rPr>
            </w:pPr>
            <w:r w:rsidRPr="5B760AA7">
              <w:rPr>
                <w:sz w:val="18"/>
                <w:szCs w:val="18"/>
              </w:rPr>
              <w:t xml:space="preserve">1217 </w:t>
            </w:r>
          </w:p>
          <w:p w14:paraId="0000020D" w14:textId="5147E6C2" w:rsidR="008F0011" w:rsidRDefault="0050639A" w:rsidP="5B760AA7">
            <w:pPr>
              <w:jc w:val="center"/>
              <w:rPr>
                <w:sz w:val="18"/>
                <w:szCs w:val="18"/>
              </w:rPr>
            </w:pPr>
            <w:r w:rsidRPr="5B760AA7">
              <w:rPr>
                <w:sz w:val="18"/>
                <w:szCs w:val="18"/>
              </w:rPr>
              <w:t>(1.7)</w:t>
            </w:r>
          </w:p>
        </w:tc>
        <w:tc>
          <w:tcPr>
            <w:tcW w:w="626" w:type="pct"/>
          </w:tcPr>
          <w:p w14:paraId="3AC6AA67" w14:textId="77777777" w:rsidR="004D29F3" w:rsidRDefault="0050639A" w:rsidP="5B760AA7">
            <w:pPr>
              <w:jc w:val="center"/>
              <w:rPr>
                <w:sz w:val="18"/>
                <w:szCs w:val="18"/>
              </w:rPr>
            </w:pPr>
            <w:r w:rsidRPr="5B760AA7">
              <w:rPr>
                <w:sz w:val="18"/>
                <w:szCs w:val="18"/>
              </w:rPr>
              <w:t xml:space="preserve">516 </w:t>
            </w:r>
          </w:p>
          <w:p w14:paraId="0000020E" w14:textId="34FBCBD0" w:rsidR="008F0011" w:rsidRDefault="0050639A" w:rsidP="5B760AA7">
            <w:pPr>
              <w:jc w:val="center"/>
              <w:rPr>
                <w:sz w:val="18"/>
                <w:szCs w:val="18"/>
              </w:rPr>
            </w:pPr>
            <w:r w:rsidRPr="5B760AA7">
              <w:rPr>
                <w:sz w:val="18"/>
                <w:szCs w:val="18"/>
              </w:rPr>
              <w:t>(2.7)</w:t>
            </w:r>
          </w:p>
        </w:tc>
        <w:tc>
          <w:tcPr>
            <w:tcW w:w="546" w:type="pct"/>
          </w:tcPr>
          <w:p w14:paraId="4D4C44AF" w14:textId="77777777" w:rsidR="004D29F3" w:rsidRDefault="0050639A" w:rsidP="5B760AA7">
            <w:pPr>
              <w:jc w:val="center"/>
              <w:rPr>
                <w:sz w:val="18"/>
                <w:szCs w:val="18"/>
              </w:rPr>
            </w:pPr>
            <w:r w:rsidRPr="5B760AA7">
              <w:rPr>
                <w:sz w:val="18"/>
                <w:szCs w:val="18"/>
              </w:rPr>
              <w:t xml:space="preserve">509 </w:t>
            </w:r>
          </w:p>
          <w:p w14:paraId="0000020F" w14:textId="728401F7" w:rsidR="008F0011" w:rsidRDefault="0050639A" w:rsidP="5B760AA7">
            <w:pPr>
              <w:jc w:val="center"/>
              <w:rPr>
                <w:sz w:val="18"/>
                <w:szCs w:val="18"/>
              </w:rPr>
            </w:pPr>
            <w:r w:rsidRPr="5B760AA7">
              <w:rPr>
                <w:sz w:val="18"/>
                <w:szCs w:val="18"/>
              </w:rPr>
              <w:t>(1.4)</w:t>
            </w:r>
          </w:p>
        </w:tc>
        <w:tc>
          <w:tcPr>
            <w:tcW w:w="552" w:type="pct"/>
          </w:tcPr>
          <w:p w14:paraId="0201EA7E" w14:textId="77777777" w:rsidR="004D29F3" w:rsidRDefault="0050639A" w:rsidP="5B760AA7">
            <w:pPr>
              <w:jc w:val="center"/>
              <w:rPr>
                <w:sz w:val="18"/>
                <w:szCs w:val="18"/>
              </w:rPr>
            </w:pPr>
            <w:r w:rsidRPr="5B760AA7">
              <w:rPr>
                <w:sz w:val="18"/>
                <w:szCs w:val="18"/>
              </w:rPr>
              <w:t xml:space="preserve">192 </w:t>
            </w:r>
          </w:p>
          <w:p w14:paraId="00000210" w14:textId="01F3D368" w:rsidR="008F0011" w:rsidRDefault="0050639A" w:rsidP="5B760AA7">
            <w:pPr>
              <w:jc w:val="center"/>
              <w:rPr>
                <w:sz w:val="18"/>
                <w:szCs w:val="18"/>
              </w:rPr>
            </w:pPr>
            <w:r w:rsidRPr="5B760AA7">
              <w:rPr>
                <w:sz w:val="18"/>
                <w:szCs w:val="18"/>
              </w:rPr>
              <w:t>(1.2)</w:t>
            </w:r>
          </w:p>
        </w:tc>
        <w:tc>
          <w:tcPr>
            <w:tcW w:w="705" w:type="pct"/>
          </w:tcPr>
          <w:p w14:paraId="00000211" w14:textId="77777777" w:rsidR="008F0011" w:rsidRDefault="0050639A">
            <w:r>
              <w:rPr>
                <w:sz w:val="18"/>
                <w:szCs w:val="18"/>
              </w:rPr>
              <w:t xml:space="preserve">  </w:t>
            </w:r>
          </w:p>
        </w:tc>
        <w:tc>
          <w:tcPr>
            <w:tcW w:w="461" w:type="pct"/>
          </w:tcPr>
          <w:p w14:paraId="00000212" w14:textId="77777777" w:rsidR="008F0011" w:rsidRDefault="0050639A">
            <w:r>
              <w:rPr>
                <w:sz w:val="18"/>
                <w:szCs w:val="18"/>
              </w:rPr>
              <w:t xml:space="preserve">  </w:t>
            </w:r>
          </w:p>
        </w:tc>
      </w:tr>
      <w:tr w:rsidR="00B77FBB" w14:paraId="1EA2B2E1" w14:textId="77777777" w:rsidTr="00B77FBB">
        <w:trPr>
          <w:trHeight w:val="20"/>
        </w:trPr>
        <w:tc>
          <w:tcPr>
            <w:tcW w:w="981" w:type="pct"/>
            <w:vMerge/>
          </w:tcPr>
          <w:p w14:paraId="00000213" w14:textId="77777777" w:rsidR="008F0011" w:rsidRDefault="008F0011">
            <w:pPr>
              <w:widowControl w:val="0"/>
              <w:pBdr>
                <w:top w:val="nil"/>
                <w:left w:val="nil"/>
                <w:bottom w:val="nil"/>
                <w:right w:val="nil"/>
                <w:between w:val="nil"/>
              </w:pBdr>
              <w:spacing w:line="276" w:lineRule="auto"/>
            </w:pPr>
          </w:p>
        </w:tc>
        <w:tc>
          <w:tcPr>
            <w:tcW w:w="582" w:type="pct"/>
          </w:tcPr>
          <w:p w14:paraId="00000214" w14:textId="77777777" w:rsidR="008F0011" w:rsidRDefault="0050639A">
            <w:pPr>
              <w:rPr>
                <w:sz w:val="18"/>
                <w:szCs w:val="18"/>
              </w:rPr>
            </w:pPr>
            <w:r>
              <w:rPr>
                <w:sz w:val="18"/>
                <w:szCs w:val="18"/>
              </w:rPr>
              <w:t>[Missing]</w:t>
            </w:r>
          </w:p>
        </w:tc>
        <w:tc>
          <w:tcPr>
            <w:tcW w:w="547" w:type="pct"/>
          </w:tcPr>
          <w:p w14:paraId="37CB281D" w14:textId="77777777" w:rsidR="004D29F3" w:rsidRDefault="0050639A" w:rsidP="5B760AA7">
            <w:pPr>
              <w:jc w:val="center"/>
              <w:rPr>
                <w:sz w:val="18"/>
                <w:szCs w:val="18"/>
              </w:rPr>
            </w:pPr>
            <w:r w:rsidRPr="5B760AA7">
              <w:rPr>
                <w:sz w:val="18"/>
                <w:szCs w:val="18"/>
              </w:rPr>
              <w:t xml:space="preserve">1 </w:t>
            </w:r>
          </w:p>
          <w:p w14:paraId="00000215" w14:textId="1E8D8F9C" w:rsidR="008F0011" w:rsidRDefault="0050639A" w:rsidP="5B760AA7">
            <w:pPr>
              <w:jc w:val="center"/>
              <w:rPr>
                <w:sz w:val="18"/>
                <w:szCs w:val="18"/>
              </w:rPr>
            </w:pPr>
            <w:r w:rsidRPr="5B760AA7">
              <w:rPr>
                <w:sz w:val="18"/>
                <w:szCs w:val="18"/>
              </w:rPr>
              <w:t>(0.0)</w:t>
            </w:r>
          </w:p>
        </w:tc>
        <w:tc>
          <w:tcPr>
            <w:tcW w:w="626" w:type="pct"/>
          </w:tcPr>
          <w:p w14:paraId="1DFF4703" w14:textId="77777777" w:rsidR="004D29F3" w:rsidRDefault="0050639A" w:rsidP="5B760AA7">
            <w:pPr>
              <w:jc w:val="center"/>
              <w:rPr>
                <w:sz w:val="18"/>
                <w:szCs w:val="18"/>
              </w:rPr>
            </w:pPr>
            <w:r w:rsidRPr="5B760AA7">
              <w:rPr>
                <w:sz w:val="18"/>
                <w:szCs w:val="18"/>
              </w:rPr>
              <w:t xml:space="preserve">0 </w:t>
            </w:r>
          </w:p>
          <w:p w14:paraId="00000216" w14:textId="07CEA792" w:rsidR="008F0011" w:rsidRDefault="0050639A" w:rsidP="5B760AA7">
            <w:pPr>
              <w:jc w:val="center"/>
              <w:rPr>
                <w:sz w:val="18"/>
                <w:szCs w:val="18"/>
              </w:rPr>
            </w:pPr>
            <w:r w:rsidRPr="5B760AA7">
              <w:rPr>
                <w:sz w:val="18"/>
                <w:szCs w:val="18"/>
              </w:rPr>
              <w:t>(0.0)</w:t>
            </w:r>
          </w:p>
        </w:tc>
        <w:tc>
          <w:tcPr>
            <w:tcW w:w="546" w:type="pct"/>
          </w:tcPr>
          <w:p w14:paraId="601F3C94" w14:textId="77777777" w:rsidR="004D29F3" w:rsidRDefault="0050639A" w:rsidP="5B760AA7">
            <w:pPr>
              <w:jc w:val="center"/>
              <w:rPr>
                <w:sz w:val="18"/>
                <w:szCs w:val="18"/>
              </w:rPr>
            </w:pPr>
            <w:r w:rsidRPr="5B760AA7">
              <w:rPr>
                <w:sz w:val="18"/>
                <w:szCs w:val="18"/>
              </w:rPr>
              <w:t xml:space="preserve">1 </w:t>
            </w:r>
          </w:p>
          <w:p w14:paraId="00000217" w14:textId="6553EFB1" w:rsidR="008F0011" w:rsidRDefault="0050639A" w:rsidP="5B760AA7">
            <w:pPr>
              <w:jc w:val="center"/>
              <w:rPr>
                <w:sz w:val="18"/>
                <w:szCs w:val="18"/>
              </w:rPr>
            </w:pPr>
            <w:r w:rsidRPr="5B760AA7">
              <w:rPr>
                <w:sz w:val="18"/>
                <w:szCs w:val="18"/>
              </w:rPr>
              <w:t>(0.0)</w:t>
            </w:r>
          </w:p>
        </w:tc>
        <w:tc>
          <w:tcPr>
            <w:tcW w:w="552" w:type="pct"/>
          </w:tcPr>
          <w:p w14:paraId="7999665C" w14:textId="77777777" w:rsidR="004D29F3" w:rsidRDefault="0050639A" w:rsidP="5B760AA7">
            <w:pPr>
              <w:jc w:val="center"/>
              <w:rPr>
                <w:sz w:val="18"/>
                <w:szCs w:val="18"/>
              </w:rPr>
            </w:pPr>
            <w:r w:rsidRPr="5B760AA7">
              <w:rPr>
                <w:sz w:val="18"/>
                <w:szCs w:val="18"/>
              </w:rPr>
              <w:t xml:space="preserve">0 </w:t>
            </w:r>
          </w:p>
          <w:p w14:paraId="00000218" w14:textId="2963ED75" w:rsidR="008F0011" w:rsidRDefault="0050639A" w:rsidP="5B760AA7">
            <w:pPr>
              <w:jc w:val="center"/>
              <w:rPr>
                <w:sz w:val="18"/>
                <w:szCs w:val="18"/>
              </w:rPr>
            </w:pPr>
            <w:r w:rsidRPr="5B760AA7">
              <w:rPr>
                <w:sz w:val="18"/>
                <w:szCs w:val="18"/>
              </w:rPr>
              <w:t>(0.0)</w:t>
            </w:r>
          </w:p>
        </w:tc>
        <w:tc>
          <w:tcPr>
            <w:tcW w:w="705" w:type="pct"/>
          </w:tcPr>
          <w:p w14:paraId="00000219" w14:textId="77777777" w:rsidR="008F0011" w:rsidRDefault="0050639A">
            <w:r>
              <w:rPr>
                <w:sz w:val="18"/>
                <w:szCs w:val="18"/>
              </w:rPr>
              <w:t xml:space="preserve">  </w:t>
            </w:r>
          </w:p>
        </w:tc>
        <w:tc>
          <w:tcPr>
            <w:tcW w:w="461" w:type="pct"/>
          </w:tcPr>
          <w:p w14:paraId="0000021A" w14:textId="77777777" w:rsidR="008F0011" w:rsidRDefault="0050639A">
            <w:r>
              <w:rPr>
                <w:sz w:val="18"/>
                <w:szCs w:val="18"/>
              </w:rPr>
              <w:t xml:space="preserve">  </w:t>
            </w:r>
          </w:p>
        </w:tc>
      </w:tr>
      <w:tr w:rsidR="00B77FBB" w14:paraId="62B51C1B" w14:textId="77777777" w:rsidTr="00B77FBB">
        <w:trPr>
          <w:trHeight w:val="20"/>
        </w:trPr>
        <w:tc>
          <w:tcPr>
            <w:tcW w:w="981" w:type="pct"/>
            <w:vMerge w:val="restart"/>
          </w:tcPr>
          <w:p w14:paraId="0000021B" w14:textId="4E15F7D3" w:rsidR="008F0011" w:rsidRDefault="0050639A">
            <w:pPr>
              <w:rPr>
                <w:sz w:val="18"/>
                <w:szCs w:val="18"/>
              </w:rPr>
            </w:pPr>
            <w:r w:rsidRPr="5B760AA7">
              <w:rPr>
                <w:sz w:val="18"/>
                <w:szCs w:val="18"/>
              </w:rPr>
              <w:t>Primary Substance (initial diagnosis) (%)</w:t>
            </w:r>
          </w:p>
        </w:tc>
        <w:tc>
          <w:tcPr>
            <w:tcW w:w="582" w:type="pct"/>
          </w:tcPr>
          <w:p w14:paraId="0000021C" w14:textId="77777777" w:rsidR="008F0011" w:rsidRDefault="0050639A">
            <w:pPr>
              <w:rPr>
                <w:sz w:val="18"/>
                <w:szCs w:val="18"/>
              </w:rPr>
            </w:pPr>
            <w:r>
              <w:rPr>
                <w:sz w:val="18"/>
                <w:szCs w:val="18"/>
              </w:rPr>
              <w:t>Alcohol</w:t>
            </w:r>
          </w:p>
        </w:tc>
        <w:tc>
          <w:tcPr>
            <w:tcW w:w="547" w:type="pct"/>
          </w:tcPr>
          <w:p w14:paraId="0000021D" w14:textId="2EC249BF" w:rsidR="008F0011" w:rsidRDefault="0050639A" w:rsidP="5B760AA7">
            <w:pPr>
              <w:jc w:val="center"/>
              <w:rPr>
                <w:sz w:val="18"/>
                <w:szCs w:val="18"/>
              </w:rPr>
            </w:pPr>
            <w:r w:rsidRPr="5B760AA7">
              <w:rPr>
                <w:sz w:val="18"/>
                <w:szCs w:val="18"/>
              </w:rPr>
              <w:t>38408 (54.2)</w:t>
            </w:r>
          </w:p>
        </w:tc>
        <w:tc>
          <w:tcPr>
            <w:tcW w:w="626" w:type="pct"/>
          </w:tcPr>
          <w:p w14:paraId="0000021E" w14:textId="39E6BE49" w:rsidR="008F0011" w:rsidRDefault="0050639A" w:rsidP="5B760AA7">
            <w:pPr>
              <w:jc w:val="center"/>
              <w:rPr>
                <w:sz w:val="18"/>
                <w:szCs w:val="18"/>
              </w:rPr>
            </w:pPr>
            <w:r w:rsidRPr="5B760AA7">
              <w:rPr>
                <w:sz w:val="18"/>
                <w:szCs w:val="18"/>
              </w:rPr>
              <w:t>11793 (61.2)</w:t>
            </w:r>
          </w:p>
        </w:tc>
        <w:tc>
          <w:tcPr>
            <w:tcW w:w="546" w:type="pct"/>
          </w:tcPr>
          <w:p w14:paraId="0000021F" w14:textId="0A12CECB" w:rsidR="008F0011" w:rsidRDefault="0050639A" w:rsidP="5B760AA7">
            <w:pPr>
              <w:jc w:val="center"/>
              <w:rPr>
                <w:sz w:val="18"/>
                <w:szCs w:val="18"/>
              </w:rPr>
            </w:pPr>
            <w:r w:rsidRPr="5B760AA7">
              <w:rPr>
                <w:sz w:val="18"/>
                <w:szCs w:val="18"/>
              </w:rPr>
              <w:t>18989 (53.1)</w:t>
            </w:r>
          </w:p>
        </w:tc>
        <w:tc>
          <w:tcPr>
            <w:tcW w:w="552" w:type="pct"/>
          </w:tcPr>
          <w:p w14:paraId="00000220" w14:textId="5B1CB56F" w:rsidR="008F0011" w:rsidRDefault="0050639A" w:rsidP="5B760AA7">
            <w:pPr>
              <w:jc w:val="center"/>
              <w:rPr>
                <w:sz w:val="18"/>
                <w:szCs w:val="18"/>
              </w:rPr>
            </w:pPr>
            <w:r w:rsidRPr="5B760AA7">
              <w:rPr>
                <w:sz w:val="18"/>
                <w:szCs w:val="18"/>
              </w:rPr>
              <w:t>7626 (48.3)</w:t>
            </w:r>
          </w:p>
        </w:tc>
        <w:tc>
          <w:tcPr>
            <w:tcW w:w="705" w:type="pct"/>
          </w:tcPr>
          <w:p w14:paraId="00000221" w14:textId="4D581860" w:rsidR="008F0011" w:rsidRDefault="00F855D0">
            <w:r w:rsidRPr="00F855D0">
              <w:rPr>
                <w:sz w:val="18"/>
                <w:szCs w:val="18"/>
              </w:rPr>
              <w:t>X</w:t>
            </w:r>
            <w:proofErr w:type="gramStart"/>
            <w:r w:rsidRPr="00F855D0">
              <w:rPr>
                <w:sz w:val="18"/>
                <w:szCs w:val="18"/>
              </w:rPr>
              <w:t>²(</w:t>
            </w:r>
            <w:proofErr w:type="gramEnd"/>
            <w:r w:rsidRPr="00F855D0">
              <w:rPr>
                <w:sz w:val="18"/>
                <w:szCs w:val="18"/>
              </w:rPr>
              <w:t>8, 65068)=932;</w:t>
            </w:r>
          </w:p>
        </w:tc>
        <w:tc>
          <w:tcPr>
            <w:tcW w:w="461" w:type="pct"/>
          </w:tcPr>
          <w:p w14:paraId="00000222" w14:textId="3BD12C99" w:rsidR="008F0011" w:rsidRDefault="00501FC5">
            <w:r>
              <w:rPr>
                <w:sz w:val="18"/>
                <w:szCs w:val="18"/>
              </w:rPr>
              <w:t>&lt;</w:t>
            </w:r>
            <w:r w:rsidR="0050639A">
              <w:rPr>
                <w:sz w:val="18"/>
                <w:szCs w:val="18"/>
              </w:rPr>
              <w:t xml:space="preserve">0,001 </w:t>
            </w:r>
          </w:p>
        </w:tc>
      </w:tr>
      <w:tr w:rsidR="00B77FBB" w14:paraId="590424C1" w14:textId="77777777" w:rsidTr="00B77FBB">
        <w:trPr>
          <w:trHeight w:val="20"/>
        </w:trPr>
        <w:tc>
          <w:tcPr>
            <w:tcW w:w="981" w:type="pct"/>
            <w:vMerge/>
          </w:tcPr>
          <w:p w14:paraId="00000223" w14:textId="77777777" w:rsidR="008F0011" w:rsidRDefault="008F0011">
            <w:pPr>
              <w:widowControl w:val="0"/>
              <w:pBdr>
                <w:top w:val="nil"/>
                <w:left w:val="nil"/>
                <w:bottom w:val="nil"/>
                <w:right w:val="nil"/>
                <w:between w:val="nil"/>
              </w:pBdr>
              <w:spacing w:line="276" w:lineRule="auto"/>
            </w:pPr>
          </w:p>
        </w:tc>
        <w:tc>
          <w:tcPr>
            <w:tcW w:w="582" w:type="pct"/>
          </w:tcPr>
          <w:p w14:paraId="00000224" w14:textId="77777777" w:rsidR="008F0011" w:rsidRDefault="0050639A">
            <w:pPr>
              <w:rPr>
                <w:sz w:val="18"/>
                <w:szCs w:val="18"/>
              </w:rPr>
            </w:pPr>
            <w:r>
              <w:rPr>
                <w:sz w:val="18"/>
                <w:szCs w:val="18"/>
              </w:rPr>
              <w:t>Cocaine hydrochloride</w:t>
            </w:r>
          </w:p>
        </w:tc>
        <w:tc>
          <w:tcPr>
            <w:tcW w:w="547" w:type="pct"/>
          </w:tcPr>
          <w:p w14:paraId="410A8BBB" w14:textId="77777777" w:rsidR="004D29F3" w:rsidRDefault="0050639A" w:rsidP="5B760AA7">
            <w:pPr>
              <w:jc w:val="center"/>
              <w:rPr>
                <w:sz w:val="18"/>
                <w:szCs w:val="18"/>
              </w:rPr>
            </w:pPr>
            <w:r w:rsidRPr="5B760AA7">
              <w:rPr>
                <w:sz w:val="18"/>
                <w:szCs w:val="18"/>
              </w:rPr>
              <w:t xml:space="preserve">2605 </w:t>
            </w:r>
          </w:p>
          <w:p w14:paraId="00000225" w14:textId="0CF8D4DB" w:rsidR="008F0011" w:rsidRDefault="0050639A" w:rsidP="5B760AA7">
            <w:pPr>
              <w:jc w:val="center"/>
              <w:rPr>
                <w:sz w:val="18"/>
                <w:szCs w:val="18"/>
              </w:rPr>
            </w:pPr>
            <w:r w:rsidRPr="5B760AA7">
              <w:rPr>
                <w:sz w:val="18"/>
                <w:szCs w:val="18"/>
              </w:rPr>
              <w:t>(3.7)</w:t>
            </w:r>
          </w:p>
        </w:tc>
        <w:tc>
          <w:tcPr>
            <w:tcW w:w="626" w:type="pct"/>
          </w:tcPr>
          <w:p w14:paraId="1AE3AE02" w14:textId="77777777" w:rsidR="004D29F3" w:rsidRDefault="0050639A" w:rsidP="5B760AA7">
            <w:pPr>
              <w:jc w:val="center"/>
              <w:rPr>
                <w:sz w:val="18"/>
                <w:szCs w:val="18"/>
              </w:rPr>
            </w:pPr>
            <w:r w:rsidRPr="5B760AA7">
              <w:rPr>
                <w:sz w:val="18"/>
                <w:szCs w:val="18"/>
              </w:rPr>
              <w:t xml:space="preserve">566 </w:t>
            </w:r>
          </w:p>
          <w:p w14:paraId="00000226" w14:textId="4C9F6B49" w:rsidR="008F0011" w:rsidRDefault="0050639A" w:rsidP="5B760AA7">
            <w:pPr>
              <w:jc w:val="center"/>
              <w:rPr>
                <w:sz w:val="18"/>
                <w:szCs w:val="18"/>
              </w:rPr>
            </w:pPr>
            <w:r w:rsidRPr="5B760AA7">
              <w:rPr>
                <w:sz w:val="18"/>
                <w:szCs w:val="18"/>
              </w:rPr>
              <w:t>(2.9)</w:t>
            </w:r>
          </w:p>
        </w:tc>
        <w:tc>
          <w:tcPr>
            <w:tcW w:w="546" w:type="pct"/>
          </w:tcPr>
          <w:p w14:paraId="634F1754" w14:textId="77777777" w:rsidR="004D29F3" w:rsidRDefault="0050639A" w:rsidP="5B760AA7">
            <w:pPr>
              <w:jc w:val="center"/>
              <w:rPr>
                <w:sz w:val="18"/>
                <w:szCs w:val="18"/>
              </w:rPr>
            </w:pPr>
            <w:r w:rsidRPr="5B760AA7">
              <w:rPr>
                <w:sz w:val="18"/>
                <w:szCs w:val="18"/>
              </w:rPr>
              <w:t xml:space="preserve">1390 </w:t>
            </w:r>
          </w:p>
          <w:p w14:paraId="00000227" w14:textId="2B973814" w:rsidR="008F0011" w:rsidRDefault="0050639A" w:rsidP="5B760AA7">
            <w:pPr>
              <w:jc w:val="center"/>
              <w:rPr>
                <w:sz w:val="18"/>
                <w:szCs w:val="18"/>
              </w:rPr>
            </w:pPr>
            <w:r w:rsidRPr="5B760AA7">
              <w:rPr>
                <w:sz w:val="18"/>
                <w:szCs w:val="18"/>
              </w:rPr>
              <w:t>(3.9)</w:t>
            </w:r>
          </w:p>
        </w:tc>
        <w:tc>
          <w:tcPr>
            <w:tcW w:w="552" w:type="pct"/>
          </w:tcPr>
          <w:p w14:paraId="41C9BFAF" w14:textId="77777777" w:rsidR="004D29F3" w:rsidRDefault="0050639A" w:rsidP="5B760AA7">
            <w:pPr>
              <w:jc w:val="center"/>
              <w:rPr>
                <w:sz w:val="18"/>
                <w:szCs w:val="18"/>
              </w:rPr>
            </w:pPr>
            <w:r w:rsidRPr="5B760AA7">
              <w:rPr>
                <w:sz w:val="18"/>
                <w:szCs w:val="18"/>
              </w:rPr>
              <w:t xml:space="preserve">649 </w:t>
            </w:r>
          </w:p>
          <w:p w14:paraId="00000228" w14:textId="6C3ED6F7" w:rsidR="008F0011" w:rsidRDefault="0050639A" w:rsidP="5B760AA7">
            <w:pPr>
              <w:jc w:val="center"/>
              <w:rPr>
                <w:sz w:val="18"/>
                <w:szCs w:val="18"/>
              </w:rPr>
            </w:pPr>
            <w:r w:rsidRPr="5B760AA7">
              <w:rPr>
                <w:sz w:val="18"/>
                <w:szCs w:val="18"/>
              </w:rPr>
              <w:t>(4.1)</w:t>
            </w:r>
          </w:p>
        </w:tc>
        <w:tc>
          <w:tcPr>
            <w:tcW w:w="705" w:type="pct"/>
          </w:tcPr>
          <w:p w14:paraId="00000229" w14:textId="77777777" w:rsidR="008F0011" w:rsidRDefault="0050639A">
            <w:r>
              <w:rPr>
                <w:sz w:val="18"/>
                <w:szCs w:val="18"/>
              </w:rPr>
              <w:t xml:space="preserve">  </w:t>
            </w:r>
          </w:p>
        </w:tc>
        <w:tc>
          <w:tcPr>
            <w:tcW w:w="461" w:type="pct"/>
          </w:tcPr>
          <w:p w14:paraId="0000022A" w14:textId="77777777" w:rsidR="008F0011" w:rsidRDefault="0050639A">
            <w:r>
              <w:rPr>
                <w:sz w:val="18"/>
                <w:szCs w:val="18"/>
              </w:rPr>
              <w:t xml:space="preserve">  </w:t>
            </w:r>
          </w:p>
        </w:tc>
      </w:tr>
      <w:tr w:rsidR="00B77FBB" w14:paraId="0F02DE00" w14:textId="77777777" w:rsidTr="00B77FBB">
        <w:trPr>
          <w:trHeight w:val="20"/>
        </w:trPr>
        <w:tc>
          <w:tcPr>
            <w:tcW w:w="981" w:type="pct"/>
            <w:vMerge/>
          </w:tcPr>
          <w:p w14:paraId="0000022B" w14:textId="77777777" w:rsidR="008F0011" w:rsidRDefault="008F0011">
            <w:pPr>
              <w:widowControl w:val="0"/>
              <w:pBdr>
                <w:top w:val="nil"/>
                <w:left w:val="nil"/>
                <w:bottom w:val="nil"/>
                <w:right w:val="nil"/>
                <w:between w:val="nil"/>
              </w:pBdr>
              <w:spacing w:line="276" w:lineRule="auto"/>
            </w:pPr>
          </w:p>
        </w:tc>
        <w:tc>
          <w:tcPr>
            <w:tcW w:w="582" w:type="pct"/>
          </w:tcPr>
          <w:p w14:paraId="0000022C" w14:textId="77777777" w:rsidR="008F0011" w:rsidRDefault="0050639A">
            <w:pPr>
              <w:rPr>
                <w:sz w:val="18"/>
                <w:szCs w:val="18"/>
              </w:rPr>
            </w:pPr>
            <w:r>
              <w:rPr>
                <w:sz w:val="18"/>
                <w:szCs w:val="18"/>
              </w:rPr>
              <w:t>Cocaine paste</w:t>
            </w:r>
          </w:p>
        </w:tc>
        <w:tc>
          <w:tcPr>
            <w:tcW w:w="547" w:type="pct"/>
          </w:tcPr>
          <w:p w14:paraId="617EBBAD" w14:textId="77777777" w:rsidR="004D29F3" w:rsidRDefault="0050639A" w:rsidP="5B760AA7">
            <w:pPr>
              <w:jc w:val="center"/>
              <w:rPr>
                <w:sz w:val="18"/>
                <w:szCs w:val="18"/>
              </w:rPr>
            </w:pPr>
            <w:r w:rsidRPr="5B760AA7">
              <w:rPr>
                <w:sz w:val="18"/>
                <w:szCs w:val="18"/>
              </w:rPr>
              <w:t xml:space="preserve">3311 </w:t>
            </w:r>
          </w:p>
          <w:p w14:paraId="0000022D" w14:textId="73CB8373" w:rsidR="008F0011" w:rsidRDefault="0050639A" w:rsidP="5B760AA7">
            <w:pPr>
              <w:jc w:val="center"/>
              <w:rPr>
                <w:sz w:val="18"/>
                <w:szCs w:val="18"/>
              </w:rPr>
            </w:pPr>
            <w:r w:rsidRPr="5B760AA7">
              <w:rPr>
                <w:sz w:val="18"/>
                <w:szCs w:val="18"/>
              </w:rPr>
              <w:t>(4.7)</w:t>
            </w:r>
          </w:p>
        </w:tc>
        <w:tc>
          <w:tcPr>
            <w:tcW w:w="626" w:type="pct"/>
          </w:tcPr>
          <w:p w14:paraId="5CE5DEF3" w14:textId="77777777" w:rsidR="004D29F3" w:rsidRDefault="0050639A" w:rsidP="5B760AA7">
            <w:pPr>
              <w:jc w:val="center"/>
              <w:rPr>
                <w:sz w:val="18"/>
                <w:szCs w:val="18"/>
              </w:rPr>
            </w:pPr>
            <w:r w:rsidRPr="5B760AA7">
              <w:rPr>
                <w:sz w:val="18"/>
                <w:szCs w:val="18"/>
              </w:rPr>
              <w:t xml:space="preserve">631 </w:t>
            </w:r>
          </w:p>
          <w:p w14:paraId="0000022E" w14:textId="55F2C113" w:rsidR="008F0011" w:rsidRDefault="0050639A" w:rsidP="5B760AA7">
            <w:pPr>
              <w:jc w:val="center"/>
              <w:rPr>
                <w:sz w:val="18"/>
                <w:szCs w:val="18"/>
              </w:rPr>
            </w:pPr>
            <w:r w:rsidRPr="5B760AA7">
              <w:rPr>
                <w:sz w:val="18"/>
                <w:szCs w:val="18"/>
              </w:rPr>
              <w:t>(3.3)</w:t>
            </w:r>
          </w:p>
        </w:tc>
        <w:tc>
          <w:tcPr>
            <w:tcW w:w="546" w:type="pct"/>
          </w:tcPr>
          <w:p w14:paraId="173BE6DC" w14:textId="77777777" w:rsidR="004D29F3" w:rsidRDefault="0050639A" w:rsidP="5B760AA7">
            <w:pPr>
              <w:jc w:val="center"/>
              <w:rPr>
                <w:sz w:val="18"/>
                <w:szCs w:val="18"/>
              </w:rPr>
            </w:pPr>
            <w:r w:rsidRPr="5B760AA7">
              <w:rPr>
                <w:sz w:val="18"/>
                <w:szCs w:val="18"/>
              </w:rPr>
              <w:t xml:space="preserve">1639 </w:t>
            </w:r>
          </w:p>
          <w:p w14:paraId="0000022F" w14:textId="79A70370" w:rsidR="008F0011" w:rsidRDefault="0050639A" w:rsidP="5B760AA7">
            <w:pPr>
              <w:jc w:val="center"/>
              <w:rPr>
                <w:sz w:val="18"/>
                <w:szCs w:val="18"/>
              </w:rPr>
            </w:pPr>
            <w:r w:rsidRPr="5B760AA7">
              <w:rPr>
                <w:sz w:val="18"/>
                <w:szCs w:val="18"/>
              </w:rPr>
              <w:t>(4.6)</w:t>
            </w:r>
          </w:p>
        </w:tc>
        <w:tc>
          <w:tcPr>
            <w:tcW w:w="552" w:type="pct"/>
          </w:tcPr>
          <w:p w14:paraId="56D322B8" w14:textId="77777777" w:rsidR="004D29F3" w:rsidRDefault="0050639A" w:rsidP="5B760AA7">
            <w:pPr>
              <w:jc w:val="center"/>
              <w:rPr>
                <w:sz w:val="18"/>
                <w:szCs w:val="18"/>
              </w:rPr>
            </w:pPr>
            <w:r w:rsidRPr="5B760AA7">
              <w:rPr>
                <w:sz w:val="18"/>
                <w:szCs w:val="18"/>
              </w:rPr>
              <w:t xml:space="preserve">1041 </w:t>
            </w:r>
          </w:p>
          <w:p w14:paraId="00000230" w14:textId="70145378" w:rsidR="008F0011" w:rsidRDefault="0050639A" w:rsidP="5B760AA7">
            <w:pPr>
              <w:jc w:val="center"/>
              <w:rPr>
                <w:sz w:val="18"/>
                <w:szCs w:val="18"/>
              </w:rPr>
            </w:pPr>
            <w:r w:rsidRPr="5B760AA7">
              <w:rPr>
                <w:sz w:val="18"/>
                <w:szCs w:val="18"/>
              </w:rPr>
              <w:t>(6.6)</w:t>
            </w:r>
          </w:p>
        </w:tc>
        <w:tc>
          <w:tcPr>
            <w:tcW w:w="705" w:type="pct"/>
          </w:tcPr>
          <w:p w14:paraId="00000231" w14:textId="77777777" w:rsidR="008F0011" w:rsidRDefault="0050639A">
            <w:r>
              <w:rPr>
                <w:sz w:val="18"/>
                <w:szCs w:val="18"/>
              </w:rPr>
              <w:t xml:space="preserve">  </w:t>
            </w:r>
          </w:p>
        </w:tc>
        <w:tc>
          <w:tcPr>
            <w:tcW w:w="461" w:type="pct"/>
          </w:tcPr>
          <w:p w14:paraId="00000232" w14:textId="77777777" w:rsidR="008F0011" w:rsidRDefault="0050639A">
            <w:r>
              <w:rPr>
                <w:sz w:val="18"/>
                <w:szCs w:val="18"/>
              </w:rPr>
              <w:t xml:space="preserve">  </w:t>
            </w:r>
          </w:p>
        </w:tc>
      </w:tr>
      <w:tr w:rsidR="00B77FBB" w14:paraId="7C0B7053" w14:textId="77777777" w:rsidTr="00B77FBB">
        <w:trPr>
          <w:trHeight w:val="20"/>
        </w:trPr>
        <w:tc>
          <w:tcPr>
            <w:tcW w:w="981" w:type="pct"/>
            <w:vMerge/>
          </w:tcPr>
          <w:p w14:paraId="00000233" w14:textId="77777777" w:rsidR="008F0011" w:rsidRDefault="008F0011">
            <w:pPr>
              <w:widowControl w:val="0"/>
              <w:pBdr>
                <w:top w:val="nil"/>
                <w:left w:val="nil"/>
                <w:bottom w:val="nil"/>
                <w:right w:val="nil"/>
                <w:between w:val="nil"/>
              </w:pBdr>
              <w:spacing w:line="276" w:lineRule="auto"/>
            </w:pPr>
          </w:p>
        </w:tc>
        <w:tc>
          <w:tcPr>
            <w:tcW w:w="582" w:type="pct"/>
          </w:tcPr>
          <w:p w14:paraId="00000234" w14:textId="77777777" w:rsidR="008F0011" w:rsidRDefault="0050639A">
            <w:pPr>
              <w:rPr>
                <w:sz w:val="18"/>
                <w:szCs w:val="18"/>
              </w:rPr>
            </w:pPr>
            <w:r>
              <w:rPr>
                <w:sz w:val="18"/>
                <w:szCs w:val="18"/>
              </w:rPr>
              <w:t>Marijuana</w:t>
            </w:r>
          </w:p>
        </w:tc>
        <w:tc>
          <w:tcPr>
            <w:tcW w:w="547" w:type="pct"/>
          </w:tcPr>
          <w:p w14:paraId="00000235" w14:textId="68C6B89A" w:rsidR="008F0011" w:rsidRDefault="0050639A" w:rsidP="5B760AA7">
            <w:pPr>
              <w:jc w:val="center"/>
              <w:rPr>
                <w:sz w:val="18"/>
                <w:szCs w:val="18"/>
              </w:rPr>
            </w:pPr>
            <w:r w:rsidRPr="5B760AA7">
              <w:rPr>
                <w:sz w:val="18"/>
                <w:szCs w:val="18"/>
              </w:rPr>
              <w:t>19138 (27.0)</w:t>
            </w:r>
          </w:p>
        </w:tc>
        <w:tc>
          <w:tcPr>
            <w:tcW w:w="626" w:type="pct"/>
          </w:tcPr>
          <w:p w14:paraId="663ED0E5" w14:textId="77777777" w:rsidR="004D29F3" w:rsidRDefault="0050639A" w:rsidP="5B760AA7">
            <w:pPr>
              <w:jc w:val="center"/>
              <w:rPr>
                <w:sz w:val="18"/>
                <w:szCs w:val="18"/>
              </w:rPr>
            </w:pPr>
            <w:r w:rsidRPr="5B760AA7">
              <w:rPr>
                <w:sz w:val="18"/>
                <w:szCs w:val="18"/>
              </w:rPr>
              <w:t xml:space="preserve">4123 </w:t>
            </w:r>
          </w:p>
          <w:p w14:paraId="00000236" w14:textId="7CE7DE0F" w:rsidR="008F0011" w:rsidRDefault="0050639A" w:rsidP="5B760AA7">
            <w:pPr>
              <w:jc w:val="center"/>
              <w:rPr>
                <w:sz w:val="18"/>
                <w:szCs w:val="18"/>
              </w:rPr>
            </w:pPr>
            <w:r w:rsidRPr="5B760AA7">
              <w:rPr>
                <w:sz w:val="18"/>
                <w:szCs w:val="18"/>
              </w:rPr>
              <w:t>(21.4)</w:t>
            </w:r>
          </w:p>
        </w:tc>
        <w:tc>
          <w:tcPr>
            <w:tcW w:w="546" w:type="pct"/>
          </w:tcPr>
          <w:p w14:paraId="00000237" w14:textId="70A130D2" w:rsidR="008F0011" w:rsidRDefault="0050639A" w:rsidP="5B760AA7">
            <w:pPr>
              <w:jc w:val="center"/>
              <w:rPr>
                <w:sz w:val="18"/>
                <w:szCs w:val="18"/>
              </w:rPr>
            </w:pPr>
            <w:r w:rsidRPr="5B760AA7">
              <w:rPr>
                <w:sz w:val="18"/>
                <w:szCs w:val="18"/>
              </w:rPr>
              <w:t>9883 (27.6)</w:t>
            </w:r>
          </w:p>
        </w:tc>
        <w:tc>
          <w:tcPr>
            <w:tcW w:w="552" w:type="pct"/>
          </w:tcPr>
          <w:p w14:paraId="00000238" w14:textId="4EF42B1D" w:rsidR="008F0011" w:rsidRDefault="0050639A" w:rsidP="5B760AA7">
            <w:pPr>
              <w:jc w:val="center"/>
              <w:rPr>
                <w:sz w:val="18"/>
                <w:szCs w:val="18"/>
              </w:rPr>
            </w:pPr>
            <w:r w:rsidRPr="5B760AA7">
              <w:rPr>
                <w:sz w:val="18"/>
                <w:szCs w:val="18"/>
              </w:rPr>
              <w:t>5132 (32.5)</w:t>
            </w:r>
          </w:p>
        </w:tc>
        <w:tc>
          <w:tcPr>
            <w:tcW w:w="705" w:type="pct"/>
          </w:tcPr>
          <w:p w14:paraId="00000239" w14:textId="77777777" w:rsidR="008F0011" w:rsidRDefault="0050639A">
            <w:r>
              <w:rPr>
                <w:sz w:val="18"/>
                <w:szCs w:val="18"/>
              </w:rPr>
              <w:t xml:space="preserve">  </w:t>
            </w:r>
          </w:p>
        </w:tc>
        <w:tc>
          <w:tcPr>
            <w:tcW w:w="461" w:type="pct"/>
          </w:tcPr>
          <w:p w14:paraId="0000023A" w14:textId="77777777" w:rsidR="008F0011" w:rsidRDefault="0050639A">
            <w:r>
              <w:rPr>
                <w:sz w:val="18"/>
                <w:szCs w:val="18"/>
              </w:rPr>
              <w:t xml:space="preserve">  </w:t>
            </w:r>
          </w:p>
        </w:tc>
      </w:tr>
      <w:tr w:rsidR="00B77FBB" w14:paraId="5DE1278C" w14:textId="77777777" w:rsidTr="00B77FBB">
        <w:trPr>
          <w:trHeight w:val="20"/>
        </w:trPr>
        <w:tc>
          <w:tcPr>
            <w:tcW w:w="981" w:type="pct"/>
            <w:vMerge/>
          </w:tcPr>
          <w:p w14:paraId="0000023B" w14:textId="77777777" w:rsidR="008F0011" w:rsidRDefault="008F0011">
            <w:pPr>
              <w:widowControl w:val="0"/>
              <w:pBdr>
                <w:top w:val="nil"/>
                <w:left w:val="nil"/>
                <w:bottom w:val="nil"/>
                <w:right w:val="nil"/>
                <w:between w:val="nil"/>
              </w:pBdr>
              <w:spacing w:line="276" w:lineRule="auto"/>
            </w:pPr>
          </w:p>
        </w:tc>
        <w:tc>
          <w:tcPr>
            <w:tcW w:w="582" w:type="pct"/>
          </w:tcPr>
          <w:p w14:paraId="0000023C" w14:textId="77777777" w:rsidR="008F0011" w:rsidRDefault="0050639A">
            <w:pPr>
              <w:rPr>
                <w:sz w:val="18"/>
                <w:szCs w:val="18"/>
              </w:rPr>
            </w:pPr>
            <w:r>
              <w:rPr>
                <w:sz w:val="18"/>
                <w:szCs w:val="18"/>
              </w:rPr>
              <w:t>Other</w:t>
            </w:r>
          </w:p>
        </w:tc>
        <w:tc>
          <w:tcPr>
            <w:tcW w:w="547" w:type="pct"/>
          </w:tcPr>
          <w:p w14:paraId="55315406" w14:textId="77777777" w:rsidR="004D29F3" w:rsidRDefault="0050639A" w:rsidP="5B760AA7">
            <w:pPr>
              <w:jc w:val="center"/>
              <w:rPr>
                <w:sz w:val="18"/>
                <w:szCs w:val="18"/>
              </w:rPr>
            </w:pPr>
            <w:r w:rsidRPr="5B760AA7">
              <w:rPr>
                <w:sz w:val="18"/>
                <w:szCs w:val="18"/>
              </w:rPr>
              <w:t xml:space="preserve">1606 </w:t>
            </w:r>
          </w:p>
          <w:p w14:paraId="0000023D" w14:textId="12E0CD51" w:rsidR="008F0011" w:rsidRDefault="0050639A" w:rsidP="5B760AA7">
            <w:pPr>
              <w:jc w:val="center"/>
              <w:rPr>
                <w:sz w:val="18"/>
                <w:szCs w:val="18"/>
              </w:rPr>
            </w:pPr>
            <w:r w:rsidRPr="5B760AA7">
              <w:rPr>
                <w:sz w:val="18"/>
                <w:szCs w:val="18"/>
              </w:rPr>
              <w:t>(2.3)</w:t>
            </w:r>
          </w:p>
        </w:tc>
        <w:tc>
          <w:tcPr>
            <w:tcW w:w="626" w:type="pct"/>
          </w:tcPr>
          <w:p w14:paraId="7303943B" w14:textId="77777777" w:rsidR="004D29F3" w:rsidRDefault="0050639A" w:rsidP="5B760AA7">
            <w:pPr>
              <w:jc w:val="center"/>
              <w:rPr>
                <w:sz w:val="18"/>
                <w:szCs w:val="18"/>
              </w:rPr>
            </w:pPr>
            <w:r w:rsidRPr="5B760AA7">
              <w:rPr>
                <w:sz w:val="18"/>
                <w:szCs w:val="18"/>
              </w:rPr>
              <w:t xml:space="preserve">480 </w:t>
            </w:r>
          </w:p>
          <w:p w14:paraId="0000023E" w14:textId="60713B7A" w:rsidR="008F0011" w:rsidRDefault="0050639A" w:rsidP="5B760AA7">
            <w:pPr>
              <w:jc w:val="center"/>
              <w:rPr>
                <w:sz w:val="18"/>
                <w:szCs w:val="18"/>
              </w:rPr>
            </w:pPr>
            <w:r w:rsidRPr="5B760AA7">
              <w:rPr>
                <w:sz w:val="18"/>
                <w:szCs w:val="18"/>
              </w:rPr>
              <w:t>(2.5)</w:t>
            </w:r>
          </w:p>
        </w:tc>
        <w:tc>
          <w:tcPr>
            <w:tcW w:w="546" w:type="pct"/>
          </w:tcPr>
          <w:p w14:paraId="09AAC0A9" w14:textId="77777777" w:rsidR="004D29F3" w:rsidRDefault="0050639A" w:rsidP="5B760AA7">
            <w:pPr>
              <w:jc w:val="center"/>
              <w:rPr>
                <w:sz w:val="18"/>
                <w:szCs w:val="18"/>
              </w:rPr>
            </w:pPr>
            <w:r w:rsidRPr="5B760AA7">
              <w:rPr>
                <w:sz w:val="18"/>
                <w:szCs w:val="18"/>
              </w:rPr>
              <w:t xml:space="preserve">748 </w:t>
            </w:r>
          </w:p>
          <w:p w14:paraId="0000023F" w14:textId="6B5A7E43" w:rsidR="008F0011" w:rsidRDefault="0050639A" w:rsidP="5B760AA7">
            <w:pPr>
              <w:jc w:val="center"/>
              <w:rPr>
                <w:sz w:val="18"/>
                <w:szCs w:val="18"/>
              </w:rPr>
            </w:pPr>
            <w:r w:rsidRPr="5B760AA7">
              <w:rPr>
                <w:sz w:val="18"/>
                <w:szCs w:val="18"/>
              </w:rPr>
              <w:t>(2.1)</w:t>
            </w:r>
          </w:p>
        </w:tc>
        <w:tc>
          <w:tcPr>
            <w:tcW w:w="552" w:type="pct"/>
          </w:tcPr>
          <w:p w14:paraId="05511811" w14:textId="77777777" w:rsidR="004D29F3" w:rsidRDefault="0050639A" w:rsidP="5B760AA7">
            <w:pPr>
              <w:jc w:val="center"/>
              <w:rPr>
                <w:sz w:val="18"/>
                <w:szCs w:val="18"/>
              </w:rPr>
            </w:pPr>
            <w:r w:rsidRPr="5B760AA7">
              <w:rPr>
                <w:sz w:val="18"/>
                <w:szCs w:val="18"/>
              </w:rPr>
              <w:t xml:space="preserve">378 </w:t>
            </w:r>
          </w:p>
          <w:p w14:paraId="00000240" w14:textId="76ADD1A8" w:rsidR="008F0011" w:rsidRDefault="0050639A" w:rsidP="5B760AA7">
            <w:pPr>
              <w:jc w:val="center"/>
              <w:rPr>
                <w:sz w:val="18"/>
                <w:szCs w:val="18"/>
              </w:rPr>
            </w:pPr>
            <w:r w:rsidRPr="5B760AA7">
              <w:rPr>
                <w:sz w:val="18"/>
                <w:szCs w:val="18"/>
              </w:rPr>
              <w:t>(2.4)</w:t>
            </w:r>
          </w:p>
        </w:tc>
        <w:tc>
          <w:tcPr>
            <w:tcW w:w="705" w:type="pct"/>
          </w:tcPr>
          <w:p w14:paraId="00000241" w14:textId="77777777" w:rsidR="008F0011" w:rsidRDefault="0050639A">
            <w:r>
              <w:rPr>
                <w:sz w:val="18"/>
                <w:szCs w:val="18"/>
              </w:rPr>
              <w:t xml:space="preserve">  </w:t>
            </w:r>
          </w:p>
        </w:tc>
        <w:tc>
          <w:tcPr>
            <w:tcW w:w="461" w:type="pct"/>
          </w:tcPr>
          <w:p w14:paraId="00000242" w14:textId="77777777" w:rsidR="008F0011" w:rsidRDefault="0050639A">
            <w:r>
              <w:rPr>
                <w:sz w:val="18"/>
                <w:szCs w:val="18"/>
              </w:rPr>
              <w:t xml:space="preserve">  </w:t>
            </w:r>
          </w:p>
        </w:tc>
      </w:tr>
      <w:tr w:rsidR="00B77FBB" w14:paraId="21B70864" w14:textId="77777777" w:rsidTr="00B77FBB">
        <w:trPr>
          <w:trHeight w:val="20"/>
        </w:trPr>
        <w:tc>
          <w:tcPr>
            <w:tcW w:w="981" w:type="pct"/>
            <w:vMerge/>
          </w:tcPr>
          <w:p w14:paraId="00000243" w14:textId="77777777" w:rsidR="008F0011" w:rsidRDefault="008F0011">
            <w:pPr>
              <w:widowControl w:val="0"/>
              <w:pBdr>
                <w:top w:val="nil"/>
                <w:left w:val="nil"/>
                <w:bottom w:val="nil"/>
                <w:right w:val="nil"/>
                <w:between w:val="nil"/>
              </w:pBdr>
              <w:spacing w:line="276" w:lineRule="auto"/>
            </w:pPr>
          </w:p>
        </w:tc>
        <w:tc>
          <w:tcPr>
            <w:tcW w:w="582" w:type="pct"/>
          </w:tcPr>
          <w:p w14:paraId="00000244" w14:textId="77777777" w:rsidR="008F0011" w:rsidRDefault="0050639A">
            <w:pPr>
              <w:rPr>
                <w:sz w:val="18"/>
                <w:szCs w:val="18"/>
              </w:rPr>
            </w:pPr>
            <w:r>
              <w:rPr>
                <w:sz w:val="18"/>
                <w:szCs w:val="18"/>
              </w:rPr>
              <w:t>[Missing]</w:t>
            </w:r>
          </w:p>
        </w:tc>
        <w:tc>
          <w:tcPr>
            <w:tcW w:w="547" w:type="pct"/>
          </w:tcPr>
          <w:p w14:paraId="23B032E6" w14:textId="77777777" w:rsidR="004D29F3" w:rsidRDefault="0050639A" w:rsidP="5B760AA7">
            <w:pPr>
              <w:jc w:val="center"/>
              <w:rPr>
                <w:sz w:val="18"/>
                <w:szCs w:val="18"/>
              </w:rPr>
            </w:pPr>
            <w:r w:rsidRPr="5B760AA7">
              <w:rPr>
                <w:sz w:val="18"/>
                <w:szCs w:val="18"/>
              </w:rPr>
              <w:t xml:space="preserve">5786 </w:t>
            </w:r>
          </w:p>
          <w:p w14:paraId="00000245" w14:textId="1314E55F" w:rsidR="008F0011" w:rsidRDefault="0050639A" w:rsidP="5B760AA7">
            <w:pPr>
              <w:jc w:val="center"/>
              <w:rPr>
                <w:sz w:val="18"/>
                <w:szCs w:val="18"/>
              </w:rPr>
            </w:pPr>
            <w:r w:rsidRPr="5B760AA7">
              <w:rPr>
                <w:sz w:val="18"/>
                <w:szCs w:val="18"/>
              </w:rPr>
              <w:t>(8.2)</w:t>
            </w:r>
          </w:p>
        </w:tc>
        <w:tc>
          <w:tcPr>
            <w:tcW w:w="626" w:type="pct"/>
          </w:tcPr>
          <w:p w14:paraId="64F91863" w14:textId="77777777" w:rsidR="004D29F3" w:rsidRDefault="0050639A" w:rsidP="5B760AA7">
            <w:pPr>
              <w:jc w:val="center"/>
              <w:rPr>
                <w:sz w:val="18"/>
                <w:szCs w:val="18"/>
              </w:rPr>
            </w:pPr>
            <w:r w:rsidRPr="5B760AA7">
              <w:rPr>
                <w:sz w:val="18"/>
                <w:szCs w:val="18"/>
              </w:rPr>
              <w:t xml:space="preserve">1683 </w:t>
            </w:r>
          </w:p>
          <w:p w14:paraId="00000246" w14:textId="399D5CAD" w:rsidR="008F0011" w:rsidRDefault="0050639A" w:rsidP="5B760AA7">
            <w:pPr>
              <w:jc w:val="center"/>
              <w:rPr>
                <w:sz w:val="18"/>
                <w:szCs w:val="18"/>
              </w:rPr>
            </w:pPr>
            <w:r w:rsidRPr="5B760AA7">
              <w:rPr>
                <w:sz w:val="18"/>
                <w:szCs w:val="18"/>
              </w:rPr>
              <w:t>(8.7)</w:t>
            </w:r>
          </w:p>
        </w:tc>
        <w:tc>
          <w:tcPr>
            <w:tcW w:w="546" w:type="pct"/>
          </w:tcPr>
          <w:p w14:paraId="26AE1971" w14:textId="77777777" w:rsidR="004D29F3" w:rsidRDefault="0050639A" w:rsidP="5B760AA7">
            <w:pPr>
              <w:jc w:val="center"/>
              <w:rPr>
                <w:sz w:val="18"/>
                <w:szCs w:val="18"/>
              </w:rPr>
            </w:pPr>
            <w:r w:rsidRPr="5B760AA7">
              <w:rPr>
                <w:sz w:val="18"/>
                <w:szCs w:val="18"/>
              </w:rPr>
              <w:t xml:space="preserve">3132 </w:t>
            </w:r>
          </w:p>
          <w:p w14:paraId="00000247" w14:textId="43296901" w:rsidR="008F0011" w:rsidRDefault="0050639A" w:rsidP="5B760AA7">
            <w:pPr>
              <w:jc w:val="center"/>
              <w:rPr>
                <w:sz w:val="18"/>
                <w:szCs w:val="18"/>
              </w:rPr>
            </w:pPr>
            <w:r w:rsidRPr="5B760AA7">
              <w:rPr>
                <w:sz w:val="18"/>
                <w:szCs w:val="18"/>
              </w:rPr>
              <w:t>(8.8)</w:t>
            </w:r>
          </w:p>
        </w:tc>
        <w:tc>
          <w:tcPr>
            <w:tcW w:w="552" w:type="pct"/>
          </w:tcPr>
          <w:p w14:paraId="6AA435DE" w14:textId="77777777" w:rsidR="004D29F3" w:rsidRDefault="0050639A" w:rsidP="5B760AA7">
            <w:pPr>
              <w:jc w:val="center"/>
              <w:rPr>
                <w:sz w:val="18"/>
                <w:szCs w:val="18"/>
              </w:rPr>
            </w:pPr>
            <w:r w:rsidRPr="5B760AA7">
              <w:rPr>
                <w:sz w:val="18"/>
                <w:szCs w:val="18"/>
              </w:rPr>
              <w:t xml:space="preserve">971 </w:t>
            </w:r>
          </w:p>
          <w:p w14:paraId="00000248" w14:textId="0012C1DF" w:rsidR="008F0011" w:rsidRDefault="0050639A" w:rsidP="5B760AA7">
            <w:pPr>
              <w:jc w:val="center"/>
              <w:rPr>
                <w:sz w:val="18"/>
                <w:szCs w:val="18"/>
              </w:rPr>
            </w:pPr>
            <w:r w:rsidRPr="5B760AA7">
              <w:rPr>
                <w:sz w:val="18"/>
                <w:szCs w:val="18"/>
              </w:rPr>
              <w:t>(6.1)</w:t>
            </w:r>
          </w:p>
        </w:tc>
        <w:tc>
          <w:tcPr>
            <w:tcW w:w="705" w:type="pct"/>
          </w:tcPr>
          <w:p w14:paraId="00000249" w14:textId="77777777" w:rsidR="008F0011" w:rsidRDefault="0050639A">
            <w:r>
              <w:rPr>
                <w:sz w:val="18"/>
                <w:szCs w:val="18"/>
              </w:rPr>
              <w:t xml:space="preserve">  </w:t>
            </w:r>
          </w:p>
        </w:tc>
        <w:tc>
          <w:tcPr>
            <w:tcW w:w="461" w:type="pct"/>
          </w:tcPr>
          <w:p w14:paraId="0000024A" w14:textId="77777777" w:rsidR="008F0011" w:rsidRDefault="0050639A">
            <w:r>
              <w:rPr>
                <w:sz w:val="18"/>
                <w:szCs w:val="18"/>
              </w:rPr>
              <w:t xml:space="preserve">  </w:t>
            </w:r>
          </w:p>
        </w:tc>
      </w:tr>
      <w:tr w:rsidR="00B77FBB" w14:paraId="05C9B8B4" w14:textId="77777777" w:rsidTr="00B77FBB">
        <w:trPr>
          <w:trHeight w:val="20"/>
        </w:trPr>
        <w:tc>
          <w:tcPr>
            <w:tcW w:w="981" w:type="pct"/>
            <w:vMerge w:val="restart"/>
          </w:tcPr>
          <w:p w14:paraId="0000024B" w14:textId="77777777" w:rsidR="008F0011" w:rsidRDefault="0050639A">
            <w:pPr>
              <w:rPr>
                <w:sz w:val="18"/>
                <w:szCs w:val="18"/>
              </w:rPr>
            </w:pPr>
            <w:r>
              <w:rPr>
                <w:sz w:val="18"/>
                <w:szCs w:val="18"/>
              </w:rPr>
              <w:t>SUD Severity (Dependence status) (%)</w:t>
            </w:r>
          </w:p>
        </w:tc>
        <w:tc>
          <w:tcPr>
            <w:tcW w:w="582" w:type="pct"/>
          </w:tcPr>
          <w:p w14:paraId="0000024C" w14:textId="77777777" w:rsidR="008F0011" w:rsidRDefault="0050639A">
            <w:pPr>
              <w:rPr>
                <w:sz w:val="18"/>
                <w:szCs w:val="18"/>
              </w:rPr>
            </w:pPr>
            <w:r>
              <w:rPr>
                <w:sz w:val="18"/>
                <w:szCs w:val="18"/>
              </w:rPr>
              <w:t>Substance use dependence</w:t>
            </w:r>
          </w:p>
        </w:tc>
        <w:tc>
          <w:tcPr>
            <w:tcW w:w="547" w:type="pct"/>
          </w:tcPr>
          <w:p w14:paraId="0000024D" w14:textId="09C9DCFD" w:rsidR="008F0011" w:rsidRDefault="0050639A" w:rsidP="5B760AA7">
            <w:pPr>
              <w:jc w:val="center"/>
              <w:rPr>
                <w:sz w:val="18"/>
                <w:szCs w:val="18"/>
              </w:rPr>
            </w:pPr>
            <w:r w:rsidRPr="5B760AA7">
              <w:rPr>
                <w:sz w:val="18"/>
                <w:szCs w:val="18"/>
              </w:rPr>
              <w:t>51160 (72.2)</w:t>
            </w:r>
          </w:p>
        </w:tc>
        <w:tc>
          <w:tcPr>
            <w:tcW w:w="626" w:type="pct"/>
          </w:tcPr>
          <w:p w14:paraId="0000024E" w14:textId="5B1B081C" w:rsidR="008F0011" w:rsidRDefault="0050639A" w:rsidP="5B760AA7">
            <w:pPr>
              <w:jc w:val="center"/>
              <w:rPr>
                <w:sz w:val="18"/>
                <w:szCs w:val="18"/>
              </w:rPr>
            </w:pPr>
            <w:r w:rsidRPr="5B760AA7">
              <w:rPr>
                <w:sz w:val="18"/>
                <w:szCs w:val="18"/>
              </w:rPr>
              <w:t>13401 (69.5)</w:t>
            </w:r>
          </w:p>
        </w:tc>
        <w:tc>
          <w:tcPr>
            <w:tcW w:w="546" w:type="pct"/>
          </w:tcPr>
          <w:p w14:paraId="0000024F" w14:textId="6E7839A1" w:rsidR="008F0011" w:rsidRDefault="0050639A" w:rsidP="5B760AA7">
            <w:pPr>
              <w:jc w:val="center"/>
              <w:rPr>
                <w:sz w:val="18"/>
                <w:szCs w:val="18"/>
              </w:rPr>
            </w:pPr>
            <w:r w:rsidRPr="5B760AA7">
              <w:rPr>
                <w:sz w:val="18"/>
                <w:szCs w:val="18"/>
              </w:rPr>
              <w:t>25654 (71.7)</w:t>
            </w:r>
          </w:p>
        </w:tc>
        <w:tc>
          <w:tcPr>
            <w:tcW w:w="552" w:type="pct"/>
          </w:tcPr>
          <w:p w14:paraId="00000250" w14:textId="7C87FF87" w:rsidR="008F0011" w:rsidRDefault="0050639A" w:rsidP="5B760AA7">
            <w:pPr>
              <w:jc w:val="center"/>
              <w:rPr>
                <w:sz w:val="18"/>
                <w:szCs w:val="18"/>
              </w:rPr>
            </w:pPr>
            <w:r w:rsidRPr="5B760AA7">
              <w:rPr>
                <w:sz w:val="18"/>
                <w:szCs w:val="18"/>
              </w:rPr>
              <w:t>12105 (76.6)</w:t>
            </w:r>
          </w:p>
        </w:tc>
        <w:tc>
          <w:tcPr>
            <w:tcW w:w="705" w:type="pct"/>
          </w:tcPr>
          <w:p w14:paraId="00000251" w14:textId="7D20D019" w:rsidR="008F0011" w:rsidRDefault="00F900B1">
            <w:r w:rsidRPr="00F900B1">
              <w:rPr>
                <w:sz w:val="18"/>
                <w:szCs w:val="18"/>
              </w:rPr>
              <w:t>X</w:t>
            </w:r>
            <w:proofErr w:type="gramStart"/>
            <w:r w:rsidRPr="00F900B1">
              <w:rPr>
                <w:sz w:val="18"/>
                <w:szCs w:val="18"/>
              </w:rPr>
              <w:t>²(</w:t>
            </w:r>
            <w:proofErr w:type="gramEnd"/>
            <w:r w:rsidRPr="00F900B1">
              <w:rPr>
                <w:sz w:val="18"/>
                <w:szCs w:val="18"/>
              </w:rPr>
              <w:t>2, 70853)=228;</w:t>
            </w:r>
          </w:p>
        </w:tc>
        <w:tc>
          <w:tcPr>
            <w:tcW w:w="461" w:type="pct"/>
          </w:tcPr>
          <w:p w14:paraId="00000252" w14:textId="62A8C657" w:rsidR="008F0011" w:rsidRDefault="00501FC5">
            <w:r>
              <w:rPr>
                <w:sz w:val="18"/>
                <w:szCs w:val="18"/>
              </w:rPr>
              <w:t>&lt;</w:t>
            </w:r>
            <w:r w:rsidR="0050639A">
              <w:rPr>
                <w:sz w:val="18"/>
                <w:szCs w:val="18"/>
              </w:rPr>
              <w:t xml:space="preserve">0,001 </w:t>
            </w:r>
          </w:p>
        </w:tc>
      </w:tr>
      <w:tr w:rsidR="00B77FBB" w14:paraId="26BF72BC" w14:textId="77777777" w:rsidTr="00B77FBB">
        <w:trPr>
          <w:trHeight w:val="20"/>
        </w:trPr>
        <w:tc>
          <w:tcPr>
            <w:tcW w:w="981" w:type="pct"/>
            <w:vMerge/>
          </w:tcPr>
          <w:p w14:paraId="00000253" w14:textId="77777777" w:rsidR="008F0011" w:rsidRDefault="008F0011">
            <w:pPr>
              <w:widowControl w:val="0"/>
              <w:pBdr>
                <w:top w:val="nil"/>
                <w:left w:val="nil"/>
                <w:bottom w:val="nil"/>
                <w:right w:val="nil"/>
                <w:between w:val="nil"/>
              </w:pBdr>
              <w:spacing w:line="276" w:lineRule="auto"/>
            </w:pPr>
          </w:p>
        </w:tc>
        <w:tc>
          <w:tcPr>
            <w:tcW w:w="582" w:type="pct"/>
          </w:tcPr>
          <w:p w14:paraId="00000254" w14:textId="77777777" w:rsidR="008F0011" w:rsidRDefault="0050639A">
            <w:pPr>
              <w:rPr>
                <w:sz w:val="18"/>
                <w:szCs w:val="18"/>
              </w:rPr>
            </w:pPr>
            <w:r>
              <w:rPr>
                <w:sz w:val="18"/>
                <w:szCs w:val="18"/>
              </w:rPr>
              <w:t>Hazardous consumption</w:t>
            </w:r>
          </w:p>
        </w:tc>
        <w:tc>
          <w:tcPr>
            <w:tcW w:w="547" w:type="pct"/>
          </w:tcPr>
          <w:p w14:paraId="00000255" w14:textId="556D77C4" w:rsidR="008F0011" w:rsidRDefault="0050639A" w:rsidP="5B760AA7">
            <w:pPr>
              <w:jc w:val="center"/>
              <w:rPr>
                <w:sz w:val="18"/>
                <w:szCs w:val="18"/>
              </w:rPr>
            </w:pPr>
            <w:r w:rsidRPr="5B760AA7">
              <w:rPr>
                <w:sz w:val="18"/>
                <w:szCs w:val="18"/>
              </w:rPr>
              <w:t>19693 (27.8)</w:t>
            </w:r>
          </w:p>
        </w:tc>
        <w:tc>
          <w:tcPr>
            <w:tcW w:w="626" w:type="pct"/>
          </w:tcPr>
          <w:p w14:paraId="555492DB" w14:textId="77777777" w:rsidR="004D29F3" w:rsidRDefault="0050639A" w:rsidP="5B760AA7">
            <w:pPr>
              <w:jc w:val="center"/>
              <w:rPr>
                <w:sz w:val="18"/>
                <w:szCs w:val="18"/>
              </w:rPr>
            </w:pPr>
            <w:r w:rsidRPr="5B760AA7">
              <w:rPr>
                <w:sz w:val="18"/>
                <w:szCs w:val="18"/>
              </w:rPr>
              <w:t xml:space="preserve">5875 </w:t>
            </w:r>
          </w:p>
          <w:p w14:paraId="00000256" w14:textId="38B365C9" w:rsidR="008F0011" w:rsidRDefault="0050639A" w:rsidP="5B760AA7">
            <w:pPr>
              <w:jc w:val="center"/>
              <w:rPr>
                <w:sz w:val="18"/>
                <w:szCs w:val="18"/>
              </w:rPr>
            </w:pPr>
            <w:r w:rsidRPr="5B760AA7">
              <w:rPr>
                <w:sz w:val="18"/>
                <w:szCs w:val="18"/>
              </w:rPr>
              <w:t>(30.5)</w:t>
            </w:r>
          </w:p>
        </w:tc>
        <w:tc>
          <w:tcPr>
            <w:tcW w:w="546" w:type="pct"/>
          </w:tcPr>
          <w:p w14:paraId="00000257" w14:textId="6381E4CF" w:rsidR="008F0011" w:rsidRDefault="0050639A" w:rsidP="5B760AA7">
            <w:pPr>
              <w:jc w:val="center"/>
              <w:rPr>
                <w:sz w:val="18"/>
                <w:szCs w:val="18"/>
              </w:rPr>
            </w:pPr>
            <w:r w:rsidRPr="5B760AA7">
              <w:rPr>
                <w:sz w:val="18"/>
                <w:szCs w:val="18"/>
              </w:rPr>
              <w:t>10126 (28.3)</w:t>
            </w:r>
          </w:p>
        </w:tc>
        <w:tc>
          <w:tcPr>
            <w:tcW w:w="552" w:type="pct"/>
          </w:tcPr>
          <w:p w14:paraId="00000258" w14:textId="2253B6AF" w:rsidR="008F0011" w:rsidRDefault="0050639A" w:rsidP="5B760AA7">
            <w:pPr>
              <w:jc w:val="center"/>
              <w:rPr>
                <w:sz w:val="18"/>
                <w:szCs w:val="18"/>
              </w:rPr>
            </w:pPr>
            <w:r w:rsidRPr="5B760AA7">
              <w:rPr>
                <w:sz w:val="18"/>
                <w:szCs w:val="18"/>
              </w:rPr>
              <w:t>3692 (23.4)</w:t>
            </w:r>
          </w:p>
        </w:tc>
        <w:tc>
          <w:tcPr>
            <w:tcW w:w="705" w:type="pct"/>
          </w:tcPr>
          <w:p w14:paraId="00000259" w14:textId="77777777" w:rsidR="008F0011" w:rsidRDefault="0050639A">
            <w:r>
              <w:rPr>
                <w:sz w:val="18"/>
                <w:szCs w:val="18"/>
              </w:rPr>
              <w:t xml:space="preserve">  </w:t>
            </w:r>
          </w:p>
        </w:tc>
        <w:tc>
          <w:tcPr>
            <w:tcW w:w="461" w:type="pct"/>
          </w:tcPr>
          <w:p w14:paraId="0000025A" w14:textId="77777777" w:rsidR="008F0011" w:rsidRDefault="0050639A">
            <w:r>
              <w:rPr>
                <w:sz w:val="18"/>
                <w:szCs w:val="18"/>
              </w:rPr>
              <w:t xml:space="preserve">  </w:t>
            </w:r>
          </w:p>
        </w:tc>
      </w:tr>
      <w:tr w:rsidR="00B77FBB" w14:paraId="19A1699F" w14:textId="77777777" w:rsidTr="00B77FBB">
        <w:trPr>
          <w:trHeight w:val="20"/>
        </w:trPr>
        <w:tc>
          <w:tcPr>
            <w:tcW w:w="981" w:type="pct"/>
            <w:vMerge/>
          </w:tcPr>
          <w:p w14:paraId="0000025B" w14:textId="77777777" w:rsidR="008F0011" w:rsidRDefault="008F0011">
            <w:pPr>
              <w:widowControl w:val="0"/>
              <w:pBdr>
                <w:top w:val="nil"/>
                <w:left w:val="nil"/>
                <w:bottom w:val="nil"/>
                <w:right w:val="nil"/>
                <w:between w:val="nil"/>
              </w:pBdr>
              <w:spacing w:line="276" w:lineRule="auto"/>
            </w:pPr>
          </w:p>
        </w:tc>
        <w:tc>
          <w:tcPr>
            <w:tcW w:w="582" w:type="pct"/>
          </w:tcPr>
          <w:p w14:paraId="0000025C" w14:textId="77777777" w:rsidR="008F0011" w:rsidRDefault="0050639A">
            <w:pPr>
              <w:rPr>
                <w:sz w:val="18"/>
                <w:szCs w:val="18"/>
              </w:rPr>
            </w:pPr>
            <w:r>
              <w:rPr>
                <w:sz w:val="18"/>
                <w:szCs w:val="18"/>
              </w:rPr>
              <w:t>[Missing]</w:t>
            </w:r>
          </w:p>
        </w:tc>
        <w:tc>
          <w:tcPr>
            <w:tcW w:w="547" w:type="pct"/>
          </w:tcPr>
          <w:p w14:paraId="31683907" w14:textId="7FCDF2DC" w:rsidR="004D29F3" w:rsidRDefault="0050639A" w:rsidP="5B760AA7">
            <w:pPr>
              <w:jc w:val="center"/>
              <w:rPr>
                <w:sz w:val="18"/>
                <w:szCs w:val="18"/>
              </w:rPr>
            </w:pPr>
            <w:r w:rsidRPr="5B760AA7">
              <w:rPr>
                <w:sz w:val="18"/>
                <w:szCs w:val="18"/>
              </w:rPr>
              <w:t>1</w:t>
            </w:r>
          </w:p>
          <w:p w14:paraId="0000025D" w14:textId="01583EA7" w:rsidR="008F0011" w:rsidRDefault="0050639A" w:rsidP="5B760AA7">
            <w:pPr>
              <w:jc w:val="center"/>
              <w:rPr>
                <w:sz w:val="18"/>
                <w:szCs w:val="18"/>
              </w:rPr>
            </w:pPr>
            <w:r w:rsidRPr="5B760AA7">
              <w:rPr>
                <w:sz w:val="18"/>
                <w:szCs w:val="18"/>
              </w:rPr>
              <w:t>(0.0)</w:t>
            </w:r>
          </w:p>
        </w:tc>
        <w:tc>
          <w:tcPr>
            <w:tcW w:w="626" w:type="pct"/>
          </w:tcPr>
          <w:p w14:paraId="1F685A2D" w14:textId="1AEADA69" w:rsidR="004D29F3" w:rsidRDefault="0050639A" w:rsidP="5B760AA7">
            <w:pPr>
              <w:jc w:val="center"/>
              <w:rPr>
                <w:sz w:val="18"/>
                <w:szCs w:val="18"/>
              </w:rPr>
            </w:pPr>
            <w:r w:rsidRPr="5B760AA7">
              <w:rPr>
                <w:sz w:val="18"/>
                <w:szCs w:val="18"/>
              </w:rPr>
              <w:t>0</w:t>
            </w:r>
          </w:p>
          <w:p w14:paraId="0000025E" w14:textId="2892B64C" w:rsidR="008F0011" w:rsidRDefault="0050639A" w:rsidP="5B760AA7">
            <w:pPr>
              <w:jc w:val="center"/>
              <w:rPr>
                <w:sz w:val="18"/>
                <w:szCs w:val="18"/>
              </w:rPr>
            </w:pPr>
            <w:r w:rsidRPr="5B760AA7">
              <w:rPr>
                <w:sz w:val="18"/>
                <w:szCs w:val="18"/>
              </w:rPr>
              <w:t>(0.0)</w:t>
            </w:r>
          </w:p>
        </w:tc>
        <w:tc>
          <w:tcPr>
            <w:tcW w:w="546" w:type="pct"/>
          </w:tcPr>
          <w:p w14:paraId="4083FAD0" w14:textId="3EC9A49E" w:rsidR="004D29F3" w:rsidRDefault="0050639A" w:rsidP="5B760AA7">
            <w:pPr>
              <w:jc w:val="center"/>
              <w:rPr>
                <w:sz w:val="18"/>
                <w:szCs w:val="18"/>
              </w:rPr>
            </w:pPr>
            <w:r w:rsidRPr="5B760AA7">
              <w:rPr>
                <w:sz w:val="18"/>
                <w:szCs w:val="18"/>
              </w:rPr>
              <w:t>1</w:t>
            </w:r>
          </w:p>
          <w:p w14:paraId="0000025F" w14:textId="06608967" w:rsidR="008F0011" w:rsidRDefault="0050639A" w:rsidP="5B760AA7">
            <w:pPr>
              <w:jc w:val="center"/>
              <w:rPr>
                <w:sz w:val="18"/>
                <w:szCs w:val="18"/>
              </w:rPr>
            </w:pPr>
            <w:r w:rsidRPr="5B760AA7">
              <w:rPr>
                <w:sz w:val="18"/>
                <w:szCs w:val="18"/>
              </w:rPr>
              <w:t>(0.0)</w:t>
            </w:r>
          </w:p>
        </w:tc>
        <w:tc>
          <w:tcPr>
            <w:tcW w:w="552" w:type="pct"/>
          </w:tcPr>
          <w:p w14:paraId="20E8221B" w14:textId="58BD1D42" w:rsidR="004D29F3" w:rsidRDefault="0050639A" w:rsidP="5B760AA7">
            <w:pPr>
              <w:jc w:val="center"/>
              <w:rPr>
                <w:sz w:val="18"/>
                <w:szCs w:val="18"/>
              </w:rPr>
            </w:pPr>
            <w:r w:rsidRPr="5B760AA7">
              <w:rPr>
                <w:sz w:val="18"/>
                <w:szCs w:val="18"/>
              </w:rPr>
              <w:t>0</w:t>
            </w:r>
          </w:p>
          <w:p w14:paraId="00000260" w14:textId="2239DD36" w:rsidR="008F0011" w:rsidRDefault="0050639A" w:rsidP="5B760AA7">
            <w:pPr>
              <w:jc w:val="center"/>
              <w:rPr>
                <w:sz w:val="18"/>
                <w:szCs w:val="18"/>
              </w:rPr>
            </w:pPr>
            <w:r w:rsidRPr="5B760AA7">
              <w:rPr>
                <w:sz w:val="18"/>
                <w:szCs w:val="18"/>
              </w:rPr>
              <w:t>(0.0)</w:t>
            </w:r>
          </w:p>
        </w:tc>
        <w:tc>
          <w:tcPr>
            <w:tcW w:w="705" w:type="pct"/>
          </w:tcPr>
          <w:p w14:paraId="00000261" w14:textId="77777777" w:rsidR="008F0011" w:rsidRDefault="0050639A">
            <w:r>
              <w:rPr>
                <w:sz w:val="18"/>
                <w:szCs w:val="18"/>
              </w:rPr>
              <w:t xml:space="preserve">  </w:t>
            </w:r>
          </w:p>
        </w:tc>
        <w:tc>
          <w:tcPr>
            <w:tcW w:w="461" w:type="pct"/>
          </w:tcPr>
          <w:p w14:paraId="00000262" w14:textId="77777777" w:rsidR="008F0011" w:rsidRDefault="0050639A">
            <w:r>
              <w:rPr>
                <w:sz w:val="18"/>
                <w:szCs w:val="18"/>
              </w:rPr>
              <w:t xml:space="preserve">  </w:t>
            </w:r>
          </w:p>
        </w:tc>
      </w:tr>
      <w:tr w:rsidR="00B77FBB" w14:paraId="605DABA3" w14:textId="77777777" w:rsidTr="00B77FBB">
        <w:trPr>
          <w:trHeight w:val="20"/>
        </w:trPr>
        <w:tc>
          <w:tcPr>
            <w:tcW w:w="981" w:type="pct"/>
            <w:vMerge w:val="restart"/>
          </w:tcPr>
          <w:p w14:paraId="00000263" w14:textId="77777777" w:rsidR="008F0011" w:rsidRDefault="0050639A">
            <w:pPr>
              <w:rPr>
                <w:sz w:val="18"/>
                <w:szCs w:val="18"/>
              </w:rPr>
            </w:pPr>
            <w:r>
              <w:rPr>
                <w:sz w:val="18"/>
                <w:szCs w:val="18"/>
              </w:rPr>
              <w:t>Frequency of Substance Use (Primary Substance) (%)</w:t>
            </w:r>
          </w:p>
        </w:tc>
        <w:tc>
          <w:tcPr>
            <w:tcW w:w="582" w:type="pct"/>
          </w:tcPr>
          <w:p w14:paraId="00000264" w14:textId="77777777" w:rsidR="008F0011" w:rsidRDefault="0050639A">
            <w:pPr>
              <w:rPr>
                <w:sz w:val="18"/>
                <w:szCs w:val="18"/>
              </w:rPr>
            </w:pPr>
            <w:r>
              <w:rPr>
                <w:sz w:val="18"/>
                <w:szCs w:val="18"/>
              </w:rPr>
              <w:t>Less than 1 day a week</w:t>
            </w:r>
          </w:p>
        </w:tc>
        <w:tc>
          <w:tcPr>
            <w:tcW w:w="547" w:type="pct"/>
          </w:tcPr>
          <w:p w14:paraId="00000265" w14:textId="5DD1C26F" w:rsidR="008F0011" w:rsidRDefault="0050639A" w:rsidP="5B760AA7">
            <w:pPr>
              <w:jc w:val="center"/>
              <w:rPr>
                <w:sz w:val="18"/>
                <w:szCs w:val="18"/>
              </w:rPr>
            </w:pPr>
            <w:r w:rsidRPr="5B760AA7">
              <w:rPr>
                <w:sz w:val="18"/>
                <w:szCs w:val="18"/>
              </w:rPr>
              <w:t xml:space="preserve">3495      </w:t>
            </w:r>
            <w:proofErr w:type="gramStart"/>
            <w:r w:rsidRPr="5B760AA7">
              <w:rPr>
                <w:sz w:val="18"/>
                <w:szCs w:val="18"/>
              </w:rPr>
              <w:t xml:space="preserve">   (</w:t>
            </w:r>
            <w:proofErr w:type="gramEnd"/>
            <w:r w:rsidRPr="5B760AA7">
              <w:rPr>
                <w:sz w:val="18"/>
                <w:szCs w:val="18"/>
              </w:rPr>
              <w:t>4.9)</w:t>
            </w:r>
          </w:p>
        </w:tc>
        <w:tc>
          <w:tcPr>
            <w:tcW w:w="626" w:type="pct"/>
          </w:tcPr>
          <w:p w14:paraId="00000266" w14:textId="787496B2" w:rsidR="008F0011" w:rsidRDefault="0050639A" w:rsidP="5B760AA7">
            <w:pPr>
              <w:jc w:val="center"/>
              <w:rPr>
                <w:sz w:val="18"/>
                <w:szCs w:val="18"/>
              </w:rPr>
            </w:pPr>
            <w:r w:rsidRPr="5B760AA7">
              <w:rPr>
                <w:sz w:val="18"/>
                <w:szCs w:val="18"/>
              </w:rPr>
              <w:t xml:space="preserve">1062         </w:t>
            </w:r>
            <w:proofErr w:type="gramStart"/>
            <w:r w:rsidRPr="5B760AA7">
              <w:rPr>
                <w:sz w:val="18"/>
                <w:szCs w:val="18"/>
              </w:rPr>
              <w:t xml:space="preserve">   (</w:t>
            </w:r>
            <w:proofErr w:type="gramEnd"/>
            <w:r w:rsidRPr="5B760AA7">
              <w:rPr>
                <w:sz w:val="18"/>
                <w:szCs w:val="18"/>
              </w:rPr>
              <w:t>5.5)</w:t>
            </w:r>
          </w:p>
        </w:tc>
        <w:tc>
          <w:tcPr>
            <w:tcW w:w="546" w:type="pct"/>
          </w:tcPr>
          <w:p w14:paraId="00000267" w14:textId="5D515986" w:rsidR="008F0011" w:rsidRDefault="0050639A" w:rsidP="5B760AA7">
            <w:pPr>
              <w:jc w:val="center"/>
              <w:rPr>
                <w:sz w:val="18"/>
                <w:szCs w:val="18"/>
              </w:rPr>
            </w:pPr>
            <w:r w:rsidRPr="5B760AA7">
              <w:rPr>
                <w:sz w:val="18"/>
                <w:szCs w:val="18"/>
              </w:rPr>
              <w:t xml:space="preserve">1855           </w:t>
            </w:r>
            <w:proofErr w:type="gramStart"/>
            <w:r w:rsidRPr="5B760AA7">
              <w:rPr>
                <w:sz w:val="18"/>
                <w:szCs w:val="18"/>
              </w:rPr>
              <w:t xml:space="preserve">   (</w:t>
            </w:r>
            <w:proofErr w:type="gramEnd"/>
            <w:r w:rsidRPr="5B760AA7">
              <w:rPr>
                <w:sz w:val="18"/>
                <w:szCs w:val="18"/>
              </w:rPr>
              <w:t>5.2)</w:t>
            </w:r>
          </w:p>
        </w:tc>
        <w:tc>
          <w:tcPr>
            <w:tcW w:w="552" w:type="pct"/>
          </w:tcPr>
          <w:p w14:paraId="7DD318F1" w14:textId="6062AC62" w:rsidR="008F0011" w:rsidRDefault="0050639A" w:rsidP="5B760AA7">
            <w:pPr>
              <w:jc w:val="center"/>
              <w:rPr>
                <w:sz w:val="18"/>
                <w:szCs w:val="18"/>
              </w:rPr>
            </w:pPr>
            <w:r w:rsidRPr="5B760AA7">
              <w:rPr>
                <w:sz w:val="18"/>
                <w:szCs w:val="18"/>
              </w:rPr>
              <w:t xml:space="preserve">578 </w:t>
            </w:r>
          </w:p>
          <w:p w14:paraId="00000268" w14:textId="2D5A283E" w:rsidR="008F0011" w:rsidRDefault="0050639A" w:rsidP="5B760AA7">
            <w:pPr>
              <w:jc w:val="center"/>
            </w:pPr>
            <w:r w:rsidRPr="5B760AA7">
              <w:rPr>
                <w:sz w:val="18"/>
                <w:szCs w:val="18"/>
              </w:rPr>
              <w:t>(3.7)</w:t>
            </w:r>
          </w:p>
        </w:tc>
        <w:tc>
          <w:tcPr>
            <w:tcW w:w="705" w:type="pct"/>
          </w:tcPr>
          <w:p w14:paraId="00000269" w14:textId="06A51D09" w:rsidR="008F0011" w:rsidRDefault="00F900B1">
            <w:r w:rsidRPr="00F900B1">
              <w:rPr>
                <w:sz w:val="18"/>
                <w:szCs w:val="18"/>
              </w:rPr>
              <w:t>X</w:t>
            </w:r>
            <w:proofErr w:type="gramStart"/>
            <w:r w:rsidRPr="00F900B1">
              <w:rPr>
                <w:sz w:val="18"/>
                <w:szCs w:val="18"/>
              </w:rPr>
              <w:t>²(</w:t>
            </w:r>
            <w:proofErr w:type="gramEnd"/>
            <w:r w:rsidRPr="00F900B1">
              <w:rPr>
                <w:sz w:val="18"/>
                <w:szCs w:val="18"/>
              </w:rPr>
              <w:t>8, 70499)=467;</w:t>
            </w:r>
          </w:p>
        </w:tc>
        <w:tc>
          <w:tcPr>
            <w:tcW w:w="461" w:type="pct"/>
          </w:tcPr>
          <w:p w14:paraId="0000026A" w14:textId="6A186157" w:rsidR="008F0011" w:rsidRDefault="00501FC5">
            <w:r>
              <w:rPr>
                <w:sz w:val="18"/>
                <w:szCs w:val="18"/>
              </w:rPr>
              <w:t>&lt;</w:t>
            </w:r>
            <w:r w:rsidR="0050639A">
              <w:rPr>
                <w:sz w:val="18"/>
                <w:szCs w:val="18"/>
              </w:rPr>
              <w:t xml:space="preserve">0,001 </w:t>
            </w:r>
          </w:p>
        </w:tc>
      </w:tr>
      <w:tr w:rsidR="00B77FBB" w14:paraId="048E72DF" w14:textId="77777777" w:rsidTr="00B77FBB">
        <w:trPr>
          <w:trHeight w:val="20"/>
        </w:trPr>
        <w:tc>
          <w:tcPr>
            <w:tcW w:w="981" w:type="pct"/>
            <w:vMerge/>
          </w:tcPr>
          <w:p w14:paraId="0000026B" w14:textId="77777777" w:rsidR="008F0011" w:rsidRDefault="008F0011">
            <w:pPr>
              <w:widowControl w:val="0"/>
              <w:pBdr>
                <w:top w:val="nil"/>
                <w:left w:val="nil"/>
                <w:bottom w:val="nil"/>
                <w:right w:val="nil"/>
                <w:between w:val="nil"/>
              </w:pBdr>
              <w:spacing w:line="276" w:lineRule="auto"/>
            </w:pPr>
          </w:p>
        </w:tc>
        <w:tc>
          <w:tcPr>
            <w:tcW w:w="582" w:type="pct"/>
          </w:tcPr>
          <w:p w14:paraId="0000026C" w14:textId="77777777" w:rsidR="008F0011" w:rsidRDefault="0050639A">
            <w:pPr>
              <w:rPr>
                <w:sz w:val="18"/>
                <w:szCs w:val="18"/>
              </w:rPr>
            </w:pPr>
            <w:r>
              <w:rPr>
                <w:sz w:val="18"/>
                <w:szCs w:val="18"/>
              </w:rPr>
              <w:t>2 to 3 days a week</w:t>
            </w:r>
          </w:p>
        </w:tc>
        <w:tc>
          <w:tcPr>
            <w:tcW w:w="547" w:type="pct"/>
          </w:tcPr>
          <w:p w14:paraId="0000026D" w14:textId="2D2C5595" w:rsidR="008F0011" w:rsidRDefault="0050639A" w:rsidP="5B760AA7">
            <w:pPr>
              <w:jc w:val="center"/>
              <w:rPr>
                <w:sz w:val="18"/>
                <w:szCs w:val="18"/>
              </w:rPr>
            </w:pPr>
            <w:r w:rsidRPr="5B760AA7">
              <w:rPr>
                <w:sz w:val="18"/>
                <w:szCs w:val="18"/>
              </w:rPr>
              <w:t>20060 (28.3)</w:t>
            </w:r>
          </w:p>
        </w:tc>
        <w:tc>
          <w:tcPr>
            <w:tcW w:w="626" w:type="pct"/>
          </w:tcPr>
          <w:p w14:paraId="06396547" w14:textId="77777777" w:rsidR="004D29F3" w:rsidRDefault="0050639A" w:rsidP="5B760AA7">
            <w:pPr>
              <w:jc w:val="center"/>
              <w:rPr>
                <w:sz w:val="18"/>
                <w:szCs w:val="18"/>
              </w:rPr>
            </w:pPr>
            <w:r w:rsidRPr="5B760AA7">
              <w:rPr>
                <w:sz w:val="18"/>
                <w:szCs w:val="18"/>
              </w:rPr>
              <w:t xml:space="preserve">5502 </w:t>
            </w:r>
          </w:p>
          <w:p w14:paraId="0000026E" w14:textId="04713636" w:rsidR="008F0011" w:rsidRDefault="0050639A" w:rsidP="5B760AA7">
            <w:pPr>
              <w:jc w:val="center"/>
              <w:rPr>
                <w:sz w:val="18"/>
                <w:szCs w:val="18"/>
              </w:rPr>
            </w:pPr>
            <w:r w:rsidRPr="5B760AA7">
              <w:rPr>
                <w:sz w:val="18"/>
                <w:szCs w:val="18"/>
              </w:rPr>
              <w:t>(28.5)</w:t>
            </w:r>
          </w:p>
        </w:tc>
        <w:tc>
          <w:tcPr>
            <w:tcW w:w="546" w:type="pct"/>
          </w:tcPr>
          <w:p w14:paraId="0000026F" w14:textId="4B5FB148" w:rsidR="008F0011" w:rsidRDefault="0050639A" w:rsidP="5B760AA7">
            <w:pPr>
              <w:jc w:val="center"/>
              <w:rPr>
                <w:sz w:val="18"/>
                <w:szCs w:val="18"/>
              </w:rPr>
            </w:pPr>
            <w:r w:rsidRPr="5B760AA7">
              <w:rPr>
                <w:sz w:val="18"/>
                <w:szCs w:val="18"/>
              </w:rPr>
              <w:t>10652 (29.8)</w:t>
            </w:r>
          </w:p>
        </w:tc>
        <w:tc>
          <w:tcPr>
            <w:tcW w:w="552" w:type="pct"/>
          </w:tcPr>
          <w:p w14:paraId="00000270" w14:textId="58DE2BE4" w:rsidR="008F0011" w:rsidRDefault="0050639A" w:rsidP="5B760AA7">
            <w:pPr>
              <w:jc w:val="center"/>
              <w:rPr>
                <w:sz w:val="18"/>
                <w:szCs w:val="18"/>
              </w:rPr>
            </w:pPr>
            <w:r w:rsidRPr="5B760AA7">
              <w:rPr>
                <w:sz w:val="18"/>
                <w:szCs w:val="18"/>
              </w:rPr>
              <w:t>3906 (24.7)</w:t>
            </w:r>
          </w:p>
        </w:tc>
        <w:tc>
          <w:tcPr>
            <w:tcW w:w="705" w:type="pct"/>
          </w:tcPr>
          <w:p w14:paraId="00000271" w14:textId="77777777" w:rsidR="008F0011" w:rsidRDefault="0050639A">
            <w:r>
              <w:rPr>
                <w:sz w:val="18"/>
                <w:szCs w:val="18"/>
              </w:rPr>
              <w:t xml:space="preserve">  </w:t>
            </w:r>
          </w:p>
        </w:tc>
        <w:tc>
          <w:tcPr>
            <w:tcW w:w="461" w:type="pct"/>
          </w:tcPr>
          <w:p w14:paraId="00000272" w14:textId="77777777" w:rsidR="008F0011" w:rsidRDefault="0050639A">
            <w:r>
              <w:rPr>
                <w:sz w:val="18"/>
                <w:szCs w:val="18"/>
              </w:rPr>
              <w:t xml:space="preserve">  </w:t>
            </w:r>
          </w:p>
        </w:tc>
      </w:tr>
      <w:tr w:rsidR="00B77FBB" w14:paraId="67D982A4" w14:textId="77777777" w:rsidTr="00B77FBB">
        <w:trPr>
          <w:trHeight w:val="20"/>
        </w:trPr>
        <w:tc>
          <w:tcPr>
            <w:tcW w:w="981" w:type="pct"/>
            <w:vMerge/>
          </w:tcPr>
          <w:p w14:paraId="00000273" w14:textId="77777777" w:rsidR="008F0011" w:rsidRDefault="008F0011">
            <w:pPr>
              <w:widowControl w:val="0"/>
              <w:pBdr>
                <w:top w:val="nil"/>
                <w:left w:val="nil"/>
                <w:bottom w:val="nil"/>
                <w:right w:val="nil"/>
                <w:between w:val="nil"/>
              </w:pBdr>
              <w:spacing w:line="276" w:lineRule="auto"/>
            </w:pPr>
          </w:p>
        </w:tc>
        <w:tc>
          <w:tcPr>
            <w:tcW w:w="582" w:type="pct"/>
          </w:tcPr>
          <w:p w14:paraId="00000274" w14:textId="77777777" w:rsidR="008F0011" w:rsidRDefault="0050639A">
            <w:pPr>
              <w:rPr>
                <w:sz w:val="18"/>
                <w:szCs w:val="18"/>
              </w:rPr>
            </w:pPr>
            <w:r>
              <w:rPr>
                <w:sz w:val="18"/>
                <w:szCs w:val="18"/>
              </w:rPr>
              <w:t>4 to 6 days a week</w:t>
            </w:r>
          </w:p>
        </w:tc>
        <w:tc>
          <w:tcPr>
            <w:tcW w:w="547" w:type="pct"/>
          </w:tcPr>
          <w:p w14:paraId="00000275" w14:textId="5AE43C0B" w:rsidR="008F0011" w:rsidRDefault="0050639A" w:rsidP="5B760AA7">
            <w:pPr>
              <w:jc w:val="center"/>
              <w:rPr>
                <w:sz w:val="18"/>
                <w:szCs w:val="18"/>
              </w:rPr>
            </w:pPr>
            <w:r w:rsidRPr="5B760AA7">
              <w:rPr>
                <w:sz w:val="18"/>
                <w:szCs w:val="18"/>
              </w:rPr>
              <w:t>11611 (16.4)</w:t>
            </w:r>
          </w:p>
        </w:tc>
        <w:tc>
          <w:tcPr>
            <w:tcW w:w="626" w:type="pct"/>
          </w:tcPr>
          <w:p w14:paraId="045FB04C" w14:textId="77777777" w:rsidR="004D29F3" w:rsidRDefault="0050639A" w:rsidP="5B760AA7">
            <w:pPr>
              <w:jc w:val="center"/>
              <w:rPr>
                <w:sz w:val="18"/>
                <w:szCs w:val="18"/>
              </w:rPr>
            </w:pPr>
            <w:r w:rsidRPr="5B760AA7">
              <w:rPr>
                <w:sz w:val="18"/>
                <w:szCs w:val="18"/>
              </w:rPr>
              <w:t xml:space="preserve">3035 </w:t>
            </w:r>
          </w:p>
          <w:p w14:paraId="00000276" w14:textId="62EEF5FC" w:rsidR="008F0011" w:rsidRDefault="0050639A" w:rsidP="5B760AA7">
            <w:pPr>
              <w:jc w:val="center"/>
              <w:rPr>
                <w:sz w:val="18"/>
                <w:szCs w:val="18"/>
              </w:rPr>
            </w:pPr>
            <w:r w:rsidRPr="5B760AA7">
              <w:rPr>
                <w:sz w:val="18"/>
                <w:szCs w:val="18"/>
              </w:rPr>
              <w:t>(15.7)</w:t>
            </w:r>
          </w:p>
        </w:tc>
        <w:tc>
          <w:tcPr>
            <w:tcW w:w="546" w:type="pct"/>
          </w:tcPr>
          <w:p w14:paraId="00000277" w14:textId="08638769" w:rsidR="008F0011" w:rsidRDefault="0050639A" w:rsidP="5B760AA7">
            <w:pPr>
              <w:jc w:val="center"/>
              <w:rPr>
                <w:sz w:val="18"/>
                <w:szCs w:val="18"/>
              </w:rPr>
            </w:pPr>
            <w:r w:rsidRPr="5B760AA7">
              <w:rPr>
                <w:sz w:val="18"/>
                <w:szCs w:val="18"/>
              </w:rPr>
              <w:t>5956 (16.6)</w:t>
            </w:r>
          </w:p>
        </w:tc>
        <w:tc>
          <w:tcPr>
            <w:tcW w:w="552" w:type="pct"/>
          </w:tcPr>
          <w:p w14:paraId="00000278" w14:textId="76026018" w:rsidR="008F0011" w:rsidRDefault="0050639A" w:rsidP="5B760AA7">
            <w:pPr>
              <w:jc w:val="center"/>
              <w:rPr>
                <w:sz w:val="18"/>
                <w:szCs w:val="18"/>
              </w:rPr>
            </w:pPr>
            <w:r w:rsidRPr="5B760AA7">
              <w:rPr>
                <w:sz w:val="18"/>
                <w:szCs w:val="18"/>
              </w:rPr>
              <w:t>2620 (16.6)</w:t>
            </w:r>
          </w:p>
        </w:tc>
        <w:tc>
          <w:tcPr>
            <w:tcW w:w="705" w:type="pct"/>
          </w:tcPr>
          <w:p w14:paraId="00000279" w14:textId="77777777" w:rsidR="008F0011" w:rsidRDefault="0050639A">
            <w:r>
              <w:rPr>
                <w:sz w:val="18"/>
                <w:szCs w:val="18"/>
              </w:rPr>
              <w:t xml:space="preserve">  </w:t>
            </w:r>
          </w:p>
        </w:tc>
        <w:tc>
          <w:tcPr>
            <w:tcW w:w="461" w:type="pct"/>
          </w:tcPr>
          <w:p w14:paraId="0000027A" w14:textId="77777777" w:rsidR="008F0011" w:rsidRDefault="0050639A">
            <w:r>
              <w:rPr>
                <w:sz w:val="18"/>
                <w:szCs w:val="18"/>
              </w:rPr>
              <w:t xml:space="preserve">  </w:t>
            </w:r>
          </w:p>
        </w:tc>
      </w:tr>
      <w:tr w:rsidR="00B77FBB" w14:paraId="1E75BF2C" w14:textId="77777777" w:rsidTr="00B77FBB">
        <w:trPr>
          <w:trHeight w:val="20"/>
        </w:trPr>
        <w:tc>
          <w:tcPr>
            <w:tcW w:w="981" w:type="pct"/>
            <w:vMerge/>
          </w:tcPr>
          <w:p w14:paraId="0000027B" w14:textId="77777777" w:rsidR="008F0011" w:rsidRDefault="008F0011">
            <w:pPr>
              <w:widowControl w:val="0"/>
              <w:pBdr>
                <w:top w:val="nil"/>
                <w:left w:val="nil"/>
                <w:bottom w:val="nil"/>
                <w:right w:val="nil"/>
                <w:between w:val="nil"/>
              </w:pBdr>
              <w:spacing w:line="276" w:lineRule="auto"/>
            </w:pPr>
          </w:p>
        </w:tc>
        <w:tc>
          <w:tcPr>
            <w:tcW w:w="582" w:type="pct"/>
          </w:tcPr>
          <w:p w14:paraId="0000027C" w14:textId="77777777" w:rsidR="008F0011" w:rsidRDefault="0050639A">
            <w:pPr>
              <w:rPr>
                <w:sz w:val="18"/>
                <w:szCs w:val="18"/>
              </w:rPr>
            </w:pPr>
            <w:r>
              <w:rPr>
                <w:sz w:val="18"/>
                <w:szCs w:val="18"/>
              </w:rPr>
              <w:t>1 day a week or more</w:t>
            </w:r>
          </w:p>
        </w:tc>
        <w:tc>
          <w:tcPr>
            <w:tcW w:w="547" w:type="pct"/>
          </w:tcPr>
          <w:p w14:paraId="6B70DB78" w14:textId="77777777" w:rsidR="004D29F3" w:rsidRDefault="0050639A" w:rsidP="5B760AA7">
            <w:pPr>
              <w:jc w:val="center"/>
              <w:rPr>
                <w:sz w:val="18"/>
                <w:szCs w:val="18"/>
              </w:rPr>
            </w:pPr>
            <w:r w:rsidRPr="5B760AA7">
              <w:rPr>
                <w:sz w:val="18"/>
                <w:szCs w:val="18"/>
              </w:rPr>
              <w:t xml:space="preserve">4780 </w:t>
            </w:r>
          </w:p>
          <w:p w14:paraId="0000027D" w14:textId="65FB0EBA" w:rsidR="008F0011" w:rsidRDefault="0050639A" w:rsidP="5B760AA7">
            <w:pPr>
              <w:jc w:val="center"/>
              <w:rPr>
                <w:sz w:val="18"/>
                <w:szCs w:val="18"/>
              </w:rPr>
            </w:pPr>
            <w:r w:rsidRPr="5B760AA7">
              <w:rPr>
                <w:sz w:val="18"/>
                <w:szCs w:val="18"/>
              </w:rPr>
              <w:t>(6.7)</w:t>
            </w:r>
          </w:p>
        </w:tc>
        <w:tc>
          <w:tcPr>
            <w:tcW w:w="626" w:type="pct"/>
          </w:tcPr>
          <w:p w14:paraId="212783CA" w14:textId="77777777" w:rsidR="004D29F3" w:rsidRDefault="0050639A" w:rsidP="5B760AA7">
            <w:pPr>
              <w:jc w:val="center"/>
              <w:rPr>
                <w:sz w:val="18"/>
                <w:szCs w:val="18"/>
              </w:rPr>
            </w:pPr>
            <w:r w:rsidRPr="5B760AA7">
              <w:rPr>
                <w:sz w:val="18"/>
                <w:szCs w:val="18"/>
              </w:rPr>
              <w:t xml:space="preserve">1488 </w:t>
            </w:r>
          </w:p>
          <w:p w14:paraId="0000027E" w14:textId="63A08BFE" w:rsidR="008F0011" w:rsidRDefault="0050639A" w:rsidP="5B760AA7">
            <w:pPr>
              <w:jc w:val="center"/>
              <w:rPr>
                <w:sz w:val="18"/>
                <w:szCs w:val="18"/>
              </w:rPr>
            </w:pPr>
            <w:r w:rsidRPr="5B760AA7">
              <w:rPr>
                <w:sz w:val="18"/>
                <w:szCs w:val="18"/>
              </w:rPr>
              <w:t>(7.7)</w:t>
            </w:r>
          </w:p>
        </w:tc>
        <w:tc>
          <w:tcPr>
            <w:tcW w:w="546" w:type="pct"/>
          </w:tcPr>
          <w:p w14:paraId="4DEEBEB8" w14:textId="77777777" w:rsidR="004D29F3" w:rsidRDefault="0050639A" w:rsidP="5B760AA7">
            <w:pPr>
              <w:jc w:val="center"/>
              <w:rPr>
                <w:sz w:val="18"/>
                <w:szCs w:val="18"/>
              </w:rPr>
            </w:pPr>
            <w:r w:rsidRPr="5B760AA7">
              <w:rPr>
                <w:sz w:val="18"/>
                <w:szCs w:val="18"/>
              </w:rPr>
              <w:t xml:space="preserve">2497 </w:t>
            </w:r>
          </w:p>
          <w:p w14:paraId="0000027F" w14:textId="03F7A12C" w:rsidR="008F0011" w:rsidRDefault="0050639A" w:rsidP="5B760AA7">
            <w:pPr>
              <w:jc w:val="center"/>
              <w:rPr>
                <w:sz w:val="18"/>
                <w:szCs w:val="18"/>
              </w:rPr>
            </w:pPr>
            <w:r w:rsidRPr="5B760AA7">
              <w:rPr>
                <w:sz w:val="18"/>
                <w:szCs w:val="18"/>
              </w:rPr>
              <w:t>(7.0)</w:t>
            </w:r>
          </w:p>
        </w:tc>
        <w:tc>
          <w:tcPr>
            <w:tcW w:w="552" w:type="pct"/>
          </w:tcPr>
          <w:p w14:paraId="2E9749BD" w14:textId="77777777" w:rsidR="004D29F3" w:rsidRDefault="0050639A" w:rsidP="5B760AA7">
            <w:pPr>
              <w:jc w:val="center"/>
              <w:rPr>
                <w:sz w:val="18"/>
                <w:szCs w:val="18"/>
              </w:rPr>
            </w:pPr>
            <w:r w:rsidRPr="5B760AA7">
              <w:rPr>
                <w:sz w:val="18"/>
                <w:szCs w:val="18"/>
              </w:rPr>
              <w:t xml:space="preserve">795 </w:t>
            </w:r>
          </w:p>
          <w:p w14:paraId="00000280" w14:textId="5B17795A" w:rsidR="008F0011" w:rsidRDefault="0050639A" w:rsidP="5B760AA7">
            <w:pPr>
              <w:jc w:val="center"/>
              <w:rPr>
                <w:sz w:val="18"/>
                <w:szCs w:val="18"/>
              </w:rPr>
            </w:pPr>
            <w:r w:rsidRPr="5B760AA7">
              <w:rPr>
                <w:sz w:val="18"/>
                <w:szCs w:val="18"/>
              </w:rPr>
              <w:t>(5.0)</w:t>
            </w:r>
          </w:p>
        </w:tc>
        <w:tc>
          <w:tcPr>
            <w:tcW w:w="705" w:type="pct"/>
          </w:tcPr>
          <w:p w14:paraId="00000281" w14:textId="77777777" w:rsidR="008F0011" w:rsidRDefault="0050639A">
            <w:r>
              <w:rPr>
                <w:sz w:val="18"/>
                <w:szCs w:val="18"/>
              </w:rPr>
              <w:t xml:space="preserve">  </w:t>
            </w:r>
          </w:p>
        </w:tc>
        <w:tc>
          <w:tcPr>
            <w:tcW w:w="461" w:type="pct"/>
          </w:tcPr>
          <w:p w14:paraId="00000282" w14:textId="77777777" w:rsidR="008F0011" w:rsidRDefault="0050639A">
            <w:r>
              <w:rPr>
                <w:sz w:val="18"/>
                <w:szCs w:val="18"/>
              </w:rPr>
              <w:t xml:space="preserve">  </w:t>
            </w:r>
          </w:p>
        </w:tc>
      </w:tr>
      <w:tr w:rsidR="00B77FBB" w14:paraId="2633BC8C" w14:textId="77777777" w:rsidTr="00B77FBB">
        <w:trPr>
          <w:trHeight w:val="20"/>
        </w:trPr>
        <w:tc>
          <w:tcPr>
            <w:tcW w:w="981" w:type="pct"/>
            <w:vMerge/>
          </w:tcPr>
          <w:p w14:paraId="00000283" w14:textId="77777777" w:rsidR="008F0011" w:rsidRDefault="008F0011">
            <w:pPr>
              <w:widowControl w:val="0"/>
              <w:pBdr>
                <w:top w:val="nil"/>
                <w:left w:val="nil"/>
                <w:bottom w:val="nil"/>
                <w:right w:val="nil"/>
                <w:between w:val="nil"/>
              </w:pBdr>
              <w:spacing w:line="276" w:lineRule="auto"/>
            </w:pPr>
          </w:p>
        </w:tc>
        <w:tc>
          <w:tcPr>
            <w:tcW w:w="582" w:type="pct"/>
          </w:tcPr>
          <w:p w14:paraId="00000284" w14:textId="77777777" w:rsidR="008F0011" w:rsidRDefault="0050639A">
            <w:pPr>
              <w:rPr>
                <w:sz w:val="18"/>
                <w:szCs w:val="18"/>
              </w:rPr>
            </w:pPr>
            <w:r>
              <w:rPr>
                <w:sz w:val="18"/>
                <w:szCs w:val="18"/>
              </w:rPr>
              <w:t>Daily</w:t>
            </w:r>
          </w:p>
        </w:tc>
        <w:tc>
          <w:tcPr>
            <w:tcW w:w="547" w:type="pct"/>
          </w:tcPr>
          <w:p w14:paraId="00000285" w14:textId="383593A8" w:rsidR="008F0011" w:rsidRDefault="0050639A" w:rsidP="5B760AA7">
            <w:pPr>
              <w:jc w:val="center"/>
              <w:rPr>
                <w:sz w:val="18"/>
                <w:szCs w:val="18"/>
              </w:rPr>
            </w:pPr>
            <w:r w:rsidRPr="5B760AA7">
              <w:rPr>
                <w:sz w:val="18"/>
                <w:szCs w:val="18"/>
              </w:rPr>
              <w:t>30553 (43.1)</w:t>
            </w:r>
          </w:p>
        </w:tc>
        <w:tc>
          <w:tcPr>
            <w:tcW w:w="626" w:type="pct"/>
          </w:tcPr>
          <w:p w14:paraId="4F001310" w14:textId="77777777" w:rsidR="004D29F3" w:rsidRDefault="0050639A" w:rsidP="5B760AA7">
            <w:pPr>
              <w:jc w:val="center"/>
              <w:rPr>
                <w:sz w:val="18"/>
                <w:szCs w:val="18"/>
              </w:rPr>
            </w:pPr>
            <w:r w:rsidRPr="5B760AA7">
              <w:rPr>
                <w:sz w:val="18"/>
                <w:szCs w:val="18"/>
              </w:rPr>
              <w:t xml:space="preserve">8101 </w:t>
            </w:r>
          </w:p>
          <w:p w14:paraId="00000286" w14:textId="7CF49B8B" w:rsidR="008F0011" w:rsidRDefault="0050639A" w:rsidP="5B760AA7">
            <w:pPr>
              <w:jc w:val="center"/>
              <w:rPr>
                <w:sz w:val="18"/>
                <w:szCs w:val="18"/>
              </w:rPr>
            </w:pPr>
            <w:r w:rsidRPr="5B760AA7">
              <w:rPr>
                <w:sz w:val="18"/>
                <w:szCs w:val="18"/>
              </w:rPr>
              <w:t>(42.0)</w:t>
            </w:r>
          </w:p>
        </w:tc>
        <w:tc>
          <w:tcPr>
            <w:tcW w:w="546" w:type="pct"/>
          </w:tcPr>
          <w:p w14:paraId="00000287" w14:textId="20AA4ABA" w:rsidR="008F0011" w:rsidRDefault="0050639A" w:rsidP="5B760AA7">
            <w:pPr>
              <w:jc w:val="center"/>
              <w:rPr>
                <w:sz w:val="18"/>
                <w:szCs w:val="18"/>
              </w:rPr>
            </w:pPr>
            <w:r w:rsidRPr="5B760AA7">
              <w:rPr>
                <w:sz w:val="18"/>
                <w:szCs w:val="18"/>
              </w:rPr>
              <w:t>14640 (40.9)</w:t>
            </w:r>
          </w:p>
        </w:tc>
        <w:tc>
          <w:tcPr>
            <w:tcW w:w="552" w:type="pct"/>
          </w:tcPr>
          <w:p w14:paraId="00000288" w14:textId="180484B5" w:rsidR="008F0011" w:rsidRDefault="0050639A" w:rsidP="5B760AA7">
            <w:pPr>
              <w:jc w:val="center"/>
              <w:rPr>
                <w:sz w:val="18"/>
                <w:szCs w:val="18"/>
              </w:rPr>
            </w:pPr>
            <w:r w:rsidRPr="5B760AA7">
              <w:rPr>
                <w:sz w:val="18"/>
                <w:szCs w:val="18"/>
              </w:rPr>
              <w:t>7812 (49.5)</w:t>
            </w:r>
          </w:p>
        </w:tc>
        <w:tc>
          <w:tcPr>
            <w:tcW w:w="705" w:type="pct"/>
          </w:tcPr>
          <w:p w14:paraId="00000289" w14:textId="77777777" w:rsidR="008F0011" w:rsidRDefault="0050639A">
            <w:r>
              <w:rPr>
                <w:sz w:val="18"/>
                <w:szCs w:val="18"/>
              </w:rPr>
              <w:t xml:space="preserve">  </w:t>
            </w:r>
          </w:p>
        </w:tc>
        <w:tc>
          <w:tcPr>
            <w:tcW w:w="461" w:type="pct"/>
          </w:tcPr>
          <w:p w14:paraId="0000028A" w14:textId="77777777" w:rsidR="008F0011" w:rsidRDefault="0050639A">
            <w:r>
              <w:rPr>
                <w:sz w:val="18"/>
                <w:szCs w:val="18"/>
              </w:rPr>
              <w:t xml:space="preserve">  </w:t>
            </w:r>
          </w:p>
        </w:tc>
      </w:tr>
      <w:tr w:rsidR="00B77FBB" w14:paraId="29D51E3A" w14:textId="77777777" w:rsidTr="00B77FBB">
        <w:trPr>
          <w:trHeight w:val="20"/>
        </w:trPr>
        <w:tc>
          <w:tcPr>
            <w:tcW w:w="981" w:type="pct"/>
            <w:vMerge/>
          </w:tcPr>
          <w:p w14:paraId="0000028B" w14:textId="77777777" w:rsidR="008F0011" w:rsidRDefault="008F0011">
            <w:pPr>
              <w:widowControl w:val="0"/>
              <w:pBdr>
                <w:top w:val="nil"/>
                <w:left w:val="nil"/>
                <w:bottom w:val="nil"/>
                <w:right w:val="nil"/>
                <w:between w:val="nil"/>
              </w:pBdr>
              <w:spacing w:line="276" w:lineRule="auto"/>
            </w:pPr>
          </w:p>
        </w:tc>
        <w:tc>
          <w:tcPr>
            <w:tcW w:w="582" w:type="pct"/>
          </w:tcPr>
          <w:p w14:paraId="0000028C" w14:textId="77777777" w:rsidR="008F0011" w:rsidRDefault="0050639A">
            <w:pPr>
              <w:rPr>
                <w:sz w:val="18"/>
                <w:szCs w:val="18"/>
              </w:rPr>
            </w:pPr>
            <w:r>
              <w:rPr>
                <w:sz w:val="18"/>
                <w:szCs w:val="18"/>
              </w:rPr>
              <w:t>[Missing]</w:t>
            </w:r>
          </w:p>
        </w:tc>
        <w:tc>
          <w:tcPr>
            <w:tcW w:w="547" w:type="pct"/>
          </w:tcPr>
          <w:p w14:paraId="77CBC78F" w14:textId="77777777" w:rsidR="004D29F3" w:rsidRDefault="0050639A" w:rsidP="5B760AA7">
            <w:pPr>
              <w:jc w:val="center"/>
              <w:rPr>
                <w:sz w:val="18"/>
                <w:szCs w:val="18"/>
              </w:rPr>
            </w:pPr>
            <w:r w:rsidRPr="5B760AA7">
              <w:rPr>
                <w:sz w:val="18"/>
                <w:szCs w:val="18"/>
              </w:rPr>
              <w:t xml:space="preserve">355 </w:t>
            </w:r>
          </w:p>
          <w:p w14:paraId="0000028D" w14:textId="50E8387C" w:rsidR="008F0011" w:rsidRDefault="0050639A" w:rsidP="5B760AA7">
            <w:pPr>
              <w:jc w:val="center"/>
              <w:rPr>
                <w:sz w:val="18"/>
                <w:szCs w:val="18"/>
              </w:rPr>
            </w:pPr>
            <w:r w:rsidRPr="5B760AA7">
              <w:rPr>
                <w:sz w:val="18"/>
                <w:szCs w:val="18"/>
              </w:rPr>
              <w:t>(0.5)</w:t>
            </w:r>
          </w:p>
        </w:tc>
        <w:tc>
          <w:tcPr>
            <w:tcW w:w="626" w:type="pct"/>
          </w:tcPr>
          <w:p w14:paraId="09800533" w14:textId="77777777" w:rsidR="004D29F3" w:rsidRDefault="0050639A" w:rsidP="5B760AA7">
            <w:pPr>
              <w:jc w:val="center"/>
              <w:rPr>
                <w:sz w:val="18"/>
                <w:szCs w:val="18"/>
              </w:rPr>
            </w:pPr>
            <w:r w:rsidRPr="5B760AA7">
              <w:rPr>
                <w:sz w:val="18"/>
                <w:szCs w:val="18"/>
              </w:rPr>
              <w:t xml:space="preserve">88 </w:t>
            </w:r>
          </w:p>
          <w:p w14:paraId="0000028E" w14:textId="5FB3A2F9" w:rsidR="008F0011" w:rsidRDefault="0050639A" w:rsidP="5B760AA7">
            <w:pPr>
              <w:jc w:val="center"/>
              <w:rPr>
                <w:sz w:val="18"/>
                <w:szCs w:val="18"/>
              </w:rPr>
            </w:pPr>
            <w:r w:rsidRPr="5B760AA7">
              <w:rPr>
                <w:sz w:val="18"/>
                <w:szCs w:val="18"/>
              </w:rPr>
              <w:t>(0.5)</w:t>
            </w:r>
          </w:p>
        </w:tc>
        <w:tc>
          <w:tcPr>
            <w:tcW w:w="546" w:type="pct"/>
          </w:tcPr>
          <w:p w14:paraId="2A84FF3C" w14:textId="77777777" w:rsidR="004D29F3" w:rsidRDefault="0050639A" w:rsidP="5B760AA7">
            <w:pPr>
              <w:jc w:val="center"/>
              <w:rPr>
                <w:sz w:val="18"/>
                <w:szCs w:val="18"/>
              </w:rPr>
            </w:pPr>
            <w:r w:rsidRPr="5B760AA7">
              <w:rPr>
                <w:sz w:val="18"/>
                <w:szCs w:val="18"/>
              </w:rPr>
              <w:t>181</w:t>
            </w:r>
          </w:p>
          <w:p w14:paraId="0000028F" w14:textId="4B407384" w:rsidR="008F0011" w:rsidRDefault="0050639A" w:rsidP="5B760AA7">
            <w:pPr>
              <w:jc w:val="center"/>
              <w:rPr>
                <w:sz w:val="18"/>
                <w:szCs w:val="18"/>
              </w:rPr>
            </w:pPr>
            <w:r w:rsidRPr="5B760AA7">
              <w:rPr>
                <w:sz w:val="18"/>
                <w:szCs w:val="18"/>
              </w:rPr>
              <w:t>(0.5)</w:t>
            </w:r>
          </w:p>
        </w:tc>
        <w:tc>
          <w:tcPr>
            <w:tcW w:w="552" w:type="pct"/>
          </w:tcPr>
          <w:p w14:paraId="487AE23E" w14:textId="77777777" w:rsidR="004D29F3" w:rsidRDefault="0050639A" w:rsidP="5B760AA7">
            <w:pPr>
              <w:jc w:val="center"/>
              <w:rPr>
                <w:sz w:val="18"/>
                <w:szCs w:val="18"/>
              </w:rPr>
            </w:pPr>
            <w:r w:rsidRPr="5B760AA7">
              <w:rPr>
                <w:sz w:val="18"/>
                <w:szCs w:val="18"/>
              </w:rPr>
              <w:t xml:space="preserve">86 </w:t>
            </w:r>
          </w:p>
          <w:p w14:paraId="00000290" w14:textId="029C7D2D" w:rsidR="008F0011" w:rsidRDefault="0050639A" w:rsidP="5B760AA7">
            <w:pPr>
              <w:jc w:val="center"/>
              <w:rPr>
                <w:sz w:val="18"/>
                <w:szCs w:val="18"/>
              </w:rPr>
            </w:pPr>
            <w:r w:rsidRPr="5B760AA7">
              <w:rPr>
                <w:sz w:val="18"/>
                <w:szCs w:val="18"/>
              </w:rPr>
              <w:t>(0.5)</w:t>
            </w:r>
          </w:p>
        </w:tc>
        <w:tc>
          <w:tcPr>
            <w:tcW w:w="705" w:type="pct"/>
          </w:tcPr>
          <w:p w14:paraId="00000291" w14:textId="77777777" w:rsidR="008F0011" w:rsidRDefault="0050639A">
            <w:r>
              <w:rPr>
                <w:sz w:val="18"/>
                <w:szCs w:val="18"/>
              </w:rPr>
              <w:t xml:space="preserve">  </w:t>
            </w:r>
          </w:p>
        </w:tc>
        <w:tc>
          <w:tcPr>
            <w:tcW w:w="461" w:type="pct"/>
          </w:tcPr>
          <w:p w14:paraId="00000292" w14:textId="77777777" w:rsidR="008F0011" w:rsidRDefault="0050639A">
            <w:r>
              <w:rPr>
                <w:sz w:val="18"/>
                <w:szCs w:val="18"/>
              </w:rPr>
              <w:t xml:space="preserve">  </w:t>
            </w:r>
          </w:p>
        </w:tc>
      </w:tr>
      <w:tr w:rsidR="00B77FBB" w14:paraId="6FF568F7" w14:textId="77777777" w:rsidTr="00B77FBB">
        <w:trPr>
          <w:trHeight w:val="20"/>
        </w:trPr>
        <w:tc>
          <w:tcPr>
            <w:tcW w:w="981" w:type="pct"/>
            <w:vMerge w:val="restart"/>
          </w:tcPr>
          <w:p w14:paraId="00000293" w14:textId="77777777" w:rsidR="008F0011" w:rsidRDefault="0050639A">
            <w:pPr>
              <w:rPr>
                <w:sz w:val="18"/>
                <w:szCs w:val="18"/>
              </w:rPr>
            </w:pPr>
            <w:r>
              <w:rPr>
                <w:sz w:val="18"/>
                <w:szCs w:val="18"/>
              </w:rPr>
              <w:t>Polysubstance use (%)</w:t>
            </w:r>
          </w:p>
        </w:tc>
        <w:tc>
          <w:tcPr>
            <w:tcW w:w="582" w:type="pct"/>
          </w:tcPr>
          <w:p w14:paraId="00000294" w14:textId="77777777" w:rsidR="008F0011" w:rsidRDefault="0050639A">
            <w:pPr>
              <w:jc w:val="right"/>
              <w:rPr>
                <w:sz w:val="18"/>
                <w:szCs w:val="18"/>
              </w:rPr>
            </w:pPr>
            <w:r>
              <w:rPr>
                <w:sz w:val="18"/>
                <w:szCs w:val="18"/>
              </w:rPr>
              <w:t>0</w:t>
            </w:r>
          </w:p>
        </w:tc>
        <w:tc>
          <w:tcPr>
            <w:tcW w:w="547" w:type="pct"/>
          </w:tcPr>
          <w:p w14:paraId="00000295" w14:textId="0BA92243" w:rsidR="008F0011" w:rsidRDefault="0050639A" w:rsidP="5B760AA7">
            <w:pPr>
              <w:jc w:val="center"/>
              <w:rPr>
                <w:sz w:val="18"/>
                <w:szCs w:val="18"/>
              </w:rPr>
            </w:pPr>
            <w:r w:rsidRPr="5B760AA7">
              <w:rPr>
                <w:sz w:val="18"/>
                <w:szCs w:val="18"/>
              </w:rPr>
              <w:t>18443 (26.0)</w:t>
            </w:r>
          </w:p>
        </w:tc>
        <w:tc>
          <w:tcPr>
            <w:tcW w:w="626" w:type="pct"/>
          </w:tcPr>
          <w:p w14:paraId="79802DB8" w14:textId="77777777" w:rsidR="004D29F3" w:rsidRDefault="0050639A" w:rsidP="5B760AA7">
            <w:pPr>
              <w:jc w:val="center"/>
              <w:rPr>
                <w:sz w:val="18"/>
                <w:szCs w:val="18"/>
              </w:rPr>
            </w:pPr>
            <w:r w:rsidRPr="5B760AA7">
              <w:rPr>
                <w:sz w:val="18"/>
                <w:szCs w:val="18"/>
              </w:rPr>
              <w:t xml:space="preserve">6403 </w:t>
            </w:r>
          </w:p>
          <w:p w14:paraId="00000296" w14:textId="2D463586" w:rsidR="008F0011" w:rsidRDefault="0050639A" w:rsidP="5B760AA7">
            <w:pPr>
              <w:jc w:val="center"/>
              <w:rPr>
                <w:sz w:val="18"/>
                <w:szCs w:val="18"/>
              </w:rPr>
            </w:pPr>
            <w:r w:rsidRPr="5B760AA7">
              <w:rPr>
                <w:sz w:val="18"/>
                <w:szCs w:val="18"/>
              </w:rPr>
              <w:t>(33.2)</w:t>
            </w:r>
          </w:p>
        </w:tc>
        <w:tc>
          <w:tcPr>
            <w:tcW w:w="546" w:type="pct"/>
          </w:tcPr>
          <w:p w14:paraId="00000297" w14:textId="57D7A4D2" w:rsidR="008F0011" w:rsidRDefault="0050639A" w:rsidP="5B760AA7">
            <w:pPr>
              <w:jc w:val="center"/>
              <w:rPr>
                <w:sz w:val="18"/>
                <w:szCs w:val="18"/>
              </w:rPr>
            </w:pPr>
            <w:r w:rsidRPr="5B760AA7">
              <w:rPr>
                <w:sz w:val="18"/>
                <w:szCs w:val="18"/>
              </w:rPr>
              <w:t>8653 (24.2)</w:t>
            </w:r>
          </w:p>
        </w:tc>
        <w:tc>
          <w:tcPr>
            <w:tcW w:w="552" w:type="pct"/>
          </w:tcPr>
          <w:p w14:paraId="00000298" w14:textId="16FA8ED1" w:rsidR="008F0011" w:rsidRDefault="0050639A" w:rsidP="5B760AA7">
            <w:pPr>
              <w:jc w:val="center"/>
              <w:rPr>
                <w:sz w:val="18"/>
                <w:szCs w:val="18"/>
              </w:rPr>
            </w:pPr>
            <w:r w:rsidRPr="5B760AA7">
              <w:rPr>
                <w:sz w:val="18"/>
                <w:szCs w:val="18"/>
              </w:rPr>
              <w:t>3387 (21.4)</w:t>
            </w:r>
          </w:p>
        </w:tc>
        <w:tc>
          <w:tcPr>
            <w:tcW w:w="705" w:type="pct"/>
          </w:tcPr>
          <w:p w14:paraId="00000299" w14:textId="70384A1C" w:rsidR="008F0011" w:rsidRDefault="00917689">
            <w:r w:rsidRPr="00917689">
              <w:rPr>
                <w:sz w:val="18"/>
                <w:szCs w:val="18"/>
              </w:rPr>
              <w:t>X</w:t>
            </w:r>
            <w:proofErr w:type="gramStart"/>
            <w:r w:rsidRPr="00917689">
              <w:rPr>
                <w:sz w:val="18"/>
                <w:szCs w:val="18"/>
              </w:rPr>
              <w:t>²(</w:t>
            </w:r>
            <w:proofErr w:type="gramEnd"/>
            <w:r w:rsidRPr="00917689">
              <w:rPr>
                <w:sz w:val="18"/>
                <w:szCs w:val="18"/>
              </w:rPr>
              <w:t>2, 70854)=753;</w:t>
            </w:r>
          </w:p>
        </w:tc>
        <w:tc>
          <w:tcPr>
            <w:tcW w:w="461" w:type="pct"/>
          </w:tcPr>
          <w:p w14:paraId="0000029A" w14:textId="445B23D1" w:rsidR="008F0011" w:rsidRDefault="0050639A">
            <w:r>
              <w:rPr>
                <w:sz w:val="18"/>
                <w:szCs w:val="18"/>
              </w:rPr>
              <w:t xml:space="preserve"> </w:t>
            </w:r>
            <w:r w:rsidR="00501FC5">
              <w:rPr>
                <w:sz w:val="18"/>
                <w:szCs w:val="18"/>
              </w:rPr>
              <w:t>&lt;</w:t>
            </w:r>
            <w:r>
              <w:rPr>
                <w:sz w:val="18"/>
                <w:szCs w:val="18"/>
              </w:rPr>
              <w:t xml:space="preserve">0,001 </w:t>
            </w:r>
          </w:p>
        </w:tc>
      </w:tr>
      <w:tr w:rsidR="00B77FBB" w14:paraId="34C8BA07" w14:textId="77777777" w:rsidTr="00B77FBB">
        <w:trPr>
          <w:trHeight w:val="20"/>
        </w:trPr>
        <w:tc>
          <w:tcPr>
            <w:tcW w:w="981" w:type="pct"/>
            <w:vMerge/>
          </w:tcPr>
          <w:p w14:paraId="0000029B" w14:textId="77777777" w:rsidR="008F0011" w:rsidRDefault="008F0011">
            <w:pPr>
              <w:widowControl w:val="0"/>
              <w:pBdr>
                <w:top w:val="nil"/>
                <w:left w:val="nil"/>
                <w:bottom w:val="nil"/>
                <w:right w:val="nil"/>
                <w:between w:val="nil"/>
              </w:pBdr>
              <w:spacing w:line="276" w:lineRule="auto"/>
            </w:pPr>
          </w:p>
        </w:tc>
        <w:tc>
          <w:tcPr>
            <w:tcW w:w="582" w:type="pct"/>
          </w:tcPr>
          <w:p w14:paraId="0000029C" w14:textId="77777777" w:rsidR="008F0011" w:rsidRDefault="0050639A">
            <w:pPr>
              <w:jc w:val="right"/>
              <w:rPr>
                <w:sz w:val="18"/>
                <w:szCs w:val="18"/>
              </w:rPr>
            </w:pPr>
            <w:r>
              <w:rPr>
                <w:sz w:val="18"/>
                <w:szCs w:val="18"/>
              </w:rPr>
              <w:t>1</w:t>
            </w:r>
          </w:p>
        </w:tc>
        <w:tc>
          <w:tcPr>
            <w:tcW w:w="547" w:type="pct"/>
          </w:tcPr>
          <w:p w14:paraId="0000029D" w14:textId="7DFF66B4" w:rsidR="008F0011" w:rsidRDefault="0050639A" w:rsidP="5B760AA7">
            <w:pPr>
              <w:jc w:val="center"/>
              <w:rPr>
                <w:sz w:val="18"/>
                <w:szCs w:val="18"/>
              </w:rPr>
            </w:pPr>
            <w:r w:rsidRPr="5B760AA7">
              <w:rPr>
                <w:sz w:val="18"/>
                <w:szCs w:val="18"/>
              </w:rPr>
              <w:t>52411 (74.0)</w:t>
            </w:r>
          </w:p>
        </w:tc>
        <w:tc>
          <w:tcPr>
            <w:tcW w:w="626" w:type="pct"/>
          </w:tcPr>
          <w:p w14:paraId="0000029E" w14:textId="7B3AFD92" w:rsidR="008F0011" w:rsidRDefault="0050639A" w:rsidP="5B760AA7">
            <w:pPr>
              <w:jc w:val="center"/>
              <w:rPr>
                <w:sz w:val="18"/>
                <w:szCs w:val="18"/>
              </w:rPr>
            </w:pPr>
            <w:r w:rsidRPr="5B760AA7">
              <w:rPr>
                <w:sz w:val="18"/>
                <w:szCs w:val="18"/>
              </w:rPr>
              <w:t>12873 (66.8)</w:t>
            </w:r>
          </w:p>
        </w:tc>
        <w:tc>
          <w:tcPr>
            <w:tcW w:w="546" w:type="pct"/>
          </w:tcPr>
          <w:p w14:paraId="0000029F" w14:textId="32088350" w:rsidR="008F0011" w:rsidRDefault="0050639A" w:rsidP="5B760AA7">
            <w:pPr>
              <w:jc w:val="center"/>
              <w:rPr>
                <w:sz w:val="18"/>
                <w:szCs w:val="18"/>
              </w:rPr>
            </w:pPr>
            <w:r w:rsidRPr="5B760AA7">
              <w:rPr>
                <w:sz w:val="18"/>
                <w:szCs w:val="18"/>
              </w:rPr>
              <w:t>27128 (75.8)</w:t>
            </w:r>
          </w:p>
        </w:tc>
        <w:tc>
          <w:tcPr>
            <w:tcW w:w="552" w:type="pct"/>
          </w:tcPr>
          <w:p w14:paraId="000002A0" w14:textId="7053B49D" w:rsidR="008F0011" w:rsidRDefault="0050639A" w:rsidP="5B760AA7">
            <w:pPr>
              <w:jc w:val="center"/>
              <w:rPr>
                <w:sz w:val="18"/>
                <w:szCs w:val="18"/>
              </w:rPr>
            </w:pPr>
            <w:r w:rsidRPr="5B760AA7">
              <w:rPr>
                <w:sz w:val="18"/>
                <w:szCs w:val="18"/>
              </w:rPr>
              <w:t>12410 (78.6)</w:t>
            </w:r>
          </w:p>
        </w:tc>
        <w:tc>
          <w:tcPr>
            <w:tcW w:w="705" w:type="pct"/>
          </w:tcPr>
          <w:p w14:paraId="000002A1" w14:textId="77777777" w:rsidR="008F0011" w:rsidRDefault="0050639A">
            <w:r>
              <w:rPr>
                <w:sz w:val="18"/>
                <w:szCs w:val="18"/>
              </w:rPr>
              <w:t xml:space="preserve">  </w:t>
            </w:r>
          </w:p>
        </w:tc>
        <w:tc>
          <w:tcPr>
            <w:tcW w:w="461" w:type="pct"/>
          </w:tcPr>
          <w:p w14:paraId="000002A2" w14:textId="77777777" w:rsidR="008F0011" w:rsidRDefault="0050639A">
            <w:r>
              <w:rPr>
                <w:sz w:val="18"/>
                <w:szCs w:val="18"/>
              </w:rPr>
              <w:t xml:space="preserve">  </w:t>
            </w:r>
          </w:p>
        </w:tc>
      </w:tr>
      <w:tr w:rsidR="00B77FBB" w14:paraId="13956068" w14:textId="77777777" w:rsidTr="00B77FBB">
        <w:trPr>
          <w:trHeight w:val="20"/>
        </w:trPr>
        <w:tc>
          <w:tcPr>
            <w:tcW w:w="981" w:type="pct"/>
            <w:vMerge w:val="restart"/>
          </w:tcPr>
          <w:p w14:paraId="000002A3" w14:textId="77777777" w:rsidR="008F0011" w:rsidRDefault="0050639A">
            <w:pPr>
              <w:rPr>
                <w:sz w:val="18"/>
                <w:szCs w:val="18"/>
              </w:rPr>
            </w:pPr>
            <w:r>
              <w:rPr>
                <w:sz w:val="18"/>
                <w:szCs w:val="18"/>
              </w:rPr>
              <w:t>Psychiatric Comorbidity (ICD-10) (%)</w:t>
            </w:r>
          </w:p>
        </w:tc>
        <w:tc>
          <w:tcPr>
            <w:tcW w:w="582" w:type="pct"/>
          </w:tcPr>
          <w:p w14:paraId="000002A4" w14:textId="77777777" w:rsidR="008F0011" w:rsidRDefault="0050639A">
            <w:pPr>
              <w:rPr>
                <w:sz w:val="18"/>
                <w:szCs w:val="18"/>
              </w:rPr>
            </w:pPr>
            <w:r>
              <w:rPr>
                <w:sz w:val="18"/>
                <w:szCs w:val="18"/>
              </w:rPr>
              <w:t>Without psychiatric comorbidity</w:t>
            </w:r>
          </w:p>
        </w:tc>
        <w:tc>
          <w:tcPr>
            <w:tcW w:w="547" w:type="pct"/>
          </w:tcPr>
          <w:p w14:paraId="000002A5" w14:textId="2CE1B642" w:rsidR="008F0011" w:rsidRDefault="0050639A" w:rsidP="5B760AA7">
            <w:pPr>
              <w:jc w:val="center"/>
              <w:rPr>
                <w:sz w:val="18"/>
                <w:szCs w:val="18"/>
              </w:rPr>
            </w:pPr>
            <w:r w:rsidRPr="5B760AA7">
              <w:rPr>
                <w:sz w:val="18"/>
                <w:szCs w:val="18"/>
              </w:rPr>
              <w:t>27921 (39.4)</w:t>
            </w:r>
          </w:p>
        </w:tc>
        <w:tc>
          <w:tcPr>
            <w:tcW w:w="626" w:type="pct"/>
          </w:tcPr>
          <w:p w14:paraId="15302014" w14:textId="77777777" w:rsidR="004D29F3" w:rsidRDefault="0050639A" w:rsidP="5B760AA7">
            <w:pPr>
              <w:jc w:val="center"/>
              <w:rPr>
                <w:sz w:val="18"/>
                <w:szCs w:val="18"/>
              </w:rPr>
            </w:pPr>
            <w:r w:rsidRPr="5B760AA7">
              <w:rPr>
                <w:sz w:val="18"/>
                <w:szCs w:val="18"/>
              </w:rPr>
              <w:t xml:space="preserve">9251 </w:t>
            </w:r>
          </w:p>
          <w:p w14:paraId="000002A6" w14:textId="4566D618" w:rsidR="008F0011" w:rsidRDefault="0050639A" w:rsidP="5B760AA7">
            <w:pPr>
              <w:jc w:val="center"/>
              <w:rPr>
                <w:sz w:val="18"/>
                <w:szCs w:val="18"/>
              </w:rPr>
            </w:pPr>
            <w:r w:rsidRPr="5B760AA7">
              <w:rPr>
                <w:sz w:val="18"/>
                <w:szCs w:val="18"/>
              </w:rPr>
              <w:t>(48.0)</w:t>
            </w:r>
          </w:p>
        </w:tc>
        <w:tc>
          <w:tcPr>
            <w:tcW w:w="546" w:type="pct"/>
          </w:tcPr>
          <w:p w14:paraId="000002A7" w14:textId="1BFBA882" w:rsidR="008F0011" w:rsidRDefault="0050639A" w:rsidP="5B760AA7">
            <w:pPr>
              <w:jc w:val="center"/>
              <w:rPr>
                <w:sz w:val="18"/>
                <w:szCs w:val="18"/>
              </w:rPr>
            </w:pPr>
            <w:r w:rsidRPr="5B760AA7">
              <w:rPr>
                <w:sz w:val="18"/>
                <w:szCs w:val="18"/>
              </w:rPr>
              <w:t>15725 (43.9)</w:t>
            </w:r>
          </w:p>
        </w:tc>
        <w:tc>
          <w:tcPr>
            <w:tcW w:w="552" w:type="pct"/>
          </w:tcPr>
          <w:p w14:paraId="000002A8" w14:textId="5C02DE41" w:rsidR="008F0011" w:rsidRDefault="0050639A" w:rsidP="5B760AA7">
            <w:pPr>
              <w:jc w:val="center"/>
              <w:rPr>
                <w:sz w:val="18"/>
                <w:szCs w:val="18"/>
              </w:rPr>
            </w:pPr>
            <w:r w:rsidRPr="5B760AA7">
              <w:rPr>
                <w:sz w:val="18"/>
                <w:szCs w:val="18"/>
              </w:rPr>
              <w:t>2945 (18.6)</w:t>
            </w:r>
          </w:p>
        </w:tc>
        <w:tc>
          <w:tcPr>
            <w:tcW w:w="705" w:type="pct"/>
          </w:tcPr>
          <w:p w14:paraId="000002A9" w14:textId="1509B972" w:rsidR="008F0011" w:rsidRDefault="0001056C">
            <w:r w:rsidRPr="0001056C">
              <w:rPr>
                <w:sz w:val="18"/>
                <w:szCs w:val="18"/>
              </w:rPr>
              <w:t>X</w:t>
            </w:r>
            <w:proofErr w:type="gramStart"/>
            <w:r w:rsidRPr="0001056C">
              <w:rPr>
                <w:sz w:val="18"/>
                <w:szCs w:val="18"/>
              </w:rPr>
              <w:t>²(</w:t>
            </w:r>
            <w:proofErr w:type="gramEnd"/>
            <w:r w:rsidRPr="0001056C">
              <w:rPr>
                <w:sz w:val="18"/>
                <w:szCs w:val="18"/>
              </w:rPr>
              <w:t>4, 70854)=23423;</w:t>
            </w:r>
          </w:p>
        </w:tc>
        <w:tc>
          <w:tcPr>
            <w:tcW w:w="461" w:type="pct"/>
          </w:tcPr>
          <w:p w14:paraId="000002AA" w14:textId="7779E143" w:rsidR="008F0011" w:rsidRDefault="00501FC5">
            <w:r>
              <w:rPr>
                <w:sz w:val="18"/>
                <w:szCs w:val="18"/>
              </w:rPr>
              <w:t>&lt;</w:t>
            </w:r>
            <w:r w:rsidR="0050639A">
              <w:rPr>
                <w:sz w:val="18"/>
                <w:szCs w:val="18"/>
              </w:rPr>
              <w:t xml:space="preserve">0,001 </w:t>
            </w:r>
          </w:p>
        </w:tc>
      </w:tr>
      <w:tr w:rsidR="00B77FBB" w14:paraId="64A042A8" w14:textId="77777777" w:rsidTr="00B77FBB">
        <w:trPr>
          <w:trHeight w:val="20"/>
        </w:trPr>
        <w:tc>
          <w:tcPr>
            <w:tcW w:w="981" w:type="pct"/>
            <w:vMerge/>
          </w:tcPr>
          <w:p w14:paraId="000002AB" w14:textId="77777777" w:rsidR="008F0011" w:rsidRDefault="008F0011">
            <w:pPr>
              <w:widowControl w:val="0"/>
              <w:pBdr>
                <w:top w:val="nil"/>
                <w:left w:val="nil"/>
                <w:bottom w:val="nil"/>
                <w:right w:val="nil"/>
                <w:between w:val="nil"/>
              </w:pBdr>
              <w:spacing w:line="276" w:lineRule="auto"/>
            </w:pPr>
          </w:p>
        </w:tc>
        <w:tc>
          <w:tcPr>
            <w:tcW w:w="582" w:type="pct"/>
          </w:tcPr>
          <w:p w14:paraId="000002AC" w14:textId="77777777" w:rsidR="008F0011" w:rsidRDefault="0050639A">
            <w:pPr>
              <w:rPr>
                <w:sz w:val="18"/>
                <w:szCs w:val="18"/>
              </w:rPr>
            </w:pPr>
            <w:r>
              <w:rPr>
                <w:sz w:val="18"/>
                <w:szCs w:val="18"/>
              </w:rPr>
              <w:t>Diagnosis unknown (under study)</w:t>
            </w:r>
          </w:p>
        </w:tc>
        <w:tc>
          <w:tcPr>
            <w:tcW w:w="547" w:type="pct"/>
          </w:tcPr>
          <w:p w14:paraId="000002AD" w14:textId="4D5EA03B" w:rsidR="008F0011" w:rsidRDefault="0050639A" w:rsidP="5B760AA7">
            <w:pPr>
              <w:jc w:val="center"/>
              <w:rPr>
                <w:sz w:val="18"/>
                <w:szCs w:val="18"/>
              </w:rPr>
            </w:pPr>
            <w:r w:rsidRPr="5B760AA7">
              <w:rPr>
                <w:sz w:val="18"/>
                <w:szCs w:val="18"/>
              </w:rPr>
              <w:t>13273 (18.7)</w:t>
            </w:r>
          </w:p>
        </w:tc>
        <w:tc>
          <w:tcPr>
            <w:tcW w:w="626" w:type="pct"/>
          </w:tcPr>
          <w:p w14:paraId="4DB24034" w14:textId="77777777" w:rsidR="004D29F3" w:rsidRDefault="0050639A" w:rsidP="5B760AA7">
            <w:pPr>
              <w:jc w:val="center"/>
              <w:rPr>
                <w:sz w:val="18"/>
                <w:szCs w:val="18"/>
              </w:rPr>
            </w:pPr>
            <w:r w:rsidRPr="5B760AA7">
              <w:rPr>
                <w:sz w:val="18"/>
                <w:szCs w:val="18"/>
              </w:rPr>
              <w:t xml:space="preserve">353 </w:t>
            </w:r>
          </w:p>
          <w:p w14:paraId="000002AE" w14:textId="724B4C12" w:rsidR="008F0011" w:rsidRDefault="0050639A" w:rsidP="5B760AA7">
            <w:pPr>
              <w:jc w:val="center"/>
              <w:rPr>
                <w:sz w:val="18"/>
                <w:szCs w:val="18"/>
              </w:rPr>
            </w:pPr>
            <w:r w:rsidRPr="5B760AA7">
              <w:rPr>
                <w:sz w:val="18"/>
                <w:szCs w:val="18"/>
              </w:rPr>
              <w:t>(1.8)</w:t>
            </w:r>
          </w:p>
        </w:tc>
        <w:tc>
          <w:tcPr>
            <w:tcW w:w="546" w:type="pct"/>
          </w:tcPr>
          <w:p w14:paraId="5F5F4722" w14:textId="77777777" w:rsidR="004D29F3" w:rsidRDefault="0050639A" w:rsidP="5B760AA7">
            <w:pPr>
              <w:jc w:val="center"/>
              <w:rPr>
                <w:sz w:val="18"/>
                <w:szCs w:val="18"/>
              </w:rPr>
            </w:pPr>
            <w:r w:rsidRPr="5B760AA7">
              <w:rPr>
                <w:sz w:val="18"/>
                <w:szCs w:val="18"/>
              </w:rPr>
              <w:t xml:space="preserve">3415 </w:t>
            </w:r>
          </w:p>
          <w:p w14:paraId="000002AF" w14:textId="4A55F9DC" w:rsidR="008F0011" w:rsidRDefault="0050639A" w:rsidP="5B760AA7">
            <w:pPr>
              <w:jc w:val="center"/>
              <w:rPr>
                <w:sz w:val="18"/>
                <w:szCs w:val="18"/>
              </w:rPr>
            </w:pPr>
            <w:r w:rsidRPr="5B760AA7">
              <w:rPr>
                <w:sz w:val="18"/>
                <w:szCs w:val="18"/>
              </w:rPr>
              <w:t>(9.5)</w:t>
            </w:r>
          </w:p>
        </w:tc>
        <w:tc>
          <w:tcPr>
            <w:tcW w:w="552" w:type="pct"/>
          </w:tcPr>
          <w:p w14:paraId="000002B0" w14:textId="65938ED5" w:rsidR="008F0011" w:rsidRDefault="0050639A" w:rsidP="5B760AA7">
            <w:pPr>
              <w:jc w:val="center"/>
              <w:rPr>
                <w:sz w:val="18"/>
                <w:szCs w:val="18"/>
              </w:rPr>
            </w:pPr>
            <w:r w:rsidRPr="5B760AA7">
              <w:rPr>
                <w:sz w:val="18"/>
                <w:szCs w:val="18"/>
              </w:rPr>
              <w:t>9505 (60.2)</w:t>
            </w:r>
          </w:p>
        </w:tc>
        <w:tc>
          <w:tcPr>
            <w:tcW w:w="705" w:type="pct"/>
          </w:tcPr>
          <w:p w14:paraId="000002B1" w14:textId="77777777" w:rsidR="008F0011" w:rsidRDefault="0050639A">
            <w:r>
              <w:rPr>
                <w:sz w:val="18"/>
                <w:szCs w:val="18"/>
              </w:rPr>
              <w:t xml:space="preserve">  </w:t>
            </w:r>
          </w:p>
        </w:tc>
        <w:tc>
          <w:tcPr>
            <w:tcW w:w="461" w:type="pct"/>
          </w:tcPr>
          <w:p w14:paraId="000002B2" w14:textId="77777777" w:rsidR="008F0011" w:rsidRDefault="0050639A">
            <w:r>
              <w:rPr>
                <w:sz w:val="18"/>
                <w:szCs w:val="18"/>
              </w:rPr>
              <w:t xml:space="preserve">  </w:t>
            </w:r>
          </w:p>
        </w:tc>
      </w:tr>
      <w:tr w:rsidR="00B77FBB" w14:paraId="732A0ECE" w14:textId="77777777" w:rsidTr="00B77FBB">
        <w:trPr>
          <w:trHeight w:val="20"/>
        </w:trPr>
        <w:tc>
          <w:tcPr>
            <w:tcW w:w="981" w:type="pct"/>
            <w:vMerge/>
          </w:tcPr>
          <w:p w14:paraId="000002B3" w14:textId="77777777" w:rsidR="008F0011" w:rsidRDefault="008F0011">
            <w:pPr>
              <w:widowControl w:val="0"/>
              <w:pBdr>
                <w:top w:val="nil"/>
                <w:left w:val="nil"/>
                <w:bottom w:val="nil"/>
                <w:right w:val="nil"/>
                <w:between w:val="nil"/>
              </w:pBdr>
              <w:spacing w:line="276" w:lineRule="auto"/>
            </w:pPr>
          </w:p>
        </w:tc>
        <w:tc>
          <w:tcPr>
            <w:tcW w:w="582" w:type="pct"/>
          </w:tcPr>
          <w:p w14:paraId="000002B4" w14:textId="77777777" w:rsidR="008F0011" w:rsidRDefault="0050639A">
            <w:pPr>
              <w:rPr>
                <w:sz w:val="18"/>
                <w:szCs w:val="18"/>
              </w:rPr>
            </w:pPr>
            <w:r>
              <w:rPr>
                <w:sz w:val="18"/>
                <w:szCs w:val="18"/>
              </w:rPr>
              <w:t>With psychiatric comorbidity</w:t>
            </w:r>
          </w:p>
        </w:tc>
        <w:tc>
          <w:tcPr>
            <w:tcW w:w="547" w:type="pct"/>
          </w:tcPr>
          <w:p w14:paraId="000002B5" w14:textId="44C573C5" w:rsidR="008F0011" w:rsidRDefault="0050639A" w:rsidP="5B760AA7">
            <w:pPr>
              <w:jc w:val="center"/>
              <w:rPr>
                <w:sz w:val="18"/>
                <w:szCs w:val="18"/>
              </w:rPr>
            </w:pPr>
            <w:r w:rsidRPr="5B760AA7">
              <w:rPr>
                <w:sz w:val="18"/>
                <w:szCs w:val="18"/>
              </w:rPr>
              <w:t>29660 (41.9)</w:t>
            </w:r>
          </w:p>
        </w:tc>
        <w:tc>
          <w:tcPr>
            <w:tcW w:w="626" w:type="pct"/>
          </w:tcPr>
          <w:p w14:paraId="50BE246F" w14:textId="77777777" w:rsidR="004D29F3" w:rsidRDefault="0050639A" w:rsidP="5B760AA7">
            <w:pPr>
              <w:jc w:val="center"/>
              <w:rPr>
                <w:sz w:val="18"/>
                <w:szCs w:val="18"/>
              </w:rPr>
            </w:pPr>
            <w:r w:rsidRPr="5B760AA7">
              <w:rPr>
                <w:sz w:val="18"/>
                <w:szCs w:val="18"/>
              </w:rPr>
              <w:t xml:space="preserve">9672 </w:t>
            </w:r>
          </w:p>
          <w:p w14:paraId="000002B6" w14:textId="6538D7DD" w:rsidR="008F0011" w:rsidRDefault="0050639A" w:rsidP="5B760AA7">
            <w:pPr>
              <w:jc w:val="center"/>
              <w:rPr>
                <w:sz w:val="18"/>
                <w:szCs w:val="18"/>
              </w:rPr>
            </w:pPr>
            <w:r w:rsidRPr="5B760AA7">
              <w:rPr>
                <w:sz w:val="18"/>
                <w:szCs w:val="18"/>
              </w:rPr>
              <w:t>(50.2)</w:t>
            </w:r>
          </w:p>
        </w:tc>
        <w:tc>
          <w:tcPr>
            <w:tcW w:w="546" w:type="pct"/>
          </w:tcPr>
          <w:p w14:paraId="000002B7" w14:textId="7E4B4488" w:rsidR="008F0011" w:rsidRDefault="0050639A" w:rsidP="5B760AA7">
            <w:pPr>
              <w:jc w:val="center"/>
              <w:rPr>
                <w:sz w:val="18"/>
                <w:szCs w:val="18"/>
              </w:rPr>
            </w:pPr>
            <w:r w:rsidRPr="5B760AA7">
              <w:rPr>
                <w:sz w:val="18"/>
                <w:szCs w:val="18"/>
              </w:rPr>
              <w:t>16641 (46.5)</w:t>
            </w:r>
          </w:p>
        </w:tc>
        <w:tc>
          <w:tcPr>
            <w:tcW w:w="552" w:type="pct"/>
          </w:tcPr>
          <w:p w14:paraId="000002B8" w14:textId="60169D81" w:rsidR="008F0011" w:rsidRDefault="0050639A" w:rsidP="5B760AA7">
            <w:pPr>
              <w:jc w:val="center"/>
              <w:rPr>
                <w:sz w:val="18"/>
                <w:szCs w:val="18"/>
              </w:rPr>
            </w:pPr>
            <w:r w:rsidRPr="5B760AA7">
              <w:rPr>
                <w:sz w:val="18"/>
                <w:szCs w:val="18"/>
              </w:rPr>
              <w:t>3347 (21.2)</w:t>
            </w:r>
          </w:p>
        </w:tc>
        <w:tc>
          <w:tcPr>
            <w:tcW w:w="705" w:type="pct"/>
          </w:tcPr>
          <w:p w14:paraId="000002B9" w14:textId="77777777" w:rsidR="008F0011" w:rsidRDefault="0050639A">
            <w:r>
              <w:rPr>
                <w:sz w:val="18"/>
                <w:szCs w:val="18"/>
              </w:rPr>
              <w:t xml:space="preserve">  </w:t>
            </w:r>
          </w:p>
        </w:tc>
        <w:tc>
          <w:tcPr>
            <w:tcW w:w="461" w:type="pct"/>
          </w:tcPr>
          <w:p w14:paraId="000002BA" w14:textId="77777777" w:rsidR="008F0011" w:rsidRDefault="0050639A">
            <w:r>
              <w:rPr>
                <w:sz w:val="18"/>
                <w:szCs w:val="18"/>
              </w:rPr>
              <w:t xml:space="preserve">  </w:t>
            </w:r>
          </w:p>
        </w:tc>
      </w:tr>
      <w:tr w:rsidR="00B77FBB" w14:paraId="2F86E4A1" w14:textId="77777777" w:rsidTr="00B77FBB">
        <w:trPr>
          <w:trHeight w:val="20"/>
        </w:trPr>
        <w:tc>
          <w:tcPr>
            <w:tcW w:w="981" w:type="pct"/>
            <w:vMerge w:val="restart"/>
          </w:tcPr>
          <w:p w14:paraId="000002BB" w14:textId="19C3CD77" w:rsidR="008F0011" w:rsidRDefault="0050639A">
            <w:pPr>
              <w:rPr>
                <w:sz w:val="18"/>
                <w:szCs w:val="18"/>
              </w:rPr>
            </w:pPr>
            <w:r>
              <w:rPr>
                <w:sz w:val="18"/>
                <w:szCs w:val="18"/>
              </w:rPr>
              <w:t>Severe physical comorbidity</w:t>
            </w:r>
            <w:r w:rsidR="004E285C">
              <w:rPr>
                <w:sz w:val="18"/>
                <w:szCs w:val="18"/>
              </w:rPr>
              <w:t xml:space="preserve"> </w:t>
            </w:r>
            <w:r>
              <w:rPr>
                <w:sz w:val="18"/>
                <w:szCs w:val="18"/>
              </w:rPr>
              <w:t>(%)</w:t>
            </w:r>
          </w:p>
        </w:tc>
        <w:tc>
          <w:tcPr>
            <w:tcW w:w="582" w:type="pct"/>
          </w:tcPr>
          <w:p w14:paraId="000002BC" w14:textId="77777777" w:rsidR="008F0011" w:rsidRDefault="0050639A">
            <w:pPr>
              <w:rPr>
                <w:sz w:val="18"/>
                <w:szCs w:val="18"/>
              </w:rPr>
            </w:pPr>
            <w:r>
              <w:rPr>
                <w:sz w:val="18"/>
                <w:szCs w:val="18"/>
              </w:rPr>
              <w:t>Without physical comorbidity</w:t>
            </w:r>
          </w:p>
        </w:tc>
        <w:tc>
          <w:tcPr>
            <w:tcW w:w="547" w:type="pct"/>
          </w:tcPr>
          <w:p w14:paraId="000002BD" w14:textId="067E81BA" w:rsidR="008F0011" w:rsidRDefault="0050639A" w:rsidP="5B760AA7">
            <w:pPr>
              <w:jc w:val="center"/>
              <w:rPr>
                <w:sz w:val="18"/>
                <w:szCs w:val="18"/>
              </w:rPr>
            </w:pPr>
            <w:r w:rsidRPr="5B760AA7">
              <w:rPr>
                <w:sz w:val="18"/>
                <w:szCs w:val="18"/>
              </w:rPr>
              <w:t>28048 (39.6)</w:t>
            </w:r>
          </w:p>
        </w:tc>
        <w:tc>
          <w:tcPr>
            <w:tcW w:w="626" w:type="pct"/>
          </w:tcPr>
          <w:p w14:paraId="7599BDBD" w14:textId="77777777" w:rsidR="004D29F3" w:rsidRDefault="0050639A" w:rsidP="5B760AA7">
            <w:pPr>
              <w:jc w:val="center"/>
              <w:rPr>
                <w:sz w:val="18"/>
                <w:szCs w:val="18"/>
              </w:rPr>
            </w:pPr>
            <w:r w:rsidRPr="5B760AA7">
              <w:rPr>
                <w:sz w:val="18"/>
                <w:szCs w:val="18"/>
              </w:rPr>
              <w:t xml:space="preserve">7939 </w:t>
            </w:r>
          </w:p>
          <w:p w14:paraId="000002BE" w14:textId="2988866D" w:rsidR="008F0011" w:rsidRDefault="0050639A" w:rsidP="5B760AA7">
            <w:pPr>
              <w:jc w:val="center"/>
              <w:rPr>
                <w:sz w:val="18"/>
                <w:szCs w:val="18"/>
              </w:rPr>
            </w:pPr>
            <w:r w:rsidRPr="5B760AA7">
              <w:rPr>
                <w:sz w:val="18"/>
                <w:szCs w:val="18"/>
              </w:rPr>
              <w:t>(41.2)</w:t>
            </w:r>
          </w:p>
        </w:tc>
        <w:tc>
          <w:tcPr>
            <w:tcW w:w="546" w:type="pct"/>
          </w:tcPr>
          <w:p w14:paraId="000002BF" w14:textId="59D0275B" w:rsidR="008F0011" w:rsidRDefault="0050639A" w:rsidP="5B760AA7">
            <w:pPr>
              <w:jc w:val="center"/>
              <w:rPr>
                <w:sz w:val="18"/>
                <w:szCs w:val="18"/>
              </w:rPr>
            </w:pPr>
            <w:r w:rsidRPr="5B760AA7">
              <w:rPr>
                <w:sz w:val="18"/>
                <w:szCs w:val="18"/>
              </w:rPr>
              <w:t>14104 (39.4)</w:t>
            </w:r>
          </w:p>
        </w:tc>
        <w:tc>
          <w:tcPr>
            <w:tcW w:w="552" w:type="pct"/>
          </w:tcPr>
          <w:p w14:paraId="000002C0" w14:textId="2BE31A91" w:rsidR="008F0011" w:rsidRDefault="0050639A" w:rsidP="5B760AA7">
            <w:pPr>
              <w:jc w:val="center"/>
              <w:rPr>
                <w:sz w:val="18"/>
                <w:szCs w:val="18"/>
              </w:rPr>
            </w:pPr>
            <w:r w:rsidRPr="5B760AA7">
              <w:rPr>
                <w:sz w:val="18"/>
                <w:szCs w:val="18"/>
              </w:rPr>
              <w:t>6005 (38.0)</w:t>
            </w:r>
          </w:p>
        </w:tc>
        <w:tc>
          <w:tcPr>
            <w:tcW w:w="705" w:type="pct"/>
          </w:tcPr>
          <w:p w14:paraId="000002C1" w14:textId="65AE7DAF" w:rsidR="008F0011" w:rsidRDefault="00A47B64">
            <w:r w:rsidRPr="00A47B64">
              <w:rPr>
                <w:sz w:val="18"/>
                <w:szCs w:val="18"/>
              </w:rPr>
              <w:t>X</w:t>
            </w:r>
            <w:proofErr w:type="gramStart"/>
            <w:r w:rsidRPr="00A47B64">
              <w:rPr>
                <w:sz w:val="18"/>
                <w:szCs w:val="18"/>
              </w:rPr>
              <w:t>²(</w:t>
            </w:r>
            <w:proofErr w:type="gramEnd"/>
            <w:r w:rsidRPr="00A47B64">
              <w:rPr>
                <w:sz w:val="18"/>
                <w:szCs w:val="18"/>
              </w:rPr>
              <w:t>4, 70854)=248;</w:t>
            </w:r>
          </w:p>
        </w:tc>
        <w:tc>
          <w:tcPr>
            <w:tcW w:w="461" w:type="pct"/>
          </w:tcPr>
          <w:p w14:paraId="000002C2" w14:textId="07AE071B" w:rsidR="008F0011" w:rsidRDefault="00501FC5">
            <w:r>
              <w:rPr>
                <w:sz w:val="18"/>
                <w:szCs w:val="18"/>
              </w:rPr>
              <w:t>&lt;</w:t>
            </w:r>
            <w:r w:rsidR="0050639A">
              <w:rPr>
                <w:sz w:val="18"/>
                <w:szCs w:val="18"/>
              </w:rPr>
              <w:t xml:space="preserve">0,001 </w:t>
            </w:r>
          </w:p>
        </w:tc>
      </w:tr>
      <w:tr w:rsidR="00B77FBB" w14:paraId="64FDCEA0" w14:textId="77777777" w:rsidTr="00B77FBB">
        <w:trPr>
          <w:trHeight w:val="20"/>
        </w:trPr>
        <w:tc>
          <w:tcPr>
            <w:tcW w:w="981" w:type="pct"/>
            <w:vMerge/>
          </w:tcPr>
          <w:p w14:paraId="000002C3" w14:textId="77777777" w:rsidR="008F0011" w:rsidRDefault="008F0011">
            <w:pPr>
              <w:widowControl w:val="0"/>
              <w:pBdr>
                <w:top w:val="nil"/>
                <w:left w:val="nil"/>
                <w:bottom w:val="nil"/>
                <w:right w:val="nil"/>
                <w:between w:val="nil"/>
              </w:pBdr>
              <w:spacing w:line="276" w:lineRule="auto"/>
            </w:pPr>
          </w:p>
        </w:tc>
        <w:tc>
          <w:tcPr>
            <w:tcW w:w="582" w:type="pct"/>
          </w:tcPr>
          <w:p w14:paraId="000002C4" w14:textId="77777777" w:rsidR="008F0011" w:rsidRDefault="0050639A">
            <w:pPr>
              <w:rPr>
                <w:sz w:val="18"/>
                <w:szCs w:val="18"/>
              </w:rPr>
            </w:pPr>
            <w:r>
              <w:rPr>
                <w:sz w:val="18"/>
                <w:szCs w:val="18"/>
              </w:rPr>
              <w:t>Diagnosis unknown (under study)</w:t>
            </w:r>
          </w:p>
        </w:tc>
        <w:tc>
          <w:tcPr>
            <w:tcW w:w="547" w:type="pct"/>
          </w:tcPr>
          <w:p w14:paraId="000002C5" w14:textId="19DCD929" w:rsidR="008F0011" w:rsidRDefault="0050639A" w:rsidP="5B760AA7">
            <w:pPr>
              <w:jc w:val="center"/>
              <w:rPr>
                <w:sz w:val="18"/>
                <w:szCs w:val="18"/>
              </w:rPr>
            </w:pPr>
            <w:r w:rsidRPr="5B760AA7">
              <w:rPr>
                <w:sz w:val="18"/>
                <w:szCs w:val="18"/>
              </w:rPr>
              <w:t>38392 (54.2)</w:t>
            </w:r>
          </w:p>
        </w:tc>
        <w:tc>
          <w:tcPr>
            <w:tcW w:w="626" w:type="pct"/>
          </w:tcPr>
          <w:p w14:paraId="74562222" w14:textId="77777777" w:rsidR="004D29F3" w:rsidRDefault="0050639A" w:rsidP="5B760AA7">
            <w:pPr>
              <w:jc w:val="center"/>
              <w:rPr>
                <w:sz w:val="18"/>
                <w:szCs w:val="18"/>
              </w:rPr>
            </w:pPr>
            <w:r w:rsidRPr="5B760AA7">
              <w:rPr>
                <w:sz w:val="18"/>
                <w:szCs w:val="18"/>
              </w:rPr>
              <w:t xml:space="preserve">9804 </w:t>
            </w:r>
          </w:p>
          <w:p w14:paraId="000002C6" w14:textId="2610FA11" w:rsidR="008F0011" w:rsidRDefault="0050639A" w:rsidP="5B760AA7">
            <w:pPr>
              <w:jc w:val="center"/>
              <w:rPr>
                <w:sz w:val="18"/>
                <w:szCs w:val="18"/>
              </w:rPr>
            </w:pPr>
            <w:r w:rsidRPr="5B760AA7">
              <w:rPr>
                <w:sz w:val="18"/>
                <w:szCs w:val="18"/>
              </w:rPr>
              <w:t>(50.9)</w:t>
            </w:r>
          </w:p>
        </w:tc>
        <w:tc>
          <w:tcPr>
            <w:tcW w:w="546" w:type="pct"/>
          </w:tcPr>
          <w:p w14:paraId="000002C7" w14:textId="5677D40A" w:rsidR="008F0011" w:rsidRDefault="0050639A" w:rsidP="5B760AA7">
            <w:pPr>
              <w:jc w:val="center"/>
              <w:rPr>
                <w:sz w:val="18"/>
                <w:szCs w:val="18"/>
              </w:rPr>
            </w:pPr>
            <w:r w:rsidRPr="5B760AA7">
              <w:rPr>
                <w:sz w:val="18"/>
                <w:szCs w:val="18"/>
              </w:rPr>
              <w:t>19535 (54.6)</w:t>
            </w:r>
          </w:p>
        </w:tc>
        <w:tc>
          <w:tcPr>
            <w:tcW w:w="552" w:type="pct"/>
          </w:tcPr>
          <w:p w14:paraId="000002C8" w14:textId="1AEABCB0" w:rsidR="008F0011" w:rsidRDefault="0050639A" w:rsidP="5B760AA7">
            <w:pPr>
              <w:jc w:val="center"/>
              <w:rPr>
                <w:sz w:val="18"/>
                <w:szCs w:val="18"/>
              </w:rPr>
            </w:pPr>
            <w:r w:rsidRPr="5B760AA7">
              <w:rPr>
                <w:sz w:val="18"/>
                <w:szCs w:val="18"/>
              </w:rPr>
              <w:t>9053 (57.3)</w:t>
            </w:r>
          </w:p>
        </w:tc>
        <w:tc>
          <w:tcPr>
            <w:tcW w:w="705" w:type="pct"/>
          </w:tcPr>
          <w:p w14:paraId="000002C9" w14:textId="77777777" w:rsidR="008F0011" w:rsidRDefault="0050639A">
            <w:r>
              <w:rPr>
                <w:sz w:val="18"/>
                <w:szCs w:val="18"/>
              </w:rPr>
              <w:t xml:space="preserve">  </w:t>
            </w:r>
          </w:p>
        </w:tc>
        <w:tc>
          <w:tcPr>
            <w:tcW w:w="461" w:type="pct"/>
          </w:tcPr>
          <w:p w14:paraId="000002CA" w14:textId="77777777" w:rsidR="008F0011" w:rsidRDefault="0050639A">
            <w:r>
              <w:rPr>
                <w:sz w:val="18"/>
                <w:szCs w:val="18"/>
              </w:rPr>
              <w:t xml:space="preserve">  </w:t>
            </w:r>
          </w:p>
        </w:tc>
      </w:tr>
      <w:tr w:rsidR="00B77FBB" w14:paraId="77ECBDAB" w14:textId="77777777" w:rsidTr="00B77FBB">
        <w:trPr>
          <w:trHeight w:val="20"/>
        </w:trPr>
        <w:tc>
          <w:tcPr>
            <w:tcW w:w="981" w:type="pct"/>
            <w:vMerge/>
          </w:tcPr>
          <w:p w14:paraId="000002CB" w14:textId="77777777" w:rsidR="008F0011" w:rsidRDefault="008F0011">
            <w:pPr>
              <w:widowControl w:val="0"/>
              <w:pBdr>
                <w:top w:val="nil"/>
                <w:left w:val="nil"/>
                <w:bottom w:val="nil"/>
                <w:right w:val="nil"/>
                <w:between w:val="nil"/>
              </w:pBdr>
              <w:spacing w:line="276" w:lineRule="auto"/>
            </w:pPr>
          </w:p>
        </w:tc>
        <w:tc>
          <w:tcPr>
            <w:tcW w:w="582" w:type="pct"/>
          </w:tcPr>
          <w:p w14:paraId="000002CC" w14:textId="77777777" w:rsidR="008F0011" w:rsidRDefault="0050639A">
            <w:pPr>
              <w:rPr>
                <w:sz w:val="18"/>
                <w:szCs w:val="18"/>
              </w:rPr>
            </w:pPr>
            <w:r>
              <w:rPr>
                <w:sz w:val="18"/>
                <w:szCs w:val="18"/>
              </w:rPr>
              <w:t>One or more</w:t>
            </w:r>
          </w:p>
        </w:tc>
        <w:tc>
          <w:tcPr>
            <w:tcW w:w="547" w:type="pct"/>
          </w:tcPr>
          <w:p w14:paraId="6B8CB417" w14:textId="77777777" w:rsidR="004D29F3" w:rsidRDefault="0050639A" w:rsidP="5B760AA7">
            <w:pPr>
              <w:jc w:val="center"/>
              <w:rPr>
                <w:sz w:val="18"/>
                <w:szCs w:val="18"/>
              </w:rPr>
            </w:pPr>
            <w:r w:rsidRPr="5B760AA7">
              <w:rPr>
                <w:sz w:val="18"/>
                <w:szCs w:val="18"/>
              </w:rPr>
              <w:t xml:space="preserve">4414 </w:t>
            </w:r>
          </w:p>
          <w:p w14:paraId="000002CD" w14:textId="276868E4" w:rsidR="008F0011" w:rsidRDefault="0050639A" w:rsidP="5B760AA7">
            <w:pPr>
              <w:jc w:val="center"/>
              <w:rPr>
                <w:sz w:val="18"/>
                <w:szCs w:val="18"/>
              </w:rPr>
            </w:pPr>
            <w:r w:rsidRPr="5B760AA7">
              <w:rPr>
                <w:sz w:val="18"/>
                <w:szCs w:val="18"/>
              </w:rPr>
              <w:t>(6.2)</w:t>
            </w:r>
          </w:p>
        </w:tc>
        <w:tc>
          <w:tcPr>
            <w:tcW w:w="626" w:type="pct"/>
          </w:tcPr>
          <w:p w14:paraId="7AD8D225" w14:textId="77777777" w:rsidR="004D29F3" w:rsidRDefault="0050639A" w:rsidP="5B760AA7">
            <w:pPr>
              <w:jc w:val="center"/>
              <w:rPr>
                <w:sz w:val="18"/>
                <w:szCs w:val="18"/>
              </w:rPr>
            </w:pPr>
            <w:r w:rsidRPr="5B760AA7">
              <w:rPr>
                <w:sz w:val="18"/>
                <w:szCs w:val="18"/>
              </w:rPr>
              <w:t xml:space="preserve">1533 </w:t>
            </w:r>
          </w:p>
          <w:p w14:paraId="000002CE" w14:textId="0FE5B837" w:rsidR="008F0011" w:rsidRDefault="0050639A" w:rsidP="5B760AA7">
            <w:pPr>
              <w:jc w:val="center"/>
              <w:rPr>
                <w:sz w:val="18"/>
                <w:szCs w:val="18"/>
              </w:rPr>
            </w:pPr>
            <w:r w:rsidRPr="5B760AA7">
              <w:rPr>
                <w:sz w:val="18"/>
                <w:szCs w:val="18"/>
              </w:rPr>
              <w:t>(8.0)</w:t>
            </w:r>
          </w:p>
        </w:tc>
        <w:tc>
          <w:tcPr>
            <w:tcW w:w="546" w:type="pct"/>
          </w:tcPr>
          <w:p w14:paraId="65F91634" w14:textId="77777777" w:rsidR="004D29F3" w:rsidRDefault="0050639A" w:rsidP="5B760AA7">
            <w:pPr>
              <w:jc w:val="center"/>
              <w:rPr>
                <w:sz w:val="18"/>
                <w:szCs w:val="18"/>
              </w:rPr>
            </w:pPr>
            <w:r w:rsidRPr="5B760AA7">
              <w:rPr>
                <w:sz w:val="18"/>
                <w:szCs w:val="18"/>
              </w:rPr>
              <w:t xml:space="preserve">2142 </w:t>
            </w:r>
          </w:p>
          <w:p w14:paraId="000002CF" w14:textId="6B02D02C" w:rsidR="008F0011" w:rsidRDefault="0050639A" w:rsidP="5B760AA7">
            <w:pPr>
              <w:jc w:val="center"/>
              <w:rPr>
                <w:sz w:val="18"/>
                <w:szCs w:val="18"/>
              </w:rPr>
            </w:pPr>
            <w:r w:rsidRPr="5B760AA7">
              <w:rPr>
                <w:sz w:val="18"/>
                <w:szCs w:val="18"/>
              </w:rPr>
              <w:t>(6.0)</w:t>
            </w:r>
          </w:p>
        </w:tc>
        <w:tc>
          <w:tcPr>
            <w:tcW w:w="552" w:type="pct"/>
          </w:tcPr>
          <w:p w14:paraId="62F024AC" w14:textId="77777777" w:rsidR="004D29F3" w:rsidRDefault="0050639A" w:rsidP="5B760AA7">
            <w:pPr>
              <w:jc w:val="center"/>
              <w:rPr>
                <w:sz w:val="18"/>
                <w:szCs w:val="18"/>
              </w:rPr>
            </w:pPr>
            <w:r w:rsidRPr="5B760AA7">
              <w:rPr>
                <w:sz w:val="18"/>
                <w:szCs w:val="18"/>
              </w:rPr>
              <w:t xml:space="preserve">739 </w:t>
            </w:r>
          </w:p>
          <w:p w14:paraId="000002D0" w14:textId="1FD5AA3A" w:rsidR="008F0011" w:rsidRDefault="0050639A" w:rsidP="5B760AA7">
            <w:pPr>
              <w:jc w:val="center"/>
              <w:rPr>
                <w:sz w:val="18"/>
                <w:szCs w:val="18"/>
              </w:rPr>
            </w:pPr>
            <w:r w:rsidRPr="5B760AA7">
              <w:rPr>
                <w:sz w:val="18"/>
                <w:szCs w:val="18"/>
              </w:rPr>
              <w:t>(4.7)</w:t>
            </w:r>
          </w:p>
        </w:tc>
        <w:tc>
          <w:tcPr>
            <w:tcW w:w="705" w:type="pct"/>
          </w:tcPr>
          <w:p w14:paraId="000002D1" w14:textId="77777777" w:rsidR="008F0011" w:rsidRDefault="0050639A">
            <w:r>
              <w:rPr>
                <w:sz w:val="18"/>
                <w:szCs w:val="18"/>
              </w:rPr>
              <w:t xml:space="preserve">  </w:t>
            </w:r>
          </w:p>
        </w:tc>
        <w:tc>
          <w:tcPr>
            <w:tcW w:w="461" w:type="pct"/>
          </w:tcPr>
          <w:p w14:paraId="000002D2" w14:textId="77777777" w:rsidR="008F0011" w:rsidRDefault="0050639A">
            <w:r>
              <w:rPr>
                <w:sz w:val="18"/>
                <w:szCs w:val="18"/>
              </w:rPr>
              <w:t xml:space="preserve">  </w:t>
            </w:r>
          </w:p>
        </w:tc>
      </w:tr>
      <w:tr w:rsidR="00B77FBB" w14:paraId="50353864" w14:textId="77777777" w:rsidTr="00B77FBB">
        <w:trPr>
          <w:trHeight w:val="20"/>
        </w:trPr>
        <w:tc>
          <w:tcPr>
            <w:tcW w:w="981" w:type="pct"/>
            <w:vMerge w:val="restart"/>
          </w:tcPr>
          <w:p w14:paraId="000002D3" w14:textId="3A53451D" w:rsidR="008F0011" w:rsidRDefault="0050639A">
            <w:pPr>
              <w:rPr>
                <w:sz w:val="18"/>
                <w:szCs w:val="18"/>
              </w:rPr>
            </w:pPr>
            <w:r>
              <w:rPr>
                <w:sz w:val="18"/>
                <w:szCs w:val="18"/>
              </w:rPr>
              <w:t>Violent Criminal Offen</w:t>
            </w:r>
            <w:r w:rsidR="005478D9">
              <w:rPr>
                <w:sz w:val="18"/>
                <w:szCs w:val="18"/>
              </w:rPr>
              <w:t>c</w:t>
            </w:r>
            <w:r>
              <w:rPr>
                <w:sz w:val="18"/>
                <w:szCs w:val="18"/>
              </w:rPr>
              <w:t>es (Pre-Treatment) (%)</w:t>
            </w:r>
          </w:p>
        </w:tc>
        <w:tc>
          <w:tcPr>
            <w:tcW w:w="582" w:type="pct"/>
          </w:tcPr>
          <w:p w14:paraId="000002D4" w14:textId="77777777" w:rsidR="008F0011" w:rsidRDefault="0050639A">
            <w:pPr>
              <w:rPr>
                <w:sz w:val="18"/>
                <w:szCs w:val="18"/>
              </w:rPr>
            </w:pPr>
            <w:r>
              <w:rPr>
                <w:sz w:val="18"/>
                <w:szCs w:val="18"/>
              </w:rPr>
              <w:t xml:space="preserve">No </w:t>
            </w:r>
          </w:p>
        </w:tc>
        <w:tc>
          <w:tcPr>
            <w:tcW w:w="547" w:type="pct"/>
          </w:tcPr>
          <w:p w14:paraId="000002D5" w14:textId="36B97684" w:rsidR="008F0011" w:rsidRDefault="0050639A" w:rsidP="5B760AA7">
            <w:pPr>
              <w:jc w:val="center"/>
              <w:rPr>
                <w:sz w:val="18"/>
                <w:szCs w:val="18"/>
              </w:rPr>
            </w:pPr>
            <w:r w:rsidRPr="5B760AA7">
              <w:rPr>
                <w:sz w:val="18"/>
                <w:szCs w:val="18"/>
              </w:rPr>
              <w:t>58938 (83.2)</w:t>
            </w:r>
          </w:p>
        </w:tc>
        <w:tc>
          <w:tcPr>
            <w:tcW w:w="626" w:type="pct"/>
          </w:tcPr>
          <w:p w14:paraId="000002D6" w14:textId="3806EA31" w:rsidR="008F0011" w:rsidRDefault="0050639A" w:rsidP="5B760AA7">
            <w:pPr>
              <w:jc w:val="center"/>
              <w:rPr>
                <w:sz w:val="18"/>
                <w:szCs w:val="18"/>
              </w:rPr>
            </w:pPr>
            <w:r w:rsidRPr="5B760AA7">
              <w:rPr>
                <w:sz w:val="18"/>
                <w:szCs w:val="18"/>
              </w:rPr>
              <w:t>16582 (86.0)</w:t>
            </w:r>
          </w:p>
        </w:tc>
        <w:tc>
          <w:tcPr>
            <w:tcW w:w="546" w:type="pct"/>
          </w:tcPr>
          <w:p w14:paraId="000002D7" w14:textId="1D222113" w:rsidR="008F0011" w:rsidRDefault="0050639A" w:rsidP="5B760AA7">
            <w:pPr>
              <w:jc w:val="center"/>
              <w:rPr>
                <w:sz w:val="18"/>
                <w:szCs w:val="18"/>
              </w:rPr>
            </w:pPr>
            <w:r w:rsidRPr="5B760AA7">
              <w:rPr>
                <w:sz w:val="18"/>
                <w:szCs w:val="18"/>
              </w:rPr>
              <w:t>29652 (82.9)</w:t>
            </w:r>
          </w:p>
        </w:tc>
        <w:tc>
          <w:tcPr>
            <w:tcW w:w="552" w:type="pct"/>
          </w:tcPr>
          <w:p w14:paraId="000002D8" w14:textId="7155CD07" w:rsidR="008F0011" w:rsidRDefault="0050639A" w:rsidP="5B760AA7">
            <w:pPr>
              <w:jc w:val="center"/>
              <w:rPr>
                <w:sz w:val="18"/>
                <w:szCs w:val="18"/>
              </w:rPr>
            </w:pPr>
            <w:r w:rsidRPr="5B760AA7">
              <w:rPr>
                <w:sz w:val="18"/>
                <w:szCs w:val="18"/>
              </w:rPr>
              <w:t>12704 (80.4)</w:t>
            </w:r>
          </w:p>
        </w:tc>
        <w:tc>
          <w:tcPr>
            <w:tcW w:w="705" w:type="pct"/>
          </w:tcPr>
          <w:p w14:paraId="000002D9" w14:textId="40AD606B" w:rsidR="008F0011" w:rsidRDefault="00A47B64">
            <w:r w:rsidRPr="00A47B64">
              <w:rPr>
                <w:sz w:val="18"/>
                <w:szCs w:val="18"/>
              </w:rPr>
              <w:t>X</w:t>
            </w:r>
            <w:proofErr w:type="gramStart"/>
            <w:r w:rsidRPr="00A47B64">
              <w:rPr>
                <w:sz w:val="18"/>
                <w:szCs w:val="18"/>
              </w:rPr>
              <w:t>²(</w:t>
            </w:r>
            <w:proofErr w:type="gramEnd"/>
            <w:r w:rsidRPr="00A47B64">
              <w:rPr>
                <w:sz w:val="18"/>
                <w:szCs w:val="18"/>
              </w:rPr>
              <w:t>2, 70854)=200;</w:t>
            </w:r>
          </w:p>
        </w:tc>
        <w:tc>
          <w:tcPr>
            <w:tcW w:w="461" w:type="pct"/>
          </w:tcPr>
          <w:p w14:paraId="000002DA" w14:textId="278F4D1E" w:rsidR="008F0011" w:rsidRDefault="00501FC5">
            <w:r>
              <w:rPr>
                <w:sz w:val="18"/>
                <w:szCs w:val="18"/>
              </w:rPr>
              <w:t>&lt;</w:t>
            </w:r>
            <w:r w:rsidR="0050639A">
              <w:rPr>
                <w:sz w:val="18"/>
                <w:szCs w:val="18"/>
              </w:rPr>
              <w:t xml:space="preserve">0,001 </w:t>
            </w:r>
          </w:p>
        </w:tc>
      </w:tr>
      <w:tr w:rsidR="00B77FBB" w14:paraId="24C12421" w14:textId="77777777" w:rsidTr="00B77FBB">
        <w:trPr>
          <w:trHeight w:val="20"/>
        </w:trPr>
        <w:tc>
          <w:tcPr>
            <w:tcW w:w="981" w:type="pct"/>
            <w:vMerge/>
          </w:tcPr>
          <w:p w14:paraId="000002DB" w14:textId="77777777" w:rsidR="008F0011" w:rsidRDefault="008F0011">
            <w:pPr>
              <w:widowControl w:val="0"/>
              <w:pBdr>
                <w:top w:val="nil"/>
                <w:left w:val="nil"/>
                <w:bottom w:val="nil"/>
                <w:right w:val="nil"/>
                <w:between w:val="nil"/>
              </w:pBdr>
              <w:spacing w:line="276" w:lineRule="auto"/>
            </w:pPr>
          </w:p>
        </w:tc>
        <w:tc>
          <w:tcPr>
            <w:tcW w:w="582" w:type="pct"/>
          </w:tcPr>
          <w:p w14:paraId="000002DC" w14:textId="77777777" w:rsidR="008F0011" w:rsidRDefault="0050639A">
            <w:pPr>
              <w:rPr>
                <w:sz w:val="18"/>
                <w:szCs w:val="18"/>
              </w:rPr>
            </w:pPr>
            <w:r>
              <w:rPr>
                <w:sz w:val="18"/>
                <w:szCs w:val="18"/>
              </w:rPr>
              <w:t xml:space="preserve">Yes </w:t>
            </w:r>
          </w:p>
        </w:tc>
        <w:tc>
          <w:tcPr>
            <w:tcW w:w="547" w:type="pct"/>
          </w:tcPr>
          <w:p w14:paraId="000002DD" w14:textId="48C3702C" w:rsidR="008F0011" w:rsidRDefault="0050639A" w:rsidP="5B760AA7">
            <w:pPr>
              <w:jc w:val="center"/>
              <w:rPr>
                <w:sz w:val="18"/>
                <w:szCs w:val="18"/>
              </w:rPr>
            </w:pPr>
            <w:r w:rsidRPr="5B760AA7">
              <w:rPr>
                <w:sz w:val="18"/>
                <w:szCs w:val="18"/>
              </w:rPr>
              <w:t>11916 (16.8)</w:t>
            </w:r>
          </w:p>
        </w:tc>
        <w:tc>
          <w:tcPr>
            <w:tcW w:w="626" w:type="pct"/>
          </w:tcPr>
          <w:p w14:paraId="0A6BD588" w14:textId="77777777" w:rsidR="004D29F3" w:rsidRDefault="0050639A" w:rsidP="5B760AA7">
            <w:pPr>
              <w:jc w:val="center"/>
              <w:rPr>
                <w:sz w:val="18"/>
                <w:szCs w:val="18"/>
              </w:rPr>
            </w:pPr>
            <w:r w:rsidRPr="5B760AA7">
              <w:rPr>
                <w:sz w:val="18"/>
                <w:szCs w:val="18"/>
              </w:rPr>
              <w:t xml:space="preserve">2694 </w:t>
            </w:r>
          </w:p>
          <w:p w14:paraId="000002DE" w14:textId="31BBBDC4" w:rsidR="008F0011" w:rsidRDefault="0050639A" w:rsidP="5B760AA7">
            <w:pPr>
              <w:jc w:val="center"/>
              <w:rPr>
                <w:sz w:val="18"/>
                <w:szCs w:val="18"/>
              </w:rPr>
            </w:pPr>
            <w:r w:rsidRPr="5B760AA7">
              <w:rPr>
                <w:sz w:val="18"/>
                <w:szCs w:val="18"/>
              </w:rPr>
              <w:t>(14.0)</w:t>
            </w:r>
          </w:p>
        </w:tc>
        <w:tc>
          <w:tcPr>
            <w:tcW w:w="546" w:type="pct"/>
          </w:tcPr>
          <w:p w14:paraId="000002DF" w14:textId="04E8D782" w:rsidR="008F0011" w:rsidRDefault="0050639A" w:rsidP="5B760AA7">
            <w:pPr>
              <w:jc w:val="center"/>
              <w:rPr>
                <w:sz w:val="18"/>
                <w:szCs w:val="18"/>
              </w:rPr>
            </w:pPr>
            <w:r w:rsidRPr="5B760AA7">
              <w:rPr>
                <w:sz w:val="18"/>
                <w:szCs w:val="18"/>
              </w:rPr>
              <w:t>6129 (17.1)</w:t>
            </w:r>
          </w:p>
        </w:tc>
        <w:tc>
          <w:tcPr>
            <w:tcW w:w="552" w:type="pct"/>
          </w:tcPr>
          <w:p w14:paraId="000002E0" w14:textId="68BC5E9A" w:rsidR="008F0011" w:rsidRDefault="0050639A" w:rsidP="5B760AA7">
            <w:pPr>
              <w:jc w:val="center"/>
              <w:rPr>
                <w:sz w:val="18"/>
                <w:szCs w:val="18"/>
              </w:rPr>
            </w:pPr>
            <w:r w:rsidRPr="5B760AA7">
              <w:rPr>
                <w:sz w:val="18"/>
                <w:szCs w:val="18"/>
              </w:rPr>
              <w:t>3093 (19.6)</w:t>
            </w:r>
          </w:p>
        </w:tc>
        <w:tc>
          <w:tcPr>
            <w:tcW w:w="705" w:type="pct"/>
          </w:tcPr>
          <w:p w14:paraId="000002E1" w14:textId="77777777" w:rsidR="008F0011" w:rsidRDefault="0050639A">
            <w:r>
              <w:rPr>
                <w:sz w:val="18"/>
                <w:szCs w:val="18"/>
              </w:rPr>
              <w:t xml:space="preserve">  </w:t>
            </w:r>
          </w:p>
        </w:tc>
        <w:tc>
          <w:tcPr>
            <w:tcW w:w="461" w:type="pct"/>
          </w:tcPr>
          <w:p w14:paraId="000002E2" w14:textId="77777777" w:rsidR="008F0011" w:rsidRDefault="0050639A">
            <w:r>
              <w:rPr>
                <w:sz w:val="18"/>
                <w:szCs w:val="18"/>
              </w:rPr>
              <w:t xml:space="preserve">  </w:t>
            </w:r>
          </w:p>
        </w:tc>
      </w:tr>
      <w:tr w:rsidR="00B77FBB" w14:paraId="2093CAA0" w14:textId="77777777" w:rsidTr="00B77FBB">
        <w:trPr>
          <w:trHeight w:val="20"/>
        </w:trPr>
        <w:tc>
          <w:tcPr>
            <w:tcW w:w="981" w:type="pct"/>
            <w:vMerge w:val="restart"/>
          </w:tcPr>
          <w:p w14:paraId="000002E3" w14:textId="3F8E3ABC" w:rsidR="008F0011" w:rsidRDefault="0050639A">
            <w:pPr>
              <w:rPr>
                <w:sz w:val="18"/>
                <w:szCs w:val="18"/>
              </w:rPr>
            </w:pPr>
            <w:r>
              <w:rPr>
                <w:sz w:val="18"/>
                <w:szCs w:val="18"/>
              </w:rPr>
              <w:t>Acquisitive Criminal Offen</w:t>
            </w:r>
            <w:r w:rsidR="005478D9">
              <w:rPr>
                <w:sz w:val="18"/>
                <w:szCs w:val="18"/>
              </w:rPr>
              <w:t>c</w:t>
            </w:r>
            <w:r>
              <w:rPr>
                <w:sz w:val="18"/>
                <w:szCs w:val="18"/>
              </w:rPr>
              <w:t>es (Pre-Treatment) (%)</w:t>
            </w:r>
          </w:p>
        </w:tc>
        <w:tc>
          <w:tcPr>
            <w:tcW w:w="582" w:type="pct"/>
          </w:tcPr>
          <w:p w14:paraId="000002E4" w14:textId="77777777" w:rsidR="008F0011" w:rsidRDefault="0050639A">
            <w:pPr>
              <w:rPr>
                <w:sz w:val="18"/>
                <w:szCs w:val="18"/>
              </w:rPr>
            </w:pPr>
            <w:r>
              <w:rPr>
                <w:sz w:val="18"/>
                <w:szCs w:val="18"/>
              </w:rPr>
              <w:t xml:space="preserve">No </w:t>
            </w:r>
          </w:p>
        </w:tc>
        <w:tc>
          <w:tcPr>
            <w:tcW w:w="547" w:type="pct"/>
          </w:tcPr>
          <w:p w14:paraId="000002E5" w14:textId="3E80775C" w:rsidR="008F0011" w:rsidRDefault="0050639A" w:rsidP="5B760AA7">
            <w:pPr>
              <w:jc w:val="center"/>
              <w:rPr>
                <w:sz w:val="18"/>
                <w:szCs w:val="18"/>
              </w:rPr>
            </w:pPr>
            <w:r w:rsidRPr="5B760AA7">
              <w:rPr>
                <w:sz w:val="18"/>
                <w:szCs w:val="18"/>
              </w:rPr>
              <w:t>58081 (82.0)</w:t>
            </w:r>
          </w:p>
        </w:tc>
        <w:tc>
          <w:tcPr>
            <w:tcW w:w="626" w:type="pct"/>
          </w:tcPr>
          <w:p w14:paraId="000002E6" w14:textId="1C71F938" w:rsidR="008F0011" w:rsidRDefault="0050639A" w:rsidP="5B760AA7">
            <w:pPr>
              <w:jc w:val="center"/>
              <w:rPr>
                <w:sz w:val="18"/>
                <w:szCs w:val="18"/>
              </w:rPr>
            </w:pPr>
            <w:r w:rsidRPr="5B760AA7">
              <w:rPr>
                <w:sz w:val="18"/>
                <w:szCs w:val="18"/>
              </w:rPr>
              <w:t>16984 (88.1)</w:t>
            </w:r>
          </w:p>
        </w:tc>
        <w:tc>
          <w:tcPr>
            <w:tcW w:w="546" w:type="pct"/>
          </w:tcPr>
          <w:p w14:paraId="000002E7" w14:textId="587F38B2" w:rsidR="008F0011" w:rsidRDefault="0050639A" w:rsidP="5B760AA7">
            <w:pPr>
              <w:jc w:val="center"/>
              <w:rPr>
                <w:sz w:val="18"/>
                <w:szCs w:val="18"/>
              </w:rPr>
            </w:pPr>
            <w:r w:rsidRPr="5B760AA7">
              <w:rPr>
                <w:sz w:val="18"/>
                <w:szCs w:val="18"/>
              </w:rPr>
              <w:t>29129 (81.4)</w:t>
            </w:r>
          </w:p>
        </w:tc>
        <w:tc>
          <w:tcPr>
            <w:tcW w:w="552" w:type="pct"/>
          </w:tcPr>
          <w:p w14:paraId="000002E8" w14:textId="08D9B2AC" w:rsidR="008F0011" w:rsidRDefault="0050639A" w:rsidP="5B760AA7">
            <w:pPr>
              <w:jc w:val="center"/>
              <w:rPr>
                <w:sz w:val="18"/>
                <w:szCs w:val="18"/>
              </w:rPr>
            </w:pPr>
            <w:r w:rsidRPr="5B760AA7">
              <w:rPr>
                <w:sz w:val="18"/>
                <w:szCs w:val="18"/>
              </w:rPr>
              <w:t>11968 (75.8)</w:t>
            </w:r>
          </w:p>
        </w:tc>
        <w:tc>
          <w:tcPr>
            <w:tcW w:w="705" w:type="pct"/>
          </w:tcPr>
          <w:p w14:paraId="000002E9" w14:textId="66CE5B53" w:rsidR="008F0011" w:rsidRDefault="003D3DC5">
            <w:r w:rsidRPr="003D3DC5">
              <w:rPr>
                <w:sz w:val="18"/>
                <w:szCs w:val="18"/>
              </w:rPr>
              <w:t>X</w:t>
            </w:r>
            <w:proofErr w:type="gramStart"/>
            <w:r w:rsidRPr="003D3DC5">
              <w:rPr>
                <w:sz w:val="18"/>
                <w:szCs w:val="18"/>
              </w:rPr>
              <w:t>²(</w:t>
            </w:r>
            <w:proofErr w:type="gramEnd"/>
            <w:r w:rsidRPr="003D3DC5">
              <w:rPr>
                <w:sz w:val="18"/>
                <w:szCs w:val="18"/>
              </w:rPr>
              <w:t>2, 70854)=911;</w:t>
            </w:r>
          </w:p>
        </w:tc>
        <w:tc>
          <w:tcPr>
            <w:tcW w:w="461" w:type="pct"/>
          </w:tcPr>
          <w:p w14:paraId="000002EA" w14:textId="4E701909" w:rsidR="008F0011" w:rsidRDefault="00501FC5">
            <w:r>
              <w:rPr>
                <w:sz w:val="18"/>
                <w:szCs w:val="18"/>
              </w:rPr>
              <w:t>&lt;</w:t>
            </w:r>
            <w:r w:rsidR="0050639A">
              <w:rPr>
                <w:sz w:val="18"/>
                <w:szCs w:val="18"/>
              </w:rPr>
              <w:t xml:space="preserve">0,001 </w:t>
            </w:r>
          </w:p>
        </w:tc>
      </w:tr>
      <w:tr w:rsidR="00B77FBB" w14:paraId="60D11E49" w14:textId="77777777" w:rsidTr="00B77FBB">
        <w:trPr>
          <w:trHeight w:val="20"/>
        </w:trPr>
        <w:tc>
          <w:tcPr>
            <w:tcW w:w="981" w:type="pct"/>
            <w:vMerge/>
          </w:tcPr>
          <w:p w14:paraId="000002EB" w14:textId="77777777" w:rsidR="008F0011" w:rsidRDefault="008F0011">
            <w:pPr>
              <w:widowControl w:val="0"/>
              <w:pBdr>
                <w:top w:val="nil"/>
                <w:left w:val="nil"/>
                <w:bottom w:val="nil"/>
                <w:right w:val="nil"/>
                <w:between w:val="nil"/>
              </w:pBdr>
              <w:spacing w:line="276" w:lineRule="auto"/>
            </w:pPr>
          </w:p>
        </w:tc>
        <w:tc>
          <w:tcPr>
            <w:tcW w:w="582" w:type="pct"/>
          </w:tcPr>
          <w:p w14:paraId="000002EC" w14:textId="77777777" w:rsidR="008F0011" w:rsidRDefault="0050639A">
            <w:pPr>
              <w:rPr>
                <w:sz w:val="18"/>
                <w:szCs w:val="18"/>
              </w:rPr>
            </w:pPr>
            <w:r>
              <w:rPr>
                <w:sz w:val="18"/>
                <w:szCs w:val="18"/>
              </w:rPr>
              <w:t xml:space="preserve">Yes </w:t>
            </w:r>
          </w:p>
        </w:tc>
        <w:tc>
          <w:tcPr>
            <w:tcW w:w="547" w:type="pct"/>
          </w:tcPr>
          <w:p w14:paraId="000002ED" w14:textId="2A5E04AD" w:rsidR="008F0011" w:rsidRDefault="0050639A" w:rsidP="5B760AA7">
            <w:pPr>
              <w:jc w:val="center"/>
              <w:rPr>
                <w:sz w:val="18"/>
                <w:szCs w:val="18"/>
              </w:rPr>
            </w:pPr>
            <w:r w:rsidRPr="5B760AA7">
              <w:rPr>
                <w:sz w:val="18"/>
                <w:szCs w:val="18"/>
              </w:rPr>
              <w:t>12773 (18.0)</w:t>
            </w:r>
          </w:p>
        </w:tc>
        <w:tc>
          <w:tcPr>
            <w:tcW w:w="626" w:type="pct"/>
          </w:tcPr>
          <w:p w14:paraId="17B112C6" w14:textId="77777777" w:rsidR="004D29F3" w:rsidRDefault="0050639A" w:rsidP="5B760AA7">
            <w:pPr>
              <w:jc w:val="center"/>
              <w:rPr>
                <w:sz w:val="18"/>
                <w:szCs w:val="18"/>
              </w:rPr>
            </w:pPr>
            <w:r w:rsidRPr="5B760AA7">
              <w:rPr>
                <w:sz w:val="18"/>
                <w:szCs w:val="18"/>
              </w:rPr>
              <w:t xml:space="preserve">2292 </w:t>
            </w:r>
          </w:p>
          <w:p w14:paraId="000002EE" w14:textId="65EB8743" w:rsidR="008F0011" w:rsidRDefault="0050639A" w:rsidP="5B760AA7">
            <w:pPr>
              <w:jc w:val="center"/>
              <w:rPr>
                <w:sz w:val="18"/>
                <w:szCs w:val="18"/>
              </w:rPr>
            </w:pPr>
            <w:r w:rsidRPr="5B760AA7">
              <w:rPr>
                <w:sz w:val="18"/>
                <w:szCs w:val="18"/>
              </w:rPr>
              <w:t>(11.9)</w:t>
            </w:r>
          </w:p>
        </w:tc>
        <w:tc>
          <w:tcPr>
            <w:tcW w:w="546" w:type="pct"/>
          </w:tcPr>
          <w:p w14:paraId="000002EF" w14:textId="4BB71559" w:rsidR="008F0011" w:rsidRDefault="0050639A" w:rsidP="5B760AA7">
            <w:pPr>
              <w:jc w:val="center"/>
              <w:rPr>
                <w:sz w:val="18"/>
                <w:szCs w:val="18"/>
              </w:rPr>
            </w:pPr>
            <w:r w:rsidRPr="5B760AA7">
              <w:rPr>
                <w:sz w:val="18"/>
                <w:szCs w:val="18"/>
              </w:rPr>
              <w:t>6652 (18.6)</w:t>
            </w:r>
          </w:p>
        </w:tc>
        <w:tc>
          <w:tcPr>
            <w:tcW w:w="552" w:type="pct"/>
          </w:tcPr>
          <w:p w14:paraId="000002F0" w14:textId="2238F127" w:rsidR="008F0011" w:rsidRDefault="0050639A" w:rsidP="5B760AA7">
            <w:pPr>
              <w:jc w:val="center"/>
              <w:rPr>
                <w:sz w:val="18"/>
                <w:szCs w:val="18"/>
              </w:rPr>
            </w:pPr>
            <w:r w:rsidRPr="5B760AA7">
              <w:rPr>
                <w:sz w:val="18"/>
                <w:szCs w:val="18"/>
              </w:rPr>
              <w:t>3829 (24.2)</w:t>
            </w:r>
          </w:p>
        </w:tc>
        <w:tc>
          <w:tcPr>
            <w:tcW w:w="705" w:type="pct"/>
          </w:tcPr>
          <w:p w14:paraId="000002F1" w14:textId="77777777" w:rsidR="008F0011" w:rsidRDefault="0050639A">
            <w:r>
              <w:rPr>
                <w:sz w:val="18"/>
                <w:szCs w:val="18"/>
              </w:rPr>
              <w:t xml:space="preserve">  </w:t>
            </w:r>
          </w:p>
        </w:tc>
        <w:tc>
          <w:tcPr>
            <w:tcW w:w="461" w:type="pct"/>
          </w:tcPr>
          <w:p w14:paraId="000002F2" w14:textId="77777777" w:rsidR="008F0011" w:rsidRDefault="0050639A">
            <w:r>
              <w:rPr>
                <w:sz w:val="18"/>
                <w:szCs w:val="18"/>
              </w:rPr>
              <w:t xml:space="preserve">  </w:t>
            </w:r>
          </w:p>
        </w:tc>
      </w:tr>
      <w:tr w:rsidR="00B77FBB" w14:paraId="5183BF45" w14:textId="77777777" w:rsidTr="00B77FBB">
        <w:trPr>
          <w:trHeight w:val="20"/>
        </w:trPr>
        <w:tc>
          <w:tcPr>
            <w:tcW w:w="981" w:type="pct"/>
            <w:vMerge w:val="restart"/>
          </w:tcPr>
          <w:p w14:paraId="000002F3" w14:textId="3D7D46D6" w:rsidR="008F0011" w:rsidRDefault="0050639A">
            <w:pPr>
              <w:rPr>
                <w:sz w:val="18"/>
                <w:szCs w:val="18"/>
              </w:rPr>
            </w:pPr>
            <w:r>
              <w:rPr>
                <w:sz w:val="18"/>
                <w:szCs w:val="18"/>
              </w:rPr>
              <w:t>Substance-Related Criminal Offen</w:t>
            </w:r>
            <w:r w:rsidR="005478D9">
              <w:rPr>
                <w:sz w:val="18"/>
                <w:szCs w:val="18"/>
              </w:rPr>
              <w:t>c</w:t>
            </w:r>
            <w:r>
              <w:rPr>
                <w:sz w:val="18"/>
                <w:szCs w:val="18"/>
              </w:rPr>
              <w:t>es (Pre-Treatment) (%)</w:t>
            </w:r>
          </w:p>
        </w:tc>
        <w:tc>
          <w:tcPr>
            <w:tcW w:w="582" w:type="pct"/>
          </w:tcPr>
          <w:p w14:paraId="000002F4" w14:textId="77777777" w:rsidR="008F0011" w:rsidRDefault="0050639A">
            <w:pPr>
              <w:rPr>
                <w:sz w:val="18"/>
                <w:szCs w:val="18"/>
              </w:rPr>
            </w:pPr>
            <w:r>
              <w:rPr>
                <w:sz w:val="18"/>
                <w:szCs w:val="18"/>
              </w:rPr>
              <w:t xml:space="preserve">No </w:t>
            </w:r>
          </w:p>
        </w:tc>
        <w:tc>
          <w:tcPr>
            <w:tcW w:w="547" w:type="pct"/>
          </w:tcPr>
          <w:p w14:paraId="000002F5" w14:textId="6DF48C42" w:rsidR="008F0011" w:rsidRDefault="0050639A" w:rsidP="5B760AA7">
            <w:pPr>
              <w:jc w:val="center"/>
              <w:rPr>
                <w:sz w:val="18"/>
                <w:szCs w:val="18"/>
              </w:rPr>
            </w:pPr>
            <w:r w:rsidRPr="5B760AA7">
              <w:rPr>
                <w:sz w:val="18"/>
                <w:szCs w:val="18"/>
              </w:rPr>
              <w:t>58421 (82.5)</w:t>
            </w:r>
          </w:p>
        </w:tc>
        <w:tc>
          <w:tcPr>
            <w:tcW w:w="626" w:type="pct"/>
          </w:tcPr>
          <w:p w14:paraId="000002F6" w14:textId="2CB1756D" w:rsidR="008F0011" w:rsidRDefault="0050639A" w:rsidP="5B760AA7">
            <w:pPr>
              <w:jc w:val="center"/>
              <w:rPr>
                <w:sz w:val="18"/>
                <w:szCs w:val="18"/>
              </w:rPr>
            </w:pPr>
            <w:r w:rsidRPr="5B760AA7">
              <w:rPr>
                <w:sz w:val="18"/>
                <w:szCs w:val="18"/>
              </w:rPr>
              <w:t>16373 (84.9)</w:t>
            </w:r>
          </w:p>
        </w:tc>
        <w:tc>
          <w:tcPr>
            <w:tcW w:w="546" w:type="pct"/>
          </w:tcPr>
          <w:p w14:paraId="000002F7" w14:textId="2B70D803" w:rsidR="008F0011" w:rsidRDefault="0050639A" w:rsidP="5B760AA7">
            <w:pPr>
              <w:jc w:val="center"/>
              <w:rPr>
                <w:sz w:val="18"/>
                <w:szCs w:val="18"/>
              </w:rPr>
            </w:pPr>
            <w:r w:rsidRPr="5B760AA7">
              <w:rPr>
                <w:sz w:val="18"/>
                <w:szCs w:val="18"/>
              </w:rPr>
              <w:t>29582 (82.7)</w:t>
            </w:r>
          </w:p>
        </w:tc>
        <w:tc>
          <w:tcPr>
            <w:tcW w:w="552" w:type="pct"/>
          </w:tcPr>
          <w:p w14:paraId="000002F8" w14:textId="7AD79635" w:rsidR="008F0011" w:rsidRDefault="0050639A" w:rsidP="5B760AA7">
            <w:pPr>
              <w:jc w:val="center"/>
              <w:rPr>
                <w:sz w:val="18"/>
                <w:szCs w:val="18"/>
              </w:rPr>
            </w:pPr>
            <w:r w:rsidRPr="5B760AA7">
              <w:rPr>
                <w:sz w:val="18"/>
                <w:szCs w:val="18"/>
              </w:rPr>
              <w:t>12466 (78.9)</w:t>
            </w:r>
          </w:p>
        </w:tc>
        <w:tc>
          <w:tcPr>
            <w:tcW w:w="705" w:type="pct"/>
          </w:tcPr>
          <w:p w14:paraId="000002F9" w14:textId="0E6270E5" w:rsidR="008F0011" w:rsidRDefault="003202F2">
            <w:r w:rsidRPr="003202F2">
              <w:rPr>
                <w:sz w:val="18"/>
                <w:szCs w:val="18"/>
              </w:rPr>
              <w:t>X</w:t>
            </w:r>
            <w:proofErr w:type="gramStart"/>
            <w:r w:rsidRPr="003202F2">
              <w:rPr>
                <w:sz w:val="18"/>
                <w:szCs w:val="18"/>
              </w:rPr>
              <w:t>²(</w:t>
            </w:r>
            <w:proofErr w:type="gramEnd"/>
            <w:r w:rsidRPr="003202F2">
              <w:rPr>
                <w:sz w:val="18"/>
                <w:szCs w:val="18"/>
              </w:rPr>
              <w:t>2, 70854)=220;</w:t>
            </w:r>
          </w:p>
        </w:tc>
        <w:tc>
          <w:tcPr>
            <w:tcW w:w="461" w:type="pct"/>
          </w:tcPr>
          <w:p w14:paraId="000002FA" w14:textId="0A134E0C" w:rsidR="008F0011" w:rsidRDefault="00501FC5">
            <w:r>
              <w:rPr>
                <w:sz w:val="18"/>
                <w:szCs w:val="18"/>
              </w:rPr>
              <w:t>&lt;</w:t>
            </w:r>
            <w:r w:rsidR="0050639A">
              <w:rPr>
                <w:sz w:val="18"/>
                <w:szCs w:val="18"/>
              </w:rPr>
              <w:t xml:space="preserve">0,001 </w:t>
            </w:r>
          </w:p>
        </w:tc>
      </w:tr>
      <w:tr w:rsidR="00B77FBB" w14:paraId="464D915C" w14:textId="77777777" w:rsidTr="00B77FBB">
        <w:trPr>
          <w:trHeight w:val="20"/>
        </w:trPr>
        <w:tc>
          <w:tcPr>
            <w:tcW w:w="981" w:type="pct"/>
            <w:vMerge/>
          </w:tcPr>
          <w:p w14:paraId="000002FB" w14:textId="77777777" w:rsidR="008F0011" w:rsidRDefault="008F0011">
            <w:pPr>
              <w:widowControl w:val="0"/>
              <w:pBdr>
                <w:top w:val="nil"/>
                <w:left w:val="nil"/>
                <w:bottom w:val="nil"/>
                <w:right w:val="nil"/>
                <w:between w:val="nil"/>
              </w:pBdr>
              <w:spacing w:line="276" w:lineRule="auto"/>
            </w:pPr>
          </w:p>
        </w:tc>
        <w:tc>
          <w:tcPr>
            <w:tcW w:w="582" w:type="pct"/>
          </w:tcPr>
          <w:p w14:paraId="000002FC" w14:textId="77777777" w:rsidR="008F0011" w:rsidRDefault="0050639A">
            <w:pPr>
              <w:rPr>
                <w:sz w:val="18"/>
                <w:szCs w:val="18"/>
              </w:rPr>
            </w:pPr>
            <w:r>
              <w:rPr>
                <w:sz w:val="18"/>
                <w:szCs w:val="18"/>
              </w:rPr>
              <w:t xml:space="preserve">Yes </w:t>
            </w:r>
          </w:p>
        </w:tc>
        <w:tc>
          <w:tcPr>
            <w:tcW w:w="547" w:type="pct"/>
          </w:tcPr>
          <w:p w14:paraId="000002FD" w14:textId="14B94ADF" w:rsidR="008F0011" w:rsidRDefault="0050639A" w:rsidP="5B760AA7">
            <w:pPr>
              <w:jc w:val="center"/>
              <w:rPr>
                <w:sz w:val="18"/>
                <w:szCs w:val="18"/>
              </w:rPr>
            </w:pPr>
            <w:r w:rsidRPr="5B760AA7">
              <w:rPr>
                <w:sz w:val="18"/>
                <w:szCs w:val="18"/>
              </w:rPr>
              <w:t>12433 (17.5)</w:t>
            </w:r>
          </w:p>
        </w:tc>
        <w:tc>
          <w:tcPr>
            <w:tcW w:w="626" w:type="pct"/>
          </w:tcPr>
          <w:p w14:paraId="064DC80F" w14:textId="77777777" w:rsidR="004D29F3" w:rsidRDefault="0050639A" w:rsidP="5B760AA7">
            <w:pPr>
              <w:jc w:val="center"/>
              <w:rPr>
                <w:sz w:val="18"/>
                <w:szCs w:val="18"/>
              </w:rPr>
            </w:pPr>
            <w:r w:rsidRPr="5B760AA7">
              <w:rPr>
                <w:sz w:val="18"/>
                <w:szCs w:val="18"/>
              </w:rPr>
              <w:t xml:space="preserve">2903 </w:t>
            </w:r>
          </w:p>
          <w:p w14:paraId="000002FE" w14:textId="7F29EBF3" w:rsidR="008F0011" w:rsidRDefault="0050639A" w:rsidP="5B760AA7">
            <w:pPr>
              <w:jc w:val="center"/>
              <w:rPr>
                <w:sz w:val="18"/>
                <w:szCs w:val="18"/>
              </w:rPr>
            </w:pPr>
            <w:r w:rsidRPr="5B760AA7">
              <w:rPr>
                <w:sz w:val="18"/>
                <w:szCs w:val="18"/>
              </w:rPr>
              <w:t>(15.1)</w:t>
            </w:r>
          </w:p>
        </w:tc>
        <w:tc>
          <w:tcPr>
            <w:tcW w:w="546" w:type="pct"/>
          </w:tcPr>
          <w:p w14:paraId="000002FF" w14:textId="275DB649" w:rsidR="008F0011" w:rsidRDefault="0050639A" w:rsidP="5B760AA7">
            <w:pPr>
              <w:jc w:val="center"/>
              <w:rPr>
                <w:sz w:val="18"/>
                <w:szCs w:val="18"/>
              </w:rPr>
            </w:pPr>
            <w:r w:rsidRPr="5B760AA7">
              <w:rPr>
                <w:sz w:val="18"/>
                <w:szCs w:val="18"/>
              </w:rPr>
              <w:t>6199 (17.3)</w:t>
            </w:r>
          </w:p>
        </w:tc>
        <w:tc>
          <w:tcPr>
            <w:tcW w:w="552" w:type="pct"/>
          </w:tcPr>
          <w:p w14:paraId="00000300" w14:textId="5723C2DA" w:rsidR="008F0011" w:rsidRDefault="0050639A" w:rsidP="5B760AA7">
            <w:pPr>
              <w:jc w:val="center"/>
              <w:rPr>
                <w:sz w:val="18"/>
                <w:szCs w:val="18"/>
              </w:rPr>
            </w:pPr>
            <w:r w:rsidRPr="5B760AA7">
              <w:rPr>
                <w:sz w:val="18"/>
                <w:szCs w:val="18"/>
              </w:rPr>
              <w:t>3331 (21.1)</w:t>
            </w:r>
          </w:p>
        </w:tc>
        <w:tc>
          <w:tcPr>
            <w:tcW w:w="705" w:type="pct"/>
          </w:tcPr>
          <w:p w14:paraId="00000301" w14:textId="77777777" w:rsidR="008F0011" w:rsidRDefault="0050639A">
            <w:r>
              <w:rPr>
                <w:sz w:val="18"/>
                <w:szCs w:val="18"/>
              </w:rPr>
              <w:t xml:space="preserve">  </w:t>
            </w:r>
          </w:p>
        </w:tc>
        <w:tc>
          <w:tcPr>
            <w:tcW w:w="461" w:type="pct"/>
          </w:tcPr>
          <w:p w14:paraId="00000302" w14:textId="77777777" w:rsidR="008F0011" w:rsidRDefault="0050639A">
            <w:r>
              <w:rPr>
                <w:sz w:val="18"/>
                <w:szCs w:val="18"/>
              </w:rPr>
              <w:t xml:space="preserve">  </w:t>
            </w:r>
          </w:p>
        </w:tc>
      </w:tr>
      <w:tr w:rsidR="00B77FBB" w14:paraId="28CE415A" w14:textId="77777777" w:rsidTr="00B77FBB">
        <w:trPr>
          <w:trHeight w:val="20"/>
        </w:trPr>
        <w:tc>
          <w:tcPr>
            <w:tcW w:w="981" w:type="pct"/>
            <w:vMerge w:val="restart"/>
          </w:tcPr>
          <w:p w14:paraId="00000303" w14:textId="21A5CEB8" w:rsidR="008F0011" w:rsidRDefault="0050639A">
            <w:pPr>
              <w:rPr>
                <w:sz w:val="18"/>
                <w:szCs w:val="18"/>
              </w:rPr>
            </w:pPr>
            <w:r>
              <w:rPr>
                <w:sz w:val="18"/>
                <w:szCs w:val="18"/>
              </w:rPr>
              <w:lastRenderedPageBreak/>
              <w:t>Other Criminal Offen</w:t>
            </w:r>
            <w:r w:rsidR="005478D9">
              <w:rPr>
                <w:sz w:val="18"/>
                <w:szCs w:val="18"/>
              </w:rPr>
              <w:t>c</w:t>
            </w:r>
            <w:r>
              <w:rPr>
                <w:sz w:val="18"/>
                <w:szCs w:val="18"/>
              </w:rPr>
              <w:t>es (Pre-Treatment) (%)</w:t>
            </w:r>
          </w:p>
        </w:tc>
        <w:tc>
          <w:tcPr>
            <w:tcW w:w="582" w:type="pct"/>
          </w:tcPr>
          <w:p w14:paraId="00000304" w14:textId="77777777" w:rsidR="008F0011" w:rsidRDefault="0050639A">
            <w:pPr>
              <w:rPr>
                <w:sz w:val="18"/>
                <w:szCs w:val="18"/>
              </w:rPr>
            </w:pPr>
            <w:r>
              <w:rPr>
                <w:sz w:val="18"/>
                <w:szCs w:val="18"/>
              </w:rPr>
              <w:t xml:space="preserve">No </w:t>
            </w:r>
          </w:p>
        </w:tc>
        <w:tc>
          <w:tcPr>
            <w:tcW w:w="547" w:type="pct"/>
          </w:tcPr>
          <w:p w14:paraId="00000305" w14:textId="4B55316F" w:rsidR="008F0011" w:rsidRDefault="0050639A" w:rsidP="5B760AA7">
            <w:pPr>
              <w:jc w:val="center"/>
              <w:rPr>
                <w:sz w:val="18"/>
                <w:szCs w:val="18"/>
              </w:rPr>
            </w:pPr>
            <w:r w:rsidRPr="5B760AA7">
              <w:rPr>
                <w:sz w:val="18"/>
                <w:szCs w:val="18"/>
              </w:rPr>
              <w:t>58594 (82.7)</w:t>
            </w:r>
          </w:p>
        </w:tc>
        <w:tc>
          <w:tcPr>
            <w:tcW w:w="626" w:type="pct"/>
          </w:tcPr>
          <w:p w14:paraId="00000306" w14:textId="6E9DC94C" w:rsidR="008F0011" w:rsidRDefault="0050639A" w:rsidP="5B760AA7">
            <w:pPr>
              <w:jc w:val="center"/>
              <w:rPr>
                <w:sz w:val="18"/>
                <w:szCs w:val="18"/>
              </w:rPr>
            </w:pPr>
            <w:r w:rsidRPr="5B760AA7">
              <w:rPr>
                <w:sz w:val="18"/>
                <w:szCs w:val="18"/>
              </w:rPr>
              <w:t>16678 (86.5)</w:t>
            </w:r>
          </w:p>
        </w:tc>
        <w:tc>
          <w:tcPr>
            <w:tcW w:w="546" w:type="pct"/>
          </w:tcPr>
          <w:p w14:paraId="00000307" w14:textId="60A59DDC" w:rsidR="008F0011" w:rsidRDefault="0050639A" w:rsidP="5B760AA7">
            <w:pPr>
              <w:jc w:val="center"/>
              <w:rPr>
                <w:sz w:val="18"/>
                <w:szCs w:val="18"/>
              </w:rPr>
            </w:pPr>
            <w:r w:rsidRPr="5B760AA7">
              <w:rPr>
                <w:sz w:val="18"/>
                <w:szCs w:val="18"/>
              </w:rPr>
              <w:t>29526 (82.5)</w:t>
            </w:r>
          </w:p>
        </w:tc>
        <w:tc>
          <w:tcPr>
            <w:tcW w:w="552" w:type="pct"/>
          </w:tcPr>
          <w:p w14:paraId="00000308" w14:textId="16BFA339" w:rsidR="008F0011" w:rsidRDefault="0050639A" w:rsidP="5B760AA7">
            <w:pPr>
              <w:jc w:val="center"/>
              <w:rPr>
                <w:sz w:val="18"/>
                <w:szCs w:val="18"/>
              </w:rPr>
            </w:pPr>
            <w:r w:rsidRPr="5B760AA7">
              <w:rPr>
                <w:sz w:val="18"/>
                <w:szCs w:val="18"/>
              </w:rPr>
              <w:t>12390 (78.4)</w:t>
            </w:r>
          </w:p>
        </w:tc>
        <w:tc>
          <w:tcPr>
            <w:tcW w:w="705" w:type="pct"/>
          </w:tcPr>
          <w:p w14:paraId="00000309" w14:textId="0548E088" w:rsidR="008F0011" w:rsidRDefault="007136E8">
            <w:r w:rsidRPr="007136E8">
              <w:rPr>
                <w:sz w:val="18"/>
                <w:szCs w:val="18"/>
              </w:rPr>
              <w:t>X</w:t>
            </w:r>
            <w:proofErr w:type="gramStart"/>
            <w:r w:rsidRPr="007136E8">
              <w:rPr>
                <w:sz w:val="18"/>
                <w:szCs w:val="18"/>
              </w:rPr>
              <w:t>²(</w:t>
            </w:r>
            <w:proofErr w:type="gramEnd"/>
            <w:r w:rsidRPr="007136E8">
              <w:rPr>
                <w:sz w:val="18"/>
                <w:szCs w:val="18"/>
              </w:rPr>
              <w:t>2, 70854)=399;</w:t>
            </w:r>
          </w:p>
        </w:tc>
        <w:tc>
          <w:tcPr>
            <w:tcW w:w="461" w:type="pct"/>
          </w:tcPr>
          <w:p w14:paraId="0000030A" w14:textId="70F830B3" w:rsidR="008F0011" w:rsidRDefault="00501FC5">
            <w:r>
              <w:rPr>
                <w:sz w:val="18"/>
                <w:szCs w:val="18"/>
              </w:rPr>
              <w:t>&lt;</w:t>
            </w:r>
            <w:r w:rsidR="0050639A">
              <w:rPr>
                <w:sz w:val="18"/>
                <w:szCs w:val="18"/>
              </w:rPr>
              <w:t xml:space="preserve">0,001 </w:t>
            </w:r>
          </w:p>
        </w:tc>
      </w:tr>
      <w:tr w:rsidR="00B77FBB" w14:paraId="0BADE5C0" w14:textId="77777777" w:rsidTr="00B77FBB">
        <w:trPr>
          <w:trHeight w:val="20"/>
        </w:trPr>
        <w:tc>
          <w:tcPr>
            <w:tcW w:w="981" w:type="pct"/>
            <w:vMerge/>
          </w:tcPr>
          <w:p w14:paraId="0000030B" w14:textId="77777777" w:rsidR="008F0011" w:rsidRDefault="008F0011">
            <w:pPr>
              <w:widowControl w:val="0"/>
              <w:pBdr>
                <w:top w:val="nil"/>
                <w:left w:val="nil"/>
                <w:bottom w:val="nil"/>
                <w:right w:val="nil"/>
                <w:between w:val="nil"/>
              </w:pBdr>
              <w:spacing w:line="276" w:lineRule="auto"/>
            </w:pPr>
          </w:p>
        </w:tc>
        <w:tc>
          <w:tcPr>
            <w:tcW w:w="582" w:type="pct"/>
          </w:tcPr>
          <w:p w14:paraId="0000030C" w14:textId="77777777" w:rsidR="008F0011" w:rsidRDefault="0050639A">
            <w:pPr>
              <w:rPr>
                <w:sz w:val="18"/>
                <w:szCs w:val="18"/>
              </w:rPr>
            </w:pPr>
            <w:r>
              <w:rPr>
                <w:sz w:val="18"/>
                <w:szCs w:val="18"/>
              </w:rPr>
              <w:t xml:space="preserve">Yes </w:t>
            </w:r>
          </w:p>
        </w:tc>
        <w:tc>
          <w:tcPr>
            <w:tcW w:w="547" w:type="pct"/>
          </w:tcPr>
          <w:p w14:paraId="0000030D" w14:textId="101AA33D" w:rsidR="008F0011" w:rsidRDefault="0050639A" w:rsidP="5B760AA7">
            <w:pPr>
              <w:jc w:val="center"/>
              <w:rPr>
                <w:sz w:val="18"/>
                <w:szCs w:val="18"/>
              </w:rPr>
            </w:pPr>
            <w:r w:rsidRPr="5B760AA7">
              <w:rPr>
                <w:sz w:val="18"/>
                <w:szCs w:val="18"/>
              </w:rPr>
              <w:t>12260 (17.3)</w:t>
            </w:r>
          </w:p>
        </w:tc>
        <w:tc>
          <w:tcPr>
            <w:tcW w:w="626" w:type="pct"/>
          </w:tcPr>
          <w:p w14:paraId="4132B187" w14:textId="77777777" w:rsidR="004D29F3" w:rsidRDefault="0050639A" w:rsidP="5B760AA7">
            <w:pPr>
              <w:jc w:val="center"/>
              <w:rPr>
                <w:sz w:val="18"/>
                <w:szCs w:val="18"/>
              </w:rPr>
            </w:pPr>
            <w:r w:rsidRPr="5B760AA7">
              <w:rPr>
                <w:sz w:val="18"/>
                <w:szCs w:val="18"/>
              </w:rPr>
              <w:t xml:space="preserve">2598 </w:t>
            </w:r>
          </w:p>
          <w:p w14:paraId="0000030E" w14:textId="7100A7CF" w:rsidR="008F0011" w:rsidRDefault="0050639A" w:rsidP="5B760AA7">
            <w:pPr>
              <w:jc w:val="center"/>
              <w:rPr>
                <w:sz w:val="18"/>
                <w:szCs w:val="18"/>
              </w:rPr>
            </w:pPr>
            <w:r w:rsidRPr="5B760AA7">
              <w:rPr>
                <w:sz w:val="18"/>
                <w:szCs w:val="18"/>
              </w:rPr>
              <w:t>(13.5)</w:t>
            </w:r>
          </w:p>
        </w:tc>
        <w:tc>
          <w:tcPr>
            <w:tcW w:w="546" w:type="pct"/>
          </w:tcPr>
          <w:p w14:paraId="0000030F" w14:textId="52AD8956" w:rsidR="008F0011" w:rsidRDefault="0050639A" w:rsidP="5B760AA7">
            <w:pPr>
              <w:jc w:val="center"/>
              <w:rPr>
                <w:sz w:val="18"/>
                <w:szCs w:val="18"/>
              </w:rPr>
            </w:pPr>
            <w:r w:rsidRPr="5B760AA7">
              <w:rPr>
                <w:sz w:val="18"/>
                <w:szCs w:val="18"/>
              </w:rPr>
              <w:t>6255 (17.5)</w:t>
            </w:r>
          </w:p>
        </w:tc>
        <w:tc>
          <w:tcPr>
            <w:tcW w:w="552" w:type="pct"/>
          </w:tcPr>
          <w:p w14:paraId="00000310" w14:textId="05FCA45F" w:rsidR="008F0011" w:rsidRDefault="0050639A" w:rsidP="5B760AA7">
            <w:pPr>
              <w:jc w:val="center"/>
              <w:rPr>
                <w:sz w:val="18"/>
                <w:szCs w:val="18"/>
              </w:rPr>
            </w:pPr>
            <w:r w:rsidRPr="5B760AA7">
              <w:rPr>
                <w:sz w:val="18"/>
                <w:szCs w:val="18"/>
              </w:rPr>
              <w:t>3407 (21.6)</w:t>
            </w:r>
          </w:p>
        </w:tc>
        <w:tc>
          <w:tcPr>
            <w:tcW w:w="705" w:type="pct"/>
          </w:tcPr>
          <w:p w14:paraId="00000311" w14:textId="77777777" w:rsidR="008F0011" w:rsidRDefault="0050639A">
            <w:r>
              <w:rPr>
                <w:sz w:val="18"/>
                <w:szCs w:val="18"/>
              </w:rPr>
              <w:t xml:space="preserve">  </w:t>
            </w:r>
          </w:p>
        </w:tc>
        <w:tc>
          <w:tcPr>
            <w:tcW w:w="461" w:type="pct"/>
          </w:tcPr>
          <w:p w14:paraId="00000312" w14:textId="77777777" w:rsidR="008F0011" w:rsidRDefault="0050639A" w:rsidP="0071782E">
            <w:pPr>
              <w:ind w:right="-113"/>
            </w:pPr>
            <w:r>
              <w:rPr>
                <w:sz w:val="18"/>
                <w:szCs w:val="18"/>
              </w:rPr>
              <w:t> </w:t>
            </w:r>
          </w:p>
        </w:tc>
      </w:tr>
    </w:tbl>
    <w:p w14:paraId="00000313" w14:textId="77777777" w:rsidR="008F0011" w:rsidRDefault="0050639A">
      <w:pPr>
        <w:rPr>
          <w:sz w:val="18"/>
          <w:szCs w:val="18"/>
        </w:rPr>
      </w:pPr>
      <w:r>
        <w:rPr>
          <w:sz w:val="18"/>
          <w:szCs w:val="18"/>
        </w:rPr>
        <w:t>Notes.</w:t>
      </w:r>
      <w:r>
        <w:t xml:space="preserve"> </w:t>
      </w:r>
      <w:r>
        <w:rPr>
          <w:sz w:val="18"/>
          <w:szCs w:val="18"/>
        </w:rPr>
        <w:t>For categorical variables, frequencies (n) and percentages (%) in parenthesis; For continuous variables, median (Q2) and percentiles 25 (Q1) and 75 (Q3) in brackets. H= Kruskal-</w:t>
      </w:r>
      <w:proofErr w:type="gramStart"/>
      <w:r>
        <w:rPr>
          <w:sz w:val="18"/>
          <w:szCs w:val="18"/>
        </w:rPr>
        <w:t>Wallis</w:t>
      </w:r>
      <w:proofErr w:type="gramEnd"/>
      <w:r>
        <w:rPr>
          <w:sz w:val="18"/>
          <w:szCs w:val="18"/>
        </w:rPr>
        <w:t xml:space="preserve"> test for continuous variables; X2=Chi-square test for independence for categorical variables.</w:t>
      </w:r>
    </w:p>
    <w:p w14:paraId="00000314" w14:textId="77777777" w:rsidR="008F0011" w:rsidRDefault="0050639A">
      <w:pPr>
        <w:rPr>
          <w:sz w:val="18"/>
          <w:szCs w:val="18"/>
        </w:rPr>
      </w:pPr>
      <w:r>
        <w:br w:type="page"/>
      </w:r>
    </w:p>
    <w:p w14:paraId="00000315" w14:textId="77777777" w:rsidR="008F0011" w:rsidRDefault="0050639A">
      <w:pPr>
        <w:spacing w:line="240" w:lineRule="auto"/>
        <w:jc w:val="both"/>
      </w:pPr>
      <w:r>
        <w:lastRenderedPageBreak/>
        <w:t xml:space="preserve">Table 2: Time until any contact with CJS (Outcome 1) </w:t>
      </w:r>
    </w:p>
    <w:tbl>
      <w:tblPr>
        <w:tblStyle w:val="a0"/>
        <w:tblW w:w="9417" w:type="dxa"/>
        <w:tblLayout w:type="fixed"/>
        <w:tblLook w:val="0400" w:firstRow="0" w:lastRow="0" w:firstColumn="0" w:lastColumn="0" w:noHBand="0" w:noVBand="1"/>
      </w:tblPr>
      <w:tblGrid>
        <w:gridCol w:w="851"/>
        <w:gridCol w:w="1417"/>
        <w:gridCol w:w="1418"/>
        <w:gridCol w:w="1417"/>
        <w:gridCol w:w="1418"/>
        <w:gridCol w:w="1572"/>
        <w:gridCol w:w="1324"/>
      </w:tblGrid>
      <w:tr w:rsidR="008F0011" w14:paraId="2953B83D" w14:textId="77777777" w:rsidTr="5B760AA7">
        <w:trPr>
          <w:trHeight w:val="300"/>
        </w:trPr>
        <w:tc>
          <w:tcPr>
            <w:tcW w:w="851" w:type="dxa"/>
            <w:tcBorders>
              <w:top w:val="single" w:sz="8" w:space="0" w:color="000000" w:themeColor="text1"/>
              <w:left w:val="nil"/>
              <w:bottom w:val="single" w:sz="8" w:space="0" w:color="000000" w:themeColor="text1"/>
              <w:right w:val="nil"/>
            </w:tcBorders>
            <w:shd w:val="clear" w:color="auto" w:fill="auto"/>
            <w:vAlign w:val="center"/>
          </w:tcPr>
          <w:p w14:paraId="00000316" w14:textId="77777777" w:rsidR="008F0011" w:rsidRDefault="0050639A">
            <w:pPr>
              <w:spacing w:line="240" w:lineRule="auto"/>
              <w:rPr>
                <w:b/>
                <w:color w:val="000000"/>
                <w:sz w:val="18"/>
                <w:szCs w:val="18"/>
              </w:rPr>
            </w:pPr>
            <w:r>
              <w:rPr>
                <w:b/>
                <w:color w:val="000000"/>
                <w:sz w:val="18"/>
                <w:szCs w:val="18"/>
              </w:rPr>
              <w:t>Time</w:t>
            </w:r>
          </w:p>
        </w:tc>
        <w:tc>
          <w:tcPr>
            <w:tcW w:w="1417" w:type="dxa"/>
            <w:tcBorders>
              <w:top w:val="single" w:sz="8" w:space="0" w:color="000000" w:themeColor="text1"/>
              <w:left w:val="nil"/>
              <w:bottom w:val="single" w:sz="8" w:space="0" w:color="000000" w:themeColor="text1"/>
              <w:right w:val="nil"/>
            </w:tcBorders>
            <w:shd w:val="clear" w:color="auto" w:fill="auto"/>
            <w:vAlign w:val="center"/>
          </w:tcPr>
          <w:p w14:paraId="00000317" w14:textId="77777777" w:rsidR="008F0011" w:rsidRDefault="0050639A">
            <w:pPr>
              <w:spacing w:line="240" w:lineRule="auto"/>
              <w:rPr>
                <w:b/>
                <w:color w:val="000000"/>
                <w:sz w:val="18"/>
                <w:szCs w:val="18"/>
              </w:rPr>
            </w:pPr>
            <w:r>
              <w:rPr>
                <w:b/>
                <w:color w:val="000000"/>
                <w:sz w:val="18"/>
                <w:szCs w:val="18"/>
              </w:rPr>
              <w:t>Complete Tr.</w:t>
            </w:r>
          </w:p>
        </w:tc>
        <w:tc>
          <w:tcPr>
            <w:tcW w:w="1418" w:type="dxa"/>
            <w:tcBorders>
              <w:top w:val="single" w:sz="8" w:space="0" w:color="000000" w:themeColor="text1"/>
              <w:left w:val="nil"/>
              <w:bottom w:val="single" w:sz="8" w:space="0" w:color="000000" w:themeColor="text1"/>
              <w:right w:val="nil"/>
            </w:tcBorders>
            <w:shd w:val="clear" w:color="auto" w:fill="auto"/>
            <w:vAlign w:val="center"/>
          </w:tcPr>
          <w:p w14:paraId="00000318" w14:textId="77777777" w:rsidR="008F0011" w:rsidRDefault="0050639A">
            <w:pPr>
              <w:spacing w:line="240" w:lineRule="auto"/>
              <w:rPr>
                <w:b/>
                <w:color w:val="000000"/>
                <w:sz w:val="18"/>
                <w:szCs w:val="18"/>
              </w:rPr>
            </w:pPr>
            <w:r>
              <w:rPr>
                <w:b/>
                <w:color w:val="000000"/>
                <w:sz w:val="18"/>
                <w:szCs w:val="18"/>
              </w:rPr>
              <w:t>Late Dropout</w:t>
            </w:r>
          </w:p>
        </w:tc>
        <w:tc>
          <w:tcPr>
            <w:tcW w:w="1417" w:type="dxa"/>
            <w:tcBorders>
              <w:top w:val="single" w:sz="8" w:space="0" w:color="000000" w:themeColor="text1"/>
              <w:left w:val="nil"/>
              <w:bottom w:val="single" w:sz="8" w:space="0" w:color="000000" w:themeColor="text1"/>
              <w:right w:val="nil"/>
            </w:tcBorders>
            <w:shd w:val="clear" w:color="auto" w:fill="auto"/>
            <w:vAlign w:val="center"/>
          </w:tcPr>
          <w:p w14:paraId="00000319" w14:textId="77777777" w:rsidR="008F0011" w:rsidRDefault="0050639A">
            <w:pPr>
              <w:spacing w:line="240" w:lineRule="auto"/>
              <w:rPr>
                <w:b/>
                <w:color w:val="000000"/>
                <w:sz w:val="18"/>
                <w:szCs w:val="18"/>
              </w:rPr>
            </w:pPr>
            <w:r>
              <w:rPr>
                <w:b/>
                <w:color w:val="000000"/>
                <w:sz w:val="18"/>
                <w:szCs w:val="18"/>
              </w:rPr>
              <w:t>Early Dropout</w:t>
            </w:r>
          </w:p>
        </w:tc>
        <w:tc>
          <w:tcPr>
            <w:tcW w:w="1418" w:type="dxa"/>
            <w:tcBorders>
              <w:top w:val="single" w:sz="8" w:space="0" w:color="000000" w:themeColor="text1"/>
              <w:left w:val="nil"/>
              <w:bottom w:val="single" w:sz="8" w:space="0" w:color="000000" w:themeColor="text1"/>
              <w:right w:val="nil"/>
            </w:tcBorders>
            <w:shd w:val="clear" w:color="auto" w:fill="auto"/>
            <w:vAlign w:val="center"/>
          </w:tcPr>
          <w:p w14:paraId="0000031A" w14:textId="77777777" w:rsidR="008F0011" w:rsidRDefault="0050639A">
            <w:pPr>
              <w:spacing w:line="240" w:lineRule="auto"/>
              <w:rPr>
                <w:b/>
                <w:color w:val="000000"/>
                <w:sz w:val="18"/>
                <w:szCs w:val="18"/>
              </w:rPr>
            </w:pPr>
            <w:r>
              <w:rPr>
                <w:b/>
                <w:color w:val="000000"/>
                <w:sz w:val="18"/>
                <w:szCs w:val="18"/>
              </w:rPr>
              <w:t>Comp. vs Late</w:t>
            </w:r>
          </w:p>
        </w:tc>
        <w:tc>
          <w:tcPr>
            <w:tcW w:w="1572" w:type="dxa"/>
            <w:tcBorders>
              <w:top w:val="single" w:sz="8" w:space="0" w:color="000000" w:themeColor="text1"/>
              <w:left w:val="nil"/>
              <w:bottom w:val="single" w:sz="8" w:space="0" w:color="000000" w:themeColor="text1"/>
              <w:right w:val="nil"/>
            </w:tcBorders>
            <w:shd w:val="clear" w:color="auto" w:fill="auto"/>
            <w:vAlign w:val="center"/>
          </w:tcPr>
          <w:p w14:paraId="0000031B" w14:textId="77777777" w:rsidR="008F0011" w:rsidRDefault="0050639A">
            <w:pPr>
              <w:spacing w:line="240" w:lineRule="auto"/>
              <w:rPr>
                <w:b/>
                <w:color w:val="000000"/>
                <w:sz w:val="18"/>
                <w:szCs w:val="18"/>
              </w:rPr>
            </w:pPr>
            <w:r>
              <w:rPr>
                <w:b/>
                <w:color w:val="000000"/>
                <w:sz w:val="18"/>
                <w:szCs w:val="18"/>
              </w:rPr>
              <w:t>Comp. vs Early</w:t>
            </w:r>
          </w:p>
        </w:tc>
        <w:tc>
          <w:tcPr>
            <w:tcW w:w="1324" w:type="dxa"/>
            <w:tcBorders>
              <w:top w:val="single" w:sz="8" w:space="0" w:color="000000" w:themeColor="text1"/>
              <w:left w:val="nil"/>
              <w:bottom w:val="single" w:sz="8" w:space="0" w:color="000000" w:themeColor="text1"/>
              <w:right w:val="nil"/>
            </w:tcBorders>
            <w:shd w:val="clear" w:color="auto" w:fill="auto"/>
            <w:vAlign w:val="center"/>
          </w:tcPr>
          <w:p w14:paraId="0000031C" w14:textId="77777777" w:rsidR="008F0011" w:rsidRDefault="0050639A">
            <w:pPr>
              <w:spacing w:line="240" w:lineRule="auto"/>
              <w:rPr>
                <w:b/>
                <w:color w:val="000000"/>
                <w:sz w:val="18"/>
                <w:szCs w:val="18"/>
              </w:rPr>
            </w:pPr>
            <w:r>
              <w:rPr>
                <w:b/>
                <w:color w:val="000000"/>
                <w:sz w:val="18"/>
                <w:szCs w:val="18"/>
              </w:rPr>
              <w:t>Early vs Late</w:t>
            </w:r>
          </w:p>
        </w:tc>
      </w:tr>
      <w:tr w:rsidR="008F0011" w14:paraId="0BCFCC90" w14:textId="77777777" w:rsidTr="5B760AA7">
        <w:trPr>
          <w:trHeight w:val="290"/>
        </w:trPr>
        <w:tc>
          <w:tcPr>
            <w:tcW w:w="851" w:type="dxa"/>
            <w:tcBorders>
              <w:top w:val="nil"/>
              <w:left w:val="nil"/>
              <w:bottom w:val="nil"/>
              <w:right w:val="nil"/>
            </w:tcBorders>
            <w:shd w:val="clear" w:color="auto" w:fill="auto"/>
            <w:vAlign w:val="center"/>
          </w:tcPr>
          <w:p w14:paraId="0000031D" w14:textId="77777777" w:rsidR="008F0011" w:rsidRDefault="0050639A">
            <w:pPr>
              <w:spacing w:line="240" w:lineRule="auto"/>
              <w:rPr>
                <w:i/>
                <w:color w:val="000000"/>
                <w:sz w:val="18"/>
                <w:szCs w:val="18"/>
              </w:rPr>
            </w:pPr>
            <w:r>
              <w:rPr>
                <w:i/>
                <w:color w:val="000000"/>
                <w:sz w:val="18"/>
                <w:szCs w:val="18"/>
              </w:rPr>
              <w:t>Probs.</w:t>
            </w:r>
          </w:p>
        </w:tc>
        <w:tc>
          <w:tcPr>
            <w:tcW w:w="1417" w:type="dxa"/>
            <w:tcBorders>
              <w:top w:val="nil"/>
              <w:left w:val="nil"/>
              <w:bottom w:val="nil"/>
              <w:right w:val="nil"/>
            </w:tcBorders>
            <w:shd w:val="clear" w:color="auto" w:fill="auto"/>
            <w:vAlign w:val="bottom"/>
          </w:tcPr>
          <w:p w14:paraId="0000031E" w14:textId="77777777" w:rsidR="008F0011" w:rsidRDefault="008F0011">
            <w:pPr>
              <w:spacing w:line="240" w:lineRule="auto"/>
              <w:rPr>
                <w:i/>
                <w:color w:val="000000"/>
                <w:sz w:val="18"/>
                <w:szCs w:val="18"/>
              </w:rPr>
            </w:pPr>
          </w:p>
        </w:tc>
        <w:tc>
          <w:tcPr>
            <w:tcW w:w="1418" w:type="dxa"/>
            <w:tcBorders>
              <w:top w:val="nil"/>
              <w:left w:val="nil"/>
              <w:bottom w:val="nil"/>
              <w:right w:val="nil"/>
            </w:tcBorders>
            <w:shd w:val="clear" w:color="auto" w:fill="auto"/>
            <w:vAlign w:val="bottom"/>
          </w:tcPr>
          <w:p w14:paraId="0000031F" w14:textId="77777777" w:rsidR="008F0011" w:rsidRDefault="008F0011">
            <w:pPr>
              <w:spacing w:line="240" w:lineRule="auto"/>
              <w:rPr>
                <w:sz w:val="20"/>
                <w:szCs w:val="20"/>
              </w:rPr>
            </w:pPr>
          </w:p>
        </w:tc>
        <w:tc>
          <w:tcPr>
            <w:tcW w:w="1417" w:type="dxa"/>
            <w:tcBorders>
              <w:top w:val="nil"/>
              <w:left w:val="nil"/>
              <w:bottom w:val="nil"/>
              <w:right w:val="nil"/>
            </w:tcBorders>
            <w:shd w:val="clear" w:color="auto" w:fill="auto"/>
            <w:vAlign w:val="bottom"/>
          </w:tcPr>
          <w:p w14:paraId="00000320" w14:textId="77777777" w:rsidR="008F0011" w:rsidRDefault="008F0011">
            <w:pPr>
              <w:spacing w:line="240" w:lineRule="auto"/>
              <w:rPr>
                <w:sz w:val="20"/>
                <w:szCs w:val="20"/>
              </w:rPr>
            </w:pPr>
          </w:p>
        </w:tc>
        <w:tc>
          <w:tcPr>
            <w:tcW w:w="1418" w:type="dxa"/>
            <w:tcBorders>
              <w:top w:val="nil"/>
              <w:left w:val="nil"/>
              <w:bottom w:val="nil"/>
              <w:right w:val="nil"/>
            </w:tcBorders>
            <w:shd w:val="clear" w:color="auto" w:fill="auto"/>
            <w:vAlign w:val="bottom"/>
          </w:tcPr>
          <w:p w14:paraId="00000321" w14:textId="77777777" w:rsidR="008F0011" w:rsidRDefault="008F0011">
            <w:pPr>
              <w:spacing w:line="240" w:lineRule="auto"/>
              <w:rPr>
                <w:sz w:val="20"/>
                <w:szCs w:val="20"/>
              </w:rPr>
            </w:pPr>
          </w:p>
        </w:tc>
        <w:tc>
          <w:tcPr>
            <w:tcW w:w="1572" w:type="dxa"/>
            <w:tcBorders>
              <w:top w:val="nil"/>
              <w:left w:val="nil"/>
              <w:bottom w:val="nil"/>
              <w:right w:val="nil"/>
            </w:tcBorders>
            <w:shd w:val="clear" w:color="auto" w:fill="auto"/>
            <w:vAlign w:val="bottom"/>
          </w:tcPr>
          <w:p w14:paraId="00000322" w14:textId="77777777" w:rsidR="008F0011" w:rsidRDefault="008F0011">
            <w:pPr>
              <w:spacing w:line="240" w:lineRule="auto"/>
              <w:rPr>
                <w:sz w:val="20"/>
                <w:szCs w:val="20"/>
              </w:rPr>
            </w:pPr>
          </w:p>
        </w:tc>
        <w:tc>
          <w:tcPr>
            <w:tcW w:w="1324" w:type="dxa"/>
            <w:tcBorders>
              <w:top w:val="nil"/>
              <w:left w:val="nil"/>
              <w:bottom w:val="nil"/>
              <w:right w:val="nil"/>
            </w:tcBorders>
            <w:shd w:val="clear" w:color="auto" w:fill="auto"/>
            <w:vAlign w:val="bottom"/>
          </w:tcPr>
          <w:p w14:paraId="00000323" w14:textId="77777777" w:rsidR="008F0011" w:rsidRDefault="008F0011">
            <w:pPr>
              <w:spacing w:line="240" w:lineRule="auto"/>
              <w:rPr>
                <w:sz w:val="20"/>
                <w:szCs w:val="20"/>
              </w:rPr>
            </w:pPr>
          </w:p>
        </w:tc>
      </w:tr>
      <w:tr w:rsidR="008F0011" w14:paraId="3DE75FF8" w14:textId="77777777" w:rsidTr="5B760AA7">
        <w:trPr>
          <w:trHeight w:val="290"/>
        </w:trPr>
        <w:tc>
          <w:tcPr>
            <w:tcW w:w="851" w:type="dxa"/>
            <w:tcBorders>
              <w:top w:val="nil"/>
              <w:left w:val="nil"/>
              <w:bottom w:val="nil"/>
              <w:right w:val="nil"/>
            </w:tcBorders>
            <w:shd w:val="clear" w:color="auto" w:fill="auto"/>
            <w:vAlign w:val="center"/>
          </w:tcPr>
          <w:p w14:paraId="00000324" w14:textId="77777777" w:rsidR="008F0011" w:rsidRDefault="0050639A">
            <w:pPr>
              <w:spacing w:line="240" w:lineRule="auto"/>
              <w:rPr>
                <w:color w:val="000000"/>
                <w:sz w:val="18"/>
                <w:szCs w:val="18"/>
              </w:rPr>
            </w:pPr>
            <w:r>
              <w:rPr>
                <w:color w:val="000000"/>
                <w:sz w:val="18"/>
                <w:szCs w:val="18"/>
              </w:rPr>
              <w:t>1_yr</w:t>
            </w:r>
          </w:p>
        </w:tc>
        <w:tc>
          <w:tcPr>
            <w:tcW w:w="1417" w:type="dxa"/>
            <w:tcBorders>
              <w:top w:val="nil"/>
              <w:left w:val="nil"/>
              <w:bottom w:val="nil"/>
              <w:right w:val="nil"/>
            </w:tcBorders>
            <w:shd w:val="clear" w:color="auto" w:fill="auto"/>
            <w:vAlign w:val="center"/>
          </w:tcPr>
          <w:p w14:paraId="32A58940" w14:textId="1F450AC9" w:rsidR="00112504" w:rsidRDefault="0050639A" w:rsidP="00112504">
            <w:pPr>
              <w:spacing w:line="240" w:lineRule="auto"/>
              <w:jc w:val="center"/>
              <w:rPr>
                <w:color w:val="000000" w:themeColor="text1"/>
                <w:sz w:val="18"/>
                <w:szCs w:val="18"/>
              </w:rPr>
            </w:pPr>
            <w:r w:rsidRPr="5B760AA7">
              <w:rPr>
                <w:color w:val="000000" w:themeColor="text1"/>
                <w:sz w:val="18"/>
                <w:szCs w:val="18"/>
              </w:rPr>
              <w:t>90.1</w:t>
            </w:r>
          </w:p>
          <w:p w14:paraId="00000325" w14:textId="4AA83928" w:rsidR="008F0011" w:rsidRDefault="0050639A" w:rsidP="00112504">
            <w:pPr>
              <w:spacing w:line="240" w:lineRule="auto"/>
              <w:jc w:val="center"/>
              <w:rPr>
                <w:color w:val="000000"/>
                <w:sz w:val="18"/>
                <w:szCs w:val="18"/>
              </w:rPr>
            </w:pPr>
            <w:r w:rsidRPr="5B760AA7">
              <w:rPr>
                <w:color w:val="000000" w:themeColor="text1"/>
                <w:sz w:val="18"/>
                <w:szCs w:val="18"/>
              </w:rPr>
              <w:t>(89.7,</w:t>
            </w:r>
            <w:r w:rsidR="53A42446" w:rsidRPr="5B760AA7">
              <w:rPr>
                <w:color w:val="000000" w:themeColor="text1"/>
                <w:sz w:val="18"/>
                <w:szCs w:val="18"/>
              </w:rPr>
              <w:t xml:space="preserve"> </w:t>
            </w:r>
            <w:r w:rsidRPr="5B760AA7">
              <w:rPr>
                <w:color w:val="000000" w:themeColor="text1"/>
                <w:sz w:val="18"/>
                <w:szCs w:val="18"/>
              </w:rPr>
              <w:t>90.5)</w:t>
            </w:r>
          </w:p>
        </w:tc>
        <w:tc>
          <w:tcPr>
            <w:tcW w:w="1418" w:type="dxa"/>
            <w:tcBorders>
              <w:top w:val="nil"/>
              <w:left w:val="nil"/>
              <w:bottom w:val="nil"/>
              <w:right w:val="nil"/>
            </w:tcBorders>
            <w:shd w:val="clear" w:color="auto" w:fill="auto"/>
            <w:vAlign w:val="center"/>
          </w:tcPr>
          <w:p w14:paraId="76EFEF79" w14:textId="36BB77DE" w:rsidR="00112504" w:rsidRDefault="0050639A" w:rsidP="00112504">
            <w:pPr>
              <w:spacing w:line="240" w:lineRule="auto"/>
              <w:jc w:val="center"/>
              <w:rPr>
                <w:color w:val="000000" w:themeColor="text1"/>
                <w:sz w:val="18"/>
                <w:szCs w:val="18"/>
              </w:rPr>
            </w:pPr>
            <w:r w:rsidRPr="5B760AA7">
              <w:rPr>
                <w:color w:val="000000" w:themeColor="text1"/>
                <w:sz w:val="18"/>
                <w:szCs w:val="18"/>
              </w:rPr>
              <w:t>84.6</w:t>
            </w:r>
          </w:p>
          <w:p w14:paraId="00000326" w14:textId="138F2E4D" w:rsidR="008F0011" w:rsidRDefault="0050639A" w:rsidP="00112504">
            <w:pPr>
              <w:spacing w:line="240" w:lineRule="auto"/>
              <w:jc w:val="center"/>
              <w:rPr>
                <w:color w:val="000000"/>
                <w:sz w:val="18"/>
                <w:szCs w:val="18"/>
              </w:rPr>
            </w:pPr>
            <w:r w:rsidRPr="5B760AA7">
              <w:rPr>
                <w:color w:val="000000" w:themeColor="text1"/>
                <w:sz w:val="18"/>
                <w:szCs w:val="18"/>
              </w:rPr>
              <w:t>(84.3,</w:t>
            </w:r>
            <w:r w:rsidR="7ECB46DE" w:rsidRPr="5B760AA7">
              <w:rPr>
                <w:color w:val="000000" w:themeColor="text1"/>
                <w:sz w:val="18"/>
                <w:szCs w:val="18"/>
              </w:rPr>
              <w:t xml:space="preserve"> </w:t>
            </w:r>
            <w:r w:rsidRPr="5B760AA7">
              <w:rPr>
                <w:color w:val="000000" w:themeColor="text1"/>
                <w:sz w:val="18"/>
                <w:szCs w:val="18"/>
              </w:rPr>
              <w:t>85)</w:t>
            </w:r>
          </w:p>
        </w:tc>
        <w:tc>
          <w:tcPr>
            <w:tcW w:w="1417" w:type="dxa"/>
            <w:tcBorders>
              <w:top w:val="nil"/>
              <w:left w:val="nil"/>
              <w:bottom w:val="nil"/>
              <w:right w:val="nil"/>
            </w:tcBorders>
            <w:shd w:val="clear" w:color="auto" w:fill="auto"/>
            <w:vAlign w:val="center"/>
          </w:tcPr>
          <w:p w14:paraId="6C2FAD09" w14:textId="50F257FD" w:rsidR="00112504" w:rsidRDefault="0050639A" w:rsidP="00112504">
            <w:pPr>
              <w:spacing w:line="240" w:lineRule="auto"/>
              <w:jc w:val="center"/>
              <w:rPr>
                <w:color w:val="000000" w:themeColor="text1"/>
                <w:sz w:val="18"/>
                <w:szCs w:val="18"/>
              </w:rPr>
            </w:pPr>
            <w:r w:rsidRPr="5B760AA7">
              <w:rPr>
                <w:color w:val="000000" w:themeColor="text1"/>
                <w:sz w:val="18"/>
                <w:szCs w:val="18"/>
              </w:rPr>
              <w:t>83.0</w:t>
            </w:r>
          </w:p>
          <w:p w14:paraId="00000327" w14:textId="6DC2FB4D" w:rsidR="008F0011" w:rsidRDefault="0050639A" w:rsidP="00112504">
            <w:pPr>
              <w:spacing w:line="240" w:lineRule="auto"/>
              <w:jc w:val="center"/>
              <w:rPr>
                <w:color w:val="000000"/>
                <w:sz w:val="18"/>
                <w:szCs w:val="18"/>
              </w:rPr>
            </w:pPr>
            <w:r w:rsidRPr="5B760AA7">
              <w:rPr>
                <w:color w:val="000000" w:themeColor="text1"/>
                <w:sz w:val="18"/>
                <w:szCs w:val="18"/>
              </w:rPr>
              <w:t>(82.5,</w:t>
            </w:r>
            <w:r w:rsidR="21D9D284" w:rsidRPr="5B760AA7">
              <w:rPr>
                <w:color w:val="000000" w:themeColor="text1"/>
                <w:sz w:val="18"/>
                <w:szCs w:val="18"/>
              </w:rPr>
              <w:t xml:space="preserve"> </w:t>
            </w:r>
            <w:r w:rsidRPr="5B760AA7">
              <w:rPr>
                <w:color w:val="000000" w:themeColor="text1"/>
                <w:sz w:val="18"/>
                <w:szCs w:val="18"/>
              </w:rPr>
              <w:t>83.5)</w:t>
            </w:r>
          </w:p>
        </w:tc>
        <w:tc>
          <w:tcPr>
            <w:tcW w:w="1418" w:type="dxa"/>
            <w:tcBorders>
              <w:top w:val="nil"/>
              <w:left w:val="nil"/>
              <w:bottom w:val="nil"/>
              <w:right w:val="nil"/>
            </w:tcBorders>
            <w:shd w:val="clear" w:color="auto" w:fill="auto"/>
            <w:vAlign w:val="center"/>
          </w:tcPr>
          <w:p w14:paraId="440A07DD" w14:textId="77777777" w:rsidR="00112504" w:rsidRDefault="0050639A" w:rsidP="00112504">
            <w:pPr>
              <w:spacing w:line="240" w:lineRule="auto"/>
              <w:jc w:val="center"/>
              <w:rPr>
                <w:color w:val="000000" w:themeColor="text1"/>
                <w:sz w:val="18"/>
                <w:szCs w:val="18"/>
              </w:rPr>
            </w:pPr>
            <w:r w:rsidRPr="5B760AA7">
              <w:rPr>
                <w:color w:val="000000" w:themeColor="text1"/>
                <w:sz w:val="18"/>
                <w:szCs w:val="18"/>
              </w:rPr>
              <w:t>-5.5</w:t>
            </w:r>
          </w:p>
          <w:p w14:paraId="00000328" w14:textId="4FDC8A77" w:rsidR="008F0011" w:rsidRDefault="0050639A" w:rsidP="00112504">
            <w:pPr>
              <w:spacing w:line="240" w:lineRule="auto"/>
              <w:jc w:val="center"/>
              <w:rPr>
                <w:color w:val="000000"/>
                <w:sz w:val="18"/>
                <w:szCs w:val="18"/>
              </w:rPr>
            </w:pPr>
            <w:r w:rsidRPr="5B760AA7">
              <w:rPr>
                <w:color w:val="000000" w:themeColor="text1"/>
                <w:sz w:val="18"/>
                <w:szCs w:val="18"/>
              </w:rPr>
              <w:t>(-6.0,</w:t>
            </w:r>
            <w:r w:rsidR="15239113" w:rsidRPr="5B760AA7">
              <w:rPr>
                <w:color w:val="000000" w:themeColor="text1"/>
                <w:sz w:val="18"/>
                <w:szCs w:val="18"/>
              </w:rPr>
              <w:t xml:space="preserve"> </w:t>
            </w:r>
            <w:r w:rsidRPr="5B760AA7">
              <w:rPr>
                <w:color w:val="000000" w:themeColor="text1"/>
                <w:sz w:val="18"/>
                <w:szCs w:val="18"/>
              </w:rPr>
              <w:t>-5.0)</w:t>
            </w:r>
          </w:p>
        </w:tc>
        <w:tc>
          <w:tcPr>
            <w:tcW w:w="1572" w:type="dxa"/>
            <w:tcBorders>
              <w:top w:val="nil"/>
              <w:left w:val="nil"/>
              <w:bottom w:val="nil"/>
              <w:right w:val="nil"/>
            </w:tcBorders>
            <w:shd w:val="clear" w:color="auto" w:fill="auto"/>
            <w:vAlign w:val="center"/>
          </w:tcPr>
          <w:p w14:paraId="029AAA4A" w14:textId="7C2664AA" w:rsidR="00112504" w:rsidRDefault="0050639A" w:rsidP="00112504">
            <w:pPr>
              <w:spacing w:line="240" w:lineRule="auto"/>
              <w:jc w:val="center"/>
              <w:rPr>
                <w:color w:val="000000" w:themeColor="text1"/>
                <w:sz w:val="18"/>
                <w:szCs w:val="18"/>
              </w:rPr>
            </w:pPr>
            <w:r w:rsidRPr="5B760AA7">
              <w:rPr>
                <w:color w:val="000000" w:themeColor="text1"/>
                <w:sz w:val="18"/>
                <w:szCs w:val="18"/>
              </w:rPr>
              <w:t>-7.2</w:t>
            </w:r>
          </w:p>
          <w:p w14:paraId="00000329" w14:textId="5AB8E79F" w:rsidR="008F0011" w:rsidRDefault="0050639A" w:rsidP="00112504">
            <w:pPr>
              <w:spacing w:line="240" w:lineRule="auto"/>
              <w:jc w:val="center"/>
              <w:rPr>
                <w:color w:val="000000"/>
                <w:sz w:val="18"/>
                <w:szCs w:val="18"/>
              </w:rPr>
            </w:pPr>
            <w:r w:rsidRPr="5B760AA7">
              <w:rPr>
                <w:color w:val="000000" w:themeColor="text1"/>
                <w:sz w:val="18"/>
                <w:szCs w:val="18"/>
              </w:rPr>
              <w:t>(-7.9,</w:t>
            </w:r>
            <w:r w:rsidR="37475A74" w:rsidRPr="5B760AA7">
              <w:rPr>
                <w:color w:val="000000" w:themeColor="text1"/>
                <w:sz w:val="18"/>
                <w:szCs w:val="18"/>
              </w:rPr>
              <w:t xml:space="preserve"> </w:t>
            </w:r>
            <w:r w:rsidRPr="5B760AA7">
              <w:rPr>
                <w:color w:val="000000" w:themeColor="text1"/>
                <w:sz w:val="18"/>
                <w:szCs w:val="18"/>
              </w:rPr>
              <w:t>-6.5)</w:t>
            </w:r>
          </w:p>
        </w:tc>
        <w:tc>
          <w:tcPr>
            <w:tcW w:w="1324" w:type="dxa"/>
            <w:tcBorders>
              <w:top w:val="nil"/>
              <w:left w:val="nil"/>
              <w:bottom w:val="nil"/>
              <w:right w:val="nil"/>
            </w:tcBorders>
            <w:shd w:val="clear" w:color="auto" w:fill="auto"/>
            <w:vAlign w:val="center"/>
          </w:tcPr>
          <w:p w14:paraId="1E0419E5" w14:textId="67F0D334" w:rsidR="00112504" w:rsidRDefault="0050639A" w:rsidP="00112504">
            <w:pPr>
              <w:spacing w:line="240" w:lineRule="auto"/>
              <w:jc w:val="center"/>
              <w:rPr>
                <w:color w:val="000000" w:themeColor="text1"/>
                <w:sz w:val="18"/>
                <w:szCs w:val="18"/>
              </w:rPr>
            </w:pPr>
            <w:r w:rsidRPr="5B760AA7">
              <w:rPr>
                <w:color w:val="000000" w:themeColor="text1"/>
                <w:sz w:val="18"/>
                <w:szCs w:val="18"/>
              </w:rPr>
              <w:t>1.7</w:t>
            </w:r>
          </w:p>
          <w:p w14:paraId="0000032A" w14:textId="38E75712" w:rsidR="008F0011" w:rsidRPr="00112504" w:rsidRDefault="0050639A" w:rsidP="00112504">
            <w:pPr>
              <w:spacing w:line="240" w:lineRule="auto"/>
              <w:jc w:val="center"/>
              <w:rPr>
                <w:color w:val="000000" w:themeColor="text1"/>
                <w:sz w:val="18"/>
                <w:szCs w:val="18"/>
              </w:rPr>
            </w:pPr>
            <w:r w:rsidRPr="5B760AA7">
              <w:rPr>
                <w:color w:val="000000" w:themeColor="text1"/>
                <w:sz w:val="18"/>
                <w:szCs w:val="18"/>
              </w:rPr>
              <w:t>(1.0,</w:t>
            </w:r>
            <w:r w:rsidR="137C34EB" w:rsidRPr="5B760AA7">
              <w:rPr>
                <w:color w:val="000000" w:themeColor="text1"/>
                <w:sz w:val="18"/>
                <w:szCs w:val="18"/>
              </w:rPr>
              <w:t xml:space="preserve"> </w:t>
            </w:r>
            <w:r w:rsidRPr="5B760AA7">
              <w:rPr>
                <w:color w:val="000000" w:themeColor="text1"/>
                <w:sz w:val="18"/>
                <w:szCs w:val="18"/>
              </w:rPr>
              <w:t>2.3)</w:t>
            </w:r>
          </w:p>
        </w:tc>
      </w:tr>
      <w:tr w:rsidR="008F0011" w14:paraId="705974A6" w14:textId="77777777" w:rsidTr="5B760AA7">
        <w:trPr>
          <w:trHeight w:val="290"/>
        </w:trPr>
        <w:tc>
          <w:tcPr>
            <w:tcW w:w="851" w:type="dxa"/>
            <w:tcBorders>
              <w:top w:val="nil"/>
              <w:left w:val="nil"/>
              <w:bottom w:val="nil"/>
              <w:right w:val="nil"/>
            </w:tcBorders>
            <w:shd w:val="clear" w:color="auto" w:fill="auto"/>
            <w:vAlign w:val="center"/>
          </w:tcPr>
          <w:p w14:paraId="0000032B" w14:textId="77777777" w:rsidR="008F0011" w:rsidRDefault="0050639A">
            <w:pPr>
              <w:spacing w:line="240" w:lineRule="auto"/>
              <w:rPr>
                <w:color w:val="000000"/>
                <w:sz w:val="18"/>
                <w:szCs w:val="18"/>
              </w:rPr>
            </w:pPr>
            <w:r>
              <w:rPr>
                <w:color w:val="000000"/>
                <w:sz w:val="18"/>
                <w:szCs w:val="18"/>
              </w:rPr>
              <w:t>3_yrs</w:t>
            </w:r>
          </w:p>
        </w:tc>
        <w:tc>
          <w:tcPr>
            <w:tcW w:w="1417" w:type="dxa"/>
            <w:tcBorders>
              <w:top w:val="nil"/>
              <w:left w:val="nil"/>
              <w:bottom w:val="nil"/>
              <w:right w:val="nil"/>
            </w:tcBorders>
            <w:shd w:val="clear" w:color="auto" w:fill="auto"/>
            <w:vAlign w:val="center"/>
          </w:tcPr>
          <w:p w14:paraId="3506A0B7" w14:textId="1CE35F10" w:rsidR="00112504" w:rsidRDefault="0050639A" w:rsidP="00112504">
            <w:pPr>
              <w:spacing w:line="240" w:lineRule="auto"/>
              <w:jc w:val="center"/>
              <w:rPr>
                <w:color w:val="000000" w:themeColor="text1"/>
                <w:sz w:val="18"/>
                <w:szCs w:val="18"/>
              </w:rPr>
            </w:pPr>
            <w:r w:rsidRPr="5B760AA7">
              <w:rPr>
                <w:color w:val="000000" w:themeColor="text1"/>
                <w:sz w:val="18"/>
                <w:szCs w:val="18"/>
              </w:rPr>
              <w:t>79.4</w:t>
            </w:r>
          </w:p>
          <w:p w14:paraId="0000032C" w14:textId="1E621D31" w:rsidR="008F0011" w:rsidRDefault="0050639A" w:rsidP="00112504">
            <w:pPr>
              <w:spacing w:line="240" w:lineRule="auto"/>
              <w:jc w:val="center"/>
              <w:rPr>
                <w:color w:val="000000"/>
                <w:sz w:val="18"/>
                <w:szCs w:val="18"/>
              </w:rPr>
            </w:pPr>
            <w:r w:rsidRPr="5B760AA7">
              <w:rPr>
                <w:color w:val="000000" w:themeColor="text1"/>
                <w:sz w:val="18"/>
                <w:szCs w:val="18"/>
              </w:rPr>
              <w:t>(78.8,</w:t>
            </w:r>
            <w:r w:rsidR="47C57C88" w:rsidRPr="5B760AA7">
              <w:rPr>
                <w:color w:val="000000" w:themeColor="text1"/>
                <w:sz w:val="18"/>
                <w:szCs w:val="18"/>
              </w:rPr>
              <w:t xml:space="preserve"> </w:t>
            </w:r>
            <w:r w:rsidRPr="5B760AA7">
              <w:rPr>
                <w:color w:val="000000" w:themeColor="text1"/>
                <w:sz w:val="18"/>
                <w:szCs w:val="18"/>
              </w:rPr>
              <w:t>80.0)</w:t>
            </w:r>
          </w:p>
        </w:tc>
        <w:tc>
          <w:tcPr>
            <w:tcW w:w="1418" w:type="dxa"/>
            <w:tcBorders>
              <w:top w:val="nil"/>
              <w:left w:val="nil"/>
              <w:bottom w:val="nil"/>
              <w:right w:val="nil"/>
            </w:tcBorders>
            <w:shd w:val="clear" w:color="auto" w:fill="auto"/>
            <w:vAlign w:val="center"/>
          </w:tcPr>
          <w:p w14:paraId="59190D78" w14:textId="59C2B53D" w:rsidR="00112504" w:rsidRDefault="0050639A" w:rsidP="00112504">
            <w:pPr>
              <w:spacing w:line="240" w:lineRule="auto"/>
              <w:jc w:val="center"/>
              <w:rPr>
                <w:color w:val="000000" w:themeColor="text1"/>
                <w:sz w:val="18"/>
                <w:szCs w:val="18"/>
              </w:rPr>
            </w:pPr>
            <w:r w:rsidRPr="5B760AA7">
              <w:rPr>
                <w:color w:val="000000" w:themeColor="text1"/>
                <w:sz w:val="18"/>
                <w:szCs w:val="18"/>
              </w:rPr>
              <w:t>70.8</w:t>
            </w:r>
          </w:p>
          <w:p w14:paraId="0000032D" w14:textId="5A5063FF" w:rsidR="008F0011" w:rsidRDefault="0050639A" w:rsidP="00112504">
            <w:pPr>
              <w:spacing w:line="240" w:lineRule="auto"/>
              <w:jc w:val="center"/>
              <w:rPr>
                <w:color w:val="000000"/>
                <w:sz w:val="18"/>
                <w:szCs w:val="18"/>
              </w:rPr>
            </w:pPr>
            <w:r w:rsidRPr="5B760AA7">
              <w:rPr>
                <w:color w:val="000000" w:themeColor="text1"/>
                <w:sz w:val="18"/>
                <w:szCs w:val="18"/>
              </w:rPr>
              <w:t>(70.4,</w:t>
            </w:r>
            <w:r w:rsidR="3F3F9185" w:rsidRPr="5B760AA7">
              <w:rPr>
                <w:color w:val="000000" w:themeColor="text1"/>
                <w:sz w:val="18"/>
                <w:szCs w:val="18"/>
              </w:rPr>
              <w:t xml:space="preserve"> </w:t>
            </w:r>
            <w:r w:rsidRPr="5B760AA7">
              <w:rPr>
                <w:color w:val="000000" w:themeColor="text1"/>
                <w:sz w:val="18"/>
                <w:szCs w:val="18"/>
              </w:rPr>
              <w:t>71.3)</w:t>
            </w:r>
          </w:p>
        </w:tc>
        <w:tc>
          <w:tcPr>
            <w:tcW w:w="1417" w:type="dxa"/>
            <w:tcBorders>
              <w:top w:val="nil"/>
              <w:left w:val="nil"/>
              <w:bottom w:val="nil"/>
              <w:right w:val="nil"/>
            </w:tcBorders>
            <w:shd w:val="clear" w:color="auto" w:fill="auto"/>
            <w:vAlign w:val="center"/>
          </w:tcPr>
          <w:p w14:paraId="310794EB" w14:textId="1DAFC97E" w:rsidR="00112504" w:rsidRDefault="0050639A" w:rsidP="00112504">
            <w:pPr>
              <w:spacing w:line="240" w:lineRule="auto"/>
              <w:jc w:val="center"/>
              <w:rPr>
                <w:color w:val="000000" w:themeColor="text1"/>
                <w:sz w:val="18"/>
                <w:szCs w:val="18"/>
              </w:rPr>
            </w:pPr>
            <w:r w:rsidRPr="5B760AA7">
              <w:rPr>
                <w:color w:val="000000" w:themeColor="text1"/>
                <w:sz w:val="18"/>
                <w:szCs w:val="18"/>
              </w:rPr>
              <w:t>68.9</w:t>
            </w:r>
          </w:p>
          <w:p w14:paraId="0000032E" w14:textId="31269AA6" w:rsidR="008F0011" w:rsidRDefault="0050639A" w:rsidP="00112504">
            <w:pPr>
              <w:spacing w:line="240" w:lineRule="auto"/>
              <w:jc w:val="center"/>
              <w:rPr>
                <w:color w:val="000000"/>
                <w:sz w:val="18"/>
                <w:szCs w:val="18"/>
              </w:rPr>
            </w:pPr>
            <w:r w:rsidRPr="5B760AA7">
              <w:rPr>
                <w:color w:val="000000" w:themeColor="text1"/>
                <w:sz w:val="18"/>
                <w:szCs w:val="18"/>
              </w:rPr>
              <w:t>(68.2,</w:t>
            </w:r>
            <w:r w:rsidR="1E92041E" w:rsidRPr="5B760AA7">
              <w:rPr>
                <w:color w:val="000000" w:themeColor="text1"/>
                <w:sz w:val="18"/>
                <w:szCs w:val="18"/>
              </w:rPr>
              <w:t xml:space="preserve"> </w:t>
            </w:r>
            <w:r w:rsidRPr="5B760AA7">
              <w:rPr>
                <w:color w:val="000000" w:themeColor="text1"/>
                <w:sz w:val="18"/>
                <w:szCs w:val="18"/>
              </w:rPr>
              <w:t>69.6)</w:t>
            </w:r>
          </w:p>
        </w:tc>
        <w:tc>
          <w:tcPr>
            <w:tcW w:w="1418" w:type="dxa"/>
            <w:tcBorders>
              <w:top w:val="nil"/>
              <w:left w:val="nil"/>
              <w:bottom w:val="nil"/>
              <w:right w:val="nil"/>
            </w:tcBorders>
            <w:shd w:val="clear" w:color="auto" w:fill="auto"/>
            <w:vAlign w:val="center"/>
          </w:tcPr>
          <w:p w14:paraId="1E48CCD2" w14:textId="7BD1A290" w:rsidR="00112504" w:rsidRDefault="0050639A" w:rsidP="00112504">
            <w:pPr>
              <w:spacing w:line="240" w:lineRule="auto"/>
              <w:jc w:val="center"/>
              <w:rPr>
                <w:color w:val="000000" w:themeColor="text1"/>
                <w:sz w:val="18"/>
                <w:szCs w:val="18"/>
              </w:rPr>
            </w:pPr>
            <w:r w:rsidRPr="5B760AA7">
              <w:rPr>
                <w:color w:val="000000" w:themeColor="text1"/>
                <w:sz w:val="18"/>
                <w:szCs w:val="18"/>
              </w:rPr>
              <w:t>-8.6</w:t>
            </w:r>
          </w:p>
          <w:p w14:paraId="0000032F" w14:textId="0AE8C135" w:rsidR="008F0011" w:rsidRDefault="0050639A" w:rsidP="00112504">
            <w:pPr>
              <w:spacing w:line="240" w:lineRule="auto"/>
              <w:jc w:val="center"/>
              <w:rPr>
                <w:color w:val="000000"/>
                <w:sz w:val="18"/>
                <w:szCs w:val="18"/>
              </w:rPr>
            </w:pPr>
            <w:r w:rsidRPr="5B760AA7">
              <w:rPr>
                <w:color w:val="000000" w:themeColor="text1"/>
                <w:sz w:val="18"/>
                <w:szCs w:val="18"/>
              </w:rPr>
              <w:t>(-9.3,</w:t>
            </w:r>
            <w:r w:rsidR="5966A084" w:rsidRPr="5B760AA7">
              <w:rPr>
                <w:color w:val="000000" w:themeColor="text1"/>
                <w:sz w:val="18"/>
                <w:szCs w:val="18"/>
              </w:rPr>
              <w:t xml:space="preserve"> </w:t>
            </w:r>
            <w:r w:rsidRPr="5B760AA7">
              <w:rPr>
                <w:color w:val="000000" w:themeColor="text1"/>
                <w:sz w:val="18"/>
                <w:szCs w:val="18"/>
              </w:rPr>
              <w:t>-7.9)</w:t>
            </w:r>
          </w:p>
        </w:tc>
        <w:tc>
          <w:tcPr>
            <w:tcW w:w="1572" w:type="dxa"/>
            <w:tcBorders>
              <w:top w:val="nil"/>
              <w:left w:val="nil"/>
              <w:bottom w:val="nil"/>
              <w:right w:val="nil"/>
            </w:tcBorders>
            <w:shd w:val="clear" w:color="auto" w:fill="auto"/>
            <w:vAlign w:val="center"/>
          </w:tcPr>
          <w:p w14:paraId="4635EF84" w14:textId="34566C91" w:rsidR="00112504" w:rsidRDefault="0050639A" w:rsidP="00112504">
            <w:pPr>
              <w:spacing w:line="240" w:lineRule="auto"/>
              <w:jc w:val="center"/>
              <w:rPr>
                <w:color w:val="000000" w:themeColor="text1"/>
                <w:sz w:val="18"/>
                <w:szCs w:val="18"/>
              </w:rPr>
            </w:pPr>
            <w:r w:rsidRPr="5B760AA7">
              <w:rPr>
                <w:color w:val="000000" w:themeColor="text1"/>
                <w:sz w:val="18"/>
                <w:szCs w:val="18"/>
              </w:rPr>
              <w:t>-10.4</w:t>
            </w:r>
          </w:p>
          <w:p w14:paraId="00000330" w14:textId="69E66177" w:rsidR="008F0011" w:rsidRDefault="0050639A" w:rsidP="00112504">
            <w:pPr>
              <w:spacing w:line="240" w:lineRule="auto"/>
              <w:jc w:val="center"/>
              <w:rPr>
                <w:color w:val="000000"/>
                <w:sz w:val="18"/>
                <w:szCs w:val="18"/>
              </w:rPr>
            </w:pPr>
            <w:r w:rsidRPr="5B760AA7">
              <w:rPr>
                <w:color w:val="000000" w:themeColor="text1"/>
                <w:sz w:val="18"/>
                <w:szCs w:val="18"/>
              </w:rPr>
              <w:t>(-11.4,</w:t>
            </w:r>
            <w:r w:rsidR="4A875845" w:rsidRPr="5B760AA7">
              <w:rPr>
                <w:color w:val="000000" w:themeColor="text1"/>
                <w:sz w:val="18"/>
                <w:szCs w:val="18"/>
              </w:rPr>
              <w:t xml:space="preserve"> </w:t>
            </w:r>
            <w:r w:rsidRPr="5B760AA7">
              <w:rPr>
                <w:color w:val="000000" w:themeColor="text1"/>
                <w:sz w:val="18"/>
                <w:szCs w:val="18"/>
              </w:rPr>
              <w:t>-9.5)</w:t>
            </w:r>
          </w:p>
        </w:tc>
        <w:tc>
          <w:tcPr>
            <w:tcW w:w="1324" w:type="dxa"/>
            <w:tcBorders>
              <w:top w:val="nil"/>
              <w:left w:val="nil"/>
              <w:bottom w:val="nil"/>
              <w:right w:val="nil"/>
            </w:tcBorders>
            <w:shd w:val="clear" w:color="auto" w:fill="auto"/>
            <w:vAlign w:val="center"/>
          </w:tcPr>
          <w:p w14:paraId="118937FB" w14:textId="728FD30F" w:rsidR="00112504" w:rsidRDefault="0050639A" w:rsidP="00112504">
            <w:pPr>
              <w:spacing w:line="240" w:lineRule="auto"/>
              <w:jc w:val="center"/>
              <w:rPr>
                <w:color w:val="000000" w:themeColor="text1"/>
                <w:sz w:val="18"/>
                <w:szCs w:val="18"/>
              </w:rPr>
            </w:pPr>
            <w:r w:rsidRPr="5B760AA7">
              <w:rPr>
                <w:color w:val="000000" w:themeColor="text1"/>
                <w:sz w:val="18"/>
                <w:szCs w:val="18"/>
              </w:rPr>
              <w:t>1.9</w:t>
            </w:r>
          </w:p>
          <w:p w14:paraId="00000331" w14:textId="1E327A44" w:rsidR="008F0011" w:rsidRDefault="0050639A" w:rsidP="00112504">
            <w:pPr>
              <w:spacing w:line="240" w:lineRule="auto"/>
              <w:jc w:val="center"/>
              <w:rPr>
                <w:color w:val="000000"/>
                <w:sz w:val="18"/>
                <w:szCs w:val="18"/>
              </w:rPr>
            </w:pPr>
            <w:r w:rsidRPr="5B760AA7">
              <w:rPr>
                <w:color w:val="000000" w:themeColor="text1"/>
                <w:sz w:val="18"/>
                <w:szCs w:val="18"/>
              </w:rPr>
              <w:t>(1.0,</w:t>
            </w:r>
            <w:r w:rsidR="5DDAEDC0" w:rsidRPr="5B760AA7">
              <w:rPr>
                <w:color w:val="000000" w:themeColor="text1"/>
                <w:sz w:val="18"/>
                <w:szCs w:val="18"/>
              </w:rPr>
              <w:t xml:space="preserve"> </w:t>
            </w:r>
            <w:r w:rsidRPr="5B760AA7">
              <w:rPr>
                <w:color w:val="000000" w:themeColor="text1"/>
                <w:sz w:val="18"/>
                <w:szCs w:val="18"/>
              </w:rPr>
              <w:t>2.7)</w:t>
            </w:r>
          </w:p>
        </w:tc>
      </w:tr>
      <w:tr w:rsidR="008F0011" w14:paraId="32DCF00D" w14:textId="77777777" w:rsidTr="5B760AA7">
        <w:trPr>
          <w:trHeight w:val="290"/>
        </w:trPr>
        <w:tc>
          <w:tcPr>
            <w:tcW w:w="851" w:type="dxa"/>
            <w:tcBorders>
              <w:top w:val="nil"/>
              <w:left w:val="nil"/>
              <w:bottom w:val="nil"/>
              <w:right w:val="nil"/>
            </w:tcBorders>
            <w:shd w:val="clear" w:color="auto" w:fill="auto"/>
            <w:vAlign w:val="center"/>
          </w:tcPr>
          <w:p w14:paraId="00000332" w14:textId="77777777" w:rsidR="008F0011" w:rsidRDefault="0050639A">
            <w:pPr>
              <w:spacing w:line="240" w:lineRule="auto"/>
              <w:rPr>
                <w:color w:val="000000"/>
                <w:sz w:val="18"/>
                <w:szCs w:val="18"/>
              </w:rPr>
            </w:pPr>
            <w:r>
              <w:rPr>
                <w:color w:val="000000"/>
                <w:sz w:val="18"/>
                <w:szCs w:val="18"/>
              </w:rPr>
              <w:t>5_yrs</w:t>
            </w:r>
          </w:p>
        </w:tc>
        <w:tc>
          <w:tcPr>
            <w:tcW w:w="1417" w:type="dxa"/>
            <w:tcBorders>
              <w:top w:val="nil"/>
              <w:left w:val="nil"/>
              <w:bottom w:val="nil"/>
              <w:right w:val="nil"/>
            </w:tcBorders>
            <w:shd w:val="clear" w:color="auto" w:fill="auto"/>
            <w:vAlign w:val="center"/>
          </w:tcPr>
          <w:p w14:paraId="107BFA5F" w14:textId="12A0E53B" w:rsidR="00112504" w:rsidRDefault="0050639A" w:rsidP="00112504">
            <w:pPr>
              <w:spacing w:line="240" w:lineRule="auto"/>
              <w:jc w:val="center"/>
              <w:rPr>
                <w:color w:val="000000" w:themeColor="text1"/>
                <w:sz w:val="18"/>
                <w:szCs w:val="18"/>
              </w:rPr>
            </w:pPr>
            <w:r w:rsidRPr="5B760AA7">
              <w:rPr>
                <w:color w:val="000000" w:themeColor="text1"/>
                <w:sz w:val="18"/>
                <w:szCs w:val="18"/>
              </w:rPr>
              <w:t>73.5</w:t>
            </w:r>
          </w:p>
          <w:p w14:paraId="00000333" w14:textId="58355147" w:rsidR="008F0011" w:rsidRDefault="0050639A" w:rsidP="00112504">
            <w:pPr>
              <w:spacing w:line="240" w:lineRule="auto"/>
              <w:jc w:val="center"/>
              <w:rPr>
                <w:color w:val="000000"/>
                <w:sz w:val="18"/>
                <w:szCs w:val="18"/>
              </w:rPr>
            </w:pPr>
            <w:r w:rsidRPr="5B760AA7">
              <w:rPr>
                <w:color w:val="000000" w:themeColor="text1"/>
                <w:sz w:val="18"/>
                <w:szCs w:val="18"/>
              </w:rPr>
              <w:t>(72.8,</w:t>
            </w:r>
            <w:r w:rsidR="05C3A74E" w:rsidRPr="5B760AA7">
              <w:rPr>
                <w:color w:val="000000" w:themeColor="text1"/>
                <w:sz w:val="18"/>
                <w:szCs w:val="18"/>
              </w:rPr>
              <w:t xml:space="preserve"> </w:t>
            </w:r>
            <w:r w:rsidRPr="5B760AA7">
              <w:rPr>
                <w:color w:val="000000" w:themeColor="text1"/>
                <w:sz w:val="18"/>
                <w:szCs w:val="18"/>
              </w:rPr>
              <w:t>74.2)</w:t>
            </w:r>
          </w:p>
        </w:tc>
        <w:tc>
          <w:tcPr>
            <w:tcW w:w="1418" w:type="dxa"/>
            <w:tcBorders>
              <w:top w:val="nil"/>
              <w:left w:val="nil"/>
              <w:bottom w:val="nil"/>
              <w:right w:val="nil"/>
            </w:tcBorders>
            <w:shd w:val="clear" w:color="auto" w:fill="auto"/>
            <w:vAlign w:val="center"/>
          </w:tcPr>
          <w:p w14:paraId="71FA3D1B" w14:textId="4186C8CC" w:rsidR="00112504" w:rsidRDefault="0050639A" w:rsidP="00112504">
            <w:pPr>
              <w:spacing w:line="240" w:lineRule="auto"/>
              <w:jc w:val="center"/>
              <w:rPr>
                <w:color w:val="000000" w:themeColor="text1"/>
                <w:sz w:val="18"/>
                <w:szCs w:val="18"/>
              </w:rPr>
            </w:pPr>
            <w:r w:rsidRPr="5B760AA7">
              <w:rPr>
                <w:color w:val="000000" w:themeColor="text1"/>
                <w:sz w:val="18"/>
                <w:szCs w:val="18"/>
              </w:rPr>
              <w:t>64.0</w:t>
            </w:r>
          </w:p>
          <w:p w14:paraId="00000334" w14:textId="7F40BF5D" w:rsidR="008F0011" w:rsidRDefault="0050639A" w:rsidP="00112504">
            <w:pPr>
              <w:spacing w:line="240" w:lineRule="auto"/>
              <w:jc w:val="center"/>
              <w:rPr>
                <w:color w:val="000000"/>
                <w:sz w:val="18"/>
                <w:szCs w:val="18"/>
              </w:rPr>
            </w:pPr>
            <w:r w:rsidRPr="5B760AA7">
              <w:rPr>
                <w:color w:val="000000" w:themeColor="text1"/>
                <w:sz w:val="18"/>
                <w:szCs w:val="18"/>
              </w:rPr>
              <w:t>(63.5,</w:t>
            </w:r>
            <w:r w:rsidR="16E3BF8D" w:rsidRPr="5B760AA7">
              <w:rPr>
                <w:color w:val="000000" w:themeColor="text1"/>
                <w:sz w:val="18"/>
                <w:szCs w:val="18"/>
              </w:rPr>
              <w:t xml:space="preserve"> </w:t>
            </w:r>
            <w:r w:rsidRPr="5B760AA7">
              <w:rPr>
                <w:color w:val="000000" w:themeColor="text1"/>
                <w:sz w:val="18"/>
                <w:szCs w:val="18"/>
              </w:rPr>
              <w:t>64.5)</w:t>
            </w:r>
          </w:p>
        </w:tc>
        <w:tc>
          <w:tcPr>
            <w:tcW w:w="1417" w:type="dxa"/>
            <w:tcBorders>
              <w:top w:val="nil"/>
              <w:left w:val="nil"/>
              <w:bottom w:val="nil"/>
              <w:right w:val="nil"/>
            </w:tcBorders>
            <w:shd w:val="clear" w:color="auto" w:fill="auto"/>
            <w:vAlign w:val="center"/>
          </w:tcPr>
          <w:p w14:paraId="36199664" w14:textId="6AD21512" w:rsidR="00112504" w:rsidRDefault="0050639A" w:rsidP="00112504">
            <w:pPr>
              <w:spacing w:line="240" w:lineRule="auto"/>
              <w:jc w:val="center"/>
              <w:rPr>
                <w:color w:val="000000" w:themeColor="text1"/>
                <w:sz w:val="18"/>
                <w:szCs w:val="18"/>
              </w:rPr>
            </w:pPr>
            <w:r w:rsidRPr="5B760AA7">
              <w:rPr>
                <w:color w:val="000000" w:themeColor="text1"/>
                <w:sz w:val="18"/>
                <w:szCs w:val="18"/>
              </w:rPr>
              <w:t>62.3</w:t>
            </w:r>
          </w:p>
          <w:p w14:paraId="00000335" w14:textId="28072B6C" w:rsidR="008F0011" w:rsidRDefault="0050639A" w:rsidP="00112504">
            <w:pPr>
              <w:spacing w:line="240" w:lineRule="auto"/>
              <w:jc w:val="center"/>
              <w:rPr>
                <w:color w:val="000000"/>
                <w:sz w:val="18"/>
                <w:szCs w:val="18"/>
              </w:rPr>
            </w:pPr>
            <w:r w:rsidRPr="5B760AA7">
              <w:rPr>
                <w:color w:val="000000" w:themeColor="text1"/>
                <w:sz w:val="18"/>
                <w:szCs w:val="18"/>
              </w:rPr>
              <w:t>(61.5,</w:t>
            </w:r>
            <w:r w:rsidR="2866D00B" w:rsidRPr="5B760AA7">
              <w:rPr>
                <w:color w:val="000000" w:themeColor="text1"/>
                <w:sz w:val="18"/>
                <w:szCs w:val="18"/>
              </w:rPr>
              <w:t xml:space="preserve"> </w:t>
            </w:r>
            <w:r w:rsidRPr="5B760AA7">
              <w:rPr>
                <w:color w:val="000000" w:themeColor="text1"/>
                <w:sz w:val="18"/>
                <w:szCs w:val="18"/>
              </w:rPr>
              <w:t>63.1)</w:t>
            </w:r>
          </w:p>
        </w:tc>
        <w:tc>
          <w:tcPr>
            <w:tcW w:w="1418" w:type="dxa"/>
            <w:tcBorders>
              <w:top w:val="nil"/>
              <w:left w:val="nil"/>
              <w:bottom w:val="nil"/>
              <w:right w:val="nil"/>
            </w:tcBorders>
            <w:shd w:val="clear" w:color="auto" w:fill="auto"/>
            <w:vAlign w:val="center"/>
          </w:tcPr>
          <w:p w14:paraId="1C2ED4AD" w14:textId="187F4103" w:rsidR="00112504" w:rsidRDefault="0050639A" w:rsidP="00112504">
            <w:pPr>
              <w:spacing w:line="240" w:lineRule="auto"/>
              <w:jc w:val="center"/>
              <w:rPr>
                <w:color w:val="000000" w:themeColor="text1"/>
                <w:sz w:val="18"/>
                <w:szCs w:val="18"/>
              </w:rPr>
            </w:pPr>
            <w:r w:rsidRPr="5B760AA7">
              <w:rPr>
                <w:color w:val="000000" w:themeColor="text1"/>
                <w:sz w:val="18"/>
                <w:szCs w:val="18"/>
              </w:rPr>
              <w:t>-9.5</w:t>
            </w:r>
          </w:p>
          <w:p w14:paraId="00000336" w14:textId="557FA020" w:rsidR="008F0011" w:rsidRDefault="0050639A" w:rsidP="00112504">
            <w:pPr>
              <w:spacing w:line="240" w:lineRule="auto"/>
              <w:jc w:val="center"/>
              <w:rPr>
                <w:color w:val="000000"/>
                <w:sz w:val="18"/>
                <w:szCs w:val="18"/>
              </w:rPr>
            </w:pPr>
            <w:r w:rsidRPr="5B760AA7">
              <w:rPr>
                <w:color w:val="000000" w:themeColor="text1"/>
                <w:sz w:val="18"/>
                <w:szCs w:val="18"/>
              </w:rPr>
              <w:t>(-10.3,</w:t>
            </w:r>
            <w:r w:rsidR="029C0B35" w:rsidRPr="5B760AA7">
              <w:rPr>
                <w:color w:val="000000" w:themeColor="text1"/>
                <w:sz w:val="18"/>
                <w:szCs w:val="18"/>
              </w:rPr>
              <w:t xml:space="preserve"> </w:t>
            </w:r>
            <w:r w:rsidRPr="5B760AA7">
              <w:rPr>
                <w:color w:val="000000" w:themeColor="text1"/>
                <w:sz w:val="18"/>
                <w:szCs w:val="18"/>
              </w:rPr>
              <w:t>-8.7)</w:t>
            </w:r>
          </w:p>
        </w:tc>
        <w:tc>
          <w:tcPr>
            <w:tcW w:w="1572" w:type="dxa"/>
            <w:tcBorders>
              <w:top w:val="nil"/>
              <w:left w:val="nil"/>
              <w:bottom w:val="nil"/>
              <w:right w:val="nil"/>
            </w:tcBorders>
            <w:shd w:val="clear" w:color="auto" w:fill="auto"/>
            <w:vAlign w:val="center"/>
          </w:tcPr>
          <w:p w14:paraId="16F56A1D" w14:textId="64EDD21A" w:rsidR="00112504" w:rsidRDefault="0050639A" w:rsidP="00112504">
            <w:pPr>
              <w:spacing w:line="240" w:lineRule="auto"/>
              <w:jc w:val="center"/>
              <w:rPr>
                <w:color w:val="000000" w:themeColor="text1"/>
                <w:sz w:val="18"/>
                <w:szCs w:val="18"/>
              </w:rPr>
            </w:pPr>
            <w:r w:rsidRPr="5B760AA7">
              <w:rPr>
                <w:color w:val="000000" w:themeColor="text1"/>
                <w:sz w:val="18"/>
                <w:szCs w:val="18"/>
              </w:rPr>
              <w:t>-11.2</w:t>
            </w:r>
          </w:p>
          <w:p w14:paraId="00000337" w14:textId="4BA1BDA6" w:rsidR="008F0011" w:rsidRDefault="0050639A" w:rsidP="00112504">
            <w:pPr>
              <w:spacing w:line="240" w:lineRule="auto"/>
              <w:jc w:val="center"/>
              <w:rPr>
                <w:color w:val="000000"/>
                <w:sz w:val="18"/>
                <w:szCs w:val="18"/>
              </w:rPr>
            </w:pPr>
            <w:r w:rsidRPr="5B760AA7">
              <w:rPr>
                <w:color w:val="000000" w:themeColor="text1"/>
                <w:sz w:val="18"/>
                <w:szCs w:val="18"/>
              </w:rPr>
              <w:t>(-12.3,</w:t>
            </w:r>
            <w:r w:rsidR="6A655204" w:rsidRPr="5B760AA7">
              <w:rPr>
                <w:color w:val="000000" w:themeColor="text1"/>
                <w:sz w:val="18"/>
                <w:szCs w:val="18"/>
              </w:rPr>
              <w:t xml:space="preserve"> </w:t>
            </w:r>
            <w:r w:rsidRPr="5B760AA7">
              <w:rPr>
                <w:color w:val="000000" w:themeColor="text1"/>
                <w:sz w:val="18"/>
                <w:szCs w:val="18"/>
              </w:rPr>
              <w:t>-10.1)</w:t>
            </w:r>
          </w:p>
        </w:tc>
        <w:tc>
          <w:tcPr>
            <w:tcW w:w="1324" w:type="dxa"/>
            <w:tcBorders>
              <w:top w:val="nil"/>
              <w:left w:val="nil"/>
              <w:bottom w:val="nil"/>
              <w:right w:val="nil"/>
            </w:tcBorders>
            <w:shd w:val="clear" w:color="auto" w:fill="auto"/>
            <w:vAlign w:val="center"/>
          </w:tcPr>
          <w:p w14:paraId="47E12DC2" w14:textId="12A20A43" w:rsidR="00112504" w:rsidRDefault="0050639A" w:rsidP="00112504">
            <w:pPr>
              <w:spacing w:line="240" w:lineRule="auto"/>
              <w:jc w:val="center"/>
              <w:rPr>
                <w:color w:val="000000" w:themeColor="text1"/>
                <w:sz w:val="18"/>
                <w:szCs w:val="18"/>
              </w:rPr>
            </w:pPr>
            <w:r w:rsidRPr="5B760AA7">
              <w:rPr>
                <w:color w:val="000000" w:themeColor="text1"/>
                <w:sz w:val="18"/>
                <w:szCs w:val="18"/>
              </w:rPr>
              <w:t>1.7</w:t>
            </w:r>
          </w:p>
          <w:p w14:paraId="00000338" w14:textId="5FF4A816" w:rsidR="008F0011" w:rsidRDefault="0050639A" w:rsidP="00112504">
            <w:pPr>
              <w:spacing w:line="240" w:lineRule="auto"/>
              <w:jc w:val="center"/>
              <w:rPr>
                <w:color w:val="000000"/>
                <w:sz w:val="18"/>
                <w:szCs w:val="18"/>
              </w:rPr>
            </w:pPr>
            <w:r w:rsidRPr="5B760AA7">
              <w:rPr>
                <w:color w:val="000000" w:themeColor="text1"/>
                <w:sz w:val="18"/>
                <w:szCs w:val="18"/>
              </w:rPr>
              <w:t>(0.8,</w:t>
            </w:r>
            <w:r w:rsidR="56BE992C" w:rsidRPr="5B760AA7">
              <w:rPr>
                <w:color w:val="000000" w:themeColor="text1"/>
                <w:sz w:val="18"/>
                <w:szCs w:val="18"/>
              </w:rPr>
              <w:t xml:space="preserve"> </w:t>
            </w:r>
            <w:r w:rsidRPr="5B760AA7">
              <w:rPr>
                <w:color w:val="000000" w:themeColor="text1"/>
                <w:sz w:val="18"/>
                <w:szCs w:val="18"/>
              </w:rPr>
              <w:t>2.7)</w:t>
            </w:r>
          </w:p>
        </w:tc>
      </w:tr>
      <w:tr w:rsidR="008F0011" w14:paraId="60F2045A" w14:textId="77777777" w:rsidTr="5B760AA7">
        <w:trPr>
          <w:trHeight w:val="290"/>
        </w:trPr>
        <w:tc>
          <w:tcPr>
            <w:tcW w:w="851" w:type="dxa"/>
            <w:tcBorders>
              <w:top w:val="nil"/>
              <w:left w:val="nil"/>
              <w:bottom w:val="nil"/>
              <w:right w:val="nil"/>
            </w:tcBorders>
            <w:shd w:val="clear" w:color="auto" w:fill="auto"/>
            <w:vAlign w:val="center"/>
          </w:tcPr>
          <w:p w14:paraId="00000339" w14:textId="77777777" w:rsidR="008F0011" w:rsidRDefault="0050639A">
            <w:pPr>
              <w:spacing w:line="240" w:lineRule="auto"/>
              <w:rPr>
                <w:i/>
                <w:color w:val="000000"/>
                <w:sz w:val="18"/>
                <w:szCs w:val="18"/>
              </w:rPr>
            </w:pPr>
            <w:r>
              <w:rPr>
                <w:i/>
                <w:color w:val="000000"/>
                <w:sz w:val="18"/>
                <w:szCs w:val="18"/>
              </w:rPr>
              <w:t>RMST</w:t>
            </w:r>
          </w:p>
        </w:tc>
        <w:tc>
          <w:tcPr>
            <w:tcW w:w="1417" w:type="dxa"/>
            <w:tcBorders>
              <w:top w:val="nil"/>
              <w:left w:val="nil"/>
              <w:bottom w:val="nil"/>
              <w:right w:val="nil"/>
            </w:tcBorders>
            <w:shd w:val="clear" w:color="auto" w:fill="auto"/>
            <w:vAlign w:val="bottom"/>
          </w:tcPr>
          <w:p w14:paraId="0000033A" w14:textId="77777777" w:rsidR="008F0011" w:rsidRDefault="008F0011" w:rsidP="00112504">
            <w:pPr>
              <w:spacing w:line="240" w:lineRule="auto"/>
              <w:jc w:val="center"/>
              <w:rPr>
                <w:i/>
                <w:color w:val="000000"/>
                <w:sz w:val="18"/>
                <w:szCs w:val="18"/>
              </w:rPr>
            </w:pPr>
          </w:p>
        </w:tc>
        <w:tc>
          <w:tcPr>
            <w:tcW w:w="1418" w:type="dxa"/>
            <w:tcBorders>
              <w:top w:val="nil"/>
              <w:left w:val="nil"/>
              <w:bottom w:val="nil"/>
              <w:right w:val="nil"/>
            </w:tcBorders>
            <w:shd w:val="clear" w:color="auto" w:fill="auto"/>
            <w:vAlign w:val="bottom"/>
          </w:tcPr>
          <w:p w14:paraId="0000033B" w14:textId="77777777" w:rsidR="008F0011" w:rsidRDefault="008F0011" w:rsidP="00112504">
            <w:pPr>
              <w:spacing w:line="240" w:lineRule="auto"/>
              <w:jc w:val="center"/>
              <w:rPr>
                <w:sz w:val="20"/>
                <w:szCs w:val="20"/>
              </w:rPr>
            </w:pPr>
          </w:p>
        </w:tc>
        <w:tc>
          <w:tcPr>
            <w:tcW w:w="1417" w:type="dxa"/>
            <w:tcBorders>
              <w:top w:val="nil"/>
              <w:left w:val="nil"/>
              <w:bottom w:val="nil"/>
              <w:right w:val="nil"/>
            </w:tcBorders>
            <w:shd w:val="clear" w:color="auto" w:fill="auto"/>
            <w:vAlign w:val="bottom"/>
          </w:tcPr>
          <w:p w14:paraId="0000033C" w14:textId="77777777" w:rsidR="008F0011" w:rsidRDefault="008F0011" w:rsidP="00112504">
            <w:pPr>
              <w:spacing w:line="240" w:lineRule="auto"/>
              <w:jc w:val="center"/>
              <w:rPr>
                <w:sz w:val="20"/>
                <w:szCs w:val="20"/>
              </w:rPr>
            </w:pPr>
          </w:p>
        </w:tc>
        <w:tc>
          <w:tcPr>
            <w:tcW w:w="1418" w:type="dxa"/>
            <w:tcBorders>
              <w:top w:val="nil"/>
              <w:left w:val="nil"/>
              <w:bottom w:val="nil"/>
              <w:right w:val="nil"/>
            </w:tcBorders>
            <w:shd w:val="clear" w:color="auto" w:fill="auto"/>
            <w:vAlign w:val="bottom"/>
          </w:tcPr>
          <w:p w14:paraId="0000033D" w14:textId="77777777" w:rsidR="008F0011" w:rsidRDefault="008F0011" w:rsidP="00112504">
            <w:pPr>
              <w:spacing w:line="240" w:lineRule="auto"/>
              <w:jc w:val="center"/>
              <w:rPr>
                <w:sz w:val="20"/>
                <w:szCs w:val="20"/>
              </w:rPr>
            </w:pPr>
          </w:p>
        </w:tc>
        <w:tc>
          <w:tcPr>
            <w:tcW w:w="1572" w:type="dxa"/>
            <w:tcBorders>
              <w:top w:val="nil"/>
              <w:left w:val="nil"/>
              <w:bottom w:val="nil"/>
              <w:right w:val="nil"/>
            </w:tcBorders>
            <w:shd w:val="clear" w:color="auto" w:fill="auto"/>
            <w:vAlign w:val="bottom"/>
          </w:tcPr>
          <w:p w14:paraId="0000033E" w14:textId="77777777" w:rsidR="008F0011" w:rsidRDefault="008F0011" w:rsidP="00112504">
            <w:pPr>
              <w:spacing w:line="240" w:lineRule="auto"/>
              <w:jc w:val="center"/>
              <w:rPr>
                <w:sz w:val="20"/>
                <w:szCs w:val="20"/>
              </w:rPr>
            </w:pPr>
          </w:p>
        </w:tc>
        <w:tc>
          <w:tcPr>
            <w:tcW w:w="1324" w:type="dxa"/>
            <w:tcBorders>
              <w:top w:val="nil"/>
              <w:left w:val="nil"/>
              <w:bottom w:val="nil"/>
              <w:right w:val="nil"/>
            </w:tcBorders>
            <w:shd w:val="clear" w:color="auto" w:fill="auto"/>
            <w:vAlign w:val="bottom"/>
          </w:tcPr>
          <w:p w14:paraId="0000033F" w14:textId="77777777" w:rsidR="008F0011" w:rsidRDefault="008F0011" w:rsidP="00112504">
            <w:pPr>
              <w:spacing w:line="240" w:lineRule="auto"/>
              <w:jc w:val="center"/>
              <w:rPr>
                <w:sz w:val="20"/>
                <w:szCs w:val="20"/>
              </w:rPr>
            </w:pPr>
          </w:p>
        </w:tc>
      </w:tr>
      <w:tr w:rsidR="008F0011" w14:paraId="3F9DE489" w14:textId="77777777" w:rsidTr="5B760AA7">
        <w:trPr>
          <w:trHeight w:val="290"/>
        </w:trPr>
        <w:tc>
          <w:tcPr>
            <w:tcW w:w="851" w:type="dxa"/>
            <w:tcBorders>
              <w:top w:val="nil"/>
              <w:left w:val="nil"/>
              <w:bottom w:val="nil"/>
              <w:right w:val="nil"/>
            </w:tcBorders>
            <w:shd w:val="clear" w:color="auto" w:fill="auto"/>
            <w:vAlign w:val="center"/>
          </w:tcPr>
          <w:p w14:paraId="00000340" w14:textId="77777777" w:rsidR="008F0011" w:rsidRDefault="0050639A">
            <w:pPr>
              <w:spacing w:line="240" w:lineRule="auto"/>
              <w:rPr>
                <w:color w:val="000000"/>
                <w:sz w:val="18"/>
                <w:szCs w:val="18"/>
              </w:rPr>
            </w:pPr>
            <w:r>
              <w:rPr>
                <w:color w:val="000000"/>
                <w:sz w:val="18"/>
                <w:szCs w:val="18"/>
              </w:rPr>
              <w:t>1_yr</w:t>
            </w:r>
          </w:p>
        </w:tc>
        <w:tc>
          <w:tcPr>
            <w:tcW w:w="1417" w:type="dxa"/>
            <w:tcBorders>
              <w:top w:val="nil"/>
              <w:left w:val="nil"/>
              <w:bottom w:val="nil"/>
              <w:right w:val="nil"/>
            </w:tcBorders>
            <w:shd w:val="clear" w:color="auto" w:fill="auto"/>
            <w:vAlign w:val="center"/>
          </w:tcPr>
          <w:p w14:paraId="711C6038" w14:textId="6D706582" w:rsidR="00112504" w:rsidRDefault="0050639A" w:rsidP="00112504">
            <w:pPr>
              <w:spacing w:line="240" w:lineRule="auto"/>
              <w:jc w:val="center"/>
              <w:rPr>
                <w:color w:val="000000" w:themeColor="text1"/>
                <w:sz w:val="18"/>
                <w:szCs w:val="18"/>
              </w:rPr>
            </w:pPr>
            <w:r w:rsidRPr="5B760AA7">
              <w:rPr>
                <w:color w:val="000000" w:themeColor="text1"/>
                <w:sz w:val="18"/>
                <w:szCs w:val="18"/>
              </w:rPr>
              <w:t>0.946</w:t>
            </w:r>
          </w:p>
          <w:p w14:paraId="00000341" w14:textId="24A5362F" w:rsidR="008F0011" w:rsidRDefault="0050639A" w:rsidP="00112504">
            <w:pPr>
              <w:spacing w:line="240" w:lineRule="auto"/>
              <w:jc w:val="center"/>
              <w:rPr>
                <w:color w:val="000000"/>
                <w:sz w:val="18"/>
                <w:szCs w:val="18"/>
              </w:rPr>
            </w:pPr>
            <w:r w:rsidRPr="5B760AA7">
              <w:rPr>
                <w:color w:val="000000" w:themeColor="text1"/>
                <w:sz w:val="18"/>
                <w:szCs w:val="18"/>
              </w:rPr>
              <w:t>(0.943,</w:t>
            </w:r>
            <w:r w:rsidR="49E93644" w:rsidRPr="5B760AA7">
              <w:rPr>
                <w:color w:val="000000" w:themeColor="text1"/>
                <w:sz w:val="18"/>
                <w:szCs w:val="18"/>
              </w:rPr>
              <w:t xml:space="preserve"> </w:t>
            </w:r>
            <w:r w:rsidRPr="5B760AA7">
              <w:rPr>
                <w:color w:val="000000" w:themeColor="text1"/>
                <w:sz w:val="18"/>
                <w:szCs w:val="18"/>
              </w:rPr>
              <w:t>0.949)</w:t>
            </w:r>
          </w:p>
        </w:tc>
        <w:tc>
          <w:tcPr>
            <w:tcW w:w="1418" w:type="dxa"/>
            <w:tcBorders>
              <w:top w:val="nil"/>
              <w:left w:val="nil"/>
              <w:bottom w:val="nil"/>
              <w:right w:val="nil"/>
            </w:tcBorders>
            <w:shd w:val="clear" w:color="auto" w:fill="auto"/>
            <w:vAlign w:val="center"/>
          </w:tcPr>
          <w:p w14:paraId="7F1A954B" w14:textId="0BF31CC6" w:rsidR="00112504" w:rsidRDefault="0050639A" w:rsidP="00112504">
            <w:pPr>
              <w:spacing w:line="240" w:lineRule="auto"/>
              <w:jc w:val="center"/>
              <w:rPr>
                <w:color w:val="000000" w:themeColor="text1"/>
                <w:sz w:val="18"/>
                <w:szCs w:val="18"/>
              </w:rPr>
            </w:pPr>
            <w:r w:rsidRPr="5B760AA7">
              <w:rPr>
                <w:color w:val="000000" w:themeColor="text1"/>
                <w:sz w:val="18"/>
                <w:szCs w:val="18"/>
              </w:rPr>
              <w:t>0.912</w:t>
            </w:r>
          </w:p>
          <w:p w14:paraId="00000342" w14:textId="68A4388E" w:rsidR="008F0011" w:rsidRDefault="0050639A" w:rsidP="00112504">
            <w:pPr>
              <w:spacing w:line="240" w:lineRule="auto"/>
              <w:jc w:val="center"/>
              <w:rPr>
                <w:color w:val="000000"/>
                <w:sz w:val="18"/>
                <w:szCs w:val="18"/>
              </w:rPr>
            </w:pPr>
            <w:r w:rsidRPr="5B760AA7">
              <w:rPr>
                <w:color w:val="000000" w:themeColor="text1"/>
                <w:sz w:val="18"/>
                <w:szCs w:val="18"/>
              </w:rPr>
              <w:t>(0.910,</w:t>
            </w:r>
            <w:r w:rsidR="4C98D5F1" w:rsidRPr="5B760AA7">
              <w:rPr>
                <w:color w:val="000000" w:themeColor="text1"/>
                <w:sz w:val="18"/>
                <w:szCs w:val="18"/>
              </w:rPr>
              <w:t xml:space="preserve"> </w:t>
            </w:r>
            <w:r w:rsidRPr="5B760AA7">
              <w:rPr>
                <w:color w:val="000000" w:themeColor="text1"/>
                <w:sz w:val="18"/>
                <w:szCs w:val="18"/>
              </w:rPr>
              <w:t>0.915)</w:t>
            </w:r>
          </w:p>
        </w:tc>
        <w:tc>
          <w:tcPr>
            <w:tcW w:w="1417" w:type="dxa"/>
            <w:tcBorders>
              <w:top w:val="nil"/>
              <w:left w:val="nil"/>
              <w:bottom w:val="nil"/>
              <w:right w:val="nil"/>
            </w:tcBorders>
            <w:shd w:val="clear" w:color="auto" w:fill="auto"/>
            <w:vAlign w:val="center"/>
          </w:tcPr>
          <w:p w14:paraId="24E83BEF" w14:textId="08A384D1" w:rsidR="00112504" w:rsidRDefault="0050639A" w:rsidP="00112504">
            <w:pPr>
              <w:spacing w:line="240" w:lineRule="auto"/>
              <w:jc w:val="center"/>
              <w:rPr>
                <w:color w:val="000000" w:themeColor="text1"/>
                <w:sz w:val="18"/>
                <w:szCs w:val="18"/>
              </w:rPr>
            </w:pPr>
            <w:r w:rsidRPr="5B760AA7">
              <w:rPr>
                <w:color w:val="000000" w:themeColor="text1"/>
                <w:sz w:val="18"/>
                <w:szCs w:val="18"/>
              </w:rPr>
              <w:t>0.901</w:t>
            </w:r>
          </w:p>
          <w:p w14:paraId="00000343" w14:textId="39DE6C29" w:rsidR="008F0011" w:rsidRDefault="0050639A" w:rsidP="00112504">
            <w:pPr>
              <w:spacing w:line="240" w:lineRule="auto"/>
              <w:jc w:val="center"/>
              <w:rPr>
                <w:color w:val="000000"/>
                <w:sz w:val="18"/>
                <w:szCs w:val="18"/>
              </w:rPr>
            </w:pPr>
            <w:r w:rsidRPr="5B760AA7">
              <w:rPr>
                <w:color w:val="000000" w:themeColor="text1"/>
                <w:sz w:val="18"/>
                <w:szCs w:val="18"/>
              </w:rPr>
              <w:t>(0.897,</w:t>
            </w:r>
            <w:r w:rsidR="2C721626" w:rsidRPr="5B760AA7">
              <w:rPr>
                <w:color w:val="000000" w:themeColor="text1"/>
                <w:sz w:val="18"/>
                <w:szCs w:val="18"/>
              </w:rPr>
              <w:t xml:space="preserve"> </w:t>
            </w:r>
            <w:r w:rsidRPr="5B760AA7">
              <w:rPr>
                <w:color w:val="000000" w:themeColor="text1"/>
                <w:sz w:val="18"/>
                <w:szCs w:val="18"/>
              </w:rPr>
              <w:t>0.905)</w:t>
            </w:r>
          </w:p>
        </w:tc>
        <w:tc>
          <w:tcPr>
            <w:tcW w:w="1418" w:type="dxa"/>
            <w:tcBorders>
              <w:top w:val="nil"/>
              <w:left w:val="nil"/>
              <w:bottom w:val="nil"/>
              <w:right w:val="nil"/>
            </w:tcBorders>
            <w:shd w:val="clear" w:color="auto" w:fill="auto"/>
            <w:vAlign w:val="center"/>
          </w:tcPr>
          <w:p w14:paraId="00000344" w14:textId="0F5E402A" w:rsidR="008F0011" w:rsidRDefault="0050639A" w:rsidP="00112504">
            <w:pPr>
              <w:spacing w:line="240" w:lineRule="auto"/>
              <w:jc w:val="center"/>
              <w:rPr>
                <w:color w:val="000000"/>
                <w:sz w:val="18"/>
                <w:szCs w:val="18"/>
              </w:rPr>
            </w:pPr>
            <w:r w:rsidRPr="5B760AA7">
              <w:rPr>
                <w:color w:val="000000" w:themeColor="text1"/>
                <w:sz w:val="18"/>
                <w:szCs w:val="18"/>
              </w:rPr>
              <w:t xml:space="preserve">-0.033             </w:t>
            </w:r>
            <w:proofErr w:type="gramStart"/>
            <w:r w:rsidRPr="5B760AA7">
              <w:rPr>
                <w:color w:val="000000" w:themeColor="text1"/>
                <w:sz w:val="18"/>
                <w:szCs w:val="18"/>
              </w:rPr>
              <w:t xml:space="preserve">   (</w:t>
            </w:r>
            <w:proofErr w:type="gramEnd"/>
            <w:r w:rsidRPr="5B760AA7">
              <w:rPr>
                <w:color w:val="000000" w:themeColor="text1"/>
                <w:sz w:val="18"/>
                <w:szCs w:val="18"/>
              </w:rPr>
              <w:t>-0.037,</w:t>
            </w:r>
            <w:r w:rsidR="49F51C5E" w:rsidRPr="5B760AA7">
              <w:rPr>
                <w:color w:val="000000" w:themeColor="text1"/>
                <w:sz w:val="18"/>
                <w:szCs w:val="18"/>
              </w:rPr>
              <w:t xml:space="preserve"> </w:t>
            </w:r>
            <w:r w:rsidRPr="5B760AA7">
              <w:rPr>
                <w:color w:val="000000" w:themeColor="text1"/>
                <w:sz w:val="18"/>
                <w:szCs w:val="18"/>
              </w:rPr>
              <w:t>-0.030)</w:t>
            </w:r>
          </w:p>
        </w:tc>
        <w:tc>
          <w:tcPr>
            <w:tcW w:w="1572" w:type="dxa"/>
            <w:tcBorders>
              <w:top w:val="nil"/>
              <w:left w:val="nil"/>
              <w:bottom w:val="nil"/>
              <w:right w:val="nil"/>
            </w:tcBorders>
            <w:shd w:val="clear" w:color="auto" w:fill="auto"/>
            <w:vAlign w:val="center"/>
          </w:tcPr>
          <w:p w14:paraId="00000345" w14:textId="35AFB23F" w:rsidR="008F0011" w:rsidRDefault="0050639A" w:rsidP="00112504">
            <w:pPr>
              <w:spacing w:line="240" w:lineRule="auto"/>
              <w:jc w:val="center"/>
              <w:rPr>
                <w:color w:val="000000"/>
                <w:sz w:val="18"/>
                <w:szCs w:val="18"/>
              </w:rPr>
            </w:pPr>
            <w:r w:rsidRPr="5B760AA7">
              <w:rPr>
                <w:color w:val="000000" w:themeColor="text1"/>
                <w:sz w:val="18"/>
                <w:szCs w:val="18"/>
              </w:rPr>
              <w:t xml:space="preserve">-0.045                 </w:t>
            </w:r>
            <w:proofErr w:type="gramStart"/>
            <w:r w:rsidRPr="5B760AA7">
              <w:rPr>
                <w:color w:val="000000" w:themeColor="text1"/>
                <w:sz w:val="18"/>
                <w:szCs w:val="18"/>
              </w:rPr>
              <w:t xml:space="preserve">   (</w:t>
            </w:r>
            <w:proofErr w:type="gramEnd"/>
            <w:r w:rsidRPr="5B760AA7">
              <w:rPr>
                <w:color w:val="000000" w:themeColor="text1"/>
                <w:sz w:val="18"/>
                <w:szCs w:val="18"/>
              </w:rPr>
              <w:t>-0.049,</w:t>
            </w:r>
            <w:r w:rsidR="18A166C2" w:rsidRPr="5B760AA7">
              <w:rPr>
                <w:color w:val="000000" w:themeColor="text1"/>
                <w:sz w:val="18"/>
                <w:szCs w:val="18"/>
              </w:rPr>
              <w:t xml:space="preserve"> </w:t>
            </w:r>
            <w:r w:rsidRPr="5B760AA7">
              <w:rPr>
                <w:color w:val="000000" w:themeColor="text1"/>
                <w:sz w:val="18"/>
                <w:szCs w:val="18"/>
              </w:rPr>
              <w:t>-0.040)</w:t>
            </w:r>
          </w:p>
        </w:tc>
        <w:tc>
          <w:tcPr>
            <w:tcW w:w="1324" w:type="dxa"/>
            <w:tcBorders>
              <w:top w:val="nil"/>
              <w:left w:val="nil"/>
              <w:bottom w:val="nil"/>
              <w:right w:val="nil"/>
            </w:tcBorders>
            <w:shd w:val="clear" w:color="auto" w:fill="auto"/>
            <w:vAlign w:val="center"/>
          </w:tcPr>
          <w:p w14:paraId="263214BC" w14:textId="042AF1D6" w:rsidR="00112504" w:rsidRDefault="0050639A" w:rsidP="00112504">
            <w:pPr>
              <w:spacing w:line="240" w:lineRule="auto"/>
              <w:jc w:val="center"/>
              <w:rPr>
                <w:color w:val="000000" w:themeColor="text1"/>
                <w:sz w:val="18"/>
                <w:szCs w:val="18"/>
              </w:rPr>
            </w:pPr>
            <w:r w:rsidRPr="5B760AA7">
              <w:rPr>
                <w:color w:val="000000" w:themeColor="text1"/>
                <w:sz w:val="18"/>
                <w:szCs w:val="18"/>
              </w:rPr>
              <w:t>0.012</w:t>
            </w:r>
          </w:p>
          <w:p w14:paraId="00000346" w14:textId="7C500DE5" w:rsidR="008F0011" w:rsidRDefault="0050639A" w:rsidP="00112504">
            <w:pPr>
              <w:spacing w:line="240" w:lineRule="auto"/>
              <w:jc w:val="center"/>
              <w:rPr>
                <w:color w:val="000000"/>
                <w:sz w:val="18"/>
                <w:szCs w:val="18"/>
              </w:rPr>
            </w:pPr>
            <w:r w:rsidRPr="5B760AA7">
              <w:rPr>
                <w:color w:val="000000" w:themeColor="text1"/>
                <w:sz w:val="18"/>
                <w:szCs w:val="18"/>
              </w:rPr>
              <w:t>(0.007,</w:t>
            </w:r>
            <w:r w:rsidR="6D1B85FE" w:rsidRPr="5B760AA7">
              <w:rPr>
                <w:color w:val="000000" w:themeColor="text1"/>
                <w:sz w:val="18"/>
                <w:szCs w:val="18"/>
              </w:rPr>
              <w:t xml:space="preserve"> </w:t>
            </w:r>
            <w:r w:rsidRPr="5B760AA7">
              <w:rPr>
                <w:color w:val="000000" w:themeColor="text1"/>
                <w:sz w:val="18"/>
                <w:szCs w:val="18"/>
              </w:rPr>
              <w:t>0.016)</w:t>
            </w:r>
          </w:p>
        </w:tc>
      </w:tr>
      <w:tr w:rsidR="008F0011" w14:paraId="27552E91" w14:textId="77777777" w:rsidTr="5B760AA7">
        <w:trPr>
          <w:trHeight w:val="290"/>
        </w:trPr>
        <w:tc>
          <w:tcPr>
            <w:tcW w:w="851" w:type="dxa"/>
            <w:tcBorders>
              <w:top w:val="nil"/>
              <w:left w:val="nil"/>
              <w:bottom w:val="nil"/>
              <w:right w:val="nil"/>
            </w:tcBorders>
            <w:shd w:val="clear" w:color="auto" w:fill="auto"/>
            <w:vAlign w:val="center"/>
          </w:tcPr>
          <w:p w14:paraId="00000347" w14:textId="77777777" w:rsidR="008F0011" w:rsidRDefault="0050639A">
            <w:pPr>
              <w:spacing w:line="240" w:lineRule="auto"/>
              <w:rPr>
                <w:color w:val="000000"/>
                <w:sz w:val="18"/>
                <w:szCs w:val="18"/>
              </w:rPr>
            </w:pPr>
            <w:r>
              <w:rPr>
                <w:color w:val="000000"/>
                <w:sz w:val="18"/>
                <w:szCs w:val="18"/>
              </w:rPr>
              <w:t>3_yrs</w:t>
            </w:r>
          </w:p>
        </w:tc>
        <w:tc>
          <w:tcPr>
            <w:tcW w:w="1417" w:type="dxa"/>
            <w:tcBorders>
              <w:top w:val="nil"/>
              <w:left w:val="nil"/>
              <w:bottom w:val="nil"/>
              <w:right w:val="nil"/>
            </w:tcBorders>
            <w:shd w:val="clear" w:color="auto" w:fill="auto"/>
            <w:vAlign w:val="center"/>
          </w:tcPr>
          <w:p w14:paraId="285A7156" w14:textId="7E8C6326" w:rsidR="00112504" w:rsidRDefault="0050639A" w:rsidP="00112504">
            <w:pPr>
              <w:spacing w:line="240" w:lineRule="auto"/>
              <w:jc w:val="center"/>
              <w:rPr>
                <w:color w:val="000000" w:themeColor="text1"/>
                <w:sz w:val="18"/>
                <w:szCs w:val="18"/>
              </w:rPr>
            </w:pPr>
            <w:r w:rsidRPr="5B760AA7">
              <w:rPr>
                <w:color w:val="000000" w:themeColor="text1"/>
                <w:sz w:val="18"/>
                <w:szCs w:val="18"/>
              </w:rPr>
              <w:t>2.630</w:t>
            </w:r>
          </w:p>
          <w:p w14:paraId="00000348" w14:textId="64B25457" w:rsidR="008F0011" w:rsidRDefault="0050639A" w:rsidP="00112504">
            <w:pPr>
              <w:spacing w:line="240" w:lineRule="auto"/>
              <w:jc w:val="center"/>
              <w:rPr>
                <w:color w:val="000000"/>
                <w:sz w:val="18"/>
                <w:szCs w:val="18"/>
              </w:rPr>
            </w:pPr>
            <w:r w:rsidRPr="5B760AA7">
              <w:rPr>
                <w:color w:val="000000" w:themeColor="text1"/>
                <w:sz w:val="18"/>
                <w:szCs w:val="18"/>
              </w:rPr>
              <w:t>(2.617,</w:t>
            </w:r>
            <w:r w:rsidR="0DF093BC" w:rsidRPr="5B760AA7">
              <w:rPr>
                <w:color w:val="000000" w:themeColor="text1"/>
                <w:sz w:val="18"/>
                <w:szCs w:val="18"/>
              </w:rPr>
              <w:t xml:space="preserve"> </w:t>
            </w:r>
            <w:r w:rsidRPr="5B760AA7">
              <w:rPr>
                <w:color w:val="000000" w:themeColor="text1"/>
                <w:sz w:val="18"/>
                <w:szCs w:val="18"/>
              </w:rPr>
              <w:t>2.642)</w:t>
            </w:r>
          </w:p>
        </w:tc>
        <w:tc>
          <w:tcPr>
            <w:tcW w:w="1418" w:type="dxa"/>
            <w:tcBorders>
              <w:top w:val="nil"/>
              <w:left w:val="nil"/>
              <w:bottom w:val="nil"/>
              <w:right w:val="nil"/>
            </w:tcBorders>
            <w:shd w:val="clear" w:color="auto" w:fill="auto"/>
            <w:vAlign w:val="center"/>
          </w:tcPr>
          <w:p w14:paraId="35976FB1" w14:textId="6AC4A2C9" w:rsidR="00112504" w:rsidRDefault="0050639A" w:rsidP="00112504">
            <w:pPr>
              <w:spacing w:line="240" w:lineRule="auto"/>
              <w:jc w:val="center"/>
              <w:rPr>
                <w:color w:val="000000" w:themeColor="text1"/>
                <w:sz w:val="18"/>
                <w:szCs w:val="18"/>
              </w:rPr>
            </w:pPr>
            <w:r w:rsidRPr="5B760AA7">
              <w:rPr>
                <w:color w:val="000000" w:themeColor="text1"/>
                <w:sz w:val="18"/>
                <w:szCs w:val="18"/>
              </w:rPr>
              <w:t>2.449</w:t>
            </w:r>
          </w:p>
          <w:p w14:paraId="00000349" w14:textId="01A86E2D" w:rsidR="008F0011" w:rsidRDefault="0050639A" w:rsidP="00112504">
            <w:pPr>
              <w:spacing w:line="240" w:lineRule="auto"/>
              <w:jc w:val="center"/>
              <w:rPr>
                <w:color w:val="000000"/>
                <w:sz w:val="18"/>
                <w:szCs w:val="18"/>
              </w:rPr>
            </w:pPr>
            <w:r w:rsidRPr="5B760AA7">
              <w:rPr>
                <w:color w:val="000000" w:themeColor="text1"/>
                <w:sz w:val="18"/>
                <w:szCs w:val="18"/>
              </w:rPr>
              <w:t>(2.440,</w:t>
            </w:r>
            <w:r w:rsidR="4B9F37E9" w:rsidRPr="5B760AA7">
              <w:rPr>
                <w:color w:val="000000" w:themeColor="text1"/>
                <w:sz w:val="18"/>
                <w:szCs w:val="18"/>
              </w:rPr>
              <w:t xml:space="preserve"> </w:t>
            </w:r>
            <w:r w:rsidRPr="5B760AA7">
              <w:rPr>
                <w:color w:val="000000" w:themeColor="text1"/>
                <w:sz w:val="18"/>
                <w:szCs w:val="18"/>
              </w:rPr>
              <w:t>2.459)</w:t>
            </w:r>
          </w:p>
        </w:tc>
        <w:tc>
          <w:tcPr>
            <w:tcW w:w="1417" w:type="dxa"/>
            <w:tcBorders>
              <w:top w:val="nil"/>
              <w:left w:val="nil"/>
              <w:bottom w:val="nil"/>
              <w:right w:val="nil"/>
            </w:tcBorders>
            <w:shd w:val="clear" w:color="auto" w:fill="auto"/>
            <w:vAlign w:val="center"/>
          </w:tcPr>
          <w:p w14:paraId="01AA5288" w14:textId="14A5EE23" w:rsidR="00112504" w:rsidRDefault="0050639A" w:rsidP="00112504">
            <w:pPr>
              <w:spacing w:line="240" w:lineRule="auto"/>
              <w:jc w:val="center"/>
              <w:rPr>
                <w:color w:val="000000" w:themeColor="text1"/>
                <w:sz w:val="18"/>
                <w:szCs w:val="18"/>
              </w:rPr>
            </w:pPr>
            <w:r w:rsidRPr="5B760AA7">
              <w:rPr>
                <w:color w:val="000000" w:themeColor="text1"/>
                <w:sz w:val="18"/>
                <w:szCs w:val="18"/>
              </w:rPr>
              <w:t>2.401</w:t>
            </w:r>
          </w:p>
          <w:p w14:paraId="0000034A" w14:textId="0DA4ADC0" w:rsidR="008F0011" w:rsidRDefault="0050639A" w:rsidP="00112504">
            <w:pPr>
              <w:spacing w:line="240" w:lineRule="auto"/>
              <w:jc w:val="center"/>
              <w:rPr>
                <w:color w:val="000000"/>
                <w:sz w:val="18"/>
                <w:szCs w:val="18"/>
              </w:rPr>
            </w:pPr>
            <w:r w:rsidRPr="5B760AA7">
              <w:rPr>
                <w:color w:val="000000" w:themeColor="text1"/>
                <w:sz w:val="18"/>
                <w:szCs w:val="18"/>
              </w:rPr>
              <w:t>(2.385,</w:t>
            </w:r>
            <w:r w:rsidR="6EBD6E73" w:rsidRPr="5B760AA7">
              <w:rPr>
                <w:color w:val="000000" w:themeColor="text1"/>
                <w:sz w:val="18"/>
                <w:szCs w:val="18"/>
              </w:rPr>
              <w:t xml:space="preserve"> </w:t>
            </w:r>
            <w:r w:rsidRPr="5B760AA7">
              <w:rPr>
                <w:color w:val="000000" w:themeColor="text1"/>
                <w:sz w:val="18"/>
                <w:szCs w:val="18"/>
              </w:rPr>
              <w:t>2.416)</w:t>
            </w:r>
          </w:p>
        </w:tc>
        <w:tc>
          <w:tcPr>
            <w:tcW w:w="1418" w:type="dxa"/>
            <w:tcBorders>
              <w:top w:val="nil"/>
              <w:left w:val="nil"/>
              <w:bottom w:val="nil"/>
              <w:right w:val="nil"/>
            </w:tcBorders>
            <w:shd w:val="clear" w:color="auto" w:fill="auto"/>
            <w:vAlign w:val="center"/>
          </w:tcPr>
          <w:p w14:paraId="0000034B" w14:textId="79BB5C19" w:rsidR="008F0011" w:rsidRDefault="0050639A" w:rsidP="00112504">
            <w:pPr>
              <w:spacing w:line="240" w:lineRule="auto"/>
              <w:jc w:val="center"/>
              <w:rPr>
                <w:color w:val="000000"/>
                <w:sz w:val="18"/>
                <w:szCs w:val="18"/>
              </w:rPr>
            </w:pPr>
            <w:r w:rsidRPr="5B760AA7">
              <w:rPr>
                <w:color w:val="000000" w:themeColor="text1"/>
                <w:sz w:val="18"/>
                <w:szCs w:val="18"/>
              </w:rPr>
              <w:t xml:space="preserve">-0.181              </w:t>
            </w:r>
            <w:proofErr w:type="gramStart"/>
            <w:r w:rsidRPr="5B760AA7">
              <w:rPr>
                <w:color w:val="000000" w:themeColor="text1"/>
                <w:sz w:val="18"/>
                <w:szCs w:val="18"/>
              </w:rPr>
              <w:t xml:space="preserve">   (</w:t>
            </w:r>
            <w:proofErr w:type="gramEnd"/>
            <w:r w:rsidRPr="5B760AA7">
              <w:rPr>
                <w:color w:val="000000" w:themeColor="text1"/>
                <w:sz w:val="18"/>
                <w:szCs w:val="18"/>
              </w:rPr>
              <w:t>-0.196,</w:t>
            </w:r>
            <w:r w:rsidR="1BAF3374" w:rsidRPr="5B760AA7">
              <w:rPr>
                <w:color w:val="000000" w:themeColor="text1"/>
                <w:sz w:val="18"/>
                <w:szCs w:val="18"/>
              </w:rPr>
              <w:t xml:space="preserve"> </w:t>
            </w:r>
            <w:r w:rsidRPr="5B760AA7">
              <w:rPr>
                <w:color w:val="000000" w:themeColor="text1"/>
                <w:sz w:val="18"/>
                <w:szCs w:val="18"/>
              </w:rPr>
              <w:t>-0.165)</w:t>
            </w:r>
          </w:p>
        </w:tc>
        <w:tc>
          <w:tcPr>
            <w:tcW w:w="1572" w:type="dxa"/>
            <w:tcBorders>
              <w:top w:val="nil"/>
              <w:left w:val="nil"/>
              <w:bottom w:val="nil"/>
              <w:right w:val="nil"/>
            </w:tcBorders>
            <w:shd w:val="clear" w:color="auto" w:fill="auto"/>
            <w:vAlign w:val="center"/>
          </w:tcPr>
          <w:p w14:paraId="0000034C" w14:textId="3A148F38" w:rsidR="008F0011" w:rsidRDefault="0050639A" w:rsidP="00112504">
            <w:pPr>
              <w:spacing w:line="240" w:lineRule="auto"/>
              <w:jc w:val="center"/>
              <w:rPr>
                <w:color w:val="000000"/>
                <w:sz w:val="18"/>
                <w:szCs w:val="18"/>
              </w:rPr>
            </w:pPr>
            <w:r w:rsidRPr="5B760AA7">
              <w:rPr>
                <w:color w:val="000000" w:themeColor="text1"/>
                <w:sz w:val="18"/>
                <w:szCs w:val="18"/>
              </w:rPr>
              <w:t xml:space="preserve">-0.229                  </w:t>
            </w:r>
            <w:proofErr w:type="gramStart"/>
            <w:r w:rsidRPr="5B760AA7">
              <w:rPr>
                <w:color w:val="000000" w:themeColor="text1"/>
                <w:sz w:val="18"/>
                <w:szCs w:val="18"/>
              </w:rPr>
              <w:t xml:space="preserve">   (</w:t>
            </w:r>
            <w:proofErr w:type="gramEnd"/>
            <w:r w:rsidRPr="5B760AA7">
              <w:rPr>
                <w:color w:val="000000" w:themeColor="text1"/>
                <w:sz w:val="18"/>
                <w:szCs w:val="18"/>
              </w:rPr>
              <w:t>-0.250,</w:t>
            </w:r>
            <w:r w:rsidR="086ED860" w:rsidRPr="5B760AA7">
              <w:rPr>
                <w:color w:val="000000" w:themeColor="text1"/>
                <w:sz w:val="18"/>
                <w:szCs w:val="18"/>
              </w:rPr>
              <w:t xml:space="preserve"> </w:t>
            </w:r>
            <w:r w:rsidRPr="5B760AA7">
              <w:rPr>
                <w:color w:val="000000" w:themeColor="text1"/>
                <w:sz w:val="18"/>
                <w:szCs w:val="18"/>
              </w:rPr>
              <w:t>-0.209)</w:t>
            </w:r>
          </w:p>
        </w:tc>
        <w:tc>
          <w:tcPr>
            <w:tcW w:w="1324" w:type="dxa"/>
            <w:tcBorders>
              <w:top w:val="nil"/>
              <w:left w:val="nil"/>
              <w:bottom w:val="nil"/>
              <w:right w:val="nil"/>
            </w:tcBorders>
            <w:shd w:val="clear" w:color="auto" w:fill="auto"/>
            <w:vAlign w:val="center"/>
          </w:tcPr>
          <w:p w14:paraId="13F37FC7" w14:textId="3CAD6498" w:rsidR="00112504" w:rsidRDefault="0050639A" w:rsidP="00112504">
            <w:pPr>
              <w:spacing w:line="240" w:lineRule="auto"/>
              <w:jc w:val="center"/>
              <w:rPr>
                <w:color w:val="000000" w:themeColor="text1"/>
                <w:sz w:val="18"/>
                <w:szCs w:val="18"/>
              </w:rPr>
            </w:pPr>
            <w:r w:rsidRPr="5B760AA7">
              <w:rPr>
                <w:color w:val="000000" w:themeColor="text1"/>
                <w:sz w:val="18"/>
                <w:szCs w:val="18"/>
              </w:rPr>
              <w:t>0.049</w:t>
            </w:r>
          </w:p>
          <w:p w14:paraId="0000034D" w14:textId="0013D588" w:rsidR="008F0011" w:rsidRDefault="0050639A" w:rsidP="00112504">
            <w:pPr>
              <w:spacing w:line="240" w:lineRule="auto"/>
              <w:jc w:val="center"/>
              <w:rPr>
                <w:color w:val="000000"/>
                <w:sz w:val="18"/>
                <w:szCs w:val="18"/>
              </w:rPr>
            </w:pPr>
            <w:r w:rsidRPr="5B760AA7">
              <w:rPr>
                <w:color w:val="000000" w:themeColor="text1"/>
                <w:sz w:val="18"/>
                <w:szCs w:val="18"/>
              </w:rPr>
              <w:t>(0.030,</w:t>
            </w:r>
            <w:r w:rsidR="0550EEF3" w:rsidRPr="5B760AA7">
              <w:rPr>
                <w:color w:val="000000" w:themeColor="text1"/>
                <w:sz w:val="18"/>
                <w:szCs w:val="18"/>
              </w:rPr>
              <w:t xml:space="preserve"> </w:t>
            </w:r>
            <w:r w:rsidRPr="5B760AA7">
              <w:rPr>
                <w:color w:val="000000" w:themeColor="text1"/>
                <w:sz w:val="18"/>
                <w:szCs w:val="18"/>
              </w:rPr>
              <w:t>0.067)</w:t>
            </w:r>
          </w:p>
        </w:tc>
      </w:tr>
      <w:tr w:rsidR="008F0011" w14:paraId="09E83F81" w14:textId="77777777" w:rsidTr="5B760AA7">
        <w:trPr>
          <w:trHeight w:val="300"/>
        </w:trPr>
        <w:tc>
          <w:tcPr>
            <w:tcW w:w="851" w:type="dxa"/>
            <w:tcBorders>
              <w:top w:val="nil"/>
              <w:left w:val="nil"/>
              <w:bottom w:val="single" w:sz="8" w:space="0" w:color="000000" w:themeColor="text1"/>
              <w:right w:val="nil"/>
            </w:tcBorders>
            <w:shd w:val="clear" w:color="auto" w:fill="auto"/>
            <w:vAlign w:val="center"/>
          </w:tcPr>
          <w:p w14:paraId="0000034E" w14:textId="77777777" w:rsidR="008F0011" w:rsidRDefault="0050639A">
            <w:pPr>
              <w:spacing w:line="240" w:lineRule="auto"/>
              <w:rPr>
                <w:color w:val="000000"/>
                <w:sz w:val="18"/>
                <w:szCs w:val="18"/>
              </w:rPr>
            </w:pPr>
            <w:r>
              <w:rPr>
                <w:color w:val="000000"/>
                <w:sz w:val="18"/>
                <w:szCs w:val="18"/>
              </w:rPr>
              <w:t>5_yrs</w:t>
            </w:r>
          </w:p>
        </w:tc>
        <w:tc>
          <w:tcPr>
            <w:tcW w:w="1417" w:type="dxa"/>
            <w:tcBorders>
              <w:top w:val="nil"/>
              <w:left w:val="nil"/>
              <w:bottom w:val="single" w:sz="8" w:space="0" w:color="000000" w:themeColor="text1"/>
              <w:right w:val="nil"/>
            </w:tcBorders>
            <w:shd w:val="clear" w:color="auto" w:fill="auto"/>
            <w:vAlign w:val="center"/>
          </w:tcPr>
          <w:p w14:paraId="77F09C8A" w14:textId="62F8F7AE" w:rsidR="00112504" w:rsidRDefault="0050639A" w:rsidP="00112504">
            <w:pPr>
              <w:spacing w:line="240" w:lineRule="auto"/>
              <w:jc w:val="center"/>
              <w:rPr>
                <w:color w:val="000000" w:themeColor="text1"/>
                <w:sz w:val="18"/>
                <w:szCs w:val="18"/>
              </w:rPr>
            </w:pPr>
            <w:r w:rsidRPr="5B760AA7">
              <w:rPr>
                <w:color w:val="000000" w:themeColor="text1"/>
                <w:sz w:val="18"/>
                <w:szCs w:val="18"/>
              </w:rPr>
              <w:t>4.153</w:t>
            </w:r>
          </w:p>
          <w:p w14:paraId="0000034F" w14:textId="7F799FB3" w:rsidR="008F0011" w:rsidRDefault="0050639A" w:rsidP="00112504">
            <w:pPr>
              <w:spacing w:line="240" w:lineRule="auto"/>
              <w:jc w:val="center"/>
              <w:rPr>
                <w:color w:val="000000"/>
                <w:sz w:val="18"/>
                <w:szCs w:val="18"/>
              </w:rPr>
            </w:pPr>
            <w:r w:rsidRPr="5B760AA7">
              <w:rPr>
                <w:color w:val="000000" w:themeColor="text1"/>
                <w:sz w:val="18"/>
                <w:szCs w:val="18"/>
              </w:rPr>
              <w:t>(4.129,</w:t>
            </w:r>
            <w:r w:rsidR="632F6A06" w:rsidRPr="5B760AA7">
              <w:rPr>
                <w:color w:val="000000" w:themeColor="text1"/>
                <w:sz w:val="18"/>
                <w:szCs w:val="18"/>
              </w:rPr>
              <w:t xml:space="preserve"> </w:t>
            </w:r>
            <w:r w:rsidRPr="5B760AA7">
              <w:rPr>
                <w:color w:val="000000" w:themeColor="text1"/>
                <w:sz w:val="18"/>
                <w:szCs w:val="18"/>
              </w:rPr>
              <w:t>4.177)</w:t>
            </w:r>
          </w:p>
        </w:tc>
        <w:tc>
          <w:tcPr>
            <w:tcW w:w="1418" w:type="dxa"/>
            <w:tcBorders>
              <w:top w:val="nil"/>
              <w:left w:val="nil"/>
              <w:bottom w:val="single" w:sz="8" w:space="0" w:color="000000" w:themeColor="text1"/>
              <w:right w:val="nil"/>
            </w:tcBorders>
            <w:shd w:val="clear" w:color="auto" w:fill="auto"/>
            <w:vAlign w:val="center"/>
          </w:tcPr>
          <w:p w14:paraId="078B88F4" w14:textId="0442AD99" w:rsidR="00112504" w:rsidRDefault="0050639A" w:rsidP="00112504">
            <w:pPr>
              <w:spacing w:line="240" w:lineRule="auto"/>
              <w:jc w:val="center"/>
              <w:rPr>
                <w:color w:val="000000" w:themeColor="text1"/>
                <w:sz w:val="18"/>
                <w:szCs w:val="18"/>
              </w:rPr>
            </w:pPr>
            <w:r w:rsidRPr="5B760AA7">
              <w:rPr>
                <w:color w:val="000000" w:themeColor="text1"/>
                <w:sz w:val="18"/>
                <w:szCs w:val="18"/>
              </w:rPr>
              <w:t>3.789</w:t>
            </w:r>
          </w:p>
          <w:p w14:paraId="00000350" w14:textId="30BAC104" w:rsidR="008F0011" w:rsidRDefault="0050639A" w:rsidP="00112504">
            <w:pPr>
              <w:spacing w:line="240" w:lineRule="auto"/>
              <w:jc w:val="center"/>
              <w:rPr>
                <w:color w:val="000000"/>
                <w:sz w:val="18"/>
                <w:szCs w:val="18"/>
              </w:rPr>
            </w:pPr>
            <w:r w:rsidRPr="5B760AA7">
              <w:rPr>
                <w:color w:val="000000" w:themeColor="text1"/>
                <w:sz w:val="18"/>
                <w:szCs w:val="18"/>
              </w:rPr>
              <w:t>(3.771,</w:t>
            </w:r>
            <w:r w:rsidR="37ACE95A" w:rsidRPr="5B760AA7">
              <w:rPr>
                <w:color w:val="000000" w:themeColor="text1"/>
                <w:sz w:val="18"/>
                <w:szCs w:val="18"/>
              </w:rPr>
              <w:t xml:space="preserve"> </w:t>
            </w:r>
            <w:r w:rsidRPr="5B760AA7">
              <w:rPr>
                <w:color w:val="000000" w:themeColor="text1"/>
                <w:sz w:val="18"/>
                <w:szCs w:val="18"/>
              </w:rPr>
              <w:t>3.807)</w:t>
            </w:r>
          </w:p>
        </w:tc>
        <w:tc>
          <w:tcPr>
            <w:tcW w:w="1417" w:type="dxa"/>
            <w:tcBorders>
              <w:top w:val="nil"/>
              <w:left w:val="nil"/>
              <w:bottom w:val="single" w:sz="8" w:space="0" w:color="000000" w:themeColor="text1"/>
              <w:right w:val="nil"/>
            </w:tcBorders>
            <w:shd w:val="clear" w:color="auto" w:fill="auto"/>
            <w:vAlign w:val="center"/>
          </w:tcPr>
          <w:p w14:paraId="33F0AD7A" w14:textId="0D0A82D4" w:rsidR="00112504" w:rsidRDefault="0050639A" w:rsidP="00112504">
            <w:pPr>
              <w:spacing w:line="240" w:lineRule="auto"/>
              <w:jc w:val="center"/>
              <w:rPr>
                <w:color w:val="000000" w:themeColor="text1"/>
                <w:sz w:val="18"/>
                <w:szCs w:val="18"/>
              </w:rPr>
            </w:pPr>
            <w:r w:rsidRPr="5B760AA7">
              <w:rPr>
                <w:color w:val="000000" w:themeColor="text1"/>
                <w:sz w:val="18"/>
                <w:szCs w:val="18"/>
              </w:rPr>
              <w:t>3.704</w:t>
            </w:r>
          </w:p>
          <w:p w14:paraId="00000351" w14:textId="0F11AB98" w:rsidR="008F0011" w:rsidRDefault="0050639A" w:rsidP="00112504">
            <w:pPr>
              <w:spacing w:line="240" w:lineRule="auto"/>
              <w:jc w:val="center"/>
              <w:rPr>
                <w:color w:val="000000"/>
                <w:sz w:val="18"/>
                <w:szCs w:val="18"/>
              </w:rPr>
            </w:pPr>
            <w:r w:rsidRPr="5B760AA7">
              <w:rPr>
                <w:color w:val="000000" w:themeColor="text1"/>
                <w:sz w:val="18"/>
                <w:szCs w:val="18"/>
              </w:rPr>
              <w:t>(3.675,</w:t>
            </w:r>
            <w:r w:rsidR="0C5AEE24" w:rsidRPr="5B760AA7">
              <w:rPr>
                <w:color w:val="000000" w:themeColor="text1"/>
                <w:sz w:val="18"/>
                <w:szCs w:val="18"/>
              </w:rPr>
              <w:t xml:space="preserve"> </w:t>
            </w:r>
            <w:r w:rsidRPr="5B760AA7">
              <w:rPr>
                <w:color w:val="000000" w:themeColor="text1"/>
                <w:sz w:val="18"/>
                <w:szCs w:val="18"/>
              </w:rPr>
              <w:t>3.734)</w:t>
            </w:r>
          </w:p>
        </w:tc>
        <w:tc>
          <w:tcPr>
            <w:tcW w:w="1418" w:type="dxa"/>
            <w:tcBorders>
              <w:top w:val="nil"/>
              <w:left w:val="nil"/>
              <w:bottom w:val="single" w:sz="8" w:space="0" w:color="000000" w:themeColor="text1"/>
              <w:right w:val="nil"/>
            </w:tcBorders>
            <w:shd w:val="clear" w:color="auto" w:fill="auto"/>
            <w:vAlign w:val="center"/>
          </w:tcPr>
          <w:p w14:paraId="00000352" w14:textId="41893499" w:rsidR="008F0011" w:rsidRDefault="0050639A" w:rsidP="00112504">
            <w:pPr>
              <w:spacing w:line="240" w:lineRule="auto"/>
              <w:jc w:val="center"/>
              <w:rPr>
                <w:color w:val="000000"/>
                <w:sz w:val="18"/>
                <w:szCs w:val="18"/>
              </w:rPr>
            </w:pPr>
            <w:r w:rsidRPr="5B760AA7">
              <w:rPr>
                <w:color w:val="000000" w:themeColor="text1"/>
                <w:sz w:val="18"/>
                <w:szCs w:val="18"/>
              </w:rPr>
              <w:t xml:space="preserve">-0.364             </w:t>
            </w:r>
            <w:proofErr w:type="gramStart"/>
            <w:r w:rsidRPr="5B760AA7">
              <w:rPr>
                <w:color w:val="000000" w:themeColor="text1"/>
                <w:sz w:val="18"/>
                <w:szCs w:val="18"/>
              </w:rPr>
              <w:t xml:space="preserve">   (</w:t>
            </w:r>
            <w:proofErr w:type="gramEnd"/>
            <w:r w:rsidRPr="5B760AA7">
              <w:rPr>
                <w:color w:val="000000" w:themeColor="text1"/>
                <w:sz w:val="18"/>
                <w:szCs w:val="18"/>
              </w:rPr>
              <w:t>-0.393,</w:t>
            </w:r>
            <w:r w:rsidR="31E48214" w:rsidRPr="5B760AA7">
              <w:rPr>
                <w:color w:val="000000" w:themeColor="text1"/>
                <w:sz w:val="18"/>
                <w:szCs w:val="18"/>
              </w:rPr>
              <w:t xml:space="preserve"> </w:t>
            </w:r>
            <w:r w:rsidRPr="5B760AA7">
              <w:rPr>
                <w:color w:val="000000" w:themeColor="text1"/>
                <w:sz w:val="18"/>
                <w:szCs w:val="18"/>
              </w:rPr>
              <w:t>-0.334)</w:t>
            </w:r>
          </w:p>
        </w:tc>
        <w:tc>
          <w:tcPr>
            <w:tcW w:w="1572" w:type="dxa"/>
            <w:tcBorders>
              <w:top w:val="nil"/>
              <w:left w:val="nil"/>
              <w:bottom w:val="single" w:sz="8" w:space="0" w:color="000000" w:themeColor="text1"/>
              <w:right w:val="nil"/>
            </w:tcBorders>
            <w:shd w:val="clear" w:color="auto" w:fill="auto"/>
            <w:vAlign w:val="center"/>
          </w:tcPr>
          <w:p w14:paraId="00000353" w14:textId="334D1955" w:rsidR="008F0011" w:rsidRDefault="0050639A" w:rsidP="00112504">
            <w:pPr>
              <w:spacing w:line="240" w:lineRule="auto"/>
              <w:jc w:val="center"/>
              <w:rPr>
                <w:color w:val="000000"/>
                <w:sz w:val="18"/>
                <w:szCs w:val="18"/>
              </w:rPr>
            </w:pPr>
            <w:r w:rsidRPr="5B760AA7">
              <w:rPr>
                <w:color w:val="000000" w:themeColor="text1"/>
                <w:sz w:val="18"/>
                <w:szCs w:val="18"/>
              </w:rPr>
              <w:t xml:space="preserve">-0.448                  </w:t>
            </w:r>
            <w:proofErr w:type="gramStart"/>
            <w:r w:rsidRPr="5B760AA7">
              <w:rPr>
                <w:color w:val="000000" w:themeColor="text1"/>
                <w:sz w:val="18"/>
                <w:szCs w:val="18"/>
              </w:rPr>
              <w:t xml:space="preserve">   (</w:t>
            </w:r>
            <w:proofErr w:type="gramEnd"/>
            <w:r w:rsidRPr="5B760AA7">
              <w:rPr>
                <w:color w:val="000000" w:themeColor="text1"/>
                <w:sz w:val="18"/>
                <w:szCs w:val="18"/>
              </w:rPr>
              <w:t>-0.489,</w:t>
            </w:r>
            <w:r w:rsidR="702DC943" w:rsidRPr="5B760AA7">
              <w:rPr>
                <w:color w:val="000000" w:themeColor="text1"/>
                <w:sz w:val="18"/>
                <w:szCs w:val="18"/>
              </w:rPr>
              <w:t xml:space="preserve"> </w:t>
            </w:r>
            <w:r w:rsidRPr="5B760AA7">
              <w:rPr>
                <w:color w:val="000000" w:themeColor="text1"/>
                <w:sz w:val="18"/>
                <w:szCs w:val="18"/>
              </w:rPr>
              <w:t>-0.408)</w:t>
            </w:r>
          </w:p>
        </w:tc>
        <w:tc>
          <w:tcPr>
            <w:tcW w:w="1324" w:type="dxa"/>
            <w:tcBorders>
              <w:top w:val="nil"/>
              <w:left w:val="nil"/>
              <w:bottom w:val="single" w:sz="8" w:space="0" w:color="000000" w:themeColor="text1"/>
              <w:right w:val="nil"/>
            </w:tcBorders>
            <w:shd w:val="clear" w:color="auto" w:fill="auto"/>
            <w:vAlign w:val="center"/>
          </w:tcPr>
          <w:p w14:paraId="5A12D367" w14:textId="6749B3FD" w:rsidR="00112504" w:rsidRDefault="0050639A" w:rsidP="00112504">
            <w:pPr>
              <w:spacing w:line="240" w:lineRule="auto"/>
              <w:jc w:val="center"/>
              <w:rPr>
                <w:color w:val="000000" w:themeColor="text1"/>
                <w:sz w:val="18"/>
                <w:szCs w:val="18"/>
              </w:rPr>
            </w:pPr>
            <w:r w:rsidRPr="5B760AA7">
              <w:rPr>
                <w:color w:val="000000" w:themeColor="text1"/>
                <w:sz w:val="18"/>
                <w:szCs w:val="18"/>
              </w:rPr>
              <w:t>0.085</w:t>
            </w:r>
          </w:p>
          <w:p w14:paraId="00000354" w14:textId="7669F617" w:rsidR="008F0011" w:rsidRDefault="0050639A" w:rsidP="00112504">
            <w:pPr>
              <w:spacing w:line="240" w:lineRule="auto"/>
              <w:jc w:val="center"/>
              <w:rPr>
                <w:color w:val="000000"/>
                <w:sz w:val="18"/>
                <w:szCs w:val="18"/>
              </w:rPr>
            </w:pPr>
            <w:r w:rsidRPr="5B760AA7">
              <w:rPr>
                <w:color w:val="000000" w:themeColor="text1"/>
                <w:sz w:val="18"/>
                <w:szCs w:val="18"/>
              </w:rPr>
              <w:t>(0.049,</w:t>
            </w:r>
            <w:r w:rsidR="34D62AC9" w:rsidRPr="5B760AA7">
              <w:rPr>
                <w:color w:val="000000" w:themeColor="text1"/>
                <w:sz w:val="18"/>
                <w:szCs w:val="18"/>
              </w:rPr>
              <w:t xml:space="preserve"> </w:t>
            </w:r>
            <w:r w:rsidRPr="5B760AA7">
              <w:rPr>
                <w:color w:val="000000" w:themeColor="text1"/>
                <w:sz w:val="18"/>
                <w:szCs w:val="18"/>
              </w:rPr>
              <w:t>0.121)</w:t>
            </w:r>
          </w:p>
        </w:tc>
      </w:tr>
    </w:tbl>
    <w:p w14:paraId="00000355" w14:textId="7CFB06BC" w:rsidR="008F0011" w:rsidRDefault="00391D15">
      <w:pPr>
        <w:spacing w:line="240" w:lineRule="auto"/>
        <w:jc w:val="both"/>
        <w:rPr>
          <w:sz w:val="18"/>
          <w:szCs w:val="18"/>
        </w:rPr>
      </w:pPr>
      <w:r w:rsidRPr="009C2050">
        <w:rPr>
          <w:sz w:val="18"/>
          <w:szCs w:val="18"/>
        </w:rPr>
        <w:t>Note:</w:t>
      </w:r>
      <w:r w:rsidR="009C2050" w:rsidRPr="009C2050">
        <w:rPr>
          <w:sz w:val="18"/>
          <w:szCs w:val="18"/>
        </w:rPr>
        <w:t xml:space="preserve"> </w:t>
      </w:r>
      <w:r w:rsidR="00E72A90" w:rsidRPr="00E72A90">
        <w:rPr>
          <w:sz w:val="18"/>
          <w:szCs w:val="18"/>
        </w:rPr>
        <w:t xml:space="preserve">All models adjusted for the covariates </w:t>
      </w:r>
      <w:r w:rsidR="008B7C4F">
        <w:rPr>
          <w:sz w:val="18"/>
          <w:szCs w:val="18"/>
        </w:rPr>
        <w:t>shown</w:t>
      </w:r>
      <w:r w:rsidR="00E72A90" w:rsidRPr="00E72A90">
        <w:rPr>
          <w:sz w:val="18"/>
          <w:szCs w:val="18"/>
        </w:rPr>
        <w:t xml:space="preserve"> in Table 1 and used the imputation of missing values.</w:t>
      </w:r>
    </w:p>
    <w:p w14:paraId="1D0A99CA" w14:textId="24B21333" w:rsidR="008313F0" w:rsidRPr="004E285C" w:rsidRDefault="008313F0">
      <w:pPr>
        <w:spacing w:line="240" w:lineRule="auto"/>
        <w:jc w:val="both"/>
        <w:rPr>
          <w:sz w:val="18"/>
          <w:szCs w:val="18"/>
          <w:lang w:val="en-GB"/>
        </w:rPr>
      </w:pPr>
      <w:r>
        <w:rPr>
          <w:sz w:val="18"/>
          <w:szCs w:val="18"/>
        </w:rPr>
        <w:t>95% confidence intervals in parenthesis</w:t>
      </w:r>
    </w:p>
    <w:p w14:paraId="457E63FF" w14:textId="77777777" w:rsidR="009C2050" w:rsidRDefault="009C2050">
      <w:pPr>
        <w:spacing w:line="240" w:lineRule="auto"/>
        <w:jc w:val="both"/>
      </w:pPr>
    </w:p>
    <w:p w14:paraId="00000356" w14:textId="77777777" w:rsidR="008F0011" w:rsidRDefault="0050639A">
      <w:pPr>
        <w:spacing w:line="240" w:lineRule="auto"/>
        <w:jc w:val="both"/>
      </w:pPr>
      <w:r>
        <w:t>Table 3: Time until contact with CJS leading to imprisonment (Outcome 2)</w:t>
      </w:r>
    </w:p>
    <w:tbl>
      <w:tblPr>
        <w:tblStyle w:val="a1"/>
        <w:tblW w:w="9359" w:type="dxa"/>
        <w:tblLayout w:type="fixed"/>
        <w:tblLook w:val="0400" w:firstRow="0" w:lastRow="0" w:firstColumn="0" w:lastColumn="0" w:noHBand="0" w:noVBand="1"/>
      </w:tblPr>
      <w:tblGrid>
        <w:gridCol w:w="708"/>
        <w:gridCol w:w="1418"/>
        <w:gridCol w:w="1417"/>
        <w:gridCol w:w="1518"/>
        <w:gridCol w:w="1487"/>
        <w:gridCol w:w="1487"/>
        <w:gridCol w:w="1324"/>
      </w:tblGrid>
      <w:tr w:rsidR="008F0011" w14:paraId="2DD8EEA3" w14:textId="77777777" w:rsidTr="00680641">
        <w:trPr>
          <w:trHeight w:val="300"/>
        </w:trPr>
        <w:tc>
          <w:tcPr>
            <w:tcW w:w="708" w:type="dxa"/>
            <w:tcBorders>
              <w:top w:val="single" w:sz="8" w:space="0" w:color="000000" w:themeColor="text1"/>
              <w:left w:val="nil"/>
              <w:bottom w:val="single" w:sz="8" w:space="0" w:color="000000" w:themeColor="text1"/>
              <w:right w:val="nil"/>
            </w:tcBorders>
            <w:shd w:val="clear" w:color="auto" w:fill="auto"/>
            <w:vAlign w:val="center"/>
          </w:tcPr>
          <w:p w14:paraId="00000357" w14:textId="77777777" w:rsidR="008F0011" w:rsidRDefault="0050639A">
            <w:pPr>
              <w:spacing w:line="240" w:lineRule="auto"/>
              <w:rPr>
                <w:b/>
                <w:color w:val="000000"/>
                <w:sz w:val="18"/>
                <w:szCs w:val="18"/>
              </w:rPr>
            </w:pPr>
            <w:r>
              <w:rPr>
                <w:b/>
                <w:color w:val="000000"/>
                <w:sz w:val="18"/>
                <w:szCs w:val="18"/>
              </w:rPr>
              <w:t>Time</w:t>
            </w:r>
          </w:p>
        </w:tc>
        <w:tc>
          <w:tcPr>
            <w:tcW w:w="1418" w:type="dxa"/>
            <w:tcBorders>
              <w:top w:val="single" w:sz="8" w:space="0" w:color="000000" w:themeColor="text1"/>
              <w:left w:val="nil"/>
              <w:bottom w:val="single" w:sz="8" w:space="0" w:color="000000" w:themeColor="text1"/>
              <w:right w:val="nil"/>
            </w:tcBorders>
            <w:shd w:val="clear" w:color="auto" w:fill="auto"/>
            <w:vAlign w:val="center"/>
          </w:tcPr>
          <w:p w14:paraId="00000358" w14:textId="77777777" w:rsidR="008F0011" w:rsidRDefault="0050639A">
            <w:pPr>
              <w:spacing w:line="240" w:lineRule="auto"/>
              <w:rPr>
                <w:b/>
                <w:color w:val="000000"/>
                <w:sz w:val="18"/>
                <w:szCs w:val="18"/>
              </w:rPr>
            </w:pPr>
            <w:r>
              <w:rPr>
                <w:b/>
                <w:color w:val="000000"/>
                <w:sz w:val="18"/>
                <w:szCs w:val="18"/>
              </w:rPr>
              <w:t>Complete Tr.</w:t>
            </w:r>
          </w:p>
        </w:tc>
        <w:tc>
          <w:tcPr>
            <w:tcW w:w="1417" w:type="dxa"/>
            <w:tcBorders>
              <w:top w:val="single" w:sz="8" w:space="0" w:color="000000" w:themeColor="text1"/>
              <w:left w:val="nil"/>
              <w:bottom w:val="single" w:sz="8" w:space="0" w:color="000000" w:themeColor="text1"/>
              <w:right w:val="nil"/>
            </w:tcBorders>
            <w:shd w:val="clear" w:color="auto" w:fill="auto"/>
            <w:vAlign w:val="center"/>
          </w:tcPr>
          <w:p w14:paraId="00000359" w14:textId="77777777" w:rsidR="008F0011" w:rsidRDefault="0050639A">
            <w:pPr>
              <w:spacing w:line="240" w:lineRule="auto"/>
              <w:rPr>
                <w:b/>
                <w:color w:val="000000"/>
                <w:sz w:val="18"/>
                <w:szCs w:val="18"/>
              </w:rPr>
            </w:pPr>
            <w:r>
              <w:rPr>
                <w:b/>
                <w:color w:val="000000"/>
                <w:sz w:val="18"/>
                <w:szCs w:val="18"/>
              </w:rPr>
              <w:t>Late Dropout</w:t>
            </w:r>
          </w:p>
        </w:tc>
        <w:tc>
          <w:tcPr>
            <w:tcW w:w="1518" w:type="dxa"/>
            <w:tcBorders>
              <w:top w:val="single" w:sz="8" w:space="0" w:color="000000" w:themeColor="text1"/>
              <w:left w:val="nil"/>
              <w:bottom w:val="single" w:sz="8" w:space="0" w:color="000000" w:themeColor="text1"/>
              <w:right w:val="nil"/>
            </w:tcBorders>
            <w:shd w:val="clear" w:color="auto" w:fill="auto"/>
            <w:vAlign w:val="center"/>
          </w:tcPr>
          <w:p w14:paraId="0000035A" w14:textId="77777777" w:rsidR="008F0011" w:rsidRDefault="0050639A">
            <w:pPr>
              <w:spacing w:line="240" w:lineRule="auto"/>
              <w:rPr>
                <w:b/>
                <w:color w:val="000000"/>
                <w:sz w:val="18"/>
                <w:szCs w:val="18"/>
              </w:rPr>
            </w:pPr>
            <w:r>
              <w:rPr>
                <w:b/>
                <w:color w:val="000000"/>
                <w:sz w:val="18"/>
                <w:szCs w:val="18"/>
              </w:rPr>
              <w:t>Early Dropout</w:t>
            </w:r>
          </w:p>
        </w:tc>
        <w:tc>
          <w:tcPr>
            <w:tcW w:w="1487" w:type="dxa"/>
            <w:tcBorders>
              <w:top w:val="single" w:sz="8" w:space="0" w:color="000000" w:themeColor="text1"/>
              <w:left w:val="nil"/>
              <w:bottom w:val="single" w:sz="8" w:space="0" w:color="000000" w:themeColor="text1"/>
              <w:right w:val="nil"/>
            </w:tcBorders>
            <w:shd w:val="clear" w:color="auto" w:fill="auto"/>
            <w:vAlign w:val="center"/>
          </w:tcPr>
          <w:p w14:paraId="0000035B" w14:textId="77777777" w:rsidR="008F0011" w:rsidRDefault="0050639A">
            <w:pPr>
              <w:spacing w:line="240" w:lineRule="auto"/>
              <w:rPr>
                <w:b/>
                <w:color w:val="000000"/>
                <w:sz w:val="18"/>
                <w:szCs w:val="18"/>
              </w:rPr>
            </w:pPr>
            <w:r>
              <w:rPr>
                <w:b/>
                <w:color w:val="000000"/>
                <w:sz w:val="18"/>
                <w:szCs w:val="18"/>
              </w:rPr>
              <w:t>Comp. vs Late</w:t>
            </w:r>
          </w:p>
        </w:tc>
        <w:tc>
          <w:tcPr>
            <w:tcW w:w="1487" w:type="dxa"/>
            <w:tcBorders>
              <w:top w:val="single" w:sz="8" w:space="0" w:color="000000" w:themeColor="text1"/>
              <w:left w:val="nil"/>
              <w:bottom w:val="single" w:sz="8" w:space="0" w:color="000000" w:themeColor="text1"/>
              <w:right w:val="nil"/>
            </w:tcBorders>
            <w:shd w:val="clear" w:color="auto" w:fill="auto"/>
            <w:vAlign w:val="center"/>
          </w:tcPr>
          <w:p w14:paraId="0000035C" w14:textId="77777777" w:rsidR="008F0011" w:rsidRDefault="0050639A">
            <w:pPr>
              <w:spacing w:line="240" w:lineRule="auto"/>
              <w:rPr>
                <w:b/>
                <w:color w:val="000000"/>
                <w:sz w:val="18"/>
                <w:szCs w:val="18"/>
              </w:rPr>
            </w:pPr>
            <w:r>
              <w:rPr>
                <w:b/>
                <w:color w:val="000000"/>
                <w:sz w:val="18"/>
                <w:szCs w:val="18"/>
              </w:rPr>
              <w:t>Comp. vs Early</w:t>
            </w:r>
          </w:p>
        </w:tc>
        <w:tc>
          <w:tcPr>
            <w:tcW w:w="1324" w:type="dxa"/>
            <w:tcBorders>
              <w:top w:val="single" w:sz="8" w:space="0" w:color="000000" w:themeColor="text1"/>
              <w:left w:val="nil"/>
              <w:bottom w:val="single" w:sz="8" w:space="0" w:color="000000" w:themeColor="text1"/>
              <w:right w:val="nil"/>
            </w:tcBorders>
            <w:shd w:val="clear" w:color="auto" w:fill="auto"/>
            <w:vAlign w:val="center"/>
          </w:tcPr>
          <w:p w14:paraId="0000035D" w14:textId="77777777" w:rsidR="008F0011" w:rsidRDefault="0050639A">
            <w:pPr>
              <w:spacing w:line="240" w:lineRule="auto"/>
              <w:rPr>
                <w:b/>
                <w:color w:val="000000"/>
                <w:sz w:val="18"/>
                <w:szCs w:val="18"/>
              </w:rPr>
            </w:pPr>
            <w:r>
              <w:rPr>
                <w:b/>
                <w:color w:val="000000"/>
                <w:sz w:val="18"/>
                <w:szCs w:val="18"/>
              </w:rPr>
              <w:t>Early vs Late</w:t>
            </w:r>
          </w:p>
        </w:tc>
      </w:tr>
      <w:tr w:rsidR="008F0011" w14:paraId="7647B495" w14:textId="77777777" w:rsidTr="00680641">
        <w:trPr>
          <w:trHeight w:val="290"/>
        </w:trPr>
        <w:tc>
          <w:tcPr>
            <w:tcW w:w="708" w:type="dxa"/>
            <w:tcBorders>
              <w:top w:val="nil"/>
              <w:left w:val="nil"/>
              <w:bottom w:val="nil"/>
              <w:right w:val="nil"/>
            </w:tcBorders>
            <w:shd w:val="clear" w:color="auto" w:fill="auto"/>
            <w:vAlign w:val="center"/>
          </w:tcPr>
          <w:p w14:paraId="0000035E" w14:textId="77777777" w:rsidR="008F0011" w:rsidRDefault="0050639A">
            <w:pPr>
              <w:spacing w:line="240" w:lineRule="auto"/>
              <w:rPr>
                <w:i/>
                <w:color w:val="000000"/>
                <w:sz w:val="18"/>
                <w:szCs w:val="18"/>
              </w:rPr>
            </w:pPr>
            <w:r>
              <w:rPr>
                <w:i/>
                <w:color w:val="000000"/>
                <w:sz w:val="18"/>
                <w:szCs w:val="18"/>
              </w:rPr>
              <w:t>Probs</w:t>
            </w:r>
            <w:r>
              <w:rPr>
                <w:color w:val="000000"/>
                <w:sz w:val="18"/>
                <w:szCs w:val="18"/>
              </w:rPr>
              <w:t>.</w:t>
            </w:r>
          </w:p>
        </w:tc>
        <w:tc>
          <w:tcPr>
            <w:tcW w:w="1418" w:type="dxa"/>
            <w:tcBorders>
              <w:top w:val="nil"/>
              <w:left w:val="nil"/>
              <w:bottom w:val="nil"/>
              <w:right w:val="nil"/>
            </w:tcBorders>
            <w:shd w:val="clear" w:color="auto" w:fill="auto"/>
            <w:vAlign w:val="bottom"/>
          </w:tcPr>
          <w:p w14:paraId="0000035F" w14:textId="77777777" w:rsidR="008F0011" w:rsidRDefault="008F0011" w:rsidP="00112504">
            <w:pPr>
              <w:spacing w:line="240" w:lineRule="auto"/>
              <w:jc w:val="center"/>
              <w:rPr>
                <w:i/>
                <w:color w:val="000000"/>
                <w:sz w:val="18"/>
                <w:szCs w:val="18"/>
              </w:rPr>
            </w:pPr>
          </w:p>
        </w:tc>
        <w:tc>
          <w:tcPr>
            <w:tcW w:w="1417" w:type="dxa"/>
            <w:tcBorders>
              <w:top w:val="nil"/>
              <w:left w:val="nil"/>
              <w:bottom w:val="nil"/>
              <w:right w:val="nil"/>
            </w:tcBorders>
            <w:shd w:val="clear" w:color="auto" w:fill="auto"/>
            <w:vAlign w:val="bottom"/>
          </w:tcPr>
          <w:p w14:paraId="00000360" w14:textId="77777777" w:rsidR="008F0011" w:rsidRDefault="008F0011" w:rsidP="00112504">
            <w:pPr>
              <w:spacing w:line="240" w:lineRule="auto"/>
              <w:jc w:val="center"/>
              <w:rPr>
                <w:sz w:val="20"/>
                <w:szCs w:val="20"/>
              </w:rPr>
            </w:pPr>
          </w:p>
        </w:tc>
        <w:tc>
          <w:tcPr>
            <w:tcW w:w="1518" w:type="dxa"/>
            <w:tcBorders>
              <w:top w:val="nil"/>
              <w:left w:val="nil"/>
              <w:bottom w:val="nil"/>
              <w:right w:val="nil"/>
            </w:tcBorders>
            <w:shd w:val="clear" w:color="auto" w:fill="auto"/>
            <w:vAlign w:val="bottom"/>
          </w:tcPr>
          <w:p w14:paraId="00000361"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62"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63" w14:textId="77777777" w:rsidR="008F0011" w:rsidRDefault="008F0011" w:rsidP="00112504">
            <w:pPr>
              <w:spacing w:line="240" w:lineRule="auto"/>
              <w:jc w:val="center"/>
              <w:rPr>
                <w:sz w:val="20"/>
                <w:szCs w:val="20"/>
              </w:rPr>
            </w:pPr>
          </w:p>
        </w:tc>
        <w:tc>
          <w:tcPr>
            <w:tcW w:w="1324" w:type="dxa"/>
            <w:tcBorders>
              <w:top w:val="nil"/>
              <w:left w:val="nil"/>
              <w:bottom w:val="nil"/>
              <w:right w:val="nil"/>
            </w:tcBorders>
            <w:shd w:val="clear" w:color="auto" w:fill="auto"/>
            <w:vAlign w:val="bottom"/>
          </w:tcPr>
          <w:p w14:paraId="00000364" w14:textId="77777777" w:rsidR="008F0011" w:rsidRDefault="008F0011" w:rsidP="00112504">
            <w:pPr>
              <w:spacing w:line="240" w:lineRule="auto"/>
              <w:jc w:val="center"/>
              <w:rPr>
                <w:sz w:val="20"/>
                <w:szCs w:val="20"/>
              </w:rPr>
            </w:pPr>
          </w:p>
        </w:tc>
      </w:tr>
      <w:tr w:rsidR="008F0011" w14:paraId="37E7C25F" w14:textId="77777777" w:rsidTr="00680641">
        <w:trPr>
          <w:trHeight w:val="290"/>
        </w:trPr>
        <w:tc>
          <w:tcPr>
            <w:tcW w:w="708" w:type="dxa"/>
            <w:tcBorders>
              <w:top w:val="nil"/>
              <w:left w:val="nil"/>
              <w:bottom w:val="nil"/>
              <w:right w:val="nil"/>
            </w:tcBorders>
            <w:shd w:val="clear" w:color="auto" w:fill="auto"/>
            <w:vAlign w:val="center"/>
          </w:tcPr>
          <w:p w14:paraId="00000365" w14:textId="77777777" w:rsidR="008F0011" w:rsidRDefault="0050639A">
            <w:pPr>
              <w:spacing w:line="240" w:lineRule="auto"/>
              <w:rPr>
                <w:color w:val="000000"/>
                <w:sz w:val="18"/>
                <w:szCs w:val="18"/>
              </w:rPr>
            </w:pPr>
            <w:r>
              <w:rPr>
                <w:color w:val="000000"/>
                <w:sz w:val="18"/>
                <w:szCs w:val="18"/>
              </w:rPr>
              <w:t>1_yr</w:t>
            </w:r>
          </w:p>
        </w:tc>
        <w:tc>
          <w:tcPr>
            <w:tcW w:w="1418" w:type="dxa"/>
            <w:tcBorders>
              <w:top w:val="nil"/>
              <w:left w:val="nil"/>
              <w:bottom w:val="nil"/>
              <w:right w:val="nil"/>
            </w:tcBorders>
            <w:shd w:val="clear" w:color="auto" w:fill="auto"/>
            <w:vAlign w:val="center"/>
          </w:tcPr>
          <w:p w14:paraId="6420D9CA" w14:textId="6BB6F2E1" w:rsidR="00112504" w:rsidRDefault="0050639A" w:rsidP="00112504">
            <w:pPr>
              <w:spacing w:line="240" w:lineRule="auto"/>
              <w:jc w:val="center"/>
              <w:rPr>
                <w:color w:val="000000" w:themeColor="text1"/>
                <w:sz w:val="18"/>
                <w:szCs w:val="18"/>
              </w:rPr>
            </w:pPr>
            <w:r w:rsidRPr="5B760AA7">
              <w:rPr>
                <w:color w:val="000000" w:themeColor="text1"/>
                <w:sz w:val="18"/>
                <w:szCs w:val="18"/>
              </w:rPr>
              <w:t>98.5</w:t>
            </w:r>
          </w:p>
          <w:p w14:paraId="00000366" w14:textId="134BF5C9" w:rsidR="008F0011" w:rsidRDefault="0050639A" w:rsidP="00112504">
            <w:pPr>
              <w:spacing w:line="240" w:lineRule="auto"/>
              <w:jc w:val="center"/>
              <w:rPr>
                <w:color w:val="000000"/>
                <w:sz w:val="18"/>
                <w:szCs w:val="18"/>
              </w:rPr>
            </w:pPr>
            <w:r w:rsidRPr="5B760AA7">
              <w:rPr>
                <w:color w:val="000000" w:themeColor="text1"/>
                <w:sz w:val="18"/>
                <w:szCs w:val="18"/>
              </w:rPr>
              <w:t>(98.3,</w:t>
            </w:r>
            <w:r w:rsidR="2A1276FA" w:rsidRPr="5B760AA7">
              <w:rPr>
                <w:color w:val="000000" w:themeColor="text1"/>
                <w:sz w:val="18"/>
                <w:szCs w:val="18"/>
              </w:rPr>
              <w:t xml:space="preserve"> </w:t>
            </w:r>
            <w:r w:rsidRPr="5B760AA7">
              <w:rPr>
                <w:color w:val="000000" w:themeColor="text1"/>
                <w:sz w:val="18"/>
                <w:szCs w:val="18"/>
              </w:rPr>
              <w:t>98.6)</w:t>
            </w:r>
          </w:p>
        </w:tc>
        <w:tc>
          <w:tcPr>
            <w:tcW w:w="1417" w:type="dxa"/>
            <w:tcBorders>
              <w:top w:val="nil"/>
              <w:left w:val="nil"/>
              <w:bottom w:val="nil"/>
              <w:right w:val="nil"/>
            </w:tcBorders>
            <w:shd w:val="clear" w:color="auto" w:fill="auto"/>
            <w:vAlign w:val="center"/>
          </w:tcPr>
          <w:p w14:paraId="259B1D68" w14:textId="649082FE" w:rsidR="00112504" w:rsidRDefault="0050639A" w:rsidP="00112504">
            <w:pPr>
              <w:spacing w:line="240" w:lineRule="auto"/>
              <w:jc w:val="center"/>
              <w:rPr>
                <w:color w:val="000000" w:themeColor="text1"/>
                <w:sz w:val="18"/>
                <w:szCs w:val="18"/>
              </w:rPr>
            </w:pPr>
            <w:r w:rsidRPr="5B760AA7">
              <w:rPr>
                <w:color w:val="000000" w:themeColor="text1"/>
                <w:sz w:val="18"/>
                <w:szCs w:val="18"/>
              </w:rPr>
              <w:t>97.3</w:t>
            </w:r>
          </w:p>
          <w:p w14:paraId="00000367" w14:textId="5B4FF5F2" w:rsidR="008F0011" w:rsidRDefault="0050639A" w:rsidP="00112504">
            <w:pPr>
              <w:spacing w:line="240" w:lineRule="auto"/>
              <w:jc w:val="center"/>
              <w:rPr>
                <w:color w:val="000000"/>
                <w:sz w:val="18"/>
                <w:szCs w:val="18"/>
              </w:rPr>
            </w:pPr>
            <w:r w:rsidRPr="5B760AA7">
              <w:rPr>
                <w:color w:val="000000" w:themeColor="text1"/>
                <w:sz w:val="18"/>
                <w:szCs w:val="18"/>
              </w:rPr>
              <w:t>(97.1,</w:t>
            </w:r>
            <w:r w:rsidR="27AA729C" w:rsidRPr="5B760AA7">
              <w:rPr>
                <w:color w:val="000000" w:themeColor="text1"/>
                <w:sz w:val="18"/>
                <w:szCs w:val="18"/>
              </w:rPr>
              <w:t xml:space="preserve"> </w:t>
            </w:r>
            <w:r w:rsidRPr="5B760AA7">
              <w:rPr>
                <w:color w:val="000000" w:themeColor="text1"/>
                <w:sz w:val="18"/>
                <w:szCs w:val="18"/>
              </w:rPr>
              <w:t>97.4)</w:t>
            </w:r>
          </w:p>
        </w:tc>
        <w:tc>
          <w:tcPr>
            <w:tcW w:w="1518" w:type="dxa"/>
            <w:tcBorders>
              <w:top w:val="nil"/>
              <w:left w:val="nil"/>
              <w:bottom w:val="nil"/>
              <w:right w:val="nil"/>
            </w:tcBorders>
            <w:shd w:val="clear" w:color="auto" w:fill="auto"/>
            <w:vAlign w:val="center"/>
          </w:tcPr>
          <w:p w14:paraId="585FBD60" w14:textId="16FE41C9" w:rsidR="00112504" w:rsidRDefault="0050639A" w:rsidP="00112504">
            <w:pPr>
              <w:spacing w:line="240" w:lineRule="auto"/>
              <w:jc w:val="center"/>
              <w:rPr>
                <w:color w:val="000000" w:themeColor="text1"/>
                <w:sz w:val="18"/>
                <w:szCs w:val="18"/>
              </w:rPr>
            </w:pPr>
            <w:r w:rsidRPr="5B760AA7">
              <w:rPr>
                <w:color w:val="000000" w:themeColor="text1"/>
                <w:sz w:val="18"/>
                <w:szCs w:val="18"/>
              </w:rPr>
              <w:t>96.6</w:t>
            </w:r>
          </w:p>
          <w:p w14:paraId="00000368" w14:textId="4AC3E61D" w:rsidR="008F0011" w:rsidRDefault="0050639A" w:rsidP="00112504">
            <w:pPr>
              <w:spacing w:line="240" w:lineRule="auto"/>
              <w:jc w:val="center"/>
              <w:rPr>
                <w:color w:val="000000"/>
                <w:sz w:val="18"/>
                <w:szCs w:val="18"/>
              </w:rPr>
            </w:pPr>
            <w:r w:rsidRPr="5B760AA7">
              <w:rPr>
                <w:color w:val="000000" w:themeColor="text1"/>
                <w:sz w:val="18"/>
                <w:szCs w:val="18"/>
              </w:rPr>
              <w:t>(96.4,</w:t>
            </w:r>
            <w:r w:rsidR="10FA90A8" w:rsidRPr="5B760AA7">
              <w:rPr>
                <w:color w:val="000000" w:themeColor="text1"/>
                <w:sz w:val="18"/>
                <w:szCs w:val="18"/>
              </w:rPr>
              <w:t xml:space="preserve"> </w:t>
            </w:r>
            <w:r w:rsidRPr="5B760AA7">
              <w:rPr>
                <w:color w:val="000000" w:themeColor="text1"/>
                <w:sz w:val="18"/>
                <w:szCs w:val="18"/>
              </w:rPr>
              <w:t>96.9)</w:t>
            </w:r>
          </w:p>
        </w:tc>
        <w:tc>
          <w:tcPr>
            <w:tcW w:w="1487" w:type="dxa"/>
            <w:tcBorders>
              <w:top w:val="nil"/>
              <w:left w:val="nil"/>
              <w:bottom w:val="nil"/>
              <w:right w:val="nil"/>
            </w:tcBorders>
            <w:shd w:val="clear" w:color="auto" w:fill="auto"/>
            <w:vAlign w:val="center"/>
          </w:tcPr>
          <w:p w14:paraId="16A8ECA0" w14:textId="332E8AFF" w:rsidR="00112504" w:rsidRDefault="0050639A" w:rsidP="00112504">
            <w:pPr>
              <w:spacing w:line="240" w:lineRule="auto"/>
              <w:jc w:val="center"/>
              <w:rPr>
                <w:color w:val="000000" w:themeColor="text1"/>
                <w:sz w:val="18"/>
                <w:szCs w:val="18"/>
              </w:rPr>
            </w:pPr>
            <w:r w:rsidRPr="5B760AA7">
              <w:rPr>
                <w:color w:val="000000" w:themeColor="text1"/>
                <w:sz w:val="18"/>
                <w:szCs w:val="18"/>
              </w:rPr>
              <w:t>-1.2</w:t>
            </w:r>
          </w:p>
          <w:p w14:paraId="00000369" w14:textId="6BF0F9B8" w:rsidR="008F0011" w:rsidRDefault="0050639A" w:rsidP="00112504">
            <w:pPr>
              <w:spacing w:line="240" w:lineRule="auto"/>
              <w:jc w:val="center"/>
              <w:rPr>
                <w:color w:val="000000"/>
                <w:sz w:val="18"/>
                <w:szCs w:val="18"/>
              </w:rPr>
            </w:pPr>
            <w:r w:rsidRPr="5B760AA7">
              <w:rPr>
                <w:color w:val="000000" w:themeColor="text1"/>
                <w:sz w:val="18"/>
                <w:szCs w:val="18"/>
              </w:rPr>
              <w:t>(-1.4,</w:t>
            </w:r>
            <w:r w:rsidR="5D2D6E5C" w:rsidRPr="5B760AA7">
              <w:rPr>
                <w:color w:val="000000" w:themeColor="text1"/>
                <w:sz w:val="18"/>
                <w:szCs w:val="18"/>
              </w:rPr>
              <w:t xml:space="preserve"> </w:t>
            </w:r>
            <w:r w:rsidRPr="5B760AA7">
              <w:rPr>
                <w:color w:val="000000" w:themeColor="text1"/>
                <w:sz w:val="18"/>
                <w:szCs w:val="18"/>
              </w:rPr>
              <w:t>-1.0)</w:t>
            </w:r>
          </w:p>
        </w:tc>
        <w:tc>
          <w:tcPr>
            <w:tcW w:w="1487" w:type="dxa"/>
            <w:tcBorders>
              <w:top w:val="nil"/>
              <w:left w:val="nil"/>
              <w:bottom w:val="nil"/>
              <w:right w:val="nil"/>
            </w:tcBorders>
            <w:shd w:val="clear" w:color="auto" w:fill="auto"/>
            <w:vAlign w:val="center"/>
          </w:tcPr>
          <w:p w14:paraId="7FC8362E" w14:textId="1B971D59" w:rsidR="00112504" w:rsidRDefault="0050639A" w:rsidP="00112504">
            <w:pPr>
              <w:spacing w:line="240" w:lineRule="auto"/>
              <w:jc w:val="center"/>
              <w:rPr>
                <w:color w:val="000000" w:themeColor="text1"/>
                <w:sz w:val="18"/>
                <w:szCs w:val="18"/>
              </w:rPr>
            </w:pPr>
            <w:r w:rsidRPr="5B760AA7">
              <w:rPr>
                <w:color w:val="000000" w:themeColor="text1"/>
                <w:sz w:val="18"/>
                <w:szCs w:val="18"/>
              </w:rPr>
              <w:t>-1.8</w:t>
            </w:r>
          </w:p>
          <w:p w14:paraId="0000036A" w14:textId="698A7570" w:rsidR="008F0011" w:rsidRDefault="0050639A" w:rsidP="00112504">
            <w:pPr>
              <w:spacing w:line="240" w:lineRule="auto"/>
              <w:jc w:val="center"/>
              <w:rPr>
                <w:color w:val="000000"/>
                <w:sz w:val="18"/>
                <w:szCs w:val="18"/>
              </w:rPr>
            </w:pPr>
            <w:r w:rsidRPr="5B760AA7">
              <w:rPr>
                <w:color w:val="000000" w:themeColor="text1"/>
                <w:sz w:val="18"/>
                <w:szCs w:val="18"/>
              </w:rPr>
              <w:t>(-2.1,</w:t>
            </w:r>
            <w:r w:rsidR="12BF0280" w:rsidRPr="5B760AA7">
              <w:rPr>
                <w:color w:val="000000" w:themeColor="text1"/>
                <w:sz w:val="18"/>
                <w:szCs w:val="18"/>
              </w:rPr>
              <w:t xml:space="preserve"> </w:t>
            </w:r>
            <w:r w:rsidRPr="5B760AA7">
              <w:rPr>
                <w:color w:val="000000" w:themeColor="text1"/>
                <w:sz w:val="18"/>
                <w:szCs w:val="18"/>
              </w:rPr>
              <w:t>-1.5)</w:t>
            </w:r>
          </w:p>
        </w:tc>
        <w:tc>
          <w:tcPr>
            <w:tcW w:w="1324" w:type="dxa"/>
            <w:tcBorders>
              <w:top w:val="nil"/>
              <w:left w:val="nil"/>
              <w:bottom w:val="nil"/>
              <w:right w:val="nil"/>
            </w:tcBorders>
            <w:shd w:val="clear" w:color="auto" w:fill="auto"/>
            <w:vAlign w:val="center"/>
          </w:tcPr>
          <w:p w14:paraId="53691BB8" w14:textId="0F4DA877" w:rsidR="00112504" w:rsidRDefault="0050639A" w:rsidP="00112504">
            <w:pPr>
              <w:spacing w:line="240" w:lineRule="auto"/>
              <w:jc w:val="center"/>
              <w:rPr>
                <w:color w:val="000000"/>
                <w:sz w:val="18"/>
                <w:szCs w:val="18"/>
              </w:rPr>
            </w:pPr>
            <w:r>
              <w:rPr>
                <w:color w:val="000000"/>
                <w:sz w:val="18"/>
                <w:szCs w:val="18"/>
              </w:rPr>
              <w:t>0.6</w:t>
            </w:r>
          </w:p>
          <w:p w14:paraId="0000036B" w14:textId="3ED38383" w:rsidR="008F0011" w:rsidRDefault="0050639A" w:rsidP="00112504">
            <w:pPr>
              <w:spacing w:line="240" w:lineRule="auto"/>
              <w:jc w:val="center"/>
              <w:rPr>
                <w:color w:val="000000"/>
                <w:sz w:val="18"/>
                <w:szCs w:val="18"/>
              </w:rPr>
            </w:pPr>
            <w:r>
              <w:rPr>
                <w:color w:val="000000"/>
                <w:sz w:val="18"/>
                <w:szCs w:val="18"/>
              </w:rPr>
              <w:t>(0.3,0.9)</w:t>
            </w:r>
          </w:p>
        </w:tc>
      </w:tr>
      <w:tr w:rsidR="008F0011" w14:paraId="5118954C" w14:textId="77777777" w:rsidTr="00680641">
        <w:trPr>
          <w:trHeight w:val="290"/>
        </w:trPr>
        <w:tc>
          <w:tcPr>
            <w:tcW w:w="708" w:type="dxa"/>
            <w:tcBorders>
              <w:top w:val="nil"/>
              <w:left w:val="nil"/>
              <w:bottom w:val="nil"/>
              <w:right w:val="nil"/>
            </w:tcBorders>
            <w:shd w:val="clear" w:color="auto" w:fill="auto"/>
            <w:vAlign w:val="center"/>
          </w:tcPr>
          <w:p w14:paraId="0000036C" w14:textId="77777777" w:rsidR="008F0011" w:rsidRDefault="0050639A">
            <w:pPr>
              <w:spacing w:line="240" w:lineRule="auto"/>
              <w:rPr>
                <w:color w:val="000000"/>
                <w:sz w:val="18"/>
                <w:szCs w:val="18"/>
              </w:rPr>
            </w:pPr>
            <w:r>
              <w:rPr>
                <w:color w:val="000000"/>
                <w:sz w:val="18"/>
                <w:szCs w:val="18"/>
              </w:rPr>
              <w:t>3_yrs</w:t>
            </w:r>
          </w:p>
        </w:tc>
        <w:tc>
          <w:tcPr>
            <w:tcW w:w="1418" w:type="dxa"/>
            <w:tcBorders>
              <w:top w:val="nil"/>
              <w:left w:val="nil"/>
              <w:bottom w:val="nil"/>
              <w:right w:val="nil"/>
            </w:tcBorders>
            <w:shd w:val="clear" w:color="auto" w:fill="auto"/>
            <w:vAlign w:val="center"/>
          </w:tcPr>
          <w:p w14:paraId="16E5AFDF" w14:textId="31449B7F" w:rsidR="00112504" w:rsidRDefault="0050639A" w:rsidP="00112504">
            <w:pPr>
              <w:spacing w:line="240" w:lineRule="auto"/>
              <w:jc w:val="center"/>
              <w:rPr>
                <w:color w:val="000000" w:themeColor="text1"/>
                <w:sz w:val="18"/>
                <w:szCs w:val="18"/>
              </w:rPr>
            </w:pPr>
            <w:r w:rsidRPr="5B760AA7">
              <w:rPr>
                <w:color w:val="000000" w:themeColor="text1"/>
                <w:sz w:val="18"/>
                <w:szCs w:val="18"/>
              </w:rPr>
              <w:t>96.4</w:t>
            </w:r>
          </w:p>
          <w:p w14:paraId="0000036D" w14:textId="62A60A4A" w:rsidR="008F0011" w:rsidRDefault="0050639A" w:rsidP="00112504">
            <w:pPr>
              <w:spacing w:line="240" w:lineRule="auto"/>
              <w:jc w:val="center"/>
              <w:rPr>
                <w:color w:val="000000"/>
                <w:sz w:val="18"/>
                <w:szCs w:val="18"/>
              </w:rPr>
            </w:pPr>
            <w:r w:rsidRPr="5B760AA7">
              <w:rPr>
                <w:color w:val="000000" w:themeColor="text1"/>
                <w:sz w:val="18"/>
                <w:szCs w:val="18"/>
              </w:rPr>
              <w:t>(96.1,</w:t>
            </w:r>
            <w:r w:rsidR="3E98F950" w:rsidRPr="5B760AA7">
              <w:rPr>
                <w:color w:val="000000" w:themeColor="text1"/>
                <w:sz w:val="18"/>
                <w:szCs w:val="18"/>
              </w:rPr>
              <w:t xml:space="preserve"> </w:t>
            </w:r>
            <w:r w:rsidRPr="5B760AA7">
              <w:rPr>
                <w:color w:val="000000" w:themeColor="text1"/>
                <w:sz w:val="18"/>
                <w:szCs w:val="18"/>
              </w:rPr>
              <w:t>96.7)</w:t>
            </w:r>
          </w:p>
        </w:tc>
        <w:tc>
          <w:tcPr>
            <w:tcW w:w="1417" w:type="dxa"/>
            <w:tcBorders>
              <w:top w:val="nil"/>
              <w:left w:val="nil"/>
              <w:bottom w:val="nil"/>
              <w:right w:val="nil"/>
            </w:tcBorders>
            <w:shd w:val="clear" w:color="auto" w:fill="auto"/>
            <w:vAlign w:val="center"/>
          </w:tcPr>
          <w:p w14:paraId="0A1855F3" w14:textId="300E2ECE" w:rsidR="00112504" w:rsidRDefault="0050639A" w:rsidP="00112504">
            <w:pPr>
              <w:spacing w:line="240" w:lineRule="auto"/>
              <w:jc w:val="center"/>
              <w:rPr>
                <w:color w:val="000000" w:themeColor="text1"/>
                <w:sz w:val="18"/>
                <w:szCs w:val="18"/>
              </w:rPr>
            </w:pPr>
            <w:r w:rsidRPr="5B760AA7">
              <w:rPr>
                <w:color w:val="000000" w:themeColor="text1"/>
                <w:sz w:val="18"/>
                <w:szCs w:val="18"/>
              </w:rPr>
              <w:t>94.3</w:t>
            </w:r>
          </w:p>
          <w:p w14:paraId="0000036E" w14:textId="24F29A5B" w:rsidR="008F0011" w:rsidRDefault="0050639A" w:rsidP="00112504">
            <w:pPr>
              <w:spacing w:line="240" w:lineRule="auto"/>
              <w:jc w:val="center"/>
              <w:rPr>
                <w:color w:val="000000"/>
                <w:sz w:val="18"/>
                <w:szCs w:val="18"/>
              </w:rPr>
            </w:pPr>
            <w:r w:rsidRPr="5B760AA7">
              <w:rPr>
                <w:color w:val="000000" w:themeColor="text1"/>
                <w:sz w:val="18"/>
                <w:szCs w:val="18"/>
              </w:rPr>
              <w:t>(94.0,</w:t>
            </w:r>
            <w:r w:rsidR="462DA25F" w:rsidRPr="5B760AA7">
              <w:rPr>
                <w:color w:val="000000" w:themeColor="text1"/>
                <w:sz w:val="18"/>
                <w:szCs w:val="18"/>
              </w:rPr>
              <w:t xml:space="preserve"> </w:t>
            </w:r>
            <w:r w:rsidRPr="5B760AA7">
              <w:rPr>
                <w:color w:val="000000" w:themeColor="text1"/>
                <w:sz w:val="18"/>
                <w:szCs w:val="18"/>
              </w:rPr>
              <w:t>94.5)</w:t>
            </w:r>
          </w:p>
        </w:tc>
        <w:tc>
          <w:tcPr>
            <w:tcW w:w="1518" w:type="dxa"/>
            <w:tcBorders>
              <w:top w:val="nil"/>
              <w:left w:val="nil"/>
              <w:bottom w:val="nil"/>
              <w:right w:val="nil"/>
            </w:tcBorders>
            <w:shd w:val="clear" w:color="auto" w:fill="auto"/>
            <w:vAlign w:val="center"/>
          </w:tcPr>
          <w:p w14:paraId="0B64613A" w14:textId="2B265C3F" w:rsidR="00112504" w:rsidRDefault="0050639A" w:rsidP="00112504">
            <w:pPr>
              <w:spacing w:line="240" w:lineRule="auto"/>
              <w:jc w:val="center"/>
              <w:rPr>
                <w:color w:val="000000" w:themeColor="text1"/>
                <w:sz w:val="18"/>
                <w:szCs w:val="18"/>
              </w:rPr>
            </w:pPr>
            <w:r w:rsidRPr="5B760AA7">
              <w:rPr>
                <w:color w:val="000000" w:themeColor="text1"/>
                <w:sz w:val="18"/>
                <w:szCs w:val="18"/>
              </w:rPr>
              <w:t>93.2</w:t>
            </w:r>
          </w:p>
          <w:p w14:paraId="0000036F" w14:textId="1FE766ED" w:rsidR="008F0011" w:rsidRDefault="0050639A" w:rsidP="00112504">
            <w:pPr>
              <w:spacing w:line="240" w:lineRule="auto"/>
              <w:jc w:val="center"/>
              <w:rPr>
                <w:color w:val="000000"/>
                <w:sz w:val="18"/>
                <w:szCs w:val="18"/>
              </w:rPr>
            </w:pPr>
            <w:r w:rsidRPr="5B760AA7">
              <w:rPr>
                <w:color w:val="000000" w:themeColor="text1"/>
                <w:sz w:val="18"/>
                <w:szCs w:val="18"/>
              </w:rPr>
              <w:t>(92.8,</w:t>
            </w:r>
            <w:r w:rsidR="5CB87850" w:rsidRPr="5B760AA7">
              <w:rPr>
                <w:color w:val="000000" w:themeColor="text1"/>
                <w:sz w:val="18"/>
                <w:szCs w:val="18"/>
              </w:rPr>
              <w:t xml:space="preserve"> </w:t>
            </w:r>
            <w:r w:rsidRPr="5B760AA7">
              <w:rPr>
                <w:color w:val="000000" w:themeColor="text1"/>
                <w:sz w:val="18"/>
                <w:szCs w:val="18"/>
              </w:rPr>
              <w:t>93.5)</w:t>
            </w:r>
          </w:p>
        </w:tc>
        <w:tc>
          <w:tcPr>
            <w:tcW w:w="1487" w:type="dxa"/>
            <w:tcBorders>
              <w:top w:val="nil"/>
              <w:left w:val="nil"/>
              <w:bottom w:val="nil"/>
              <w:right w:val="nil"/>
            </w:tcBorders>
            <w:shd w:val="clear" w:color="auto" w:fill="auto"/>
            <w:vAlign w:val="center"/>
          </w:tcPr>
          <w:p w14:paraId="47B90451" w14:textId="79AD9455" w:rsidR="00112504" w:rsidRDefault="0050639A" w:rsidP="00112504">
            <w:pPr>
              <w:spacing w:line="240" w:lineRule="auto"/>
              <w:jc w:val="center"/>
              <w:rPr>
                <w:color w:val="000000" w:themeColor="text1"/>
                <w:sz w:val="18"/>
                <w:szCs w:val="18"/>
              </w:rPr>
            </w:pPr>
            <w:r w:rsidRPr="5B760AA7">
              <w:rPr>
                <w:color w:val="000000" w:themeColor="text1"/>
                <w:sz w:val="18"/>
                <w:szCs w:val="18"/>
              </w:rPr>
              <w:t>-2.2</w:t>
            </w:r>
          </w:p>
          <w:p w14:paraId="00000370" w14:textId="48E9ADB0" w:rsidR="008F0011" w:rsidRDefault="0050639A" w:rsidP="00112504">
            <w:pPr>
              <w:spacing w:line="240" w:lineRule="auto"/>
              <w:jc w:val="center"/>
              <w:rPr>
                <w:color w:val="000000"/>
                <w:sz w:val="18"/>
                <w:szCs w:val="18"/>
              </w:rPr>
            </w:pPr>
            <w:r w:rsidRPr="5B760AA7">
              <w:rPr>
                <w:color w:val="000000" w:themeColor="text1"/>
                <w:sz w:val="18"/>
                <w:szCs w:val="18"/>
              </w:rPr>
              <w:t>(-2.5,</w:t>
            </w:r>
            <w:r w:rsidR="025F60D1" w:rsidRPr="5B760AA7">
              <w:rPr>
                <w:color w:val="000000" w:themeColor="text1"/>
                <w:sz w:val="18"/>
                <w:szCs w:val="18"/>
              </w:rPr>
              <w:t xml:space="preserve"> </w:t>
            </w:r>
            <w:r w:rsidRPr="5B760AA7">
              <w:rPr>
                <w:color w:val="000000" w:themeColor="text1"/>
                <w:sz w:val="18"/>
                <w:szCs w:val="18"/>
              </w:rPr>
              <w:t>-1.8)</w:t>
            </w:r>
          </w:p>
        </w:tc>
        <w:tc>
          <w:tcPr>
            <w:tcW w:w="1487" w:type="dxa"/>
            <w:tcBorders>
              <w:top w:val="nil"/>
              <w:left w:val="nil"/>
              <w:bottom w:val="nil"/>
              <w:right w:val="nil"/>
            </w:tcBorders>
            <w:shd w:val="clear" w:color="auto" w:fill="auto"/>
            <w:vAlign w:val="center"/>
          </w:tcPr>
          <w:p w14:paraId="0A2F0544" w14:textId="13206A9B" w:rsidR="00112504" w:rsidRDefault="0050639A" w:rsidP="00112504">
            <w:pPr>
              <w:spacing w:line="240" w:lineRule="auto"/>
              <w:jc w:val="center"/>
              <w:rPr>
                <w:color w:val="000000" w:themeColor="text1"/>
                <w:sz w:val="18"/>
                <w:szCs w:val="18"/>
              </w:rPr>
            </w:pPr>
            <w:r w:rsidRPr="5B760AA7">
              <w:rPr>
                <w:color w:val="000000" w:themeColor="text1"/>
                <w:sz w:val="18"/>
                <w:szCs w:val="18"/>
              </w:rPr>
              <w:t>-3.2</w:t>
            </w:r>
          </w:p>
          <w:p w14:paraId="00000371" w14:textId="7F4160E4" w:rsidR="008F0011" w:rsidRDefault="0050639A" w:rsidP="00112504">
            <w:pPr>
              <w:spacing w:line="240" w:lineRule="auto"/>
              <w:jc w:val="center"/>
              <w:rPr>
                <w:color w:val="000000"/>
                <w:sz w:val="18"/>
                <w:szCs w:val="18"/>
              </w:rPr>
            </w:pPr>
            <w:r w:rsidRPr="5B760AA7">
              <w:rPr>
                <w:color w:val="000000" w:themeColor="text1"/>
                <w:sz w:val="18"/>
                <w:szCs w:val="18"/>
              </w:rPr>
              <w:t>(-3.7,</w:t>
            </w:r>
            <w:r w:rsidR="4281CB44" w:rsidRPr="5B760AA7">
              <w:rPr>
                <w:color w:val="000000" w:themeColor="text1"/>
                <w:sz w:val="18"/>
                <w:szCs w:val="18"/>
              </w:rPr>
              <w:t xml:space="preserve"> </w:t>
            </w:r>
            <w:r w:rsidRPr="5B760AA7">
              <w:rPr>
                <w:color w:val="000000" w:themeColor="text1"/>
                <w:sz w:val="18"/>
                <w:szCs w:val="18"/>
              </w:rPr>
              <w:t>-2.8)</w:t>
            </w:r>
          </w:p>
        </w:tc>
        <w:tc>
          <w:tcPr>
            <w:tcW w:w="1324" w:type="dxa"/>
            <w:tcBorders>
              <w:top w:val="nil"/>
              <w:left w:val="nil"/>
              <w:bottom w:val="nil"/>
              <w:right w:val="nil"/>
            </w:tcBorders>
            <w:shd w:val="clear" w:color="auto" w:fill="auto"/>
            <w:vAlign w:val="center"/>
          </w:tcPr>
          <w:p w14:paraId="361C85AF" w14:textId="5DA67B2C" w:rsidR="00112504" w:rsidRDefault="0050639A" w:rsidP="00112504">
            <w:pPr>
              <w:spacing w:line="240" w:lineRule="auto"/>
              <w:jc w:val="center"/>
              <w:rPr>
                <w:color w:val="000000"/>
                <w:sz w:val="18"/>
                <w:szCs w:val="18"/>
              </w:rPr>
            </w:pPr>
            <w:r>
              <w:rPr>
                <w:color w:val="000000"/>
                <w:sz w:val="18"/>
                <w:szCs w:val="18"/>
              </w:rPr>
              <w:t>1.1</w:t>
            </w:r>
          </w:p>
          <w:p w14:paraId="00000372" w14:textId="0259479A" w:rsidR="008F0011" w:rsidRDefault="0050639A" w:rsidP="00112504">
            <w:pPr>
              <w:spacing w:line="240" w:lineRule="auto"/>
              <w:jc w:val="center"/>
              <w:rPr>
                <w:color w:val="000000"/>
                <w:sz w:val="18"/>
                <w:szCs w:val="18"/>
              </w:rPr>
            </w:pPr>
            <w:r>
              <w:rPr>
                <w:color w:val="000000"/>
                <w:sz w:val="18"/>
                <w:szCs w:val="18"/>
              </w:rPr>
              <w:t>(0.6,1.5)</w:t>
            </w:r>
          </w:p>
        </w:tc>
      </w:tr>
      <w:tr w:rsidR="008F0011" w14:paraId="372455D5" w14:textId="77777777" w:rsidTr="00680641">
        <w:trPr>
          <w:trHeight w:val="290"/>
        </w:trPr>
        <w:tc>
          <w:tcPr>
            <w:tcW w:w="708" w:type="dxa"/>
            <w:tcBorders>
              <w:top w:val="nil"/>
              <w:left w:val="nil"/>
              <w:bottom w:val="nil"/>
              <w:right w:val="nil"/>
            </w:tcBorders>
            <w:shd w:val="clear" w:color="auto" w:fill="auto"/>
            <w:vAlign w:val="center"/>
          </w:tcPr>
          <w:p w14:paraId="00000373" w14:textId="77777777" w:rsidR="008F0011" w:rsidRDefault="0050639A">
            <w:pPr>
              <w:spacing w:line="240" w:lineRule="auto"/>
              <w:rPr>
                <w:color w:val="000000"/>
                <w:sz w:val="18"/>
                <w:szCs w:val="18"/>
              </w:rPr>
            </w:pPr>
            <w:r>
              <w:rPr>
                <w:color w:val="000000"/>
                <w:sz w:val="18"/>
                <w:szCs w:val="18"/>
              </w:rPr>
              <w:t>5_yrs</w:t>
            </w:r>
          </w:p>
        </w:tc>
        <w:tc>
          <w:tcPr>
            <w:tcW w:w="1418" w:type="dxa"/>
            <w:tcBorders>
              <w:top w:val="nil"/>
              <w:left w:val="nil"/>
              <w:bottom w:val="nil"/>
              <w:right w:val="nil"/>
            </w:tcBorders>
            <w:shd w:val="clear" w:color="auto" w:fill="auto"/>
            <w:vAlign w:val="center"/>
          </w:tcPr>
          <w:p w14:paraId="736D3C98" w14:textId="56D03008" w:rsidR="00112504" w:rsidRDefault="0050639A" w:rsidP="00112504">
            <w:pPr>
              <w:spacing w:line="240" w:lineRule="auto"/>
              <w:jc w:val="center"/>
              <w:rPr>
                <w:color w:val="000000" w:themeColor="text1"/>
                <w:sz w:val="18"/>
                <w:szCs w:val="18"/>
              </w:rPr>
            </w:pPr>
            <w:r w:rsidRPr="5B760AA7">
              <w:rPr>
                <w:color w:val="000000" w:themeColor="text1"/>
                <w:sz w:val="18"/>
                <w:szCs w:val="18"/>
              </w:rPr>
              <w:t>94.9</w:t>
            </w:r>
          </w:p>
          <w:p w14:paraId="00000374" w14:textId="0498C293" w:rsidR="008F0011" w:rsidRDefault="0050639A" w:rsidP="00112504">
            <w:pPr>
              <w:spacing w:line="240" w:lineRule="auto"/>
              <w:jc w:val="center"/>
              <w:rPr>
                <w:color w:val="000000"/>
                <w:sz w:val="18"/>
                <w:szCs w:val="18"/>
              </w:rPr>
            </w:pPr>
            <w:r w:rsidRPr="5B760AA7">
              <w:rPr>
                <w:color w:val="000000" w:themeColor="text1"/>
                <w:sz w:val="18"/>
                <w:szCs w:val="18"/>
              </w:rPr>
              <w:t>(94.6,</w:t>
            </w:r>
            <w:r w:rsidR="06BC3A86" w:rsidRPr="5B760AA7">
              <w:rPr>
                <w:color w:val="000000" w:themeColor="text1"/>
                <w:sz w:val="18"/>
                <w:szCs w:val="18"/>
              </w:rPr>
              <w:t xml:space="preserve"> </w:t>
            </w:r>
            <w:r w:rsidRPr="5B760AA7">
              <w:rPr>
                <w:color w:val="000000" w:themeColor="text1"/>
                <w:sz w:val="18"/>
                <w:szCs w:val="18"/>
              </w:rPr>
              <w:t>95.3)</w:t>
            </w:r>
          </w:p>
        </w:tc>
        <w:tc>
          <w:tcPr>
            <w:tcW w:w="1417" w:type="dxa"/>
            <w:tcBorders>
              <w:top w:val="nil"/>
              <w:left w:val="nil"/>
              <w:bottom w:val="nil"/>
              <w:right w:val="nil"/>
            </w:tcBorders>
            <w:shd w:val="clear" w:color="auto" w:fill="auto"/>
            <w:vAlign w:val="center"/>
          </w:tcPr>
          <w:p w14:paraId="4DD0C959" w14:textId="0BCF9613" w:rsidR="00112504" w:rsidRDefault="0050639A" w:rsidP="00112504">
            <w:pPr>
              <w:spacing w:line="240" w:lineRule="auto"/>
              <w:jc w:val="center"/>
              <w:rPr>
                <w:color w:val="000000" w:themeColor="text1"/>
                <w:sz w:val="18"/>
                <w:szCs w:val="18"/>
              </w:rPr>
            </w:pPr>
            <w:r w:rsidRPr="5B760AA7">
              <w:rPr>
                <w:color w:val="000000" w:themeColor="text1"/>
                <w:sz w:val="18"/>
                <w:szCs w:val="18"/>
              </w:rPr>
              <w:t>92.3</w:t>
            </w:r>
          </w:p>
          <w:p w14:paraId="00000375" w14:textId="40BA8017" w:rsidR="008F0011" w:rsidRDefault="0050639A" w:rsidP="00112504">
            <w:pPr>
              <w:spacing w:line="240" w:lineRule="auto"/>
              <w:jc w:val="center"/>
              <w:rPr>
                <w:color w:val="000000"/>
                <w:sz w:val="18"/>
                <w:szCs w:val="18"/>
              </w:rPr>
            </w:pPr>
            <w:r w:rsidRPr="5B760AA7">
              <w:rPr>
                <w:color w:val="000000" w:themeColor="text1"/>
                <w:sz w:val="18"/>
                <w:szCs w:val="18"/>
              </w:rPr>
              <w:t>(92.0,</w:t>
            </w:r>
            <w:r w:rsidR="1596ECB7" w:rsidRPr="5B760AA7">
              <w:rPr>
                <w:color w:val="000000" w:themeColor="text1"/>
                <w:sz w:val="18"/>
                <w:szCs w:val="18"/>
              </w:rPr>
              <w:t xml:space="preserve"> </w:t>
            </w:r>
            <w:r w:rsidRPr="5B760AA7">
              <w:rPr>
                <w:color w:val="000000" w:themeColor="text1"/>
                <w:sz w:val="18"/>
                <w:szCs w:val="18"/>
              </w:rPr>
              <w:t>92.6)</w:t>
            </w:r>
          </w:p>
        </w:tc>
        <w:tc>
          <w:tcPr>
            <w:tcW w:w="1518" w:type="dxa"/>
            <w:tcBorders>
              <w:top w:val="nil"/>
              <w:left w:val="nil"/>
              <w:bottom w:val="nil"/>
              <w:right w:val="nil"/>
            </w:tcBorders>
            <w:shd w:val="clear" w:color="auto" w:fill="auto"/>
            <w:vAlign w:val="center"/>
          </w:tcPr>
          <w:p w14:paraId="0A60124A" w14:textId="35BD1159" w:rsidR="00112504" w:rsidRDefault="0050639A" w:rsidP="00112504">
            <w:pPr>
              <w:spacing w:line="240" w:lineRule="auto"/>
              <w:jc w:val="center"/>
              <w:rPr>
                <w:color w:val="000000" w:themeColor="text1"/>
                <w:sz w:val="18"/>
                <w:szCs w:val="18"/>
              </w:rPr>
            </w:pPr>
            <w:r w:rsidRPr="5B760AA7">
              <w:rPr>
                <w:color w:val="000000" w:themeColor="text1"/>
                <w:sz w:val="18"/>
                <w:szCs w:val="18"/>
              </w:rPr>
              <w:t>91.0</w:t>
            </w:r>
          </w:p>
          <w:p w14:paraId="00000376" w14:textId="5DC930C0" w:rsidR="008F0011" w:rsidRDefault="0050639A" w:rsidP="00112504">
            <w:pPr>
              <w:spacing w:line="240" w:lineRule="auto"/>
              <w:jc w:val="center"/>
              <w:rPr>
                <w:color w:val="000000"/>
                <w:sz w:val="18"/>
                <w:szCs w:val="18"/>
              </w:rPr>
            </w:pPr>
            <w:r w:rsidRPr="5B760AA7">
              <w:rPr>
                <w:color w:val="000000" w:themeColor="text1"/>
                <w:sz w:val="18"/>
                <w:szCs w:val="18"/>
              </w:rPr>
              <w:t>(90.5,</w:t>
            </w:r>
            <w:r w:rsidR="08580248" w:rsidRPr="5B760AA7">
              <w:rPr>
                <w:color w:val="000000" w:themeColor="text1"/>
                <w:sz w:val="18"/>
                <w:szCs w:val="18"/>
              </w:rPr>
              <w:t xml:space="preserve"> </w:t>
            </w:r>
            <w:r w:rsidRPr="5B760AA7">
              <w:rPr>
                <w:color w:val="000000" w:themeColor="text1"/>
                <w:sz w:val="18"/>
                <w:szCs w:val="18"/>
              </w:rPr>
              <w:t>91.4)</w:t>
            </w:r>
          </w:p>
        </w:tc>
        <w:tc>
          <w:tcPr>
            <w:tcW w:w="1487" w:type="dxa"/>
            <w:tcBorders>
              <w:top w:val="nil"/>
              <w:left w:val="nil"/>
              <w:bottom w:val="nil"/>
              <w:right w:val="nil"/>
            </w:tcBorders>
            <w:shd w:val="clear" w:color="auto" w:fill="auto"/>
            <w:vAlign w:val="center"/>
          </w:tcPr>
          <w:p w14:paraId="7D53297E" w14:textId="314F50E2" w:rsidR="00112504" w:rsidRDefault="0050639A" w:rsidP="00112504">
            <w:pPr>
              <w:spacing w:line="240" w:lineRule="auto"/>
              <w:jc w:val="center"/>
              <w:rPr>
                <w:color w:val="000000" w:themeColor="text1"/>
                <w:sz w:val="18"/>
                <w:szCs w:val="18"/>
              </w:rPr>
            </w:pPr>
            <w:r w:rsidRPr="5B760AA7">
              <w:rPr>
                <w:color w:val="000000" w:themeColor="text1"/>
                <w:sz w:val="18"/>
                <w:szCs w:val="18"/>
              </w:rPr>
              <w:t>-2.6</w:t>
            </w:r>
          </w:p>
          <w:p w14:paraId="00000377" w14:textId="22AA60E0" w:rsidR="008F0011" w:rsidRDefault="0050639A" w:rsidP="00112504">
            <w:pPr>
              <w:spacing w:line="240" w:lineRule="auto"/>
              <w:jc w:val="center"/>
              <w:rPr>
                <w:color w:val="000000"/>
                <w:sz w:val="18"/>
                <w:szCs w:val="18"/>
              </w:rPr>
            </w:pPr>
            <w:r w:rsidRPr="5B760AA7">
              <w:rPr>
                <w:color w:val="000000" w:themeColor="text1"/>
                <w:sz w:val="18"/>
                <w:szCs w:val="18"/>
              </w:rPr>
              <w:t>(-3.1,</w:t>
            </w:r>
            <w:r w:rsidR="4BAF0187" w:rsidRPr="5B760AA7">
              <w:rPr>
                <w:color w:val="000000" w:themeColor="text1"/>
                <w:sz w:val="18"/>
                <w:szCs w:val="18"/>
              </w:rPr>
              <w:t xml:space="preserve"> </w:t>
            </w:r>
            <w:r w:rsidRPr="5B760AA7">
              <w:rPr>
                <w:color w:val="000000" w:themeColor="text1"/>
                <w:sz w:val="18"/>
                <w:szCs w:val="18"/>
              </w:rPr>
              <w:t>-2.2)</w:t>
            </w:r>
          </w:p>
        </w:tc>
        <w:tc>
          <w:tcPr>
            <w:tcW w:w="1487" w:type="dxa"/>
            <w:tcBorders>
              <w:top w:val="nil"/>
              <w:left w:val="nil"/>
              <w:bottom w:val="nil"/>
              <w:right w:val="nil"/>
            </w:tcBorders>
            <w:shd w:val="clear" w:color="auto" w:fill="auto"/>
            <w:vAlign w:val="center"/>
          </w:tcPr>
          <w:p w14:paraId="14051343" w14:textId="4ADEC7DE" w:rsidR="00112504" w:rsidRDefault="0050639A" w:rsidP="00112504">
            <w:pPr>
              <w:spacing w:line="240" w:lineRule="auto"/>
              <w:jc w:val="center"/>
              <w:rPr>
                <w:color w:val="000000" w:themeColor="text1"/>
                <w:sz w:val="18"/>
                <w:szCs w:val="18"/>
              </w:rPr>
            </w:pPr>
            <w:r w:rsidRPr="5B760AA7">
              <w:rPr>
                <w:color w:val="000000" w:themeColor="text1"/>
                <w:sz w:val="18"/>
                <w:szCs w:val="18"/>
              </w:rPr>
              <w:t>-4.0</w:t>
            </w:r>
          </w:p>
          <w:p w14:paraId="00000378" w14:textId="7A6BC8D9" w:rsidR="008F0011" w:rsidRDefault="0050639A" w:rsidP="00112504">
            <w:pPr>
              <w:spacing w:line="240" w:lineRule="auto"/>
              <w:jc w:val="center"/>
              <w:rPr>
                <w:color w:val="000000"/>
                <w:sz w:val="18"/>
                <w:szCs w:val="18"/>
              </w:rPr>
            </w:pPr>
            <w:r w:rsidRPr="5B760AA7">
              <w:rPr>
                <w:color w:val="000000" w:themeColor="text1"/>
                <w:sz w:val="18"/>
                <w:szCs w:val="18"/>
              </w:rPr>
              <w:t>(-4.6,</w:t>
            </w:r>
            <w:r w:rsidR="602A37F2" w:rsidRPr="5B760AA7">
              <w:rPr>
                <w:color w:val="000000" w:themeColor="text1"/>
                <w:sz w:val="18"/>
                <w:szCs w:val="18"/>
              </w:rPr>
              <w:t xml:space="preserve"> </w:t>
            </w:r>
            <w:r w:rsidRPr="5B760AA7">
              <w:rPr>
                <w:color w:val="000000" w:themeColor="text1"/>
                <w:sz w:val="18"/>
                <w:szCs w:val="18"/>
              </w:rPr>
              <w:t>-3.3)</w:t>
            </w:r>
          </w:p>
        </w:tc>
        <w:tc>
          <w:tcPr>
            <w:tcW w:w="1324" w:type="dxa"/>
            <w:tcBorders>
              <w:top w:val="nil"/>
              <w:left w:val="nil"/>
              <w:bottom w:val="nil"/>
              <w:right w:val="nil"/>
            </w:tcBorders>
            <w:shd w:val="clear" w:color="auto" w:fill="auto"/>
            <w:vAlign w:val="center"/>
          </w:tcPr>
          <w:p w14:paraId="7840236B" w14:textId="5FA65A5A" w:rsidR="00112504" w:rsidRDefault="0050639A" w:rsidP="00112504">
            <w:pPr>
              <w:spacing w:line="240" w:lineRule="auto"/>
              <w:jc w:val="center"/>
              <w:rPr>
                <w:color w:val="000000"/>
                <w:sz w:val="18"/>
                <w:szCs w:val="18"/>
              </w:rPr>
            </w:pPr>
            <w:r>
              <w:rPr>
                <w:color w:val="000000"/>
                <w:sz w:val="18"/>
                <w:szCs w:val="18"/>
              </w:rPr>
              <w:t>1.3</w:t>
            </w:r>
          </w:p>
          <w:p w14:paraId="00000379" w14:textId="21C0B082" w:rsidR="008F0011" w:rsidRDefault="0050639A" w:rsidP="00112504">
            <w:pPr>
              <w:spacing w:line="240" w:lineRule="auto"/>
              <w:jc w:val="center"/>
              <w:rPr>
                <w:color w:val="000000"/>
                <w:sz w:val="18"/>
                <w:szCs w:val="18"/>
              </w:rPr>
            </w:pPr>
            <w:r>
              <w:rPr>
                <w:color w:val="000000"/>
                <w:sz w:val="18"/>
                <w:szCs w:val="18"/>
              </w:rPr>
              <w:t>(0.8,1.9)</w:t>
            </w:r>
          </w:p>
        </w:tc>
      </w:tr>
      <w:tr w:rsidR="008F0011" w14:paraId="07FDA253" w14:textId="77777777" w:rsidTr="00680641">
        <w:trPr>
          <w:trHeight w:val="290"/>
        </w:trPr>
        <w:tc>
          <w:tcPr>
            <w:tcW w:w="708" w:type="dxa"/>
            <w:tcBorders>
              <w:top w:val="nil"/>
              <w:left w:val="nil"/>
              <w:bottom w:val="nil"/>
              <w:right w:val="nil"/>
            </w:tcBorders>
            <w:shd w:val="clear" w:color="auto" w:fill="auto"/>
            <w:vAlign w:val="center"/>
          </w:tcPr>
          <w:p w14:paraId="0000037A" w14:textId="77777777" w:rsidR="008F0011" w:rsidRDefault="0050639A">
            <w:pPr>
              <w:spacing w:line="240" w:lineRule="auto"/>
              <w:rPr>
                <w:i/>
                <w:color w:val="000000"/>
                <w:sz w:val="18"/>
                <w:szCs w:val="18"/>
              </w:rPr>
            </w:pPr>
            <w:r>
              <w:rPr>
                <w:i/>
                <w:color w:val="000000"/>
                <w:sz w:val="18"/>
                <w:szCs w:val="18"/>
              </w:rPr>
              <w:t>RMST</w:t>
            </w:r>
          </w:p>
        </w:tc>
        <w:tc>
          <w:tcPr>
            <w:tcW w:w="1418" w:type="dxa"/>
            <w:tcBorders>
              <w:top w:val="nil"/>
              <w:left w:val="nil"/>
              <w:bottom w:val="nil"/>
              <w:right w:val="nil"/>
            </w:tcBorders>
            <w:shd w:val="clear" w:color="auto" w:fill="auto"/>
            <w:vAlign w:val="bottom"/>
          </w:tcPr>
          <w:p w14:paraId="0000037B" w14:textId="77777777" w:rsidR="008F0011" w:rsidRDefault="008F0011" w:rsidP="00112504">
            <w:pPr>
              <w:spacing w:line="240" w:lineRule="auto"/>
              <w:jc w:val="center"/>
              <w:rPr>
                <w:i/>
                <w:color w:val="000000"/>
                <w:sz w:val="18"/>
                <w:szCs w:val="18"/>
              </w:rPr>
            </w:pPr>
          </w:p>
        </w:tc>
        <w:tc>
          <w:tcPr>
            <w:tcW w:w="1417" w:type="dxa"/>
            <w:tcBorders>
              <w:top w:val="nil"/>
              <w:left w:val="nil"/>
              <w:bottom w:val="nil"/>
              <w:right w:val="nil"/>
            </w:tcBorders>
            <w:shd w:val="clear" w:color="auto" w:fill="auto"/>
            <w:vAlign w:val="bottom"/>
          </w:tcPr>
          <w:p w14:paraId="0000037C" w14:textId="77777777" w:rsidR="008F0011" w:rsidRDefault="008F0011" w:rsidP="00112504">
            <w:pPr>
              <w:spacing w:line="240" w:lineRule="auto"/>
              <w:jc w:val="center"/>
              <w:rPr>
                <w:sz w:val="20"/>
                <w:szCs w:val="20"/>
              </w:rPr>
            </w:pPr>
          </w:p>
        </w:tc>
        <w:tc>
          <w:tcPr>
            <w:tcW w:w="1518" w:type="dxa"/>
            <w:tcBorders>
              <w:top w:val="nil"/>
              <w:left w:val="nil"/>
              <w:bottom w:val="nil"/>
              <w:right w:val="nil"/>
            </w:tcBorders>
            <w:shd w:val="clear" w:color="auto" w:fill="auto"/>
            <w:vAlign w:val="bottom"/>
          </w:tcPr>
          <w:p w14:paraId="0000037D"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7E"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7F" w14:textId="77777777" w:rsidR="008F0011" w:rsidRDefault="008F0011" w:rsidP="00112504">
            <w:pPr>
              <w:spacing w:line="240" w:lineRule="auto"/>
              <w:jc w:val="center"/>
              <w:rPr>
                <w:sz w:val="20"/>
                <w:szCs w:val="20"/>
              </w:rPr>
            </w:pPr>
          </w:p>
        </w:tc>
        <w:tc>
          <w:tcPr>
            <w:tcW w:w="1324" w:type="dxa"/>
            <w:tcBorders>
              <w:top w:val="nil"/>
              <w:left w:val="nil"/>
              <w:bottom w:val="nil"/>
              <w:right w:val="nil"/>
            </w:tcBorders>
            <w:shd w:val="clear" w:color="auto" w:fill="auto"/>
            <w:vAlign w:val="bottom"/>
          </w:tcPr>
          <w:p w14:paraId="00000380" w14:textId="77777777" w:rsidR="008F0011" w:rsidRDefault="008F0011" w:rsidP="00112504">
            <w:pPr>
              <w:spacing w:line="240" w:lineRule="auto"/>
              <w:jc w:val="center"/>
              <w:rPr>
                <w:sz w:val="20"/>
                <w:szCs w:val="20"/>
              </w:rPr>
            </w:pPr>
          </w:p>
        </w:tc>
      </w:tr>
      <w:tr w:rsidR="008F0011" w14:paraId="28490ABE" w14:textId="77777777" w:rsidTr="00680641">
        <w:trPr>
          <w:trHeight w:val="290"/>
        </w:trPr>
        <w:tc>
          <w:tcPr>
            <w:tcW w:w="708" w:type="dxa"/>
            <w:tcBorders>
              <w:top w:val="nil"/>
              <w:left w:val="nil"/>
              <w:bottom w:val="nil"/>
              <w:right w:val="nil"/>
            </w:tcBorders>
            <w:shd w:val="clear" w:color="auto" w:fill="auto"/>
            <w:vAlign w:val="center"/>
          </w:tcPr>
          <w:p w14:paraId="00000381" w14:textId="77777777" w:rsidR="008F0011" w:rsidRDefault="0050639A">
            <w:pPr>
              <w:spacing w:line="240" w:lineRule="auto"/>
              <w:rPr>
                <w:color w:val="000000"/>
                <w:sz w:val="18"/>
                <w:szCs w:val="18"/>
              </w:rPr>
            </w:pPr>
            <w:r>
              <w:rPr>
                <w:color w:val="000000"/>
                <w:sz w:val="18"/>
                <w:szCs w:val="18"/>
              </w:rPr>
              <w:t>1_yr</w:t>
            </w:r>
          </w:p>
        </w:tc>
        <w:tc>
          <w:tcPr>
            <w:tcW w:w="1418" w:type="dxa"/>
            <w:tcBorders>
              <w:top w:val="nil"/>
              <w:left w:val="nil"/>
              <w:bottom w:val="nil"/>
              <w:right w:val="nil"/>
            </w:tcBorders>
            <w:shd w:val="clear" w:color="auto" w:fill="auto"/>
            <w:vAlign w:val="center"/>
          </w:tcPr>
          <w:p w14:paraId="26779B64" w14:textId="0BE50C36" w:rsidR="00112504" w:rsidRDefault="0050639A" w:rsidP="00112504">
            <w:pPr>
              <w:spacing w:line="240" w:lineRule="auto"/>
              <w:jc w:val="center"/>
              <w:rPr>
                <w:color w:val="000000" w:themeColor="text1"/>
                <w:sz w:val="18"/>
                <w:szCs w:val="18"/>
              </w:rPr>
            </w:pPr>
            <w:r w:rsidRPr="5B760AA7">
              <w:rPr>
                <w:color w:val="000000" w:themeColor="text1"/>
                <w:sz w:val="18"/>
                <w:szCs w:val="18"/>
              </w:rPr>
              <w:t>0.992</w:t>
            </w:r>
          </w:p>
          <w:p w14:paraId="00000382" w14:textId="4F9BC8EA" w:rsidR="008F0011" w:rsidRDefault="0050639A" w:rsidP="00112504">
            <w:pPr>
              <w:spacing w:line="240" w:lineRule="auto"/>
              <w:jc w:val="center"/>
              <w:rPr>
                <w:color w:val="000000"/>
                <w:sz w:val="18"/>
                <w:szCs w:val="18"/>
              </w:rPr>
            </w:pPr>
            <w:r w:rsidRPr="5B760AA7">
              <w:rPr>
                <w:color w:val="000000" w:themeColor="text1"/>
                <w:sz w:val="18"/>
                <w:szCs w:val="18"/>
              </w:rPr>
              <w:t>(0.991,</w:t>
            </w:r>
            <w:r w:rsidR="4704FAAB" w:rsidRPr="5B760AA7">
              <w:rPr>
                <w:color w:val="000000" w:themeColor="text1"/>
                <w:sz w:val="18"/>
                <w:szCs w:val="18"/>
              </w:rPr>
              <w:t xml:space="preserve"> </w:t>
            </w:r>
            <w:r w:rsidRPr="5B760AA7">
              <w:rPr>
                <w:color w:val="000000" w:themeColor="text1"/>
                <w:sz w:val="18"/>
                <w:szCs w:val="18"/>
              </w:rPr>
              <w:t>0.993)</w:t>
            </w:r>
          </w:p>
        </w:tc>
        <w:tc>
          <w:tcPr>
            <w:tcW w:w="1417" w:type="dxa"/>
            <w:tcBorders>
              <w:top w:val="nil"/>
              <w:left w:val="nil"/>
              <w:bottom w:val="nil"/>
              <w:right w:val="nil"/>
            </w:tcBorders>
            <w:shd w:val="clear" w:color="auto" w:fill="auto"/>
            <w:vAlign w:val="center"/>
          </w:tcPr>
          <w:p w14:paraId="396335CA" w14:textId="6D121B1A" w:rsidR="00112504" w:rsidRDefault="0050639A" w:rsidP="00112504">
            <w:pPr>
              <w:spacing w:line="240" w:lineRule="auto"/>
              <w:jc w:val="center"/>
              <w:rPr>
                <w:color w:val="000000" w:themeColor="text1"/>
                <w:sz w:val="18"/>
                <w:szCs w:val="18"/>
              </w:rPr>
            </w:pPr>
            <w:r w:rsidRPr="5B760AA7">
              <w:rPr>
                <w:color w:val="000000" w:themeColor="text1"/>
                <w:sz w:val="18"/>
                <w:szCs w:val="18"/>
              </w:rPr>
              <w:t>0.985</w:t>
            </w:r>
          </w:p>
          <w:p w14:paraId="00000383" w14:textId="559111C2" w:rsidR="008F0011" w:rsidRDefault="0050639A" w:rsidP="00112504">
            <w:pPr>
              <w:spacing w:line="240" w:lineRule="auto"/>
              <w:jc w:val="center"/>
              <w:rPr>
                <w:color w:val="000000"/>
                <w:sz w:val="18"/>
                <w:szCs w:val="18"/>
              </w:rPr>
            </w:pPr>
            <w:r w:rsidRPr="5B760AA7">
              <w:rPr>
                <w:color w:val="000000" w:themeColor="text1"/>
                <w:sz w:val="18"/>
                <w:szCs w:val="18"/>
              </w:rPr>
              <w:t>(0.984,</w:t>
            </w:r>
            <w:r w:rsidR="53142B72" w:rsidRPr="5B760AA7">
              <w:rPr>
                <w:color w:val="000000" w:themeColor="text1"/>
                <w:sz w:val="18"/>
                <w:szCs w:val="18"/>
              </w:rPr>
              <w:t xml:space="preserve"> </w:t>
            </w:r>
            <w:r w:rsidRPr="5B760AA7">
              <w:rPr>
                <w:color w:val="000000" w:themeColor="text1"/>
                <w:sz w:val="18"/>
                <w:szCs w:val="18"/>
              </w:rPr>
              <w:t>0.986)</w:t>
            </w:r>
          </w:p>
        </w:tc>
        <w:tc>
          <w:tcPr>
            <w:tcW w:w="1518" w:type="dxa"/>
            <w:tcBorders>
              <w:top w:val="nil"/>
              <w:left w:val="nil"/>
              <w:bottom w:val="nil"/>
              <w:right w:val="nil"/>
            </w:tcBorders>
            <w:shd w:val="clear" w:color="auto" w:fill="auto"/>
            <w:vAlign w:val="center"/>
          </w:tcPr>
          <w:p w14:paraId="374868ED" w14:textId="6AA6AA15" w:rsidR="00112504" w:rsidRDefault="0050639A" w:rsidP="00112504">
            <w:pPr>
              <w:spacing w:line="240" w:lineRule="auto"/>
              <w:jc w:val="center"/>
              <w:rPr>
                <w:color w:val="000000" w:themeColor="text1"/>
                <w:sz w:val="18"/>
                <w:szCs w:val="18"/>
              </w:rPr>
            </w:pPr>
            <w:r w:rsidRPr="5B760AA7">
              <w:rPr>
                <w:color w:val="000000" w:themeColor="text1"/>
                <w:sz w:val="18"/>
                <w:szCs w:val="18"/>
              </w:rPr>
              <w:t>0.981</w:t>
            </w:r>
          </w:p>
          <w:p w14:paraId="00000384" w14:textId="2E1358F5" w:rsidR="008F0011" w:rsidRDefault="0050639A" w:rsidP="00112504">
            <w:pPr>
              <w:spacing w:line="240" w:lineRule="auto"/>
              <w:jc w:val="center"/>
              <w:rPr>
                <w:color w:val="000000"/>
                <w:sz w:val="18"/>
                <w:szCs w:val="18"/>
              </w:rPr>
            </w:pPr>
            <w:r w:rsidRPr="5B760AA7">
              <w:rPr>
                <w:color w:val="000000" w:themeColor="text1"/>
                <w:sz w:val="18"/>
                <w:szCs w:val="18"/>
              </w:rPr>
              <w:t>(0.979,</w:t>
            </w:r>
            <w:r w:rsidR="0199FD3B" w:rsidRPr="5B760AA7">
              <w:rPr>
                <w:color w:val="000000" w:themeColor="text1"/>
                <w:sz w:val="18"/>
                <w:szCs w:val="18"/>
              </w:rPr>
              <w:t xml:space="preserve"> </w:t>
            </w:r>
            <w:r w:rsidRPr="5B760AA7">
              <w:rPr>
                <w:color w:val="000000" w:themeColor="text1"/>
                <w:sz w:val="18"/>
                <w:szCs w:val="18"/>
              </w:rPr>
              <w:t>0.982)</w:t>
            </w:r>
          </w:p>
        </w:tc>
        <w:tc>
          <w:tcPr>
            <w:tcW w:w="1487" w:type="dxa"/>
            <w:tcBorders>
              <w:top w:val="nil"/>
              <w:left w:val="nil"/>
              <w:bottom w:val="nil"/>
              <w:right w:val="nil"/>
            </w:tcBorders>
            <w:shd w:val="clear" w:color="auto" w:fill="auto"/>
            <w:vAlign w:val="center"/>
          </w:tcPr>
          <w:p w14:paraId="00000385" w14:textId="6E72CBEC" w:rsidR="008F0011" w:rsidRDefault="0050639A" w:rsidP="00112504">
            <w:pPr>
              <w:spacing w:line="240" w:lineRule="auto"/>
              <w:jc w:val="center"/>
              <w:rPr>
                <w:color w:val="000000"/>
                <w:sz w:val="18"/>
                <w:szCs w:val="18"/>
              </w:rPr>
            </w:pPr>
            <w:r w:rsidRPr="5B760AA7">
              <w:rPr>
                <w:color w:val="000000" w:themeColor="text1"/>
                <w:sz w:val="18"/>
                <w:szCs w:val="18"/>
              </w:rPr>
              <w:t xml:space="preserve">-0.007                </w:t>
            </w:r>
            <w:proofErr w:type="gramStart"/>
            <w:r w:rsidRPr="5B760AA7">
              <w:rPr>
                <w:color w:val="000000" w:themeColor="text1"/>
                <w:sz w:val="18"/>
                <w:szCs w:val="18"/>
              </w:rPr>
              <w:t xml:space="preserve">   (</w:t>
            </w:r>
            <w:proofErr w:type="gramEnd"/>
            <w:r w:rsidRPr="5B760AA7">
              <w:rPr>
                <w:color w:val="000000" w:themeColor="text1"/>
                <w:sz w:val="18"/>
                <w:szCs w:val="18"/>
              </w:rPr>
              <w:t>-0.009,</w:t>
            </w:r>
            <w:r w:rsidR="202A607C" w:rsidRPr="5B760AA7">
              <w:rPr>
                <w:color w:val="000000" w:themeColor="text1"/>
                <w:sz w:val="18"/>
                <w:szCs w:val="18"/>
              </w:rPr>
              <w:t xml:space="preserve"> </w:t>
            </w:r>
            <w:r w:rsidRPr="5B760AA7">
              <w:rPr>
                <w:color w:val="000000" w:themeColor="text1"/>
                <w:sz w:val="18"/>
                <w:szCs w:val="18"/>
              </w:rPr>
              <w:t>-0.006)</w:t>
            </w:r>
          </w:p>
        </w:tc>
        <w:tc>
          <w:tcPr>
            <w:tcW w:w="1487" w:type="dxa"/>
            <w:tcBorders>
              <w:top w:val="nil"/>
              <w:left w:val="nil"/>
              <w:bottom w:val="nil"/>
              <w:right w:val="nil"/>
            </w:tcBorders>
            <w:shd w:val="clear" w:color="auto" w:fill="auto"/>
            <w:vAlign w:val="center"/>
          </w:tcPr>
          <w:p w14:paraId="00000386" w14:textId="07DFA2C9" w:rsidR="008F0011" w:rsidRDefault="0050639A" w:rsidP="00112504">
            <w:pPr>
              <w:spacing w:line="240" w:lineRule="auto"/>
              <w:jc w:val="center"/>
              <w:rPr>
                <w:color w:val="000000"/>
                <w:sz w:val="18"/>
                <w:szCs w:val="18"/>
              </w:rPr>
            </w:pPr>
            <w:r w:rsidRPr="5B760AA7">
              <w:rPr>
                <w:color w:val="000000" w:themeColor="text1"/>
                <w:sz w:val="18"/>
                <w:szCs w:val="18"/>
              </w:rPr>
              <w:t xml:space="preserve">-0.011                </w:t>
            </w:r>
            <w:proofErr w:type="gramStart"/>
            <w:r w:rsidRPr="5B760AA7">
              <w:rPr>
                <w:color w:val="000000" w:themeColor="text1"/>
                <w:sz w:val="18"/>
                <w:szCs w:val="18"/>
              </w:rPr>
              <w:t xml:space="preserve">   (</w:t>
            </w:r>
            <w:proofErr w:type="gramEnd"/>
            <w:r w:rsidRPr="5B760AA7">
              <w:rPr>
                <w:color w:val="000000" w:themeColor="text1"/>
                <w:sz w:val="18"/>
                <w:szCs w:val="18"/>
              </w:rPr>
              <w:t>-0.013,</w:t>
            </w:r>
            <w:r w:rsidR="5B9471D7" w:rsidRPr="5B760AA7">
              <w:rPr>
                <w:color w:val="000000" w:themeColor="text1"/>
                <w:sz w:val="18"/>
                <w:szCs w:val="18"/>
              </w:rPr>
              <w:t xml:space="preserve"> </w:t>
            </w:r>
            <w:r w:rsidRPr="5B760AA7">
              <w:rPr>
                <w:color w:val="000000" w:themeColor="text1"/>
                <w:sz w:val="18"/>
                <w:szCs w:val="18"/>
              </w:rPr>
              <w:t>-0.009)</w:t>
            </w:r>
          </w:p>
        </w:tc>
        <w:tc>
          <w:tcPr>
            <w:tcW w:w="1324" w:type="dxa"/>
            <w:tcBorders>
              <w:top w:val="nil"/>
              <w:left w:val="nil"/>
              <w:bottom w:val="nil"/>
              <w:right w:val="nil"/>
            </w:tcBorders>
            <w:shd w:val="clear" w:color="auto" w:fill="auto"/>
            <w:vAlign w:val="center"/>
          </w:tcPr>
          <w:p w14:paraId="00000387" w14:textId="77777777" w:rsidR="008F0011" w:rsidRDefault="0050639A" w:rsidP="00112504">
            <w:pPr>
              <w:spacing w:line="240" w:lineRule="auto"/>
              <w:jc w:val="center"/>
              <w:rPr>
                <w:color w:val="000000"/>
                <w:sz w:val="18"/>
                <w:szCs w:val="18"/>
              </w:rPr>
            </w:pPr>
            <w:r>
              <w:rPr>
                <w:color w:val="000000"/>
                <w:sz w:val="18"/>
                <w:szCs w:val="18"/>
              </w:rPr>
              <w:t>0.004 (0.002,0.006)</w:t>
            </w:r>
          </w:p>
        </w:tc>
      </w:tr>
      <w:tr w:rsidR="008F0011" w14:paraId="152DE488" w14:textId="77777777" w:rsidTr="00680641">
        <w:trPr>
          <w:trHeight w:val="290"/>
        </w:trPr>
        <w:tc>
          <w:tcPr>
            <w:tcW w:w="708" w:type="dxa"/>
            <w:tcBorders>
              <w:top w:val="nil"/>
              <w:left w:val="nil"/>
              <w:bottom w:val="nil"/>
              <w:right w:val="nil"/>
            </w:tcBorders>
            <w:shd w:val="clear" w:color="auto" w:fill="auto"/>
            <w:vAlign w:val="center"/>
          </w:tcPr>
          <w:p w14:paraId="00000388" w14:textId="77777777" w:rsidR="008F0011" w:rsidRDefault="0050639A">
            <w:pPr>
              <w:spacing w:line="240" w:lineRule="auto"/>
              <w:rPr>
                <w:color w:val="000000"/>
                <w:sz w:val="18"/>
                <w:szCs w:val="18"/>
              </w:rPr>
            </w:pPr>
            <w:r>
              <w:rPr>
                <w:color w:val="000000"/>
                <w:sz w:val="18"/>
                <w:szCs w:val="18"/>
              </w:rPr>
              <w:t>3_yrs</w:t>
            </w:r>
          </w:p>
        </w:tc>
        <w:tc>
          <w:tcPr>
            <w:tcW w:w="1418" w:type="dxa"/>
            <w:tcBorders>
              <w:top w:val="nil"/>
              <w:left w:val="nil"/>
              <w:bottom w:val="nil"/>
              <w:right w:val="nil"/>
            </w:tcBorders>
            <w:shd w:val="clear" w:color="auto" w:fill="auto"/>
            <w:vAlign w:val="center"/>
          </w:tcPr>
          <w:p w14:paraId="1ACB410C" w14:textId="16D7C85D" w:rsidR="00112504" w:rsidRDefault="0050639A" w:rsidP="00112504">
            <w:pPr>
              <w:spacing w:line="240" w:lineRule="auto"/>
              <w:jc w:val="center"/>
              <w:rPr>
                <w:color w:val="000000" w:themeColor="text1"/>
                <w:sz w:val="18"/>
                <w:szCs w:val="18"/>
              </w:rPr>
            </w:pPr>
            <w:r w:rsidRPr="5B760AA7">
              <w:rPr>
                <w:color w:val="000000" w:themeColor="text1"/>
                <w:sz w:val="18"/>
                <w:szCs w:val="18"/>
              </w:rPr>
              <w:t>2.939</w:t>
            </w:r>
          </w:p>
          <w:p w14:paraId="00000389" w14:textId="6FEE0F3B" w:rsidR="008F0011" w:rsidRDefault="0050639A" w:rsidP="00112504">
            <w:pPr>
              <w:spacing w:line="240" w:lineRule="auto"/>
              <w:jc w:val="center"/>
              <w:rPr>
                <w:color w:val="000000"/>
                <w:sz w:val="18"/>
                <w:szCs w:val="18"/>
              </w:rPr>
            </w:pPr>
            <w:r w:rsidRPr="5B760AA7">
              <w:rPr>
                <w:color w:val="000000" w:themeColor="text1"/>
                <w:sz w:val="18"/>
                <w:szCs w:val="18"/>
              </w:rPr>
              <w:t>(2.933,</w:t>
            </w:r>
            <w:r w:rsidR="574C9C26" w:rsidRPr="5B760AA7">
              <w:rPr>
                <w:color w:val="000000" w:themeColor="text1"/>
                <w:sz w:val="18"/>
                <w:szCs w:val="18"/>
              </w:rPr>
              <w:t xml:space="preserve"> </w:t>
            </w:r>
            <w:r w:rsidRPr="5B760AA7">
              <w:rPr>
                <w:color w:val="000000" w:themeColor="text1"/>
                <w:sz w:val="18"/>
                <w:szCs w:val="18"/>
              </w:rPr>
              <w:t>2.945)</w:t>
            </w:r>
          </w:p>
        </w:tc>
        <w:tc>
          <w:tcPr>
            <w:tcW w:w="1417" w:type="dxa"/>
            <w:tcBorders>
              <w:top w:val="nil"/>
              <w:left w:val="nil"/>
              <w:bottom w:val="nil"/>
              <w:right w:val="nil"/>
            </w:tcBorders>
            <w:shd w:val="clear" w:color="auto" w:fill="auto"/>
            <w:vAlign w:val="center"/>
          </w:tcPr>
          <w:p w14:paraId="30F76BB9" w14:textId="6F2E5E5D" w:rsidR="00112504" w:rsidRDefault="0050639A" w:rsidP="00112504">
            <w:pPr>
              <w:spacing w:line="240" w:lineRule="auto"/>
              <w:jc w:val="center"/>
              <w:rPr>
                <w:color w:val="000000" w:themeColor="text1"/>
                <w:sz w:val="18"/>
                <w:szCs w:val="18"/>
              </w:rPr>
            </w:pPr>
            <w:r w:rsidRPr="5B760AA7">
              <w:rPr>
                <w:color w:val="000000" w:themeColor="text1"/>
                <w:sz w:val="18"/>
                <w:szCs w:val="18"/>
              </w:rPr>
              <w:t>2.897</w:t>
            </w:r>
          </w:p>
          <w:p w14:paraId="0000038A" w14:textId="028B3185" w:rsidR="008F0011" w:rsidRDefault="0050639A" w:rsidP="00112504">
            <w:pPr>
              <w:spacing w:line="240" w:lineRule="auto"/>
              <w:jc w:val="center"/>
              <w:rPr>
                <w:color w:val="000000"/>
                <w:sz w:val="18"/>
                <w:szCs w:val="18"/>
              </w:rPr>
            </w:pPr>
            <w:r w:rsidRPr="5B760AA7">
              <w:rPr>
                <w:color w:val="000000" w:themeColor="text1"/>
                <w:sz w:val="18"/>
                <w:szCs w:val="18"/>
              </w:rPr>
              <w:t>(2.893,</w:t>
            </w:r>
            <w:r w:rsidR="09A173B9" w:rsidRPr="5B760AA7">
              <w:rPr>
                <w:color w:val="000000" w:themeColor="text1"/>
                <w:sz w:val="18"/>
                <w:szCs w:val="18"/>
              </w:rPr>
              <w:t xml:space="preserve"> </w:t>
            </w:r>
            <w:r w:rsidRPr="5B760AA7">
              <w:rPr>
                <w:color w:val="000000" w:themeColor="text1"/>
                <w:sz w:val="18"/>
                <w:szCs w:val="18"/>
              </w:rPr>
              <w:t>2.902)</w:t>
            </w:r>
          </w:p>
        </w:tc>
        <w:tc>
          <w:tcPr>
            <w:tcW w:w="1518" w:type="dxa"/>
            <w:tcBorders>
              <w:top w:val="nil"/>
              <w:left w:val="nil"/>
              <w:bottom w:val="nil"/>
              <w:right w:val="nil"/>
            </w:tcBorders>
            <w:shd w:val="clear" w:color="auto" w:fill="auto"/>
            <w:vAlign w:val="center"/>
          </w:tcPr>
          <w:p w14:paraId="6C148ABE" w14:textId="60E71A08" w:rsidR="00112504" w:rsidRDefault="0050639A" w:rsidP="00112504">
            <w:pPr>
              <w:spacing w:line="240" w:lineRule="auto"/>
              <w:jc w:val="center"/>
              <w:rPr>
                <w:color w:val="000000" w:themeColor="text1"/>
                <w:sz w:val="18"/>
                <w:szCs w:val="18"/>
              </w:rPr>
            </w:pPr>
            <w:r w:rsidRPr="5B760AA7">
              <w:rPr>
                <w:color w:val="000000" w:themeColor="text1"/>
                <w:sz w:val="18"/>
                <w:szCs w:val="18"/>
              </w:rPr>
              <w:t>2.876</w:t>
            </w:r>
          </w:p>
          <w:p w14:paraId="0000038B" w14:textId="1EEC58BA" w:rsidR="008F0011" w:rsidRDefault="0050639A" w:rsidP="00112504">
            <w:pPr>
              <w:spacing w:line="240" w:lineRule="auto"/>
              <w:jc w:val="center"/>
              <w:rPr>
                <w:color w:val="000000"/>
                <w:sz w:val="18"/>
                <w:szCs w:val="18"/>
              </w:rPr>
            </w:pPr>
            <w:r w:rsidRPr="5B760AA7">
              <w:rPr>
                <w:color w:val="000000" w:themeColor="text1"/>
                <w:sz w:val="18"/>
                <w:szCs w:val="18"/>
              </w:rPr>
              <w:t>(2.868,</w:t>
            </w:r>
            <w:r w:rsidR="665043C6" w:rsidRPr="5B760AA7">
              <w:rPr>
                <w:color w:val="000000" w:themeColor="text1"/>
                <w:sz w:val="18"/>
                <w:szCs w:val="18"/>
              </w:rPr>
              <w:t xml:space="preserve"> </w:t>
            </w:r>
            <w:r w:rsidRPr="5B760AA7">
              <w:rPr>
                <w:color w:val="000000" w:themeColor="text1"/>
                <w:sz w:val="18"/>
                <w:szCs w:val="18"/>
              </w:rPr>
              <w:t>2.883)</w:t>
            </w:r>
          </w:p>
        </w:tc>
        <w:tc>
          <w:tcPr>
            <w:tcW w:w="1487" w:type="dxa"/>
            <w:tcBorders>
              <w:top w:val="nil"/>
              <w:left w:val="nil"/>
              <w:bottom w:val="nil"/>
              <w:right w:val="nil"/>
            </w:tcBorders>
            <w:shd w:val="clear" w:color="auto" w:fill="auto"/>
            <w:vAlign w:val="center"/>
          </w:tcPr>
          <w:p w14:paraId="0000038C" w14:textId="5C2F6A25" w:rsidR="008F0011" w:rsidRDefault="0050639A" w:rsidP="00112504">
            <w:pPr>
              <w:spacing w:line="240" w:lineRule="auto"/>
              <w:jc w:val="center"/>
              <w:rPr>
                <w:color w:val="000000"/>
                <w:sz w:val="18"/>
                <w:szCs w:val="18"/>
              </w:rPr>
            </w:pPr>
            <w:r w:rsidRPr="5B760AA7">
              <w:rPr>
                <w:color w:val="000000" w:themeColor="text1"/>
                <w:sz w:val="18"/>
                <w:szCs w:val="18"/>
              </w:rPr>
              <w:t xml:space="preserve">-0.042                </w:t>
            </w:r>
            <w:proofErr w:type="gramStart"/>
            <w:r w:rsidRPr="5B760AA7">
              <w:rPr>
                <w:color w:val="000000" w:themeColor="text1"/>
                <w:sz w:val="18"/>
                <w:szCs w:val="18"/>
              </w:rPr>
              <w:t xml:space="preserve">   (</w:t>
            </w:r>
            <w:proofErr w:type="gramEnd"/>
            <w:r w:rsidRPr="5B760AA7">
              <w:rPr>
                <w:color w:val="000000" w:themeColor="text1"/>
                <w:sz w:val="18"/>
                <w:szCs w:val="18"/>
              </w:rPr>
              <w:t>-0.049,</w:t>
            </w:r>
            <w:r w:rsidR="4F9E80A5" w:rsidRPr="5B760AA7">
              <w:rPr>
                <w:color w:val="000000" w:themeColor="text1"/>
                <w:sz w:val="18"/>
                <w:szCs w:val="18"/>
              </w:rPr>
              <w:t xml:space="preserve"> </w:t>
            </w:r>
            <w:r w:rsidRPr="5B760AA7">
              <w:rPr>
                <w:color w:val="000000" w:themeColor="text1"/>
                <w:sz w:val="18"/>
                <w:szCs w:val="18"/>
              </w:rPr>
              <w:t>-0.035)</w:t>
            </w:r>
          </w:p>
        </w:tc>
        <w:tc>
          <w:tcPr>
            <w:tcW w:w="1487" w:type="dxa"/>
            <w:tcBorders>
              <w:top w:val="nil"/>
              <w:left w:val="nil"/>
              <w:bottom w:val="nil"/>
              <w:right w:val="nil"/>
            </w:tcBorders>
            <w:shd w:val="clear" w:color="auto" w:fill="auto"/>
            <w:vAlign w:val="center"/>
          </w:tcPr>
          <w:p w14:paraId="0000038D" w14:textId="057525E2" w:rsidR="008F0011" w:rsidRDefault="0050639A" w:rsidP="00112504">
            <w:pPr>
              <w:spacing w:line="240" w:lineRule="auto"/>
              <w:jc w:val="center"/>
              <w:rPr>
                <w:color w:val="000000"/>
                <w:sz w:val="18"/>
                <w:szCs w:val="18"/>
              </w:rPr>
            </w:pPr>
            <w:r w:rsidRPr="5B760AA7">
              <w:rPr>
                <w:color w:val="000000" w:themeColor="text1"/>
                <w:sz w:val="18"/>
                <w:szCs w:val="18"/>
              </w:rPr>
              <w:t xml:space="preserve">-0.064                </w:t>
            </w:r>
            <w:proofErr w:type="gramStart"/>
            <w:r w:rsidRPr="5B760AA7">
              <w:rPr>
                <w:color w:val="000000" w:themeColor="text1"/>
                <w:sz w:val="18"/>
                <w:szCs w:val="18"/>
              </w:rPr>
              <w:t xml:space="preserve">   (</w:t>
            </w:r>
            <w:proofErr w:type="gramEnd"/>
            <w:r w:rsidRPr="5B760AA7">
              <w:rPr>
                <w:color w:val="000000" w:themeColor="text1"/>
                <w:sz w:val="18"/>
                <w:szCs w:val="18"/>
              </w:rPr>
              <w:t>-0.074,</w:t>
            </w:r>
            <w:r w:rsidR="432FBF23" w:rsidRPr="5B760AA7">
              <w:rPr>
                <w:color w:val="000000" w:themeColor="text1"/>
                <w:sz w:val="18"/>
                <w:szCs w:val="18"/>
              </w:rPr>
              <w:t xml:space="preserve"> </w:t>
            </w:r>
            <w:r w:rsidRPr="5B760AA7">
              <w:rPr>
                <w:color w:val="000000" w:themeColor="text1"/>
                <w:sz w:val="18"/>
                <w:szCs w:val="18"/>
              </w:rPr>
              <w:t>-0.054)</w:t>
            </w:r>
          </w:p>
        </w:tc>
        <w:tc>
          <w:tcPr>
            <w:tcW w:w="1324" w:type="dxa"/>
            <w:tcBorders>
              <w:top w:val="nil"/>
              <w:left w:val="nil"/>
              <w:bottom w:val="nil"/>
              <w:right w:val="nil"/>
            </w:tcBorders>
            <w:shd w:val="clear" w:color="auto" w:fill="auto"/>
            <w:vAlign w:val="center"/>
          </w:tcPr>
          <w:p w14:paraId="0000038E" w14:textId="77777777" w:rsidR="008F0011" w:rsidRDefault="0050639A" w:rsidP="00112504">
            <w:pPr>
              <w:spacing w:line="240" w:lineRule="auto"/>
              <w:jc w:val="center"/>
              <w:rPr>
                <w:color w:val="000000"/>
                <w:sz w:val="18"/>
                <w:szCs w:val="18"/>
              </w:rPr>
            </w:pPr>
            <w:r>
              <w:rPr>
                <w:color w:val="000000"/>
                <w:sz w:val="18"/>
                <w:szCs w:val="18"/>
              </w:rPr>
              <w:t>0.022 (0.013,0.031)</w:t>
            </w:r>
          </w:p>
        </w:tc>
      </w:tr>
      <w:tr w:rsidR="008F0011" w14:paraId="1CA4F027" w14:textId="77777777" w:rsidTr="00680641">
        <w:trPr>
          <w:trHeight w:val="300"/>
        </w:trPr>
        <w:tc>
          <w:tcPr>
            <w:tcW w:w="708" w:type="dxa"/>
            <w:tcBorders>
              <w:top w:val="nil"/>
              <w:left w:val="nil"/>
              <w:bottom w:val="single" w:sz="8" w:space="0" w:color="000000" w:themeColor="text1"/>
              <w:right w:val="nil"/>
            </w:tcBorders>
            <w:shd w:val="clear" w:color="auto" w:fill="auto"/>
            <w:vAlign w:val="center"/>
          </w:tcPr>
          <w:p w14:paraId="0000038F" w14:textId="77777777" w:rsidR="008F0011" w:rsidRDefault="0050639A">
            <w:pPr>
              <w:spacing w:line="240" w:lineRule="auto"/>
              <w:rPr>
                <w:color w:val="000000"/>
                <w:sz w:val="18"/>
                <w:szCs w:val="18"/>
              </w:rPr>
            </w:pPr>
            <w:r>
              <w:rPr>
                <w:color w:val="000000"/>
                <w:sz w:val="18"/>
                <w:szCs w:val="18"/>
              </w:rPr>
              <w:t>5_yrs</w:t>
            </w:r>
          </w:p>
        </w:tc>
        <w:tc>
          <w:tcPr>
            <w:tcW w:w="1418" w:type="dxa"/>
            <w:tcBorders>
              <w:top w:val="nil"/>
              <w:left w:val="nil"/>
              <w:bottom w:val="single" w:sz="8" w:space="0" w:color="000000" w:themeColor="text1"/>
              <w:right w:val="nil"/>
            </w:tcBorders>
            <w:shd w:val="clear" w:color="auto" w:fill="auto"/>
            <w:vAlign w:val="center"/>
          </w:tcPr>
          <w:p w14:paraId="1D77EDE3" w14:textId="1CDE95AD" w:rsidR="00112504" w:rsidRDefault="0050639A" w:rsidP="00112504">
            <w:pPr>
              <w:spacing w:line="240" w:lineRule="auto"/>
              <w:jc w:val="center"/>
              <w:rPr>
                <w:color w:val="000000" w:themeColor="text1"/>
                <w:sz w:val="18"/>
                <w:szCs w:val="18"/>
              </w:rPr>
            </w:pPr>
            <w:r w:rsidRPr="5B760AA7">
              <w:rPr>
                <w:color w:val="000000" w:themeColor="text1"/>
                <w:sz w:val="18"/>
                <w:szCs w:val="18"/>
              </w:rPr>
              <w:t>4.852</w:t>
            </w:r>
          </w:p>
          <w:p w14:paraId="00000390" w14:textId="6B1B9D8C" w:rsidR="008F0011" w:rsidRDefault="0050639A" w:rsidP="00112504">
            <w:pPr>
              <w:spacing w:line="240" w:lineRule="auto"/>
              <w:jc w:val="center"/>
              <w:rPr>
                <w:color w:val="000000"/>
                <w:sz w:val="18"/>
                <w:szCs w:val="18"/>
              </w:rPr>
            </w:pPr>
            <w:r w:rsidRPr="5B760AA7">
              <w:rPr>
                <w:color w:val="000000" w:themeColor="text1"/>
                <w:sz w:val="18"/>
                <w:szCs w:val="18"/>
              </w:rPr>
              <w:t>(4.840,</w:t>
            </w:r>
            <w:r w:rsidR="6D5D7C3D" w:rsidRPr="5B760AA7">
              <w:rPr>
                <w:color w:val="000000" w:themeColor="text1"/>
                <w:sz w:val="18"/>
                <w:szCs w:val="18"/>
              </w:rPr>
              <w:t xml:space="preserve"> </w:t>
            </w:r>
            <w:r w:rsidRPr="5B760AA7">
              <w:rPr>
                <w:color w:val="000000" w:themeColor="text1"/>
                <w:sz w:val="18"/>
                <w:szCs w:val="18"/>
              </w:rPr>
              <w:t>4.864)</w:t>
            </w:r>
          </w:p>
        </w:tc>
        <w:tc>
          <w:tcPr>
            <w:tcW w:w="1417" w:type="dxa"/>
            <w:tcBorders>
              <w:top w:val="nil"/>
              <w:left w:val="nil"/>
              <w:bottom w:val="single" w:sz="8" w:space="0" w:color="000000" w:themeColor="text1"/>
              <w:right w:val="nil"/>
            </w:tcBorders>
            <w:shd w:val="clear" w:color="auto" w:fill="auto"/>
            <w:vAlign w:val="center"/>
          </w:tcPr>
          <w:p w14:paraId="6A97FDAB" w14:textId="2220CF7D" w:rsidR="00112504" w:rsidRDefault="0050639A" w:rsidP="00112504">
            <w:pPr>
              <w:spacing w:line="240" w:lineRule="auto"/>
              <w:jc w:val="center"/>
              <w:rPr>
                <w:color w:val="000000" w:themeColor="text1"/>
                <w:sz w:val="18"/>
                <w:szCs w:val="18"/>
              </w:rPr>
            </w:pPr>
            <w:r w:rsidRPr="5B760AA7">
              <w:rPr>
                <w:color w:val="000000" w:themeColor="text1"/>
                <w:sz w:val="18"/>
                <w:szCs w:val="18"/>
              </w:rPr>
              <w:t>4.761</w:t>
            </w:r>
          </w:p>
          <w:p w14:paraId="00000391" w14:textId="1CEDD1D8" w:rsidR="008F0011" w:rsidRDefault="0050639A" w:rsidP="00112504">
            <w:pPr>
              <w:spacing w:line="240" w:lineRule="auto"/>
              <w:jc w:val="center"/>
              <w:rPr>
                <w:color w:val="000000"/>
                <w:sz w:val="18"/>
                <w:szCs w:val="18"/>
              </w:rPr>
            </w:pPr>
            <w:r w:rsidRPr="5B760AA7">
              <w:rPr>
                <w:color w:val="000000" w:themeColor="text1"/>
                <w:sz w:val="18"/>
                <w:szCs w:val="18"/>
              </w:rPr>
              <w:t>(4.751,</w:t>
            </w:r>
            <w:r w:rsidR="6253E3A7" w:rsidRPr="5B760AA7">
              <w:rPr>
                <w:color w:val="000000" w:themeColor="text1"/>
                <w:sz w:val="18"/>
                <w:szCs w:val="18"/>
              </w:rPr>
              <w:t xml:space="preserve"> </w:t>
            </w:r>
            <w:r w:rsidRPr="5B760AA7">
              <w:rPr>
                <w:color w:val="000000" w:themeColor="text1"/>
                <w:sz w:val="18"/>
                <w:szCs w:val="18"/>
              </w:rPr>
              <w:t>4.770)</w:t>
            </w:r>
          </w:p>
        </w:tc>
        <w:tc>
          <w:tcPr>
            <w:tcW w:w="1518" w:type="dxa"/>
            <w:tcBorders>
              <w:top w:val="nil"/>
              <w:left w:val="nil"/>
              <w:bottom w:val="single" w:sz="8" w:space="0" w:color="000000" w:themeColor="text1"/>
              <w:right w:val="nil"/>
            </w:tcBorders>
            <w:shd w:val="clear" w:color="auto" w:fill="auto"/>
            <w:vAlign w:val="center"/>
          </w:tcPr>
          <w:p w14:paraId="5C455ABD" w14:textId="5FC4A661" w:rsidR="00112504" w:rsidRDefault="0050639A" w:rsidP="00112504">
            <w:pPr>
              <w:spacing w:line="240" w:lineRule="auto"/>
              <w:jc w:val="center"/>
              <w:rPr>
                <w:color w:val="000000" w:themeColor="text1"/>
                <w:sz w:val="18"/>
                <w:szCs w:val="18"/>
              </w:rPr>
            </w:pPr>
            <w:r w:rsidRPr="5B760AA7">
              <w:rPr>
                <w:color w:val="000000" w:themeColor="text1"/>
                <w:sz w:val="18"/>
                <w:szCs w:val="18"/>
              </w:rPr>
              <w:t>4.715</w:t>
            </w:r>
          </w:p>
          <w:p w14:paraId="00000392" w14:textId="63EB7DC8" w:rsidR="008F0011" w:rsidRDefault="0050639A" w:rsidP="00112504">
            <w:pPr>
              <w:spacing w:line="240" w:lineRule="auto"/>
              <w:jc w:val="center"/>
              <w:rPr>
                <w:color w:val="000000"/>
                <w:sz w:val="18"/>
                <w:szCs w:val="18"/>
              </w:rPr>
            </w:pPr>
            <w:r w:rsidRPr="5B760AA7">
              <w:rPr>
                <w:color w:val="000000" w:themeColor="text1"/>
                <w:sz w:val="18"/>
                <w:szCs w:val="18"/>
              </w:rPr>
              <w:t>(4.700,</w:t>
            </w:r>
            <w:r w:rsidR="1B2B0AE2" w:rsidRPr="5B760AA7">
              <w:rPr>
                <w:color w:val="000000" w:themeColor="text1"/>
                <w:sz w:val="18"/>
                <w:szCs w:val="18"/>
              </w:rPr>
              <w:t xml:space="preserve"> </w:t>
            </w:r>
            <w:r w:rsidRPr="5B760AA7">
              <w:rPr>
                <w:color w:val="000000" w:themeColor="text1"/>
                <w:sz w:val="18"/>
                <w:szCs w:val="18"/>
              </w:rPr>
              <w:t>4.730)</w:t>
            </w:r>
          </w:p>
        </w:tc>
        <w:tc>
          <w:tcPr>
            <w:tcW w:w="1487" w:type="dxa"/>
            <w:tcBorders>
              <w:top w:val="nil"/>
              <w:left w:val="nil"/>
              <w:bottom w:val="single" w:sz="8" w:space="0" w:color="000000" w:themeColor="text1"/>
              <w:right w:val="nil"/>
            </w:tcBorders>
            <w:shd w:val="clear" w:color="auto" w:fill="auto"/>
            <w:vAlign w:val="center"/>
          </w:tcPr>
          <w:p w14:paraId="00000393" w14:textId="533BFEA5" w:rsidR="008F0011" w:rsidRDefault="0050639A" w:rsidP="00112504">
            <w:pPr>
              <w:spacing w:line="240" w:lineRule="auto"/>
              <w:jc w:val="center"/>
              <w:rPr>
                <w:color w:val="000000"/>
                <w:sz w:val="18"/>
                <w:szCs w:val="18"/>
              </w:rPr>
            </w:pPr>
            <w:r w:rsidRPr="5B760AA7">
              <w:rPr>
                <w:color w:val="000000" w:themeColor="text1"/>
                <w:sz w:val="18"/>
                <w:szCs w:val="18"/>
              </w:rPr>
              <w:t xml:space="preserve">-0.091                </w:t>
            </w:r>
            <w:proofErr w:type="gramStart"/>
            <w:r w:rsidRPr="5B760AA7">
              <w:rPr>
                <w:color w:val="000000" w:themeColor="text1"/>
                <w:sz w:val="18"/>
                <w:szCs w:val="18"/>
              </w:rPr>
              <w:t xml:space="preserve">   (</w:t>
            </w:r>
            <w:proofErr w:type="gramEnd"/>
            <w:r w:rsidRPr="5B760AA7">
              <w:rPr>
                <w:color w:val="000000" w:themeColor="text1"/>
                <w:sz w:val="18"/>
                <w:szCs w:val="18"/>
              </w:rPr>
              <w:t>-0.106,</w:t>
            </w:r>
            <w:r w:rsidR="6F995976" w:rsidRPr="5B760AA7">
              <w:rPr>
                <w:color w:val="000000" w:themeColor="text1"/>
                <w:sz w:val="18"/>
                <w:szCs w:val="18"/>
              </w:rPr>
              <w:t xml:space="preserve"> </w:t>
            </w:r>
            <w:r w:rsidRPr="5B760AA7">
              <w:rPr>
                <w:color w:val="000000" w:themeColor="text1"/>
                <w:sz w:val="18"/>
                <w:szCs w:val="18"/>
              </w:rPr>
              <w:t>-0.076)</w:t>
            </w:r>
          </w:p>
        </w:tc>
        <w:tc>
          <w:tcPr>
            <w:tcW w:w="1487" w:type="dxa"/>
            <w:tcBorders>
              <w:top w:val="nil"/>
              <w:left w:val="nil"/>
              <w:bottom w:val="single" w:sz="8" w:space="0" w:color="000000" w:themeColor="text1"/>
              <w:right w:val="nil"/>
            </w:tcBorders>
            <w:shd w:val="clear" w:color="auto" w:fill="auto"/>
            <w:vAlign w:val="center"/>
          </w:tcPr>
          <w:p w14:paraId="00000394" w14:textId="2C817812" w:rsidR="008F0011" w:rsidRDefault="0050639A" w:rsidP="00112504">
            <w:pPr>
              <w:spacing w:line="240" w:lineRule="auto"/>
              <w:jc w:val="center"/>
              <w:rPr>
                <w:color w:val="000000"/>
                <w:sz w:val="18"/>
                <w:szCs w:val="18"/>
              </w:rPr>
            </w:pPr>
            <w:r w:rsidRPr="5B760AA7">
              <w:rPr>
                <w:color w:val="000000" w:themeColor="text1"/>
                <w:sz w:val="18"/>
                <w:szCs w:val="18"/>
              </w:rPr>
              <w:t xml:space="preserve">-0.137                </w:t>
            </w:r>
            <w:proofErr w:type="gramStart"/>
            <w:r w:rsidRPr="5B760AA7">
              <w:rPr>
                <w:color w:val="000000" w:themeColor="text1"/>
                <w:sz w:val="18"/>
                <w:szCs w:val="18"/>
              </w:rPr>
              <w:t xml:space="preserve">   (</w:t>
            </w:r>
            <w:proofErr w:type="gramEnd"/>
            <w:r w:rsidRPr="5B760AA7">
              <w:rPr>
                <w:color w:val="000000" w:themeColor="text1"/>
                <w:sz w:val="18"/>
                <w:szCs w:val="18"/>
              </w:rPr>
              <w:t>-0.157,</w:t>
            </w:r>
            <w:r w:rsidR="26E59DFC" w:rsidRPr="5B760AA7">
              <w:rPr>
                <w:color w:val="000000" w:themeColor="text1"/>
                <w:sz w:val="18"/>
                <w:szCs w:val="18"/>
              </w:rPr>
              <w:t xml:space="preserve"> </w:t>
            </w:r>
            <w:r w:rsidRPr="5B760AA7">
              <w:rPr>
                <w:color w:val="000000" w:themeColor="text1"/>
                <w:sz w:val="18"/>
                <w:szCs w:val="18"/>
              </w:rPr>
              <w:t>-0.116)</w:t>
            </w:r>
          </w:p>
        </w:tc>
        <w:tc>
          <w:tcPr>
            <w:tcW w:w="1324" w:type="dxa"/>
            <w:tcBorders>
              <w:top w:val="nil"/>
              <w:left w:val="nil"/>
              <w:bottom w:val="single" w:sz="8" w:space="0" w:color="000000" w:themeColor="text1"/>
              <w:right w:val="nil"/>
            </w:tcBorders>
            <w:shd w:val="clear" w:color="auto" w:fill="auto"/>
            <w:vAlign w:val="center"/>
          </w:tcPr>
          <w:p w14:paraId="00000395" w14:textId="77777777" w:rsidR="008F0011" w:rsidRDefault="0050639A" w:rsidP="00112504">
            <w:pPr>
              <w:spacing w:line="240" w:lineRule="auto"/>
              <w:jc w:val="center"/>
              <w:rPr>
                <w:color w:val="000000"/>
                <w:sz w:val="18"/>
                <w:szCs w:val="18"/>
              </w:rPr>
            </w:pPr>
            <w:r>
              <w:rPr>
                <w:color w:val="000000"/>
                <w:sz w:val="18"/>
                <w:szCs w:val="18"/>
              </w:rPr>
              <w:t>0.046 (0.027,0.065)</w:t>
            </w:r>
          </w:p>
        </w:tc>
      </w:tr>
    </w:tbl>
    <w:p w14:paraId="7D184954" w14:textId="77777777" w:rsidR="008313F0" w:rsidRPr="004E285C" w:rsidRDefault="00680641" w:rsidP="008313F0">
      <w:pPr>
        <w:spacing w:line="240" w:lineRule="auto"/>
        <w:jc w:val="both"/>
        <w:rPr>
          <w:sz w:val="18"/>
          <w:szCs w:val="18"/>
          <w:lang w:val="en-GB"/>
        </w:rPr>
      </w:pPr>
      <w:r w:rsidRPr="009C2050">
        <w:rPr>
          <w:sz w:val="18"/>
          <w:szCs w:val="18"/>
        </w:rPr>
        <w:t xml:space="preserve">Note: </w:t>
      </w:r>
      <w:r w:rsidR="006808AB" w:rsidRPr="006808AB">
        <w:rPr>
          <w:sz w:val="18"/>
          <w:szCs w:val="18"/>
        </w:rPr>
        <w:t xml:space="preserve">All models adjusted for the covariates </w:t>
      </w:r>
      <w:r w:rsidR="00050E57">
        <w:rPr>
          <w:sz w:val="18"/>
          <w:szCs w:val="18"/>
        </w:rPr>
        <w:t>shown</w:t>
      </w:r>
      <w:r w:rsidR="006808AB" w:rsidRPr="006808AB">
        <w:rPr>
          <w:sz w:val="18"/>
          <w:szCs w:val="18"/>
        </w:rPr>
        <w:t xml:space="preserve"> in Table 1 and used the imputation of missing values.</w:t>
      </w:r>
      <w:r w:rsidR="008313F0">
        <w:rPr>
          <w:sz w:val="18"/>
          <w:szCs w:val="18"/>
        </w:rPr>
        <w:br/>
        <w:t>95% confidence intervals in parenthesis</w:t>
      </w:r>
    </w:p>
    <w:p w14:paraId="00000397" w14:textId="601204B8" w:rsidR="008F0011" w:rsidRDefault="0050639A" w:rsidP="5B760AA7">
      <w:pPr>
        <w:spacing w:line="240" w:lineRule="auto"/>
        <w:jc w:val="both"/>
        <w:rPr>
          <w:b/>
          <w:bCs/>
          <w:u w:val="single"/>
        </w:rPr>
      </w:pPr>
      <w:r>
        <w:br w:type="page"/>
      </w:r>
      <w:r>
        <w:lastRenderedPageBreak/>
        <w:t xml:space="preserve">Figure 1: Differences in survival probabilities and RMSTs for time-to any </w:t>
      </w:r>
      <w:r w:rsidR="009C068A">
        <w:t xml:space="preserve">CJS </w:t>
      </w:r>
      <w:r>
        <w:t>contact</w:t>
      </w:r>
      <w:r w:rsidR="7E28D682">
        <w:t xml:space="preserve"> (</w:t>
      </w:r>
      <w:r w:rsidR="310CC3AC">
        <w:t>A, B</w:t>
      </w:r>
      <w:r w:rsidR="7E28D682">
        <w:t>)</w:t>
      </w:r>
      <w:r>
        <w:t xml:space="preserve"> and contact leading to </w:t>
      </w:r>
      <w:r w:rsidR="00810992">
        <w:t>imprisonment</w:t>
      </w:r>
      <w:r w:rsidR="5FDB5750">
        <w:t xml:space="preserve"> (C, D)</w:t>
      </w:r>
      <w:r w:rsidR="00810992">
        <w:t>.</w:t>
      </w:r>
    </w:p>
    <w:p w14:paraId="00000398" w14:textId="77777777" w:rsidR="008F0011" w:rsidRDefault="0050639A">
      <w:pPr>
        <w:rPr>
          <w:b/>
          <w:u w:val="single"/>
        </w:rPr>
      </w:pPr>
      <w:r>
        <w:rPr>
          <w:noProof/>
        </w:rPr>
        <w:drawing>
          <wp:inline distT="0" distB="0" distL="0" distR="0" wp14:anchorId="3689A228" wp14:editId="591EB0DF">
            <wp:extent cx="5731510" cy="3929201"/>
            <wp:effectExtent l="0" t="0" r="0" b="0"/>
            <wp:docPr id="1412261348" name="image1.png" descr="A picture containing line, tex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ine, text, screenshot, diagram&#10;&#10;Description automatically generated"/>
                    <pic:cNvPicPr preferRelativeResize="0"/>
                  </pic:nvPicPr>
                  <pic:blipFill>
                    <a:blip r:embed="rId10"/>
                    <a:srcRect/>
                    <a:stretch>
                      <a:fillRect/>
                    </a:stretch>
                  </pic:blipFill>
                  <pic:spPr>
                    <a:xfrm>
                      <a:off x="0" y="0"/>
                      <a:ext cx="5731510" cy="3929201"/>
                    </a:xfrm>
                    <a:prstGeom prst="rect">
                      <a:avLst/>
                    </a:prstGeom>
                    <a:ln/>
                  </pic:spPr>
                </pic:pic>
              </a:graphicData>
            </a:graphic>
          </wp:inline>
        </w:drawing>
      </w:r>
    </w:p>
    <w:p w14:paraId="00000399" w14:textId="358472FF" w:rsidR="008F0011" w:rsidRDefault="0050639A">
      <w:pPr>
        <w:rPr>
          <w:sz w:val="18"/>
          <w:szCs w:val="18"/>
        </w:rPr>
      </w:pPr>
      <w:r>
        <w:rPr>
          <w:sz w:val="18"/>
          <w:szCs w:val="18"/>
        </w:rPr>
        <w:t>Note</w:t>
      </w:r>
      <w:r w:rsidR="00C945C4">
        <w:rPr>
          <w:sz w:val="18"/>
          <w:szCs w:val="18"/>
        </w:rPr>
        <w:t>:</w:t>
      </w:r>
      <w:r>
        <w:rPr>
          <w:sz w:val="18"/>
          <w:szCs w:val="18"/>
        </w:rPr>
        <w:t xml:space="preserve"> Panels A) and C) depict differences in transition probabilities; Panels B) and D) depicts differences in RMSTs.</w:t>
      </w:r>
    </w:p>
    <w:p w14:paraId="0000039A" w14:textId="77777777" w:rsidR="008F0011" w:rsidRDefault="008F0011">
      <w:pPr>
        <w:jc w:val="both"/>
      </w:pPr>
    </w:p>
    <w:p w14:paraId="687DE689" w14:textId="77777777" w:rsidR="003944E3" w:rsidRDefault="003944E3">
      <w:pPr>
        <w:jc w:val="both"/>
      </w:pPr>
    </w:p>
    <w:p w14:paraId="0399B69B" w14:textId="77777777" w:rsidR="003944E3" w:rsidRDefault="003944E3">
      <w:pPr>
        <w:jc w:val="both"/>
      </w:pPr>
    </w:p>
    <w:p w14:paraId="0000039B" w14:textId="0B59FF3D" w:rsidR="008F0011" w:rsidRDefault="008F0011">
      <w:pPr>
        <w:jc w:val="both"/>
      </w:pPr>
    </w:p>
    <w:sectPr w:rsidR="008F0011">
      <w:pgSz w:w="11909" w:h="16834"/>
      <w:pgMar w:top="1440" w:right="1399"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drés González Santa Cruz" w:date="2023-07-28T10:32:00Z" w:initials="AGSC">
    <w:p w14:paraId="0F75CB30" w14:textId="558553A9" w:rsidR="004E285C" w:rsidRDefault="004E285C" w:rsidP="006A7361">
      <w:pPr>
        <w:pStyle w:val="Textocomentario"/>
      </w:pPr>
      <w:r>
        <w:rPr>
          <w:rStyle w:val="Refdecomentario"/>
        </w:rPr>
        <w:annotationRef/>
      </w:r>
      <w:r>
        <w:rPr>
          <w:lang w:val="es-CL"/>
        </w:rPr>
        <w:t>Agregar que esas diferencias se vieron a los 1 y 3 años, para q los resultados respondan a los objetivos</w:t>
      </w:r>
    </w:p>
  </w:comment>
  <w:comment w:id="6" w:author="Mariel Mateo" w:date="2023-07-31T16:59:00Z" w:initials="MM">
    <w:p w14:paraId="4F58E883" w14:textId="77777777" w:rsidR="00DE5E88" w:rsidRDefault="00DE5E88" w:rsidP="007644A1">
      <w:pPr>
        <w:pStyle w:val="Textocomentario"/>
      </w:pPr>
      <w:r>
        <w:rPr>
          <w:rStyle w:val="Refdecomentario"/>
        </w:rPr>
        <w:annotationRef/>
      </w:r>
      <w:r>
        <w:t>Por que no tambien 5 años?</w:t>
      </w:r>
    </w:p>
  </w:comment>
  <w:comment w:id="7" w:author="Andrés González Santa Cruz" w:date="2023-07-31T11:06:00Z" w:initials="AGSC">
    <w:p w14:paraId="0BECFFE7" w14:textId="77777777" w:rsidR="00090802" w:rsidRDefault="00090802" w:rsidP="00D97DED">
      <w:pPr>
        <w:pStyle w:val="Textocomentario"/>
      </w:pPr>
      <w:r>
        <w:rPr>
          <w:rStyle w:val="Refdecomentario"/>
        </w:rPr>
        <w:annotationRef/>
      </w:r>
      <w:r>
        <w:rPr>
          <w:lang w:val="es-CL"/>
        </w:rPr>
        <w:t>Porque en el resultado presentas las estimaciones para los 5 años, pero nuestro objetivo dice 1, 3 y 5. Como no nos da el espacio, entiendo que hayas querido reducirlo. Pero es necesario que los resultados respondan a los objetivos</w:t>
      </w:r>
    </w:p>
  </w:comment>
  <w:comment w:id="9" w:author="Mariel Mateo" w:date="2023-06-02T13:39:00Z" w:initials="">
    <w:p w14:paraId="0000039C" w14:textId="40B2F2B9" w:rsidR="008F0011" w:rsidRDefault="0050639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Maximum=3500  (excluding abstract, tables, figures, and references)</w:t>
      </w:r>
    </w:p>
  </w:comment>
  <w:comment w:id="8" w:author="Mariel Mateo" w:date="2023-07-27T17:28:00Z" w:initials="MM">
    <w:p w14:paraId="7B4E22F8" w14:textId="77777777" w:rsidR="00FE4E5D" w:rsidRDefault="006F4623" w:rsidP="00240C94">
      <w:pPr>
        <w:pStyle w:val="Textocomentario"/>
      </w:pPr>
      <w:r>
        <w:rPr>
          <w:rStyle w:val="Refdecomentario"/>
        </w:rPr>
        <w:annotationRef/>
      </w:r>
      <w:r w:rsidR="00FE4E5D">
        <w:rPr>
          <w:lang w:val="es-CL"/>
        </w:rPr>
        <w:t>Ojo que estamos justos</w:t>
      </w:r>
    </w:p>
  </w:comment>
  <w:comment w:id="14" w:author="Andrés González Santa Cruz" w:date="2023-07-28T12:59:00Z" w:initials="AGSC">
    <w:p w14:paraId="66077C4B" w14:textId="77777777" w:rsidR="006C635C" w:rsidRDefault="006C635C" w:rsidP="00351694">
      <w:pPr>
        <w:pStyle w:val="Textocomentario"/>
      </w:pPr>
      <w:r>
        <w:rPr>
          <w:rStyle w:val="Refdecomentario"/>
        </w:rPr>
        <w:annotationRef/>
      </w:r>
      <w:r>
        <w:rPr>
          <w:color w:val="222222"/>
          <w:highlight w:val="white"/>
        </w:rPr>
        <w:t>Gauthier, J., Wu, Q.V. &amp; Gooley, T.A. Cubic splines to model relationships between continuous variables and outcomes: a guide for clinicians. </w:t>
      </w:r>
      <w:r>
        <w:rPr>
          <w:i/>
          <w:iCs/>
          <w:color w:val="222222"/>
          <w:highlight w:val="white"/>
        </w:rPr>
        <w:t>Bone Marrow Transplant</w:t>
      </w:r>
      <w:r>
        <w:rPr>
          <w:color w:val="222222"/>
          <w:highlight w:val="white"/>
        </w:rPr>
        <w:t> </w:t>
      </w:r>
      <w:r>
        <w:rPr>
          <w:b/>
          <w:bCs/>
          <w:color w:val="222222"/>
          <w:highlight w:val="white"/>
        </w:rPr>
        <w:t xml:space="preserve">55, 675–680 (2020). </w:t>
      </w:r>
      <w:hyperlink r:id="rId1" w:history="1">
        <w:r w:rsidRPr="00351694">
          <w:rPr>
            <w:rStyle w:val="Hipervnculo"/>
            <w:b/>
            <w:bCs/>
            <w:highlight w:val="white"/>
          </w:rPr>
          <w:t>https://doi.org/10.1038/s41409-019-0679-x</w:t>
        </w:r>
      </w:hyperlink>
    </w:p>
  </w:comment>
  <w:comment w:id="15" w:author="Andrés González Santa Cruz" w:date="2023-07-28T13:01:00Z" w:initials="AGSC">
    <w:p w14:paraId="4076A679" w14:textId="77777777" w:rsidR="006C635C" w:rsidRDefault="006C635C" w:rsidP="00532945">
      <w:pPr>
        <w:pStyle w:val="Textocomentario"/>
      </w:pPr>
      <w:r>
        <w:rPr>
          <w:rStyle w:val="Refdecomentario"/>
        </w:rPr>
        <w:annotationRef/>
      </w:r>
      <w:hyperlink r:id="rId2" w:history="1">
        <w:r w:rsidRPr="00532945">
          <w:rPr>
            <w:rStyle w:val="Hipervnculo"/>
          </w:rPr>
          <w:t>https://www.stata.com/meeting/nordic-and-baltic15/abstracts/materials/sweden15_oskarsson.pdf</w:t>
        </w:r>
      </w:hyperlink>
    </w:p>
  </w:comment>
  <w:comment w:id="16" w:author="Andrés González Santa Cruz" w:date="2023-07-28T13:02:00Z" w:initials="AGSC">
    <w:p w14:paraId="721AFA31" w14:textId="77777777" w:rsidR="006C635C" w:rsidRDefault="006C635C" w:rsidP="00CC1E91">
      <w:pPr>
        <w:pStyle w:val="Textocomentario"/>
      </w:pPr>
      <w:r>
        <w:rPr>
          <w:rStyle w:val="Refdecomentario"/>
        </w:rPr>
        <w:annotationRef/>
      </w:r>
      <w:r>
        <w:rPr>
          <w:lang w:val="es-CL"/>
        </w:rPr>
        <w:t>TAL VEZ ESTO NECESITE IR A FUERA O NECESITE SER ANOTADO PARA QUE LO RECORDEMOS A FUTURO</w:t>
      </w:r>
    </w:p>
  </w:comment>
  <w:comment w:id="17" w:author="Mariel Mateo" w:date="2023-07-31T16:58:00Z" w:initials="MM">
    <w:p w14:paraId="5B5C7124" w14:textId="77777777" w:rsidR="00F31B52" w:rsidRDefault="00F31B52" w:rsidP="00E332DE">
      <w:pPr>
        <w:pStyle w:val="Textocomentario"/>
      </w:pPr>
      <w:r>
        <w:rPr>
          <w:rStyle w:val="Refdecomentario"/>
        </w:rPr>
        <w:annotationRef/>
      </w:r>
      <w:r>
        <w:t>No entiendo si lo citamos o no, o si te referias por "afuera" a dejarlo en el material suplementario...</w:t>
      </w:r>
    </w:p>
  </w:comment>
  <w:comment w:id="18" w:author="Andrés González Santa Cruz" w:date="2023-07-31T11:32:00Z" w:initials="AGSC">
    <w:p w14:paraId="34DC1A58" w14:textId="77777777" w:rsidR="00AD5AE8" w:rsidRDefault="00AD5AE8" w:rsidP="0097772F">
      <w:pPr>
        <w:pStyle w:val="Textocomentario"/>
      </w:pPr>
      <w:r>
        <w:rPr>
          <w:rStyle w:val="Refdecomentario"/>
        </w:rPr>
        <w:annotationRef/>
      </w:r>
      <w:r>
        <w:rPr>
          <w:lang w:val="es-CL"/>
        </w:rPr>
        <w:t>Dejé en el suplementario</w:t>
      </w:r>
    </w:p>
  </w:comment>
  <w:comment w:id="23" w:author="Andrés González Santa Cruz" w:date="2023-07-28T11:41:00Z" w:initials="AGSC">
    <w:p w14:paraId="17A4F2CC" w14:textId="2BB481FC" w:rsidR="00293784" w:rsidRDefault="00293784" w:rsidP="0037001E">
      <w:pPr>
        <w:pStyle w:val="Textocomentario"/>
      </w:pPr>
      <w:r>
        <w:rPr>
          <w:rStyle w:val="Refdecomentario"/>
        </w:rPr>
        <w:annotationRef/>
      </w:r>
      <w:r>
        <w:rPr>
          <w:lang w:val="es-CL"/>
        </w:rPr>
        <w:t>Creo que ya lo dices arriba que se ajustaron por covariables. La imputación se sobreentiende si la presentas entre los resultados principales</w:t>
      </w:r>
    </w:p>
  </w:comment>
  <w:comment w:id="24" w:author="Mariel Mateo" w:date="2023-07-31T17:00:00Z" w:initials="MM">
    <w:p w14:paraId="6CB01A6B" w14:textId="77777777" w:rsidR="00406C6D" w:rsidRDefault="00406C6D" w:rsidP="00E16356">
      <w:pPr>
        <w:pStyle w:val="Textocomentario"/>
      </w:pPr>
      <w:r>
        <w:rPr>
          <w:rStyle w:val="Refdecomentario"/>
        </w:rPr>
        <w:annotationRef/>
      </w:r>
      <w:r>
        <w:rPr>
          <w:lang w:val="es-CL"/>
        </w:rPr>
        <w:t>Me causa duda si queda claro esto a proposito de un comentario de mi supervisora-</w:t>
      </w:r>
    </w:p>
  </w:comment>
  <w:comment w:id="25" w:author="Mariel Mateo" w:date="2023-07-31T17:02:00Z" w:initials="MM">
    <w:p w14:paraId="2724042F" w14:textId="77777777" w:rsidR="00FB2CD8" w:rsidRDefault="00FB2CD8" w:rsidP="00C17BC9">
      <w:pPr>
        <w:pStyle w:val="Textocomentario"/>
      </w:pPr>
      <w:r>
        <w:rPr>
          <w:rStyle w:val="Refdecomentario"/>
        </w:rPr>
        <w:annotationRef/>
      </w:r>
      <w:r>
        <w:rPr>
          <w:lang w:val="es-CL"/>
        </w:rPr>
        <w:t>No estoy segura si mi nueva edición es correcta</w:t>
      </w:r>
    </w:p>
  </w:comment>
  <w:comment w:id="26" w:author="Andrés González Santa Cruz" w:date="2023-07-31T11:39:00Z" w:initials="AGSC">
    <w:p w14:paraId="5A5664E1" w14:textId="77777777" w:rsidR="00420826" w:rsidRDefault="00420826" w:rsidP="008B45F4">
      <w:pPr>
        <w:pStyle w:val="Textocomentario"/>
      </w:pPr>
      <w:r>
        <w:rPr>
          <w:rStyle w:val="Refdecomentario"/>
        </w:rPr>
        <w:annotationRef/>
      </w:r>
      <w:r>
        <w:rPr>
          <w:lang w:val="es-CL"/>
        </w:rPr>
        <w:t>NO ENTIENDO. CONVERSEMOSLO</w:t>
      </w:r>
    </w:p>
  </w:comment>
  <w:comment w:id="27" w:author="Andrés González Santa Cruz" w:date="2023-07-31T11:41:00Z" w:initials="AGSC">
    <w:p w14:paraId="4F3B89E0" w14:textId="77777777" w:rsidR="00420826" w:rsidRDefault="00420826" w:rsidP="00133642">
      <w:pPr>
        <w:pStyle w:val="Textocomentario"/>
      </w:pPr>
      <w:r>
        <w:rPr>
          <w:rStyle w:val="Refdecomentario"/>
        </w:rPr>
        <w:annotationRef/>
      </w:r>
      <w:r>
        <w:rPr>
          <w:lang w:val="es-CL"/>
        </w:rPr>
        <w:t>Eso si, la tabla 1 no describe los datos imputados, sino cuando todavía no se han imputado (sino no saldría "missing" en las categorías de las covariables)</w:t>
      </w:r>
    </w:p>
  </w:comment>
  <w:comment w:id="36" w:author="Mariel Mateo" w:date="2023-07-31T17:07:00Z" w:initials="MM">
    <w:p w14:paraId="19AA7D4E" w14:textId="21501030" w:rsidR="00D60840" w:rsidRDefault="00D60840" w:rsidP="00AA01AD">
      <w:pPr>
        <w:pStyle w:val="Textocomentario"/>
      </w:pPr>
      <w:r>
        <w:rPr>
          <w:rStyle w:val="Refdecomentario"/>
        </w:rPr>
        <w:annotationRef/>
      </w:r>
      <w:r>
        <w:rPr>
          <w:lang w:val="es-CL"/>
        </w:rPr>
        <w:t>Andrés ahora no estoy 100% segura de si podemos decir esto porque en estricto rigor no es population based...</w:t>
      </w:r>
    </w:p>
  </w:comment>
  <w:comment w:id="37" w:author="Andrés González Santa Cruz" w:date="2023-07-31T11:39:00Z" w:initials="AGSC">
    <w:p w14:paraId="4F9DAA41" w14:textId="77777777" w:rsidR="00420826" w:rsidRDefault="00420826" w:rsidP="00BA3998">
      <w:pPr>
        <w:pStyle w:val="Textocomentario"/>
      </w:pPr>
      <w:r>
        <w:rPr>
          <w:rStyle w:val="Refdecomentario"/>
        </w:rPr>
        <w:annotationRef/>
      </w:r>
      <w:r>
        <w:rPr>
          <w:lang w:val="es-CL"/>
        </w:rPr>
        <w:t>CONVERSEMOSLO. YO CREO QUE SÍ. TE RECOMIENDO SACARLO PORQUE TIENES ABAJO "FROM A POPULATION-BASED COHORT"</w:t>
      </w:r>
    </w:p>
  </w:comment>
  <w:comment w:id="38" w:author="Andrés González Santa Cruz" w:date="2023-07-31T11:39:00Z" w:initials="AGSC">
    <w:p w14:paraId="1B33EF91" w14:textId="77777777" w:rsidR="00420826" w:rsidRDefault="00420826" w:rsidP="00367A2A">
      <w:pPr>
        <w:pStyle w:val="Textocomentario"/>
      </w:pPr>
      <w:r>
        <w:rPr>
          <w:rStyle w:val="Refdecomentario"/>
        </w:rPr>
        <w:annotationRef/>
      </w:r>
      <w:r>
        <w:rPr>
          <w:lang w:val="es-CL"/>
        </w:rPr>
        <w:t>SE HACE REDUNDANTE</w:t>
      </w:r>
    </w:p>
  </w:comment>
  <w:comment w:id="39" w:author="Andrés González Santa Cruz" w:date="2023-07-28T14:28:00Z" w:initials="AGSC">
    <w:p w14:paraId="0FB82B0D" w14:textId="65C6C7F6" w:rsidR="005478D9" w:rsidRDefault="005478D9" w:rsidP="0051644F">
      <w:pPr>
        <w:pStyle w:val="Textocomentario"/>
      </w:pPr>
      <w:r>
        <w:rPr>
          <w:rStyle w:val="Refdecomentario"/>
        </w:rPr>
        <w:annotationRef/>
      </w:r>
      <w:r>
        <w:rPr>
          <w:lang w:val="es-CL"/>
        </w:rPr>
        <w:t>Chuta, hay forma de moligerar esto?, porque en el fondo nuestro análisis se basa en el supuesto de que no hay otros confusores que impacten la relación completar --&gt; contact CJS.</w:t>
      </w:r>
      <w:r>
        <w:rPr>
          <w:lang w:val="es-CL"/>
        </w:rPr>
        <w:br/>
      </w:r>
      <w:r>
        <w:rPr>
          <w:lang w:val="es-CL"/>
        </w:rPr>
        <w:br/>
        <w:t>Tal vez decir que muchas veces es más razonable prevenir que lleguen a SUT, atajando inequidades y problemáticas sociales que inducen a desarrollar TUS y subsecuentemente, contactar el CJS</w:t>
      </w:r>
    </w:p>
  </w:comment>
  <w:comment w:id="40" w:author="Mariel Mateo" w:date="2023-07-31T16:59:00Z" w:initials="MM">
    <w:p w14:paraId="71C20135" w14:textId="77777777" w:rsidR="00524E2A" w:rsidRDefault="00524E2A" w:rsidP="00776C0E">
      <w:pPr>
        <w:pStyle w:val="Textocomentario"/>
      </w:pPr>
      <w:r>
        <w:rPr>
          <w:rStyle w:val="Refdecomentario"/>
        </w:rPr>
        <w:annotationRef/>
      </w:r>
      <w:r>
        <w:rPr>
          <w:lang w:val="es-CL"/>
        </w:rPr>
        <w:t>Hmmmm no se si entiendo bien esto… podemos hablarlo primero?</w:t>
      </w:r>
    </w:p>
  </w:comment>
  <w:comment w:id="41" w:author="Andrés González Santa Cruz" w:date="2023-07-31T12:16:00Z" w:initials="AGSC">
    <w:p w14:paraId="276B98C8" w14:textId="77777777" w:rsidR="00703908" w:rsidRDefault="00703908">
      <w:pPr>
        <w:pStyle w:val="Textocomentario"/>
      </w:pPr>
      <w:r>
        <w:rPr>
          <w:rStyle w:val="Refdecomentario"/>
        </w:rPr>
        <w:annotationRef/>
      </w:r>
      <w:r>
        <w:rPr>
          <w:lang w:val="es-CL"/>
        </w:rPr>
        <w:t xml:space="preserve">Hablémoslo. EN el fondo, cuando hacemos un cálculo de probabilidades marginales, lo que estamos diciendo es que no hay otros confusores no medidos ( y si los hay, son irrelevantes), que expliquen la relación entre cmpletar el tto y el contacto con el sis de justicia. </w:t>
      </w:r>
    </w:p>
    <w:p w14:paraId="2A8FC10C" w14:textId="77777777" w:rsidR="00703908" w:rsidRDefault="00703908" w:rsidP="000C503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5CB30" w15:done="0"/>
  <w15:commentEx w15:paraId="4F58E883" w15:paraIdParent="0F75CB30" w15:done="0"/>
  <w15:commentEx w15:paraId="0BECFFE7" w15:paraIdParent="0F75CB30" w15:done="0"/>
  <w15:commentEx w15:paraId="0000039C" w15:done="0"/>
  <w15:commentEx w15:paraId="7B4E22F8" w15:paraIdParent="0000039C" w15:done="0"/>
  <w15:commentEx w15:paraId="66077C4B" w15:done="0"/>
  <w15:commentEx w15:paraId="4076A679" w15:paraIdParent="66077C4B" w15:done="0"/>
  <w15:commentEx w15:paraId="721AFA31" w15:paraIdParent="66077C4B" w15:done="0"/>
  <w15:commentEx w15:paraId="5B5C7124" w15:paraIdParent="66077C4B" w15:done="0"/>
  <w15:commentEx w15:paraId="34DC1A58" w15:paraIdParent="66077C4B" w15:done="0"/>
  <w15:commentEx w15:paraId="17A4F2CC" w15:done="0"/>
  <w15:commentEx w15:paraId="6CB01A6B" w15:paraIdParent="17A4F2CC" w15:done="0"/>
  <w15:commentEx w15:paraId="2724042F" w15:paraIdParent="17A4F2CC" w15:done="0"/>
  <w15:commentEx w15:paraId="5A5664E1" w15:paraIdParent="17A4F2CC" w15:done="0"/>
  <w15:commentEx w15:paraId="4F3B89E0" w15:paraIdParent="17A4F2CC" w15:done="0"/>
  <w15:commentEx w15:paraId="19AA7D4E" w15:done="0"/>
  <w15:commentEx w15:paraId="4F9DAA41" w15:paraIdParent="19AA7D4E" w15:done="0"/>
  <w15:commentEx w15:paraId="1B33EF91" w15:paraIdParent="19AA7D4E" w15:done="0"/>
  <w15:commentEx w15:paraId="0FB82B0D" w15:done="0"/>
  <w15:commentEx w15:paraId="71C20135" w15:paraIdParent="0FB82B0D" w15:done="0"/>
  <w15:commentEx w15:paraId="2A8FC10C" w15:paraIdParent="0FB82B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7A5" w16cex:dateUtc="2023-07-28T14:32:00Z"/>
  <w16cex:commentExtensible w16cex:durableId="287266DC" w16cex:dateUtc="2023-07-31T06:59:00Z"/>
  <w16cex:commentExtensible w16cex:durableId="2872142E" w16cex:dateUtc="2023-07-31T15:06:00Z"/>
  <w16cex:commentExtensible w16cex:durableId="286D27A0" w16cex:dateUtc="2023-07-27T07:28:00Z"/>
  <w16cex:commentExtensible w16cex:durableId="286E3A48" w16cex:dateUtc="2023-07-28T16:59:00Z"/>
  <w16cex:commentExtensible w16cex:durableId="286E3AC6" w16cex:dateUtc="2023-07-28T17:01:00Z"/>
  <w16cex:commentExtensible w16cex:durableId="286E3AD7" w16cex:dateUtc="2023-07-28T17:02:00Z"/>
  <w16cex:commentExtensible w16cex:durableId="287266A5" w16cex:dateUtc="2023-07-31T06:58:00Z"/>
  <w16cex:commentExtensible w16cex:durableId="28721A47" w16cex:dateUtc="2023-07-31T15:32:00Z"/>
  <w16cex:commentExtensible w16cex:durableId="286E27F4" w16cex:dateUtc="2023-07-28T15:41:00Z"/>
  <w16cex:commentExtensible w16cex:durableId="2872673D" w16cex:dateUtc="2023-07-31T07:00:00Z"/>
  <w16cex:commentExtensible w16cex:durableId="28726795" w16cex:dateUtc="2023-07-31T07:02:00Z"/>
  <w16cex:commentExtensible w16cex:durableId="28721BDE" w16cex:dateUtc="2023-07-31T15:39:00Z"/>
  <w16cex:commentExtensible w16cex:durableId="28721C6B" w16cex:dateUtc="2023-07-31T15:41:00Z"/>
  <w16cex:commentExtensible w16cex:durableId="287268D9" w16cex:dateUtc="2023-07-31T07:07:00Z"/>
  <w16cex:commentExtensible w16cex:durableId="28721BFB" w16cex:dateUtc="2023-07-31T15:39:00Z"/>
  <w16cex:commentExtensible w16cex:durableId="28721C08" w16cex:dateUtc="2023-07-31T15:39:00Z"/>
  <w16cex:commentExtensible w16cex:durableId="286E4F08" w16cex:dateUtc="2023-07-28T18:28:00Z"/>
  <w16cex:commentExtensible w16cex:durableId="2872670D" w16cex:dateUtc="2023-07-31T06:59:00Z"/>
  <w16cex:commentExtensible w16cex:durableId="287224AC" w16cex:dateUtc="2023-07-31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5CB30" w16cid:durableId="286E17A5"/>
  <w16cid:commentId w16cid:paraId="4F58E883" w16cid:durableId="287266DC"/>
  <w16cid:commentId w16cid:paraId="0BECFFE7" w16cid:durableId="2872142E"/>
  <w16cid:commentId w16cid:paraId="0000039C" w16cid:durableId="284545A3"/>
  <w16cid:commentId w16cid:paraId="7B4E22F8" w16cid:durableId="286D27A0"/>
  <w16cid:commentId w16cid:paraId="66077C4B" w16cid:durableId="286E3A48"/>
  <w16cid:commentId w16cid:paraId="4076A679" w16cid:durableId="286E3AC6"/>
  <w16cid:commentId w16cid:paraId="721AFA31" w16cid:durableId="286E3AD7"/>
  <w16cid:commentId w16cid:paraId="5B5C7124" w16cid:durableId="287266A5"/>
  <w16cid:commentId w16cid:paraId="34DC1A58" w16cid:durableId="28721A47"/>
  <w16cid:commentId w16cid:paraId="17A4F2CC" w16cid:durableId="286E27F4"/>
  <w16cid:commentId w16cid:paraId="6CB01A6B" w16cid:durableId="2872673D"/>
  <w16cid:commentId w16cid:paraId="2724042F" w16cid:durableId="28726795"/>
  <w16cid:commentId w16cid:paraId="5A5664E1" w16cid:durableId="28721BDE"/>
  <w16cid:commentId w16cid:paraId="4F3B89E0" w16cid:durableId="28721C6B"/>
  <w16cid:commentId w16cid:paraId="19AA7D4E" w16cid:durableId="287268D9"/>
  <w16cid:commentId w16cid:paraId="4F9DAA41" w16cid:durableId="28721BFB"/>
  <w16cid:commentId w16cid:paraId="1B33EF91" w16cid:durableId="28721C08"/>
  <w16cid:commentId w16cid:paraId="0FB82B0D" w16cid:durableId="286E4F08"/>
  <w16cid:commentId w16cid:paraId="71C20135" w16cid:durableId="2872670D"/>
  <w16cid:commentId w16cid:paraId="2A8FC10C" w16cid:durableId="287224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2sDAzMDEwMzY2M7RU0lEKTi0uzszPAykwrgUAUxvF6iwAAAA="/>
    <w:docVar w:name="EN.InstantFormat" w:val="&lt;ENInstantFormat&gt;&lt;Enabled&gt;1&lt;/Enabled&gt;&lt;ScanUnformatted&gt;1&lt;/ScanUnformatted&gt;&lt;ScanChanges&gt;1&lt;/ScanChanges&gt;&lt;Suspended&gt;1&lt;/Suspended&gt;&lt;/ENInstantFormat&gt;"/>
    <w:docVar w:name="EN.Layout" w:val="&lt;ENLayout&gt;&lt;Style&gt;Addic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wrpra9ffvfw1ewzzova9eqzp55efazttfv&quot;&gt;Mariel EndNote Library&lt;record-ids&gt;&lt;item&gt;24&lt;/item&gt;&lt;item&gt;44&lt;/item&gt;&lt;item&gt;46&lt;/item&gt;&lt;item&gt;47&lt;/item&gt;&lt;item&gt;50&lt;/item&gt;&lt;item&gt;51&lt;/item&gt;&lt;item&gt;52&lt;/item&gt;&lt;item&gt;56&lt;/item&gt;&lt;item&gt;58&lt;/item&gt;&lt;item&gt;61&lt;/item&gt;&lt;item&gt;62&lt;/item&gt;&lt;item&gt;64&lt;/item&gt;&lt;item&gt;67&lt;/item&gt;&lt;item&gt;69&lt;/item&gt;&lt;item&gt;71&lt;/item&gt;&lt;item&gt;73&lt;/item&gt;&lt;item&gt;74&lt;/item&gt;&lt;item&gt;75&lt;/item&gt;&lt;item&gt;76&lt;/item&gt;&lt;item&gt;77&lt;/item&gt;&lt;item&gt;78&lt;/item&gt;&lt;item&gt;79&lt;/item&gt;&lt;item&gt;81&lt;/item&gt;&lt;item&gt;82&lt;/item&gt;&lt;item&gt;83&lt;/item&gt;&lt;item&gt;85&lt;/item&gt;&lt;item&gt;86&lt;/item&gt;&lt;item&gt;87&lt;/item&gt;&lt;item&gt;89&lt;/item&gt;&lt;item&gt;91&lt;/item&gt;&lt;item&gt;93&lt;/item&gt;&lt;item&gt;94&lt;/item&gt;&lt;item&gt;95&lt;/item&gt;&lt;item&gt;96&lt;/item&gt;&lt;item&gt;97&lt;/item&gt;&lt;item&gt;98&lt;/item&gt;&lt;item&gt;99&lt;/item&gt;&lt;item&gt;100&lt;/item&gt;&lt;item&gt;101&lt;/item&gt;&lt;item&gt;102&lt;/item&gt;&lt;item&gt;103&lt;/item&gt;&lt;item&gt;104&lt;/item&gt;&lt;item&gt;109&lt;/item&gt;&lt;item&gt;110&lt;/item&gt;&lt;item&gt;111&lt;/item&gt;&lt;item&gt;112&lt;/item&gt;&lt;item&gt;113&lt;/item&gt;&lt;item&gt;114&lt;/item&gt;&lt;item&gt;116&lt;/item&gt;&lt;item&gt;117&lt;/item&gt;&lt;/record-ids&gt;&lt;/item&gt;&lt;/Libraries&gt;"/>
  </w:docVars>
  <w:rsids>
    <w:rsidRoot w:val="008F0011"/>
    <w:rsid w:val="0001056C"/>
    <w:rsid w:val="00015B61"/>
    <w:rsid w:val="00025AFF"/>
    <w:rsid w:val="00032C97"/>
    <w:rsid w:val="00033A99"/>
    <w:rsid w:val="0003460D"/>
    <w:rsid w:val="000416F2"/>
    <w:rsid w:val="00050E57"/>
    <w:rsid w:val="00053294"/>
    <w:rsid w:val="00053B32"/>
    <w:rsid w:val="00062295"/>
    <w:rsid w:val="0006322C"/>
    <w:rsid w:val="00070887"/>
    <w:rsid w:val="0007202D"/>
    <w:rsid w:val="00072506"/>
    <w:rsid w:val="00090802"/>
    <w:rsid w:val="000928B1"/>
    <w:rsid w:val="00092D59"/>
    <w:rsid w:val="000956C1"/>
    <w:rsid w:val="000A1F69"/>
    <w:rsid w:val="000B43D9"/>
    <w:rsid w:val="000C117B"/>
    <w:rsid w:val="000D7481"/>
    <w:rsid w:val="000E6490"/>
    <w:rsid w:val="000E6FAD"/>
    <w:rsid w:val="000F1374"/>
    <w:rsid w:val="000F1942"/>
    <w:rsid w:val="000F49D0"/>
    <w:rsid w:val="000F5CAA"/>
    <w:rsid w:val="000F6F01"/>
    <w:rsid w:val="00107E12"/>
    <w:rsid w:val="00112504"/>
    <w:rsid w:val="001132DD"/>
    <w:rsid w:val="00132A84"/>
    <w:rsid w:val="001331E6"/>
    <w:rsid w:val="00142373"/>
    <w:rsid w:val="0015584A"/>
    <w:rsid w:val="0016429C"/>
    <w:rsid w:val="0016660D"/>
    <w:rsid w:val="00167F5A"/>
    <w:rsid w:val="00170CB7"/>
    <w:rsid w:val="00186307"/>
    <w:rsid w:val="001A0A29"/>
    <w:rsid w:val="001A6E3E"/>
    <w:rsid w:val="001B2D86"/>
    <w:rsid w:val="001C4DF5"/>
    <w:rsid w:val="001D0608"/>
    <w:rsid w:val="001D291A"/>
    <w:rsid w:val="001E0E79"/>
    <w:rsid w:val="001E5074"/>
    <w:rsid w:val="001E78F1"/>
    <w:rsid w:val="001F6407"/>
    <w:rsid w:val="001F7DAB"/>
    <w:rsid w:val="00214D2C"/>
    <w:rsid w:val="00225577"/>
    <w:rsid w:val="002258AC"/>
    <w:rsid w:val="002368EC"/>
    <w:rsid w:val="00236B95"/>
    <w:rsid w:val="00240D0C"/>
    <w:rsid w:val="00253705"/>
    <w:rsid w:val="002559D3"/>
    <w:rsid w:val="00261960"/>
    <w:rsid w:val="002621AE"/>
    <w:rsid w:val="00262EF3"/>
    <w:rsid w:val="00263BFF"/>
    <w:rsid w:val="00266A7D"/>
    <w:rsid w:val="0027086D"/>
    <w:rsid w:val="002727D0"/>
    <w:rsid w:val="002737FD"/>
    <w:rsid w:val="0027659F"/>
    <w:rsid w:val="00293784"/>
    <w:rsid w:val="00293B64"/>
    <w:rsid w:val="0029736A"/>
    <w:rsid w:val="002A1379"/>
    <w:rsid w:val="002B0B76"/>
    <w:rsid w:val="002D35F4"/>
    <w:rsid w:val="002D4BF3"/>
    <w:rsid w:val="002D5A61"/>
    <w:rsid w:val="002D5F10"/>
    <w:rsid w:val="002E3B87"/>
    <w:rsid w:val="002F20F2"/>
    <w:rsid w:val="003024CE"/>
    <w:rsid w:val="003075B4"/>
    <w:rsid w:val="00310A18"/>
    <w:rsid w:val="00311181"/>
    <w:rsid w:val="003132DA"/>
    <w:rsid w:val="00314C4C"/>
    <w:rsid w:val="003167F8"/>
    <w:rsid w:val="003170CA"/>
    <w:rsid w:val="003202F2"/>
    <w:rsid w:val="003320D9"/>
    <w:rsid w:val="00335F71"/>
    <w:rsid w:val="003420EC"/>
    <w:rsid w:val="0034675D"/>
    <w:rsid w:val="003569FB"/>
    <w:rsid w:val="003624BA"/>
    <w:rsid w:val="00362DA9"/>
    <w:rsid w:val="00365287"/>
    <w:rsid w:val="00373BEF"/>
    <w:rsid w:val="0038508D"/>
    <w:rsid w:val="00386DFD"/>
    <w:rsid w:val="003878F9"/>
    <w:rsid w:val="00391D15"/>
    <w:rsid w:val="00393351"/>
    <w:rsid w:val="003944E3"/>
    <w:rsid w:val="00396C09"/>
    <w:rsid w:val="003A3AB0"/>
    <w:rsid w:val="003B0C41"/>
    <w:rsid w:val="003B62CC"/>
    <w:rsid w:val="003B65B0"/>
    <w:rsid w:val="003C5290"/>
    <w:rsid w:val="003D3DC5"/>
    <w:rsid w:val="003D738D"/>
    <w:rsid w:val="003E0866"/>
    <w:rsid w:val="003E0D46"/>
    <w:rsid w:val="003E1515"/>
    <w:rsid w:val="003E3041"/>
    <w:rsid w:val="003E364A"/>
    <w:rsid w:val="00404119"/>
    <w:rsid w:val="00406C6D"/>
    <w:rsid w:val="00406E0D"/>
    <w:rsid w:val="00407E75"/>
    <w:rsid w:val="00412CC0"/>
    <w:rsid w:val="00414D86"/>
    <w:rsid w:val="00420826"/>
    <w:rsid w:val="004227E1"/>
    <w:rsid w:val="00432B20"/>
    <w:rsid w:val="00443D9E"/>
    <w:rsid w:val="004446D1"/>
    <w:rsid w:val="0044689A"/>
    <w:rsid w:val="00451940"/>
    <w:rsid w:val="00452A1A"/>
    <w:rsid w:val="00460BAC"/>
    <w:rsid w:val="0046476B"/>
    <w:rsid w:val="0046621E"/>
    <w:rsid w:val="0046781B"/>
    <w:rsid w:val="0047004C"/>
    <w:rsid w:val="00472805"/>
    <w:rsid w:val="00473322"/>
    <w:rsid w:val="004733DD"/>
    <w:rsid w:val="00474286"/>
    <w:rsid w:val="00474E4F"/>
    <w:rsid w:val="00474E62"/>
    <w:rsid w:val="00484D9D"/>
    <w:rsid w:val="00495CAA"/>
    <w:rsid w:val="004A003E"/>
    <w:rsid w:val="004A2468"/>
    <w:rsid w:val="004B6A2A"/>
    <w:rsid w:val="004D0102"/>
    <w:rsid w:val="004D29F3"/>
    <w:rsid w:val="004E285C"/>
    <w:rsid w:val="004E310F"/>
    <w:rsid w:val="004E333E"/>
    <w:rsid w:val="004E5B80"/>
    <w:rsid w:val="004F00FE"/>
    <w:rsid w:val="004F3BD5"/>
    <w:rsid w:val="004F6309"/>
    <w:rsid w:val="00501FC5"/>
    <w:rsid w:val="005031D9"/>
    <w:rsid w:val="0050389D"/>
    <w:rsid w:val="00506035"/>
    <w:rsid w:val="0050639A"/>
    <w:rsid w:val="00507100"/>
    <w:rsid w:val="005107DA"/>
    <w:rsid w:val="0051728D"/>
    <w:rsid w:val="00520764"/>
    <w:rsid w:val="00521A46"/>
    <w:rsid w:val="00524E2A"/>
    <w:rsid w:val="00535209"/>
    <w:rsid w:val="0053556C"/>
    <w:rsid w:val="005436FF"/>
    <w:rsid w:val="005478D9"/>
    <w:rsid w:val="00555D16"/>
    <w:rsid w:val="00561173"/>
    <w:rsid w:val="00561D44"/>
    <w:rsid w:val="00561E01"/>
    <w:rsid w:val="0057104F"/>
    <w:rsid w:val="00586902"/>
    <w:rsid w:val="00587368"/>
    <w:rsid w:val="005924E4"/>
    <w:rsid w:val="005936ED"/>
    <w:rsid w:val="005A627A"/>
    <w:rsid w:val="005B3C32"/>
    <w:rsid w:val="005C1C53"/>
    <w:rsid w:val="005C449D"/>
    <w:rsid w:val="005C7F00"/>
    <w:rsid w:val="005D0DD9"/>
    <w:rsid w:val="005D0EC0"/>
    <w:rsid w:val="005D6B05"/>
    <w:rsid w:val="005E0012"/>
    <w:rsid w:val="005E1B39"/>
    <w:rsid w:val="005E6076"/>
    <w:rsid w:val="005E7734"/>
    <w:rsid w:val="005F196B"/>
    <w:rsid w:val="005F2019"/>
    <w:rsid w:val="005F2E5B"/>
    <w:rsid w:val="00612859"/>
    <w:rsid w:val="006169F0"/>
    <w:rsid w:val="00616D77"/>
    <w:rsid w:val="00622D66"/>
    <w:rsid w:val="00627A93"/>
    <w:rsid w:val="00634565"/>
    <w:rsid w:val="0065004E"/>
    <w:rsid w:val="00653EDD"/>
    <w:rsid w:val="00680641"/>
    <w:rsid w:val="006808AB"/>
    <w:rsid w:val="00681EB0"/>
    <w:rsid w:val="00683839"/>
    <w:rsid w:val="00684D7B"/>
    <w:rsid w:val="006865D2"/>
    <w:rsid w:val="00694DB3"/>
    <w:rsid w:val="0069637F"/>
    <w:rsid w:val="006A674F"/>
    <w:rsid w:val="006B01A4"/>
    <w:rsid w:val="006B4428"/>
    <w:rsid w:val="006B5875"/>
    <w:rsid w:val="006B6E5C"/>
    <w:rsid w:val="006C4936"/>
    <w:rsid w:val="006C57C0"/>
    <w:rsid w:val="006C635C"/>
    <w:rsid w:val="006C7339"/>
    <w:rsid w:val="006D367B"/>
    <w:rsid w:val="006D7800"/>
    <w:rsid w:val="006E22C6"/>
    <w:rsid w:val="006E62A7"/>
    <w:rsid w:val="006F326C"/>
    <w:rsid w:val="006F4623"/>
    <w:rsid w:val="00700091"/>
    <w:rsid w:val="007013C4"/>
    <w:rsid w:val="00702B34"/>
    <w:rsid w:val="00703908"/>
    <w:rsid w:val="007136E8"/>
    <w:rsid w:val="0071782E"/>
    <w:rsid w:val="007216B4"/>
    <w:rsid w:val="0072441A"/>
    <w:rsid w:val="007372D7"/>
    <w:rsid w:val="00741FDE"/>
    <w:rsid w:val="007451F5"/>
    <w:rsid w:val="00745EE4"/>
    <w:rsid w:val="00746BB9"/>
    <w:rsid w:val="00752607"/>
    <w:rsid w:val="00753643"/>
    <w:rsid w:val="007667B1"/>
    <w:rsid w:val="00774859"/>
    <w:rsid w:val="00777609"/>
    <w:rsid w:val="00784B38"/>
    <w:rsid w:val="007870A4"/>
    <w:rsid w:val="007915AD"/>
    <w:rsid w:val="00792D04"/>
    <w:rsid w:val="00794A5F"/>
    <w:rsid w:val="007960E9"/>
    <w:rsid w:val="00796B9D"/>
    <w:rsid w:val="007A1731"/>
    <w:rsid w:val="007A477B"/>
    <w:rsid w:val="007B0A8C"/>
    <w:rsid w:val="007B2BC6"/>
    <w:rsid w:val="007C1E19"/>
    <w:rsid w:val="007C640C"/>
    <w:rsid w:val="007D1233"/>
    <w:rsid w:val="007D3DD1"/>
    <w:rsid w:val="007E1FC2"/>
    <w:rsid w:val="007E2D85"/>
    <w:rsid w:val="007E3138"/>
    <w:rsid w:val="007E7269"/>
    <w:rsid w:val="00801B64"/>
    <w:rsid w:val="00805A00"/>
    <w:rsid w:val="00810992"/>
    <w:rsid w:val="008313F0"/>
    <w:rsid w:val="0083785E"/>
    <w:rsid w:val="00840DC7"/>
    <w:rsid w:val="00841008"/>
    <w:rsid w:val="008443B1"/>
    <w:rsid w:val="00846ED3"/>
    <w:rsid w:val="008509B9"/>
    <w:rsid w:val="00854A70"/>
    <w:rsid w:val="008647A3"/>
    <w:rsid w:val="0087121F"/>
    <w:rsid w:val="0087288A"/>
    <w:rsid w:val="00877DA0"/>
    <w:rsid w:val="008927D1"/>
    <w:rsid w:val="00897336"/>
    <w:rsid w:val="008B099E"/>
    <w:rsid w:val="008B4DB3"/>
    <w:rsid w:val="008B57CF"/>
    <w:rsid w:val="008B7C4F"/>
    <w:rsid w:val="008C1A76"/>
    <w:rsid w:val="008C3768"/>
    <w:rsid w:val="008C4239"/>
    <w:rsid w:val="008C499D"/>
    <w:rsid w:val="008C6D66"/>
    <w:rsid w:val="008C6E35"/>
    <w:rsid w:val="008D4BBD"/>
    <w:rsid w:val="008D5B28"/>
    <w:rsid w:val="008E4EA4"/>
    <w:rsid w:val="008F0011"/>
    <w:rsid w:val="008F2607"/>
    <w:rsid w:val="0090108A"/>
    <w:rsid w:val="0090585A"/>
    <w:rsid w:val="00906937"/>
    <w:rsid w:val="00910D66"/>
    <w:rsid w:val="009132A1"/>
    <w:rsid w:val="00917689"/>
    <w:rsid w:val="00921732"/>
    <w:rsid w:val="0092311D"/>
    <w:rsid w:val="0093083F"/>
    <w:rsid w:val="00940272"/>
    <w:rsid w:val="009411F3"/>
    <w:rsid w:val="00947764"/>
    <w:rsid w:val="00950D11"/>
    <w:rsid w:val="00953095"/>
    <w:rsid w:val="00963829"/>
    <w:rsid w:val="00966C1C"/>
    <w:rsid w:val="00980AAE"/>
    <w:rsid w:val="009859A1"/>
    <w:rsid w:val="009A1236"/>
    <w:rsid w:val="009C068A"/>
    <w:rsid w:val="009C07CA"/>
    <w:rsid w:val="009C2050"/>
    <w:rsid w:val="009C71B1"/>
    <w:rsid w:val="009D0FC5"/>
    <w:rsid w:val="009D372C"/>
    <w:rsid w:val="009D5448"/>
    <w:rsid w:val="009E1321"/>
    <w:rsid w:val="009F4DC9"/>
    <w:rsid w:val="009F7453"/>
    <w:rsid w:val="00A03502"/>
    <w:rsid w:val="00A05E39"/>
    <w:rsid w:val="00A110C0"/>
    <w:rsid w:val="00A1410F"/>
    <w:rsid w:val="00A14DB1"/>
    <w:rsid w:val="00A156BB"/>
    <w:rsid w:val="00A17DC2"/>
    <w:rsid w:val="00A248D9"/>
    <w:rsid w:val="00A25EA2"/>
    <w:rsid w:val="00A40448"/>
    <w:rsid w:val="00A43803"/>
    <w:rsid w:val="00A4543D"/>
    <w:rsid w:val="00A47B64"/>
    <w:rsid w:val="00A5081B"/>
    <w:rsid w:val="00A5361A"/>
    <w:rsid w:val="00A57ED4"/>
    <w:rsid w:val="00A82BB1"/>
    <w:rsid w:val="00A85DB9"/>
    <w:rsid w:val="00AA33A7"/>
    <w:rsid w:val="00AA53DC"/>
    <w:rsid w:val="00AB0EE3"/>
    <w:rsid w:val="00AB753B"/>
    <w:rsid w:val="00AD0857"/>
    <w:rsid w:val="00AD0B7F"/>
    <w:rsid w:val="00AD5AE8"/>
    <w:rsid w:val="00AE7921"/>
    <w:rsid w:val="00AE7E48"/>
    <w:rsid w:val="00AF3D09"/>
    <w:rsid w:val="00AF4725"/>
    <w:rsid w:val="00AF4DBB"/>
    <w:rsid w:val="00B029F9"/>
    <w:rsid w:val="00B11466"/>
    <w:rsid w:val="00B17002"/>
    <w:rsid w:val="00B248BE"/>
    <w:rsid w:val="00B34098"/>
    <w:rsid w:val="00B37E0A"/>
    <w:rsid w:val="00B54969"/>
    <w:rsid w:val="00B77FBB"/>
    <w:rsid w:val="00B804CD"/>
    <w:rsid w:val="00B82D5D"/>
    <w:rsid w:val="00B84C25"/>
    <w:rsid w:val="00B9025B"/>
    <w:rsid w:val="00B9138A"/>
    <w:rsid w:val="00BA2AAC"/>
    <w:rsid w:val="00BA2E02"/>
    <w:rsid w:val="00BB6CDB"/>
    <w:rsid w:val="00BC28C1"/>
    <w:rsid w:val="00BC5180"/>
    <w:rsid w:val="00BD01E7"/>
    <w:rsid w:val="00BD2569"/>
    <w:rsid w:val="00BF098C"/>
    <w:rsid w:val="00C026D4"/>
    <w:rsid w:val="00C17503"/>
    <w:rsid w:val="00C24562"/>
    <w:rsid w:val="00C26B97"/>
    <w:rsid w:val="00C3213B"/>
    <w:rsid w:val="00C36D3E"/>
    <w:rsid w:val="00C50AA4"/>
    <w:rsid w:val="00C50FB4"/>
    <w:rsid w:val="00C5FA5D"/>
    <w:rsid w:val="00C75A27"/>
    <w:rsid w:val="00C75B70"/>
    <w:rsid w:val="00C81CE8"/>
    <w:rsid w:val="00C852B0"/>
    <w:rsid w:val="00C8616F"/>
    <w:rsid w:val="00C93B3E"/>
    <w:rsid w:val="00C945C4"/>
    <w:rsid w:val="00C94C55"/>
    <w:rsid w:val="00C97C1C"/>
    <w:rsid w:val="00CA47D4"/>
    <w:rsid w:val="00CB3CCA"/>
    <w:rsid w:val="00CD1D85"/>
    <w:rsid w:val="00CD22B0"/>
    <w:rsid w:val="00CD568D"/>
    <w:rsid w:val="00CE39F5"/>
    <w:rsid w:val="00CE3ED8"/>
    <w:rsid w:val="00CE57A7"/>
    <w:rsid w:val="00CE749B"/>
    <w:rsid w:val="00CE790B"/>
    <w:rsid w:val="00CE7DB0"/>
    <w:rsid w:val="00D00461"/>
    <w:rsid w:val="00D00EFC"/>
    <w:rsid w:val="00D054A1"/>
    <w:rsid w:val="00D10BE7"/>
    <w:rsid w:val="00D20769"/>
    <w:rsid w:val="00D212C7"/>
    <w:rsid w:val="00D221A4"/>
    <w:rsid w:val="00D248F2"/>
    <w:rsid w:val="00D272BD"/>
    <w:rsid w:val="00D27E42"/>
    <w:rsid w:val="00D40ED6"/>
    <w:rsid w:val="00D43C7F"/>
    <w:rsid w:val="00D5267D"/>
    <w:rsid w:val="00D540C5"/>
    <w:rsid w:val="00D5661F"/>
    <w:rsid w:val="00D60840"/>
    <w:rsid w:val="00D67AA5"/>
    <w:rsid w:val="00D82DAD"/>
    <w:rsid w:val="00D871B0"/>
    <w:rsid w:val="00D90C8E"/>
    <w:rsid w:val="00D93963"/>
    <w:rsid w:val="00DA2FD4"/>
    <w:rsid w:val="00DB081E"/>
    <w:rsid w:val="00DC22CF"/>
    <w:rsid w:val="00DE4900"/>
    <w:rsid w:val="00DE4C19"/>
    <w:rsid w:val="00DE5944"/>
    <w:rsid w:val="00DE5E88"/>
    <w:rsid w:val="00DF02D3"/>
    <w:rsid w:val="00E025EE"/>
    <w:rsid w:val="00E111BA"/>
    <w:rsid w:val="00E11FD9"/>
    <w:rsid w:val="00E16B4D"/>
    <w:rsid w:val="00E2376D"/>
    <w:rsid w:val="00E23A35"/>
    <w:rsid w:val="00E27E55"/>
    <w:rsid w:val="00E3382F"/>
    <w:rsid w:val="00E3562A"/>
    <w:rsid w:val="00E40A92"/>
    <w:rsid w:val="00E40C4B"/>
    <w:rsid w:val="00E666F7"/>
    <w:rsid w:val="00E72A90"/>
    <w:rsid w:val="00E803C3"/>
    <w:rsid w:val="00E805DB"/>
    <w:rsid w:val="00E83B68"/>
    <w:rsid w:val="00E866CB"/>
    <w:rsid w:val="00E96520"/>
    <w:rsid w:val="00EA53A0"/>
    <w:rsid w:val="00EB070F"/>
    <w:rsid w:val="00EB1F81"/>
    <w:rsid w:val="00EB281B"/>
    <w:rsid w:val="00ED17F9"/>
    <w:rsid w:val="00ED20A9"/>
    <w:rsid w:val="00ED6E34"/>
    <w:rsid w:val="00ED76F6"/>
    <w:rsid w:val="00EE02F2"/>
    <w:rsid w:val="00EF5C99"/>
    <w:rsid w:val="00F17105"/>
    <w:rsid w:val="00F21561"/>
    <w:rsid w:val="00F231DE"/>
    <w:rsid w:val="00F23ECF"/>
    <w:rsid w:val="00F31B52"/>
    <w:rsid w:val="00F33167"/>
    <w:rsid w:val="00F3484B"/>
    <w:rsid w:val="00F353DC"/>
    <w:rsid w:val="00F36C86"/>
    <w:rsid w:val="00F406A4"/>
    <w:rsid w:val="00F41B94"/>
    <w:rsid w:val="00F456DC"/>
    <w:rsid w:val="00F47D98"/>
    <w:rsid w:val="00F5516E"/>
    <w:rsid w:val="00F70681"/>
    <w:rsid w:val="00F8182C"/>
    <w:rsid w:val="00F819F7"/>
    <w:rsid w:val="00F82A0A"/>
    <w:rsid w:val="00F849CC"/>
    <w:rsid w:val="00F855D0"/>
    <w:rsid w:val="00F862A1"/>
    <w:rsid w:val="00F87717"/>
    <w:rsid w:val="00F900B1"/>
    <w:rsid w:val="00F9063F"/>
    <w:rsid w:val="00F9208D"/>
    <w:rsid w:val="00FA40D1"/>
    <w:rsid w:val="00FB2C6B"/>
    <w:rsid w:val="00FB2CD8"/>
    <w:rsid w:val="00FE1E03"/>
    <w:rsid w:val="00FE29B2"/>
    <w:rsid w:val="00FE4E5D"/>
    <w:rsid w:val="0199FD3B"/>
    <w:rsid w:val="025F60D1"/>
    <w:rsid w:val="029C0B35"/>
    <w:rsid w:val="0550EEF3"/>
    <w:rsid w:val="05C3A74E"/>
    <w:rsid w:val="06BC3A86"/>
    <w:rsid w:val="06F36688"/>
    <w:rsid w:val="08195699"/>
    <w:rsid w:val="08580248"/>
    <w:rsid w:val="086ED860"/>
    <w:rsid w:val="08A8320D"/>
    <w:rsid w:val="09A173B9"/>
    <w:rsid w:val="0A2983E3"/>
    <w:rsid w:val="0C5585E6"/>
    <w:rsid w:val="0C5AEE24"/>
    <w:rsid w:val="0DF093BC"/>
    <w:rsid w:val="0F62CE0C"/>
    <w:rsid w:val="0FF20E27"/>
    <w:rsid w:val="10FA90A8"/>
    <w:rsid w:val="12BF0280"/>
    <w:rsid w:val="135502F6"/>
    <w:rsid w:val="137C34EB"/>
    <w:rsid w:val="15239113"/>
    <w:rsid w:val="1596ECB7"/>
    <w:rsid w:val="1648274E"/>
    <w:rsid w:val="1676C8ED"/>
    <w:rsid w:val="16E3BF8D"/>
    <w:rsid w:val="173F7BAA"/>
    <w:rsid w:val="178E52C9"/>
    <w:rsid w:val="18A166C2"/>
    <w:rsid w:val="196FEEFA"/>
    <w:rsid w:val="19764838"/>
    <w:rsid w:val="1998F06D"/>
    <w:rsid w:val="1B2B0AE2"/>
    <w:rsid w:val="1BAF3374"/>
    <w:rsid w:val="1DF8F0C5"/>
    <w:rsid w:val="1E2A37C0"/>
    <w:rsid w:val="1E52327C"/>
    <w:rsid w:val="1E92041E"/>
    <w:rsid w:val="1FC60821"/>
    <w:rsid w:val="202A607C"/>
    <w:rsid w:val="218983C7"/>
    <w:rsid w:val="21D9D284"/>
    <w:rsid w:val="22B8801E"/>
    <w:rsid w:val="22F2022A"/>
    <w:rsid w:val="2326AA56"/>
    <w:rsid w:val="24C12489"/>
    <w:rsid w:val="24DBA314"/>
    <w:rsid w:val="25B2B079"/>
    <w:rsid w:val="26777375"/>
    <w:rsid w:val="26E59DFC"/>
    <w:rsid w:val="270CEFDE"/>
    <w:rsid w:val="27520E0B"/>
    <w:rsid w:val="278BF141"/>
    <w:rsid w:val="27AA729C"/>
    <w:rsid w:val="281343D6"/>
    <w:rsid w:val="2866D00B"/>
    <w:rsid w:val="2927C1A2"/>
    <w:rsid w:val="296ADA92"/>
    <w:rsid w:val="2995EBDA"/>
    <w:rsid w:val="2A1276FA"/>
    <w:rsid w:val="2A89AECD"/>
    <w:rsid w:val="2C721626"/>
    <w:rsid w:val="2E82855A"/>
    <w:rsid w:val="31093E9B"/>
    <w:rsid w:val="310CC3AC"/>
    <w:rsid w:val="31E48214"/>
    <w:rsid w:val="33C277E3"/>
    <w:rsid w:val="34D62AC9"/>
    <w:rsid w:val="37475A74"/>
    <w:rsid w:val="37A279B2"/>
    <w:rsid w:val="37ACE95A"/>
    <w:rsid w:val="3A4FA775"/>
    <w:rsid w:val="3A5DA8C7"/>
    <w:rsid w:val="3B16D06B"/>
    <w:rsid w:val="3BF97928"/>
    <w:rsid w:val="3E98F950"/>
    <w:rsid w:val="3EEBF125"/>
    <w:rsid w:val="3EF41081"/>
    <w:rsid w:val="3F3F9185"/>
    <w:rsid w:val="4281CB44"/>
    <w:rsid w:val="42AAE47C"/>
    <w:rsid w:val="42C40CD9"/>
    <w:rsid w:val="432FBF23"/>
    <w:rsid w:val="4446B4DD"/>
    <w:rsid w:val="456AA021"/>
    <w:rsid w:val="462DA25F"/>
    <w:rsid w:val="466CD045"/>
    <w:rsid w:val="4704FAAB"/>
    <w:rsid w:val="47C57C88"/>
    <w:rsid w:val="491A2600"/>
    <w:rsid w:val="49E93644"/>
    <w:rsid w:val="49F51C5E"/>
    <w:rsid w:val="4A875845"/>
    <w:rsid w:val="4ABDE3E7"/>
    <w:rsid w:val="4B9F37E9"/>
    <w:rsid w:val="4BAF0187"/>
    <w:rsid w:val="4C408BEB"/>
    <w:rsid w:val="4C98D5F1"/>
    <w:rsid w:val="4D2B0B2A"/>
    <w:rsid w:val="4DDC5C4C"/>
    <w:rsid w:val="4DF584A9"/>
    <w:rsid w:val="4F782CAD"/>
    <w:rsid w:val="4F9E80A5"/>
    <w:rsid w:val="512D256B"/>
    <w:rsid w:val="53142B72"/>
    <w:rsid w:val="53145047"/>
    <w:rsid w:val="53A42446"/>
    <w:rsid w:val="54229C5D"/>
    <w:rsid w:val="56BE992C"/>
    <w:rsid w:val="574C9C26"/>
    <w:rsid w:val="59057DDA"/>
    <w:rsid w:val="5966A084"/>
    <w:rsid w:val="5AD407B1"/>
    <w:rsid w:val="5B760AA7"/>
    <w:rsid w:val="5B9471D7"/>
    <w:rsid w:val="5BB64202"/>
    <w:rsid w:val="5CB87850"/>
    <w:rsid w:val="5D2D6E5C"/>
    <w:rsid w:val="5DB447FD"/>
    <w:rsid w:val="5DDAEDC0"/>
    <w:rsid w:val="5ECD1AAC"/>
    <w:rsid w:val="5FDB5750"/>
    <w:rsid w:val="602A37F2"/>
    <w:rsid w:val="610C0FBC"/>
    <w:rsid w:val="61434935"/>
    <w:rsid w:val="6253E3A7"/>
    <w:rsid w:val="62CBDAEE"/>
    <w:rsid w:val="632F6A06"/>
    <w:rsid w:val="665043C6"/>
    <w:rsid w:val="6A655204"/>
    <w:rsid w:val="6B35EA9D"/>
    <w:rsid w:val="6C9EBE97"/>
    <w:rsid w:val="6D1B85FE"/>
    <w:rsid w:val="6D5D7C3D"/>
    <w:rsid w:val="6EBD6E73"/>
    <w:rsid w:val="6EC90F62"/>
    <w:rsid w:val="6F913599"/>
    <w:rsid w:val="6F995976"/>
    <w:rsid w:val="702DC943"/>
    <w:rsid w:val="73520583"/>
    <w:rsid w:val="77F34E25"/>
    <w:rsid w:val="78A34919"/>
    <w:rsid w:val="78FFD3D3"/>
    <w:rsid w:val="7B19B410"/>
    <w:rsid w:val="7C120A8A"/>
    <w:rsid w:val="7C735AA1"/>
    <w:rsid w:val="7D76BA3C"/>
    <w:rsid w:val="7DADDAEB"/>
    <w:rsid w:val="7E28D682"/>
    <w:rsid w:val="7ECB4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DF70"/>
  <w15:docId w15:val="{34D7B48B-9044-40ED-BEAD-F0EA1054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F0"/>
  </w:style>
  <w:style w:type="paragraph" w:styleId="Ttulo1">
    <w:name w:val="heading 1"/>
    <w:basedOn w:val="Normal"/>
    <w:next w:val="Normal"/>
    <w:link w:val="Ttulo1Car"/>
    <w:uiPriority w:val="9"/>
    <w:qFormat/>
    <w:rsid w:val="00A37697"/>
    <w:pPr>
      <w:keepNext/>
      <w:keepLines/>
      <w:spacing w:before="400" w:after="120"/>
      <w:outlineLvl w:val="0"/>
    </w:pPr>
    <w:rPr>
      <w:b/>
      <w:szCs w:val="40"/>
    </w:rPr>
  </w:style>
  <w:style w:type="paragraph" w:styleId="Ttulo2">
    <w:name w:val="heading 2"/>
    <w:basedOn w:val="Normal"/>
    <w:next w:val="Normal"/>
    <w:link w:val="Ttulo2Car"/>
    <w:uiPriority w:val="9"/>
    <w:unhideWhenUsed/>
    <w:qFormat/>
    <w:rsid w:val="001D3A58"/>
    <w:pPr>
      <w:keepNext/>
      <w:keepLines/>
      <w:spacing w:before="360" w:after="120"/>
      <w:outlineLvl w:val="1"/>
    </w:pPr>
    <w:rPr>
      <w:b/>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A37697"/>
    <w:pPr>
      <w:keepNext/>
      <w:keepLines/>
      <w:spacing w:after="60"/>
    </w:pPr>
    <w:rPr>
      <w:b/>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CE236D"/>
    <w:rPr>
      <w:b/>
      <w:bCs/>
    </w:rPr>
  </w:style>
  <w:style w:type="character" w:customStyle="1" w:styleId="AsuntodelcomentarioCar">
    <w:name w:val="Asunto del comentario Car"/>
    <w:basedOn w:val="TextocomentarioCar"/>
    <w:link w:val="Asuntodelcomentario"/>
    <w:uiPriority w:val="99"/>
    <w:semiHidden/>
    <w:rsid w:val="00CE236D"/>
    <w:rPr>
      <w:b/>
      <w:bCs/>
      <w:sz w:val="20"/>
      <w:szCs w:val="20"/>
    </w:rPr>
  </w:style>
  <w:style w:type="character" w:styleId="Hipervnculo">
    <w:name w:val="Hyperlink"/>
    <w:basedOn w:val="Fuentedeprrafopredeter"/>
    <w:uiPriority w:val="99"/>
    <w:unhideWhenUsed/>
    <w:rsid w:val="00CE236D"/>
    <w:rPr>
      <w:color w:val="0000FF" w:themeColor="hyperlink"/>
      <w:u w:val="single"/>
    </w:rPr>
  </w:style>
  <w:style w:type="character" w:styleId="Mencinsinresolver">
    <w:name w:val="Unresolved Mention"/>
    <w:basedOn w:val="Fuentedeprrafopredeter"/>
    <w:uiPriority w:val="99"/>
    <w:semiHidden/>
    <w:unhideWhenUsed/>
    <w:rsid w:val="00CE236D"/>
    <w:rPr>
      <w:color w:val="605E5C"/>
      <w:shd w:val="clear" w:color="auto" w:fill="E1DFDD"/>
    </w:rPr>
  </w:style>
  <w:style w:type="paragraph" w:customStyle="1" w:styleId="paragraph">
    <w:name w:val="paragraph"/>
    <w:basedOn w:val="Normal"/>
    <w:rsid w:val="002F3535"/>
    <w:pPr>
      <w:spacing w:before="100" w:beforeAutospacing="1" w:after="100" w:afterAutospacing="1" w:line="240" w:lineRule="auto"/>
    </w:pPr>
  </w:style>
  <w:style w:type="character" w:customStyle="1" w:styleId="normaltextrun">
    <w:name w:val="normaltextrun"/>
    <w:basedOn w:val="Fuentedeprrafopredeter"/>
    <w:rsid w:val="002F3535"/>
  </w:style>
  <w:style w:type="character" w:customStyle="1" w:styleId="eop">
    <w:name w:val="eop"/>
    <w:basedOn w:val="Fuentedeprrafopredeter"/>
    <w:rsid w:val="002F3535"/>
  </w:style>
  <w:style w:type="paragraph" w:styleId="Prrafodelista">
    <w:name w:val="List Paragraph"/>
    <w:basedOn w:val="Normal"/>
    <w:uiPriority w:val="34"/>
    <w:qFormat/>
    <w:rsid w:val="00524E53"/>
    <w:pPr>
      <w:ind w:left="720"/>
      <w:contextualSpacing/>
    </w:pPr>
  </w:style>
  <w:style w:type="table" w:styleId="Tablaconcuadrcula">
    <w:name w:val="Table Grid"/>
    <w:basedOn w:val="Tablanormal"/>
    <w:uiPriority w:val="39"/>
    <w:rsid w:val="00A25A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B81F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n">
    <w:name w:val="Revision"/>
    <w:hidden/>
    <w:uiPriority w:val="99"/>
    <w:semiHidden/>
    <w:rsid w:val="00601110"/>
    <w:pPr>
      <w:spacing w:line="240" w:lineRule="auto"/>
    </w:pPr>
  </w:style>
  <w:style w:type="paragraph" w:styleId="Textonotapie">
    <w:name w:val="footnote text"/>
    <w:basedOn w:val="Normal"/>
    <w:link w:val="TextonotapieCar"/>
    <w:uiPriority w:val="99"/>
    <w:semiHidden/>
    <w:unhideWhenUsed/>
    <w:rsid w:val="00DF4A9F"/>
    <w:pPr>
      <w:spacing w:line="240" w:lineRule="auto"/>
    </w:pPr>
    <w:rPr>
      <w:sz w:val="20"/>
      <w:szCs w:val="20"/>
    </w:rPr>
  </w:style>
  <w:style w:type="character" w:customStyle="1" w:styleId="TextonotapieCar">
    <w:name w:val="Texto nota pie Car"/>
    <w:basedOn w:val="Fuentedeprrafopredeter"/>
    <w:link w:val="Textonotapie"/>
    <w:uiPriority w:val="99"/>
    <w:semiHidden/>
    <w:rsid w:val="00DF4A9F"/>
    <w:rPr>
      <w:rFonts w:ascii="Times New Roman" w:hAnsi="Times New Roman"/>
      <w:sz w:val="20"/>
      <w:szCs w:val="20"/>
    </w:rPr>
  </w:style>
  <w:style w:type="character" w:styleId="Refdenotaalpie">
    <w:name w:val="footnote reference"/>
    <w:basedOn w:val="Fuentedeprrafopredeter"/>
    <w:uiPriority w:val="99"/>
    <w:semiHidden/>
    <w:unhideWhenUsed/>
    <w:rsid w:val="00DF4A9F"/>
    <w:rPr>
      <w:vertAlign w:val="superscript"/>
    </w:rPr>
  </w:style>
  <w:style w:type="character" w:customStyle="1" w:styleId="Ttulo1Car">
    <w:name w:val="Título 1 Car"/>
    <w:basedOn w:val="Fuentedeprrafopredeter"/>
    <w:link w:val="Ttulo1"/>
    <w:uiPriority w:val="9"/>
    <w:rsid w:val="00154B46"/>
    <w:rPr>
      <w:rFonts w:ascii="Times New Roman" w:hAnsi="Times New Roman"/>
      <w:b/>
      <w:sz w:val="24"/>
      <w:szCs w:val="40"/>
    </w:rPr>
  </w:style>
  <w:style w:type="character" w:customStyle="1" w:styleId="Ttulo2Car">
    <w:name w:val="Título 2 Car"/>
    <w:basedOn w:val="Fuentedeprrafopredeter"/>
    <w:link w:val="Ttulo2"/>
    <w:uiPriority w:val="9"/>
    <w:rsid w:val="00154B46"/>
    <w:rPr>
      <w:rFonts w:ascii="Times New Roman" w:hAnsi="Times New Roman"/>
      <w:b/>
      <w:sz w:val="24"/>
      <w:szCs w:val="32"/>
    </w:rPr>
  </w:style>
  <w:style w:type="numbering" w:customStyle="1" w:styleId="NoList1">
    <w:name w:val="No List1"/>
    <w:next w:val="Sinlista"/>
    <w:uiPriority w:val="99"/>
    <w:semiHidden/>
    <w:unhideWhenUsed/>
    <w:rsid w:val="00154B46"/>
  </w:style>
  <w:style w:type="table" w:styleId="Tablanormal5">
    <w:name w:val="Plain Table 5"/>
    <w:basedOn w:val="Tablanormal"/>
    <w:uiPriority w:val="45"/>
    <w:rsid w:val="00154B46"/>
    <w:pPr>
      <w:spacing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154B4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onar">
    <w:name w:val="Mention"/>
    <w:basedOn w:val="Fuentedeprrafopredeter"/>
    <w:uiPriority w:val="99"/>
    <w:unhideWhenUsed/>
    <w:rsid w:val="00C54A6B"/>
    <w:rPr>
      <w:color w:val="2B579A"/>
      <w:shd w:val="clear" w:color="auto" w:fill="E1DFDD"/>
    </w:rPr>
  </w:style>
  <w:style w:type="paragraph" w:customStyle="1" w:styleId="EndNoteBibliographyTitle">
    <w:name w:val="EndNote Bibliography Title"/>
    <w:basedOn w:val="Normal"/>
    <w:link w:val="EndNoteBibliographyTitleChar"/>
    <w:rsid w:val="00D835B2"/>
    <w:pPr>
      <w:jc w:val="center"/>
    </w:pPr>
    <w:rPr>
      <w:noProof/>
    </w:rPr>
  </w:style>
  <w:style w:type="character" w:customStyle="1" w:styleId="EndNoteBibliographyTitleChar">
    <w:name w:val="EndNote Bibliography Title Char"/>
    <w:basedOn w:val="Fuentedeprrafopredeter"/>
    <w:link w:val="EndNoteBibliographyTitle"/>
    <w:rsid w:val="00D835B2"/>
    <w:rPr>
      <w:noProof/>
    </w:rPr>
  </w:style>
  <w:style w:type="paragraph" w:customStyle="1" w:styleId="EndNoteBibliography">
    <w:name w:val="EndNote Bibliography"/>
    <w:basedOn w:val="Normal"/>
    <w:link w:val="EndNoteBibliographyChar"/>
    <w:rsid w:val="00D835B2"/>
    <w:pPr>
      <w:spacing w:line="240" w:lineRule="auto"/>
      <w:jc w:val="both"/>
    </w:pPr>
    <w:rPr>
      <w:noProof/>
    </w:rPr>
  </w:style>
  <w:style w:type="character" w:customStyle="1" w:styleId="EndNoteBibliographyChar">
    <w:name w:val="EndNote Bibliography Char"/>
    <w:basedOn w:val="Fuentedeprrafopredeter"/>
    <w:link w:val="EndNoteBibliography"/>
    <w:rsid w:val="00D835B2"/>
    <w:rPr>
      <w:noProof/>
    </w:rPr>
  </w:style>
  <w:style w:type="paragraph" w:customStyle="1" w:styleId="EndNoteCategoryHeading">
    <w:name w:val="EndNote Category Heading"/>
    <w:basedOn w:val="Normal"/>
    <w:link w:val="EndNoteCategoryHeadingChar"/>
    <w:rsid w:val="006B6E99"/>
    <w:pPr>
      <w:spacing w:before="120" w:after="120"/>
    </w:pPr>
    <w:rPr>
      <w:b/>
      <w:noProof/>
    </w:rPr>
  </w:style>
  <w:style w:type="character" w:customStyle="1" w:styleId="EndNoteCategoryHeadingChar">
    <w:name w:val="EndNote Category Heading Char"/>
    <w:basedOn w:val="Fuentedeprrafopredeter"/>
    <w:link w:val="EndNoteCategoryHeading"/>
    <w:rsid w:val="006B6E99"/>
    <w:rPr>
      <w:rFonts w:ascii="Times New Roman" w:hAnsi="Times New Roman"/>
      <w:b/>
      <w:noProof/>
      <w:sz w:val="24"/>
    </w:rPr>
  </w:style>
  <w:style w:type="paragraph" w:styleId="Encabezado">
    <w:name w:val="header"/>
    <w:basedOn w:val="Normal"/>
    <w:link w:val="EncabezadoCar"/>
    <w:uiPriority w:val="99"/>
    <w:semiHidden/>
    <w:unhideWhenUsed/>
    <w:rsid w:val="006D33EF"/>
    <w:pPr>
      <w:tabs>
        <w:tab w:val="center" w:pos="4513"/>
        <w:tab w:val="right" w:pos="9026"/>
      </w:tabs>
      <w:spacing w:line="240" w:lineRule="auto"/>
    </w:pPr>
  </w:style>
  <w:style w:type="character" w:customStyle="1" w:styleId="EncabezadoCar">
    <w:name w:val="Encabezado Car"/>
    <w:basedOn w:val="Fuentedeprrafopredeter"/>
    <w:link w:val="Encabezado"/>
    <w:uiPriority w:val="99"/>
    <w:semiHidden/>
    <w:rsid w:val="006D33EF"/>
    <w:rPr>
      <w:rFonts w:ascii="Times New Roman" w:hAnsi="Times New Roman"/>
      <w:sz w:val="24"/>
    </w:rPr>
  </w:style>
  <w:style w:type="paragraph" w:styleId="Piedepgina">
    <w:name w:val="footer"/>
    <w:basedOn w:val="Normal"/>
    <w:link w:val="PiedepginaCar"/>
    <w:uiPriority w:val="99"/>
    <w:semiHidden/>
    <w:unhideWhenUsed/>
    <w:rsid w:val="006D33EF"/>
    <w:pPr>
      <w:tabs>
        <w:tab w:val="center" w:pos="4513"/>
        <w:tab w:val="right" w:pos="9026"/>
      </w:tabs>
      <w:spacing w:line="240" w:lineRule="auto"/>
    </w:pPr>
  </w:style>
  <w:style w:type="character" w:customStyle="1" w:styleId="PiedepginaCar">
    <w:name w:val="Pie de página Car"/>
    <w:basedOn w:val="Fuentedeprrafopredeter"/>
    <w:link w:val="Piedepgina"/>
    <w:uiPriority w:val="99"/>
    <w:semiHidden/>
    <w:rsid w:val="006D33EF"/>
    <w:rPr>
      <w:rFonts w:ascii="Times New Roman" w:hAnsi="Times New Roman"/>
      <w:sz w:val="24"/>
    </w:rPr>
  </w:style>
  <w:style w:type="table" w:customStyle="1" w:styleId="a">
    <w:basedOn w:val="Tablanormal"/>
    <w:pPr>
      <w:spacing w:line="240" w:lineRule="auto"/>
    </w:pPr>
    <w:rPr>
      <w:rFonts w:ascii="Cambria" w:eastAsia="Cambria" w:hAnsi="Cambria" w:cs="Cambria"/>
    </w:r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character" w:customStyle="1" w:styleId="cf01">
    <w:name w:val="cf01"/>
    <w:basedOn w:val="Fuentedeprrafopredeter"/>
    <w:rsid w:val="00AA33A7"/>
    <w:rPr>
      <w:rFonts w:ascii="Segoe UI" w:hAnsi="Segoe UI" w:cs="Segoe UI" w:hint="default"/>
      <w:sz w:val="18"/>
      <w:szCs w:val="18"/>
    </w:rPr>
  </w:style>
  <w:style w:type="character" w:customStyle="1" w:styleId="cf11">
    <w:name w:val="cf11"/>
    <w:basedOn w:val="Fuentedeprrafopredeter"/>
    <w:rsid w:val="00AA33A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7830">
      <w:bodyDiv w:val="1"/>
      <w:marLeft w:val="0"/>
      <w:marRight w:val="0"/>
      <w:marTop w:val="0"/>
      <w:marBottom w:val="0"/>
      <w:divBdr>
        <w:top w:val="none" w:sz="0" w:space="0" w:color="auto"/>
        <w:left w:val="none" w:sz="0" w:space="0" w:color="auto"/>
        <w:bottom w:val="none" w:sz="0" w:space="0" w:color="auto"/>
        <w:right w:val="none" w:sz="0" w:space="0" w:color="auto"/>
      </w:divBdr>
    </w:div>
    <w:div w:id="132108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tata.com/meeting/nordic-and-baltic15/abstracts/materials/sweden15_oskarsson.pdf" TargetMode="External"/><Relationship Id="rId1" Type="http://schemas.openxmlformats.org/officeDocument/2006/relationships/hyperlink" Target="https://doi.org/10.1038/s41409-019-0679-x"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UvLVjZccOGUbc9Ctg0ALlGYEgQ==">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</go:docsCustomData>
</go:gDocsCustomXmlDataStorage>
</file>

<file path=customXml/itemProps1.xml><?xml version="1.0" encoding="utf-8"?>
<ds:datastoreItem xmlns:ds="http://schemas.openxmlformats.org/officeDocument/2006/customXml" ds:itemID="{617E72F2-4D63-4F18-AA35-FC99B4F336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36</TotalTime>
  <Pages>19</Pages>
  <Words>10900</Words>
  <Characters>59952</Characters>
  <Application>Microsoft Office Word</Application>
  <DocSecurity>0</DocSecurity>
  <Lines>499</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Mateo</dc:creator>
  <cp:lastModifiedBy>Andrés González Santa Cruz</cp:lastModifiedBy>
  <cp:revision>2</cp:revision>
  <dcterms:created xsi:type="dcterms:W3CDTF">2023-07-31T16:17:00Z</dcterms:created>
  <dcterms:modified xsi:type="dcterms:W3CDTF">2023-07-31T16:17:00Z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25586f5ce8364c5a945c5457d6352f7b21b976143d132de2cf8c7e2f88e962cf</vt:lpwstr>
  </property>
</Properties>
</file>