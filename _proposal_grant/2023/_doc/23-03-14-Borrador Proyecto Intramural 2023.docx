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17F6C" w:rsidRDefault="00000000">
      <w:pPr>
        <w:jc w:val="center"/>
        <w:rPr>
          <w:rFonts w:ascii="Verdana" w:eastAsia="Verdana" w:hAnsi="Verdana" w:cs="Verdana"/>
          <w:b/>
          <w:sz w:val="20"/>
          <w:szCs w:val="20"/>
        </w:rPr>
      </w:pPr>
      <w:r>
        <w:rPr>
          <w:rFonts w:ascii="Verdana" w:eastAsia="Verdana" w:hAnsi="Verdana" w:cs="Verdana"/>
          <w:b/>
          <w:sz w:val="20"/>
          <w:szCs w:val="20"/>
        </w:rPr>
        <w:t xml:space="preserve">Poly-substance use, treatment completion, and contact with the justice system: a multistate analysis of treatments for substance </w:t>
      </w:r>
      <w:proofErr w:type="gramStart"/>
      <w:r>
        <w:rPr>
          <w:rFonts w:ascii="Verdana" w:eastAsia="Verdana" w:hAnsi="Verdana" w:cs="Verdana"/>
          <w:b/>
          <w:sz w:val="20"/>
          <w:szCs w:val="20"/>
        </w:rPr>
        <w:t>use</w:t>
      </w:r>
      <w:proofErr w:type="gramEnd"/>
      <w:r>
        <w:rPr>
          <w:rFonts w:ascii="Verdana" w:eastAsia="Verdana" w:hAnsi="Verdana" w:cs="Verdana"/>
          <w:b/>
          <w:sz w:val="20"/>
          <w:szCs w:val="20"/>
        </w:rPr>
        <w:t xml:space="preserve"> disorders between 2010-2019, Chile</w:t>
      </w:r>
    </w:p>
    <w:p w14:paraId="00000002" w14:textId="77777777" w:rsidR="00E17F6C" w:rsidRPr="00AD60FF" w:rsidRDefault="00000000">
      <w:pPr>
        <w:pBdr>
          <w:top w:val="nil"/>
          <w:left w:val="nil"/>
          <w:bottom w:val="nil"/>
          <w:right w:val="nil"/>
          <w:between w:val="nil"/>
        </w:pBdr>
        <w:spacing w:after="0"/>
        <w:ind w:left="720"/>
        <w:jc w:val="center"/>
        <w:rPr>
          <w:rFonts w:ascii="Verdana" w:eastAsia="Verdana" w:hAnsi="Verdana" w:cs="Verdana"/>
          <w:color w:val="000000"/>
          <w:sz w:val="20"/>
          <w:szCs w:val="20"/>
          <w:lang w:val="es-CL"/>
        </w:rPr>
      </w:pPr>
      <w:r w:rsidRPr="00AD60FF">
        <w:rPr>
          <w:rFonts w:ascii="Verdana" w:eastAsia="Verdana" w:hAnsi="Verdana" w:cs="Verdana"/>
          <w:color w:val="000000"/>
          <w:sz w:val="20"/>
          <w:szCs w:val="20"/>
          <w:lang w:val="es-CL"/>
        </w:rPr>
        <w:t xml:space="preserve">Andrés González-Santa Cruz </w:t>
      </w:r>
      <w:proofErr w:type="spellStart"/>
      <w:proofErr w:type="gramStart"/>
      <w:r w:rsidRPr="00AD60FF">
        <w:rPr>
          <w:rFonts w:ascii="Verdana" w:eastAsia="Verdana" w:hAnsi="Verdana" w:cs="Verdana"/>
          <w:color w:val="000000"/>
          <w:sz w:val="20"/>
          <w:szCs w:val="20"/>
          <w:vertAlign w:val="superscript"/>
          <w:lang w:val="es-CL"/>
        </w:rPr>
        <w:t>a.b,c</w:t>
      </w:r>
      <w:proofErr w:type="spellEnd"/>
      <w:proofErr w:type="gramEnd"/>
      <w:r w:rsidRPr="00AD60FF">
        <w:rPr>
          <w:rFonts w:ascii="Verdana" w:eastAsia="Verdana" w:hAnsi="Verdana" w:cs="Verdana"/>
          <w:color w:val="000000"/>
          <w:sz w:val="20"/>
          <w:szCs w:val="20"/>
          <w:lang w:val="es-CL"/>
        </w:rPr>
        <w:t>; José Ruiz-</w:t>
      </w:r>
      <w:proofErr w:type="spellStart"/>
      <w:r w:rsidRPr="00AD60FF">
        <w:rPr>
          <w:rFonts w:ascii="Verdana" w:eastAsia="Verdana" w:hAnsi="Verdana" w:cs="Verdana"/>
          <w:color w:val="000000"/>
          <w:sz w:val="20"/>
          <w:szCs w:val="20"/>
          <w:lang w:val="es-CL"/>
        </w:rPr>
        <w:t>Tagle</w:t>
      </w:r>
      <w:r w:rsidRPr="00AD60FF">
        <w:rPr>
          <w:rFonts w:ascii="Verdana" w:eastAsia="Verdana" w:hAnsi="Verdana" w:cs="Verdana"/>
          <w:sz w:val="20"/>
          <w:szCs w:val="20"/>
          <w:vertAlign w:val="superscript"/>
          <w:lang w:val="es-CL"/>
        </w:rPr>
        <w:t>b,c</w:t>
      </w:r>
      <w:proofErr w:type="spellEnd"/>
      <w:r w:rsidRPr="00AD60FF">
        <w:rPr>
          <w:rFonts w:ascii="Verdana" w:eastAsia="Verdana" w:hAnsi="Verdana" w:cs="Verdana"/>
          <w:color w:val="000000"/>
          <w:sz w:val="20"/>
          <w:szCs w:val="20"/>
          <w:lang w:val="es-CL"/>
        </w:rPr>
        <w:t xml:space="preserve"> Mariel Mateo </w:t>
      </w:r>
      <w:proofErr w:type="spellStart"/>
      <w:r w:rsidRPr="00AD60FF">
        <w:rPr>
          <w:rFonts w:ascii="Verdana" w:eastAsia="Verdana" w:hAnsi="Verdana" w:cs="Verdana"/>
          <w:color w:val="000000"/>
          <w:sz w:val="20"/>
          <w:szCs w:val="20"/>
          <w:lang w:val="es-CL"/>
        </w:rPr>
        <w:t>Pinones</w:t>
      </w:r>
      <w:proofErr w:type="spellEnd"/>
      <w:r w:rsidRPr="00AD60FF">
        <w:rPr>
          <w:rFonts w:ascii="Verdana" w:eastAsia="Verdana" w:hAnsi="Verdana" w:cs="Verdana"/>
          <w:color w:val="000000"/>
          <w:sz w:val="20"/>
          <w:szCs w:val="20"/>
          <w:lang w:val="es-CL"/>
        </w:rPr>
        <w:t xml:space="preserve"> </w:t>
      </w:r>
      <w:proofErr w:type="spellStart"/>
      <w:r w:rsidRPr="00AD60FF">
        <w:rPr>
          <w:rFonts w:ascii="Verdana" w:eastAsia="Verdana" w:hAnsi="Verdana" w:cs="Verdana"/>
          <w:color w:val="000000"/>
          <w:sz w:val="20"/>
          <w:szCs w:val="20"/>
          <w:vertAlign w:val="superscript"/>
          <w:lang w:val="es-CL"/>
        </w:rPr>
        <w:t>b,d</w:t>
      </w:r>
      <w:proofErr w:type="spellEnd"/>
      <w:r w:rsidRPr="00AD60FF">
        <w:rPr>
          <w:rFonts w:ascii="Verdana" w:eastAsia="Verdana" w:hAnsi="Verdana" w:cs="Verdana"/>
          <w:color w:val="000000"/>
          <w:sz w:val="20"/>
          <w:szCs w:val="20"/>
          <w:lang w:val="es-CL"/>
        </w:rPr>
        <w:t>; Álvaro Castillo-</w:t>
      </w:r>
      <w:proofErr w:type="spellStart"/>
      <w:r w:rsidRPr="00AD60FF">
        <w:rPr>
          <w:rFonts w:ascii="Verdana" w:eastAsia="Verdana" w:hAnsi="Verdana" w:cs="Verdana"/>
          <w:color w:val="000000"/>
          <w:sz w:val="20"/>
          <w:szCs w:val="20"/>
          <w:lang w:val="es-CL"/>
        </w:rPr>
        <w:t>Carniglia</w:t>
      </w:r>
      <w:proofErr w:type="spellEnd"/>
      <w:r w:rsidRPr="00AD60FF">
        <w:rPr>
          <w:rFonts w:ascii="Verdana" w:eastAsia="Verdana" w:hAnsi="Verdana" w:cs="Verdana"/>
          <w:color w:val="000000"/>
          <w:sz w:val="20"/>
          <w:szCs w:val="20"/>
          <w:lang w:val="es-CL"/>
        </w:rPr>
        <w:t xml:space="preserve"> </w:t>
      </w:r>
      <w:proofErr w:type="spellStart"/>
      <w:r w:rsidRPr="00AD60FF">
        <w:rPr>
          <w:rFonts w:ascii="Verdana" w:eastAsia="Verdana" w:hAnsi="Verdana" w:cs="Verdana"/>
          <w:color w:val="000000"/>
          <w:sz w:val="20"/>
          <w:szCs w:val="20"/>
          <w:vertAlign w:val="superscript"/>
          <w:lang w:val="es-CL"/>
        </w:rPr>
        <w:t>b,c,e</w:t>
      </w:r>
      <w:proofErr w:type="spellEnd"/>
      <w:r w:rsidRPr="00AD60FF">
        <w:rPr>
          <w:rFonts w:ascii="Verdana" w:eastAsia="Verdana" w:hAnsi="Verdana" w:cs="Verdana"/>
          <w:color w:val="000000"/>
          <w:sz w:val="20"/>
          <w:szCs w:val="20"/>
          <w:lang w:val="es-CL"/>
        </w:rPr>
        <w:t>;</w:t>
      </w:r>
    </w:p>
    <w:p w14:paraId="00000003" w14:textId="77777777" w:rsidR="00E17F6C" w:rsidRPr="00AD60FF" w:rsidRDefault="00E17F6C">
      <w:pPr>
        <w:pBdr>
          <w:top w:val="nil"/>
          <w:left w:val="nil"/>
          <w:bottom w:val="nil"/>
          <w:right w:val="nil"/>
          <w:between w:val="nil"/>
        </w:pBdr>
        <w:spacing w:after="0"/>
        <w:ind w:left="720"/>
        <w:jc w:val="center"/>
        <w:rPr>
          <w:rFonts w:ascii="Verdana" w:eastAsia="Verdana" w:hAnsi="Verdana" w:cs="Verdana"/>
          <w:color w:val="000000"/>
          <w:sz w:val="20"/>
          <w:szCs w:val="20"/>
          <w:lang w:val="es-CL"/>
        </w:rPr>
      </w:pPr>
    </w:p>
    <w:p w14:paraId="00000004" w14:textId="77777777" w:rsidR="00E17F6C" w:rsidRDefault="00000000">
      <w:pPr>
        <w:pBdr>
          <w:top w:val="nil"/>
          <w:left w:val="nil"/>
          <w:bottom w:val="nil"/>
          <w:right w:val="nil"/>
          <w:between w:val="nil"/>
        </w:pBdr>
        <w:spacing w:after="0"/>
        <w:ind w:left="720"/>
        <w:jc w:val="center"/>
        <w:rPr>
          <w:rFonts w:ascii="Verdana" w:eastAsia="Verdana" w:hAnsi="Verdana" w:cs="Verdana"/>
          <w:color w:val="000000"/>
          <w:sz w:val="20"/>
          <w:szCs w:val="20"/>
        </w:rPr>
      </w:pPr>
      <w:r>
        <w:rPr>
          <w:rFonts w:ascii="Verdana" w:eastAsia="Verdana" w:hAnsi="Verdana" w:cs="Verdana"/>
          <w:color w:val="000000"/>
          <w:sz w:val="20"/>
          <w:szCs w:val="20"/>
          <w:vertAlign w:val="superscript"/>
        </w:rPr>
        <w:t>a</w:t>
      </w:r>
      <w:r>
        <w:rPr>
          <w:rFonts w:ascii="Verdana" w:eastAsia="Verdana" w:hAnsi="Verdana" w:cs="Verdana"/>
          <w:color w:val="000000"/>
          <w:sz w:val="20"/>
          <w:szCs w:val="20"/>
        </w:rPr>
        <w:t xml:space="preserve"> School of Public Health, Universidad de Chile, Chile</w:t>
      </w:r>
    </w:p>
    <w:p w14:paraId="00000005" w14:textId="77777777" w:rsidR="00E17F6C" w:rsidRDefault="00000000">
      <w:pPr>
        <w:pBdr>
          <w:top w:val="nil"/>
          <w:left w:val="nil"/>
          <w:bottom w:val="nil"/>
          <w:right w:val="nil"/>
          <w:between w:val="nil"/>
        </w:pBdr>
        <w:spacing w:after="0"/>
        <w:ind w:left="720"/>
        <w:jc w:val="center"/>
        <w:rPr>
          <w:rFonts w:ascii="Verdana" w:eastAsia="Verdana" w:hAnsi="Verdana" w:cs="Verdana"/>
          <w:color w:val="000000"/>
          <w:sz w:val="20"/>
          <w:szCs w:val="20"/>
        </w:rPr>
      </w:pPr>
      <w:r>
        <w:rPr>
          <w:rFonts w:ascii="Verdana" w:eastAsia="Verdana" w:hAnsi="Verdana" w:cs="Verdana"/>
          <w:color w:val="000000"/>
          <w:sz w:val="20"/>
          <w:szCs w:val="20"/>
          <w:vertAlign w:val="superscript"/>
        </w:rPr>
        <w:t>b</w:t>
      </w:r>
      <w:r>
        <w:rPr>
          <w:rFonts w:ascii="Verdana" w:eastAsia="Verdana" w:hAnsi="Verdana" w:cs="Verdana"/>
          <w:color w:val="000000"/>
          <w:sz w:val="20"/>
          <w:szCs w:val="20"/>
        </w:rPr>
        <w:t xml:space="preserve"> Millennium Nucleus for the Evaluation and Analysis of Drug Policies (</w:t>
      </w:r>
      <w:proofErr w:type="spellStart"/>
      <w:r>
        <w:rPr>
          <w:rFonts w:ascii="Verdana" w:eastAsia="Verdana" w:hAnsi="Verdana" w:cs="Verdana"/>
          <w:color w:val="000000"/>
          <w:sz w:val="20"/>
          <w:szCs w:val="20"/>
        </w:rPr>
        <w:t>nDP</w:t>
      </w:r>
      <w:proofErr w:type="spellEnd"/>
      <w:r>
        <w:rPr>
          <w:rFonts w:ascii="Verdana" w:eastAsia="Verdana" w:hAnsi="Verdana" w:cs="Verdana"/>
          <w:color w:val="000000"/>
          <w:sz w:val="20"/>
          <w:szCs w:val="20"/>
        </w:rPr>
        <w:t>), Chile.</w:t>
      </w:r>
    </w:p>
    <w:p w14:paraId="00000006" w14:textId="77777777" w:rsidR="00E17F6C" w:rsidRDefault="00000000">
      <w:pPr>
        <w:pBdr>
          <w:top w:val="nil"/>
          <w:left w:val="nil"/>
          <w:bottom w:val="nil"/>
          <w:right w:val="nil"/>
          <w:between w:val="nil"/>
        </w:pBdr>
        <w:spacing w:after="0"/>
        <w:ind w:left="720"/>
        <w:jc w:val="center"/>
        <w:rPr>
          <w:rFonts w:ascii="Verdana" w:eastAsia="Verdana" w:hAnsi="Verdana" w:cs="Verdana"/>
          <w:color w:val="000000"/>
          <w:sz w:val="20"/>
          <w:szCs w:val="20"/>
        </w:rPr>
      </w:pPr>
      <w:r>
        <w:rPr>
          <w:rFonts w:ascii="Verdana" w:eastAsia="Verdana" w:hAnsi="Verdana" w:cs="Verdana"/>
          <w:color w:val="000000"/>
          <w:sz w:val="20"/>
          <w:szCs w:val="20"/>
          <w:vertAlign w:val="superscript"/>
        </w:rPr>
        <w:t>c</w:t>
      </w:r>
      <w:r>
        <w:rPr>
          <w:rFonts w:ascii="Verdana" w:eastAsia="Verdana" w:hAnsi="Verdana" w:cs="Verdana"/>
          <w:color w:val="000000"/>
          <w:sz w:val="20"/>
          <w:szCs w:val="20"/>
        </w:rPr>
        <w:t xml:space="preserve"> Society and Health Research </w:t>
      </w:r>
      <w:proofErr w:type="spellStart"/>
      <w:r>
        <w:rPr>
          <w:rFonts w:ascii="Verdana" w:eastAsia="Verdana" w:hAnsi="Verdana" w:cs="Verdana"/>
          <w:color w:val="000000"/>
          <w:sz w:val="20"/>
          <w:szCs w:val="20"/>
        </w:rPr>
        <w:t>Center</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Facultad</w:t>
      </w:r>
      <w:proofErr w:type="spellEnd"/>
      <w:r>
        <w:rPr>
          <w:rFonts w:ascii="Verdana" w:eastAsia="Verdana" w:hAnsi="Verdana" w:cs="Verdana"/>
          <w:color w:val="000000"/>
          <w:sz w:val="20"/>
          <w:szCs w:val="20"/>
        </w:rPr>
        <w:t xml:space="preserve"> de </w:t>
      </w:r>
      <w:proofErr w:type="spellStart"/>
      <w:r>
        <w:rPr>
          <w:rFonts w:ascii="Verdana" w:eastAsia="Verdana" w:hAnsi="Verdana" w:cs="Verdana"/>
          <w:color w:val="000000"/>
          <w:sz w:val="20"/>
          <w:szCs w:val="20"/>
        </w:rPr>
        <w:t>Ciencias</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Sociales</w:t>
      </w:r>
      <w:proofErr w:type="spellEnd"/>
      <w:r>
        <w:rPr>
          <w:rFonts w:ascii="Verdana" w:eastAsia="Verdana" w:hAnsi="Verdana" w:cs="Verdana"/>
          <w:color w:val="000000"/>
          <w:sz w:val="20"/>
          <w:szCs w:val="20"/>
        </w:rPr>
        <w:t xml:space="preserve"> y Artes, Universidad Mayor, Santiago, Chile.</w:t>
      </w:r>
    </w:p>
    <w:p w14:paraId="00000007" w14:textId="77777777" w:rsidR="00E17F6C" w:rsidRDefault="00000000">
      <w:pPr>
        <w:pBdr>
          <w:top w:val="nil"/>
          <w:left w:val="nil"/>
          <w:bottom w:val="nil"/>
          <w:right w:val="nil"/>
          <w:between w:val="nil"/>
        </w:pBdr>
        <w:spacing w:after="0"/>
        <w:jc w:val="center"/>
        <w:rPr>
          <w:rFonts w:ascii="Verdana" w:eastAsia="Verdana" w:hAnsi="Verdana" w:cs="Verdana"/>
          <w:color w:val="000000"/>
          <w:sz w:val="20"/>
          <w:szCs w:val="20"/>
        </w:rPr>
      </w:pPr>
      <w:r>
        <w:rPr>
          <w:rFonts w:ascii="Verdana" w:eastAsia="Verdana" w:hAnsi="Verdana" w:cs="Verdana"/>
          <w:color w:val="000000"/>
          <w:sz w:val="20"/>
          <w:szCs w:val="20"/>
          <w:vertAlign w:val="superscript"/>
        </w:rPr>
        <w:t>d</w:t>
      </w:r>
      <w:r>
        <w:rPr>
          <w:rFonts w:ascii="Verdana" w:eastAsia="Verdana" w:hAnsi="Verdana" w:cs="Verdana"/>
          <w:color w:val="000000"/>
          <w:sz w:val="20"/>
          <w:szCs w:val="20"/>
        </w:rPr>
        <w:t xml:space="preserve"> </w:t>
      </w:r>
      <w:r>
        <w:rPr>
          <w:rFonts w:ascii="Verdana" w:eastAsia="Verdana" w:hAnsi="Verdana" w:cs="Verdana"/>
          <w:sz w:val="20"/>
          <w:szCs w:val="20"/>
        </w:rPr>
        <w:t>School of Criminology and Criminal Justice</w:t>
      </w:r>
      <w:r>
        <w:rPr>
          <w:rFonts w:ascii="Verdana" w:eastAsia="Verdana" w:hAnsi="Verdana" w:cs="Verdana"/>
          <w:color w:val="000000"/>
          <w:sz w:val="20"/>
          <w:szCs w:val="20"/>
        </w:rPr>
        <w:t>, Griffith University, Australia</w:t>
      </w:r>
    </w:p>
    <w:p w14:paraId="00000008" w14:textId="77777777" w:rsidR="00E17F6C" w:rsidRDefault="00000000">
      <w:pPr>
        <w:pBdr>
          <w:top w:val="nil"/>
          <w:left w:val="nil"/>
          <w:bottom w:val="nil"/>
          <w:right w:val="nil"/>
          <w:between w:val="nil"/>
        </w:pBdr>
        <w:spacing w:after="0"/>
        <w:jc w:val="center"/>
        <w:rPr>
          <w:rFonts w:ascii="Verdana" w:eastAsia="Verdana" w:hAnsi="Verdana" w:cs="Verdana"/>
          <w:color w:val="000000"/>
          <w:sz w:val="20"/>
          <w:szCs w:val="20"/>
        </w:rPr>
      </w:pPr>
      <w:r>
        <w:rPr>
          <w:rFonts w:ascii="Verdana" w:eastAsia="Verdana" w:hAnsi="Verdana" w:cs="Verdana"/>
          <w:color w:val="000000"/>
          <w:sz w:val="20"/>
          <w:szCs w:val="20"/>
          <w:vertAlign w:val="superscript"/>
        </w:rPr>
        <w:t>e</w:t>
      </w:r>
      <w:r>
        <w:rPr>
          <w:rFonts w:ascii="Verdana" w:eastAsia="Verdana" w:hAnsi="Verdana" w:cs="Verdana"/>
          <w:color w:val="000000"/>
          <w:sz w:val="20"/>
          <w:szCs w:val="20"/>
        </w:rPr>
        <w:t xml:space="preserve"> Millennium Nucleus on </w:t>
      </w:r>
      <w:proofErr w:type="spellStart"/>
      <w:r>
        <w:rPr>
          <w:rFonts w:ascii="Verdana" w:eastAsia="Verdana" w:hAnsi="Verdana" w:cs="Verdana"/>
          <w:color w:val="000000"/>
          <w:sz w:val="20"/>
          <w:szCs w:val="20"/>
        </w:rPr>
        <w:t>Sociomedicine</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SocioMed</w:t>
      </w:r>
      <w:proofErr w:type="spellEnd"/>
      <w:r>
        <w:rPr>
          <w:rFonts w:ascii="Verdana" w:eastAsia="Verdana" w:hAnsi="Verdana" w:cs="Verdana"/>
          <w:color w:val="000000"/>
          <w:sz w:val="20"/>
          <w:szCs w:val="20"/>
        </w:rPr>
        <w:t>), Chile.</w:t>
      </w:r>
    </w:p>
    <w:p w14:paraId="00000009" w14:textId="77777777" w:rsidR="00E17F6C" w:rsidRDefault="00E17F6C">
      <w:pPr>
        <w:pBdr>
          <w:top w:val="nil"/>
          <w:left w:val="nil"/>
          <w:bottom w:val="nil"/>
          <w:right w:val="nil"/>
          <w:between w:val="nil"/>
        </w:pBdr>
        <w:spacing w:after="0"/>
        <w:rPr>
          <w:rFonts w:ascii="Verdana" w:eastAsia="Verdana" w:hAnsi="Verdana" w:cs="Verdana"/>
          <w:color w:val="000000"/>
          <w:sz w:val="20"/>
          <w:szCs w:val="20"/>
        </w:rPr>
      </w:pPr>
    </w:p>
    <w:p w14:paraId="0000000A" w14:textId="77777777" w:rsidR="00E17F6C" w:rsidRDefault="00000000">
      <w:p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t>2023 Abstract categories</w:t>
      </w:r>
      <w:r>
        <w:rPr>
          <w:rFonts w:ascii="Verdana" w:eastAsia="Verdana" w:hAnsi="Verdana" w:cs="Verdana"/>
          <w:color w:val="000000"/>
          <w:sz w:val="20"/>
          <w:szCs w:val="20"/>
        </w:rPr>
        <w:t>: Global Health, Substance Use</w:t>
      </w:r>
    </w:p>
    <w:p w14:paraId="0000000B" w14:textId="77777777" w:rsidR="00E17F6C" w:rsidRDefault="00000000">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b/>
          <w:color w:val="000000"/>
          <w:sz w:val="20"/>
          <w:szCs w:val="20"/>
        </w:rPr>
        <w:t>Characters (w/ space)</w:t>
      </w:r>
      <w:r>
        <w:rPr>
          <w:rFonts w:ascii="Verdana" w:eastAsia="Verdana" w:hAnsi="Verdana" w:cs="Verdana"/>
          <w:color w:val="000000"/>
          <w:sz w:val="20"/>
          <w:szCs w:val="20"/>
        </w:rPr>
        <w:t>: 2,013/2,000 (depending on the selected figure [only one], we will erase &gt;33 characters by deleting the title and needed to comply with the limits)</w:t>
      </w:r>
    </w:p>
    <w:p w14:paraId="0000000C" w14:textId="77777777" w:rsidR="00E17F6C" w:rsidRDefault="00000000">
      <w:pPr>
        <w:pStyle w:val="Ttulo2"/>
      </w:pPr>
      <w:bookmarkStart w:id="0" w:name="_heading=h.thkjymy0vsmd" w:colFirst="0" w:colLast="0"/>
      <w:bookmarkEnd w:id="0"/>
      <w:r>
        <w:t>CORREGIDO FINAL</w:t>
      </w:r>
    </w:p>
    <w:p w14:paraId="0000000D" w14:textId="77777777" w:rsidR="00E17F6C" w:rsidRDefault="00000000">
      <w:pPr>
        <w:pBdr>
          <w:top w:val="nil"/>
          <w:left w:val="nil"/>
          <w:bottom w:val="nil"/>
          <w:right w:val="nil"/>
          <w:between w:val="nil"/>
        </w:pBdr>
        <w:spacing w:line="240" w:lineRule="auto"/>
        <w:rPr>
          <w:rFonts w:ascii="Verdana" w:eastAsia="Verdana" w:hAnsi="Verdana" w:cs="Verdana"/>
          <w:color w:val="000000"/>
          <w:sz w:val="20"/>
          <w:szCs w:val="20"/>
        </w:rPr>
      </w:pPr>
      <w:r>
        <w:rPr>
          <w:rFonts w:ascii="Verdana" w:eastAsia="Verdana" w:hAnsi="Verdana" w:cs="Verdana"/>
          <w:b/>
          <w:color w:val="000000"/>
          <w:sz w:val="20"/>
          <w:szCs w:val="20"/>
        </w:rPr>
        <w:br/>
        <w:t>Background</w:t>
      </w:r>
      <w:r>
        <w:rPr>
          <w:rFonts w:ascii="Verdana" w:eastAsia="Verdana" w:hAnsi="Verdana" w:cs="Verdana"/>
          <w:color w:val="000000"/>
          <w:sz w:val="20"/>
          <w:szCs w:val="20"/>
        </w:rPr>
        <w:t>:</w:t>
      </w:r>
      <w:sdt>
        <w:sdtPr>
          <w:tag w:val="goog_rdk_0"/>
          <w:id w:val="1790011888"/>
        </w:sdtPr>
        <w:sdtContent>
          <w:commentRangeStart w:id="1"/>
        </w:sdtContent>
      </w:sdt>
      <w:r>
        <w:rPr>
          <w:rFonts w:ascii="Verdana" w:eastAsia="Verdana" w:hAnsi="Verdana" w:cs="Verdana"/>
          <w:color w:val="000000"/>
          <w:sz w:val="20"/>
          <w:szCs w:val="20"/>
        </w:rPr>
        <w:t xml:space="preserve"> Substance use can affect health and multiple social dimensions, including criminal </w:t>
      </w:r>
      <w:proofErr w:type="spellStart"/>
      <w:r>
        <w:rPr>
          <w:rFonts w:ascii="Verdana" w:eastAsia="Verdana" w:hAnsi="Verdana" w:cs="Verdana"/>
          <w:color w:val="000000"/>
          <w:sz w:val="20"/>
          <w:szCs w:val="20"/>
        </w:rPr>
        <w:t>behaviors</w:t>
      </w:r>
      <w:proofErr w:type="spellEnd"/>
      <w:r>
        <w:rPr>
          <w:rFonts w:ascii="Verdana" w:eastAsia="Verdana" w:hAnsi="Verdana" w:cs="Verdana"/>
          <w:color w:val="000000"/>
          <w:sz w:val="20"/>
          <w:szCs w:val="20"/>
        </w:rPr>
        <w:t xml:space="preserve"> and the likelihood of contacting the criminal justice system.</w:t>
      </w:r>
      <w:commentRangeEnd w:id="1"/>
      <w:r>
        <w:commentReference w:id="1"/>
      </w:r>
      <w:r>
        <w:rPr>
          <w:rFonts w:ascii="Verdana" w:eastAsia="Verdana" w:hAnsi="Verdana" w:cs="Verdana"/>
          <w:color w:val="000000"/>
          <w:sz w:val="20"/>
          <w:szCs w:val="20"/>
        </w:rPr>
        <w:t xml:space="preserve"> We aim to estimate the effects of polysubstance use at baseline (vs single substance use) on the probabilities of (</w:t>
      </w:r>
      <w:proofErr w:type="spellStart"/>
      <w:r>
        <w:rPr>
          <w:rFonts w:ascii="Verdana" w:eastAsia="Verdana" w:hAnsi="Verdana" w:cs="Verdana"/>
          <w:color w:val="000000"/>
          <w:sz w:val="20"/>
          <w:szCs w:val="20"/>
        </w:rPr>
        <w:t>i</w:t>
      </w:r>
      <w:proofErr w:type="spellEnd"/>
      <w:r>
        <w:rPr>
          <w:rFonts w:ascii="Verdana" w:eastAsia="Verdana" w:hAnsi="Verdana" w:cs="Verdana"/>
          <w:color w:val="000000"/>
          <w:sz w:val="20"/>
          <w:szCs w:val="20"/>
        </w:rPr>
        <w:t>) completing baseline drug treatment and (ii) contacting with the criminal justice system (CCJS</w:t>
      </w:r>
      <w:r>
        <w:rPr>
          <w:rFonts w:ascii="Verdana" w:eastAsia="Verdana" w:hAnsi="Verdana" w:cs="Verdana"/>
          <w:sz w:val="20"/>
          <w:szCs w:val="20"/>
        </w:rPr>
        <w:t>)</w:t>
      </w:r>
      <w:r>
        <w:rPr>
          <w:rFonts w:ascii="Verdana" w:eastAsia="Verdana" w:hAnsi="Verdana" w:cs="Verdana"/>
          <w:color w:val="000000"/>
          <w:sz w:val="20"/>
          <w:szCs w:val="20"/>
        </w:rPr>
        <w:t xml:space="preserve"> after treatment, using multistate survival models at</w:t>
      </w:r>
      <w:r>
        <w:rPr>
          <w:rFonts w:ascii="Verdana" w:eastAsia="Verdana" w:hAnsi="Verdana" w:cs="Verdana"/>
          <w:sz w:val="20"/>
          <w:szCs w:val="20"/>
        </w:rPr>
        <w:t xml:space="preserve"> 6 months, 1</w:t>
      </w:r>
      <w:r>
        <w:rPr>
          <w:rFonts w:ascii="Verdana" w:eastAsia="Verdana" w:hAnsi="Verdana" w:cs="Verdana"/>
          <w:color w:val="000000"/>
          <w:sz w:val="20"/>
          <w:szCs w:val="20"/>
        </w:rPr>
        <w:t>-</w:t>
      </w:r>
      <w:r>
        <w:rPr>
          <w:rFonts w:ascii="Verdana" w:eastAsia="Verdana" w:hAnsi="Verdana" w:cs="Verdana"/>
          <w:sz w:val="20"/>
          <w:szCs w:val="20"/>
        </w:rPr>
        <w:t xml:space="preserve"> and</w:t>
      </w:r>
      <w:r>
        <w:rPr>
          <w:rFonts w:ascii="Verdana" w:eastAsia="Verdana" w:hAnsi="Verdana" w:cs="Verdana"/>
          <w:color w:val="000000"/>
          <w:sz w:val="20"/>
          <w:szCs w:val="20"/>
        </w:rPr>
        <w:t xml:space="preserve"> 3- years follow-ups.</w:t>
      </w:r>
    </w:p>
    <w:p w14:paraId="0000000E" w14:textId="77777777" w:rsidR="00E17F6C" w:rsidRDefault="00000000">
      <w:pPr>
        <w:pBdr>
          <w:top w:val="nil"/>
          <w:left w:val="nil"/>
          <w:bottom w:val="nil"/>
          <w:right w:val="nil"/>
          <w:between w:val="nil"/>
        </w:pBdr>
        <w:spacing w:line="240" w:lineRule="auto"/>
        <w:rPr>
          <w:rFonts w:ascii="Verdana" w:eastAsia="Verdana" w:hAnsi="Verdana" w:cs="Verdana"/>
          <w:color w:val="000000"/>
          <w:sz w:val="20"/>
          <w:szCs w:val="20"/>
        </w:rPr>
      </w:pPr>
      <w:r>
        <w:rPr>
          <w:rFonts w:ascii="Verdana" w:eastAsia="Verdana" w:hAnsi="Verdana" w:cs="Verdana"/>
          <w:b/>
          <w:color w:val="000000"/>
          <w:sz w:val="20"/>
          <w:szCs w:val="20"/>
        </w:rPr>
        <w:t>Methods</w:t>
      </w:r>
      <w:r>
        <w:rPr>
          <w:rFonts w:ascii="Verdana" w:eastAsia="Verdana" w:hAnsi="Verdana" w:cs="Verdana"/>
          <w:color w:val="000000"/>
          <w:sz w:val="20"/>
          <w:szCs w:val="20"/>
        </w:rPr>
        <w:t xml:space="preserve">: We used a population-based record-linkage retrospective cohort, merging records of adults in publicly funded Chilean SUTs programs with the Prosecutor’s Office (PO) data of offenses at the national level between 2010-2019. Patients were weighted by the inverse probability of polysubstance use based on several predictors; Weights were truncated at the 1st and 99th percentiles. We then </w:t>
      </w:r>
      <w:r>
        <w:rPr>
          <w:rFonts w:ascii="Verdana" w:eastAsia="Verdana" w:hAnsi="Verdana" w:cs="Verdana"/>
          <w:sz w:val="20"/>
          <w:szCs w:val="20"/>
        </w:rPr>
        <w:t>calculated the Aalen-</w:t>
      </w:r>
      <w:proofErr w:type="spellStart"/>
      <w:r>
        <w:rPr>
          <w:rFonts w:ascii="Verdana" w:eastAsia="Verdana" w:hAnsi="Verdana" w:cs="Verdana"/>
          <w:sz w:val="20"/>
          <w:szCs w:val="20"/>
        </w:rPr>
        <w:t>Johanssen</w:t>
      </w:r>
      <w:proofErr w:type="spellEnd"/>
      <w:r>
        <w:rPr>
          <w:rFonts w:ascii="Verdana" w:eastAsia="Verdana" w:hAnsi="Verdana" w:cs="Verdana"/>
          <w:color w:val="000000"/>
          <w:sz w:val="20"/>
          <w:szCs w:val="20"/>
        </w:rPr>
        <w:t xml:space="preserve"> estimator for transition probabilities. Codes and markdowns are available at bit.ly/3w9wygJ.</w:t>
      </w:r>
    </w:p>
    <w:p w14:paraId="0000000F" w14:textId="77777777" w:rsidR="00E17F6C" w:rsidRDefault="00000000">
      <w:pPr>
        <w:spacing w:line="276" w:lineRule="auto"/>
        <w:rPr>
          <w:rFonts w:ascii="Verdana" w:eastAsia="Verdana" w:hAnsi="Verdana" w:cs="Verdana"/>
          <w:sz w:val="20"/>
          <w:szCs w:val="20"/>
        </w:rPr>
      </w:pPr>
      <w:sdt>
        <w:sdtPr>
          <w:tag w:val="goog_rdk_1"/>
          <w:id w:val="-1677718051"/>
        </w:sdtPr>
        <w:sdtContent>
          <w:commentRangeStart w:id="2"/>
        </w:sdtContent>
      </w:sdt>
      <w:sdt>
        <w:sdtPr>
          <w:tag w:val="goog_rdk_2"/>
          <w:id w:val="260657073"/>
        </w:sdtPr>
        <w:sdtContent>
          <w:commentRangeStart w:id="3"/>
        </w:sdtContent>
      </w:sdt>
      <w:r>
        <w:rPr>
          <w:rFonts w:ascii="Verdana" w:eastAsia="Verdana" w:hAnsi="Verdana" w:cs="Verdana"/>
          <w:sz w:val="20"/>
          <w:szCs w:val="20"/>
        </w:rPr>
        <w:t xml:space="preserve">Figure 1. Multistate </w:t>
      </w:r>
      <w:sdt>
        <w:sdtPr>
          <w:tag w:val="goog_rdk_3"/>
          <w:id w:val="-1916469632"/>
        </w:sdtPr>
        <w:sdtContent>
          <w:commentRangeStart w:id="4"/>
        </w:sdtContent>
      </w:sdt>
      <w:r>
        <w:rPr>
          <w:rFonts w:ascii="Verdana" w:eastAsia="Verdana" w:hAnsi="Verdana" w:cs="Verdana"/>
          <w:sz w:val="20"/>
          <w:szCs w:val="20"/>
        </w:rPr>
        <w:t>scheme</w:t>
      </w:r>
      <w:commentRangeEnd w:id="2"/>
      <w:r>
        <w:commentReference w:id="2"/>
      </w:r>
      <w:commentRangeEnd w:id="3"/>
      <w:r>
        <w:commentReference w:id="3"/>
      </w:r>
      <w:commentRangeEnd w:id="4"/>
      <w:r>
        <w:commentReference w:id="4"/>
      </w:r>
    </w:p>
    <w:p w14:paraId="00000010" w14:textId="77777777" w:rsidR="00E17F6C" w:rsidRDefault="00000000">
      <w:pPr>
        <w:spacing w:line="276" w:lineRule="auto"/>
        <w:jc w:val="center"/>
        <w:rPr>
          <w:rFonts w:ascii="Verdana" w:eastAsia="Verdana" w:hAnsi="Verdana" w:cs="Verdana"/>
          <w:sz w:val="20"/>
          <w:szCs w:val="20"/>
        </w:rPr>
      </w:pPr>
      <w:r>
        <w:rPr>
          <w:rFonts w:ascii="Verdana" w:eastAsia="Verdana" w:hAnsi="Verdana" w:cs="Verdana"/>
          <w:noProof/>
          <w:sz w:val="20"/>
          <w:szCs w:val="20"/>
        </w:rPr>
        <w:lastRenderedPageBreak/>
        <w:drawing>
          <wp:inline distT="0" distB="0" distL="0" distR="0" wp14:anchorId="316E2A1A" wp14:editId="6A51FDAF">
            <wp:extent cx="4157842" cy="249737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157842" cy="2497370"/>
                    </a:xfrm>
                    <a:prstGeom prst="rect">
                      <a:avLst/>
                    </a:prstGeom>
                    <a:ln/>
                  </pic:spPr>
                </pic:pic>
              </a:graphicData>
            </a:graphic>
          </wp:inline>
        </w:drawing>
      </w:r>
    </w:p>
    <w:p w14:paraId="00000011" w14:textId="77777777" w:rsidR="00E17F6C" w:rsidRDefault="00000000">
      <w:pPr>
        <w:pBdr>
          <w:top w:val="nil"/>
          <w:left w:val="nil"/>
          <w:bottom w:val="nil"/>
          <w:right w:val="nil"/>
          <w:between w:val="nil"/>
        </w:pBdr>
        <w:spacing w:line="240" w:lineRule="auto"/>
        <w:rPr>
          <w:rFonts w:ascii="Verdana" w:eastAsia="Verdana" w:hAnsi="Verdana" w:cs="Verdana"/>
          <w:color w:val="000000"/>
          <w:sz w:val="20"/>
          <w:szCs w:val="20"/>
        </w:rPr>
      </w:pPr>
      <w:r>
        <w:rPr>
          <w:rFonts w:ascii="Verdana" w:eastAsia="Verdana" w:hAnsi="Verdana" w:cs="Verdana"/>
          <w:b/>
          <w:color w:val="000000"/>
          <w:sz w:val="20"/>
          <w:szCs w:val="20"/>
        </w:rPr>
        <w:t>Results</w:t>
      </w:r>
      <w:r>
        <w:rPr>
          <w:rFonts w:ascii="Verdana" w:eastAsia="Verdana" w:hAnsi="Verdana" w:cs="Verdana"/>
          <w:color w:val="000000"/>
          <w:sz w:val="20"/>
          <w:szCs w:val="20"/>
        </w:rPr>
        <w:t xml:space="preserve">: Of the 85,048 SUT patients with one or more treatments between 2010 and 2019, 70,863 (83%) were eligible to be matched with PO data. Of the sample, 19,276 (27%) completed baseline treatment, and 22,287 (31%) had contact with the </w:t>
      </w:r>
      <w:r>
        <w:rPr>
          <w:rFonts w:ascii="Verdana" w:eastAsia="Verdana" w:hAnsi="Verdana" w:cs="Verdana"/>
          <w:sz w:val="20"/>
          <w:szCs w:val="20"/>
        </w:rPr>
        <w:t>CJS</w:t>
      </w:r>
      <w:r>
        <w:rPr>
          <w:rFonts w:ascii="Verdana" w:eastAsia="Verdana" w:hAnsi="Verdana" w:cs="Verdana"/>
          <w:color w:val="000000"/>
          <w:sz w:val="20"/>
          <w:szCs w:val="20"/>
        </w:rPr>
        <w:t>.</w:t>
      </w:r>
    </w:p>
    <w:p w14:paraId="00000012" w14:textId="77777777" w:rsidR="00E17F6C" w:rsidRDefault="00000000">
      <w:pPr>
        <w:pBdr>
          <w:top w:val="nil"/>
          <w:left w:val="nil"/>
          <w:bottom w:val="nil"/>
          <w:right w:val="nil"/>
          <w:between w:val="nil"/>
        </w:pBdr>
        <w:spacing w:line="240" w:lineRule="auto"/>
        <w:rPr>
          <w:rFonts w:ascii="Verdana" w:eastAsia="Verdana" w:hAnsi="Verdana" w:cs="Verdana"/>
          <w:color w:val="000000"/>
          <w:sz w:val="20"/>
          <w:szCs w:val="20"/>
        </w:rPr>
      </w:pPr>
      <w:r>
        <w:rPr>
          <w:rFonts w:ascii="Verdana" w:eastAsia="Verdana" w:hAnsi="Verdana" w:cs="Verdana"/>
          <w:color w:val="000000"/>
          <w:sz w:val="20"/>
          <w:szCs w:val="20"/>
        </w:rPr>
        <w:t xml:space="preserve">We obtained 59,763 patients with 16,475 (28%) complete treatments and 17,267 (29%) with at least one contact with the </w:t>
      </w:r>
      <w:r>
        <w:rPr>
          <w:rFonts w:ascii="Verdana" w:eastAsia="Verdana" w:hAnsi="Verdana" w:cs="Verdana"/>
          <w:sz w:val="20"/>
          <w:szCs w:val="20"/>
        </w:rPr>
        <w:t>CJS</w:t>
      </w:r>
      <w:r>
        <w:rPr>
          <w:rFonts w:ascii="Verdana" w:eastAsia="Verdana" w:hAnsi="Verdana" w:cs="Verdana"/>
          <w:color w:val="000000"/>
          <w:sz w:val="20"/>
          <w:szCs w:val="20"/>
        </w:rPr>
        <w:t>.</w:t>
      </w:r>
    </w:p>
    <w:p w14:paraId="00000013" w14:textId="77777777" w:rsidR="00E17F6C" w:rsidRDefault="00000000">
      <w:pPr>
        <w:spacing w:line="276" w:lineRule="auto"/>
        <w:rPr>
          <w:rFonts w:ascii="Verdana" w:eastAsia="Verdana" w:hAnsi="Verdana" w:cs="Verdana"/>
          <w:sz w:val="20"/>
          <w:szCs w:val="20"/>
        </w:rPr>
      </w:pPr>
      <w:r>
        <w:rPr>
          <w:rFonts w:ascii="Verdana" w:eastAsia="Verdana" w:hAnsi="Verdana" w:cs="Verdana"/>
          <w:sz w:val="20"/>
          <w:szCs w:val="20"/>
        </w:rPr>
        <w:t>Figure 2: Graphical Representation of SMDs</w:t>
      </w:r>
    </w:p>
    <w:p w14:paraId="00000014" w14:textId="77777777" w:rsidR="00E17F6C" w:rsidRDefault="00000000">
      <w:pPr>
        <w:spacing w:line="276" w:lineRule="auto"/>
        <w:rPr>
          <w:rFonts w:ascii="Verdana" w:eastAsia="Verdana" w:hAnsi="Verdana" w:cs="Verdana"/>
          <w:sz w:val="20"/>
          <w:szCs w:val="20"/>
        </w:rPr>
      </w:pPr>
      <w:r>
        <w:rPr>
          <w:rFonts w:ascii="Verdana" w:eastAsia="Verdana" w:hAnsi="Verdana" w:cs="Verdana"/>
          <w:noProof/>
          <w:sz w:val="20"/>
          <w:szCs w:val="20"/>
        </w:rPr>
        <w:drawing>
          <wp:inline distT="0" distB="0" distL="0" distR="0" wp14:anchorId="667E2566" wp14:editId="106D9971">
            <wp:extent cx="5810250" cy="28098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1122" t="2884" r="1121" b="2564"/>
                    <a:stretch>
                      <a:fillRect/>
                    </a:stretch>
                  </pic:blipFill>
                  <pic:spPr>
                    <a:xfrm>
                      <a:off x="0" y="0"/>
                      <a:ext cx="5810250" cy="2809875"/>
                    </a:xfrm>
                    <a:prstGeom prst="rect">
                      <a:avLst/>
                    </a:prstGeom>
                    <a:ln/>
                  </pic:spPr>
                </pic:pic>
              </a:graphicData>
            </a:graphic>
          </wp:inline>
        </w:drawing>
      </w:r>
    </w:p>
    <w:p w14:paraId="00000015" w14:textId="77777777" w:rsidR="00E17F6C" w:rsidRDefault="00000000">
      <w:pPr>
        <w:spacing w:line="276" w:lineRule="auto"/>
        <w:ind w:firstLine="720"/>
        <w:rPr>
          <w:rFonts w:ascii="Verdana" w:eastAsia="Verdana" w:hAnsi="Verdana" w:cs="Verdana"/>
          <w:sz w:val="20"/>
          <w:szCs w:val="20"/>
        </w:rPr>
      </w:pPr>
      <w:r>
        <w:rPr>
          <w:rFonts w:ascii="Verdana" w:eastAsia="Verdana" w:hAnsi="Verdana" w:cs="Verdana"/>
          <w:sz w:val="20"/>
          <w:szCs w:val="20"/>
        </w:rPr>
        <w:t>Note: Red lines depict SMDs |0.15|</w:t>
      </w:r>
    </w:p>
    <w:p w14:paraId="00000016" w14:textId="77777777" w:rsidR="00E17F6C" w:rsidRDefault="00000000">
      <w:pPr>
        <w:pBdr>
          <w:top w:val="nil"/>
          <w:left w:val="nil"/>
          <w:bottom w:val="nil"/>
          <w:right w:val="nil"/>
          <w:between w:val="nil"/>
        </w:pBdr>
        <w:spacing w:line="240" w:lineRule="auto"/>
        <w:rPr>
          <w:rFonts w:ascii="Verdana" w:eastAsia="Verdana" w:hAnsi="Verdana" w:cs="Verdana"/>
          <w:color w:val="000000"/>
          <w:sz w:val="20"/>
          <w:szCs w:val="20"/>
        </w:rPr>
      </w:pPr>
      <w:r>
        <w:rPr>
          <w:rFonts w:ascii="Verdana" w:eastAsia="Verdana" w:hAnsi="Verdana" w:cs="Verdana"/>
          <w:color w:val="000000"/>
          <w:sz w:val="20"/>
          <w:szCs w:val="20"/>
        </w:rPr>
        <w:t>The lowest differences were at one year. People with polysubstance use at baseline had lower likelihoods of treatment completion (14.4% 95% CI 14.1%, 14.6%) than people with single substance use (17.2% 95% CI 16.9%, 17.6%). Polysubstance users had greater likelihoods of contact with the</w:t>
      </w:r>
      <w:r>
        <w:rPr>
          <w:rFonts w:ascii="Verdana" w:eastAsia="Verdana" w:hAnsi="Verdana" w:cs="Verdana"/>
          <w:sz w:val="20"/>
          <w:szCs w:val="20"/>
        </w:rPr>
        <w:t xml:space="preserve"> CJS</w:t>
      </w:r>
      <w:r>
        <w:rPr>
          <w:rFonts w:ascii="Verdana" w:eastAsia="Verdana" w:hAnsi="Verdana" w:cs="Verdana"/>
          <w:color w:val="000000"/>
          <w:sz w:val="20"/>
          <w:szCs w:val="20"/>
        </w:rPr>
        <w:t xml:space="preserve"> (incomplete: 7.5% 95% CI 7.3%, 7.8%; complete: 8.5% 95% CI 7.4%, 9.6%) than single-substance users (incomplete: 6.4% 95% CI 6.2%, 6.6%; complete; 4.5% 95% CI 3.9%, 5.2%).</w:t>
      </w:r>
    </w:p>
    <w:p w14:paraId="00000017" w14:textId="77777777" w:rsidR="00E17F6C" w:rsidRDefault="00000000">
      <w:pPr>
        <w:pBdr>
          <w:top w:val="nil"/>
          <w:left w:val="nil"/>
          <w:bottom w:val="nil"/>
          <w:right w:val="nil"/>
          <w:between w:val="nil"/>
        </w:pBdr>
        <w:spacing w:line="240" w:lineRule="auto"/>
        <w:rPr>
          <w:rFonts w:ascii="Verdana" w:eastAsia="Verdana" w:hAnsi="Verdana" w:cs="Verdana"/>
          <w:color w:val="000000"/>
          <w:sz w:val="20"/>
          <w:szCs w:val="20"/>
        </w:rPr>
      </w:pPr>
      <w:r>
        <w:rPr>
          <w:rFonts w:ascii="Verdana" w:eastAsia="Verdana" w:hAnsi="Verdana" w:cs="Verdana"/>
          <w:b/>
          <w:color w:val="000000"/>
          <w:sz w:val="20"/>
          <w:szCs w:val="20"/>
        </w:rPr>
        <w:lastRenderedPageBreak/>
        <w:t>Conclusions</w:t>
      </w:r>
      <w:r>
        <w:rPr>
          <w:rFonts w:ascii="Verdana" w:eastAsia="Verdana" w:hAnsi="Verdana" w:cs="Verdana"/>
          <w:color w:val="000000"/>
          <w:sz w:val="20"/>
          <w:szCs w:val="20"/>
        </w:rPr>
        <w:t xml:space="preserve">: People with polysubstance use had lower probabilities of completing baseline treatment and were more likely to contact the </w:t>
      </w:r>
      <w:r>
        <w:rPr>
          <w:rFonts w:ascii="Verdana" w:eastAsia="Verdana" w:hAnsi="Verdana" w:cs="Verdana"/>
          <w:sz w:val="20"/>
          <w:szCs w:val="20"/>
        </w:rPr>
        <w:t>CJS</w:t>
      </w:r>
      <w:r>
        <w:rPr>
          <w:rFonts w:ascii="Verdana" w:eastAsia="Verdana" w:hAnsi="Verdana" w:cs="Verdana"/>
          <w:color w:val="000000"/>
          <w:sz w:val="20"/>
          <w:szCs w:val="20"/>
        </w:rPr>
        <w:t>.</w:t>
      </w:r>
    </w:p>
    <w:p w14:paraId="00000018" w14:textId="77777777" w:rsidR="00E17F6C" w:rsidRDefault="00000000">
      <w:pPr>
        <w:rPr>
          <w:rFonts w:ascii="Verdana" w:eastAsia="Verdana" w:hAnsi="Verdana" w:cs="Verdana"/>
          <w:sz w:val="20"/>
          <w:szCs w:val="20"/>
        </w:rPr>
      </w:pPr>
      <w:r>
        <w:rPr>
          <w:rFonts w:ascii="Verdana" w:eastAsia="Verdana" w:hAnsi="Verdana" w:cs="Verdana"/>
          <w:b/>
          <w:sz w:val="20"/>
          <w:szCs w:val="20"/>
        </w:rPr>
        <w:t>Funding</w:t>
      </w:r>
      <w:r>
        <w:rPr>
          <w:rFonts w:ascii="Verdana" w:eastAsia="Verdana" w:hAnsi="Verdana" w:cs="Verdana"/>
          <w:sz w:val="20"/>
          <w:szCs w:val="20"/>
        </w:rPr>
        <w:t>: This work was funded by ANID - Millennium Science Initiative Program - N° NCS2021_003 (Castillo-</w:t>
      </w:r>
      <w:proofErr w:type="spellStart"/>
      <w:r>
        <w:rPr>
          <w:rFonts w:ascii="Verdana" w:eastAsia="Verdana" w:hAnsi="Verdana" w:cs="Verdana"/>
          <w:sz w:val="20"/>
          <w:szCs w:val="20"/>
        </w:rPr>
        <w:t>Carniglia</w:t>
      </w:r>
      <w:proofErr w:type="spellEnd"/>
      <w:r>
        <w:rPr>
          <w:rFonts w:ascii="Verdana" w:eastAsia="Verdana" w:hAnsi="Verdana" w:cs="Verdana"/>
          <w:sz w:val="20"/>
          <w:szCs w:val="20"/>
        </w:rPr>
        <w:t>) and N° NCS2021_013 (Calvo)</w:t>
      </w:r>
    </w:p>
    <w:p w14:paraId="00000019" w14:textId="77777777" w:rsidR="00E17F6C" w:rsidRDefault="00000000">
      <w:pPr>
        <w:spacing w:line="276" w:lineRule="auto"/>
        <w:rPr>
          <w:rFonts w:ascii="Verdana" w:eastAsia="Verdana" w:hAnsi="Verdana" w:cs="Verdana"/>
          <w:sz w:val="20"/>
          <w:szCs w:val="20"/>
        </w:rPr>
      </w:pPr>
      <w:r>
        <w:br w:type="page"/>
      </w:r>
    </w:p>
    <w:p w14:paraId="0000001A" w14:textId="77777777" w:rsidR="00E17F6C" w:rsidRDefault="00000000">
      <w:pPr>
        <w:pStyle w:val="Ttulo1"/>
        <w:rPr>
          <w:rFonts w:ascii="Verdana" w:eastAsia="Verdana" w:hAnsi="Verdana" w:cs="Verdana"/>
          <w:sz w:val="20"/>
          <w:szCs w:val="20"/>
        </w:rPr>
      </w:pPr>
      <w:bookmarkStart w:id="5" w:name="_heading=h.2pdzi67grog4" w:colFirst="0" w:colLast="0"/>
      <w:bookmarkEnd w:id="5"/>
      <w:r>
        <w:rPr>
          <w:rFonts w:ascii="Verdana" w:eastAsia="Verdana" w:hAnsi="Verdana" w:cs="Verdana"/>
          <w:sz w:val="20"/>
          <w:szCs w:val="20"/>
        </w:rPr>
        <w:lastRenderedPageBreak/>
        <w:t xml:space="preserve">7 mar 2023 | </w:t>
      </w:r>
      <w:proofErr w:type="spellStart"/>
      <w:r>
        <w:rPr>
          <w:rFonts w:ascii="Verdana" w:eastAsia="Verdana" w:hAnsi="Verdana" w:cs="Verdana"/>
          <w:sz w:val="20"/>
          <w:szCs w:val="20"/>
        </w:rPr>
        <w:t>Reunión</w:t>
      </w:r>
      <w:proofErr w:type="spellEnd"/>
    </w:p>
    <w:p w14:paraId="0000001B" w14:textId="77777777" w:rsidR="00E17F6C" w:rsidRPr="00AD60FF" w:rsidRDefault="00000000">
      <w:pPr>
        <w:widowControl w:val="0"/>
        <w:numPr>
          <w:ilvl w:val="0"/>
          <w:numId w:val="5"/>
        </w:numPr>
        <w:pBdr>
          <w:top w:val="nil"/>
          <w:left w:val="nil"/>
          <w:bottom w:val="nil"/>
          <w:right w:val="nil"/>
          <w:between w:val="nil"/>
        </w:pBdr>
        <w:spacing w:after="0" w:line="240" w:lineRule="auto"/>
        <w:rPr>
          <w:rFonts w:ascii="Verdana" w:eastAsia="Verdana" w:hAnsi="Verdana" w:cs="Verdana"/>
          <w:sz w:val="20"/>
          <w:szCs w:val="20"/>
          <w:lang w:val="es-CL"/>
        </w:rPr>
      </w:pPr>
      <w:r w:rsidRPr="00AD60FF">
        <w:rPr>
          <w:rFonts w:ascii="Verdana" w:eastAsia="Verdana" w:hAnsi="Verdana" w:cs="Verdana"/>
          <w:sz w:val="20"/>
          <w:szCs w:val="20"/>
          <w:lang w:val="es-CL"/>
        </w:rPr>
        <w:t xml:space="preserve">12 marzo= </w:t>
      </w:r>
      <w:proofErr w:type="spellStart"/>
      <w:r w:rsidRPr="00AD60FF">
        <w:rPr>
          <w:rFonts w:ascii="Verdana" w:eastAsia="Verdana" w:hAnsi="Verdana" w:cs="Verdana"/>
          <w:sz w:val="20"/>
          <w:szCs w:val="20"/>
          <w:lang w:val="es-CL"/>
        </w:rPr>
        <w:t>Intro</w:t>
      </w:r>
      <w:proofErr w:type="spellEnd"/>
      <w:r w:rsidRPr="00AD60FF">
        <w:rPr>
          <w:rFonts w:ascii="Verdana" w:eastAsia="Verdana" w:hAnsi="Verdana" w:cs="Verdana"/>
          <w:sz w:val="20"/>
          <w:szCs w:val="20"/>
          <w:lang w:val="es-CL"/>
        </w:rPr>
        <w:t xml:space="preserve"> y métodos más o menos estructurados</w:t>
      </w:r>
    </w:p>
    <w:p w14:paraId="0000001C" w14:textId="77777777" w:rsidR="00E17F6C" w:rsidRDefault="00000000">
      <w:pPr>
        <w:widowControl w:val="0"/>
        <w:numPr>
          <w:ilvl w:val="0"/>
          <w:numId w:val="5"/>
        </w:numPr>
        <w:pBdr>
          <w:top w:val="nil"/>
          <w:left w:val="nil"/>
          <w:bottom w:val="nil"/>
          <w:right w:val="nil"/>
          <w:between w:val="nil"/>
        </w:pBdr>
        <w:spacing w:after="0" w:line="240" w:lineRule="auto"/>
        <w:rPr>
          <w:rFonts w:ascii="Verdana" w:eastAsia="Verdana" w:hAnsi="Verdana" w:cs="Verdana"/>
          <w:sz w:val="20"/>
          <w:szCs w:val="20"/>
        </w:rPr>
      </w:pPr>
      <w:proofErr w:type="spellStart"/>
      <w:r>
        <w:rPr>
          <w:rFonts w:ascii="Verdana" w:eastAsia="Verdana" w:hAnsi="Verdana" w:cs="Verdana"/>
          <w:sz w:val="20"/>
          <w:szCs w:val="20"/>
        </w:rPr>
        <w:t>Semana</w:t>
      </w:r>
      <w:proofErr w:type="spellEnd"/>
      <w:r>
        <w:rPr>
          <w:rFonts w:ascii="Verdana" w:eastAsia="Verdana" w:hAnsi="Verdana" w:cs="Verdana"/>
          <w:sz w:val="20"/>
          <w:szCs w:val="20"/>
        </w:rPr>
        <w:t xml:space="preserve"> del 20, </w:t>
      </w:r>
      <w:proofErr w:type="gramStart"/>
      <w:r>
        <w:rPr>
          <w:rFonts w:ascii="Verdana" w:eastAsia="Verdana" w:hAnsi="Verdana" w:cs="Verdana"/>
          <w:sz w:val="20"/>
          <w:szCs w:val="20"/>
        </w:rPr>
        <w:t>a</w:t>
      </w:r>
      <w:proofErr w:type="gramEnd"/>
      <w:r>
        <w:rPr>
          <w:rFonts w:ascii="Verdana" w:eastAsia="Verdana" w:hAnsi="Verdana" w:cs="Verdana"/>
          <w:sz w:val="20"/>
          <w:szCs w:val="20"/>
        </w:rPr>
        <w:t xml:space="preserve"> ACC</w:t>
      </w:r>
    </w:p>
    <w:p w14:paraId="0000001D" w14:textId="77777777" w:rsidR="00E17F6C" w:rsidRPr="00AD60FF" w:rsidRDefault="00000000">
      <w:pPr>
        <w:widowControl w:val="0"/>
        <w:numPr>
          <w:ilvl w:val="0"/>
          <w:numId w:val="5"/>
        </w:numPr>
        <w:pBdr>
          <w:top w:val="nil"/>
          <w:left w:val="nil"/>
          <w:bottom w:val="nil"/>
          <w:right w:val="nil"/>
          <w:between w:val="nil"/>
        </w:pBdr>
        <w:spacing w:after="0" w:line="240" w:lineRule="auto"/>
        <w:rPr>
          <w:rFonts w:ascii="Verdana" w:eastAsia="Verdana" w:hAnsi="Verdana" w:cs="Verdana"/>
          <w:sz w:val="20"/>
          <w:szCs w:val="20"/>
          <w:lang w:val="es-CL"/>
        </w:rPr>
      </w:pPr>
      <w:proofErr w:type="gramStart"/>
      <w:r w:rsidRPr="00AD60FF">
        <w:rPr>
          <w:rFonts w:ascii="Verdana" w:eastAsia="Verdana" w:hAnsi="Verdana" w:cs="Verdana"/>
          <w:sz w:val="20"/>
          <w:szCs w:val="20"/>
          <w:lang w:val="es-CL"/>
        </w:rPr>
        <w:t>¿ Por</w:t>
      </w:r>
      <w:proofErr w:type="gramEnd"/>
      <w:r w:rsidRPr="00AD60FF">
        <w:rPr>
          <w:rFonts w:ascii="Verdana" w:eastAsia="Verdana" w:hAnsi="Verdana" w:cs="Verdana"/>
          <w:sz w:val="20"/>
          <w:szCs w:val="20"/>
          <w:lang w:val="es-CL"/>
        </w:rPr>
        <w:t xml:space="preserve"> qué estudiar </w:t>
      </w:r>
      <w:proofErr w:type="spellStart"/>
      <w:r w:rsidRPr="00AD60FF">
        <w:rPr>
          <w:rFonts w:ascii="Verdana" w:eastAsia="Verdana" w:hAnsi="Verdana" w:cs="Verdana"/>
          <w:sz w:val="20"/>
          <w:szCs w:val="20"/>
          <w:lang w:val="es-CL"/>
        </w:rPr>
        <w:t>policonsumo</w:t>
      </w:r>
      <w:proofErr w:type="spellEnd"/>
      <w:r w:rsidRPr="00AD60FF">
        <w:rPr>
          <w:rFonts w:ascii="Verdana" w:eastAsia="Verdana" w:hAnsi="Verdana" w:cs="Verdana"/>
          <w:sz w:val="20"/>
          <w:szCs w:val="20"/>
          <w:lang w:val="es-CL"/>
        </w:rPr>
        <w:t xml:space="preserve"> como un </w:t>
      </w:r>
      <w:proofErr w:type="spellStart"/>
      <w:r w:rsidRPr="00AD60FF">
        <w:rPr>
          <w:rFonts w:ascii="Verdana" w:eastAsia="Verdana" w:hAnsi="Verdana" w:cs="Verdana"/>
          <w:sz w:val="20"/>
          <w:szCs w:val="20"/>
          <w:lang w:val="es-CL"/>
        </w:rPr>
        <w:t>tto</w:t>
      </w:r>
      <w:proofErr w:type="spellEnd"/>
      <w:r w:rsidRPr="00AD60FF">
        <w:rPr>
          <w:rFonts w:ascii="Verdana" w:eastAsia="Verdana" w:hAnsi="Verdana" w:cs="Verdana"/>
          <w:sz w:val="20"/>
          <w:szCs w:val="20"/>
          <w:lang w:val="es-CL"/>
        </w:rPr>
        <w:t>.?</w:t>
      </w:r>
    </w:p>
    <w:p w14:paraId="0000001E" w14:textId="77777777" w:rsidR="00E17F6C" w:rsidRPr="00AD60FF" w:rsidRDefault="00000000">
      <w:pPr>
        <w:widowControl w:val="0"/>
        <w:numPr>
          <w:ilvl w:val="0"/>
          <w:numId w:val="5"/>
        </w:numPr>
        <w:pBdr>
          <w:top w:val="nil"/>
          <w:left w:val="nil"/>
          <w:bottom w:val="nil"/>
          <w:right w:val="nil"/>
          <w:between w:val="nil"/>
        </w:pBdr>
        <w:spacing w:after="0" w:line="240" w:lineRule="auto"/>
        <w:rPr>
          <w:rFonts w:ascii="Verdana" w:eastAsia="Verdana" w:hAnsi="Verdana" w:cs="Verdana"/>
          <w:sz w:val="20"/>
          <w:szCs w:val="20"/>
          <w:lang w:val="es-CL"/>
        </w:rPr>
      </w:pPr>
      <w:r w:rsidRPr="00AD60FF">
        <w:rPr>
          <w:rFonts w:ascii="Verdana" w:eastAsia="Verdana" w:hAnsi="Verdana" w:cs="Verdana"/>
          <w:sz w:val="20"/>
          <w:szCs w:val="20"/>
          <w:lang w:val="es-CL"/>
        </w:rPr>
        <w:t>Indicar períodos de análisis (6 meses, 1 año, 3 años)</w:t>
      </w:r>
    </w:p>
    <w:p w14:paraId="0000001F" w14:textId="77777777" w:rsidR="00E17F6C" w:rsidRPr="00AD60FF" w:rsidRDefault="00000000">
      <w:pPr>
        <w:spacing w:line="240" w:lineRule="auto"/>
        <w:rPr>
          <w:rFonts w:ascii="Verdana" w:eastAsia="Verdana" w:hAnsi="Verdana" w:cs="Verdana"/>
          <w:sz w:val="20"/>
          <w:szCs w:val="20"/>
          <w:lang w:val="es-CL"/>
        </w:rPr>
      </w:pPr>
      <w:r w:rsidRPr="00AD60FF">
        <w:rPr>
          <w:lang w:val="es-CL"/>
        </w:rPr>
        <w:br w:type="page"/>
      </w:r>
    </w:p>
    <w:p w14:paraId="00000020" w14:textId="77777777" w:rsidR="00E17F6C" w:rsidRDefault="00000000">
      <w:pPr>
        <w:spacing w:before="240" w:after="240" w:line="240" w:lineRule="auto"/>
        <w:jc w:val="both"/>
        <w:rPr>
          <w:rFonts w:ascii="Verdana" w:eastAsia="Verdana" w:hAnsi="Verdana" w:cs="Verdana"/>
          <w:sz w:val="20"/>
          <w:szCs w:val="20"/>
        </w:rPr>
      </w:pPr>
      <w:r>
        <w:rPr>
          <w:rFonts w:ascii="Verdana" w:eastAsia="Verdana" w:hAnsi="Verdana" w:cs="Verdana"/>
          <w:sz w:val="20"/>
          <w:szCs w:val="20"/>
        </w:rPr>
        <w:lastRenderedPageBreak/>
        <w:t>___________________________________</w:t>
      </w:r>
    </w:p>
    <w:p w14:paraId="00000021" w14:textId="77777777" w:rsidR="00E17F6C" w:rsidRDefault="00000000">
      <w:pPr>
        <w:pStyle w:val="Ttulo"/>
        <w:spacing w:before="240" w:after="240" w:line="240" w:lineRule="auto"/>
        <w:jc w:val="both"/>
        <w:rPr>
          <w:rFonts w:ascii="Verdana" w:eastAsia="Verdana" w:hAnsi="Verdana" w:cs="Verdana"/>
          <w:sz w:val="12"/>
          <w:szCs w:val="12"/>
        </w:rPr>
      </w:pPr>
      <w:bookmarkStart w:id="6" w:name="_heading=h.44ub8ndetkc8" w:colFirst="0" w:colLast="0"/>
      <w:bookmarkEnd w:id="6"/>
      <w:proofErr w:type="spellStart"/>
      <w:r>
        <w:rPr>
          <w:rFonts w:ascii="Verdana" w:eastAsia="Verdana" w:hAnsi="Verdana" w:cs="Verdana"/>
          <w:sz w:val="20"/>
          <w:szCs w:val="20"/>
        </w:rPr>
        <w:t>Postulación</w:t>
      </w:r>
      <w:proofErr w:type="spellEnd"/>
      <w:r>
        <w:rPr>
          <w:rFonts w:ascii="Verdana" w:eastAsia="Verdana" w:hAnsi="Verdana" w:cs="Verdana"/>
          <w:sz w:val="20"/>
          <w:szCs w:val="20"/>
        </w:rPr>
        <w:t xml:space="preserve"> al </w:t>
      </w:r>
      <w:sdt>
        <w:sdtPr>
          <w:tag w:val="goog_rdk_4"/>
          <w:id w:val="680482124"/>
        </w:sdtPr>
        <w:sdtContent>
          <w:commentRangeStart w:id="7"/>
        </w:sdtContent>
      </w:sdt>
      <w:proofErr w:type="spellStart"/>
      <w:r>
        <w:rPr>
          <w:rFonts w:ascii="Verdana" w:eastAsia="Verdana" w:hAnsi="Verdana" w:cs="Verdana"/>
          <w:sz w:val="20"/>
          <w:szCs w:val="20"/>
        </w:rPr>
        <w:t>fondo</w:t>
      </w:r>
      <w:commentRangeEnd w:id="7"/>
      <w:proofErr w:type="spellEnd"/>
      <w:r>
        <w:commentReference w:id="7"/>
      </w:r>
    </w:p>
    <w:bookmarkStart w:id="8" w:name="_heading=h.osvkwo9rqnyv" w:colFirst="0" w:colLast="0"/>
    <w:bookmarkEnd w:id="8"/>
    <w:p w14:paraId="00000022" w14:textId="77777777" w:rsidR="00E17F6C" w:rsidRDefault="00000000">
      <w:pPr>
        <w:pStyle w:val="Ttulo2"/>
        <w:numPr>
          <w:ilvl w:val="0"/>
          <w:numId w:val="2"/>
        </w:numPr>
      </w:pPr>
      <w:sdt>
        <w:sdtPr>
          <w:tag w:val="goog_rdk_5"/>
          <w:id w:val="-1861044777"/>
        </w:sdtPr>
        <w:sdtContent>
          <w:commentRangeStart w:id="9"/>
        </w:sdtContent>
      </w:sdt>
      <w:sdt>
        <w:sdtPr>
          <w:tag w:val="goog_rdk_6"/>
          <w:id w:val="1643613290"/>
        </w:sdtPr>
        <w:sdtContent>
          <w:commentRangeStart w:id="10"/>
        </w:sdtContent>
      </w:sdt>
      <w:sdt>
        <w:sdtPr>
          <w:tag w:val="goog_rdk_7"/>
          <w:id w:val="-179516459"/>
        </w:sdtPr>
        <w:sdtContent>
          <w:commentRangeStart w:id="11"/>
        </w:sdtContent>
      </w:sdt>
      <w:r>
        <w:t>B</w:t>
      </w:r>
      <w:sdt>
        <w:sdtPr>
          <w:tag w:val="goog_rdk_8"/>
          <w:id w:val="245394676"/>
        </w:sdtPr>
        <w:sdtContent>
          <w:commentRangeStart w:id="12"/>
        </w:sdtContent>
      </w:sdt>
      <w:r>
        <w:t>a</w:t>
      </w:r>
      <w:commentRangeEnd w:id="12"/>
      <w:r>
        <w:commentReference w:id="12"/>
      </w:r>
      <w:r>
        <w:t>ckground</w:t>
      </w:r>
      <w:commentRangeEnd w:id="9"/>
      <w:r>
        <w:commentReference w:id="9"/>
      </w:r>
      <w:commentRangeEnd w:id="10"/>
      <w:r>
        <w:commentReference w:id="10"/>
      </w:r>
      <w:commentRangeEnd w:id="11"/>
      <w:r>
        <w:commentReference w:id="11"/>
      </w:r>
    </w:p>
    <w:p w14:paraId="00000023" w14:textId="77777777" w:rsidR="00E17F6C" w:rsidRDefault="00000000">
      <w:pPr>
        <w:spacing w:before="240" w:after="0" w:line="240" w:lineRule="auto"/>
        <w:jc w:val="both"/>
        <w:rPr>
          <w:rFonts w:ascii="Verdana" w:eastAsia="Verdana" w:hAnsi="Verdana" w:cs="Verdana"/>
          <w:sz w:val="20"/>
          <w:szCs w:val="20"/>
        </w:rPr>
      </w:pPr>
      <w:r>
        <w:rPr>
          <w:rFonts w:ascii="Verdana" w:eastAsia="Verdana" w:hAnsi="Verdana" w:cs="Verdana"/>
          <w:sz w:val="20"/>
          <w:szCs w:val="20"/>
        </w:rPr>
        <w:t xml:space="preserve">Evidence shows that substance use disorders (SUD) are related to criminality, such as reincarceration (Thomas et al., 2022), </w:t>
      </w:r>
      <w:proofErr w:type="gramStart"/>
      <w:r>
        <w:rPr>
          <w:rFonts w:ascii="Verdana" w:eastAsia="Verdana" w:hAnsi="Verdana" w:cs="Verdana"/>
          <w:sz w:val="20"/>
          <w:szCs w:val="20"/>
        </w:rPr>
        <w:t>arrests(</w:t>
      </w:r>
      <w:proofErr w:type="spellStart"/>
      <w:proofErr w:type="gramEnd"/>
      <w:r>
        <w:rPr>
          <w:rFonts w:ascii="Verdana" w:eastAsia="Verdana" w:hAnsi="Verdana" w:cs="Verdana"/>
          <w:sz w:val="20"/>
          <w:szCs w:val="20"/>
        </w:rPr>
        <w:t>Sugie</w:t>
      </w:r>
      <w:proofErr w:type="spellEnd"/>
      <w:r>
        <w:rPr>
          <w:rFonts w:ascii="Verdana" w:eastAsia="Verdana" w:hAnsi="Verdana" w:cs="Verdana"/>
          <w:sz w:val="20"/>
          <w:szCs w:val="20"/>
        </w:rPr>
        <w:t xml:space="preserve"> &amp; Turney, 2017), and violence (Duke et al., 2018). People with SUD are also commonly polysubstance users (PSU) (Liu et al., 2018</w:t>
      </w:r>
      <w:proofErr w:type="gramStart"/>
      <w:r>
        <w:rPr>
          <w:rFonts w:ascii="Verdana" w:eastAsia="Verdana" w:hAnsi="Verdana" w:cs="Verdana"/>
          <w:sz w:val="20"/>
          <w:szCs w:val="20"/>
        </w:rPr>
        <w:t>),  conceived</w:t>
      </w:r>
      <w:proofErr w:type="gramEnd"/>
      <w:r>
        <w:rPr>
          <w:rFonts w:ascii="Verdana" w:eastAsia="Verdana" w:hAnsi="Verdana" w:cs="Verdana"/>
          <w:sz w:val="20"/>
          <w:szCs w:val="20"/>
        </w:rPr>
        <w:t xml:space="preserve"> as the use of multiple substances, both licit and </w:t>
      </w:r>
      <w:sdt>
        <w:sdtPr>
          <w:tag w:val="goog_rdk_9"/>
          <w:id w:val="1070472672"/>
        </w:sdtPr>
        <w:sdtContent>
          <w:commentRangeStart w:id="13"/>
        </w:sdtContent>
      </w:sdt>
      <w:r>
        <w:rPr>
          <w:rFonts w:ascii="Verdana" w:eastAsia="Verdana" w:hAnsi="Verdana" w:cs="Verdana"/>
          <w:sz w:val="20"/>
          <w:szCs w:val="20"/>
        </w:rPr>
        <w:t>generally illicit</w:t>
      </w:r>
      <w:commentRangeEnd w:id="13"/>
      <w:r>
        <w:commentReference w:id="13"/>
      </w:r>
      <w:r>
        <w:rPr>
          <w:rFonts w:ascii="Verdana" w:eastAsia="Verdana" w:hAnsi="Verdana" w:cs="Verdana"/>
          <w:sz w:val="20"/>
          <w:szCs w:val="20"/>
        </w:rPr>
        <w:t xml:space="preserve">, over an established timeframe (Connors, 2014). </w:t>
      </w:r>
    </w:p>
    <w:p w14:paraId="00000024" w14:textId="77777777" w:rsidR="00E17F6C" w:rsidRDefault="00000000">
      <w:pPr>
        <w:spacing w:before="240" w:after="0" w:line="240" w:lineRule="auto"/>
        <w:ind w:firstLine="720"/>
        <w:jc w:val="both"/>
        <w:rPr>
          <w:rFonts w:ascii="Verdana" w:eastAsia="Verdana" w:hAnsi="Verdana" w:cs="Verdana"/>
          <w:sz w:val="20"/>
          <w:szCs w:val="20"/>
        </w:rPr>
      </w:pPr>
      <w:r>
        <w:rPr>
          <w:rFonts w:ascii="Verdana" w:eastAsia="Verdana" w:hAnsi="Verdana" w:cs="Verdana"/>
          <w:color w:val="0E101A"/>
          <w:sz w:val="20"/>
          <w:szCs w:val="20"/>
        </w:rPr>
        <w:t>People with PSUs tend to have more problems in various dimensions compared to single users. It is related to poorer treatment outcomes and a greater SUD severity (Crummy et al., 2020; Quek et al., 2013). Additionally, the PSU prevalence tends to be higher among users in contact with the criminal justice system (</w:t>
      </w:r>
      <w:sdt>
        <w:sdtPr>
          <w:tag w:val="goog_rdk_10"/>
          <w:id w:val="-1922472824"/>
        </w:sdtPr>
        <w:sdtContent>
          <w:commentRangeStart w:id="14"/>
        </w:sdtContent>
      </w:sdt>
      <w:r>
        <w:rPr>
          <w:rFonts w:ascii="Verdana" w:eastAsia="Verdana" w:hAnsi="Verdana" w:cs="Verdana"/>
          <w:color w:val="0E101A"/>
          <w:sz w:val="20"/>
          <w:szCs w:val="20"/>
        </w:rPr>
        <w:t>C</w:t>
      </w:r>
      <w:commentRangeEnd w:id="14"/>
      <w:r>
        <w:commentReference w:id="14"/>
      </w:r>
      <w:r>
        <w:rPr>
          <w:rFonts w:ascii="Verdana" w:eastAsia="Verdana" w:hAnsi="Verdana" w:cs="Verdana"/>
          <w:color w:val="0E101A"/>
          <w:sz w:val="20"/>
          <w:szCs w:val="20"/>
        </w:rPr>
        <w:t xml:space="preserve">CJS) (Ford et al, 2022; </w:t>
      </w:r>
      <w:proofErr w:type="spellStart"/>
      <w:r>
        <w:rPr>
          <w:rFonts w:ascii="Verdana" w:eastAsia="Verdana" w:hAnsi="Verdana" w:cs="Verdana"/>
          <w:color w:val="0E101A"/>
          <w:sz w:val="20"/>
          <w:szCs w:val="20"/>
        </w:rPr>
        <w:t>Skjærvø</w:t>
      </w:r>
      <w:proofErr w:type="spellEnd"/>
      <w:r>
        <w:rPr>
          <w:rFonts w:ascii="Verdana" w:eastAsia="Verdana" w:hAnsi="Verdana" w:cs="Verdana"/>
          <w:color w:val="0E101A"/>
          <w:sz w:val="20"/>
          <w:szCs w:val="20"/>
        </w:rPr>
        <w:t xml:space="preserve"> et al., 2016). Research conducted in North America, Europe, and Australia has shown that the use of multiple substances leads to a higher mortality rate (</w:t>
      </w:r>
      <w:proofErr w:type="spellStart"/>
      <w:r>
        <w:rPr>
          <w:rFonts w:ascii="Verdana" w:eastAsia="Verdana" w:hAnsi="Verdana" w:cs="Verdana"/>
          <w:color w:val="0E101A"/>
          <w:sz w:val="20"/>
          <w:szCs w:val="20"/>
        </w:rPr>
        <w:t>Gjersing</w:t>
      </w:r>
      <w:proofErr w:type="spellEnd"/>
      <w:r>
        <w:rPr>
          <w:rFonts w:ascii="Verdana" w:eastAsia="Verdana" w:hAnsi="Verdana" w:cs="Verdana"/>
          <w:color w:val="0E101A"/>
          <w:sz w:val="20"/>
          <w:szCs w:val="20"/>
        </w:rPr>
        <w:t xml:space="preserve"> &amp; </w:t>
      </w:r>
      <w:proofErr w:type="spellStart"/>
      <w:r>
        <w:rPr>
          <w:rFonts w:ascii="Verdana" w:eastAsia="Verdana" w:hAnsi="Verdana" w:cs="Verdana"/>
          <w:color w:val="0E101A"/>
          <w:sz w:val="20"/>
          <w:szCs w:val="20"/>
        </w:rPr>
        <w:t>Bretteville</w:t>
      </w:r>
      <w:proofErr w:type="spellEnd"/>
      <w:r>
        <w:rPr>
          <w:rFonts w:ascii="Verdana" w:eastAsia="Verdana" w:hAnsi="Verdana" w:cs="Verdana"/>
          <w:color w:val="0E101A"/>
          <w:sz w:val="20"/>
          <w:szCs w:val="20"/>
        </w:rPr>
        <w:t xml:space="preserve">-Jensen, 2018), is related to post-traumatic stress disorder (Hassan &amp; Le </w:t>
      </w:r>
      <w:proofErr w:type="spellStart"/>
      <w:r>
        <w:rPr>
          <w:rFonts w:ascii="Verdana" w:eastAsia="Verdana" w:hAnsi="Verdana" w:cs="Verdana"/>
          <w:color w:val="0E101A"/>
          <w:sz w:val="20"/>
          <w:szCs w:val="20"/>
        </w:rPr>
        <w:t>Foll</w:t>
      </w:r>
      <w:proofErr w:type="spellEnd"/>
      <w:r>
        <w:rPr>
          <w:rFonts w:ascii="Verdana" w:eastAsia="Verdana" w:hAnsi="Verdana" w:cs="Verdana"/>
          <w:color w:val="0E101A"/>
          <w:sz w:val="20"/>
          <w:szCs w:val="20"/>
        </w:rPr>
        <w:t>, 2019), and increases the risk of relapse compared to single-substance use (</w:t>
      </w:r>
      <w:proofErr w:type="spellStart"/>
      <w:r>
        <w:rPr>
          <w:rFonts w:ascii="Verdana" w:eastAsia="Verdana" w:hAnsi="Verdana" w:cs="Verdana"/>
          <w:color w:val="0E101A"/>
          <w:sz w:val="20"/>
          <w:szCs w:val="20"/>
        </w:rPr>
        <w:t>Gjersing</w:t>
      </w:r>
      <w:proofErr w:type="spellEnd"/>
      <w:r>
        <w:rPr>
          <w:rFonts w:ascii="Verdana" w:eastAsia="Verdana" w:hAnsi="Verdana" w:cs="Verdana"/>
          <w:color w:val="0E101A"/>
          <w:sz w:val="20"/>
          <w:szCs w:val="20"/>
        </w:rPr>
        <w:t xml:space="preserve"> &amp; </w:t>
      </w:r>
      <w:proofErr w:type="spellStart"/>
      <w:r>
        <w:rPr>
          <w:rFonts w:ascii="Verdana" w:eastAsia="Verdana" w:hAnsi="Verdana" w:cs="Verdana"/>
          <w:color w:val="0E101A"/>
          <w:sz w:val="20"/>
          <w:szCs w:val="20"/>
        </w:rPr>
        <w:t>Bretteville</w:t>
      </w:r>
      <w:proofErr w:type="spellEnd"/>
      <w:r>
        <w:rPr>
          <w:rFonts w:ascii="Verdana" w:eastAsia="Verdana" w:hAnsi="Verdana" w:cs="Verdana"/>
          <w:color w:val="0E101A"/>
          <w:sz w:val="20"/>
          <w:szCs w:val="20"/>
        </w:rPr>
        <w:t>-Jensen, 2018; Wang et al., 2017).</w:t>
      </w:r>
    </w:p>
    <w:p w14:paraId="00000025" w14:textId="77777777" w:rsidR="00E17F6C" w:rsidRDefault="00000000">
      <w:pPr>
        <w:spacing w:before="240" w:after="0" w:line="240" w:lineRule="auto"/>
        <w:ind w:firstLine="720"/>
        <w:jc w:val="both"/>
        <w:rPr>
          <w:rFonts w:ascii="Verdana" w:eastAsia="Verdana" w:hAnsi="Verdana" w:cs="Verdana"/>
          <w:sz w:val="20"/>
          <w:szCs w:val="20"/>
        </w:rPr>
      </w:pPr>
      <w:r>
        <w:rPr>
          <w:rFonts w:ascii="Verdana" w:eastAsia="Verdana" w:hAnsi="Verdana" w:cs="Verdana"/>
          <w:sz w:val="20"/>
          <w:szCs w:val="20"/>
        </w:rPr>
        <w:t>Research on PSU in Latin America is considerably limited (</w:t>
      </w:r>
      <w:proofErr w:type="spellStart"/>
      <w:r>
        <w:rPr>
          <w:rFonts w:ascii="Verdana" w:eastAsia="Verdana" w:hAnsi="Verdana" w:cs="Verdana"/>
          <w:sz w:val="20"/>
          <w:szCs w:val="20"/>
        </w:rPr>
        <w:t>Lalwani</w:t>
      </w:r>
      <w:proofErr w:type="spellEnd"/>
      <w:r>
        <w:rPr>
          <w:rFonts w:ascii="Verdana" w:eastAsia="Verdana" w:hAnsi="Verdana" w:cs="Verdana"/>
          <w:sz w:val="20"/>
          <w:szCs w:val="20"/>
        </w:rPr>
        <w:t xml:space="preserve"> et al., 2022). </w:t>
      </w:r>
      <w:proofErr w:type="gramStart"/>
      <w:r>
        <w:rPr>
          <w:rFonts w:ascii="Verdana" w:eastAsia="Verdana" w:hAnsi="Verdana" w:cs="Verdana"/>
          <w:sz w:val="20"/>
          <w:szCs w:val="20"/>
        </w:rPr>
        <w:t>Furthermore</w:t>
      </w:r>
      <w:proofErr w:type="gramEnd"/>
      <w:r>
        <w:rPr>
          <w:rFonts w:ascii="Verdana" w:eastAsia="Verdana" w:hAnsi="Verdana" w:cs="Verdana"/>
          <w:sz w:val="20"/>
          <w:szCs w:val="20"/>
        </w:rPr>
        <w:t xml:space="preserve"> and like many studies in the global north, high-risk populations have often been overlooked (Reyes et al., 2013). An analysis of data from independent studies conducted in six Latin American countries found that about 21% of participants were PSU, and males, people aged 18-34 years, from Chile, Uruguay, and Argentina were more likely to report PSU after adjusting for age and sex (Reyes et al., 2013). Studies conducted in hard-to-reach populations in Chile have associated PSU with school drop-out, unemployment, sexual </w:t>
      </w:r>
      <w:proofErr w:type="gramStart"/>
      <w:r>
        <w:rPr>
          <w:rFonts w:ascii="Verdana" w:eastAsia="Verdana" w:hAnsi="Verdana" w:cs="Verdana"/>
          <w:sz w:val="20"/>
          <w:szCs w:val="20"/>
        </w:rPr>
        <w:t>risk</w:t>
      </w:r>
      <w:proofErr w:type="gramEnd"/>
      <w:r>
        <w:rPr>
          <w:rFonts w:ascii="Verdana" w:eastAsia="Verdana" w:hAnsi="Verdana" w:cs="Verdana"/>
          <w:sz w:val="20"/>
          <w:szCs w:val="20"/>
        </w:rPr>
        <w:t xml:space="preserve"> and antisocial </w:t>
      </w:r>
      <w:proofErr w:type="spellStart"/>
      <w:r>
        <w:rPr>
          <w:rFonts w:ascii="Verdana" w:eastAsia="Verdana" w:hAnsi="Verdana" w:cs="Verdana"/>
          <w:sz w:val="20"/>
          <w:szCs w:val="20"/>
        </w:rPr>
        <w:t>behaviors</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Santis</w:t>
      </w:r>
      <w:proofErr w:type="spellEnd"/>
      <w:r>
        <w:rPr>
          <w:rFonts w:ascii="Verdana" w:eastAsia="Verdana" w:hAnsi="Verdana" w:cs="Verdana"/>
          <w:sz w:val="20"/>
          <w:szCs w:val="20"/>
        </w:rPr>
        <w:t xml:space="preserve"> 2007; </w:t>
      </w:r>
      <w:proofErr w:type="spellStart"/>
      <w:r>
        <w:rPr>
          <w:rFonts w:ascii="Verdana" w:eastAsia="Verdana" w:hAnsi="Verdana" w:cs="Verdana"/>
          <w:sz w:val="20"/>
          <w:szCs w:val="20"/>
        </w:rPr>
        <w:t>Olivari</w:t>
      </w:r>
      <w:proofErr w:type="spellEnd"/>
      <w:r>
        <w:rPr>
          <w:rFonts w:ascii="Verdana" w:eastAsia="Verdana" w:hAnsi="Verdana" w:cs="Verdana"/>
          <w:sz w:val="20"/>
          <w:szCs w:val="20"/>
        </w:rPr>
        <w:t xml:space="preserve"> et al., 2022; </w:t>
      </w:r>
      <w:proofErr w:type="spellStart"/>
      <w:r>
        <w:rPr>
          <w:rFonts w:ascii="Verdana" w:eastAsia="Verdana" w:hAnsi="Verdana" w:cs="Verdana"/>
          <w:sz w:val="20"/>
          <w:szCs w:val="20"/>
        </w:rPr>
        <w:t>Vilugron</w:t>
      </w:r>
      <w:proofErr w:type="spellEnd"/>
      <w:r>
        <w:rPr>
          <w:rFonts w:ascii="Verdana" w:eastAsia="Verdana" w:hAnsi="Verdana" w:cs="Verdana"/>
          <w:sz w:val="20"/>
          <w:szCs w:val="20"/>
        </w:rPr>
        <w:t xml:space="preserve"> et al., 2022).</w:t>
      </w:r>
    </w:p>
    <w:p w14:paraId="00000026" w14:textId="77777777" w:rsidR="00E17F6C" w:rsidRDefault="00000000">
      <w:pPr>
        <w:spacing w:before="240" w:after="0" w:line="240" w:lineRule="auto"/>
        <w:ind w:firstLine="720"/>
        <w:jc w:val="both"/>
        <w:rPr>
          <w:rFonts w:ascii="Verdana" w:eastAsia="Verdana" w:hAnsi="Verdana" w:cs="Verdana"/>
          <w:sz w:val="20"/>
          <w:szCs w:val="20"/>
        </w:rPr>
      </w:pPr>
      <w:r>
        <w:rPr>
          <w:rFonts w:ascii="Verdana" w:eastAsia="Verdana" w:hAnsi="Verdana" w:cs="Verdana"/>
          <w:sz w:val="20"/>
          <w:szCs w:val="20"/>
        </w:rPr>
        <w:t xml:space="preserve">One major issue highlighted in the literature is the role of treatment in patients’ substance use trajectories. Studies have found that patients who complete treatment have better outcomes than those who leave against medical advice, but completion rates may be influenced by patient characteristics (White, 2012; Andersson et al., 2019). According to a systematic review among a US </w:t>
      </w:r>
      <w:proofErr w:type="gramStart"/>
      <w:r>
        <w:rPr>
          <w:rFonts w:ascii="Verdana" w:eastAsia="Verdana" w:hAnsi="Verdana" w:cs="Verdana"/>
          <w:sz w:val="20"/>
          <w:szCs w:val="20"/>
        </w:rPr>
        <w:t>veterans</w:t>
      </w:r>
      <w:proofErr w:type="gramEnd"/>
      <w:r>
        <w:rPr>
          <w:rFonts w:ascii="Verdana" w:eastAsia="Verdana" w:hAnsi="Verdana" w:cs="Verdana"/>
          <w:sz w:val="20"/>
          <w:szCs w:val="20"/>
        </w:rPr>
        <w:t xml:space="preserve"> sample, completing a substance use intensive outpatient treatment program is associated with a lower likelihood of being arrested or incarcerated among veterans compared to those who did not (Timko et al., 2020). Another study found that prior SUD treatment episodes are a protective factor for criminal arrest</w:t>
      </w:r>
      <w:sdt>
        <w:sdtPr>
          <w:tag w:val="goog_rdk_11"/>
          <w:id w:val="-1775470868"/>
        </w:sdtPr>
        <w:sdtContent>
          <w:ins w:id="15" w:author="Mariel Mateo" w:date="2023-03-14T00:43:00Z">
            <w:r>
              <w:rPr>
                <w:rFonts w:ascii="Verdana" w:eastAsia="Verdana" w:hAnsi="Verdana" w:cs="Verdana"/>
                <w:sz w:val="20"/>
                <w:szCs w:val="20"/>
              </w:rPr>
              <w:t xml:space="preserve"> </w:t>
            </w:r>
          </w:ins>
        </w:sdtContent>
      </w:sdt>
      <w:r>
        <w:rPr>
          <w:rFonts w:ascii="Verdana" w:eastAsia="Verdana" w:hAnsi="Verdana" w:cs="Verdana"/>
          <w:sz w:val="20"/>
          <w:szCs w:val="20"/>
        </w:rPr>
        <w:t>(</w:t>
      </w:r>
      <w:proofErr w:type="spellStart"/>
      <w:r>
        <w:rPr>
          <w:rFonts w:ascii="Verdana" w:eastAsia="Verdana" w:hAnsi="Verdana" w:cs="Verdana"/>
          <w:sz w:val="20"/>
          <w:szCs w:val="20"/>
        </w:rPr>
        <w:t>Nkemjika</w:t>
      </w:r>
      <w:proofErr w:type="spellEnd"/>
      <w:r>
        <w:rPr>
          <w:rFonts w:ascii="Verdana" w:eastAsia="Verdana" w:hAnsi="Verdana" w:cs="Verdana"/>
          <w:sz w:val="20"/>
          <w:szCs w:val="20"/>
        </w:rPr>
        <w:t xml:space="preserve"> et al., 2022). </w:t>
      </w:r>
    </w:p>
    <w:p w14:paraId="00000027" w14:textId="77777777" w:rsidR="00E17F6C" w:rsidRDefault="00000000">
      <w:pPr>
        <w:spacing w:before="240" w:after="0" w:line="240" w:lineRule="auto"/>
        <w:ind w:firstLine="720"/>
        <w:jc w:val="both"/>
        <w:rPr>
          <w:rFonts w:ascii="Verdana" w:eastAsia="Verdana" w:hAnsi="Verdana" w:cs="Verdana"/>
          <w:sz w:val="20"/>
          <w:szCs w:val="20"/>
        </w:rPr>
      </w:pPr>
      <w:r>
        <w:rPr>
          <w:rFonts w:ascii="Verdana" w:eastAsia="Verdana" w:hAnsi="Verdana" w:cs="Verdana"/>
          <w:sz w:val="20"/>
          <w:szCs w:val="20"/>
        </w:rPr>
        <w:t>Although the relationship between SUD and CCJS is well documented</w:t>
      </w:r>
      <w:sdt>
        <w:sdtPr>
          <w:tag w:val="goog_rdk_12"/>
          <w:id w:val="694043227"/>
        </w:sdtPr>
        <w:sdtContent>
          <w:sdt>
            <w:sdtPr>
              <w:tag w:val="goog_rdk_13"/>
              <w:id w:val="-1469591190"/>
            </w:sdtPr>
            <w:sdtContent>
              <w:commentRangeStart w:id="16"/>
            </w:sdtContent>
          </w:sdt>
          <w:ins w:id="17" w:author="Mariel Mateo" w:date="2023-03-14T01:20:00Z">
            <w:r>
              <w:rPr>
                <w:rFonts w:ascii="Verdana" w:eastAsia="Verdana" w:hAnsi="Verdana" w:cs="Verdana"/>
                <w:sz w:val="20"/>
                <w:szCs w:val="20"/>
              </w:rPr>
              <w:t xml:space="preserve"> in high-income nations</w:t>
            </w:r>
          </w:ins>
        </w:sdtContent>
      </w:sdt>
      <w:commentRangeEnd w:id="16"/>
      <w:r>
        <w:commentReference w:id="16"/>
      </w:r>
      <w:r>
        <w:rPr>
          <w:rFonts w:ascii="Verdana" w:eastAsia="Verdana" w:hAnsi="Verdana" w:cs="Verdana"/>
          <w:sz w:val="20"/>
          <w:szCs w:val="20"/>
        </w:rPr>
        <w:t xml:space="preserve">, little is known about the effect of treatment outcome among people with PSU in other contexts. Thus, this study aims to estimate the mediator effects of completing a SUD treatment on the link between PSU and CCJS among adult patients admitted to SUD treatment programs in Chile during 2010-2019. Understanding the relationship between PSU at admission and CCJS could inform effective prevention and specific intervention strategies for PSU. In addition, this study could provide insight into the effectiveness of SUD treatment in reducing the risk of CCJS among individuals with baseline polysubstance use in Chile. This </w:t>
      </w:r>
      <w:r>
        <w:rPr>
          <w:rFonts w:ascii="Verdana" w:eastAsia="Verdana" w:hAnsi="Verdana" w:cs="Verdana"/>
          <w:sz w:val="20"/>
          <w:szCs w:val="20"/>
        </w:rPr>
        <w:lastRenderedPageBreak/>
        <w:t>study contributes to a growing literature on the importance of addressing longitudinal dynamics in SUD patients.</w:t>
      </w:r>
    </w:p>
    <w:p w14:paraId="00000028" w14:textId="77777777" w:rsidR="00E17F6C" w:rsidRDefault="00000000">
      <w:pPr>
        <w:pStyle w:val="Ttulo2"/>
        <w:numPr>
          <w:ilvl w:val="0"/>
          <w:numId w:val="2"/>
        </w:numPr>
      </w:pPr>
      <w:bookmarkStart w:id="18" w:name="_heading=h.fq3lf1i9duy6" w:colFirst="0" w:colLast="0"/>
      <w:bookmarkEnd w:id="18"/>
      <w:r>
        <w:t>Research questions, aims, and hyp</w:t>
      </w:r>
      <w:sdt>
        <w:sdtPr>
          <w:tag w:val="goog_rdk_14"/>
          <w:id w:val="-1413239589"/>
        </w:sdtPr>
        <w:sdtContent>
          <w:commentRangeStart w:id="19"/>
        </w:sdtContent>
      </w:sdt>
      <w:r>
        <w:t>o</w:t>
      </w:r>
      <w:commentRangeEnd w:id="19"/>
      <w:r>
        <w:commentReference w:id="19"/>
      </w:r>
      <w:r>
        <w:t>thesis</w:t>
      </w:r>
    </w:p>
    <w:p w14:paraId="00000029" w14:textId="77777777" w:rsidR="00E17F6C" w:rsidRDefault="00000000">
      <w:pPr>
        <w:spacing w:after="0" w:line="240" w:lineRule="auto"/>
        <w:jc w:val="both"/>
        <w:rPr>
          <w:rFonts w:ascii="Verdana" w:eastAsia="Verdana" w:hAnsi="Verdana" w:cs="Verdana"/>
          <w:sz w:val="20"/>
          <w:szCs w:val="20"/>
        </w:rPr>
      </w:pPr>
      <w:sdt>
        <w:sdtPr>
          <w:tag w:val="goog_rdk_15"/>
          <w:id w:val="1682621258"/>
        </w:sdtPr>
        <w:sdtContent>
          <w:commentRangeStart w:id="20"/>
        </w:sdtContent>
      </w:sdt>
      <w:sdt>
        <w:sdtPr>
          <w:tag w:val="goog_rdk_16"/>
          <w:id w:val="1274203057"/>
        </w:sdtPr>
        <w:sdtContent>
          <w:commentRangeStart w:id="21"/>
        </w:sdtContent>
      </w:sdt>
      <w:sdt>
        <w:sdtPr>
          <w:tag w:val="goog_rdk_17"/>
          <w:id w:val="-1289349977"/>
        </w:sdtPr>
        <w:sdtContent>
          <w:commentRangeStart w:id="22"/>
        </w:sdtContent>
      </w:sdt>
      <w:sdt>
        <w:sdtPr>
          <w:tag w:val="goog_rdk_18"/>
          <w:id w:val="-1910380650"/>
        </w:sdtPr>
        <w:sdtContent>
          <w:commentRangeStart w:id="23"/>
        </w:sdtContent>
      </w:sdt>
      <w:r>
        <w:rPr>
          <w:rFonts w:ascii="Verdana" w:eastAsia="Verdana" w:hAnsi="Verdana" w:cs="Verdana"/>
          <w:sz w:val="20"/>
          <w:szCs w:val="20"/>
        </w:rPr>
        <w:t>- Research Question: What is the effect of completing a substance use disorder treatment on the relationship between baseline PSU and CCJS in Chile?</w:t>
      </w:r>
    </w:p>
    <w:p w14:paraId="0000002A" w14:textId="77777777" w:rsidR="00E17F6C" w:rsidRDefault="00000000">
      <w:pPr>
        <w:spacing w:after="0" w:line="240" w:lineRule="auto"/>
        <w:jc w:val="both"/>
        <w:rPr>
          <w:rFonts w:ascii="Verdana" w:eastAsia="Verdana" w:hAnsi="Verdana" w:cs="Verdana"/>
          <w:sz w:val="20"/>
          <w:szCs w:val="20"/>
        </w:rPr>
      </w:pPr>
      <w:r>
        <w:rPr>
          <w:rFonts w:ascii="Verdana" w:eastAsia="Verdana" w:hAnsi="Verdana" w:cs="Verdana"/>
          <w:sz w:val="20"/>
          <w:szCs w:val="20"/>
        </w:rPr>
        <w:t>- Goal: Estimate the mediator effect</w:t>
      </w:r>
      <w:sdt>
        <w:sdtPr>
          <w:tag w:val="goog_rdk_19"/>
          <w:id w:val="1528834020"/>
        </w:sdtPr>
        <w:sdtContent>
          <w:sdt>
            <w:sdtPr>
              <w:tag w:val="goog_rdk_20"/>
              <w:id w:val="-748414133"/>
            </w:sdtPr>
            <w:sdtContent>
              <w:commentRangeStart w:id="24"/>
            </w:sdtContent>
          </w:sdt>
          <w:ins w:id="25" w:author="Andrés González Santa Cruz" w:date="2023-03-07T23:08:00Z">
            <w:r>
              <w:rPr>
                <w:rFonts w:ascii="Verdana" w:eastAsia="Verdana" w:hAnsi="Verdana" w:cs="Verdana"/>
                <w:sz w:val="20"/>
                <w:szCs w:val="20"/>
              </w:rPr>
              <w:t>s</w:t>
            </w:r>
          </w:ins>
        </w:sdtContent>
      </w:sdt>
      <w:commentRangeEnd w:id="24"/>
      <w:r>
        <w:commentReference w:id="24"/>
      </w:r>
      <w:r>
        <w:rPr>
          <w:rFonts w:ascii="Verdana" w:eastAsia="Verdana" w:hAnsi="Verdana" w:cs="Verdana"/>
          <w:sz w:val="20"/>
          <w:szCs w:val="20"/>
        </w:rPr>
        <w:t xml:space="preserve"> of completing a SUD treatment on the relationship between poly-substance use and contact with the criminal </w:t>
      </w:r>
      <w:sdt>
        <w:sdtPr>
          <w:tag w:val="goog_rdk_21"/>
          <w:id w:val="1753240546"/>
        </w:sdtPr>
        <w:sdtContent>
          <w:ins w:id="26" w:author="Mariel Mateo" w:date="2023-03-14T01:05:00Z">
            <w:r>
              <w:rPr>
                <w:rFonts w:ascii="Verdana" w:eastAsia="Verdana" w:hAnsi="Verdana" w:cs="Verdana"/>
                <w:sz w:val="20"/>
                <w:szCs w:val="20"/>
              </w:rPr>
              <w:t xml:space="preserve">justice </w:t>
            </w:r>
          </w:ins>
        </w:sdtContent>
      </w:sdt>
      <w:r>
        <w:rPr>
          <w:rFonts w:ascii="Verdana" w:eastAsia="Verdana" w:hAnsi="Verdana" w:cs="Verdana"/>
          <w:sz w:val="20"/>
          <w:szCs w:val="20"/>
        </w:rPr>
        <w:t>system among adult patients admitted to substance use disorder treatment programs in Chile during 2010-2019.</w:t>
      </w:r>
    </w:p>
    <w:p w14:paraId="0000002B" w14:textId="77777777" w:rsidR="00E17F6C" w:rsidRDefault="00000000">
      <w:pPr>
        <w:spacing w:after="0" w:line="240" w:lineRule="auto"/>
        <w:jc w:val="both"/>
        <w:rPr>
          <w:rFonts w:ascii="Verdana" w:eastAsia="Verdana" w:hAnsi="Verdana" w:cs="Verdana"/>
          <w:sz w:val="20"/>
          <w:szCs w:val="20"/>
        </w:rPr>
      </w:pPr>
      <w:r>
        <w:rPr>
          <w:rFonts w:ascii="Verdana" w:eastAsia="Verdana" w:hAnsi="Verdana" w:cs="Verdana"/>
          <w:sz w:val="20"/>
          <w:szCs w:val="20"/>
        </w:rPr>
        <w:t>Specific aims:</w:t>
      </w:r>
    </w:p>
    <w:p w14:paraId="0000002C" w14:textId="77777777" w:rsidR="00E17F6C" w:rsidRDefault="00000000">
      <w:pPr>
        <w:numPr>
          <w:ilvl w:val="0"/>
          <w:numId w:val="4"/>
        </w:numPr>
        <w:spacing w:after="0" w:line="240" w:lineRule="auto"/>
        <w:jc w:val="both"/>
        <w:rPr>
          <w:rFonts w:ascii="Verdana" w:eastAsia="Verdana" w:hAnsi="Verdana" w:cs="Verdana"/>
          <w:sz w:val="20"/>
          <w:szCs w:val="20"/>
        </w:rPr>
      </w:pPr>
      <w:r>
        <w:rPr>
          <w:rFonts w:ascii="Verdana" w:eastAsia="Verdana" w:hAnsi="Verdana" w:cs="Verdana"/>
          <w:sz w:val="20"/>
          <w:szCs w:val="20"/>
        </w:rPr>
        <w:t>To describe the role of PSU on CCJS.</w:t>
      </w:r>
    </w:p>
    <w:p w14:paraId="0000002D" w14:textId="77777777" w:rsidR="00E17F6C" w:rsidRDefault="00000000">
      <w:pPr>
        <w:numPr>
          <w:ilvl w:val="0"/>
          <w:numId w:val="4"/>
        </w:numPr>
        <w:spacing w:after="0" w:line="240" w:lineRule="auto"/>
        <w:jc w:val="both"/>
        <w:rPr>
          <w:rFonts w:ascii="Verdana" w:eastAsia="Verdana" w:hAnsi="Verdana" w:cs="Verdana"/>
          <w:sz w:val="20"/>
          <w:szCs w:val="20"/>
        </w:rPr>
      </w:pPr>
      <w:r>
        <w:rPr>
          <w:rFonts w:ascii="Verdana" w:eastAsia="Verdana" w:hAnsi="Verdana" w:cs="Verdana"/>
          <w:sz w:val="20"/>
          <w:szCs w:val="20"/>
        </w:rPr>
        <w:t>To compare the risk of CCJS</w:t>
      </w:r>
      <w:sdt>
        <w:sdtPr>
          <w:tag w:val="goog_rdk_22"/>
          <w:id w:val="1435179245"/>
        </w:sdtPr>
        <w:sdtContent>
          <w:ins w:id="27" w:author="Mariel Mateo" w:date="2023-03-14T01:06:00Z">
            <w:r>
              <w:rPr>
                <w:rFonts w:ascii="Verdana" w:eastAsia="Verdana" w:hAnsi="Verdana" w:cs="Verdana"/>
                <w:sz w:val="20"/>
                <w:szCs w:val="20"/>
              </w:rPr>
              <w:t xml:space="preserve"> </w:t>
            </w:r>
          </w:ins>
        </w:sdtContent>
      </w:sdt>
      <w:r>
        <w:rPr>
          <w:rFonts w:ascii="Verdana" w:eastAsia="Verdana" w:hAnsi="Verdana" w:cs="Verdana"/>
          <w:sz w:val="20"/>
          <w:szCs w:val="20"/>
        </w:rPr>
        <w:t xml:space="preserve">system between </w:t>
      </w:r>
      <w:sdt>
        <w:sdtPr>
          <w:tag w:val="goog_rdk_23"/>
          <w:id w:val="-1864205065"/>
        </w:sdtPr>
        <w:sdtContent>
          <w:commentRangeStart w:id="28"/>
        </w:sdtContent>
      </w:sdt>
      <w:sdt>
        <w:sdtPr>
          <w:tag w:val="goog_rdk_24"/>
          <w:id w:val="1762643114"/>
        </w:sdtPr>
        <w:sdtContent>
          <w:commentRangeStart w:id="29"/>
        </w:sdtContent>
      </w:sdt>
      <w:r>
        <w:rPr>
          <w:rFonts w:ascii="Verdana" w:eastAsia="Verdana" w:hAnsi="Verdana" w:cs="Verdana"/>
          <w:sz w:val="20"/>
          <w:szCs w:val="20"/>
        </w:rPr>
        <w:t>poly-substance users and single-substance users</w:t>
      </w:r>
      <w:commentRangeEnd w:id="28"/>
      <w:r>
        <w:commentReference w:id="28"/>
      </w:r>
      <w:commentRangeEnd w:id="29"/>
      <w:r>
        <w:commentReference w:id="29"/>
      </w:r>
      <w:r>
        <w:rPr>
          <w:rFonts w:ascii="Verdana" w:eastAsia="Verdana" w:hAnsi="Verdana" w:cs="Verdana"/>
          <w:sz w:val="20"/>
          <w:szCs w:val="20"/>
        </w:rPr>
        <w:t xml:space="preserve">. </w:t>
      </w:r>
    </w:p>
    <w:p w14:paraId="0000002E" w14:textId="77777777" w:rsidR="00E17F6C" w:rsidRDefault="00000000">
      <w:pPr>
        <w:numPr>
          <w:ilvl w:val="0"/>
          <w:numId w:val="4"/>
        </w:numPr>
        <w:spacing w:after="0" w:line="240" w:lineRule="auto"/>
        <w:jc w:val="both"/>
        <w:rPr>
          <w:rFonts w:ascii="Verdana" w:eastAsia="Verdana" w:hAnsi="Verdana" w:cs="Verdana"/>
          <w:sz w:val="20"/>
          <w:szCs w:val="20"/>
        </w:rPr>
      </w:pPr>
      <w:r>
        <w:rPr>
          <w:rFonts w:ascii="Verdana" w:eastAsia="Verdana" w:hAnsi="Verdana" w:cs="Verdana"/>
          <w:sz w:val="20"/>
          <w:szCs w:val="20"/>
        </w:rPr>
        <w:t xml:space="preserve">Estimate the combined effects of exposure to </w:t>
      </w:r>
      <w:sdt>
        <w:sdtPr>
          <w:tag w:val="goog_rdk_25"/>
          <w:id w:val="1531923108"/>
        </w:sdtPr>
        <w:sdtContent>
          <w:del w:id="30" w:author="Andrés González Santa Cruz" w:date="2023-03-08T16:21:00Z">
            <w:r>
              <w:rPr>
                <w:rFonts w:ascii="Verdana" w:eastAsia="Verdana" w:hAnsi="Verdana" w:cs="Verdana"/>
                <w:sz w:val="20"/>
                <w:szCs w:val="20"/>
              </w:rPr>
              <w:delText xml:space="preserve">To quantify the extent to which the relation between </w:delText>
            </w:r>
          </w:del>
        </w:sdtContent>
      </w:sdt>
      <w:r>
        <w:rPr>
          <w:rFonts w:ascii="Verdana" w:eastAsia="Verdana" w:hAnsi="Verdana" w:cs="Verdana"/>
          <w:sz w:val="20"/>
          <w:szCs w:val="20"/>
        </w:rPr>
        <w:t>poly-substance use</w:t>
      </w:r>
      <w:sdt>
        <w:sdtPr>
          <w:tag w:val="goog_rdk_26"/>
          <w:id w:val="-640731573"/>
        </w:sdtPr>
        <w:sdtContent>
          <w:ins w:id="31" w:author="Andrés González Santa Cruz" w:date="2023-03-08T16:21:00Z">
            <w:r>
              <w:rPr>
                <w:rFonts w:ascii="Verdana" w:eastAsia="Verdana" w:hAnsi="Verdana" w:cs="Verdana"/>
                <w:sz w:val="20"/>
                <w:szCs w:val="20"/>
              </w:rPr>
              <w:t xml:space="preserve"> at admission</w:t>
            </w:r>
          </w:ins>
        </w:sdtContent>
      </w:sdt>
      <w:r>
        <w:rPr>
          <w:rFonts w:ascii="Verdana" w:eastAsia="Verdana" w:hAnsi="Verdana" w:cs="Verdana"/>
          <w:sz w:val="20"/>
          <w:szCs w:val="20"/>
        </w:rPr>
        <w:t xml:space="preserve"> and</w:t>
      </w:r>
      <w:sdt>
        <w:sdtPr>
          <w:tag w:val="goog_rdk_27"/>
          <w:id w:val="765813459"/>
        </w:sdtPr>
        <w:sdtContent>
          <w:ins w:id="32" w:author="Andrés González Santa Cruz" w:date="2023-03-08T16:22:00Z">
            <w:r>
              <w:rPr>
                <w:rFonts w:ascii="Verdana" w:eastAsia="Verdana" w:hAnsi="Verdana" w:cs="Verdana"/>
                <w:sz w:val="20"/>
                <w:szCs w:val="20"/>
              </w:rPr>
              <w:t xml:space="preserve"> treatment outcome</w:t>
            </w:r>
          </w:ins>
        </w:sdtContent>
      </w:sdt>
      <w:r>
        <w:rPr>
          <w:rFonts w:ascii="Verdana" w:eastAsia="Verdana" w:hAnsi="Verdana" w:cs="Verdana"/>
          <w:sz w:val="20"/>
          <w:szCs w:val="20"/>
        </w:rPr>
        <w:t xml:space="preserve"> </w:t>
      </w:r>
      <w:sdt>
        <w:sdtPr>
          <w:tag w:val="goog_rdk_28"/>
          <w:id w:val="-1821800070"/>
        </w:sdtPr>
        <w:sdtContent>
          <w:ins w:id="33" w:author="Andrés González Santa Cruz" w:date="2023-03-08T16:22:00Z">
            <w:r>
              <w:rPr>
                <w:rFonts w:ascii="Verdana" w:eastAsia="Verdana" w:hAnsi="Verdana" w:cs="Verdana"/>
                <w:sz w:val="20"/>
                <w:szCs w:val="20"/>
              </w:rPr>
              <w:t xml:space="preserve">on the </w:t>
            </w:r>
          </w:ins>
        </w:sdtContent>
      </w:sdt>
      <w:r>
        <w:rPr>
          <w:rFonts w:ascii="Verdana" w:eastAsia="Verdana" w:hAnsi="Verdana" w:cs="Verdana"/>
          <w:sz w:val="20"/>
          <w:szCs w:val="20"/>
        </w:rPr>
        <w:t>contact with the criminal</w:t>
      </w:r>
      <w:sdt>
        <w:sdtPr>
          <w:tag w:val="goog_rdk_29"/>
          <w:id w:val="1656107319"/>
        </w:sdtPr>
        <w:sdtContent>
          <w:ins w:id="34" w:author="Mariel Mateo" w:date="2023-03-14T01:06:00Z">
            <w:r>
              <w:rPr>
                <w:rFonts w:ascii="Verdana" w:eastAsia="Verdana" w:hAnsi="Verdana" w:cs="Verdana"/>
                <w:sz w:val="20"/>
                <w:szCs w:val="20"/>
              </w:rPr>
              <w:t xml:space="preserve"> justice</w:t>
            </w:r>
          </w:ins>
        </w:sdtContent>
      </w:sdt>
      <w:r>
        <w:rPr>
          <w:rFonts w:ascii="Verdana" w:eastAsia="Verdana" w:hAnsi="Verdana" w:cs="Verdana"/>
          <w:sz w:val="20"/>
          <w:szCs w:val="20"/>
        </w:rPr>
        <w:t xml:space="preserve"> system</w:t>
      </w:r>
      <w:sdt>
        <w:sdtPr>
          <w:tag w:val="goog_rdk_30"/>
          <w:id w:val="1599443756"/>
        </w:sdtPr>
        <w:sdtContent>
          <w:del w:id="35" w:author="Andrés González Santa Cruz" w:date="2023-03-08T16:24:00Z">
            <w:r>
              <w:rPr>
                <w:rFonts w:ascii="Verdana" w:eastAsia="Verdana" w:hAnsi="Verdana" w:cs="Verdana"/>
                <w:sz w:val="20"/>
                <w:szCs w:val="20"/>
              </w:rPr>
              <w:delText xml:space="preserve"> varies by treatment outcome</w:delText>
            </w:r>
          </w:del>
        </w:sdtContent>
      </w:sdt>
      <w:r>
        <w:rPr>
          <w:rFonts w:ascii="Verdana" w:eastAsia="Verdana" w:hAnsi="Verdana" w:cs="Verdana"/>
          <w:sz w:val="20"/>
          <w:szCs w:val="20"/>
        </w:rPr>
        <w:t>.</w:t>
      </w:r>
      <w:commentRangeEnd w:id="20"/>
      <w:r>
        <w:commentReference w:id="20"/>
      </w:r>
      <w:commentRangeEnd w:id="21"/>
      <w:r>
        <w:commentReference w:id="21"/>
      </w:r>
      <w:commentRangeEnd w:id="22"/>
      <w:r>
        <w:commentReference w:id="22"/>
      </w:r>
      <w:commentRangeEnd w:id="23"/>
      <w:r>
        <w:commentReference w:id="23"/>
      </w:r>
    </w:p>
    <w:p w14:paraId="0000002F" w14:textId="77777777" w:rsidR="00E17F6C" w:rsidRDefault="00E17F6C">
      <w:pPr>
        <w:spacing w:after="0" w:line="240" w:lineRule="auto"/>
        <w:jc w:val="both"/>
        <w:rPr>
          <w:rFonts w:ascii="Verdana" w:eastAsia="Verdana" w:hAnsi="Verdana" w:cs="Verdana"/>
          <w:sz w:val="20"/>
          <w:szCs w:val="20"/>
        </w:rPr>
      </w:pPr>
    </w:p>
    <w:p w14:paraId="00000030" w14:textId="77777777" w:rsidR="00E17F6C" w:rsidRDefault="00000000">
      <w:pPr>
        <w:numPr>
          <w:ilvl w:val="0"/>
          <w:numId w:val="1"/>
        </w:numPr>
        <w:spacing w:after="0" w:line="240" w:lineRule="auto"/>
        <w:jc w:val="both"/>
        <w:rPr>
          <w:rFonts w:ascii="Verdana" w:eastAsia="Verdana" w:hAnsi="Verdana" w:cs="Verdana"/>
          <w:sz w:val="20"/>
          <w:szCs w:val="20"/>
        </w:rPr>
      </w:pPr>
      <w:r>
        <w:rPr>
          <w:rFonts w:ascii="Verdana" w:eastAsia="Verdana" w:hAnsi="Verdana" w:cs="Verdana"/>
          <w:sz w:val="20"/>
          <w:szCs w:val="20"/>
        </w:rPr>
        <w:t>Baseline PSU is related to lower treatment completion rates.</w:t>
      </w:r>
    </w:p>
    <w:p w14:paraId="00000031" w14:textId="77777777" w:rsidR="00E17F6C" w:rsidRDefault="00000000">
      <w:pPr>
        <w:numPr>
          <w:ilvl w:val="0"/>
          <w:numId w:val="1"/>
        </w:numPr>
        <w:spacing w:after="0" w:line="240" w:lineRule="auto"/>
        <w:jc w:val="both"/>
        <w:rPr>
          <w:rFonts w:ascii="Verdana" w:eastAsia="Verdana" w:hAnsi="Verdana" w:cs="Verdana"/>
          <w:sz w:val="20"/>
          <w:szCs w:val="20"/>
        </w:rPr>
      </w:pPr>
      <w:r>
        <w:rPr>
          <w:rFonts w:ascii="Verdana" w:eastAsia="Verdana" w:hAnsi="Verdana" w:cs="Verdana"/>
          <w:sz w:val="20"/>
          <w:szCs w:val="20"/>
        </w:rPr>
        <w:t>Baseline PSU is related to a greater risk of CCJS.</w:t>
      </w:r>
    </w:p>
    <w:p w14:paraId="00000032" w14:textId="77777777" w:rsidR="00E17F6C" w:rsidRDefault="00000000">
      <w:pPr>
        <w:numPr>
          <w:ilvl w:val="0"/>
          <w:numId w:val="1"/>
        </w:numPr>
        <w:spacing w:after="0" w:line="240" w:lineRule="auto"/>
        <w:jc w:val="both"/>
        <w:rPr>
          <w:rFonts w:ascii="Verdana" w:eastAsia="Verdana" w:hAnsi="Verdana" w:cs="Verdana"/>
          <w:sz w:val="20"/>
          <w:szCs w:val="20"/>
        </w:rPr>
      </w:pPr>
      <w:sdt>
        <w:sdtPr>
          <w:tag w:val="goog_rdk_31"/>
          <w:id w:val="-1693072531"/>
        </w:sdtPr>
        <w:sdtContent>
          <w:commentRangeStart w:id="36"/>
        </w:sdtContent>
      </w:sdt>
      <w:sdt>
        <w:sdtPr>
          <w:tag w:val="goog_rdk_32"/>
          <w:id w:val="-1593233409"/>
        </w:sdtPr>
        <w:sdtContent>
          <w:commentRangeStart w:id="37"/>
        </w:sdtContent>
      </w:sdt>
      <w:r>
        <w:rPr>
          <w:rFonts w:ascii="Verdana" w:eastAsia="Verdana" w:hAnsi="Verdana" w:cs="Verdana"/>
          <w:sz w:val="20"/>
          <w:szCs w:val="20"/>
        </w:rPr>
        <w:t>Vulnerable patients</w:t>
      </w:r>
      <w:commentRangeEnd w:id="36"/>
      <w:r>
        <w:commentReference w:id="36"/>
      </w:r>
      <w:commentRangeEnd w:id="37"/>
      <w:r>
        <w:commentReference w:id="37"/>
      </w:r>
      <w:r>
        <w:rPr>
          <w:rFonts w:ascii="Verdana" w:eastAsia="Verdana" w:hAnsi="Verdana" w:cs="Verdana"/>
          <w:sz w:val="20"/>
          <w:szCs w:val="20"/>
        </w:rPr>
        <w:t xml:space="preserve"> have a differential risk of CCJS associated with treatment completion. </w:t>
      </w:r>
    </w:p>
    <w:p w14:paraId="00000033" w14:textId="77777777" w:rsidR="00E17F6C" w:rsidRDefault="00000000">
      <w:pPr>
        <w:numPr>
          <w:ilvl w:val="0"/>
          <w:numId w:val="1"/>
        </w:numPr>
        <w:spacing w:after="0" w:line="240" w:lineRule="auto"/>
        <w:jc w:val="both"/>
        <w:rPr>
          <w:rFonts w:ascii="Verdana" w:eastAsia="Verdana" w:hAnsi="Verdana" w:cs="Verdana"/>
          <w:sz w:val="20"/>
          <w:szCs w:val="20"/>
        </w:rPr>
      </w:pPr>
      <w:r>
        <w:rPr>
          <w:rFonts w:ascii="Verdana" w:eastAsia="Verdana" w:hAnsi="Verdana" w:cs="Verdana"/>
          <w:sz w:val="20"/>
          <w:szCs w:val="20"/>
        </w:rPr>
        <w:t xml:space="preserve">Baseline PSU and treatment completion will be antagonistically related to an increased risk of CCJS. </w:t>
      </w:r>
    </w:p>
    <w:p w14:paraId="00000034" w14:textId="77777777" w:rsidR="00E17F6C" w:rsidRDefault="00E17F6C">
      <w:pPr>
        <w:spacing w:after="0" w:line="240" w:lineRule="auto"/>
        <w:rPr>
          <w:rFonts w:ascii="Verdana" w:eastAsia="Verdana" w:hAnsi="Verdana" w:cs="Verdana"/>
          <w:sz w:val="20"/>
          <w:szCs w:val="20"/>
        </w:rPr>
      </w:pPr>
    </w:p>
    <w:p w14:paraId="00000035" w14:textId="77777777" w:rsidR="00E17F6C" w:rsidRDefault="00000000">
      <w:pPr>
        <w:pStyle w:val="Ttulo2"/>
        <w:numPr>
          <w:ilvl w:val="0"/>
          <w:numId w:val="2"/>
        </w:numPr>
      </w:pPr>
      <w:bookmarkStart w:id="38" w:name="_heading=h.ekpj1o7jbcyd" w:colFirst="0" w:colLast="0"/>
      <w:bookmarkEnd w:id="38"/>
      <w:r>
        <w:t>Methodology</w:t>
      </w:r>
    </w:p>
    <w:p w14:paraId="00000036" w14:textId="77777777" w:rsidR="00E17F6C" w:rsidRDefault="00000000">
      <w:pPr>
        <w:spacing w:before="240" w:after="240" w:line="240" w:lineRule="auto"/>
        <w:jc w:val="both"/>
        <w:rPr>
          <w:rFonts w:ascii="Verdana" w:eastAsia="Verdana" w:hAnsi="Verdana" w:cs="Verdana"/>
          <w:b/>
          <w:sz w:val="20"/>
          <w:szCs w:val="20"/>
        </w:rPr>
      </w:pPr>
      <w:r>
        <w:rPr>
          <w:rFonts w:ascii="Verdana" w:eastAsia="Verdana" w:hAnsi="Verdana" w:cs="Verdana"/>
          <w:b/>
          <w:sz w:val="20"/>
          <w:szCs w:val="20"/>
        </w:rPr>
        <w:t xml:space="preserve">Design </w:t>
      </w:r>
    </w:p>
    <w:p w14:paraId="00000037" w14:textId="77777777" w:rsidR="00E17F6C" w:rsidRDefault="00000000">
      <w:pPr>
        <w:spacing w:before="240" w:after="240" w:line="240" w:lineRule="auto"/>
        <w:jc w:val="both"/>
        <w:rPr>
          <w:rFonts w:ascii="Verdana" w:eastAsia="Verdana" w:hAnsi="Verdana" w:cs="Verdana"/>
          <w:sz w:val="20"/>
          <w:szCs w:val="20"/>
        </w:rPr>
      </w:pPr>
      <w:r>
        <w:rPr>
          <w:rFonts w:ascii="Verdana" w:eastAsia="Verdana" w:hAnsi="Verdana" w:cs="Verdana"/>
          <w:sz w:val="20"/>
          <w:szCs w:val="20"/>
        </w:rPr>
        <w:t xml:space="preserve">We will use a population-based record-linkage retrospective cohort, merging records of adults (18+ years of age) in publicly funded Chilean SUTs programs from the electronic clinical record system (SISTRAT), with the Prosecutor’s Office (PO) data of offenses at the national level between 2010 and the third quarter of 2019. Only de-identified individual-level data will be used for the proposed study; thus, the study is considered of negligible risk and can be exempted from ethics review. </w:t>
      </w:r>
    </w:p>
    <w:p w14:paraId="00000038" w14:textId="77777777" w:rsidR="00E17F6C" w:rsidRDefault="00000000">
      <w:pPr>
        <w:spacing w:before="240" w:after="240" w:line="240" w:lineRule="auto"/>
        <w:jc w:val="both"/>
        <w:rPr>
          <w:rFonts w:ascii="Verdana" w:eastAsia="Verdana" w:hAnsi="Verdana" w:cs="Verdana"/>
          <w:b/>
          <w:sz w:val="20"/>
          <w:szCs w:val="20"/>
        </w:rPr>
      </w:pPr>
      <w:r>
        <w:rPr>
          <w:rFonts w:ascii="Verdana" w:eastAsia="Verdana" w:hAnsi="Verdana" w:cs="Verdana"/>
          <w:b/>
          <w:sz w:val="20"/>
          <w:szCs w:val="20"/>
        </w:rPr>
        <w:t xml:space="preserve">Outcome variable </w:t>
      </w:r>
    </w:p>
    <w:p w14:paraId="6C7F6A6F" w14:textId="77777777" w:rsidR="00AD60FF" w:rsidRPr="00AD60FF" w:rsidRDefault="00000000" w:rsidP="00AD60FF">
      <w:pPr>
        <w:spacing w:before="240" w:after="240" w:line="240" w:lineRule="auto"/>
        <w:jc w:val="both"/>
        <w:rPr>
          <w:rFonts w:ascii="Verdana" w:eastAsia="Verdana" w:hAnsi="Verdana" w:cs="Verdana"/>
          <w:sz w:val="20"/>
          <w:szCs w:val="20"/>
          <w:highlight w:val="yellow"/>
        </w:rPr>
      </w:pPr>
      <w:r>
        <w:rPr>
          <w:rFonts w:ascii="Verdana" w:eastAsia="Verdana" w:hAnsi="Verdana" w:cs="Verdana"/>
          <w:i/>
          <w:sz w:val="20"/>
          <w:szCs w:val="20"/>
        </w:rPr>
        <w:t>Treatment outcome:</w:t>
      </w:r>
      <w:r>
        <w:rPr>
          <w:rFonts w:ascii="Verdana" w:eastAsia="Verdana" w:hAnsi="Verdana" w:cs="Verdana"/>
          <w:sz w:val="20"/>
          <w:szCs w:val="20"/>
        </w:rPr>
        <w:t xml:space="preserve"> Completion of treatment: Transformed into a dichotomous variable to indicate treatment completion (1= reasonable accomplishment of treatment goals) or non-completion (0= Leaving against professional advice).</w:t>
      </w:r>
      <w:r w:rsidR="00AD60FF">
        <w:rPr>
          <w:rFonts w:ascii="Verdana" w:eastAsia="Verdana" w:hAnsi="Verdana" w:cs="Verdana"/>
          <w:sz w:val="20"/>
          <w:szCs w:val="20"/>
        </w:rPr>
        <w:t xml:space="preserve"> </w:t>
      </w:r>
      <w:r w:rsidR="00AD60FF" w:rsidRPr="00AD60FF">
        <w:rPr>
          <w:rFonts w:ascii="Verdana" w:eastAsia="Verdana" w:hAnsi="Verdana" w:cs="Verdana"/>
          <w:sz w:val="20"/>
          <w:szCs w:val="20"/>
          <w:highlight w:val="yellow"/>
        </w:rPr>
        <w:t>Treatment completion may provide additional insight into readmission as it regarded as positive indicator of treatment success (</w:t>
      </w:r>
      <w:proofErr w:type="spellStart"/>
      <w:r w:rsidR="00AD60FF" w:rsidRPr="00AD60FF">
        <w:rPr>
          <w:rFonts w:ascii="Verdana" w:eastAsia="Verdana" w:hAnsi="Verdana" w:cs="Verdana"/>
          <w:sz w:val="20"/>
          <w:szCs w:val="20"/>
          <w:highlight w:val="yellow"/>
        </w:rPr>
        <w:t>Luchansky</w:t>
      </w:r>
      <w:proofErr w:type="spellEnd"/>
      <w:r w:rsidR="00AD60FF" w:rsidRPr="00AD60FF">
        <w:rPr>
          <w:rFonts w:ascii="Verdana" w:eastAsia="Verdana" w:hAnsi="Verdana" w:cs="Verdana"/>
          <w:sz w:val="20"/>
          <w:szCs w:val="20"/>
          <w:highlight w:val="yellow"/>
        </w:rPr>
        <w:t xml:space="preserve">, He, </w:t>
      </w:r>
      <w:proofErr w:type="spellStart"/>
      <w:r w:rsidR="00AD60FF" w:rsidRPr="00AD60FF">
        <w:rPr>
          <w:rFonts w:ascii="Verdana" w:eastAsia="Verdana" w:hAnsi="Verdana" w:cs="Verdana"/>
          <w:sz w:val="20"/>
          <w:szCs w:val="20"/>
          <w:highlight w:val="yellow"/>
        </w:rPr>
        <w:t>Krupski</w:t>
      </w:r>
      <w:proofErr w:type="spellEnd"/>
      <w:r w:rsidR="00AD60FF" w:rsidRPr="00AD60FF">
        <w:rPr>
          <w:rFonts w:ascii="Verdana" w:eastAsia="Verdana" w:hAnsi="Verdana" w:cs="Verdana"/>
          <w:sz w:val="20"/>
          <w:szCs w:val="20"/>
          <w:highlight w:val="yellow"/>
        </w:rPr>
        <w:t xml:space="preserve">, &amp; Stark, 2000; </w:t>
      </w:r>
      <w:proofErr w:type="spellStart"/>
      <w:r w:rsidR="00AD60FF" w:rsidRPr="00AD60FF">
        <w:rPr>
          <w:rFonts w:ascii="Verdana" w:eastAsia="Verdana" w:hAnsi="Verdana" w:cs="Verdana"/>
          <w:sz w:val="20"/>
          <w:szCs w:val="20"/>
          <w:highlight w:val="yellow"/>
        </w:rPr>
        <w:t>Zarkin</w:t>
      </w:r>
      <w:proofErr w:type="spellEnd"/>
      <w:r w:rsidR="00AD60FF" w:rsidRPr="00AD60FF">
        <w:rPr>
          <w:rFonts w:ascii="Verdana" w:eastAsia="Verdana" w:hAnsi="Verdana" w:cs="Verdana"/>
          <w:sz w:val="20"/>
          <w:szCs w:val="20"/>
          <w:highlight w:val="yellow"/>
        </w:rPr>
        <w:t xml:space="preserve">, Dunlap, Bray, &amp; </w:t>
      </w:r>
      <w:proofErr w:type="spellStart"/>
      <w:r w:rsidR="00AD60FF" w:rsidRPr="00AD60FF">
        <w:rPr>
          <w:rFonts w:ascii="Verdana" w:eastAsia="Verdana" w:hAnsi="Verdana" w:cs="Verdana"/>
          <w:sz w:val="20"/>
          <w:szCs w:val="20"/>
          <w:highlight w:val="yellow"/>
        </w:rPr>
        <w:t>Wechsburg</w:t>
      </w:r>
      <w:proofErr w:type="spellEnd"/>
      <w:r w:rsidR="00AD60FF" w:rsidRPr="00AD60FF">
        <w:rPr>
          <w:rFonts w:ascii="Verdana" w:eastAsia="Verdana" w:hAnsi="Verdana" w:cs="Verdana"/>
          <w:sz w:val="20"/>
          <w:szCs w:val="20"/>
          <w:highlight w:val="yellow"/>
        </w:rPr>
        <w:t>, 2002). </w:t>
      </w:r>
    </w:p>
    <w:p w14:paraId="00000039" w14:textId="6F231F21" w:rsidR="00E17F6C" w:rsidRDefault="00AD60FF" w:rsidP="00AD60FF">
      <w:pPr>
        <w:spacing w:before="240" w:after="240" w:line="240" w:lineRule="auto"/>
        <w:jc w:val="both"/>
        <w:rPr>
          <w:rFonts w:ascii="Verdana" w:eastAsia="Verdana" w:hAnsi="Verdana" w:cs="Verdana"/>
          <w:sz w:val="20"/>
          <w:szCs w:val="20"/>
        </w:rPr>
      </w:pPr>
      <w:r w:rsidRPr="00AD60FF">
        <w:rPr>
          <w:rFonts w:ascii="Verdana" w:eastAsia="Verdana" w:hAnsi="Verdana" w:cs="Verdana"/>
          <w:sz w:val="20"/>
          <w:szCs w:val="20"/>
          <w:highlight w:val="yellow"/>
        </w:rPr>
        <w:t xml:space="preserve">- </w:t>
      </w:r>
      <w:proofErr w:type="spellStart"/>
      <w:r w:rsidRPr="00AD60FF">
        <w:rPr>
          <w:rFonts w:ascii="Verdana" w:eastAsia="Verdana" w:hAnsi="Verdana" w:cs="Verdana"/>
          <w:sz w:val="20"/>
          <w:szCs w:val="20"/>
          <w:highlight w:val="yellow"/>
        </w:rPr>
        <w:t>Rezai</w:t>
      </w:r>
      <w:proofErr w:type="spellEnd"/>
      <w:r w:rsidRPr="00AD60FF">
        <w:rPr>
          <w:rFonts w:ascii="Verdana" w:eastAsia="Verdana" w:hAnsi="Verdana" w:cs="Verdana"/>
          <w:sz w:val="20"/>
          <w:szCs w:val="20"/>
          <w:highlight w:val="yellow"/>
        </w:rPr>
        <w:t xml:space="preserve">-Zadeh KP, Engstrom RN, Sharma A, et al. Generational </w:t>
      </w:r>
      <w:proofErr w:type="gramStart"/>
      <w:r w:rsidRPr="00AD60FF">
        <w:rPr>
          <w:rFonts w:ascii="Verdana" w:eastAsia="Verdana" w:hAnsi="Verdana" w:cs="Verdana"/>
          <w:sz w:val="20"/>
          <w:szCs w:val="20"/>
          <w:highlight w:val="yellow"/>
        </w:rPr>
        <w:t>trends</w:t>
      </w:r>
      <w:proofErr w:type="gramEnd"/>
      <w:r w:rsidRPr="00AD60FF">
        <w:rPr>
          <w:rFonts w:ascii="Verdana" w:eastAsia="Verdana" w:hAnsi="Verdana" w:cs="Verdana"/>
          <w:sz w:val="20"/>
          <w:szCs w:val="20"/>
          <w:highlight w:val="yellow"/>
        </w:rPr>
        <w:t xml:space="preserve"> and patterns in readmission within a </w:t>
      </w:r>
      <w:proofErr w:type="spellStart"/>
      <w:r w:rsidRPr="00AD60FF">
        <w:rPr>
          <w:rFonts w:ascii="Verdana" w:eastAsia="Verdana" w:hAnsi="Verdana" w:cs="Verdana"/>
          <w:sz w:val="20"/>
          <w:szCs w:val="20"/>
          <w:highlight w:val="yellow"/>
        </w:rPr>
        <w:t>statewide</w:t>
      </w:r>
      <w:proofErr w:type="spellEnd"/>
      <w:r w:rsidRPr="00AD60FF">
        <w:rPr>
          <w:rFonts w:ascii="Verdana" w:eastAsia="Verdana" w:hAnsi="Verdana" w:cs="Verdana"/>
          <w:sz w:val="20"/>
          <w:szCs w:val="20"/>
          <w:highlight w:val="yellow"/>
        </w:rPr>
        <w:t xml:space="preserve"> cohort of clients receiving heroin use disorder treatment in Maryland, 2007-2013. J </w:t>
      </w:r>
      <w:proofErr w:type="spellStart"/>
      <w:r w:rsidRPr="00AD60FF">
        <w:rPr>
          <w:rFonts w:ascii="Verdana" w:eastAsia="Verdana" w:hAnsi="Verdana" w:cs="Verdana"/>
          <w:sz w:val="20"/>
          <w:szCs w:val="20"/>
          <w:highlight w:val="yellow"/>
        </w:rPr>
        <w:t>Subst</w:t>
      </w:r>
      <w:proofErr w:type="spellEnd"/>
      <w:r w:rsidRPr="00AD60FF">
        <w:rPr>
          <w:rFonts w:ascii="Verdana" w:eastAsia="Verdana" w:hAnsi="Verdana" w:cs="Verdana"/>
          <w:sz w:val="20"/>
          <w:szCs w:val="20"/>
          <w:highlight w:val="yellow"/>
        </w:rPr>
        <w:t xml:space="preserve"> Abuse Treat. </w:t>
      </w:r>
      <w:proofErr w:type="gramStart"/>
      <w:r w:rsidRPr="00AD60FF">
        <w:rPr>
          <w:rFonts w:ascii="Verdana" w:eastAsia="Verdana" w:hAnsi="Verdana" w:cs="Verdana"/>
          <w:sz w:val="20"/>
          <w:szCs w:val="20"/>
          <w:highlight w:val="yellow"/>
        </w:rPr>
        <w:t>2019;96:82</w:t>
      </w:r>
      <w:proofErr w:type="gramEnd"/>
      <w:r w:rsidRPr="00AD60FF">
        <w:rPr>
          <w:rFonts w:ascii="Verdana" w:eastAsia="Verdana" w:hAnsi="Verdana" w:cs="Verdana"/>
          <w:sz w:val="20"/>
          <w:szCs w:val="20"/>
          <w:highlight w:val="yellow"/>
        </w:rPr>
        <w:t xml:space="preserve">-91. </w:t>
      </w:r>
      <w:proofErr w:type="gramStart"/>
      <w:r w:rsidRPr="00AD60FF">
        <w:rPr>
          <w:rFonts w:ascii="Verdana" w:eastAsia="Verdana" w:hAnsi="Verdana" w:cs="Verdana"/>
          <w:sz w:val="20"/>
          <w:szCs w:val="20"/>
          <w:highlight w:val="yellow"/>
        </w:rPr>
        <w:t>doi:10.1016/j.jsat</w:t>
      </w:r>
      <w:proofErr w:type="gramEnd"/>
      <w:r w:rsidRPr="00AD60FF">
        <w:rPr>
          <w:rFonts w:ascii="Verdana" w:eastAsia="Verdana" w:hAnsi="Verdana" w:cs="Verdana"/>
          <w:sz w:val="20"/>
          <w:szCs w:val="20"/>
          <w:highlight w:val="yellow"/>
        </w:rPr>
        <w:t>.2018.10.010</w:t>
      </w:r>
    </w:p>
    <w:p w14:paraId="0000003A" w14:textId="77777777" w:rsidR="00E17F6C" w:rsidRDefault="00000000">
      <w:pPr>
        <w:spacing w:before="240" w:after="240" w:line="240" w:lineRule="auto"/>
        <w:jc w:val="both"/>
        <w:rPr>
          <w:rFonts w:ascii="Verdana" w:eastAsia="Verdana" w:hAnsi="Verdana" w:cs="Verdana"/>
          <w:sz w:val="20"/>
          <w:szCs w:val="20"/>
        </w:rPr>
      </w:pPr>
      <w:r>
        <w:rPr>
          <w:rFonts w:ascii="Verdana" w:eastAsia="Verdana" w:hAnsi="Verdana" w:cs="Verdana"/>
          <w:i/>
          <w:sz w:val="20"/>
          <w:szCs w:val="20"/>
        </w:rPr>
        <w:t>Contact with the criminal justice system</w:t>
      </w:r>
      <w:r>
        <w:rPr>
          <w:rFonts w:ascii="Verdana" w:eastAsia="Verdana" w:hAnsi="Verdana" w:cs="Verdana"/>
          <w:sz w:val="20"/>
          <w:szCs w:val="20"/>
        </w:rPr>
        <w:t>: From a record in which the patient had an offense that ended with a condemnatory sentence after the treatment outcome at baseline. The date will be the date of the commission of the offense. Time will be measured in years or months.</w:t>
      </w:r>
    </w:p>
    <w:p w14:paraId="0000003B" w14:textId="77777777" w:rsidR="00E17F6C" w:rsidRDefault="00000000">
      <w:pPr>
        <w:spacing w:before="240" w:after="240" w:line="240" w:lineRule="auto"/>
        <w:jc w:val="both"/>
        <w:rPr>
          <w:rFonts w:ascii="Verdana" w:eastAsia="Verdana" w:hAnsi="Verdana" w:cs="Verdana"/>
          <w:b/>
          <w:sz w:val="20"/>
          <w:szCs w:val="20"/>
        </w:rPr>
      </w:pPr>
      <w:r>
        <w:rPr>
          <w:rFonts w:ascii="Verdana" w:eastAsia="Verdana" w:hAnsi="Verdana" w:cs="Verdana"/>
          <w:b/>
          <w:sz w:val="20"/>
          <w:szCs w:val="20"/>
        </w:rPr>
        <w:t>Exposure</w:t>
      </w:r>
    </w:p>
    <w:p w14:paraId="0000003C" w14:textId="77777777" w:rsidR="00E17F6C" w:rsidRDefault="00000000">
      <w:pPr>
        <w:spacing w:after="0" w:line="240" w:lineRule="auto"/>
        <w:rPr>
          <w:rFonts w:ascii="Verdana" w:eastAsia="Verdana" w:hAnsi="Verdana" w:cs="Verdana"/>
          <w:b/>
          <w:sz w:val="20"/>
          <w:szCs w:val="20"/>
        </w:rPr>
      </w:pPr>
      <w:r>
        <w:rPr>
          <w:rFonts w:ascii="Verdana" w:eastAsia="Verdana" w:hAnsi="Verdana" w:cs="Verdana"/>
          <w:i/>
          <w:sz w:val="20"/>
          <w:szCs w:val="20"/>
        </w:rPr>
        <w:lastRenderedPageBreak/>
        <w:t>Poly-substance use</w:t>
      </w:r>
      <w:r>
        <w:rPr>
          <w:rFonts w:ascii="Verdana" w:eastAsia="Verdana" w:hAnsi="Verdana" w:cs="Verdana"/>
          <w:b/>
          <w:sz w:val="20"/>
          <w:szCs w:val="20"/>
        </w:rPr>
        <w:t xml:space="preserve">: </w:t>
      </w:r>
      <w:r>
        <w:rPr>
          <w:rFonts w:ascii="Verdana" w:eastAsia="Verdana" w:hAnsi="Verdana" w:cs="Verdana"/>
          <w:sz w:val="20"/>
          <w:szCs w:val="20"/>
        </w:rPr>
        <w:t>The report of the individual using more than one primary (main) substance at admission to treatment (including alcohol and illicit drugs) (Font-</w:t>
      </w:r>
      <w:proofErr w:type="spellStart"/>
      <w:r>
        <w:rPr>
          <w:rFonts w:ascii="Verdana" w:eastAsia="Verdana" w:hAnsi="Verdana" w:cs="Verdana"/>
          <w:sz w:val="20"/>
          <w:szCs w:val="20"/>
        </w:rPr>
        <w:t>Mayolas</w:t>
      </w:r>
      <w:proofErr w:type="spellEnd"/>
      <w:r>
        <w:rPr>
          <w:rFonts w:ascii="Verdana" w:eastAsia="Verdana" w:hAnsi="Verdana" w:cs="Verdana"/>
          <w:sz w:val="20"/>
          <w:szCs w:val="20"/>
        </w:rPr>
        <w:t xml:space="preserve"> &amp; Calvo, 2022).</w:t>
      </w:r>
    </w:p>
    <w:p w14:paraId="0000003D" w14:textId="77777777" w:rsidR="00E17F6C" w:rsidRDefault="00000000">
      <w:pPr>
        <w:spacing w:before="240" w:after="240" w:line="240" w:lineRule="auto"/>
        <w:jc w:val="both"/>
        <w:rPr>
          <w:rFonts w:ascii="Verdana" w:eastAsia="Verdana" w:hAnsi="Verdana" w:cs="Verdana"/>
          <w:sz w:val="20"/>
          <w:szCs w:val="20"/>
        </w:rPr>
      </w:pPr>
      <w:r>
        <w:rPr>
          <w:rFonts w:ascii="Verdana" w:eastAsia="Verdana" w:hAnsi="Verdana" w:cs="Verdana"/>
          <w:b/>
          <w:sz w:val="20"/>
          <w:szCs w:val="20"/>
        </w:rPr>
        <w:t>Covariates</w:t>
      </w:r>
      <w:r>
        <w:rPr>
          <w:rFonts w:ascii="Verdana" w:eastAsia="Verdana" w:hAnsi="Verdana" w:cs="Verdana"/>
          <w:sz w:val="20"/>
          <w:szCs w:val="20"/>
        </w:rPr>
        <w:t xml:space="preserve">: The following potential confounding variables available in the database will be considered: Primary substance at admission, Admission age, Substance use onset age, Housing situation, Macrozone, Pre-treatment criminality, </w:t>
      </w:r>
      <w:proofErr w:type="gramStart"/>
      <w:r>
        <w:rPr>
          <w:rFonts w:ascii="Verdana" w:eastAsia="Verdana" w:hAnsi="Verdana" w:cs="Verdana"/>
          <w:sz w:val="20"/>
          <w:szCs w:val="20"/>
        </w:rPr>
        <w:t>Educational</w:t>
      </w:r>
      <w:proofErr w:type="gramEnd"/>
      <w:r>
        <w:rPr>
          <w:rFonts w:ascii="Verdana" w:eastAsia="Verdana" w:hAnsi="Verdana" w:cs="Verdana"/>
          <w:sz w:val="20"/>
          <w:szCs w:val="20"/>
        </w:rPr>
        <w:t xml:space="preserve"> attainment, Municipality of residence rurality classification in 2017 CENSUS, Primary substance use frequency, Psychiatric comorbidity (ICD-10</w:t>
      </w:r>
      <w:r>
        <w:rPr>
          <w:rFonts w:ascii="Verdana" w:eastAsia="Verdana" w:hAnsi="Verdana" w:cs="Verdana"/>
          <w:sz w:val="20"/>
          <w:szCs w:val="20"/>
          <w:vertAlign w:val="superscript"/>
        </w:rPr>
        <w:t>th</w:t>
      </w:r>
      <w:r>
        <w:rPr>
          <w:rFonts w:ascii="Verdana" w:eastAsia="Verdana" w:hAnsi="Verdana" w:cs="Verdana"/>
          <w:sz w:val="20"/>
          <w:szCs w:val="20"/>
        </w:rPr>
        <w:t xml:space="preserve">), Biennial poverty index of the municipality of residence, and Sex. Excluding municipality indexes, the covariates being studied are fixed at the entry of the study. </w:t>
      </w:r>
    </w:p>
    <w:p w14:paraId="0000003E" w14:textId="77777777" w:rsidR="00E17F6C" w:rsidRDefault="00000000">
      <w:pPr>
        <w:spacing w:before="240" w:after="240" w:line="240" w:lineRule="auto"/>
        <w:jc w:val="both"/>
        <w:rPr>
          <w:rFonts w:ascii="Verdana" w:eastAsia="Verdana" w:hAnsi="Verdana" w:cs="Verdana"/>
          <w:sz w:val="20"/>
          <w:szCs w:val="20"/>
        </w:rPr>
      </w:pPr>
      <w:r>
        <w:rPr>
          <w:rFonts w:ascii="Verdana" w:eastAsia="Verdana" w:hAnsi="Verdana" w:cs="Verdana"/>
          <w:b/>
          <w:sz w:val="20"/>
          <w:szCs w:val="20"/>
        </w:rPr>
        <w:t>Data analysis</w:t>
      </w:r>
    </w:p>
    <w:p w14:paraId="0000003F" w14:textId="77777777" w:rsidR="00E17F6C" w:rsidRDefault="00000000">
      <w:pPr>
        <w:spacing w:before="240" w:after="240" w:line="240" w:lineRule="auto"/>
        <w:jc w:val="both"/>
        <w:rPr>
          <w:rFonts w:ascii="Verdana" w:eastAsia="Verdana" w:hAnsi="Verdana" w:cs="Verdana"/>
          <w:sz w:val="20"/>
          <w:szCs w:val="20"/>
        </w:rPr>
      </w:pPr>
      <w:r>
        <w:rPr>
          <w:rFonts w:ascii="Verdana" w:eastAsia="Verdana" w:hAnsi="Verdana" w:cs="Verdana"/>
          <w:sz w:val="20"/>
          <w:szCs w:val="20"/>
        </w:rPr>
        <w:t xml:space="preserve">We utilized a survival framework to model the time-to-event of treatment completion and contact with the criminal justice system (CCJS), censoring all individuals at the end of the study period (November 13, 2019). The primary outcomes were </w:t>
      </w:r>
      <w:proofErr w:type="spellStart"/>
      <w:r>
        <w:rPr>
          <w:rFonts w:ascii="Verdana" w:eastAsia="Verdana" w:hAnsi="Verdana" w:cs="Verdana"/>
          <w:sz w:val="20"/>
          <w:szCs w:val="20"/>
        </w:rPr>
        <w:t>modeled</w:t>
      </w:r>
      <w:proofErr w:type="spellEnd"/>
      <w:r>
        <w:rPr>
          <w:rFonts w:ascii="Verdana" w:eastAsia="Verdana" w:hAnsi="Verdana" w:cs="Verdana"/>
          <w:sz w:val="20"/>
          <w:szCs w:val="20"/>
        </w:rPr>
        <w:t xml:space="preserve"> using multi-state models, with different disease pathways and intermediate effects </w:t>
      </w:r>
      <w:proofErr w:type="spellStart"/>
      <w:r>
        <w:rPr>
          <w:rFonts w:ascii="Verdana" w:eastAsia="Verdana" w:hAnsi="Verdana" w:cs="Verdana"/>
          <w:sz w:val="20"/>
          <w:szCs w:val="20"/>
        </w:rPr>
        <w:t>analyzed</w:t>
      </w:r>
      <w:proofErr w:type="spellEnd"/>
      <w:r>
        <w:rPr>
          <w:rFonts w:ascii="Verdana" w:eastAsia="Verdana" w:hAnsi="Verdana" w:cs="Verdana"/>
          <w:sz w:val="20"/>
          <w:szCs w:val="20"/>
        </w:rPr>
        <w:t xml:space="preserve"> through the “multistate” package in Stata. The illness-death model was used to allow for transitions between admission and treatment outcome, treatment outcome and CCJS, and admission and CCJS (without completing treatment). We then calculated the Aalen-</w:t>
      </w:r>
      <w:proofErr w:type="spellStart"/>
      <w:r>
        <w:rPr>
          <w:rFonts w:ascii="Verdana" w:eastAsia="Verdana" w:hAnsi="Verdana" w:cs="Verdana"/>
          <w:sz w:val="20"/>
          <w:szCs w:val="20"/>
        </w:rPr>
        <w:t>Johanssen</w:t>
      </w:r>
      <w:proofErr w:type="spellEnd"/>
      <w:r>
        <w:rPr>
          <w:rFonts w:ascii="Verdana" w:eastAsia="Verdana" w:hAnsi="Verdana" w:cs="Verdana"/>
          <w:sz w:val="20"/>
          <w:szCs w:val="20"/>
        </w:rPr>
        <w:t xml:space="preserve"> estimator for transition probabilities at 6 months, 1 and 3 years. To account for residual confounding, patients were weighted by the inverse probability of baseline polysubstance use according to covariates. Weights were truncated at the 1st and 99th percentiles. Secondary analyses focused on mediation, estimating the effects of polysubstance use at admission on time to CCJS at 6 months, 1 and 3 years using a survival analysis-based approach. We employed the Stata PREDICT, MEANSURV post-estimation command and considered the baseline treatment outcome as the mediator, adjusting for the same covariates used for the inverse probability weights. Proportions mediated at each time point were estimated with 95% confidence intervals using the bootstrap method with 2,000 replications. Preliminary analyses code and markdowns are available at bit.ly/3w9wygJ.</w:t>
      </w:r>
    </w:p>
    <w:bookmarkStart w:id="39" w:name="_heading=h.szxwehvdryb9" w:colFirst="0" w:colLast="0"/>
    <w:bookmarkEnd w:id="39"/>
    <w:p w14:paraId="00000040" w14:textId="77777777" w:rsidR="00E17F6C" w:rsidRDefault="00000000">
      <w:pPr>
        <w:pStyle w:val="Ttulo2"/>
        <w:numPr>
          <w:ilvl w:val="0"/>
          <w:numId w:val="2"/>
        </w:numPr>
      </w:pPr>
      <w:sdt>
        <w:sdtPr>
          <w:tag w:val="goog_rdk_33"/>
          <w:id w:val="1295876491"/>
        </w:sdtPr>
        <w:sdtContent>
          <w:commentRangeStart w:id="40"/>
        </w:sdtContent>
      </w:sdt>
      <w:r>
        <w:t>Project milestones</w:t>
      </w:r>
      <w:commentRangeEnd w:id="40"/>
      <w:r>
        <w:commentReference w:id="40"/>
      </w:r>
    </w:p>
    <w:p w14:paraId="00000041" w14:textId="77777777" w:rsidR="00E17F6C" w:rsidRDefault="00000000">
      <w:pPr>
        <w:spacing w:line="240" w:lineRule="auto"/>
        <w:jc w:val="both"/>
        <w:rPr>
          <w:rFonts w:ascii="Verdana" w:eastAsia="Verdana" w:hAnsi="Verdana" w:cs="Verdana"/>
          <w:sz w:val="20"/>
          <w:szCs w:val="20"/>
        </w:rPr>
      </w:pPr>
      <w:r>
        <w:rPr>
          <w:rFonts w:ascii="Verdana" w:eastAsia="Verdana" w:hAnsi="Verdana" w:cs="Verdana"/>
          <w:b/>
          <w:sz w:val="20"/>
          <w:szCs w:val="20"/>
        </w:rPr>
        <w:t>Progress report</w:t>
      </w:r>
      <w:r>
        <w:rPr>
          <w:rFonts w:ascii="Verdana" w:eastAsia="Verdana" w:hAnsi="Verdana" w:cs="Verdana"/>
          <w:sz w:val="20"/>
          <w:szCs w:val="20"/>
        </w:rPr>
        <w:t>: It will include: a theoretical framework and descriptive analyses exploring the connections between polysubstance use, SUT outcome, and contact with the criminal system (Aim 1).</w:t>
      </w:r>
    </w:p>
    <w:p w14:paraId="00000042" w14:textId="77777777" w:rsidR="00E17F6C" w:rsidRDefault="00000000">
      <w:pPr>
        <w:spacing w:line="240" w:lineRule="auto"/>
        <w:jc w:val="both"/>
        <w:rPr>
          <w:rFonts w:ascii="Verdana" w:eastAsia="Verdana" w:hAnsi="Verdana" w:cs="Verdana"/>
          <w:sz w:val="20"/>
          <w:szCs w:val="20"/>
        </w:rPr>
      </w:pPr>
      <w:r>
        <w:rPr>
          <w:rFonts w:ascii="Verdana" w:eastAsia="Verdana" w:hAnsi="Verdana" w:cs="Verdana"/>
          <w:b/>
          <w:sz w:val="20"/>
          <w:szCs w:val="20"/>
        </w:rPr>
        <w:t>Paper</w:t>
      </w:r>
      <w:r>
        <w:rPr>
          <w:rFonts w:ascii="Verdana" w:eastAsia="Verdana" w:hAnsi="Verdana" w:cs="Verdana"/>
          <w:sz w:val="20"/>
          <w:szCs w:val="20"/>
        </w:rPr>
        <w:t>: The paper will be sent to a Substance Abuse, Criminology, or Public Health International Journal before the twelfth month of the study (Aim 1 and 2)</w:t>
      </w:r>
    </w:p>
    <w:p w14:paraId="00000043" w14:textId="77777777" w:rsidR="00E17F6C" w:rsidRDefault="00000000">
      <w:pPr>
        <w:spacing w:line="240" w:lineRule="auto"/>
        <w:jc w:val="both"/>
        <w:rPr>
          <w:rFonts w:ascii="Verdana" w:eastAsia="Verdana" w:hAnsi="Verdana" w:cs="Verdana"/>
          <w:sz w:val="20"/>
          <w:szCs w:val="20"/>
        </w:rPr>
      </w:pPr>
      <w:r>
        <w:rPr>
          <w:rFonts w:ascii="Verdana" w:eastAsia="Verdana" w:hAnsi="Verdana" w:cs="Verdana"/>
          <w:b/>
          <w:sz w:val="20"/>
          <w:szCs w:val="20"/>
        </w:rPr>
        <w:t>Presentation in Scientific meetings</w:t>
      </w:r>
      <w:r>
        <w:rPr>
          <w:rFonts w:ascii="Verdana" w:eastAsia="Verdana" w:hAnsi="Verdana" w:cs="Verdana"/>
          <w:sz w:val="20"/>
          <w:szCs w:val="20"/>
        </w:rPr>
        <w:t xml:space="preserve">: Our goal is to present this study at least in one international conference such as the National Institute on Drug Abuse International </w:t>
      </w:r>
      <w:proofErr w:type="gramStart"/>
      <w:r>
        <w:rPr>
          <w:rFonts w:ascii="Verdana" w:eastAsia="Verdana" w:hAnsi="Verdana" w:cs="Verdana"/>
          <w:sz w:val="20"/>
          <w:szCs w:val="20"/>
        </w:rPr>
        <w:t>Forum,  Society</w:t>
      </w:r>
      <w:proofErr w:type="gramEnd"/>
      <w:r>
        <w:rPr>
          <w:rFonts w:ascii="Verdana" w:eastAsia="Verdana" w:hAnsi="Verdana" w:cs="Verdana"/>
          <w:sz w:val="20"/>
          <w:szCs w:val="20"/>
        </w:rPr>
        <w:t xml:space="preserve"> for Epidemiologic Research, or similar, and in possible scientific community activities organized either by Griffith University (Australia), Universidad de Chile, Universidad Mayor or other national institutions.</w:t>
      </w:r>
    </w:p>
    <w:p w14:paraId="00000044" w14:textId="77777777" w:rsidR="00E17F6C" w:rsidRDefault="00000000">
      <w:pPr>
        <w:pStyle w:val="Ttulo2"/>
        <w:numPr>
          <w:ilvl w:val="0"/>
          <w:numId w:val="2"/>
        </w:numPr>
      </w:pPr>
      <w:bookmarkStart w:id="41" w:name="_heading=h.8evs3dfbjyl2" w:colFirst="0" w:colLast="0"/>
      <w:bookmarkEnd w:id="41"/>
      <w:r>
        <w:t>Research team</w:t>
      </w:r>
    </w:p>
    <w:p w14:paraId="00000045" w14:textId="77777777" w:rsidR="00E17F6C" w:rsidRDefault="00000000">
      <w:pPr>
        <w:spacing w:before="240" w:after="0" w:line="240" w:lineRule="auto"/>
        <w:rPr>
          <w:rFonts w:ascii="Verdana" w:eastAsia="Verdana" w:hAnsi="Verdana" w:cs="Verdana"/>
          <w:b/>
          <w:sz w:val="20"/>
          <w:szCs w:val="20"/>
        </w:rPr>
      </w:pPr>
      <w:r>
        <w:rPr>
          <w:rFonts w:ascii="Verdana" w:eastAsia="Verdana" w:hAnsi="Verdana" w:cs="Verdana"/>
          <w:b/>
          <w:sz w:val="20"/>
          <w:szCs w:val="20"/>
        </w:rPr>
        <w:t>Table 1. Research Team</w:t>
      </w:r>
    </w:p>
    <w:tbl>
      <w:tblPr>
        <w:tblStyle w:val="a"/>
        <w:tblW w:w="9364"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92"/>
        <w:gridCol w:w="652"/>
        <w:gridCol w:w="6111"/>
        <w:gridCol w:w="1309"/>
      </w:tblGrid>
      <w:tr w:rsidR="00E17F6C" w14:paraId="58283DA9" w14:textId="77777777">
        <w:trPr>
          <w:trHeight w:val="590"/>
        </w:trPr>
        <w:tc>
          <w:tcPr>
            <w:tcW w:w="1291"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0000046" w14:textId="77777777" w:rsidR="00E17F6C" w:rsidRDefault="00000000">
            <w:pPr>
              <w:spacing w:before="240" w:after="0" w:line="240" w:lineRule="auto"/>
              <w:rPr>
                <w:rFonts w:ascii="Verdana" w:eastAsia="Verdana" w:hAnsi="Verdana" w:cs="Verdana"/>
                <w:sz w:val="20"/>
                <w:szCs w:val="20"/>
              </w:rPr>
            </w:pPr>
            <w:r>
              <w:rPr>
                <w:rFonts w:ascii="Verdana" w:eastAsia="Verdana" w:hAnsi="Verdana" w:cs="Verdana"/>
                <w:sz w:val="20"/>
                <w:szCs w:val="20"/>
              </w:rPr>
              <w:lastRenderedPageBreak/>
              <w:t xml:space="preserve"> </w:t>
            </w:r>
          </w:p>
        </w:tc>
        <w:tc>
          <w:tcPr>
            <w:tcW w:w="652"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00000047" w14:textId="77777777" w:rsidR="00E17F6C" w:rsidRDefault="00000000">
            <w:pPr>
              <w:spacing w:before="240" w:after="0" w:line="240" w:lineRule="auto"/>
              <w:rPr>
                <w:rFonts w:ascii="Verdana" w:eastAsia="Verdana" w:hAnsi="Verdana" w:cs="Verdana"/>
                <w:sz w:val="20"/>
                <w:szCs w:val="20"/>
              </w:rPr>
            </w:pPr>
            <w:r>
              <w:rPr>
                <w:rFonts w:ascii="Verdana" w:eastAsia="Verdana" w:hAnsi="Verdana" w:cs="Verdana"/>
                <w:sz w:val="20"/>
                <w:szCs w:val="20"/>
              </w:rPr>
              <w:t xml:space="preserve">Role </w:t>
            </w:r>
          </w:p>
        </w:tc>
        <w:tc>
          <w:tcPr>
            <w:tcW w:w="61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00000048" w14:textId="77777777" w:rsidR="00E17F6C" w:rsidRDefault="00000000">
            <w:pPr>
              <w:spacing w:before="240" w:after="0" w:line="240" w:lineRule="auto"/>
              <w:rPr>
                <w:rFonts w:ascii="Verdana" w:eastAsia="Verdana" w:hAnsi="Verdana" w:cs="Verdana"/>
                <w:sz w:val="20"/>
                <w:szCs w:val="20"/>
              </w:rPr>
            </w:pPr>
            <w:r>
              <w:rPr>
                <w:rFonts w:ascii="Verdana" w:eastAsia="Verdana" w:hAnsi="Verdana" w:cs="Verdana"/>
                <w:sz w:val="20"/>
                <w:szCs w:val="20"/>
              </w:rPr>
              <w:t xml:space="preserve">Expertise </w:t>
            </w:r>
          </w:p>
        </w:tc>
        <w:tc>
          <w:tcPr>
            <w:tcW w:w="1309"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00000049" w14:textId="77777777" w:rsidR="00E17F6C" w:rsidRDefault="00000000">
            <w:pPr>
              <w:spacing w:before="240" w:after="0" w:line="240" w:lineRule="auto"/>
              <w:rPr>
                <w:rFonts w:ascii="Verdana" w:eastAsia="Verdana" w:hAnsi="Verdana" w:cs="Verdana"/>
                <w:sz w:val="20"/>
                <w:szCs w:val="20"/>
              </w:rPr>
            </w:pPr>
            <w:r>
              <w:rPr>
                <w:rFonts w:ascii="Verdana" w:eastAsia="Verdana" w:hAnsi="Verdana" w:cs="Verdana"/>
                <w:sz w:val="20"/>
                <w:szCs w:val="20"/>
              </w:rPr>
              <w:t xml:space="preserve">Time spent on the project </w:t>
            </w:r>
          </w:p>
        </w:tc>
      </w:tr>
      <w:tr w:rsidR="00E17F6C" w14:paraId="1AD26D9D" w14:textId="77777777">
        <w:trPr>
          <w:trHeight w:val="950"/>
        </w:trPr>
        <w:tc>
          <w:tcPr>
            <w:tcW w:w="12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000004A" w14:textId="77777777" w:rsidR="00E17F6C" w:rsidRDefault="00000000">
            <w:pPr>
              <w:spacing w:before="240" w:after="0" w:line="240" w:lineRule="auto"/>
              <w:rPr>
                <w:rFonts w:ascii="Verdana" w:eastAsia="Verdana" w:hAnsi="Verdana" w:cs="Verdana"/>
                <w:sz w:val="20"/>
                <w:szCs w:val="20"/>
              </w:rPr>
            </w:pPr>
            <w:proofErr w:type="gramStart"/>
            <w:r>
              <w:rPr>
                <w:rFonts w:ascii="Verdana" w:eastAsia="Verdana" w:hAnsi="Verdana" w:cs="Verdana"/>
                <w:sz w:val="20"/>
                <w:szCs w:val="20"/>
              </w:rPr>
              <w:t>Andrés  González</w:t>
            </w:r>
            <w:proofErr w:type="gramEnd"/>
            <w:r>
              <w:rPr>
                <w:rFonts w:ascii="Verdana" w:eastAsia="Verdana" w:hAnsi="Verdana" w:cs="Verdana"/>
                <w:sz w:val="20"/>
                <w:szCs w:val="20"/>
              </w:rPr>
              <w:t xml:space="preserve"> </w:t>
            </w:r>
          </w:p>
        </w:tc>
        <w:tc>
          <w:tcPr>
            <w:tcW w:w="652" w:type="dxa"/>
            <w:tcBorders>
              <w:top w:val="nil"/>
              <w:left w:val="nil"/>
              <w:bottom w:val="single" w:sz="7" w:space="0" w:color="000000"/>
              <w:right w:val="single" w:sz="7" w:space="0" w:color="000000"/>
            </w:tcBorders>
            <w:tcMar>
              <w:top w:w="100" w:type="dxa"/>
              <w:left w:w="100" w:type="dxa"/>
              <w:bottom w:w="100" w:type="dxa"/>
              <w:right w:w="100" w:type="dxa"/>
            </w:tcMar>
          </w:tcPr>
          <w:p w14:paraId="0000004B" w14:textId="77777777" w:rsidR="00E17F6C" w:rsidRDefault="00000000">
            <w:pPr>
              <w:spacing w:before="240" w:after="0" w:line="240" w:lineRule="auto"/>
              <w:rPr>
                <w:rFonts w:ascii="Verdana" w:eastAsia="Verdana" w:hAnsi="Verdana" w:cs="Verdana"/>
                <w:sz w:val="20"/>
                <w:szCs w:val="20"/>
              </w:rPr>
            </w:pPr>
            <w:r>
              <w:rPr>
                <w:rFonts w:ascii="Verdana" w:eastAsia="Verdana" w:hAnsi="Verdana" w:cs="Verdana"/>
                <w:sz w:val="20"/>
                <w:szCs w:val="20"/>
              </w:rPr>
              <w:t xml:space="preserve">P.I. </w:t>
            </w:r>
          </w:p>
        </w:tc>
        <w:tc>
          <w:tcPr>
            <w:tcW w:w="6110" w:type="dxa"/>
            <w:tcBorders>
              <w:top w:val="nil"/>
              <w:left w:val="nil"/>
              <w:bottom w:val="single" w:sz="7" w:space="0" w:color="000000"/>
              <w:right w:val="single" w:sz="7" w:space="0" w:color="000000"/>
            </w:tcBorders>
            <w:tcMar>
              <w:top w:w="100" w:type="dxa"/>
              <w:left w:w="100" w:type="dxa"/>
              <w:bottom w:w="100" w:type="dxa"/>
              <w:right w:w="100" w:type="dxa"/>
            </w:tcMar>
          </w:tcPr>
          <w:p w14:paraId="0000004C" w14:textId="77777777" w:rsidR="00E17F6C" w:rsidRDefault="00000000">
            <w:pPr>
              <w:spacing w:before="240" w:after="0" w:line="240" w:lineRule="auto"/>
              <w:rPr>
                <w:rFonts w:ascii="Verdana" w:eastAsia="Verdana" w:hAnsi="Verdana" w:cs="Verdana"/>
                <w:sz w:val="20"/>
                <w:szCs w:val="20"/>
              </w:rPr>
            </w:pPr>
            <w:r>
              <w:rPr>
                <w:rFonts w:ascii="Verdana" w:eastAsia="Verdana" w:hAnsi="Verdana" w:cs="Verdana"/>
                <w:sz w:val="20"/>
                <w:szCs w:val="20"/>
              </w:rPr>
              <w:t xml:space="preserve">Ph.D. student (School of Public Health, Universidad </w:t>
            </w:r>
            <w:proofErr w:type="gramStart"/>
            <w:r>
              <w:rPr>
                <w:rFonts w:ascii="Verdana" w:eastAsia="Verdana" w:hAnsi="Verdana" w:cs="Verdana"/>
                <w:sz w:val="20"/>
                <w:szCs w:val="20"/>
              </w:rPr>
              <w:t>de  Chile</w:t>
            </w:r>
            <w:proofErr w:type="gramEnd"/>
            <w:r>
              <w:rPr>
                <w:rFonts w:ascii="Verdana" w:eastAsia="Verdana" w:hAnsi="Verdana" w:cs="Verdana"/>
                <w:sz w:val="20"/>
                <w:szCs w:val="20"/>
              </w:rPr>
              <w:t xml:space="preserve">). He has worked as technical staff in </w:t>
            </w:r>
            <w:proofErr w:type="gramStart"/>
            <w:r>
              <w:rPr>
                <w:rFonts w:ascii="Verdana" w:eastAsia="Verdana" w:hAnsi="Verdana" w:cs="Verdana"/>
                <w:sz w:val="20"/>
                <w:szCs w:val="20"/>
              </w:rPr>
              <w:t>research  related</w:t>
            </w:r>
            <w:proofErr w:type="gramEnd"/>
            <w:r>
              <w:rPr>
                <w:rFonts w:ascii="Verdana" w:eastAsia="Verdana" w:hAnsi="Verdana" w:cs="Verdana"/>
                <w:sz w:val="20"/>
                <w:szCs w:val="20"/>
              </w:rPr>
              <w:t xml:space="preserve"> to occupational health and substance use  treatments. He has been working on the Treatment </w:t>
            </w:r>
            <w:proofErr w:type="gramStart"/>
            <w:r>
              <w:rPr>
                <w:rFonts w:ascii="Verdana" w:eastAsia="Verdana" w:hAnsi="Verdana" w:cs="Verdana"/>
                <w:sz w:val="20"/>
                <w:szCs w:val="20"/>
              </w:rPr>
              <w:t>patients</w:t>
            </w:r>
            <w:proofErr w:type="gramEnd"/>
            <w:r>
              <w:rPr>
                <w:rFonts w:ascii="Verdana" w:eastAsia="Verdana" w:hAnsi="Verdana" w:cs="Verdana"/>
                <w:sz w:val="20"/>
                <w:szCs w:val="20"/>
              </w:rPr>
              <w:t xml:space="preserve"> dataset since 2019, collaborating with </w:t>
            </w:r>
            <w:proofErr w:type="spellStart"/>
            <w:r>
              <w:rPr>
                <w:rFonts w:ascii="Verdana" w:eastAsia="Verdana" w:hAnsi="Verdana" w:cs="Verdana"/>
                <w:sz w:val="20"/>
                <w:szCs w:val="20"/>
              </w:rPr>
              <w:t>Dr.</w:t>
            </w:r>
            <w:proofErr w:type="spellEnd"/>
            <w:r>
              <w:rPr>
                <w:rFonts w:ascii="Verdana" w:eastAsia="Verdana" w:hAnsi="Verdana" w:cs="Verdana"/>
                <w:sz w:val="20"/>
                <w:szCs w:val="20"/>
              </w:rPr>
              <w:t xml:space="preserve"> Castillo-</w:t>
            </w:r>
            <w:proofErr w:type="spellStart"/>
            <w:r>
              <w:rPr>
                <w:rFonts w:ascii="Verdana" w:eastAsia="Verdana" w:hAnsi="Verdana" w:cs="Verdana"/>
                <w:sz w:val="20"/>
                <w:szCs w:val="20"/>
              </w:rPr>
              <w:t>Carniglia</w:t>
            </w:r>
            <w:proofErr w:type="spellEnd"/>
            <w:r>
              <w:rPr>
                <w:rFonts w:ascii="Verdana" w:eastAsia="Verdana" w:hAnsi="Verdana" w:cs="Verdana"/>
                <w:sz w:val="20"/>
                <w:szCs w:val="20"/>
              </w:rPr>
              <w:t xml:space="preserve"> in the analysis of several papers </w:t>
            </w:r>
          </w:p>
        </w:tc>
        <w:tc>
          <w:tcPr>
            <w:tcW w:w="1309" w:type="dxa"/>
            <w:tcBorders>
              <w:top w:val="nil"/>
              <w:left w:val="nil"/>
              <w:bottom w:val="single" w:sz="7" w:space="0" w:color="000000"/>
              <w:right w:val="single" w:sz="7" w:space="0" w:color="000000"/>
            </w:tcBorders>
            <w:tcMar>
              <w:top w:w="100" w:type="dxa"/>
              <w:left w:w="100" w:type="dxa"/>
              <w:bottom w:w="100" w:type="dxa"/>
              <w:right w:w="100" w:type="dxa"/>
            </w:tcMar>
          </w:tcPr>
          <w:p w14:paraId="0000004D" w14:textId="77777777" w:rsidR="00E17F6C" w:rsidRDefault="00000000">
            <w:pPr>
              <w:spacing w:before="240" w:after="0" w:line="240" w:lineRule="auto"/>
              <w:rPr>
                <w:rFonts w:ascii="Verdana" w:eastAsia="Verdana" w:hAnsi="Verdana" w:cs="Verdana"/>
                <w:i/>
                <w:sz w:val="20"/>
                <w:szCs w:val="20"/>
              </w:rPr>
            </w:pPr>
            <w:r>
              <w:rPr>
                <w:rFonts w:ascii="Verdana" w:eastAsia="Verdana" w:hAnsi="Verdana" w:cs="Verdana"/>
                <w:i/>
                <w:sz w:val="20"/>
                <w:szCs w:val="20"/>
              </w:rPr>
              <w:t xml:space="preserve">6 hours per week </w:t>
            </w:r>
          </w:p>
        </w:tc>
      </w:tr>
      <w:tr w:rsidR="00E17F6C" w14:paraId="15C3E51F" w14:textId="77777777">
        <w:trPr>
          <w:trHeight w:val="950"/>
        </w:trPr>
        <w:tc>
          <w:tcPr>
            <w:tcW w:w="12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000004E" w14:textId="77777777" w:rsidR="00E17F6C" w:rsidRDefault="00000000">
            <w:pPr>
              <w:spacing w:before="240" w:after="0" w:line="240" w:lineRule="auto"/>
              <w:rPr>
                <w:rFonts w:ascii="Verdana" w:eastAsia="Verdana" w:hAnsi="Verdana" w:cs="Verdana"/>
                <w:sz w:val="20"/>
                <w:szCs w:val="20"/>
              </w:rPr>
            </w:pPr>
            <w:proofErr w:type="gramStart"/>
            <w:r>
              <w:rPr>
                <w:rFonts w:ascii="Verdana" w:eastAsia="Verdana" w:hAnsi="Verdana" w:cs="Verdana"/>
                <w:sz w:val="20"/>
                <w:szCs w:val="20"/>
              </w:rPr>
              <w:t>José  Ruiz</w:t>
            </w:r>
            <w:proofErr w:type="gramEnd"/>
            <w:r>
              <w:rPr>
                <w:rFonts w:ascii="Verdana" w:eastAsia="Verdana" w:hAnsi="Verdana" w:cs="Verdana"/>
                <w:sz w:val="20"/>
                <w:szCs w:val="20"/>
              </w:rPr>
              <w:t>-</w:t>
            </w:r>
            <w:proofErr w:type="spellStart"/>
            <w:r>
              <w:rPr>
                <w:rFonts w:ascii="Verdana" w:eastAsia="Verdana" w:hAnsi="Verdana" w:cs="Verdana"/>
                <w:sz w:val="20"/>
                <w:szCs w:val="20"/>
              </w:rPr>
              <w:t>Tagle</w:t>
            </w:r>
            <w:proofErr w:type="spellEnd"/>
            <w:r>
              <w:rPr>
                <w:rFonts w:ascii="Verdana" w:eastAsia="Verdana" w:hAnsi="Verdana" w:cs="Verdana"/>
                <w:sz w:val="20"/>
                <w:szCs w:val="20"/>
              </w:rPr>
              <w:t xml:space="preserve"> </w:t>
            </w:r>
          </w:p>
        </w:tc>
        <w:tc>
          <w:tcPr>
            <w:tcW w:w="652" w:type="dxa"/>
            <w:tcBorders>
              <w:top w:val="nil"/>
              <w:left w:val="nil"/>
              <w:bottom w:val="single" w:sz="7" w:space="0" w:color="000000"/>
              <w:right w:val="single" w:sz="7" w:space="0" w:color="000000"/>
            </w:tcBorders>
            <w:tcMar>
              <w:top w:w="100" w:type="dxa"/>
              <w:left w:w="100" w:type="dxa"/>
              <w:bottom w:w="100" w:type="dxa"/>
              <w:right w:w="100" w:type="dxa"/>
            </w:tcMar>
          </w:tcPr>
          <w:p w14:paraId="0000004F" w14:textId="77777777" w:rsidR="00E17F6C" w:rsidRDefault="00000000">
            <w:pPr>
              <w:spacing w:before="240" w:after="0" w:line="240" w:lineRule="auto"/>
              <w:rPr>
                <w:rFonts w:ascii="Verdana" w:eastAsia="Verdana" w:hAnsi="Verdana" w:cs="Verdana"/>
                <w:sz w:val="20"/>
                <w:szCs w:val="20"/>
              </w:rPr>
            </w:pPr>
            <w:r>
              <w:rPr>
                <w:rFonts w:ascii="Verdana" w:eastAsia="Verdana" w:hAnsi="Verdana" w:cs="Verdana"/>
                <w:sz w:val="20"/>
                <w:szCs w:val="20"/>
              </w:rPr>
              <w:t xml:space="preserve">Co-I </w:t>
            </w:r>
          </w:p>
        </w:tc>
        <w:tc>
          <w:tcPr>
            <w:tcW w:w="6110" w:type="dxa"/>
            <w:tcBorders>
              <w:top w:val="nil"/>
              <w:left w:val="nil"/>
              <w:bottom w:val="single" w:sz="7" w:space="0" w:color="000000"/>
              <w:right w:val="single" w:sz="7" w:space="0" w:color="000000"/>
            </w:tcBorders>
            <w:tcMar>
              <w:top w:w="100" w:type="dxa"/>
              <w:left w:w="100" w:type="dxa"/>
              <w:bottom w:w="100" w:type="dxa"/>
              <w:right w:w="100" w:type="dxa"/>
            </w:tcMar>
          </w:tcPr>
          <w:p w14:paraId="00000050" w14:textId="77777777" w:rsidR="00E17F6C" w:rsidRDefault="00000000">
            <w:pPr>
              <w:spacing w:before="240" w:after="0" w:line="240" w:lineRule="auto"/>
              <w:rPr>
                <w:rFonts w:ascii="Verdana" w:eastAsia="Verdana" w:hAnsi="Verdana" w:cs="Verdana"/>
                <w:sz w:val="20"/>
                <w:szCs w:val="20"/>
              </w:rPr>
            </w:pPr>
            <w:r>
              <w:rPr>
                <w:rFonts w:ascii="Verdana" w:eastAsia="Verdana" w:hAnsi="Verdana" w:cs="Verdana"/>
                <w:sz w:val="20"/>
                <w:szCs w:val="20"/>
              </w:rPr>
              <w:t xml:space="preserve">Ph.D. student (Public Policy, Universidad Mayor). He has worked in research projects related to substance use treatments. He also has been working on the dataset on Treatment patients since 2019 along with </w:t>
            </w:r>
            <w:proofErr w:type="spellStart"/>
            <w:r>
              <w:rPr>
                <w:rFonts w:ascii="Verdana" w:eastAsia="Verdana" w:hAnsi="Verdana" w:cs="Verdana"/>
                <w:sz w:val="20"/>
                <w:szCs w:val="20"/>
              </w:rPr>
              <w:t>Dr.</w:t>
            </w:r>
            <w:proofErr w:type="spellEnd"/>
            <w:r>
              <w:rPr>
                <w:rFonts w:ascii="Verdana" w:eastAsia="Verdana" w:hAnsi="Verdana" w:cs="Verdana"/>
                <w:sz w:val="20"/>
                <w:szCs w:val="20"/>
              </w:rPr>
              <w:t xml:space="preserve"> Castillo-</w:t>
            </w:r>
            <w:proofErr w:type="spellStart"/>
            <w:r>
              <w:rPr>
                <w:rFonts w:ascii="Verdana" w:eastAsia="Verdana" w:hAnsi="Verdana" w:cs="Verdana"/>
                <w:sz w:val="20"/>
                <w:szCs w:val="20"/>
              </w:rPr>
              <w:t>Carniglia</w:t>
            </w:r>
            <w:proofErr w:type="spellEnd"/>
            <w:r>
              <w:rPr>
                <w:rFonts w:ascii="Verdana" w:eastAsia="Verdana" w:hAnsi="Verdana" w:cs="Verdana"/>
                <w:sz w:val="20"/>
                <w:szCs w:val="20"/>
              </w:rPr>
              <w:t xml:space="preserve">. He collaborated in the analysis of several papers linked to substance use. </w:t>
            </w:r>
          </w:p>
        </w:tc>
        <w:tc>
          <w:tcPr>
            <w:tcW w:w="1309" w:type="dxa"/>
            <w:tcBorders>
              <w:top w:val="nil"/>
              <w:left w:val="nil"/>
              <w:bottom w:val="single" w:sz="7" w:space="0" w:color="000000"/>
              <w:right w:val="single" w:sz="7" w:space="0" w:color="000000"/>
            </w:tcBorders>
            <w:tcMar>
              <w:top w:w="100" w:type="dxa"/>
              <w:left w:w="100" w:type="dxa"/>
              <w:bottom w:w="100" w:type="dxa"/>
              <w:right w:w="100" w:type="dxa"/>
            </w:tcMar>
          </w:tcPr>
          <w:p w14:paraId="00000051" w14:textId="77777777" w:rsidR="00E17F6C" w:rsidRDefault="00000000">
            <w:pPr>
              <w:spacing w:before="240" w:after="0" w:line="240" w:lineRule="auto"/>
              <w:rPr>
                <w:rFonts w:ascii="Verdana" w:eastAsia="Verdana" w:hAnsi="Verdana" w:cs="Verdana"/>
                <w:i/>
                <w:sz w:val="20"/>
                <w:szCs w:val="20"/>
              </w:rPr>
            </w:pPr>
            <w:r>
              <w:rPr>
                <w:rFonts w:ascii="Verdana" w:eastAsia="Verdana" w:hAnsi="Verdana" w:cs="Verdana"/>
                <w:i/>
                <w:sz w:val="20"/>
                <w:szCs w:val="20"/>
              </w:rPr>
              <w:t>3 hours per week</w:t>
            </w:r>
          </w:p>
        </w:tc>
      </w:tr>
      <w:tr w:rsidR="00E17F6C" w14:paraId="17399BDF" w14:textId="77777777">
        <w:trPr>
          <w:trHeight w:val="950"/>
        </w:trPr>
        <w:tc>
          <w:tcPr>
            <w:tcW w:w="12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0000052" w14:textId="77777777" w:rsidR="00E17F6C" w:rsidRDefault="00000000">
            <w:pPr>
              <w:spacing w:before="240" w:after="0" w:line="240" w:lineRule="auto"/>
              <w:rPr>
                <w:rFonts w:ascii="Verdana" w:eastAsia="Verdana" w:hAnsi="Verdana" w:cs="Verdana"/>
                <w:sz w:val="20"/>
                <w:szCs w:val="20"/>
              </w:rPr>
            </w:pPr>
            <w:proofErr w:type="gramStart"/>
            <w:r>
              <w:rPr>
                <w:rFonts w:ascii="Verdana" w:eastAsia="Verdana" w:hAnsi="Verdana" w:cs="Verdana"/>
                <w:sz w:val="20"/>
                <w:szCs w:val="20"/>
              </w:rPr>
              <w:t>Mariel  Mateo</w:t>
            </w:r>
            <w:proofErr w:type="gramEnd"/>
            <w:r>
              <w:rPr>
                <w:rFonts w:ascii="Verdana" w:eastAsia="Verdana" w:hAnsi="Verdana" w:cs="Verdana"/>
                <w:sz w:val="20"/>
                <w:szCs w:val="20"/>
              </w:rPr>
              <w:t xml:space="preserve"> </w:t>
            </w:r>
          </w:p>
        </w:tc>
        <w:tc>
          <w:tcPr>
            <w:tcW w:w="652" w:type="dxa"/>
            <w:tcBorders>
              <w:top w:val="nil"/>
              <w:left w:val="nil"/>
              <w:bottom w:val="single" w:sz="7" w:space="0" w:color="000000"/>
              <w:right w:val="single" w:sz="7" w:space="0" w:color="000000"/>
            </w:tcBorders>
            <w:tcMar>
              <w:top w:w="100" w:type="dxa"/>
              <w:left w:w="100" w:type="dxa"/>
              <w:bottom w:w="100" w:type="dxa"/>
              <w:right w:w="100" w:type="dxa"/>
            </w:tcMar>
          </w:tcPr>
          <w:p w14:paraId="00000053" w14:textId="77777777" w:rsidR="00E17F6C" w:rsidRDefault="00000000">
            <w:pPr>
              <w:spacing w:before="240" w:after="0" w:line="240" w:lineRule="auto"/>
              <w:rPr>
                <w:rFonts w:ascii="Verdana" w:eastAsia="Verdana" w:hAnsi="Verdana" w:cs="Verdana"/>
                <w:sz w:val="20"/>
                <w:szCs w:val="20"/>
              </w:rPr>
            </w:pPr>
            <w:r>
              <w:rPr>
                <w:rFonts w:ascii="Verdana" w:eastAsia="Verdana" w:hAnsi="Verdana" w:cs="Verdana"/>
                <w:sz w:val="20"/>
                <w:szCs w:val="20"/>
              </w:rPr>
              <w:t xml:space="preserve">Co-I </w:t>
            </w:r>
          </w:p>
        </w:tc>
        <w:tc>
          <w:tcPr>
            <w:tcW w:w="6110" w:type="dxa"/>
            <w:tcBorders>
              <w:top w:val="nil"/>
              <w:left w:val="nil"/>
              <w:bottom w:val="single" w:sz="7" w:space="0" w:color="000000"/>
              <w:right w:val="single" w:sz="7" w:space="0" w:color="000000"/>
            </w:tcBorders>
            <w:tcMar>
              <w:top w:w="100" w:type="dxa"/>
              <w:left w:w="100" w:type="dxa"/>
              <w:bottom w:w="100" w:type="dxa"/>
              <w:right w:w="100" w:type="dxa"/>
            </w:tcMar>
          </w:tcPr>
          <w:p w14:paraId="00000054" w14:textId="77777777" w:rsidR="00E17F6C" w:rsidRDefault="00000000">
            <w:pPr>
              <w:spacing w:before="240" w:after="0" w:line="240" w:lineRule="auto"/>
              <w:rPr>
                <w:rFonts w:ascii="Verdana" w:eastAsia="Verdana" w:hAnsi="Verdana" w:cs="Verdana"/>
                <w:sz w:val="20"/>
                <w:szCs w:val="20"/>
              </w:rPr>
            </w:pPr>
            <w:r>
              <w:rPr>
                <w:rFonts w:ascii="Verdana" w:eastAsia="Verdana" w:hAnsi="Verdana" w:cs="Verdana"/>
                <w:sz w:val="20"/>
                <w:szCs w:val="20"/>
              </w:rPr>
              <w:t xml:space="preserve">Ph.D. student (School of Criminology and Criminal Justice, Griffith University, Australia). She coordinated the first Outcome Study of Substance Use Treatment in Chile and led the Drug research area in the Justice and Society Studies Centre (Pontificia Universidad </w:t>
            </w:r>
            <w:proofErr w:type="spellStart"/>
            <w:r>
              <w:rPr>
                <w:rFonts w:ascii="Verdana" w:eastAsia="Verdana" w:hAnsi="Verdana" w:cs="Verdana"/>
                <w:sz w:val="20"/>
                <w:szCs w:val="20"/>
              </w:rPr>
              <w:t>Católica</w:t>
            </w:r>
            <w:proofErr w:type="spellEnd"/>
            <w:r>
              <w:rPr>
                <w:rFonts w:ascii="Verdana" w:eastAsia="Verdana" w:hAnsi="Verdana" w:cs="Verdana"/>
                <w:sz w:val="20"/>
                <w:szCs w:val="20"/>
              </w:rPr>
              <w:t xml:space="preserve">) between 2015 and 2019. </w:t>
            </w:r>
          </w:p>
        </w:tc>
        <w:tc>
          <w:tcPr>
            <w:tcW w:w="1309" w:type="dxa"/>
            <w:tcBorders>
              <w:top w:val="nil"/>
              <w:left w:val="nil"/>
              <w:bottom w:val="single" w:sz="7" w:space="0" w:color="000000"/>
              <w:right w:val="single" w:sz="7" w:space="0" w:color="000000"/>
            </w:tcBorders>
            <w:tcMar>
              <w:top w:w="100" w:type="dxa"/>
              <w:left w:w="100" w:type="dxa"/>
              <w:bottom w:w="100" w:type="dxa"/>
              <w:right w:w="100" w:type="dxa"/>
            </w:tcMar>
          </w:tcPr>
          <w:p w14:paraId="00000055" w14:textId="77777777" w:rsidR="00E17F6C" w:rsidRDefault="00000000">
            <w:pPr>
              <w:spacing w:before="240" w:after="0" w:line="240" w:lineRule="auto"/>
              <w:rPr>
                <w:rFonts w:ascii="Verdana" w:eastAsia="Verdana" w:hAnsi="Verdana" w:cs="Verdana"/>
                <w:i/>
                <w:sz w:val="20"/>
                <w:szCs w:val="20"/>
              </w:rPr>
            </w:pPr>
            <w:r>
              <w:rPr>
                <w:rFonts w:ascii="Verdana" w:eastAsia="Verdana" w:hAnsi="Verdana" w:cs="Verdana"/>
                <w:i/>
                <w:sz w:val="20"/>
                <w:szCs w:val="20"/>
              </w:rPr>
              <w:t>2 hours per week</w:t>
            </w:r>
          </w:p>
        </w:tc>
      </w:tr>
      <w:tr w:rsidR="00E17F6C" w14:paraId="181D8A0A" w14:textId="77777777">
        <w:trPr>
          <w:trHeight w:val="1130"/>
        </w:trPr>
        <w:tc>
          <w:tcPr>
            <w:tcW w:w="12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0000056" w14:textId="77777777" w:rsidR="00E17F6C" w:rsidRDefault="00000000">
            <w:pPr>
              <w:spacing w:before="240" w:after="0" w:line="240" w:lineRule="auto"/>
              <w:rPr>
                <w:rFonts w:ascii="Verdana" w:eastAsia="Verdana" w:hAnsi="Verdana" w:cs="Verdana"/>
                <w:i/>
                <w:sz w:val="20"/>
                <w:szCs w:val="20"/>
              </w:rPr>
            </w:pPr>
            <w:r>
              <w:rPr>
                <w:rFonts w:ascii="Verdana" w:eastAsia="Verdana" w:hAnsi="Verdana" w:cs="Verdana"/>
                <w:i/>
                <w:sz w:val="20"/>
                <w:szCs w:val="20"/>
              </w:rPr>
              <w:t>Álvaro Castillo-</w:t>
            </w:r>
            <w:proofErr w:type="spellStart"/>
            <w:r>
              <w:rPr>
                <w:rFonts w:ascii="Verdana" w:eastAsia="Verdana" w:hAnsi="Verdana" w:cs="Verdana"/>
                <w:i/>
                <w:sz w:val="20"/>
                <w:szCs w:val="20"/>
              </w:rPr>
              <w:t>Carniglia</w:t>
            </w:r>
            <w:proofErr w:type="spellEnd"/>
            <w:r>
              <w:rPr>
                <w:rFonts w:ascii="Verdana" w:eastAsia="Verdana" w:hAnsi="Verdana" w:cs="Verdana"/>
                <w:i/>
                <w:sz w:val="20"/>
                <w:szCs w:val="20"/>
              </w:rPr>
              <w:t xml:space="preserve"> </w:t>
            </w:r>
          </w:p>
        </w:tc>
        <w:tc>
          <w:tcPr>
            <w:tcW w:w="652" w:type="dxa"/>
            <w:tcBorders>
              <w:top w:val="nil"/>
              <w:left w:val="nil"/>
              <w:bottom w:val="single" w:sz="7" w:space="0" w:color="000000"/>
              <w:right w:val="single" w:sz="7" w:space="0" w:color="000000"/>
            </w:tcBorders>
            <w:tcMar>
              <w:top w:w="100" w:type="dxa"/>
              <w:left w:w="100" w:type="dxa"/>
              <w:bottom w:w="100" w:type="dxa"/>
              <w:right w:w="100" w:type="dxa"/>
            </w:tcMar>
          </w:tcPr>
          <w:p w14:paraId="00000057" w14:textId="77777777" w:rsidR="00E17F6C" w:rsidRDefault="00000000">
            <w:pPr>
              <w:spacing w:before="240" w:after="0" w:line="240" w:lineRule="auto"/>
              <w:rPr>
                <w:rFonts w:ascii="Verdana" w:eastAsia="Verdana" w:hAnsi="Verdana" w:cs="Verdana"/>
                <w:sz w:val="20"/>
                <w:szCs w:val="20"/>
              </w:rPr>
            </w:pPr>
            <w:r>
              <w:rPr>
                <w:rFonts w:ascii="Verdana" w:eastAsia="Verdana" w:hAnsi="Verdana" w:cs="Verdana"/>
                <w:sz w:val="20"/>
                <w:szCs w:val="20"/>
              </w:rPr>
              <w:t>Sup</w:t>
            </w:r>
          </w:p>
        </w:tc>
        <w:tc>
          <w:tcPr>
            <w:tcW w:w="6110" w:type="dxa"/>
            <w:tcBorders>
              <w:top w:val="nil"/>
              <w:left w:val="nil"/>
              <w:bottom w:val="single" w:sz="7" w:space="0" w:color="000000"/>
              <w:right w:val="single" w:sz="7" w:space="0" w:color="000000"/>
            </w:tcBorders>
            <w:tcMar>
              <w:top w:w="100" w:type="dxa"/>
              <w:left w:w="100" w:type="dxa"/>
              <w:bottom w:w="100" w:type="dxa"/>
              <w:right w:w="100" w:type="dxa"/>
            </w:tcMar>
          </w:tcPr>
          <w:p w14:paraId="00000058" w14:textId="77777777" w:rsidR="00E17F6C" w:rsidRDefault="00000000">
            <w:pPr>
              <w:spacing w:before="240" w:after="0" w:line="240" w:lineRule="auto"/>
              <w:rPr>
                <w:rFonts w:ascii="Verdana" w:eastAsia="Verdana" w:hAnsi="Verdana" w:cs="Verdana"/>
                <w:sz w:val="20"/>
                <w:szCs w:val="20"/>
              </w:rPr>
            </w:pPr>
            <w:r>
              <w:rPr>
                <w:rFonts w:ascii="Verdana" w:eastAsia="Verdana" w:hAnsi="Verdana" w:cs="Verdana"/>
                <w:sz w:val="20"/>
                <w:szCs w:val="20"/>
              </w:rPr>
              <w:t xml:space="preserve">Ph.D., Associate professor, and Director of the Ph.D. Programme in Public Policy, Universidad Mayor. He has a background in epidemiology and his main research areas are the measurement of alcohol and other drug use in the population. He has co-directed several theses in public health related to treatment dropouts and readmissions. </w:t>
            </w:r>
          </w:p>
        </w:tc>
        <w:tc>
          <w:tcPr>
            <w:tcW w:w="1309" w:type="dxa"/>
            <w:tcBorders>
              <w:top w:val="nil"/>
              <w:left w:val="nil"/>
              <w:bottom w:val="single" w:sz="7" w:space="0" w:color="000000"/>
              <w:right w:val="single" w:sz="7" w:space="0" w:color="000000"/>
            </w:tcBorders>
            <w:tcMar>
              <w:top w:w="100" w:type="dxa"/>
              <w:left w:w="100" w:type="dxa"/>
              <w:bottom w:w="100" w:type="dxa"/>
              <w:right w:w="100" w:type="dxa"/>
            </w:tcMar>
          </w:tcPr>
          <w:p w14:paraId="00000059" w14:textId="77777777" w:rsidR="00E17F6C" w:rsidRDefault="00000000">
            <w:pPr>
              <w:spacing w:before="240" w:after="0" w:line="240" w:lineRule="auto"/>
              <w:rPr>
                <w:rFonts w:ascii="Verdana" w:eastAsia="Verdana" w:hAnsi="Verdana" w:cs="Verdana"/>
                <w:i/>
                <w:sz w:val="20"/>
                <w:szCs w:val="20"/>
              </w:rPr>
            </w:pPr>
            <w:r>
              <w:rPr>
                <w:rFonts w:ascii="Verdana" w:eastAsia="Verdana" w:hAnsi="Verdana" w:cs="Verdana"/>
                <w:i/>
                <w:sz w:val="20"/>
                <w:szCs w:val="20"/>
              </w:rPr>
              <w:t>2 hours fortnight</w:t>
            </w:r>
          </w:p>
        </w:tc>
      </w:tr>
      <w:tr w:rsidR="00E17F6C" w14:paraId="404554CF" w14:textId="77777777">
        <w:trPr>
          <w:trHeight w:val="395"/>
        </w:trPr>
        <w:tc>
          <w:tcPr>
            <w:tcW w:w="9362" w:type="dxa"/>
            <w:gridSpan w:val="4"/>
            <w:tcBorders>
              <w:top w:val="single" w:sz="4" w:space="0" w:color="000000"/>
            </w:tcBorders>
            <w:tcMar>
              <w:top w:w="100" w:type="dxa"/>
              <w:left w:w="100" w:type="dxa"/>
              <w:bottom w:w="100" w:type="dxa"/>
              <w:right w:w="100" w:type="dxa"/>
            </w:tcMar>
          </w:tcPr>
          <w:p w14:paraId="0000005A" w14:textId="77777777" w:rsidR="00E17F6C" w:rsidRDefault="00000000">
            <w:pPr>
              <w:spacing w:after="0" w:line="240" w:lineRule="auto"/>
              <w:rPr>
                <w:rFonts w:ascii="Verdana" w:eastAsia="Verdana" w:hAnsi="Verdana" w:cs="Verdana"/>
                <w:i/>
                <w:sz w:val="20"/>
                <w:szCs w:val="20"/>
              </w:rPr>
            </w:pPr>
            <w:r>
              <w:rPr>
                <w:rFonts w:ascii="Verdana" w:eastAsia="Verdana" w:hAnsi="Verdana" w:cs="Verdana"/>
                <w:i/>
                <w:sz w:val="20"/>
                <w:szCs w:val="20"/>
              </w:rPr>
              <w:t xml:space="preserve">Note: P.I.: Principal Investigator; Co-I: Co-Investigator; Sup.: Supervisor. </w:t>
            </w:r>
          </w:p>
        </w:tc>
      </w:tr>
    </w:tbl>
    <w:p w14:paraId="0000005E" w14:textId="77777777" w:rsidR="00E17F6C" w:rsidRDefault="00E17F6C">
      <w:pPr>
        <w:spacing w:after="0" w:line="240" w:lineRule="auto"/>
        <w:rPr>
          <w:rFonts w:ascii="Verdana" w:eastAsia="Verdana" w:hAnsi="Verdana" w:cs="Verdana"/>
          <w:sz w:val="20"/>
          <w:szCs w:val="20"/>
        </w:rPr>
      </w:pPr>
    </w:p>
    <w:p w14:paraId="0000005F" w14:textId="77777777" w:rsidR="00E17F6C" w:rsidRDefault="00000000">
      <w:pPr>
        <w:pStyle w:val="Ttulo2"/>
        <w:numPr>
          <w:ilvl w:val="0"/>
          <w:numId w:val="2"/>
        </w:numPr>
      </w:pPr>
      <w:bookmarkStart w:id="42" w:name="_heading=h.vt4k6bfawth0" w:colFirst="0" w:colLast="0"/>
      <w:bookmarkEnd w:id="42"/>
      <w:r>
        <w:t>Timeline</w:t>
      </w:r>
    </w:p>
    <w:p w14:paraId="00000060" w14:textId="77777777" w:rsidR="00E17F6C" w:rsidRDefault="00000000">
      <w:pPr>
        <w:spacing w:before="240" w:after="240" w:line="240" w:lineRule="auto"/>
        <w:ind w:firstLine="280"/>
        <w:rPr>
          <w:rFonts w:ascii="Verdana" w:eastAsia="Verdana" w:hAnsi="Verdana" w:cs="Verdana"/>
          <w:b/>
          <w:sz w:val="20"/>
          <w:szCs w:val="20"/>
        </w:rPr>
      </w:pPr>
      <w:r>
        <w:rPr>
          <w:rFonts w:ascii="Verdana" w:eastAsia="Verdana" w:hAnsi="Verdana" w:cs="Verdana"/>
          <w:b/>
          <w:sz w:val="20"/>
          <w:szCs w:val="20"/>
        </w:rPr>
        <w:t>Figure 1. Gantt chart of activities involved in research progress</w:t>
      </w:r>
    </w:p>
    <w:p w14:paraId="00000061" w14:textId="77777777" w:rsidR="00E17F6C" w:rsidRDefault="00000000">
      <w:pPr>
        <w:spacing w:line="240" w:lineRule="auto"/>
        <w:rPr>
          <w:rFonts w:ascii="Verdana" w:eastAsia="Verdana" w:hAnsi="Verdana" w:cs="Verdana"/>
          <w:sz w:val="20"/>
          <w:szCs w:val="20"/>
        </w:rPr>
      </w:pPr>
      <w:r>
        <w:rPr>
          <w:rFonts w:ascii="Verdana" w:eastAsia="Verdana" w:hAnsi="Verdana" w:cs="Verdana"/>
          <w:noProof/>
          <w:sz w:val="20"/>
          <w:szCs w:val="20"/>
        </w:rPr>
        <w:lastRenderedPageBreak/>
        <w:drawing>
          <wp:inline distT="114300" distB="114300" distL="114300" distR="114300" wp14:anchorId="57A4404B" wp14:editId="53435895">
            <wp:extent cx="5943600" cy="2971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971800"/>
                    </a:xfrm>
                    <a:prstGeom prst="rect">
                      <a:avLst/>
                    </a:prstGeom>
                    <a:ln/>
                  </pic:spPr>
                </pic:pic>
              </a:graphicData>
            </a:graphic>
          </wp:inline>
        </w:drawing>
      </w:r>
    </w:p>
    <w:p w14:paraId="00000062" w14:textId="77777777" w:rsidR="00E17F6C" w:rsidRDefault="00E17F6C">
      <w:pPr>
        <w:spacing w:line="240" w:lineRule="auto"/>
        <w:rPr>
          <w:rFonts w:ascii="Verdana" w:eastAsia="Verdana" w:hAnsi="Verdana" w:cs="Verdana"/>
          <w:sz w:val="20"/>
          <w:szCs w:val="20"/>
        </w:rPr>
      </w:pPr>
    </w:p>
    <w:p w14:paraId="00000063" w14:textId="77777777" w:rsidR="00E17F6C" w:rsidRDefault="00000000">
      <w:pPr>
        <w:pStyle w:val="Ttulo2"/>
        <w:numPr>
          <w:ilvl w:val="0"/>
          <w:numId w:val="2"/>
        </w:numPr>
      </w:pPr>
      <w:bookmarkStart w:id="43" w:name="_heading=h.ab2uteibx6gq" w:colFirst="0" w:colLast="0"/>
      <w:bookmarkEnd w:id="43"/>
      <w:r>
        <w:t>Budget</w:t>
      </w:r>
    </w:p>
    <w:p w14:paraId="00000064" w14:textId="77777777" w:rsidR="00E17F6C" w:rsidRDefault="00000000">
      <w:pPr>
        <w:spacing w:after="0" w:line="240" w:lineRule="auto"/>
        <w:rPr>
          <w:rFonts w:ascii="Verdana" w:eastAsia="Verdana" w:hAnsi="Verdana" w:cs="Verdana"/>
          <w:color w:val="0E101A"/>
          <w:sz w:val="20"/>
          <w:szCs w:val="20"/>
        </w:rPr>
      </w:pPr>
      <w:r>
        <w:rPr>
          <w:rFonts w:ascii="Verdana" w:eastAsia="Verdana" w:hAnsi="Verdana" w:cs="Verdana"/>
          <w:color w:val="0E101A"/>
          <w:sz w:val="20"/>
          <w:szCs w:val="20"/>
        </w:rPr>
        <w:t xml:space="preserve">Funds will be used to cover expenses for attending international conferences and for a virtual computer (e.g., an annual subscription to </w:t>
      </w:r>
      <w:proofErr w:type="spellStart"/>
      <w:r>
        <w:rPr>
          <w:rFonts w:ascii="Verdana" w:eastAsia="Verdana" w:hAnsi="Verdana" w:cs="Verdana"/>
          <w:color w:val="0E101A"/>
          <w:sz w:val="20"/>
          <w:szCs w:val="20"/>
        </w:rPr>
        <w:t>DataCamp</w:t>
      </w:r>
      <w:proofErr w:type="spellEnd"/>
      <w:r>
        <w:rPr>
          <w:rFonts w:ascii="Verdana" w:eastAsia="Verdana" w:hAnsi="Verdana" w:cs="Verdana"/>
          <w:color w:val="0E101A"/>
          <w:sz w:val="20"/>
          <w:szCs w:val="20"/>
        </w:rPr>
        <w:t xml:space="preserve"> Teams). The cost of attending international conferences is estimated to be between 2,000-4,000 USD, and the available funds should cover a significant portion of these expenses. Also, it can be used for workshops, manuscript editing (if needed), and as an incentive for the researchers.</w:t>
      </w:r>
    </w:p>
    <w:p w14:paraId="00000065" w14:textId="77777777" w:rsidR="00E17F6C" w:rsidRDefault="00E17F6C">
      <w:pPr>
        <w:spacing w:after="0" w:line="240" w:lineRule="auto"/>
        <w:rPr>
          <w:rFonts w:ascii="Verdana" w:eastAsia="Verdana" w:hAnsi="Verdana" w:cs="Verdana"/>
          <w:color w:val="0E101A"/>
          <w:sz w:val="20"/>
          <w:szCs w:val="20"/>
        </w:rPr>
      </w:pPr>
    </w:p>
    <w:p w14:paraId="00000066" w14:textId="77777777" w:rsidR="00E17F6C" w:rsidRDefault="00E17F6C">
      <w:pPr>
        <w:spacing w:line="240" w:lineRule="auto"/>
        <w:rPr>
          <w:rFonts w:ascii="Verdana" w:eastAsia="Verdana" w:hAnsi="Verdana" w:cs="Verdana"/>
        </w:rPr>
      </w:pPr>
    </w:p>
    <w:p w14:paraId="00000067" w14:textId="77777777" w:rsidR="00E17F6C" w:rsidRDefault="00000000">
      <w:pPr>
        <w:spacing w:line="240" w:lineRule="auto"/>
        <w:rPr>
          <w:rFonts w:ascii="Verdana" w:eastAsia="Verdana" w:hAnsi="Verdana" w:cs="Verdana"/>
        </w:rPr>
      </w:pPr>
      <w:r>
        <w:rPr>
          <w:rFonts w:ascii="Verdana" w:eastAsia="Verdana" w:hAnsi="Verdana" w:cs="Verdana"/>
        </w:rPr>
        <w:t>Fuentes:</w:t>
      </w:r>
    </w:p>
    <w:p w14:paraId="00000068" w14:textId="77777777" w:rsidR="00E17F6C" w:rsidRDefault="00000000">
      <w:pPr>
        <w:spacing w:line="240" w:lineRule="auto"/>
        <w:rPr>
          <w:rFonts w:ascii="Verdana" w:eastAsia="Verdana" w:hAnsi="Verdana" w:cs="Verdana"/>
        </w:rPr>
      </w:pPr>
      <w:hyperlink r:id="rId12">
        <w:r>
          <w:rPr>
            <w:rFonts w:ascii="Verdana" w:eastAsia="Verdana" w:hAnsi="Verdana" w:cs="Verdana"/>
            <w:color w:val="1155CC"/>
            <w:u w:val="single"/>
          </w:rPr>
          <w:t>https://chile.workingdays.org/mobile_home.php</w:t>
        </w:r>
      </w:hyperlink>
    </w:p>
    <w:p w14:paraId="00000069" w14:textId="77777777" w:rsidR="00E17F6C" w:rsidRDefault="00000000">
      <w:pPr>
        <w:spacing w:line="240" w:lineRule="auto"/>
        <w:rPr>
          <w:rFonts w:ascii="Verdana" w:eastAsia="Verdana" w:hAnsi="Verdana" w:cs="Verdana"/>
        </w:rPr>
      </w:pPr>
      <w:hyperlink r:id="rId13">
        <w:r>
          <w:rPr>
            <w:rFonts w:ascii="Verdana" w:eastAsia="Verdana" w:hAnsi="Verdana" w:cs="Verdana"/>
            <w:color w:val="1155CC"/>
            <w:u w:val="single"/>
          </w:rPr>
          <w:t>https://es.planetcalc.com/7741/</w:t>
        </w:r>
      </w:hyperlink>
      <w:r>
        <w:rPr>
          <w:rFonts w:ascii="Verdana" w:eastAsia="Verdana" w:hAnsi="Verdana" w:cs="Verdana"/>
        </w:rPr>
        <w:t xml:space="preserve"> </w:t>
      </w:r>
    </w:p>
    <w:p w14:paraId="0000006A" w14:textId="77777777" w:rsidR="00E17F6C" w:rsidRDefault="00000000">
      <w:pPr>
        <w:spacing w:line="240" w:lineRule="auto"/>
        <w:rPr>
          <w:rFonts w:ascii="Verdana" w:eastAsia="Verdana" w:hAnsi="Verdana" w:cs="Verdana"/>
        </w:rPr>
      </w:pPr>
      <w:hyperlink r:id="rId14">
        <w:r>
          <w:rPr>
            <w:rFonts w:ascii="Verdana" w:eastAsia="Verdana" w:hAnsi="Verdana" w:cs="Verdana"/>
            <w:color w:val="1155CC"/>
            <w:u w:val="single"/>
          </w:rPr>
          <w:t>https://www.meganoticias.cl/dato-util/359248-sueldos-posgrado-magister-doctorado-becas-chile-23-11-2021.html</w:t>
        </w:r>
      </w:hyperlink>
    </w:p>
    <w:p w14:paraId="0000006B" w14:textId="77777777" w:rsidR="00E17F6C" w:rsidRDefault="00000000">
      <w:pPr>
        <w:spacing w:line="240" w:lineRule="auto"/>
        <w:rPr>
          <w:rFonts w:ascii="Verdana" w:eastAsia="Verdana" w:hAnsi="Verdana" w:cs="Verdana"/>
        </w:rPr>
      </w:pPr>
      <w:proofErr w:type="spellStart"/>
      <w:r>
        <w:rPr>
          <w:rFonts w:ascii="Verdana" w:eastAsia="Verdana" w:hAnsi="Verdana" w:cs="Verdana"/>
          <w:color w:val="0E101A"/>
          <w:sz w:val="20"/>
          <w:szCs w:val="20"/>
        </w:rPr>
        <w:t>Sarabipour</w:t>
      </w:r>
      <w:proofErr w:type="spellEnd"/>
      <w:r>
        <w:rPr>
          <w:rFonts w:ascii="Verdana" w:eastAsia="Verdana" w:hAnsi="Verdana" w:cs="Verdana"/>
          <w:color w:val="0E101A"/>
          <w:sz w:val="20"/>
          <w:szCs w:val="20"/>
        </w:rPr>
        <w:t xml:space="preserve">, S., Khan, A., </w:t>
      </w:r>
      <w:proofErr w:type="spellStart"/>
      <w:r>
        <w:rPr>
          <w:rFonts w:ascii="Verdana" w:eastAsia="Verdana" w:hAnsi="Verdana" w:cs="Verdana"/>
          <w:color w:val="0E101A"/>
          <w:sz w:val="20"/>
          <w:szCs w:val="20"/>
        </w:rPr>
        <w:t>Seah</w:t>
      </w:r>
      <w:proofErr w:type="spellEnd"/>
      <w:r>
        <w:rPr>
          <w:rFonts w:ascii="Verdana" w:eastAsia="Verdana" w:hAnsi="Verdana" w:cs="Verdana"/>
          <w:color w:val="0E101A"/>
          <w:sz w:val="20"/>
          <w:szCs w:val="20"/>
        </w:rPr>
        <w:t xml:space="preserve">, S., </w:t>
      </w:r>
      <w:proofErr w:type="spellStart"/>
      <w:r>
        <w:rPr>
          <w:rFonts w:ascii="Verdana" w:eastAsia="Verdana" w:hAnsi="Verdana" w:cs="Verdana"/>
          <w:color w:val="0E101A"/>
          <w:sz w:val="20"/>
          <w:szCs w:val="20"/>
        </w:rPr>
        <w:t>Mwakilili</w:t>
      </w:r>
      <w:proofErr w:type="spellEnd"/>
      <w:r>
        <w:rPr>
          <w:rFonts w:ascii="Verdana" w:eastAsia="Verdana" w:hAnsi="Verdana" w:cs="Verdana"/>
          <w:color w:val="0E101A"/>
          <w:sz w:val="20"/>
          <w:szCs w:val="20"/>
        </w:rPr>
        <w:t xml:space="preserve">, A. D., </w:t>
      </w:r>
      <w:proofErr w:type="spellStart"/>
      <w:r>
        <w:rPr>
          <w:rFonts w:ascii="Verdana" w:eastAsia="Verdana" w:hAnsi="Verdana" w:cs="Verdana"/>
          <w:color w:val="0E101A"/>
          <w:sz w:val="20"/>
          <w:szCs w:val="20"/>
        </w:rPr>
        <w:t>Mumoki</w:t>
      </w:r>
      <w:proofErr w:type="spellEnd"/>
      <w:r>
        <w:rPr>
          <w:rFonts w:ascii="Verdana" w:eastAsia="Verdana" w:hAnsi="Verdana" w:cs="Verdana"/>
          <w:color w:val="0E101A"/>
          <w:sz w:val="20"/>
          <w:szCs w:val="20"/>
        </w:rPr>
        <w:t xml:space="preserve">, F. N., </w:t>
      </w:r>
      <w:proofErr w:type="spellStart"/>
      <w:r>
        <w:rPr>
          <w:rFonts w:ascii="Verdana" w:eastAsia="Verdana" w:hAnsi="Verdana" w:cs="Verdana"/>
          <w:color w:val="0E101A"/>
          <w:sz w:val="20"/>
          <w:szCs w:val="20"/>
        </w:rPr>
        <w:t>Sáez</w:t>
      </w:r>
      <w:proofErr w:type="spellEnd"/>
      <w:r>
        <w:rPr>
          <w:rFonts w:ascii="Verdana" w:eastAsia="Verdana" w:hAnsi="Verdana" w:cs="Verdana"/>
          <w:color w:val="0E101A"/>
          <w:sz w:val="20"/>
          <w:szCs w:val="20"/>
        </w:rPr>
        <w:t>, P. J., … Mestrovic, T. (2020). Evaluating features of scientific conferences: A call for improvements. doi:10.1101/2020.04.02.022079</w:t>
      </w:r>
    </w:p>
    <w:p w14:paraId="0000006C" w14:textId="77777777" w:rsidR="00E17F6C" w:rsidRDefault="00E17F6C"/>
    <w:p w14:paraId="0000006D" w14:textId="77777777" w:rsidR="00E17F6C" w:rsidRDefault="00000000">
      <w:r>
        <w:br w:type="page"/>
      </w:r>
    </w:p>
    <w:p w14:paraId="0000006E" w14:textId="77777777" w:rsidR="00E17F6C" w:rsidRDefault="00000000">
      <w:pPr>
        <w:pStyle w:val="Ttulo1"/>
        <w:spacing w:before="240" w:after="0" w:line="276" w:lineRule="auto"/>
        <w:ind w:left="720"/>
        <w:rPr>
          <w:rFonts w:ascii="Verdana" w:eastAsia="Verdana" w:hAnsi="Verdana" w:cs="Verdana"/>
        </w:rPr>
      </w:pPr>
      <w:bookmarkStart w:id="44" w:name="_heading=h.qehk4a9ahwbq" w:colFirst="0" w:colLast="0"/>
      <w:bookmarkEnd w:id="44"/>
      <w:proofErr w:type="spellStart"/>
      <w:r>
        <w:rPr>
          <w:rFonts w:ascii="Verdana" w:eastAsia="Verdana" w:hAnsi="Verdana" w:cs="Verdana"/>
        </w:rPr>
        <w:lastRenderedPageBreak/>
        <w:t>Bibliografía</w:t>
      </w:r>
      <w:proofErr w:type="spellEnd"/>
    </w:p>
    <w:bookmarkStart w:id="45" w:name="_heading=h.m8u5udb1clxf" w:colFirst="0" w:colLast="0"/>
    <w:bookmarkEnd w:id="45"/>
    <w:p w14:paraId="0000006F" w14:textId="77777777" w:rsidR="00E17F6C" w:rsidRDefault="00000000">
      <w:pPr>
        <w:pStyle w:val="Ttulo1"/>
        <w:keepNext w:val="0"/>
        <w:keepLines w:val="0"/>
        <w:shd w:val="clear" w:color="auto" w:fill="FFFFFF"/>
        <w:spacing w:line="276" w:lineRule="auto"/>
        <w:ind w:left="720"/>
        <w:rPr>
          <w:rFonts w:ascii="Verdana" w:eastAsia="Verdana" w:hAnsi="Verdana" w:cs="Verdana"/>
          <w:sz w:val="20"/>
          <w:szCs w:val="20"/>
        </w:rPr>
      </w:pPr>
      <w:sdt>
        <w:sdtPr>
          <w:tag w:val="goog_rdk_34"/>
          <w:id w:val="2108071368"/>
        </w:sdtPr>
        <w:sdtContent>
          <w:commentRangeStart w:id="46"/>
        </w:sdtContent>
      </w:sdt>
      <w:r>
        <w:rPr>
          <w:rFonts w:ascii="Verdana" w:eastAsia="Verdana" w:hAnsi="Verdana" w:cs="Verdana"/>
          <w:b w:val="0"/>
          <w:color w:val="1C1D1E"/>
          <w:sz w:val="20"/>
          <w:szCs w:val="20"/>
        </w:rPr>
        <w:t xml:space="preserve">IDENTIFYING CAUSAL MECHANISMS (PRIMARILY) BASED ON INVERSE PROBABILITY </w:t>
      </w:r>
      <w:proofErr w:type="spellStart"/>
      <w:r>
        <w:rPr>
          <w:rFonts w:ascii="Verdana" w:eastAsia="Verdana" w:hAnsi="Verdana" w:cs="Verdana"/>
          <w:b w:val="0"/>
          <w:color w:val="1C1D1E"/>
          <w:sz w:val="20"/>
          <w:szCs w:val="20"/>
        </w:rPr>
        <w:t>WEIGHTING.</w:t>
      </w:r>
      <w:hyperlink r:id="rId15">
        <w:r>
          <w:rPr>
            <w:rFonts w:ascii="Verdana" w:eastAsia="Verdana" w:hAnsi="Verdana" w:cs="Verdana"/>
            <w:b w:val="0"/>
            <w:color w:val="005274"/>
            <w:sz w:val="20"/>
            <w:szCs w:val="20"/>
            <w:highlight w:val="white"/>
          </w:rPr>
          <w:t>https</w:t>
        </w:r>
        <w:proofErr w:type="spellEnd"/>
        <w:r>
          <w:rPr>
            <w:rFonts w:ascii="Verdana" w:eastAsia="Verdana" w:hAnsi="Verdana" w:cs="Verdana"/>
            <w:b w:val="0"/>
            <w:color w:val="005274"/>
            <w:sz w:val="20"/>
            <w:szCs w:val="20"/>
            <w:highlight w:val="white"/>
          </w:rPr>
          <w:t>://doi.org/10.1002/jae.2341</w:t>
        </w:r>
      </w:hyperlink>
      <w:commentRangeEnd w:id="46"/>
      <w:r>
        <w:commentReference w:id="46"/>
      </w:r>
    </w:p>
    <w:p w14:paraId="00000070" w14:textId="77777777" w:rsidR="00E17F6C" w:rsidRDefault="00E17F6C">
      <w:pPr>
        <w:spacing w:after="0" w:line="276" w:lineRule="auto"/>
        <w:ind w:left="720"/>
        <w:rPr>
          <w:rFonts w:ascii="Verdana" w:eastAsia="Verdana" w:hAnsi="Verdana" w:cs="Verdana"/>
          <w:b/>
          <w:sz w:val="20"/>
          <w:szCs w:val="20"/>
        </w:rPr>
      </w:pPr>
    </w:p>
    <w:p w14:paraId="00000071" w14:textId="77777777" w:rsidR="00E17F6C" w:rsidRDefault="00E17F6C">
      <w:pPr>
        <w:spacing w:after="0" w:line="276" w:lineRule="auto"/>
        <w:ind w:left="720"/>
        <w:rPr>
          <w:rFonts w:ascii="Verdana" w:eastAsia="Verdana" w:hAnsi="Verdana" w:cs="Verdana"/>
          <w:b/>
          <w:sz w:val="20"/>
          <w:szCs w:val="20"/>
        </w:rPr>
      </w:pPr>
    </w:p>
    <w:p w14:paraId="00000072" w14:textId="77777777" w:rsidR="00E17F6C" w:rsidRDefault="00E17F6C">
      <w:pPr>
        <w:spacing w:after="0" w:line="276" w:lineRule="auto"/>
        <w:ind w:left="720"/>
        <w:rPr>
          <w:rFonts w:ascii="Verdana" w:eastAsia="Verdana" w:hAnsi="Verdana" w:cs="Verdana"/>
          <w:b/>
          <w:sz w:val="20"/>
          <w:szCs w:val="20"/>
        </w:rPr>
      </w:pPr>
    </w:p>
    <w:p w14:paraId="00000073" w14:textId="77777777" w:rsidR="00E17F6C" w:rsidRDefault="00000000">
      <w:pPr>
        <w:spacing w:before="240" w:after="0" w:line="276" w:lineRule="auto"/>
        <w:ind w:left="720"/>
        <w:jc w:val="both"/>
        <w:rPr>
          <w:rFonts w:ascii="Verdana" w:eastAsia="Verdana" w:hAnsi="Verdana" w:cs="Verdana"/>
          <w:b/>
          <w:sz w:val="20"/>
          <w:szCs w:val="20"/>
        </w:rPr>
      </w:pPr>
      <w:r>
        <w:rPr>
          <w:rFonts w:ascii="Verdana" w:eastAsia="Verdana" w:hAnsi="Verdana" w:cs="Verdana"/>
          <w:b/>
          <w:sz w:val="20"/>
          <w:szCs w:val="20"/>
        </w:rPr>
        <w:t>Timko C, Nash A, Owens MD, Taylor E, Finlay AK. Systematic Review of Criminal and Legal Involvement After Substance Use and Mental Health Treatment Among Veterans: Building Toward Needed Research. Substance Abuse: Research and Treatment. 2020;14. doi:10.1177/1178221819901281</w:t>
      </w:r>
    </w:p>
    <w:p w14:paraId="00000074" w14:textId="77777777" w:rsidR="00E17F6C" w:rsidRDefault="00000000">
      <w:pPr>
        <w:numPr>
          <w:ilvl w:val="0"/>
          <w:numId w:val="3"/>
        </w:numPr>
        <w:spacing w:before="240" w:after="0" w:line="276" w:lineRule="auto"/>
        <w:jc w:val="both"/>
        <w:rPr>
          <w:rFonts w:ascii="Verdana" w:eastAsia="Verdana" w:hAnsi="Verdana" w:cs="Verdana"/>
          <w:sz w:val="20"/>
          <w:szCs w:val="20"/>
        </w:rPr>
      </w:pPr>
      <w:r>
        <w:rPr>
          <w:rFonts w:ascii="Verdana" w:eastAsia="Verdana" w:hAnsi="Verdana" w:cs="Verdana"/>
          <w:sz w:val="20"/>
          <w:szCs w:val="20"/>
        </w:rPr>
        <w:t>In addition, longer treatment was associated with better outcomes among alcohol and drug patients,42,</w:t>
      </w:r>
      <w:proofErr w:type="gramStart"/>
      <w:r>
        <w:rPr>
          <w:rFonts w:ascii="Verdana" w:eastAsia="Verdana" w:hAnsi="Verdana" w:cs="Verdana"/>
          <w:sz w:val="20"/>
          <w:szCs w:val="20"/>
        </w:rPr>
        <w:t>49</w:t>
      </w:r>
      <w:proofErr w:type="gramEnd"/>
      <w:r>
        <w:rPr>
          <w:rFonts w:ascii="Verdana" w:eastAsia="Verdana" w:hAnsi="Verdana" w:cs="Verdana"/>
          <w:sz w:val="20"/>
          <w:szCs w:val="20"/>
        </w:rPr>
        <w:t xml:space="preserve"> and treatment completion (which cannot be achieved if patients are detained or reincarcerated during treatment) was related to a lower likelihood of incarceration than was non-completion.</w:t>
      </w:r>
    </w:p>
    <w:p w14:paraId="00000075" w14:textId="77777777" w:rsidR="00E17F6C" w:rsidRDefault="00E17F6C">
      <w:pPr>
        <w:spacing w:after="0" w:line="276" w:lineRule="auto"/>
        <w:ind w:left="720"/>
        <w:rPr>
          <w:rFonts w:ascii="Verdana" w:eastAsia="Verdana" w:hAnsi="Verdana" w:cs="Verdana"/>
          <w:b/>
          <w:sz w:val="20"/>
          <w:szCs w:val="20"/>
        </w:rPr>
      </w:pPr>
    </w:p>
    <w:p w14:paraId="00000076" w14:textId="77777777" w:rsidR="00E17F6C" w:rsidRPr="00AD60FF" w:rsidRDefault="00000000">
      <w:pPr>
        <w:spacing w:after="0" w:line="276" w:lineRule="auto"/>
        <w:ind w:left="720"/>
        <w:rPr>
          <w:rFonts w:ascii="Verdana" w:eastAsia="Verdana" w:hAnsi="Verdana" w:cs="Verdana"/>
          <w:b/>
          <w:sz w:val="20"/>
          <w:szCs w:val="20"/>
          <w:lang w:val="es-CL"/>
        </w:rPr>
      </w:pPr>
      <w:r w:rsidRPr="00AD60FF">
        <w:rPr>
          <w:rFonts w:ascii="Verdana" w:eastAsia="Verdana" w:hAnsi="Verdana" w:cs="Verdana"/>
          <w:b/>
          <w:sz w:val="20"/>
          <w:szCs w:val="20"/>
          <w:lang w:val="es-CL"/>
        </w:rPr>
        <w:t xml:space="preserve">VILUGRON, Fabiola; MOLINA G., Temístocles; GRAS-PEREZ, María </w:t>
      </w:r>
      <w:proofErr w:type="gramStart"/>
      <w:r w:rsidRPr="00AD60FF">
        <w:rPr>
          <w:rFonts w:ascii="Verdana" w:eastAsia="Verdana" w:hAnsi="Verdana" w:cs="Verdana"/>
          <w:b/>
          <w:sz w:val="20"/>
          <w:szCs w:val="20"/>
          <w:lang w:val="es-CL"/>
        </w:rPr>
        <w:t>Eugenia  y</w:t>
      </w:r>
      <w:proofErr w:type="gramEnd"/>
      <w:r w:rsidRPr="00AD60FF">
        <w:rPr>
          <w:rFonts w:ascii="Verdana" w:eastAsia="Verdana" w:hAnsi="Verdana" w:cs="Verdana"/>
          <w:b/>
          <w:sz w:val="20"/>
          <w:szCs w:val="20"/>
          <w:lang w:val="es-CL"/>
        </w:rPr>
        <w:t xml:space="preserve">  FONT-MAYOLAS, Sílvia. Precocidad de inicio del consumo de sustancias psicoactivas y su relación con otros comportamientos de riesgo para la salud en adolescentes chilenos. Rev. </w:t>
      </w:r>
      <w:proofErr w:type="spellStart"/>
      <w:r w:rsidRPr="00AD60FF">
        <w:rPr>
          <w:rFonts w:ascii="Verdana" w:eastAsia="Verdana" w:hAnsi="Verdana" w:cs="Verdana"/>
          <w:b/>
          <w:sz w:val="20"/>
          <w:szCs w:val="20"/>
          <w:lang w:val="es-CL"/>
        </w:rPr>
        <w:t>méd</w:t>
      </w:r>
      <w:proofErr w:type="spellEnd"/>
      <w:r w:rsidRPr="00AD60FF">
        <w:rPr>
          <w:rFonts w:ascii="Verdana" w:eastAsia="Verdana" w:hAnsi="Verdana" w:cs="Verdana"/>
          <w:b/>
          <w:sz w:val="20"/>
          <w:szCs w:val="20"/>
          <w:lang w:val="es-CL"/>
        </w:rPr>
        <w:t>. Chile [online]. 2022, vol.150, n.5 [</w:t>
      </w:r>
      <w:proofErr w:type="gramStart"/>
      <w:r w:rsidRPr="00AD60FF">
        <w:rPr>
          <w:rFonts w:ascii="Verdana" w:eastAsia="Verdana" w:hAnsi="Verdana" w:cs="Verdana"/>
          <w:b/>
          <w:sz w:val="20"/>
          <w:szCs w:val="20"/>
          <w:lang w:val="es-CL"/>
        </w:rPr>
        <w:t>citado  2023</w:t>
      </w:r>
      <w:proofErr w:type="gramEnd"/>
      <w:r w:rsidRPr="00AD60FF">
        <w:rPr>
          <w:rFonts w:ascii="Verdana" w:eastAsia="Verdana" w:hAnsi="Verdana" w:cs="Verdana"/>
          <w:b/>
          <w:sz w:val="20"/>
          <w:szCs w:val="20"/>
          <w:lang w:val="es-CL"/>
        </w:rPr>
        <w:t>-03-09], pp.584-596. Disponible en: &lt;http://www.scielo.cl/scielo.php?script=sci_arttext&amp;pid=S0034-98872022000500584&amp;lng=es&amp;nrm=iso&gt;. ISSN 0034-9887.  http://dx.doi.org/10.4067/s0034-98872022000500584.</w:t>
      </w:r>
    </w:p>
    <w:p w14:paraId="00000077" w14:textId="77777777" w:rsidR="00E17F6C" w:rsidRPr="00AD60FF" w:rsidRDefault="00000000">
      <w:pPr>
        <w:spacing w:after="0" w:line="276" w:lineRule="auto"/>
        <w:ind w:left="720"/>
        <w:rPr>
          <w:rFonts w:ascii="Verdana" w:eastAsia="Verdana" w:hAnsi="Verdana" w:cs="Verdana"/>
          <w:sz w:val="20"/>
          <w:szCs w:val="20"/>
          <w:lang w:val="es-CL"/>
        </w:rPr>
      </w:pPr>
      <w:proofErr w:type="spellStart"/>
      <w:r w:rsidRPr="00AD60FF">
        <w:rPr>
          <w:rFonts w:ascii="Verdana" w:eastAsia="Verdana" w:hAnsi="Verdana" w:cs="Verdana"/>
          <w:sz w:val="20"/>
          <w:szCs w:val="20"/>
          <w:lang w:val="es-CL"/>
        </w:rPr>
        <w:t>e</w:t>
      </w:r>
      <w:proofErr w:type="spellEnd"/>
      <w:r w:rsidRPr="00AD60FF">
        <w:rPr>
          <w:rFonts w:ascii="Verdana" w:eastAsia="Verdana" w:hAnsi="Verdana" w:cs="Verdana"/>
          <w:sz w:val="20"/>
          <w:szCs w:val="20"/>
          <w:lang w:val="es-CL"/>
        </w:rPr>
        <w:t xml:space="preserve"> la razón entre adolescentes que reportan a: consumo de sustancias psicoactivas en el último mes, b: conductas suicidas, c: comportamientos sexuales de riesgo y d: hábitos alimentarios no saludables versus los que no, es significativamente mayor en adolescentes con </w:t>
      </w:r>
      <w:proofErr w:type="spellStart"/>
      <w:r w:rsidRPr="00AD60FF">
        <w:rPr>
          <w:rFonts w:ascii="Verdana" w:eastAsia="Verdana" w:hAnsi="Verdana" w:cs="Verdana"/>
          <w:sz w:val="20"/>
          <w:szCs w:val="20"/>
          <w:lang w:val="es-CL"/>
        </w:rPr>
        <w:t>policonsumo</w:t>
      </w:r>
      <w:proofErr w:type="spellEnd"/>
      <w:r w:rsidRPr="00AD60FF">
        <w:rPr>
          <w:rFonts w:ascii="Verdana" w:eastAsia="Verdana" w:hAnsi="Verdana" w:cs="Verdana"/>
          <w:sz w:val="20"/>
          <w:szCs w:val="20"/>
          <w:lang w:val="es-CL"/>
        </w:rPr>
        <w:t xml:space="preserve"> precoz de tres sustancias para: a: tabaco (OR: 78,00; 95% IC: 23,92-254,36); marihuana (OR: 68,95; 95% IC: 26,61-178,67); alcohol (OR: 39,11; 95% IC: 18,79-81,40), b: ideación suicida (OR: 2,59; 95% IC: 1,53-4,39); intento de suicidio (OR: 2,37; 95% IC: 1,35-4,15); planificación suicida (OR: 2,36; 95% IC: 1,36-4,09): actividad sexual (OR: 9,87; 95% IC: 5,83-16,70), c: actividad sexual temprana (OR: 8,67; 95% IC: 5,23-14,39); uso infrecuente de preservativo (OR: 5,19; 95% IC: 2,84-9,49), d: bajo consumo de frutas y verduras (OR: 2,65; 95% IC: 1,38-5,09) y consumo infrecuente de desayuno (OR: 2,23; 95% IC:1,44-3,45), comparado con aquellos sin </w:t>
      </w:r>
      <w:proofErr w:type="spellStart"/>
      <w:r w:rsidRPr="00AD60FF">
        <w:rPr>
          <w:rFonts w:ascii="Verdana" w:eastAsia="Verdana" w:hAnsi="Verdana" w:cs="Verdana"/>
          <w:sz w:val="20"/>
          <w:szCs w:val="20"/>
          <w:lang w:val="es-CL"/>
        </w:rPr>
        <w:t>policonsumo</w:t>
      </w:r>
      <w:proofErr w:type="spellEnd"/>
      <w:r w:rsidRPr="00AD60FF">
        <w:rPr>
          <w:rFonts w:ascii="Verdana" w:eastAsia="Verdana" w:hAnsi="Verdana" w:cs="Verdana"/>
          <w:sz w:val="20"/>
          <w:szCs w:val="20"/>
          <w:lang w:val="es-CL"/>
        </w:rPr>
        <w:t xml:space="preserve"> precoz de sustancias. Además, la razón entre adolescentes que reportan episodio de consumo intenso de alcohol, consumo diario de tabaco y consumo diario de marihuana versus los que no, es significativamente mayor en adolescentes con </w:t>
      </w:r>
      <w:proofErr w:type="spellStart"/>
      <w:r w:rsidRPr="00AD60FF">
        <w:rPr>
          <w:rFonts w:ascii="Verdana" w:eastAsia="Verdana" w:hAnsi="Verdana" w:cs="Verdana"/>
          <w:sz w:val="20"/>
          <w:szCs w:val="20"/>
          <w:lang w:val="es-CL"/>
        </w:rPr>
        <w:t>policonsumo</w:t>
      </w:r>
      <w:proofErr w:type="spellEnd"/>
      <w:r w:rsidRPr="00AD60FF">
        <w:rPr>
          <w:rFonts w:ascii="Verdana" w:eastAsia="Verdana" w:hAnsi="Verdana" w:cs="Verdana"/>
          <w:sz w:val="20"/>
          <w:szCs w:val="20"/>
          <w:lang w:val="es-CL"/>
        </w:rPr>
        <w:t xml:space="preserve"> precoz de tres sustancias (OR: 7,41; 95% IC: 2,57-21,39; OR: 15,71; 95% IC: 2,07-118,99 y OR: </w:t>
      </w:r>
      <w:r w:rsidRPr="00AD60FF">
        <w:rPr>
          <w:rFonts w:ascii="Verdana" w:eastAsia="Verdana" w:hAnsi="Verdana" w:cs="Verdana"/>
          <w:sz w:val="20"/>
          <w:szCs w:val="20"/>
          <w:lang w:val="es-CL"/>
        </w:rPr>
        <w:lastRenderedPageBreak/>
        <w:t>8,29; 95% IC: 2,45-28,07 respectivamente), comparado con aquellos con consumo precoz de una sustancia</w:t>
      </w:r>
    </w:p>
    <w:p w14:paraId="00000078" w14:textId="77777777" w:rsidR="00E17F6C" w:rsidRDefault="00000000">
      <w:pPr>
        <w:spacing w:after="0" w:line="276" w:lineRule="auto"/>
        <w:ind w:left="720"/>
        <w:rPr>
          <w:rFonts w:ascii="Verdana" w:eastAsia="Verdana" w:hAnsi="Verdana" w:cs="Verdana"/>
          <w:sz w:val="20"/>
          <w:szCs w:val="20"/>
        </w:rPr>
      </w:pPr>
      <w:proofErr w:type="spellStart"/>
      <w:r>
        <w:rPr>
          <w:rFonts w:ascii="Verdana" w:eastAsia="Verdana" w:hAnsi="Verdana" w:cs="Verdana"/>
          <w:sz w:val="20"/>
          <w:szCs w:val="20"/>
        </w:rPr>
        <w:t>resumen</w:t>
      </w:r>
      <w:proofErr w:type="spellEnd"/>
      <w:r>
        <w:rPr>
          <w:rFonts w:ascii="Verdana" w:eastAsia="Verdana" w:hAnsi="Verdana" w:cs="Verdana"/>
          <w:sz w:val="20"/>
          <w:szCs w:val="20"/>
        </w:rPr>
        <w:t xml:space="preserve">: risky behavior such as suicidal intentions, sexual </w:t>
      </w:r>
      <w:proofErr w:type="spellStart"/>
      <w:r>
        <w:rPr>
          <w:rFonts w:ascii="Verdana" w:eastAsia="Verdana" w:hAnsi="Verdana" w:cs="Verdana"/>
          <w:sz w:val="20"/>
          <w:szCs w:val="20"/>
        </w:rPr>
        <w:t>riesky</w:t>
      </w:r>
      <w:proofErr w:type="spellEnd"/>
      <w:r>
        <w:rPr>
          <w:rFonts w:ascii="Verdana" w:eastAsia="Verdana" w:hAnsi="Verdana" w:cs="Verdana"/>
          <w:sz w:val="20"/>
          <w:szCs w:val="20"/>
        </w:rPr>
        <w:t xml:space="preserve"> behavior poorer food patterns</w:t>
      </w:r>
    </w:p>
    <w:p w14:paraId="00000079" w14:textId="77777777" w:rsidR="00E17F6C" w:rsidRDefault="00000000">
      <w:pPr>
        <w:spacing w:before="240" w:after="0" w:line="276" w:lineRule="auto"/>
        <w:ind w:left="720"/>
        <w:rPr>
          <w:rFonts w:ascii="Verdana" w:eastAsia="Verdana" w:hAnsi="Verdana" w:cs="Verdana"/>
          <w:b/>
          <w:sz w:val="20"/>
          <w:szCs w:val="20"/>
        </w:rPr>
      </w:pPr>
      <w:r>
        <w:rPr>
          <w:rFonts w:ascii="Verdana" w:eastAsia="Verdana" w:hAnsi="Verdana" w:cs="Verdana"/>
          <w:b/>
          <w:sz w:val="20"/>
          <w:szCs w:val="20"/>
        </w:rPr>
        <w:t>Bunting. Polysubstance Use Patterns among Justice-Involved Individuals Who Use Opioids 10.1080/10826084.2020.1795683</w:t>
      </w:r>
    </w:p>
    <w:p w14:paraId="0000007A" w14:textId="77777777" w:rsidR="00E17F6C" w:rsidRDefault="00000000">
      <w:pPr>
        <w:spacing w:before="240" w:after="0" w:line="276" w:lineRule="auto"/>
        <w:ind w:left="720"/>
        <w:rPr>
          <w:rFonts w:ascii="Verdana" w:eastAsia="Verdana" w:hAnsi="Verdana" w:cs="Verdana"/>
          <w:b/>
          <w:sz w:val="20"/>
          <w:szCs w:val="20"/>
        </w:rPr>
      </w:pPr>
      <w:proofErr w:type="spellStart"/>
      <w:r>
        <w:rPr>
          <w:rFonts w:ascii="Verdana" w:eastAsia="Verdana" w:hAnsi="Verdana" w:cs="Verdana"/>
          <w:b/>
          <w:sz w:val="20"/>
          <w:szCs w:val="20"/>
        </w:rPr>
        <w:t>Bunting.Polysubstance</w:t>
      </w:r>
      <w:proofErr w:type="spellEnd"/>
      <w:r>
        <w:rPr>
          <w:rFonts w:ascii="Verdana" w:eastAsia="Verdana" w:hAnsi="Verdana" w:cs="Verdana"/>
          <w:b/>
          <w:sz w:val="20"/>
          <w:szCs w:val="20"/>
        </w:rPr>
        <w:t xml:space="preserve"> use and re-incarceration in the 12-months after release from jail: a latent transition analysis of rural Appalachian women. https://doi.org/10.1080/00952990.2021.1995402</w:t>
      </w:r>
    </w:p>
    <w:p w14:paraId="0000007B" w14:textId="77777777" w:rsidR="00E17F6C" w:rsidRDefault="00000000">
      <w:pPr>
        <w:spacing w:before="240" w:after="0" w:line="276" w:lineRule="auto"/>
        <w:ind w:left="720"/>
        <w:rPr>
          <w:rFonts w:ascii="Verdana" w:eastAsia="Verdana" w:hAnsi="Verdana" w:cs="Verdana"/>
          <w:b/>
          <w:sz w:val="20"/>
          <w:szCs w:val="20"/>
        </w:rPr>
      </w:pPr>
      <w:r>
        <w:rPr>
          <w:rFonts w:ascii="Verdana" w:eastAsia="Verdana" w:hAnsi="Verdana" w:cs="Verdana"/>
          <w:b/>
          <w:sz w:val="20"/>
          <w:szCs w:val="20"/>
        </w:rPr>
        <w:t xml:space="preserve">Crummy. One Is Not Enough: Understanding and </w:t>
      </w:r>
      <w:proofErr w:type="spellStart"/>
      <w:r>
        <w:rPr>
          <w:rFonts w:ascii="Verdana" w:eastAsia="Verdana" w:hAnsi="Verdana" w:cs="Verdana"/>
          <w:b/>
          <w:sz w:val="20"/>
          <w:szCs w:val="20"/>
        </w:rPr>
        <w:t>Modeling</w:t>
      </w:r>
      <w:proofErr w:type="spellEnd"/>
      <w:r>
        <w:rPr>
          <w:rFonts w:ascii="Verdana" w:eastAsia="Verdana" w:hAnsi="Verdana" w:cs="Verdana"/>
          <w:b/>
          <w:sz w:val="20"/>
          <w:szCs w:val="20"/>
        </w:rPr>
        <w:t xml:space="preserve"> Polysubstance Use. 10.3389/fnins.2020.00569</w:t>
      </w:r>
    </w:p>
    <w:p w14:paraId="0000007C" w14:textId="77777777" w:rsidR="00E17F6C" w:rsidRDefault="00E17F6C">
      <w:pPr>
        <w:spacing w:before="240" w:after="0" w:line="276" w:lineRule="auto"/>
        <w:ind w:left="720"/>
        <w:rPr>
          <w:rFonts w:ascii="Verdana" w:eastAsia="Verdana" w:hAnsi="Verdana" w:cs="Verdana"/>
          <w:b/>
          <w:sz w:val="20"/>
          <w:szCs w:val="20"/>
        </w:rPr>
      </w:pPr>
    </w:p>
    <w:p w14:paraId="0000007D" w14:textId="77777777" w:rsidR="00E17F6C" w:rsidRDefault="00000000">
      <w:pPr>
        <w:spacing w:before="240" w:after="0" w:line="276" w:lineRule="auto"/>
        <w:ind w:left="720"/>
        <w:rPr>
          <w:rFonts w:ascii="Verdana" w:eastAsia="Verdana" w:hAnsi="Verdana" w:cs="Verdana"/>
          <w:b/>
          <w:sz w:val="20"/>
          <w:szCs w:val="20"/>
        </w:rPr>
      </w:pPr>
      <w:r>
        <w:rPr>
          <w:rFonts w:ascii="Verdana" w:eastAsia="Verdana" w:hAnsi="Verdana" w:cs="Verdana"/>
          <w:b/>
          <w:sz w:val="20"/>
          <w:szCs w:val="20"/>
        </w:rPr>
        <w:t xml:space="preserve">Meacham MC, </w:t>
      </w:r>
      <w:proofErr w:type="spellStart"/>
      <w:r>
        <w:rPr>
          <w:rFonts w:ascii="Verdana" w:eastAsia="Verdana" w:hAnsi="Verdana" w:cs="Verdana"/>
          <w:b/>
          <w:sz w:val="20"/>
          <w:szCs w:val="20"/>
        </w:rPr>
        <w:t>Roesch</w:t>
      </w:r>
      <w:proofErr w:type="spellEnd"/>
      <w:r>
        <w:rPr>
          <w:rFonts w:ascii="Verdana" w:eastAsia="Verdana" w:hAnsi="Verdana" w:cs="Verdana"/>
          <w:b/>
          <w:sz w:val="20"/>
          <w:szCs w:val="20"/>
        </w:rPr>
        <w:t xml:space="preserve"> SC, </w:t>
      </w:r>
      <w:proofErr w:type="spellStart"/>
      <w:r>
        <w:rPr>
          <w:rFonts w:ascii="Verdana" w:eastAsia="Verdana" w:hAnsi="Verdana" w:cs="Verdana"/>
          <w:b/>
          <w:sz w:val="20"/>
          <w:szCs w:val="20"/>
        </w:rPr>
        <w:t>Strathdee</w:t>
      </w:r>
      <w:proofErr w:type="spellEnd"/>
      <w:r>
        <w:rPr>
          <w:rFonts w:ascii="Verdana" w:eastAsia="Verdana" w:hAnsi="Verdana" w:cs="Verdana"/>
          <w:b/>
          <w:sz w:val="20"/>
          <w:szCs w:val="20"/>
        </w:rPr>
        <w:t xml:space="preserve"> SA, Lindsay S, Gonzalez-Zuniga P, Gaines TL. Latent classes of polydrug and </w:t>
      </w:r>
      <w:proofErr w:type="spellStart"/>
      <w:r>
        <w:rPr>
          <w:rFonts w:ascii="Verdana" w:eastAsia="Verdana" w:hAnsi="Verdana" w:cs="Verdana"/>
          <w:b/>
          <w:sz w:val="20"/>
          <w:szCs w:val="20"/>
        </w:rPr>
        <w:t>polyroute</w:t>
      </w:r>
      <w:proofErr w:type="spellEnd"/>
      <w:r>
        <w:rPr>
          <w:rFonts w:ascii="Verdana" w:eastAsia="Verdana" w:hAnsi="Verdana" w:cs="Verdana"/>
          <w:b/>
          <w:sz w:val="20"/>
          <w:szCs w:val="20"/>
        </w:rPr>
        <w:t xml:space="preserve"> use and associations with human immunodeficiency virus risk behaviours and overdose among people who inject drugs in Tijuana, Baja California, Mexico. Drug Alcohol Rev. 2018;37(1):128-136. doi:10.1111/dar.12524</w:t>
      </w:r>
    </w:p>
    <w:p w14:paraId="0000007E" w14:textId="77777777" w:rsidR="00E17F6C" w:rsidRDefault="00E17F6C">
      <w:pPr>
        <w:spacing w:before="240" w:after="0" w:line="276" w:lineRule="auto"/>
        <w:ind w:firstLine="720"/>
        <w:rPr>
          <w:rFonts w:ascii="Verdana" w:eastAsia="Verdana" w:hAnsi="Verdana" w:cs="Verdana"/>
          <w:sz w:val="20"/>
          <w:szCs w:val="20"/>
        </w:rPr>
      </w:pPr>
    </w:p>
    <w:p w14:paraId="0000007F" w14:textId="77777777" w:rsidR="00E17F6C" w:rsidRDefault="00000000">
      <w:pPr>
        <w:spacing w:before="240" w:after="0" w:line="276" w:lineRule="auto"/>
        <w:ind w:left="720"/>
        <w:rPr>
          <w:rFonts w:ascii="Verdana" w:eastAsia="Verdana" w:hAnsi="Verdana" w:cs="Verdana"/>
          <w:b/>
          <w:sz w:val="20"/>
          <w:szCs w:val="20"/>
        </w:rPr>
      </w:pPr>
      <w:proofErr w:type="spellStart"/>
      <w:r>
        <w:rPr>
          <w:rFonts w:ascii="Verdana" w:eastAsia="Verdana" w:hAnsi="Verdana" w:cs="Verdana"/>
          <w:b/>
          <w:sz w:val="20"/>
          <w:szCs w:val="20"/>
        </w:rPr>
        <w:t>Shaoling</w:t>
      </w:r>
      <w:proofErr w:type="spellEnd"/>
      <w:r>
        <w:rPr>
          <w:rFonts w:ascii="Verdana" w:eastAsia="Verdana" w:hAnsi="Verdana" w:cs="Verdana"/>
          <w:b/>
          <w:sz w:val="20"/>
          <w:szCs w:val="20"/>
        </w:rPr>
        <w:t xml:space="preserve"> Zhong, </w:t>
      </w:r>
      <w:proofErr w:type="spellStart"/>
      <w:r>
        <w:rPr>
          <w:rFonts w:ascii="Verdana" w:eastAsia="Verdana" w:hAnsi="Verdana" w:cs="Verdana"/>
          <w:b/>
          <w:sz w:val="20"/>
          <w:szCs w:val="20"/>
        </w:rPr>
        <w:t>Rongqin</w:t>
      </w:r>
      <w:proofErr w:type="spellEnd"/>
      <w:r>
        <w:rPr>
          <w:rFonts w:ascii="Verdana" w:eastAsia="Verdana" w:hAnsi="Verdana" w:cs="Verdana"/>
          <w:b/>
          <w:sz w:val="20"/>
          <w:szCs w:val="20"/>
        </w:rPr>
        <w:t xml:space="preserve"> Yu, </w:t>
      </w:r>
      <w:proofErr w:type="spellStart"/>
      <w:r>
        <w:rPr>
          <w:rFonts w:ascii="Verdana" w:eastAsia="Verdana" w:hAnsi="Verdana" w:cs="Verdana"/>
          <w:b/>
          <w:sz w:val="20"/>
          <w:szCs w:val="20"/>
        </w:rPr>
        <w:t>Seena</w:t>
      </w:r>
      <w:proofErr w:type="spellEnd"/>
      <w:r>
        <w:rPr>
          <w:rFonts w:ascii="Verdana" w:eastAsia="Verdana" w:hAnsi="Verdana" w:cs="Verdana"/>
          <w:b/>
          <w:sz w:val="20"/>
          <w:szCs w:val="20"/>
        </w:rPr>
        <w:t xml:space="preserve"> Fazel, Drug Use Disorders and Violence: Associations </w:t>
      </w:r>
      <w:proofErr w:type="gramStart"/>
      <w:r>
        <w:rPr>
          <w:rFonts w:ascii="Verdana" w:eastAsia="Verdana" w:hAnsi="Verdana" w:cs="Verdana"/>
          <w:b/>
          <w:sz w:val="20"/>
          <w:szCs w:val="20"/>
        </w:rPr>
        <w:t>With</w:t>
      </w:r>
      <w:proofErr w:type="gramEnd"/>
      <w:r>
        <w:rPr>
          <w:rFonts w:ascii="Verdana" w:eastAsia="Verdana" w:hAnsi="Verdana" w:cs="Verdana"/>
          <w:b/>
          <w:sz w:val="20"/>
          <w:szCs w:val="20"/>
        </w:rPr>
        <w:t xml:space="preserve"> Individual Drug Categories, Epidemiologic Reviews, Volume 42, Issue 1, 2020, Pages 103–116, </w:t>
      </w:r>
      <w:hyperlink r:id="rId16">
        <w:r>
          <w:rPr>
            <w:rFonts w:ascii="Verdana" w:eastAsia="Verdana" w:hAnsi="Verdana" w:cs="Verdana"/>
            <w:b/>
            <w:color w:val="1155CC"/>
            <w:sz w:val="20"/>
            <w:szCs w:val="20"/>
            <w:u w:val="single"/>
          </w:rPr>
          <w:t>https://doi.org/10.1093/epirev/mxaa006</w:t>
        </w:r>
      </w:hyperlink>
    </w:p>
    <w:p w14:paraId="00000080" w14:textId="77777777" w:rsidR="00E17F6C" w:rsidRDefault="00000000">
      <w:pPr>
        <w:spacing w:before="240" w:after="0" w:line="276" w:lineRule="auto"/>
        <w:ind w:left="720" w:firstLine="720"/>
        <w:rPr>
          <w:rFonts w:ascii="Verdana" w:eastAsia="Verdana" w:hAnsi="Verdana" w:cs="Verdana"/>
          <w:sz w:val="20"/>
          <w:szCs w:val="20"/>
        </w:rPr>
      </w:pPr>
      <w:r>
        <w:rPr>
          <w:rFonts w:ascii="Verdana" w:eastAsia="Verdana" w:hAnsi="Verdana" w:cs="Verdana"/>
          <w:sz w:val="20"/>
          <w:szCs w:val="20"/>
        </w:rPr>
        <w:t>Individuals who engage in polydrug use, or the use of multiple drugs at the same time, were more likely to exhibit violent behavior. This was particularly true for individuals who used both stimulants and opioids. Additionally, the study found that individuals who used multiple drugs were more likely to have a drug use disorder and experience other risk factors for violence, such as childhood trauma and mental health issues. Overall, the findings suggest that polydrug use is a significant risk factor for violence in individuals with drug use disorders.</w:t>
      </w:r>
    </w:p>
    <w:p w14:paraId="00000081" w14:textId="77777777" w:rsidR="00E17F6C" w:rsidRDefault="00000000">
      <w:pPr>
        <w:spacing w:before="240" w:after="0" w:line="276" w:lineRule="auto"/>
        <w:ind w:left="720"/>
        <w:rPr>
          <w:rFonts w:ascii="Verdana" w:eastAsia="Verdana" w:hAnsi="Verdana" w:cs="Verdana"/>
          <w:b/>
          <w:sz w:val="20"/>
          <w:szCs w:val="20"/>
        </w:rPr>
      </w:pPr>
      <w:proofErr w:type="spellStart"/>
      <w:r w:rsidRPr="00AD60FF">
        <w:rPr>
          <w:rFonts w:ascii="Verdana" w:eastAsia="Verdana" w:hAnsi="Verdana" w:cs="Verdana"/>
          <w:b/>
          <w:sz w:val="20"/>
          <w:szCs w:val="20"/>
          <w:lang w:val="es-CL"/>
        </w:rPr>
        <w:t>Olivari</w:t>
      </w:r>
      <w:proofErr w:type="spellEnd"/>
      <w:r w:rsidRPr="00AD60FF">
        <w:rPr>
          <w:rFonts w:ascii="Verdana" w:eastAsia="Verdana" w:hAnsi="Verdana" w:cs="Verdana"/>
          <w:b/>
          <w:sz w:val="20"/>
          <w:szCs w:val="20"/>
          <w:lang w:val="es-CL"/>
        </w:rPr>
        <w:t xml:space="preserve">, C. F., Gaete, J., </w:t>
      </w:r>
      <w:proofErr w:type="spellStart"/>
      <w:r w:rsidRPr="00AD60FF">
        <w:rPr>
          <w:rFonts w:ascii="Verdana" w:eastAsia="Verdana" w:hAnsi="Verdana" w:cs="Verdana"/>
          <w:b/>
          <w:sz w:val="20"/>
          <w:szCs w:val="20"/>
          <w:lang w:val="es-CL"/>
        </w:rPr>
        <w:t>Rodriguez</w:t>
      </w:r>
      <w:proofErr w:type="spellEnd"/>
      <w:r w:rsidRPr="00AD60FF">
        <w:rPr>
          <w:rFonts w:ascii="Verdana" w:eastAsia="Verdana" w:hAnsi="Verdana" w:cs="Verdana"/>
          <w:b/>
          <w:sz w:val="20"/>
          <w:szCs w:val="20"/>
          <w:lang w:val="es-CL"/>
        </w:rPr>
        <w:t>, N., Pizarro, E., Del Villar, P., Calvo, E., &amp; Castillo-</w:t>
      </w:r>
      <w:proofErr w:type="spellStart"/>
      <w:r w:rsidRPr="00AD60FF">
        <w:rPr>
          <w:rFonts w:ascii="Verdana" w:eastAsia="Verdana" w:hAnsi="Verdana" w:cs="Verdana"/>
          <w:b/>
          <w:sz w:val="20"/>
          <w:szCs w:val="20"/>
          <w:lang w:val="es-CL"/>
        </w:rPr>
        <w:t>Carniglia</w:t>
      </w:r>
      <w:proofErr w:type="spellEnd"/>
      <w:r w:rsidRPr="00AD60FF">
        <w:rPr>
          <w:rFonts w:ascii="Verdana" w:eastAsia="Verdana" w:hAnsi="Verdana" w:cs="Verdana"/>
          <w:b/>
          <w:sz w:val="20"/>
          <w:szCs w:val="20"/>
          <w:lang w:val="es-CL"/>
        </w:rPr>
        <w:t xml:space="preserve">, A. (2022). </w:t>
      </w:r>
      <w:r>
        <w:rPr>
          <w:rFonts w:ascii="Verdana" w:eastAsia="Verdana" w:hAnsi="Verdana" w:cs="Verdana"/>
          <w:b/>
          <w:sz w:val="20"/>
          <w:szCs w:val="20"/>
        </w:rPr>
        <w:t xml:space="preserve">Polydrug Use and Co-occurring Substance Use Disorders in a Respondent Driven Sampling of Cocaine Base Paste Users in Santiago, Chile. Journal of psychoactive drugs, 54(4), 348–357. </w:t>
      </w:r>
      <w:hyperlink r:id="rId17">
        <w:r>
          <w:rPr>
            <w:rFonts w:ascii="Verdana" w:eastAsia="Verdana" w:hAnsi="Verdana" w:cs="Verdana"/>
            <w:b/>
            <w:color w:val="1155CC"/>
            <w:sz w:val="20"/>
            <w:szCs w:val="20"/>
            <w:u w:val="single"/>
          </w:rPr>
          <w:t>https://doi.org/10.1080/02791072.2021.1976886</w:t>
        </w:r>
      </w:hyperlink>
    </w:p>
    <w:p w14:paraId="00000082" w14:textId="77777777" w:rsidR="00E17F6C" w:rsidRDefault="00000000">
      <w:pPr>
        <w:spacing w:before="240" w:after="240" w:line="276" w:lineRule="auto"/>
        <w:ind w:left="720"/>
        <w:rPr>
          <w:rFonts w:ascii="Verdana" w:eastAsia="Verdana" w:hAnsi="Verdana" w:cs="Verdana"/>
          <w:sz w:val="20"/>
          <w:szCs w:val="20"/>
        </w:rPr>
      </w:pPr>
      <w:r>
        <w:rPr>
          <w:rFonts w:ascii="Verdana" w:eastAsia="Verdana" w:hAnsi="Verdana" w:cs="Verdana"/>
          <w:sz w:val="20"/>
          <w:szCs w:val="20"/>
        </w:rPr>
        <w:t xml:space="preserve"> Heavy polydrug use patterns and co-occurring SUDs are frequent among active CBP users in the Metropolitan area of Santiago. Previous studies may have underestimated polysubstance use and SUDs in CBP users</w:t>
      </w:r>
    </w:p>
    <w:p w14:paraId="00000083" w14:textId="77777777" w:rsidR="00E17F6C" w:rsidRDefault="00000000">
      <w:pPr>
        <w:spacing w:before="240" w:after="0" w:line="276" w:lineRule="auto"/>
        <w:ind w:left="720"/>
        <w:rPr>
          <w:rFonts w:ascii="Verdana" w:eastAsia="Verdana" w:hAnsi="Verdana" w:cs="Verdana"/>
          <w:b/>
          <w:sz w:val="20"/>
          <w:szCs w:val="20"/>
        </w:rPr>
      </w:pPr>
      <w:r>
        <w:rPr>
          <w:rFonts w:ascii="Verdana" w:eastAsia="Verdana" w:hAnsi="Verdana" w:cs="Verdana"/>
          <w:b/>
          <w:sz w:val="20"/>
          <w:szCs w:val="20"/>
        </w:rPr>
        <w:lastRenderedPageBreak/>
        <w:t>Overall, CBP users tend to concentrate multiple health and social disadvantages, including a high prevalence of psychiatric comorbidities and co-occurring SUDs, which hamper the effectiveness of many treatment and social integration strategies</w:t>
      </w:r>
    </w:p>
    <w:p w14:paraId="00000084" w14:textId="77777777" w:rsidR="00E17F6C" w:rsidRDefault="00000000">
      <w:pPr>
        <w:spacing w:before="240" w:after="0" w:line="276" w:lineRule="auto"/>
        <w:ind w:left="720"/>
        <w:rPr>
          <w:rFonts w:ascii="Verdana" w:eastAsia="Verdana" w:hAnsi="Verdana" w:cs="Verdana"/>
          <w:sz w:val="20"/>
          <w:szCs w:val="20"/>
        </w:rPr>
      </w:pPr>
      <w:proofErr w:type="spellStart"/>
      <w:r>
        <w:rPr>
          <w:rFonts w:ascii="Verdana" w:eastAsia="Verdana" w:hAnsi="Verdana" w:cs="Verdana"/>
          <w:sz w:val="20"/>
          <w:szCs w:val="20"/>
        </w:rPr>
        <w:t>Gjersing</w:t>
      </w:r>
      <w:proofErr w:type="spellEnd"/>
      <w:r>
        <w:rPr>
          <w:rFonts w:ascii="Verdana" w:eastAsia="Verdana" w:hAnsi="Verdana" w:cs="Verdana"/>
          <w:sz w:val="20"/>
          <w:szCs w:val="20"/>
        </w:rPr>
        <w:t xml:space="preserve">, L., &amp; </w:t>
      </w:r>
      <w:proofErr w:type="spellStart"/>
      <w:r>
        <w:rPr>
          <w:rFonts w:ascii="Verdana" w:eastAsia="Verdana" w:hAnsi="Verdana" w:cs="Verdana"/>
          <w:sz w:val="20"/>
          <w:szCs w:val="20"/>
        </w:rPr>
        <w:t>Bretteville</w:t>
      </w:r>
      <w:proofErr w:type="spellEnd"/>
      <w:r>
        <w:rPr>
          <w:rFonts w:ascii="Verdana" w:eastAsia="Verdana" w:hAnsi="Verdana" w:cs="Verdana"/>
          <w:sz w:val="20"/>
          <w:szCs w:val="20"/>
        </w:rPr>
        <w:t xml:space="preserve">-Jensen, A. L. (2018). Patterns of substance use and mortality risk in a cohort of 'hard-to-reach' polysubstance users. Addiction, 113, 729-739. </w:t>
      </w:r>
      <w:proofErr w:type="spellStart"/>
      <w:r>
        <w:rPr>
          <w:rFonts w:ascii="Verdana" w:eastAsia="Verdana" w:hAnsi="Verdana" w:cs="Verdana"/>
          <w:sz w:val="20"/>
          <w:szCs w:val="20"/>
        </w:rPr>
        <w:t>doi</w:t>
      </w:r>
      <w:proofErr w:type="spellEnd"/>
      <w:r>
        <w:rPr>
          <w:rFonts w:ascii="Verdana" w:eastAsia="Verdana" w:hAnsi="Verdana" w:cs="Verdana"/>
          <w:sz w:val="20"/>
          <w:szCs w:val="20"/>
        </w:rPr>
        <w:t>: 10.1111/add.14053</w:t>
      </w:r>
    </w:p>
    <w:p w14:paraId="00000085" w14:textId="77777777" w:rsidR="00E17F6C" w:rsidRDefault="00000000">
      <w:pPr>
        <w:spacing w:before="240" w:after="0" w:line="276" w:lineRule="auto"/>
        <w:ind w:left="720"/>
        <w:rPr>
          <w:rFonts w:ascii="Verdana" w:eastAsia="Verdana" w:hAnsi="Verdana" w:cs="Verdana"/>
          <w:sz w:val="20"/>
          <w:szCs w:val="20"/>
        </w:rPr>
      </w:pPr>
      <w:r>
        <w:rPr>
          <w:rFonts w:ascii="Verdana" w:eastAsia="Verdana" w:hAnsi="Verdana" w:cs="Verdana"/>
          <w:sz w:val="20"/>
          <w:szCs w:val="20"/>
        </w:rPr>
        <w:t xml:space="preserve">Hassan, A. N., &amp; Le </w:t>
      </w:r>
      <w:proofErr w:type="spellStart"/>
      <w:r>
        <w:rPr>
          <w:rFonts w:ascii="Verdana" w:eastAsia="Verdana" w:hAnsi="Verdana" w:cs="Verdana"/>
          <w:sz w:val="20"/>
          <w:szCs w:val="20"/>
        </w:rPr>
        <w:t>Foll</w:t>
      </w:r>
      <w:proofErr w:type="spellEnd"/>
      <w:r>
        <w:rPr>
          <w:rFonts w:ascii="Verdana" w:eastAsia="Verdana" w:hAnsi="Verdana" w:cs="Verdana"/>
          <w:sz w:val="20"/>
          <w:szCs w:val="20"/>
        </w:rPr>
        <w:t xml:space="preserve">, B. (2019). Polydrug use disorders in individuals with opioid use disorder. Drug and Alcohol Dependence, 198, 28-33. </w:t>
      </w:r>
      <w:proofErr w:type="spellStart"/>
      <w:r>
        <w:rPr>
          <w:rFonts w:ascii="Verdana" w:eastAsia="Verdana" w:hAnsi="Verdana" w:cs="Verdana"/>
          <w:sz w:val="20"/>
          <w:szCs w:val="20"/>
        </w:rPr>
        <w:t>doi</w:t>
      </w:r>
      <w:proofErr w:type="spellEnd"/>
      <w:r>
        <w:rPr>
          <w:rFonts w:ascii="Verdana" w:eastAsia="Verdana" w:hAnsi="Verdana" w:cs="Verdana"/>
          <w:sz w:val="20"/>
          <w:szCs w:val="20"/>
        </w:rPr>
        <w:t>: 10.1016/j.drugalcdep.2019.01.031</w:t>
      </w:r>
    </w:p>
    <w:p w14:paraId="00000086" w14:textId="77777777" w:rsidR="00E17F6C" w:rsidRDefault="00000000">
      <w:pPr>
        <w:spacing w:before="240" w:after="0" w:line="276" w:lineRule="auto"/>
        <w:ind w:left="720"/>
        <w:rPr>
          <w:rFonts w:ascii="Verdana" w:eastAsia="Verdana" w:hAnsi="Verdana" w:cs="Verdana"/>
          <w:sz w:val="20"/>
          <w:szCs w:val="20"/>
        </w:rPr>
      </w:pPr>
      <w:r>
        <w:rPr>
          <w:rFonts w:ascii="Verdana" w:eastAsia="Verdana" w:hAnsi="Verdana" w:cs="Verdana"/>
          <w:sz w:val="20"/>
          <w:szCs w:val="20"/>
        </w:rPr>
        <w:t xml:space="preserve">Quek, L.-H., Chan, G. C. K., White, A., Connor, J. P., Baker, P. J., Saunders, J.B., et al. (2013). Concurrent and Simultaneous Polydrug Use: Latent Class Analysis of an Australian Nationally Representative Sample of Young Adults. Frontiers in Public Health, 1, 1-9. </w:t>
      </w:r>
      <w:proofErr w:type="spellStart"/>
      <w:r>
        <w:rPr>
          <w:rFonts w:ascii="Verdana" w:eastAsia="Verdana" w:hAnsi="Verdana" w:cs="Verdana"/>
          <w:sz w:val="20"/>
          <w:szCs w:val="20"/>
        </w:rPr>
        <w:t>doi</w:t>
      </w:r>
      <w:proofErr w:type="spellEnd"/>
      <w:r>
        <w:rPr>
          <w:rFonts w:ascii="Verdana" w:eastAsia="Verdana" w:hAnsi="Verdana" w:cs="Verdana"/>
          <w:sz w:val="20"/>
          <w:szCs w:val="20"/>
        </w:rPr>
        <w:t>: 10.3389/fpubh.2013.00061</w:t>
      </w:r>
    </w:p>
    <w:p w14:paraId="00000087" w14:textId="77777777" w:rsidR="00E17F6C" w:rsidRDefault="00000000">
      <w:pPr>
        <w:spacing w:before="240" w:after="0" w:line="276" w:lineRule="auto"/>
        <w:ind w:left="720"/>
        <w:rPr>
          <w:rFonts w:ascii="Verdana" w:eastAsia="Verdana" w:hAnsi="Verdana" w:cs="Verdana"/>
          <w:sz w:val="20"/>
          <w:szCs w:val="20"/>
        </w:rPr>
      </w:pPr>
      <w:r>
        <w:rPr>
          <w:rFonts w:ascii="Verdana" w:eastAsia="Verdana" w:hAnsi="Verdana" w:cs="Verdana"/>
          <w:sz w:val="20"/>
          <w:szCs w:val="20"/>
        </w:rPr>
        <w:t xml:space="preserve">Wang, L., Min, J. E., Krebs, E., Evans, E., Huang, D., Liu, L., et al. (2017). Polydrug use and its association with drug treatment outcomes among primary heroin, methamphetamine, and cocaine users. International Journal of Drug Policy, 49, 32-40. </w:t>
      </w:r>
      <w:proofErr w:type="spellStart"/>
      <w:r>
        <w:rPr>
          <w:rFonts w:ascii="Verdana" w:eastAsia="Verdana" w:hAnsi="Verdana" w:cs="Verdana"/>
          <w:sz w:val="20"/>
          <w:szCs w:val="20"/>
        </w:rPr>
        <w:t>doi</w:t>
      </w:r>
      <w:proofErr w:type="spellEnd"/>
      <w:r>
        <w:rPr>
          <w:rFonts w:ascii="Verdana" w:eastAsia="Verdana" w:hAnsi="Verdana" w:cs="Verdana"/>
          <w:sz w:val="20"/>
          <w:szCs w:val="20"/>
        </w:rPr>
        <w:t>: 10.1016/j.drugpo.2017.07.009</w:t>
      </w:r>
    </w:p>
    <w:p w14:paraId="00000088" w14:textId="77777777" w:rsidR="00E17F6C" w:rsidRDefault="00000000">
      <w:pPr>
        <w:spacing w:before="240" w:after="0" w:line="276" w:lineRule="auto"/>
        <w:ind w:left="720"/>
        <w:rPr>
          <w:rFonts w:ascii="Verdana" w:eastAsia="Verdana" w:hAnsi="Verdana" w:cs="Verdana"/>
          <w:sz w:val="20"/>
          <w:szCs w:val="20"/>
        </w:rPr>
      </w:pPr>
      <w:r>
        <w:rPr>
          <w:rFonts w:ascii="Verdana" w:eastAsia="Verdana" w:hAnsi="Verdana" w:cs="Verdana"/>
          <w:sz w:val="20"/>
          <w:szCs w:val="20"/>
        </w:rPr>
        <w:t xml:space="preserve">finding higher school drop-out, unemployment, sexual risk </w:t>
      </w:r>
      <w:proofErr w:type="spellStart"/>
      <w:r>
        <w:rPr>
          <w:rFonts w:ascii="Verdana" w:eastAsia="Verdana" w:hAnsi="Verdana" w:cs="Verdana"/>
          <w:sz w:val="20"/>
          <w:szCs w:val="20"/>
        </w:rPr>
        <w:t>behaviors</w:t>
      </w:r>
      <w:proofErr w:type="spellEnd"/>
      <w:r>
        <w:rPr>
          <w:rFonts w:ascii="Verdana" w:eastAsia="Verdana" w:hAnsi="Verdana" w:cs="Verdana"/>
          <w:sz w:val="20"/>
          <w:szCs w:val="20"/>
        </w:rPr>
        <w:t>, and antisocial behavior among CBP users than in cocaine powder users. Both CBP and cocaine powder users were predominantly polydrug users.</w:t>
      </w:r>
    </w:p>
    <w:p w14:paraId="00000089" w14:textId="77777777" w:rsidR="00E17F6C" w:rsidRDefault="00000000">
      <w:pPr>
        <w:spacing w:before="240" w:after="0" w:line="276" w:lineRule="auto"/>
        <w:ind w:left="720"/>
        <w:rPr>
          <w:rFonts w:ascii="Verdana" w:eastAsia="Verdana" w:hAnsi="Verdana" w:cs="Verdana"/>
          <w:sz w:val="20"/>
          <w:szCs w:val="20"/>
        </w:rPr>
      </w:pPr>
      <w:r w:rsidRPr="00AD60FF">
        <w:rPr>
          <w:rFonts w:ascii="Verdana" w:eastAsia="Verdana" w:hAnsi="Verdana" w:cs="Verdana"/>
          <w:sz w:val="20"/>
          <w:szCs w:val="20"/>
          <w:lang w:val="es-CL"/>
        </w:rPr>
        <w:t xml:space="preserve">Santis B, R., Hidalgo C, C. G., Hayden C, V., Anselmo M, E., Rodríguez T, J., </w:t>
      </w:r>
      <w:proofErr w:type="spellStart"/>
      <w:r w:rsidRPr="00AD60FF">
        <w:rPr>
          <w:rFonts w:ascii="Verdana" w:eastAsia="Verdana" w:hAnsi="Verdana" w:cs="Verdana"/>
          <w:sz w:val="20"/>
          <w:szCs w:val="20"/>
          <w:lang w:val="es-CL"/>
        </w:rPr>
        <w:t>Cartajena</w:t>
      </w:r>
      <w:proofErr w:type="spellEnd"/>
      <w:r w:rsidRPr="00AD60FF">
        <w:rPr>
          <w:rFonts w:ascii="Verdana" w:eastAsia="Verdana" w:hAnsi="Verdana" w:cs="Verdana"/>
          <w:sz w:val="20"/>
          <w:szCs w:val="20"/>
          <w:lang w:val="es-CL"/>
        </w:rPr>
        <w:t xml:space="preserve"> De La M, F., et al. </w:t>
      </w:r>
      <w:r>
        <w:rPr>
          <w:rFonts w:ascii="Verdana" w:eastAsia="Verdana" w:hAnsi="Verdana" w:cs="Verdana"/>
          <w:sz w:val="20"/>
          <w:szCs w:val="20"/>
        </w:rPr>
        <w:t xml:space="preserve">(2007). </w:t>
      </w:r>
      <w:r w:rsidRPr="00AD60FF">
        <w:rPr>
          <w:rFonts w:ascii="Verdana" w:eastAsia="Verdana" w:hAnsi="Verdana" w:cs="Verdana"/>
          <w:sz w:val="20"/>
          <w:szCs w:val="20"/>
          <w:lang w:val="es-CL"/>
        </w:rPr>
        <w:t xml:space="preserve">Consumo de sustancias y conductas de riesgo en consumidores de pasta base de cocaína y clorhidrato de cocaína no consultantes a servicios de rehabilitación. </w:t>
      </w:r>
      <w:proofErr w:type="spellStart"/>
      <w:r>
        <w:rPr>
          <w:rFonts w:ascii="Verdana" w:eastAsia="Verdana" w:hAnsi="Verdana" w:cs="Verdana"/>
          <w:sz w:val="20"/>
          <w:szCs w:val="20"/>
        </w:rPr>
        <w:t>Revista</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médica</w:t>
      </w:r>
      <w:proofErr w:type="spellEnd"/>
      <w:r>
        <w:rPr>
          <w:rFonts w:ascii="Verdana" w:eastAsia="Verdana" w:hAnsi="Verdana" w:cs="Verdana"/>
          <w:sz w:val="20"/>
          <w:szCs w:val="20"/>
        </w:rPr>
        <w:t xml:space="preserve"> de Chile, 135, 45-53. </w:t>
      </w:r>
      <w:proofErr w:type="spellStart"/>
      <w:r>
        <w:rPr>
          <w:rFonts w:ascii="Verdana" w:eastAsia="Verdana" w:hAnsi="Verdana" w:cs="Verdana"/>
          <w:sz w:val="20"/>
          <w:szCs w:val="20"/>
        </w:rPr>
        <w:t>doi</w:t>
      </w:r>
      <w:proofErr w:type="spellEnd"/>
      <w:r>
        <w:rPr>
          <w:rFonts w:ascii="Verdana" w:eastAsia="Verdana" w:hAnsi="Verdana" w:cs="Verdana"/>
          <w:sz w:val="20"/>
          <w:szCs w:val="20"/>
        </w:rPr>
        <w:t>: 10.4067/s0034-98872007000100007</w:t>
      </w:r>
    </w:p>
    <w:p w14:paraId="0000008A" w14:textId="77777777" w:rsidR="00E17F6C" w:rsidRDefault="00000000">
      <w:pPr>
        <w:spacing w:before="240" w:after="0" w:line="276" w:lineRule="auto"/>
        <w:ind w:left="720"/>
        <w:rPr>
          <w:rFonts w:ascii="Verdana" w:eastAsia="Verdana" w:hAnsi="Verdana" w:cs="Verdana"/>
          <w:b/>
          <w:sz w:val="20"/>
          <w:szCs w:val="20"/>
        </w:rPr>
      </w:pPr>
      <w:r>
        <w:rPr>
          <w:rFonts w:ascii="Verdana" w:eastAsia="Verdana" w:hAnsi="Verdana" w:cs="Verdana"/>
          <w:b/>
          <w:sz w:val="20"/>
          <w:szCs w:val="20"/>
        </w:rPr>
        <w:t>Chan, G., Connor, J., Hall, W., &amp; Leung, J. (2020). The changing patterns and correlates of population-level polysubstance use in Australian youth: a multi-group latent class analysis of nationally representative samples spanning 12 years. Addiction (Abingdon, England), 115(1), 145–155. https://doi.org/10.1111/add.14761</w:t>
      </w:r>
    </w:p>
    <w:p w14:paraId="0000008B" w14:textId="77777777" w:rsidR="00E17F6C" w:rsidRDefault="00000000">
      <w:pPr>
        <w:spacing w:before="240" w:after="0" w:line="276" w:lineRule="auto"/>
        <w:ind w:left="720"/>
        <w:rPr>
          <w:rFonts w:ascii="Verdana" w:eastAsia="Verdana" w:hAnsi="Verdana" w:cs="Verdana"/>
          <w:sz w:val="20"/>
          <w:szCs w:val="20"/>
        </w:rPr>
      </w:pPr>
      <w:r>
        <w:rPr>
          <w:rFonts w:ascii="Verdana" w:eastAsia="Verdana" w:hAnsi="Verdana" w:cs="Verdana"/>
          <w:sz w:val="20"/>
          <w:szCs w:val="20"/>
        </w:rPr>
        <w:t>TAC and POLY were more likely to be male, from an English-speaking background, have a high level of psychological distress and suboptimal health</w:t>
      </w:r>
    </w:p>
    <w:p w14:paraId="0000008C" w14:textId="77777777" w:rsidR="00E17F6C" w:rsidRDefault="00000000">
      <w:pPr>
        <w:spacing w:before="240" w:after="0" w:line="276" w:lineRule="auto"/>
        <w:ind w:left="720"/>
        <w:rPr>
          <w:rFonts w:ascii="Verdana" w:eastAsia="Verdana" w:hAnsi="Verdana" w:cs="Verdana"/>
          <w:sz w:val="20"/>
          <w:szCs w:val="20"/>
        </w:rPr>
      </w:pPr>
      <w:r>
        <w:rPr>
          <w:rFonts w:ascii="Verdana" w:eastAsia="Verdana" w:hAnsi="Verdana" w:cs="Verdana"/>
          <w:sz w:val="20"/>
          <w:szCs w:val="20"/>
        </w:rPr>
        <w:t xml:space="preserve">At population-level, we found that young people with higher income and lower levels of education were more likely to engage in polysubstance use. </w:t>
      </w:r>
    </w:p>
    <w:p w14:paraId="0000008D" w14:textId="77777777" w:rsidR="00E17F6C" w:rsidRDefault="00E17F6C">
      <w:pPr>
        <w:spacing w:before="240" w:after="0" w:line="276" w:lineRule="auto"/>
        <w:ind w:left="720"/>
        <w:rPr>
          <w:rFonts w:ascii="Verdana" w:eastAsia="Verdana" w:hAnsi="Verdana" w:cs="Verdana"/>
          <w:sz w:val="20"/>
          <w:szCs w:val="20"/>
        </w:rPr>
      </w:pPr>
    </w:p>
    <w:p w14:paraId="0000008E" w14:textId="77777777" w:rsidR="00E17F6C" w:rsidRDefault="00000000">
      <w:pPr>
        <w:spacing w:before="240" w:after="0" w:line="276" w:lineRule="auto"/>
        <w:ind w:left="720"/>
        <w:rPr>
          <w:rFonts w:ascii="Verdana" w:eastAsia="Verdana" w:hAnsi="Verdana" w:cs="Verdana"/>
          <w:b/>
          <w:sz w:val="20"/>
          <w:szCs w:val="20"/>
        </w:rPr>
      </w:pPr>
      <w:r>
        <w:rPr>
          <w:rFonts w:ascii="Verdana" w:eastAsia="Verdana" w:hAnsi="Verdana" w:cs="Verdana"/>
          <w:b/>
          <w:sz w:val="20"/>
          <w:szCs w:val="20"/>
        </w:rPr>
        <w:lastRenderedPageBreak/>
        <w:t xml:space="preserve">Bunting AM, </w:t>
      </w:r>
      <w:proofErr w:type="spellStart"/>
      <w:r>
        <w:rPr>
          <w:rFonts w:ascii="Verdana" w:eastAsia="Verdana" w:hAnsi="Verdana" w:cs="Verdana"/>
          <w:b/>
          <w:sz w:val="20"/>
          <w:szCs w:val="20"/>
        </w:rPr>
        <w:t>Oser</w:t>
      </w:r>
      <w:proofErr w:type="spellEnd"/>
      <w:r>
        <w:rPr>
          <w:rFonts w:ascii="Verdana" w:eastAsia="Verdana" w:hAnsi="Verdana" w:cs="Verdana"/>
          <w:b/>
          <w:sz w:val="20"/>
          <w:szCs w:val="20"/>
        </w:rPr>
        <w:t xml:space="preserve"> C, </w:t>
      </w:r>
      <w:proofErr w:type="spellStart"/>
      <w:r>
        <w:rPr>
          <w:rFonts w:ascii="Verdana" w:eastAsia="Verdana" w:hAnsi="Verdana" w:cs="Verdana"/>
          <w:b/>
          <w:sz w:val="20"/>
          <w:szCs w:val="20"/>
        </w:rPr>
        <w:t>Staton</w:t>
      </w:r>
      <w:proofErr w:type="spellEnd"/>
      <w:r>
        <w:rPr>
          <w:rFonts w:ascii="Verdana" w:eastAsia="Verdana" w:hAnsi="Verdana" w:cs="Verdana"/>
          <w:b/>
          <w:sz w:val="20"/>
          <w:szCs w:val="20"/>
        </w:rPr>
        <w:t xml:space="preserve"> M, Knudsen H. Polysubstance Use Patterns among Justice-Involved Individuals Who Use Opioids. </w:t>
      </w:r>
      <w:proofErr w:type="spellStart"/>
      <w:r>
        <w:rPr>
          <w:rFonts w:ascii="Verdana" w:eastAsia="Verdana" w:hAnsi="Verdana" w:cs="Verdana"/>
          <w:b/>
          <w:sz w:val="20"/>
          <w:szCs w:val="20"/>
        </w:rPr>
        <w:t>Subst</w:t>
      </w:r>
      <w:proofErr w:type="spellEnd"/>
      <w:r>
        <w:rPr>
          <w:rFonts w:ascii="Verdana" w:eastAsia="Verdana" w:hAnsi="Verdana" w:cs="Verdana"/>
          <w:b/>
          <w:sz w:val="20"/>
          <w:szCs w:val="20"/>
        </w:rPr>
        <w:t xml:space="preserve"> Use Misuse. 2020;55(13):2165-2174. doi:10.1080/10826084.2020.1795683</w:t>
      </w:r>
    </w:p>
    <w:p w14:paraId="0000008F" w14:textId="77777777" w:rsidR="00E17F6C" w:rsidRDefault="00000000">
      <w:pPr>
        <w:spacing w:before="240" w:after="0" w:line="276" w:lineRule="auto"/>
        <w:ind w:left="720"/>
        <w:rPr>
          <w:rFonts w:ascii="Verdana" w:eastAsia="Verdana" w:hAnsi="Verdana" w:cs="Verdana"/>
          <w:sz w:val="20"/>
          <w:szCs w:val="20"/>
        </w:rPr>
      </w:pPr>
      <w:r>
        <w:rPr>
          <w:rFonts w:ascii="Verdana" w:eastAsia="Verdana" w:hAnsi="Verdana" w:cs="Verdana"/>
          <w:sz w:val="20"/>
          <w:szCs w:val="20"/>
        </w:rPr>
        <w:t xml:space="preserve">Data from prison and jail substance use </w:t>
      </w:r>
      <w:proofErr w:type="spellStart"/>
      <w:r>
        <w:rPr>
          <w:rFonts w:ascii="Verdana" w:eastAsia="Verdana" w:hAnsi="Verdana" w:cs="Verdana"/>
          <w:sz w:val="20"/>
          <w:szCs w:val="20"/>
        </w:rPr>
        <w:t>programing</w:t>
      </w:r>
      <w:proofErr w:type="spellEnd"/>
      <w:r>
        <w:rPr>
          <w:rFonts w:ascii="Verdana" w:eastAsia="Verdana" w:hAnsi="Verdana" w:cs="Verdana"/>
          <w:sz w:val="20"/>
          <w:szCs w:val="20"/>
        </w:rPr>
        <w:t xml:space="preserve"> in the state of Kentucky from 2015–2017 was examined.</w:t>
      </w:r>
    </w:p>
    <w:p w14:paraId="00000090" w14:textId="77777777" w:rsidR="00E17F6C" w:rsidRDefault="00000000">
      <w:pPr>
        <w:spacing w:before="240" w:after="0" w:line="276" w:lineRule="auto"/>
        <w:ind w:left="720"/>
        <w:rPr>
          <w:rFonts w:ascii="Cambria" w:eastAsia="Cambria" w:hAnsi="Cambria" w:cs="Cambria"/>
          <w:color w:val="212121"/>
          <w:sz w:val="30"/>
          <w:szCs w:val="30"/>
        </w:rPr>
      </w:pPr>
      <w:r>
        <w:rPr>
          <w:rFonts w:ascii="Verdana" w:eastAsia="Verdana" w:hAnsi="Verdana" w:cs="Verdana"/>
          <w:sz w:val="20"/>
          <w:szCs w:val="20"/>
        </w:rPr>
        <w:t>Findings indicate the heterogeneity of opioid use among a justice-involved population. More diverse polysubstance patterns may serve as a proxy to identifying individuals with competing physical and mental health needs. Future interventions could be tailored to polysubstance patterns during the period of justice-involvement.</w:t>
      </w:r>
    </w:p>
    <w:p w14:paraId="00000091" w14:textId="77777777" w:rsidR="00E17F6C" w:rsidRDefault="00E17F6C">
      <w:pPr>
        <w:shd w:val="clear" w:color="auto" w:fill="FFFFFF"/>
        <w:spacing w:before="400" w:after="400" w:line="276" w:lineRule="auto"/>
        <w:rPr>
          <w:rFonts w:ascii="Cambria" w:eastAsia="Cambria" w:hAnsi="Cambria" w:cs="Cambria"/>
          <w:color w:val="212121"/>
          <w:sz w:val="30"/>
          <w:szCs w:val="30"/>
        </w:rPr>
      </w:pPr>
    </w:p>
    <w:p w14:paraId="00000092" w14:textId="77777777" w:rsidR="00E17F6C" w:rsidRDefault="00E17F6C">
      <w:pPr>
        <w:spacing w:before="240" w:after="0" w:line="276" w:lineRule="auto"/>
        <w:ind w:left="720"/>
        <w:rPr>
          <w:rFonts w:ascii="Verdana" w:eastAsia="Verdana" w:hAnsi="Verdana" w:cs="Verdana"/>
          <w:sz w:val="20"/>
          <w:szCs w:val="20"/>
        </w:rPr>
      </w:pPr>
    </w:p>
    <w:p w14:paraId="00000093" w14:textId="77777777" w:rsidR="00E17F6C" w:rsidRDefault="00E17F6C">
      <w:pPr>
        <w:spacing w:before="240" w:after="0" w:line="276" w:lineRule="auto"/>
        <w:ind w:left="720"/>
        <w:rPr>
          <w:rFonts w:ascii="Verdana" w:eastAsia="Verdana" w:hAnsi="Verdana" w:cs="Verdana"/>
          <w:sz w:val="20"/>
          <w:szCs w:val="20"/>
        </w:rPr>
      </w:pPr>
    </w:p>
    <w:p w14:paraId="00000094" w14:textId="77777777" w:rsidR="00E17F6C" w:rsidRDefault="00E17F6C">
      <w:pPr>
        <w:spacing w:before="240" w:after="0" w:line="276" w:lineRule="auto"/>
        <w:ind w:left="720"/>
        <w:rPr>
          <w:rFonts w:ascii="Verdana" w:eastAsia="Verdana" w:hAnsi="Verdana" w:cs="Verdana"/>
          <w:sz w:val="20"/>
          <w:szCs w:val="20"/>
        </w:rPr>
      </w:pPr>
    </w:p>
    <w:p w14:paraId="00000095" w14:textId="77777777" w:rsidR="00E17F6C" w:rsidRDefault="00000000">
      <w:pPr>
        <w:spacing w:before="240" w:after="0" w:line="276" w:lineRule="auto"/>
        <w:ind w:left="720"/>
        <w:rPr>
          <w:rFonts w:ascii="Verdana" w:eastAsia="Verdana" w:hAnsi="Verdana" w:cs="Verdana"/>
          <w:b/>
          <w:sz w:val="20"/>
          <w:szCs w:val="20"/>
        </w:rPr>
      </w:pPr>
      <w:proofErr w:type="spellStart"/>
      <w:r>
        <w:rPr>
          <w:rFonts w:ascii="Verdana" w:eastAsia="Verdana" w:hAnsi="Verdana" w:cs="Verdana"/>
          <w:b/>
          <w:sz w:val="20"/>
          <w:szCs w:val="20"/>
        </w:rPr>
        <w:t>Lalwani</w:t>
      </w:r>
      <w:proofErr w:type="spellEnd"/>
      <w:r>
        <w:rPr>
          <w:rFonts w:ascii="Verdana" w:eastAsia="Verdana" w:hAnsi="Verdana" w:cs="Verdana"/>
          <w:b/>
          <w:sz w:val="20"/>
          <w:szCs w:val="20"/>
        </w:rPr>
        <w:t xml:space="preserve">, K., </w:t>
      </w:r>
      <w:proofErr w:type="spellStart"/>
      <w:r>
        <w:rPr>
          <w:rFonts w:ascii="Verdana" w:eastAsia="Verdana" w:hAnsi="Verdana" w:cs="Verdana"/>
          <w:b/>
          <w:sz w:val="20"/>
          <w:szCs w:val="20"/>
        </w:rPr>
        <w:t>Whitehorne</w:t>
      </w:r>
      <w:proofErr w:type="spellEnd"/>
      <w:r>
        <w:rPr>
          <w:rFonts w:ascii="Verdana" w:eastAsia="Verdana" w:hAnsi="Verdana" w:cs="Verdana"/>
          <w:b/>
          <w:sz w:val="20"/>
          <w:szCs w:val="20"/>
        </w:rPr>
        <w:t>-Smith, P., Walcott, G. et al. Prevalence and sociodemographic factors associated with polysubstance use: analysis of a population-based survey in Jamaica. BMC Psychiatry 22, 513 (2022). https://doi.org/10.1186/s12888-022-04160-2</w:t>
      </w:r>
    </w:p>
    <w:p w14:paraId="00000096" w14:textId="77777777" w:rsidR="00E17F6C" w:rsidRDefault="00000000">
      <w:pPr>
        <w:spacing w:before="240" w:after="0" w:line="276" w:lineRule="auto"/>
        <w:ind w:left="720"/>
        <w:rPr>
          <w:rFonts w:ascii="Verdana" w:eastAsia="Verdana" w:hAnsi="Verdana" w:cs="Verdana"/>
          <w:sz w:val="20"/>
          <w:szCs w:val="20"/>
        </w:rPr>
      </w:pPr>
      <w:r>
        <w:rPr>
          <w:rFonts w:ascii="Verdana" w:eastAsia="Verdana" w:hAnsi="Verdana" w:cs="Verdana"/>
          <w:sz w:val="20"/>
          <w:szCs w:val="20"/>
        </w:rPr>
        <w:t xml:space="preserve">In Latin America and the </w:t>
      </w:r>
      <w:proofErr w:type="gramStart"/>
      <w:r>
        <w:rPr>
          <w:rFonts w:ascii="Verdana" w:eastAsia="Verdana" w:hAnsi="Verdana" w:cs="Verdana"/>
          <w:sz w:val="20"/>
          <w:szCs w:val="20"/>
        </w:rPr>
        <w:t>Caribbean,  there</w:t>
      </w:r>
      <w:proofErr w:type="gramEnd"/>
      <w:r>
        <w:rPr>
          <w:rFonts w:ascii="Verdana" w:eastAsia="Verdana" w:hAnsi="Verdana" w:cs="Verdana"/>
          <w:sz w:val="20"/>
          <w:szCs w:val="20"/>
        </w:rPr>
        <w:t xml:space="preserve"> is scant information on polysubstance use. </w:t>
      </w:r>
    </w:p>
    <w:p w14:paraId="00000097" w14:textId="77777777" w:rsidR="00E17F6C" w:rsidRDefault="00000000">
      <w:pPr>
        <w:spacing w:before="240" w:after="0" w:line="276" w:lineRule="auto"/>
        <w:ind w:left="720"/>
        <w:rPr>
          <w:rFonts w:ascii="Verdana" w:eastAsia="Verdana" w:hAnsi="Verdana" w:cs="Verdana"/>
          <w:sz w:val="20"/>
          <w:szCs w:val="20"/>
        </w:rPr>
      </w:pPr>
      <w:r>
        <w:rPr>
          <w:rFonts w:ascii="Verdana" w:eastAsia="Verdana" w:hAnsi="Verdana" w:cs="Verdana"/>
          <w:sz w:val="20"/>
          <w:szCs w:val="20"/>
        </w:rPr>
        <w:t xml:space="preserve"> Polysubstance use can be defined as the use of more than one drug either concurrently or consecutively to amplify or neutralize another drug’s effect</w:t>
      </w:r>
    </w:p>
    <w:p w14:paraId="00000098" w14:textId="77777777" w:rsidR="00E17F6C" w:rsidRDefault="00000000">
      <w:pPr>
        <w:spacing w:before="240" w:after="0" w:line="276" w:lineRule="auto"/>
        <w:ind w:left="720"/>
        <w:rPr>
          <w:rFonts w:ascii="Verdana" w:eastAsia="Verdana" w:hAnsi="Verdana" w:cs="Verdana"/>
          <w:sz w:val="20"/>
          <w:szCs w:val="20"/>
        </w:rPr>
      </w:pPr>
      <w:r>
        <w:rPr>
          <w:rFonts w:ascii="Verdana" w:eastAsia="Verdana" w:hAnsi="Verdana" w:cs="Verdana"/>
          <w:sz w:val="20"/>
          <w:szCs w:val="20"/>
        </w:rPr>
        <w:t>Polysubstance use creates severe medical issues such as overdose, psychiatric co-morbidities such as depression, as well as more risky social behaviours such as promiscuous sexual practices, when compared to single drug users [31,32,33,34,35,36,37]. Furthermore, studies have concluded that the mortality rate is three times higher with polysubstance use versus singular drug use [38, 39].</w:t>
      </w:r>
    </w:p>
    <w:p w14:paraId="00000099" w14:textId="77777777" w:rsidR="00E17F6C" w:rsidRDefault="00000000">
      <w:pPr>
        <w:spacing w:before="240" w:after="0" w:line="276" w:lineRule="auto"/>
        <w:ind w:left="720"/>
        <w:rPr>
          <w:rFonts w:ascii="Verdana" w:eastAsia="Verdana" w:hAnsi="Verdana" w:cs="Verdana"/>
          <w:b/>
          <w:sz w:val="20"/>
          <w:szCs w:val="20"/>
        </w:rPr>
      </w:pPr>
      <w:r w:rsidRPr="00AD60FF">
        <w:rPr>
          <w:rFonts w:ascii="Verdana" w:eastAsia="Verdana" w:hAnsi="Verdana" w:cs="Verdana"/>
          <w:b/>
          <w:sz w:val="20"/>
          <w:szCs w:val="20"/>
          <w:lang w:val="es-CL"/>
        </w:rPr>
        <w:t xml:space="preserve">Reyes, J., Pérez, C., Colon, H., </w:t>
      </w:r>
      <w:proofErr w:type="spellStart"/>
      <w:r w:rsidRPr="00AD60FF">
        <w:rPr>
          <w:rFonts w:ascii="Verdana" w:eastAsia="Verdana" w:hAnsi="Verdana" w:cs="Verdana"/>
          <w:b/>
          <w:sz w:val="20"/>
          <w:szCs w:val="20"/>
          <w:lang w:val="es-CL"/>
        </w:rPr>
        <w:t>Hynes</w:t>
      </w:r>
      <w:proofErr w:type="spellEnd"/>
      <w:r w:rsidRPr="00AD60FF">
        <w:rPr>
          <w:rFonts w:ascii="Verdana" w:eastAsia="Verdana" w:hAnsi="Verdana" w:cs="Verdana"/>
          <w:b/>
          <w:sz w:val="20"/>
          <w:szCs w:val="20"/>
          <w:lang w:val="es-CL"/>
        </w:rPr>
        <w:t xml:space="preserve">, M., </w:t>
      </w:r>
      <w:proofErr w:type="spellStart"/>
      <w:r w:rsidRPr="00AD60FF">
        <w:rPr>
          <w:rFonts w:ascii="Verdana" w:eastAsia="Verdana" w:hAnsi="Verdana" w:cs="Verdana"/>
          <w:b/>
          <w:sz w:val="20"/>
          <w:szCs w:val="20"/>
          <w:lang w:val="es-CL"/>
        </w:rPr>
        <w:t>Cumsille</w:t>
      </w:r>
      <w:proofErr w:type="spellEnd"/>
      <w:r w:rsidRPr="00AD60FF">
        <w:rPr>
          <w:rFonts w:ascii="Verdana" w:eastAsia="Verdana" w:hAnsi="Verdana" w:cs="Verdana"/>
          <w:b/>
          <w:sz w:val="20"/>
          <w:szCs w:val="20"/>
          <w:lang w:val="es-CL"/>
        </w:rPr>
        <w:t xml:space="preserve">, F., 2013. </w:t>
      </w:r>
      <w:r>
        <w:rPr>
          <w:rFonts w:ascii="Verdana" w:eastAsia="Verdana" w:hAnsi="Verdana" w:cs="Verdana"/>
          <w:b/>
          <w:sz w:val="20"/>
          <w:szCs w:val="20"/>
        </w:rPr>
        <w:t xml:space="preserve">Prevalence and Patterns of Polydrug Use in Latin America: Analysis of Population-based Surveys in Six Countries. Review of European Studies. 5 </w:t>
      </w:r>
      <w:proofErr w:type="spellStart"/>
      <w:r>
        <w:rPr>
          <w:rFonts w:ascii="Verdana" w:eastAsia="Verdana" w:hAnsi="Verdana" w:cs="Verdana"/>
          <w:b/>
          <w:sz w:val="20"/>
          <w:szCs w:val="20"/>
        </w:rPr>
        <w:t>doi</w:t>
      </w:r>
      <w:proofErr w:type="spellEnd"/>
      <w:r>
        <w:rPr>
          <w:rFonts w:ascii="Verdana" w:eastAsia="Verdana" w:hAnsi="Verdana" w:cs="Verdana"/>
          <w:b/>
          <w:sz w:val="20"/>
          <w:szCs w:val="20"/>
        </w:rPr>
        <w:t>: 10.5539/</w:t>
      </w:r>
      <w:proofErr w:type="gramStart"/>
      <w:r>
        <w:rPr>
          <w:rFonts w:ascii="Verdana" w:eastAsia="Verdana" w:hAnsi="Verdana" w:cs="Verdana"/>
          <w:b/>
          <w:sz w:val="20"/>
          <w:szCs w:val="20"/>
        </w:rPr>
        <w:t>res.v</w:t>
      </w:r>
      <w:proofErr w:type="gramEnd"/>
      <w:r>
        <w:rPr>
          <w:rFonts w:ascii="Verdana" w:eastAsia="Verdana" w:hAnsi="Verdana" w:cs="Verdana"/>
          <w:b/>
          <w:sz w:val="20"/>
          <w:szCs w:val="20"/>
        </w:rPr>
        <w:t>5n1p10.</w:t>
      </w:r>
    </w:p>
    <w:p w14:paraId="0000009A" w14:textId="77777777" w:rsidR="00E17F6C" w:rsidRDefault="00000000">
      <w:pPr>
        <w:spacing w:before="240" w:after="240" w:line="276" w:lineRule="auto"/>
        <w:ind w:left="720"/>
        <w:rPr>
          <w:rFonts w:ascii="Verdana" w:eastAsia="Verdana" w:hAnsi="Verdana" w:cs="Verdana"/>
          <w:sz w:val="20"/>
          <w:szCs w:val="20"/>
        </w:rPr>
      </w:pPr>
      <w:r>
        <w:rPr>
          <w:rFonts w:ascii="Verdana" w:eastAsia="Verdana" w:hAnsi="Verdana" w:cs="Verdana"/>
          <w:sz w:val="20"/>
          <w:szCs w:val="20"/>
        </w:rPr>
        <w:t>Regionally, one study utilizing data collected from six countries in Latin America reported that the overall lifetime rate of polysubstance use is 21%</w:t>
      </w:r>
    </w:p>
    <w:p w14:paraId="0000009B" w14:textId="77777777" w:rsidR="00E17F6C" w:rsidRDefault="00000000">
      <w:pPr>
        <w:spacing w:before="240" w:after="240" w:line="276" w:lineRule="auto"/>
        <w:ind w:left="720"/>
        <w:rPr>
          <w:rFonts w:ascii="Verdana" w:eastAsia="Verdana" w:hAnsi="Verdana" w:cs="Verdana"/>
          <w:sz w:val="20"/>
          <w:szCs w:val="20"/>
        </w:rPr>
      </w:pPr>
      <w:r>
        <w:rPr>
          <w:rFonts w:ascii="Verdana" w:eastAsia="Verdana" w:hAnsi="Verdana" w:cs="Verdana"/>
          <w:sz w:val="20"/>
          <w:szCs w:val="20"/>
        </w:rPr>
        <w:t>participants engaged in polysubstance use</w:t>
      </w:r>
    </w:p>
    <w:p w14:paraId="0000009C" w14:textId="77777777" w:rsidR="00E17F6C" w:rsidRDefault="00000000">
      <w:pPr>
        <w:spacing w:before="240" w:after="240" w:line="276" w:lineRule="auto"/>
        <w:ind w:left="720"/>
        <w:rPr>
          <w:rFonts w:ascii="Verdana" w:eastAsia="Verdana" w:hAnsi="Verdana" w:cs="Verdana"/>
          <w:sz w:val="20"/>
          <w:szCs w:val="20"/>
        </w:rPr>
      </w:pPr>
      <w:r>
        <w:rPr>
          <w:rFonts w:ascii="Verdana" w:eastAsia="Verdana" w:hAnsi="Verdana" w:cs="Verdana"/>
          <w:sz w:val="20"/>
          <w:szCs w:val="20"/>
        </w:rPr>
        <w:lastRenderedPageBreak/>
        <w:t>Although alcohol, marijuana and tobacco were the most common three-substance combination in Latin America, the prevalence ranged from 0.1% to 1.9% for all six countries</w:t>
      </w:r>
    </w:p>
    <w:p w14:paraId="0000009D" w14:textId="77777777" w:rsidR="00E17F6C" w:rsidRPr="00AD60FF" w:rsidRDefault="00000000">
      <w:pPr>
        <w:spacing w:before="240" w:after="240" w:line="276" w:lineRule="auto"/>
        <w:ind w:left="720"/>
        <w:rPr>
          <w:rFonts w:ascii="Verdana" w:eastAsia="Verdana" w:hAnsi="Verdana" w:cs="Verdana"/>
          <w:sz w:val="20"/>
          <w:szCs w:val="20"/>
          <w:lang w:val="es-CL"/>
        </w:rPr>
      </w:pPr>
      <w:r w:rsidRPr="00AD60FF">
        <w:rPr>
          <w:rFonts w:ascii="Verdana" w:eastAsia="Verdana" w:hAnsi="Verdana" w:cs="Verdana"/>
          <w:sz w:val="20"/>
          <w:szCs w:val="20"/>
          <w:lang w:val="es-CL"/>
        </w:rPr>
        <w:t xml:space="preserve">In Chile, </w:t>
      </w:r>
    </w:p>
    <w:p w14:paraId="0000009E" w14:textId="77777777" w:rsidR="00E17F6C" w:rsidRPr="00AD60FF" w:rsidRDefault="00E17F6C">
      <w:pPr>
        <w:spacing w:before="240" w:after="240" w:line="276" w:lineRule="auto"/>
        <w:ind w:left="720"/>
        <w:rPr>
          <w:rFonts w:ascii="Verdana" w:eastAsia="Verdana" w:hAnsi="Verdana" w:cs="Verdana"/>
          <w:sz w:val="20"/>
          <w:szCs w:val="20"/>
          <w:lang w:val="es-CL"/>
        </w:rPr>
      </w:pPr>
    </w:p>
    <w:p w14:paraId="0000009F" w14:textId="77777777" w:rsidR="00E17F6C" w:rsidRDefault="00000000">
      <w:pPr>
        <w:spacing w:before="240" w:after="240" w:line="276" w:lineRule="auto"/>
        <w:ind w:left="720"/>
        <w:rPr>
          <w:rFonts w:ascii="Verdana" w:eastAsia="Verdana" w:hAnsi="Verdana" w:cs="Verdana"/>
          <w:b/>
          <w:sz w:val="20"/>
          <w:szCs w:val="20"/>
        </w:rPr>
      </w:pPr>
      <w:r w:rsidRPr="00AD60FF">
        <w:rPr>
          <w:rFonts w:ascii="Verdana" w:eastAsia="Verdana" w:hAnsi="Verdana" w:cs="Verdana"/>
          <w:b/>
          <w:sz w:val="20"/>
          <w:szCs w:val="20"/>
          <w:lang w:val="es-CL"/>
        </w:rPr>
        <w:t xml:space="preserve">Andrés Herrera Rodríguez, Rosibel Prieto Silva and </w:t>
      </w:r>
      <w:proofErr w:type="spellStart"/>
      <w:r w:rsidRPr="00AD60FF">
        <w:rPr>
          <w:rFonts w:ascii="Verdana" w:eastAsia="Verdana" w:hAnsi="Verdana" w:cs="Verdana"/>
          <w:b/>
          <w:sz w:val="20"/>
          <w:szCs w:val="20"/>
          <w:lang w:val="es-CL"/>
        </w:rPr>
        <w:t>Monica</w:t>
      </w:r>
      <w:proofErr w:type="spellEnd"/>
      <w:r w:rsidRPr="00AD60FF">
        <w:rPr>
          <w:rFonts w:ascii="Verdana" w:eastAsia="Verdana" w:hAnsi="Verdana" w:cs="Verdana"/>
          <w:b/>
          <w:sz w:val="20"/>
          <w:szCs w:val="20"/>
          <w:lang w:val="es-CL"/>
        </w:rPr>
        <w:t xml:space="preserve"> Veloza </w:t>
      </w:r>
      <w:proofErr w:type="spellStart"/>
      <w:r w:rsidRPr="00AD60FF">
        <w:rPr>
          <w:rFonts w:ascii="Verdana" w:eastAsia="Verdana" w:hAnsi="Verdana" w:cs="Verdana"/>
          <w:b/>
          <w:sz w:val="20"/>
          <w:szCs w:val="20"/>
          <w:lang w:val="es-CL"/>
        </w:rPr>
        <w:t>Gomez</w:t>
      </w:r>
      <w:proofErr w:type="spellEnd"/>
      <w:r w:rsidRPr="00AD60FF">
        <w:rPr>
          <w:rFonts w:ascii="Verdana" w:eastAsia="Verdana" w:hAnsi="Verdana" w:cs="Verdana"/>
          <w:b/>
          <w:sz w:val="20"/>
          <w:szCs w:val="20"/>
          <w:lang w:val="es-CL"/>
        </w:rPr>
        <w:t xml:space="preserve"> et al. </w:t>
      </w:r>
      <w:proofErr w:type="spellStart"/>
      <w:r w:rsidRPr="00AD60FF">
        <w:rPr>
          <w:rFonts w:ascii="Verdana" w:eastAsia="Verdana" w:hAnsi="Verdana" w:cs="Verdana"/>
          <w:b/>
          <w:sz w:val="20"/>
          <w:szCs w:val="20"/>
          <w:lang w:val="es-CL"/>
        </w:rPr>
        <w:t>Policonsumo</w:t>
      </w:r>
      <w:proofErr w:type="spellEnd"/>
      <w:r w:rsidRPr="00AD60FF">
        <w:rPr>
          <w:rFonts w:ascii="Verdana" w:eastAsia="Verdana" w:hAnsi="Verdana" w:cs="Verdana"/>
          <w:b/>
          <w:sz w:val="20"/>
          <w:szCs w:val="20"/>
          <w:lang w:val="es-CL"/>
        </w:rPr>
        <w:t xml:space="preserve"> simultáneo de drogas en estudiantes de facultades de ciencias de la salud/ciencias médicas en siete universidades de cinco países de América Latina y un país del Caribe: implicaciones de género, legales y sociales. Texto contexto - </w:t>
      </w:r>
      <w:proofErr w:type="spellStart"/>
      <w:proofErr w:type="gramStart"/>
      <w:r w:rsidRPr="00AD60FF">
        <w:rPr>
          <w:rFonts w:ascii="Verdana" w:eastAsia="Verdana" w:hAnsi="Verdana" w:cs="Verdana"/>
          <w:b/>
          <w:sz w:val="20"/>
          <w:szCs w:val="20"/>
          <w:lang w:val="es-CL"/>
        </w:rPr>
        <w:t>enferm</w:t>
      </w:r>
      <w:proofErr w:type="spellEnd"/>
      <w:r w:rsidRPr="00AD60FF">
        <w:rPr>
          <w:rFonts w:ascii="Verdana" w:eastAsia="Verdana" w:hAnsi="Verdana" w:cs="Verdana"/>
          <w:b/>
          <w:sz w:val="20"/>
          <w:szCs w:val="20"/>
          <w:lang w:val="es-CL"/>
        </w:rPr>
        <w:t>..</w:t>
      </w:r>
      <w:proofErr w:type="gramEnd"/>
      <w:r w:rsidRPr="00AD60FF">
        <w:rPr>
          <w:rFonts w:ascii="Verdana" w:eastAsia="Verdana" w:hAnsi="Verdana" w:cs="Verdana"/>
          <w:b/>
          <w:sz w:val="20"/>
          <w:szCs w:val="20"/>
          <w:lang w:val="es-CL"/>
        </w:rPr>
        <w:t xml:space="preserve"> 2012. </w:t>
      </w:r>
      <w:r>
        <w:rPr>
          <w:rFonts w:ascii="Verdana" w:eastAsia="Verdana" w:hAnsi="Verdana" w:cs="Verdana"/>
          <w:b/>
          <w:sz w:val="20"/>
          <w:szCs w:val="20"/>
        </w:rPr>
        <w:t>Vol. 21(</w:t>
      </w:r>
      <w:proofErr w:type="spellStart"/>
      <w:r>
        <w:rPr>
          <w:rFonts w:ascii="Verdana" w:eastAsia="Verdana" w:hAnsi="Verdana" w:cs="Verdana"/>
          <w:b/>
          <w:sz w:val="20"/>
          <w:szCs w:val="20"/>
        </w:rPr>
        <w:t>spe</w:t>
      </w:r>
      <w:proofErr w:type="spellEnd"/>
      <w:r>
        <w:rPr>
          <w:rFonts w:ascii="Verdana" w:eastAsia="Verdana" w:hAnsi="Verdana" w:cs="Verdana"/>
          <w:b/>
          <w:sz w:val="20"/>
          <w:szCs w:val="20"/>
        </w:rPr>
        <w:t>):17-24. DOI: 10.1590/S0104-07072012000500002</w:t>
      </w:r>
    </w:p>
    <w:p w14:paraId="000000A0" w14:textId="77777777" w:rsidR="00E17F6C" w:rsidRDefault="00000000">
      <w:pPr>
        <w:spacing w:before="240" w:after="240" w:line="276" w:lineRule="auto"/>
        <w:ind w:left="720"/>
        <w:rPr>
          <w:rFonts w:ascii="Verdana" w:eastAsia="Verdana" w:hAnsi="Verdana" w:cs="Verdana"/>
          <w:b/>
          <w:sz w:val="20"/>
          <w:szCs w:val="20"/>
        </w:rPr>
      </w:pPr>
      <w:r>
        <w:rPr>
          <w:rFonts w:ascii="Verdana" w:eastAsia="Verdana" w:hAnsi="Verdana" w:cs="Verdana"/>
          <w:b/>
          <w:sz w:val="20"/>
          <w:szCs w:val="20"/>
        </w:rPr>
        <w:t>https://www.scielo.br/j/tce/a/dGqfCTrnMG9pTwLM7BWB3wD/?lang=es</w:t>
      </w:r>
    </w:p>
    <w:p w14:paraId="000000A1" w14:textId="77777777" w:rsidR="00E17F6C" w:rsidRDefault="00000000">
      <w:pPr>
        <w:spacing w:before="240" w:after="240" w:line="276" w:lineRule="auto"/>
        <w:ind w:left="720"/>
        <w:rPr>
          <w:rFonts w:ascii="Verdana" w:eastAsia="Verdana" w:hAnsi="Verdana" w:cs="Verdana"/>
          <w:sz w:val="20"/>
          <w:szCs w:val="20"/>
        </w:rPr>
      </w:pPr>
      <w:r>
        <w:rPr>
          <w:rFonts w:ascii="Verdana" w:eastAsia="Verdana" w:hAnsi="Verdana" w:cs="Verdana"/>
          <w:sz w:val="20"/>
          <w:szCs w:val="20"/>
        </w:rPr>
        <w:t xml:space="preserve">Risk factors for </w:t>
      </w:r>
      <w:proofErr w:type="spellStart"/>
      <w:r>
        <w:rPr>
          <w:rFonts w:ascii="Verdana" w:eastAsia="Verdana" w:hAnsi="Verdana" w:cs="Verdana"/>
          <w:sz w:val="20"/>
          <w:szCs w:val="20"/>
        </w:rPr>
        <w:t>polyconsumption</w:t>
      </w:r>
      <w:proofErr w:type="spellEnd"/>
      <w:r>
        <w:rPr>
          <w:rFonts w:ascii="Verdana" w:eastAsia="Verdana" w:hAnsi="Verdana" w:cs="Verdana"/>
          <w:sz w:val="20"/>
          <w:szCs w:val="20"/>
        </w:rPr>
        <w:t xml:space="preserve"> of drugs were beginning drug consumption before age 15, participation in social parties, low education of parents, dysfunctional family, and economic difficulties. Protective factors were importance of religion/belief in life and participation in sports and artistic activity.</w:t>
      </w:r>
    </w:p>
    <w:p w14:paraId="000000A2" w14:textId="77777777" w:rsidR="00E17F6C" w:rsidRDefault="00000000">
      <w:pPr>
        <w:spacing w:before="240" w:after="240" w:line="276" w:lineRule="auto"/>
        <w:ind w:left="720"/>
        <w:rPr>
          <w:rFonts w:ascii="Verdana" w:eastAsia="Verdana" w:hAnsi="Verdana" w:cs="Verdana"/>
          <w:b/>
          <w:sz w:val="20"/>
          <w:szCs w:val="20"/>
        </w:rPr>
      </w:pPr>
      <w:r>
        <w:rPr>
          <w:rFonts w:ascii="Verdana" w:eastAsia="Verdana" w:hAnsi="Verdana" w:cs="Verdana"/>
          <w:b/>
          <w:sz w:val="20"/>
          <w:szCs w:val="20"/>
        </w:rPr>
        <w:t xml:space="preserve">E:\Mi </w:t>
      </w:r>
      <w:proofErr w:type="spellStart"/>
      <w:r>
        <w:rPr>
          <w:rFonts w:ascii="Verdana" w:eastAsia="Verdana" w:hAnsi="Verdana" w:cs="Verdana"/>
          <w:b/>
          <w:sz w:val="20"/>
          <w:szCs w:val="20"/>
        </w:rPr>
        <w:t>unidad</w:t>
      </w:r>
      <w:proofErr w:type="spellEnd"/>
      <w:r>
        <w:rPr>
          <w:rFonts w:ascii="Verdana" w:eastAsia="Verdana" w:hAnsi="Verdana" w:cs="Verdana"/>
          <w:b/>
          <w:sz w:val="20"/>
          <w:szCs w:val="20"/>
        </w:rPr>
        <w:t>\</w:t>
      </w:r>
      <w:proofErr w:type="spellStart"/>
      <w:r>
        <w:rPr>
          <w:rFonts w:ascii="Verdana" w:eastAsia="Verdana" w:hAnsi="Verdana" w:cs="Verdana"/>
          <w:b/>
          <w:sz w:val="20"/>
          <w:szCs w:val="20"/>
        </w:rPr>
        <w:t>Alvacast</w:t>
      </w:r>
      <w:proofErr w:type="spellEnd"/>
      <w:r>
        <w:rPr>
          <w:rFonts w:ascii="Verdana" w:eastAsia="Verdana" w:hAnsi="Verdana" w:cs="Verdana"/>
          <w:b/>
          <w:sz w:val="20"/>
          <w:szCs w:val="20"/>
        </w:rPr>
        <w:t>\</w:t>
      </w:r>
      <w:proofErr w:type="spellStart"/>
      <w:r>
        <w:rPr>
          <w:rFonts w:ascii="Verdana" w:eastAsia="Verdana" w:hAnsi="Verdana" w:cs="Verdana"/>
          <w:b/>
          <w:sz w:val="20"/>
          <w:szCs w:val="20"/>
        </w:rPr>
        <w:t>Resumen</w:t>
      </w:r>
      <w:proofErr w:type="spellEnd"/>
      <w:r>
        <w:rPr>
          <w:rFonts w:ascii="Verdana" w:eastAsia="Verdana" w:hAnsi="Verdana" w:cs="Verdana"/>
          <w:b/>
          <w:sz w:val="20"/>
          <w:szCs w:val="20"/>
        </w:rPr>
        <w:t xml:space="preserve"> FONDECYT\Study Protocol - Frontiers Public Health_ACC_ags.docx</w:t>
      </w:r>
    </w:p>
    <w:p w14:paraId="000000A3" w14:textId="77777777" w:rsidR="00E17F6C" w:rsidRDefault="00000000">
      <w:pPr>
        <w:spacing w:before="240" w:after="240" w:line="276" w:lineRule="auto"/>
        <w:ind w:left="720"/>
        <w:rPr>
          <w:rFonts w:ascii="Verdana" w:eastAsia="Verdana" w:hAnsi="Verdana" w:cs="Verdana"/>
          <w:sz w:val="20"/>
          <w:szCs w:val="20"/>
        </w:rPr>
      </w:pPr>
      <w:r>
        <w:rPr>
          <w:rFonts w:ascii="Verdana" w:eastAsia="Verdana" w:hAnsi="Verdana" w:cs="Verdana"/>
          <w:sz w:val="20"/>
          <w:szCs w:val="20"/>
        </w:rPr>
        <w:t xml:space="preserve">Also, there is a massive gap in health and epidemiologic research regarding the use of advanced statistics and computer science. These efforts are critical at a time of integration of information systems worldwide, known as the “big data </w:t>
      </w:r>
      <w:proofErr w:type="gramStart"/>
      <w:r>
        <w:rPr>
          <w:rFonts w:ascii="Verdana" w:eastAsia="Verdana" w:hAnsi="Verdana" w:cs="Verdana"/>
          <w:sz w:val="20"/>
          <w:szCs w:val="20"/>
        </w:rPr>
        <w:t>revolution”(</w:t>
      </w:r>
      <w:proofErr w:type="gramEnd"/>
      <w:r>
        <w:rPr>
          <w:rFonts w:ascii="Verdana" w:eastAsia="Verdana" w:hAnsi="Verdana" w:cs="Verdana"/>
          <w:sz w:val="20"/>
          <w:szCs w:val="20"/>
        </w:rPr>
        <w:t xml:space="preserve">Mooney &amp; </w:t>
      </w:r>
      <w:proofErr w:type="spellStart"/>
      <w:r>
        <w:rPr>
          <w:rFonts w:ascii="Verdana" w:eastAsia="Verdana" w:hAnsi="Verdana" w:cs="Verdana"/>
          <w:sz w:val="20"/>
          <w:szCs w:val="20"/>
        </w:rPr>
        <w:t>Pejaver</w:t>
      </w:r>
      <w:proofErr w:type="spellEnd"/>
      <w:r>
        <w:rPr>
          <w:rFonts w:ascii="Verdana" w:eastAsia="Verdana" w:hAnsi="Verdana" w:cs="Verdana"/>
          <w:sz w:val="20"/>
          <w:szCs w:val="20"/>
        </w:rPr>
        <w:t>, 2018). One of the main challenges in public health science nowadays is the use of complex information systems in risk prediction and program evaluation (European Commission, 2016). Ours is an effort to incorporate rigorous methods on the analysis of population-level data, aiming to have a direct public health impact. In this sense, it can be considered as one an example of the potential uses of national information systems to monitor and evaluate national goals. For example, our objectives align with two public health strategies in Chile: (1) the Sanitary Goals for the Decade 2011-2020 (</w:t>
      </w:r>
      <w:proofErr w:type="spellStart"/>
      <w:r>
        <w:rPr>
          <w:rFonts w:ascii="Verdana" w:eastAsia="Verdana" w:hAnsi="Verdana" w:cs="Verdana"/>
          <w:sz w:val="20"/>
          <w:szCs w:val="20"/>
        </w:rPr>
        <w:t>Ministerio</w:t>
      </w:r>
      <w:proofErr w:type="spellEnd"/>
      <w:r>
        <w:rPr>
          <w:rFonts w:ascii="Verdana" w:eastAsia="Verdana" w:hAnsi="Verdana" w:cs="Verdana"/>
          <w:sz w:val="20"/>
          <w:szCs w:val="20"/>
        </w:rPr>
        <w:t xml:space="preserve"> de </w:t>
      </w:r>
      <w:proofErr w:type="spellStart"/>
      <w:r>
        <w:rPr>
          <w:rFonts w:ascii="Verdana" w:eastAsia="Verdana" w:hAnsi="Verdana" w:cs="Verdana"/>
          <w:sz w:val="20"/>
          <w:szCs w:val="20"/>
        </w:rPr>
        <w:t>Salud</w:t>
      </w:r>
      <w:proofErr w:type="spellEnd"/>
      <w:r>
        <w:rPr>
          <w:rFonts w:ascii="Verdana" w:eastAsia="Verdana" w:hAnsi="Verdana" w:cs="Verdana"/>
          <w:sz w:val="20"/>
          <w:szCs w:val="20"/>
        </w:rPr>
        <w:t>, 2011-2020) and the (2) National Mental Health Plan 2017-2025 (</w:t>
      </w:r>
      <w:proofErr w:type="spellStart"/>
      <w:r>
        <w:rPr>
          <w:rFonts w:ascii="Verdana" w:eastAsia="Verdana" w:hAnsi="Verdana" w:cs="Verdana"/>
          <w:sz w:val="20"/>
          <w:szCs w:val="20"/>
        </w:rPr>
        <w:t>Ministerio</w:t>
      </w:r>
      <w:proofErr w:type="spellEnd"/>
      <w:r>
        <w:rPr>
          <w:rFonts w:ascii="Verdana" w:eastAsia="Verdana" w:hAnsi="Verdana" w:cs="Verdana"/>
          <w:sz w:val="20"/>
          <w:szCs w:val="20"/>
        </w:rPr>
        <w:t xml:space="preserve"> de </w:t>
      </w:r>
      <w:proofErr w:type="spellStart"/>
      <w:r>
        <w:rPr>
          <w:rFonts w:ascii="Verdana" w:eastAsia="Verdana" w:hAnsi="Verdana" w:cs="Verdana"/>
          <w:sz w:val="20"/>
          <w:szCs w:val="20"/>
        </w:rPr>
        <w:t>Salud</w:t>
      </w:r>
      <w:proofErr w:type="spellEnd"/>
      <w:r>
        <w:rPr>
          <w:rFonts w:ascii="Verdana" w:eastAsia="Verdana" w:hAnsi="Verdana" w:cs="Verdana"/>
          <w:sz w:val="20"/>
          <w:szCs w:val="20"/>
        </w:rPr>
        <w:t>, 2017), and we expect these results can serve as an evaluation tool to inform current and subsequent public health planning.</w:t>
      </w:r>
    </w:p>
    <w:p w14:paraId="000000A4" w14:textId="77777777" w:rsidR="00E17F6C" w:rsidRDefault="00000000">
      <w:pPr>
        <w:spacing w:before="240" w:after="240" w:line="276" w:lineRule="auto"/>
        <w:ind w:left="720"/>
        <w:rPr>
          <w:rFonts w:ascii="Verdana" w:eastAsia="Verdana" w:hAnsi="Verdana" w:cs="Verdana"/>
          <w:b/>
          <w:sz w:val="20"/>
          <w:szCs w:val="20"/>
        </w:rPr>
      </w:pPr>
      <w:r>
        <w:rPr>
          <w:rFonts w:ascii="Verdana" w:eastAsia="Verdana" w:hAnsi="Verdana" w:cs="Verdana"/>
          <w:b/>
          <w:sz w:val="20"/>
          <w:szCs w:val="20"/>
        </w:rPr>
        <w:t>Types of criminal legal system exposure and polysubstance use: Prevalence and correlates among U.S. adults in the National Survey on Drug Use and Health, 2015–2019 https://doi.org/10.1016/j.drugalcdep.2022.109511</w:t>
      </w:r>
    </w:p>
    <w:p w14:paraId="000000A5" w14:textId="77777777" w:rsidR="00E17F6C" w:rsidRDefault="00000000">
      <w:pPr>
        <w:spacing w:before="240" w:after="240" w:line="276" w:lineRule="auto"/>
        <w:ind w:left="720"/>
        <w:rPr>
          <w:rFonts w:ascii="Verdana" w:eastAsia="Verdana" w:hAnsi="Verdana" w:cs="Verdana"/>
          <w:sz w:val="20"/>
          <w:szCs w:val="20"/>
        </w:rPr>
      </w:pPr>
      <w:r>
        <w:rPr>
          <w:rFonts w:ascii="Verdana" w:eastAsia="Verdana" w:hAnsi="Verdana" w:cs="Verdana"/>
          <w:sz w:val="20"/>
          <w:szCs w:val="20"/>
        </w:rPr>
        <w:t>-</w:t>
      </w:r>
      <w:r>
        <w:rPr>
          <w:rFonts w:ascii="Verdana" w:eastAsia="Verdana" w:hAnsi="Verdana" w:cs="Verdana"/>
          <w:sz w:val="20"/>
          <w:szCs w:val="20"/>
        </w:rPr>
        <w:tab/>
        <w:t xml:space="preserve">Polysubstance use is generally defined as the use of more than one substance simultaneously or during a defined period-of-time (Connor et al., 2014). Polysubstance use is common among people who use drugs and is associated with </w:t>
      </w:r>
      <w:r>
        <w:rPr>
          <w:rFonts w:ascii="Verdana" w:eastAsia="Verdana" w:hAnsi="Verdana" w:cs="Verdana"/>
          <w:sz w:val="20"/>
          <w:szCs w:val="20"/>
        </w:rPr>
        <w:lastRenderedPageBreak/>
        <w:t>drug-use persistence, as well as increased morbidity and mortality (</w:t>
      </w:r>
      <w:proofErr w:type="spellStart"/>
      <w:r>
        <w:rPr>
          <w:rFonts w:ascii="Verdana" w:eastAsia="Verdana" w:hAnsi="Verdana" w:cs="Verdana"/>
          <w:sz w:val="20"/>
          <w:szCs w:val="20"/>
        </w:rPr>
        <w:t>Fedorova</w:t>
      </w:r>
      <w:proofErr w:type="spellEnd"/>
      <w:r>
        <w:rPr>
          <w:rFonts w:ascii="Verdana" w:eastAsia="Verdana" w:hAnsi="Verdana" w:cs="Verdana"/>
          <w:sz w:val="20"/>
          <w:szCs w:val="20"/>
        </w:rPr>
        <w:t xml:space="preserve"> et al., 2019, Hedegaard et al., 2020, McCabe et al., 2017, Ford et al., 2021).</w:t>
      </w:r>
    </w:p>
    <w:p w14:paraId="000000A6" w14:textId="77777777" w:rsidR="00E17F6C" w:rsidRDefault="00000000">
      <w:pPr>
        <w:spacing w:before="240" w:after="240" w:line="276" w:lineRule="auto"/>
        <w:ind w:left="720"/>
        <w:rPr>
          <w:rFonts w:ascii="Verdana" w:eastAsia="Verdana" w:hAnsi="Verdana" w:cs="Verdana"/>
          <w:sz w:val="20"/>
          <w:szCs w:val="20"/>
        </w:rPr>
      </w:pPr>
      <w:r>
        <w:rPr>
          <w:rFonts w:ascii="Verdana" w:eastAsia="Verdana" w:hAnsi="Verdana" w:cs="Verdana"/>
          <w:sz w:val="20"/>
          <w:szCs w:val="20"/>
        </w:rPr>
        <w:t>-</w:t>
      </w:r>
      <w:r>
        <w:rPr>
          <w:rFonts w:ascii="Verdana" w:eastAsia="Verdana" w:hAnsi="Verdana" w:cs="Verdana"/>
          <w:sz w:val="20"/>
          <w:szCs w:val="20"/>
        </w:rPr>
        <w:tab/>
        <w:t>While some characteristics (i.e., age, ethnicity, SUD) were consistently associated with polysubstance use across types of CLS exposure, other characteristics (i.e., sexual identity, marital status, suicidal ideation) were not.</w:t>
      </w:r>
    </w:p>
    <w:p w14:paraId="000000A7" w14:textId="77777777" w:rsidR="00E17F6C" w:rsidRPr="00AD60FF" w:rsidRDefault="00000000">
      <w:pPr>
        <w:spacing w:before="240" w:after="240" w:line="276" w:lineRule="auto"/>
        <w:ind w:left="720"/>
        <w:rPr>
          <w:rFonts w:ascii="Verdana" w:eastAsia="Verdana" w:hAnsi="Verdana" w:cs="Verdana"/>
          <w:sz w:val="20"/>
          <w:szCs w:val="20"/>
          <w:lang w:val="es-CL"/>
        </w:rPr>
      </w:pPr>
      <w:r w:rsidRPr="00AD60FF">
        <w:rPr>
          <w:rFonts w:ascii="Verdana" w:eastAsia="Verdana" w:hAnsi="Verdana" w:cs="Verdana"/>
          <w:sz w:val="20"/>
          <w:szCs w:val="20"/>
          <w:lang w:val="es-CL"/>
        </w:rPr>
        <w:t>-</w:t>
      </w:r>
      <w:r w:rsidRPr="00AD60FF">
        <w:rPr>
          <w:rFonts w:ascii="Verdana" w:eastAsia="Verdana" w:hAnsi="Verdana" w:cs="Verdana"/>
          <w:sz w:val="20"/>
          <w:szCs w:val="20"/>
          <w:lang w:val="es-CL"/>
        </w:rPr>
        <w:tab/>
        <w:t>Dado los altos niveles de comorbilidad entre problemas de salud y SUD (</w:t>
      </w:r>
      <w:proofErr w:type="spellStart"/>
      <w:r w:rsidRPr="00AD60FF">
        <w:rPr>
          <w:rFonts w:ascii="Verdana" w:eastAsia="Verdana" w:hAnsi="Verdana" w:cs="Verdana"/>
          <w:sz w:val="20"/>
          <w:szCs w:val="20"/>
          <w:lang w:val="es-CL"/>
        </w:rPr>
        <w:t>Hartz</w:t>
      </w:r>
      <w:proofErr w:type="spellEnd"/>
      <w:r w:rsidRPr="00AD60FF">
        <w:rPr>
          <w:rFonts w:ascii="Verdana" w:eastAsia="Verdana" w:hAnsi="Verdana" w:cs="Verdana"/>
          <w:sz w:val="20"/>
          <w:szCs w:val="20"/>
          <w:lang w:val="es-CL"/>
        </w:rPr>
        <w:t xml:space="preserve"> et al., 2014; </w:t>
      </w:r>
      <w:proofErr w:type="spellStart"/>
      <w:r w:rsidRPr="00AD60FF">
        <w:rPr>
          <w:rFonts w:ascii="Verdana" w:eastAsia="Verdana" w:hAnsi="Verdana" w:cs="Verdana"/>
          <w:sz w:val="20"/>
          <w:szCs w:val="20"/>
          <w:lang w:val="es-CL"/>
        </w:rPr>
        <w:t>Lai</w:t>
      </w:r>
      <w:proofErr w:type="spellEnd"/>
      <w:r w:rsidRPr="00AD60FF">
        <w:rPr>
          <w:rFonts w:ascii="Verdana" w:eastAsia="Verdana" w:hAnsi="Verdana" w:cs="Verdana"/>
          <w:sz w:val="20"/>
          <w:szCs w:val="20"/>
          <w:lang w:val="es-CL"/>
        </w:rPr>
        <w:t xml:space="preserve"> et al., 2015), identificar correlatos de salud relacionados a exposición a CLS (criminal legal </w:t>
      </w:r>
      <w:proofErr w:type="spellStart"/>
      <w:r w:rsidRPr="00AD60FF">
        <w:rPr>
          <w:rFonts w:ascii="Verdana" w:eastAsia="Verdana" w:hAnsi="Verdana" w:cs="Verdana"/>
          <w:sz w:val="20"/>
          <w:szCs w:val="20"/>
          <w:lang w:val="es-CL"/>
        </w:rPr>
        <w:t>system</w:t>
      </w:r>
      <w:proofErr w:type="spellEnd"/>
      <w:r w:rsidRPr="00AD60FF">
        <w:rPr>
          <w:rFonts w:ascii="Verdana" w:eastAsia="Verdana" w:hAnsi="Verdana" w:cs="Verdana"/>
          <w:sz w:val="20"/>
          <w:szCs w:val="20"/>
          <w:lang w:val="es-CL"/>
        </w:rPr>
        <w:t xml:space="preserve">) y </w:t>
      </w:r>
      <w:proofErr w:type="spellStart"/>
      <w:r w:rsidRPr="00AD60FF">
        <w:rPr>
          <w:rFonts w:ascii="Verdana" w:eastAsia="Verdana" w:hAnsi="Verdana" w:cs="Verdana"/>
          <w:sz w:val="20"/>
          <w:szCs w:val="20"/>
          <w:lang w:val="es-CL"/>
        </w:rPr>
        <w:t>policonsumo</w:t>
      </w:r>
      <w:proofErr w:type="spellEnd"/>
      <w:r w:rsidRPr="00AD60FF">
        <w:rPr>
          <w:rFonts w:ascii="Verdana" w:eastAsia="Verdana" w:hAnsi="Verdana" w:cs="Verdana"/>
          <w:sz w:val="20"/>
          <w:szCs w:val="20"/>
          <w:lang w:val="es-CL"/>
        </w:rPr>
        <w:t xml:space="preserve"> es importante</w:t>
      </w:r>
    </w:p>
    <w:p w14:paraId="000000A8" w14:textId="77777777" w:rsidR="00E17F6C" w:rsidRPr="00AD60FF" w:rsidRDefault="00000000">
      <w:pPr>
        <w:spacing w:before="240" w:after="240" w:line="276" w:lineRule="auto"/>
        <w:ind w:left="720"/>
        <w:rPr>
          <w:rFonts w:ascii="Verdana" w:eastAsia="Verdana" w:hAnsi="Verdana" w:cs="Verdana"/>
          <w:b/>
          <w:sz w:val="20"/>
          <w:szCs w:val="20"/>
          <w:lang w:val="es-CL"/>
        </w:rPr>
      </w:pPr>
      <w:hyperlink r:id="rId18">
        <w:r w:rsidRPr="00AD60FF">
          <w:rPr>
            <w:rFonts w:ascii="Verdana" w:eastAsia="Verdana" w:hAnsi="Verdana" w:cs="Verdana"/>
            <w:b/>
            <w:color w:val="1155CC"/>
            <w:sz w:val="20"/>
            <w:szCs w:val="20"/>
            <w:u w:val="single"/>
            <w:lang w:val="es-CL"/>
          </w:rPr>
          <w:t>https://www.dipres.gob.cl/597/articles-214465_informe_final.pdf</w:t>
        </w:r>
      </w:hyperlink>
    </w:p>
    <w:p w14:paraId="000000A9" w14:textId="77777777" w:rsidR="00E17F6C" w:rsidRDefault="00000000">
      <w:pPr>
        <w:spacing w:before="240" w:after="240" w:line="276" w:lineRule="auto"/>
        <w:ind w:left="720"/>
        <w:rPr>
          <w:rFonts w:ascii="Verdana" w:eastAsia="Verdana" w:hAnsi="Verdana" w:cs="Verdana"/>
          <w:b/>
          <w:sz w:val="20"/>
          <w:szCs w:val="20"/>
        </w:rPr>
      </w:pPr>
      <w:r w:rsidRPr="00AD60FF">
        <w:rPr>
          <w:rFonts w:ascii="Verdana" w:eastAsia="Verdana" w:hAnsi="Verdana" w:cs="Verdana"/>
          <w:b/>
          <w:sz w:val="20"/>
          <w:szCs w:val="20"/>
          <w:lang w:val="es-CL"/>
        </w:rPr>
        <w:t xml:space="preserve">Dirección de </w:t>
      </w:r>
      <w:proofErr w:type="gramStart"/>
      <w:r w:rsidRPr="00AD60FF">
        <w:rPr>
          <w:rFonts w:ascii="Verdana" w:eastAsia="Verdana" w:hAnsi="Verdana" w:cs="Verdana"/>
          <w:b/>
          <w:sz w:val="20"/>
          <w:szCs w:val="20"/>
          <w:lang w:val="es-CL"/>
        </w:rPr>
        <w:t>Presupuestos[</w:t>
      </w:r>
      <w:proofErr w:type="gramEnd"/>
      <w:r w:rsidRPr="00AD60FF">
        <w:rPr>
          <w:rFonts w:ascii="Verdana" w:eastAsia="Verdana" w:hAnsi="Verdana" w:cs="Verdana"/>
          <w:b/>
          <w:sz w:val="20"/>
          <w:szCs w:val="20"/>
          <w:lang w:val="es-CL"/>
        </w:rPr>
        <w:t xml:space="preserve">DIPRES], Centro de Estudios Justicia y Sociedad Instituto de Sociología UC[ISUC]. Evaluación de resultados de los programas de tratamiento y rehabilitación del Servicio nacional para la prevención y rehabilitación del consumo de drogas y alcohol, SENDA. Centro de Estudios Justicia y Sociedad Instituto de Sociología UC. </w:t>
      </w:r>
      <w:r>
        <w:rPr>
          <w:rFonts w:ascii="Verdana" w:eastAsia="Verdana" w:hAnsi="Verdana" w:cs="Verdana"/>
          <w:b/>
          <w:sz w:val="20"/>
          <w:szCs w:val="20"/>
        </w:rPr>
        <w:t>Santiago, Chile, 2020.</w:t>
      </w:r>
      <w:r>
        <w:rPr>
          <w:rFonts w:ascii="Verdana" w:eastAsia="Verdana" w:hAnsi="Verdana" w:cs="Verdana"/>
          <w:b/>
          <w:sz w:val="20"/>
          <w:szCs w:val="20"/>
        </w:rPr>
        <w:br/>
        <w:t>http://www.dipres.gob.cl/597/w3-article-214465.html. Accessed March 03, 2021.</w:t>
      </w:r>
    </w:p>
    <w:p w14:paraId="000000AA" w14:textId="77777777" w:rsidR="00E17F6C" w:rsidRDefault="00E17F6C">
      <w:pPr>
        <w:spacing w:before="240" w:after="240" w:line="276" w:lineRule="auto"/>
        <w:ind w:left="720"/>
        <w:rPr>
          <w:rFonts w:ascii="Verdana" w:eastAsia="Verdana" w:hAnsi="Verdana" w:cs="Verdana"/>
          <w:b/>
          <w:sz w:val="20"/>
          <w:szCs w:val="20"/>
        </w:rPr>
      </w:pPr>
    </w:p>
    <w:p w14:paraId="000000AB" w14:textId="77777777" w:rsidR="00E17F6C" w:rsidRPr="00AD60FF" w:rsidRDefault="00000000">
      <w:pPr>
        <w:spacing w:before="240" w:after="240" w:line="276" w:lineRule="auto"/>
        <w:ind w:left="720"/>
        <w:rPr>
          <w:rFonts w:ascii="Verdana" w:eastAsia="Verdana" w:hAnsi="Verdana" w:cs="Verdana"/>
          <w:sz w:val="20"/>
          <w:szCs w:val="20"/>
          <w:lang w:val="es-CL"/>
        </w:rPr>
      </w:pPr>
      <w:r w:rsidRPr="00AD60FF">
        <w:rPr>
          <w:rFonts w:ascii="Verdana" w:eastAsia="Verdana" w:hAnsi="Verdana" w:cs="Verdana"/>
          <w:sz w:val="20"/>
          <w:szCs w:val="20"/>
          <w:lang w:val="es-CL"/>
        </w:rPr>
        <w:t xml:space="preserve">Gráfico 15: </w:t>
      </w:r>
      <w:proofErr w:type="spellStart"/>
      <w:r w:rsidRPr="00AD60FF">
        <w:rPr>
          <w:rFonts w:ascii="Verdana" w:eastAsia="Verdana" w:hAnsi="Verdana" w:cs="Verdana"/>
          <w:sz w:val="20"/>
          <w:szCs w:val="20"/>
          <w:lang w:val="es-CL"/>
        </w:rPr>
        <w:t>Policonsumo</w:t>
      </w:r>
      <w:proofErr w:type="spellEnd"/>
      <w:r w:rsidRPr="00AD60FF">
        <w:rPr>
          <w:rFonts w:ascii="Verdana" w:eastAsia="Verdana" w:hAnsi="Verdana" w:cs="Verdana"/>
          <w:sz w:val="20"/>
          <w:szCs w:val="20"/>
          <w:lang w:val="es-CL"/>
        </w:rPr>
        <w:t>, abuso (DSM-IV) y abstemio año en T0, T1 y T2 (N=371)</w:t>
      </w:r>
    </w:p>
    <w:p w14:paraId="000000AC" w14:textId="77777777" w:rsidR="00E17F6C" w:rsidRPr="00AD60FF" w:rsidRDefault="00000000">
      <w:pPr>
        <w:spacing w:before="240" w:after="240" w:line="276" w:lineRule="auto"/>
        <w:ind w:left="720"/>
        <w:rPr>
          <w:rFonts w:ascii="Verdana" w:eastAsia="Verdana" w:hAnsi="Verdana" w:cs="Verdana"/>
          <w:sz w:val="20"/>
          <w:szCs w:val="20"/>
          <w:lang w:val="es-CL"/>
        </w:rPr>
      </w:pPr>
      <w:proofErr w:type="gramStart"/>
      <w:r w:rsidRPr="00AD60FF">
        <w:rPr>
          <w:rFonts w:ascii="Verdana" w:eastAsia="Verdana" w:hAnsi="Verdana" w:cs="Verdana"/>
          <w:sz w:val="20"/>
          <w:szCs w:val="20"/>
          <w:lang w:val="es-CL"/>
        </w:rPr>
        <w:t>En relación a</w:t>
      </w:r>
      <w:proofErr w:type="gramEnd"/>
      <w:r w:rsidRPr="00AD60FF">
        <w:rPr>
          <w:rFonts w:ascii="Verdana" w:eastAsia="Verdana" w:hAnsi="Verdana" w:cs="Verdana"/>
          <w:sz w:val="20"/>
          <w:szCs w:val="20"/>
          <w:lang w:val="es-CL"/>
        </w:rPr>
        <w:t xml:space="preserve"> las variables de consumo, vemos que en general hubo dificultades en volver a contactar a </w:t>
      </w:r>
    </w:p>
    <w:p w14:paraId="000000AD" w14:textId="77777777" w:rsidR="00E17F6C" w:rsidRPr="00AD60FF" w:rsidRDefault="00000000">
      <w:pPr>
        <w:spacing w:before="240" w:after="240" w:line="276" w:lineRule="auto"/>
        <w:ind w:left="720"/>
        <w:rPr>
          <w:rFonts w:ascii="Verdana" w:eastAsia="Verdana" w:hAnsi="Verdana" w:cs="Verdana"/>
          <w:sz w:val="20"/>
          <w:szCs w:val="20"/>
          <w:lang w:val="es-CL"/>
        </w:rPr>
      </w:pPr>
      <w:r w:rsidRPr="00AD60FF">
        <w:rPr>
          <w:rFonts w:ascii="Verdana" w:eastAsia="Verdana" w:hAnsi="Verdana" w:cs="Verdana"/>
          <w:sz w:val="20"/>
          <w:szCs w:val="20"/>
          <w:lang w:val="es-CL"/>
        </w:rPr>
        <w:t xml:space="preserve">las personas policonsumidoras con sustancia principal la pasta base (42,8%), y se logró contactar en menor medida personas con compromiso delictual en comparación a quienes no lo presentaban (seguimiento </w:t>
      </w:r>
      <w:proofErr w:type="spellStart"/>
      <w:r w:rsidRPr="00AD60FF">
        <w:rPr>
          <w:rFonts w:ascii="Verdana" w:eastAsia="Verdana" w:hAnsi="Verdana" w:cs="Verdana"/>
          <w:sz w:val="20"/>
          <w:szCs w:val="20"/>
          <w:lang w:val="es-CL"/>
        </w:rPr>
        <w:t>post-egreso</w:t>
      </w:r>
      <w:proofErr w:type="spellEnd"/>
      <w:r w:rsidRPr="00AD60FF">
        <w:rPr>
          <w:rFonts w:ascii="Verdana" w:eastAsia="Verdana" w:hAnsi="Verdana" w:cs="Verdana"/>
          <w:sz w:val="20"/>
          <w:szCs w:val="20"/>
          <w:lang w:val="es-CL"/>
        </w:rPr>
        <w:t>).</w:t>
      </w:r>
    </w:p>
    <w:p w14:paraId="000000AE" w14:textId="77777777" w:rsidR="00E17F6C" w:rsidRPr="00AD60FF" w:rsidRDefault="00E17F6C">
      <w:pPr>
        <w:spacing w:before="240" w:after="240" w:line="276" w:lineRule="auto"/>
        <w:ind w:left="720"/>
        <w:rPr>
          <w:rFonts w:ascii="Verdana" w:eastAsia="Verdana" w:hAnsi="Verdana" w:cs="Verdana"/>
          <w:sz w:val="20"/>
          <w:szCs w:val="20"/>
          <w:lang w:val="es-CL"/>
        </w:rPr>
      </w:pPr>
    </w:p>
    <w:p w14:paraId="000000AF" w14:textId="77777777" w:rsidR="00E17F6C" w:rsidRDefault="00000000">
      <w:pPr>
        <w:spacing w:before="240" w:after="240" w:line="276" w:lineRule="auto"/>
        <w:ind w:left="720"/>
        <w:rPr>
          <w:rFonts w:ascii="Verdana" w:eastAsia="Verdana" w:hAnsi="Verdana" w:cs="Verdana"/>
          <w:b/>
          <w:sz w:val="20"/>
          <w:szCs w:val="20"/>
        </w:rPr>
      </w:pPr>
      <w:r>
        <w:rPr>
          <w:rFonts w:ascii="Verdana" w:eastAsia="Verdana" w:hAnsi="Verdana" w:cs="Verdana"/>
          <w:b/>
          <w:sz w:val="20"/>
          <w:szCs w:val="20"/>
        </w:rPr>
        <w:t xml:space="preserve">Evans EA, Zhu Y, </w:t>
      </w:r>
      <w:proofErr w:type="spellStart"/>
      <w:r>
        <w:rPr>
          <w:rFonts w:ascii="Verdana" w:eastAsia="Verdana" w:hAnsi="Verdana" w:cs="Verdana"/>
          <w:b/>
          <w:sz w:val="20"/>
          <w:szCs w:val="20"/>
        </w:rPr>
        <w:t>Yoo</w:t>
      </w:r>
      <w:proofErr w:type="spellEnd"/>
      <w:r>
        <w:rPr>
          <w:rFonts w:ascii="Verdana" w:eastAsia="Verdana" w:hAnsi="Verdana" w:cs="Verdana"/>
          <w:b/>
          <w:sz w:val="20"/>
          <w:szCs w:val="20"/>
        </w:rPr>
        <w:t xml:space="preserve"> C, Huang D, </w:t>
      </w:r>
      <w:proofErr w:type="spellStart"/>
      <w:r>
        <w:rPr>
          <w:rFonts w:ascii="Verdana" w:eastAsia="Verdana" w:hAnsi="Verdana" w:cs="Verdana"/>
          <w:b/>
          <w:sz w:val="20"/>
          <w:szCs w:val="20"/>
        </w:rPr>
        <w:t>Hser</w:t>
      </w:r>
      <w:proofErr w:type="spellEnd"/>
      <w:r>
        <w:rPr>
          <w:rFonts w:ascii="Verdana" w:eastAsia="Verdana" w:hAnsi="Verdana" w:cs="Verdana"/>
          <w:b/>
          <w:sz w:val="20"/>
          <w:szCs w:val="20"/>
        </w:rPr>
        <w:t xml:space="preserve"> YI. Criminal justice outcomes over 5 years after randomization to buprenorphine-naloxone or methadone treatment for opioid use disorder. Addiction. 2019;114(8):1396-1404. doi:10.1111/add.14620</w:t>
      </w:r>
    </w:p>
    <w:p w14:paraId="000000B0" w14:textId="77777777" w:rsidR="00E17F6C" w:rsidRDefault="00000000">
      <w:pPr>
        <w:spacing w:before="240" w:after="240" w:line="276" w:lineRule="auto"/>
        <w:ind w:left="720"/>
        <w:rPr>
          <w:rFonts w:ascii="Verdana" w:eastAsia="Verdana" w:hAnsi="Verdana" w:cs="Verdana"/>
          <w:sz w:val="20"/>
          <w:szCs w:val="20"/>
        </w:rPr>
      </w:pPr>
      <w:r>
        <w:rPr>
          <w:rFonts w:ascii="Verdana" w:eastAsia="Verdana" w:hAnsi="Verdana" w:cs="Verdana"/>
          <w:sz w:val="20"/>
          <w:szCs w:val="20"/>
        </w:rPr>
        <w:t xml:space="preserve">Experiences of treatment and incarceration during follow-up were provided by self-reported TLFB data, which have been determined to provide adequate reliability and </w:t>
      </w:r>
      <w:proofErr w:type="gramStart"/>
      <w:r>
        <w:rPr>
          <w:rFonts w:ascii="Verdana" w:eastAsia="Verdana" w:hAnsi="Verdana" w:cs="Verdana"/>
          <w:sz w:val="20"/>
          <w:szCs w:val="20"/>
        </w:rPr>
        <w:t>validity,(</w:t>
      </w:r>
      <w:proofErr w:type="gramEnd"/>
      <w:r>
        <w:rPr>
          <w:rFonts w:ascii="Verdana" w:eastAsia="Verdana" w:hAnsi="Verdana" w:cs="Verdana"/>
          <w:sz w:val="20"/>
          <w:szCs w:val="20"/>
        </w:rPr>
        <w:t>20, 40, 41)  but nevertheless may be subject to recall bias. Additionally, exposure to incarcerated settings increases the likelihood of severe health limitations (26</w:t>
      </w:r>
      <w:proofErr w:type="gramStart"/>
      <w:r>
        <w:rPr>
          <w:rFonts w:ascii="Verdana" w:eastAsia="Verdana" w:hAnsi="Verdana" w:cs="Verdana"/>
          <w:sz w:val="20"/>
          <w:szCs w:val="20"/>
        </w:rPr>
        <w:t>)  and</w:t>
      </w:r>
      <w:proofErr w:type="gramEnd"/>
      <w:r>
        <w:rPr>
          <w:rFonts w:ascii="Verdana" w:eastAsia="Verdana" w:hAnsi="Verdana" w:cs="Verdana"/>
          <w:sz w:val="20"/>
          <w:szCs w:val="20"/>
        </w:rPr>
        <w:t xml:space="preserve"> it is associated with greater disparities in health conditions. (27)  Unlike in several European countries and elsewhere, where pharmacotherapy to treat opioid use disorder is offered to prisoners during and after incarceration, (28–31</w:t>
      </w:r>
      <w:proofErr w:type="gramStart"/>
      <w:r>
        <w:rPr>
          <w:rFonts w:ascii="Verdana" w:eastAsia="Verdana" w:hAnsi="Verdana" w:cs="Verdana"/>
          <w:sz w:val="20"/>
          <w:szCs w:val="20"/>
        </w:rPr>
        <w:t xml:space="preserve">)  </w:t>
      </w:r>
      <w:r>
        <w:rPr>
          <w:rFonts w:ascii="Verdana" w:eastAsia="Verdana" w:hAnsi="Verdana" w:cs="Verdana"/>
          <w:sz w:val="20"/>
          <w:szCs w:val="20"/>
        </w:rPr>
        <w:lastRenderedPageBreak/>
        <w:t>incarceration</w:t>
      </w:r>
      <w:proofErr w:type="gramEnd"/>
      <w:r>
        <w:rPr>
          <w:rFonts w:ascii="Verdana" w:eastAsia="Verdana" w:hAnsi="Verdana" w:cs="Verdana"/>
          <w:sz w:val="20"/>
          <w:szCs w:val="20"/>
        </w:rPr>
        <w:t xml:space="preserve"> in the U.S. has historically been associated with an interruption of such pharmacotherapy, (Timeline Follow-Back (TLFB)</w:t>
      </w:r>
    </w:p>
    <w:p w14:paraId="000000B1" w14:textId="77777777" w:rsidR="00E17F6C" w:rsidRDefault="00E17F6C">
      <w:pPr>
        <w:spacing w:before="240" w:after="240" w:line="276" w:lineRule="auto"/>
        <w:ind w:left="720"/>
        <w:rPr>
          <w:rFonts w:ascii="Verdana" w:eastAsia="Verdana" w:hAnsi="Verdana" w:cs="Verdana"/>
          <w:sz w:val="20"/>
          <w:szCs w:val="20"/>
        </w:rPr>
      </w:pPr>
    </w:p>
    <w:p w14:paraId="000000B2" w14:textId="77777777" w:rsidR="00E17F6C" w:rsidRDefault="00E17F6C">
      <w:pPr>
        <w:spacing w:before="240" w:after="240" w:line="276" w:lineRule="auto"/>
        <w:ind w:left="720"/>
        <w:rPr>
          <w:rFonts w:ascii="Verdana" w:eastAsia="Verdana" w:hAnsi="Verdana" w:cs="Verdana"/>
          <w:sz w:val="20"/>
          <w:szCs w:val="20"/>
        </w:rPr>
      </w:pPr>
    </w:p>
    <w:p w14:paraId="000000B3" w14:textId="77777777" w:rsidR="00E17F6C" w:rsidRDefault="00000000">
      <w:pPr>
        <w:ind w:left="720"/>
        <w:rPr>
          <w:sz w:val="24"/>
          <w:szCs w:val="24"/>
        </w:rPr>
      </w:pPr>
      <w:r>
        <w:rPr>
          <w:rFonts w:ascii="Verdana" w:eastAsia="Verdana" w:hAnsi="Verdana" w:cs="Verdana"/>
          <w:sz w:val="20"/>
          <w:szCs w:val="20"/>
        </w:rPr>
        <w:t xml:space="preserve">Specific-baseline hazard models assume </w:t>
      </w:r>
      <w:proofErr w:type="spellStart"/>
      <w:r>
        <w:rPr>
          <w:rFonts w:ascii="Verdana" w:eastAsia="Verdana" w:hAnsi="Verdana" w:cs="Verdana"/>
          <w:sz w:val="20"/>
          <w:szCs w:val="20"/>
        </w:rPr>
        <w:t>thatthe</w:t>
      </w:r>
      <w:proofErr w:type="spellEnd"/>
      <w:r>
        <w:rPr>
          <w:rFonts w:ascii="Verdana" w:eastAsia="Verdana" w:hAnsi="Verdana" w:cs="Verdana"/>
          <w:sz w:val="20"/>
          <w:szCs w:val="20"/>
        </w:rPr>
        <w:t xml:space="preserve"> exact number of previous episodes suffered by each subject is known, but in </w:t>
      </w:r>
      <w:proofErr w:type="gramStart"/>
      <w:r>
        <w:rPr>
          <w:rFonts w:ascii="Verdana" w:eastAsia="Verdana" w:hAnsi="Verdana" w:cs="Verdana"/>
          <w:sz w:val="20"/>
          <w:szCs w:val="20"/>
        </w:rPr>
        <w:t>reality</w:t>
      </w:r>
      <w:proofErr w:type="gramEnd"/>
      <w:r>
        <w:rPr>
          <w:rFonts w:ascii="Verdana" w:eastAsia="Verdana" w:hAnsi="Verdana" w:cs="Verdana"/>
          <w:sz w:val="20"/>
          <w:szCs w:val="20"/>
        </w:rPr>
        <w:t xml:space="preserve"> it is typically impractical to obtain an exhaustive history for each patient. This leaves us without a method to directly address event dependence. The usual practice in such cases is to fit models with a common-baseline hazard.</w:t>
      </w:r>
    </w:p>
    <w:p w14:paraId="000000B4" w14:textId="77777777" w:rsidR="00E17F6C" w:rsidRDefault="00000000">
      <w:pPr>
        <w:spacing w:after="0" w:line="276" w:lineRule="auto"/>
        <w:ind w:left="720"/>
        <w:rPr>
          <w:rFonts w:ascii="Verdana" w:eastAsia="Verdana" w:hAnsi="Verdana" w:cs="Verdana"/>
          <w:sz w:val="20"/>
          <w:szCs w:val="20"/>
        </w:rPr>
      </w:pPr>
      <w:r w:rsidRPr="00AD60FF">
        <w:rPr>
          <w:rFonts w:ascii="Verdana" w:eastAsia="Verdana" w:hAnsi="Verdana" w:cs="Verdana"/>
          <w:b/>
          <w:sz w:val="20"/>
          <w:szCs w:val="20"/>
          <w:lang w:val="es-CL"/>
        </w:rPr>
        <w:t>Font-</w:t>
      </w:r>
      <w:proofErr w:type="spellStart"/>
      <w:r w:rsidRPr="00AD60FF">
        <w:rPr>
          <w:rFonts w:ascii="Verdana" w:eastAsia="Verdana" w:hAnsi="Verdana" w:cs="Verdana"/>
          <w:b/>
          <w:sz w:val="20"/>
          <w:szCs w:val="20"/>
          <w:lang w:val="es-CL"/>
        </w:rPr>
        <w:t>Mayolas</w:t>
      </w:r>
      <w:proofErr w:type="spellEnd"/>
      <w:r w:rsidRPr="00AD60FF">
        <w:rPr>
          <w:rFonts w:ascii="Verdana" w:eastAsia="Verdana" w:hAnsi="Verdana" w:cs="Verdana"/>
          <w:b/>
          <w:sz w:val="20"/>
          <w:szCs w:val="20"/>
          <w:lang w:val="es-CL"/>
        </w:rPr>
        <w:t xml:space="preserve">, S., &amp; Calvo, F. (2022). </w:t>
      </w:r>
      <w:r>
        <w:rPr>
          <w:rFonts w:ascii="Verdana" w:eastAsia="Verdana" w:hAnsi="Verdana" w:cs="Verdana"/>
          <w:b/>
          <w:sz w:val="20"/>
          <w:szCs w:val="20"/>
        </w:rPr>
        <w:t xml:space="preserve">Polydrug Definition and Assessment: The State of the Art. International journal of environmental research and public health, 19(20), 13542. </w:t>
      </w:r>
      <w:hyperlink r:id="rId19">
        <w:r>
          <w:rPr>
            <w:rFonts w:ascii="Verdana" w:eastAsia="Verdana" w:hAnsi="Verdana" w:cs="Verdana"/>
            <w:b/>
            <w:color w:val="1155CC"/>
            <w:sz w:val="20"/>
            <w:szCs w:val="20"/>
            <w:u w:val="single"/>
          </w:rPr>
          <w:t>https://doi.org/10.3390/ijerph192013542</w:t>
        </w:r>
      </w:hyperlink>
    </w:p>
    <w:p w14:paraId="000000B5" w14:textId="77777777" w:rsidR="00E17F6C" w:rsidRDefault="00000000">
      <w:pPr>
        <w:spacing w:before="240" w:after="0" w:line="276" w:lineRule="auto"/>
        <w:ind w:left="720"/>
        <w:rPr>
          <w:rFonts w:ascii="Verdana" w:eastAsia="Verdana" w:hAnsi="Verdana" w:cs="Verdana"/>
          <w:sz w:val="20"/>
          <w:szCs w:val="20"/>
        </w:rPr>
      </w:pPr>
      <w:sdt>
        <w:sdtPr>
          <w:tag w:val="goog_rdk_35"/>
          <w:id w:val="1783772918"/>
        </w:sdtPr>
        <w:sdtContent>
          <w:commentRangeStart w:id="47"/>
        </w:sdtContent>
      </w:sdt>
      <w:r>
        <w:rPr>
          <w:rFonts w:ascii="Verdana" w:eastAsia="Verdana" w:hAnsi="Verdana" w:cs="Verdana"/>
          <w:sz w:val="20"/>
          <w:szCs w:val="20"/>
        </w:rPr>
        <w:t>The definition of polydrug use has varied since its inception, and consequently, so have forms of self-report evaluation</w:t>
      </w:r>
      <w:commentRangeEnd w:id="47"/>
      <w:r>
        <w:commentReference w:id="47"/>
      </w:r>
      <w:r>
        <w:rPr>
          <w:rFonts w:ascii="Verdana" w:eastAsia="Verdana" w:hAnsi="Verdana" w:cs="Verdana"/>
          <w:sz w:val="20"/>
          <w:szCs w:val="20"/>
        </w:rPr>
        <w:t xml:space="preserve">. WHO: the consumption of more than one kind of drug by an </w:t>
      </w:r>
      <w:proofErr w:type="gramStart"/>
      <w:r>
        <w:rPr>
          <w:rFonts w:ascii="Verdana" w:eastAsia="Verdana" w:hAnsi="Verdana" w:cs="Verdana"/>
          <w:sz w:val="20"/>
          <w:szCs w:val="20"/>
        </w:rPr>
        <w:t>individual.</w:t>
      </w:r>
      <w:proofErr w:type="gramEnd"/>
    </w:p>
    <w:p w14:paraId="000000B6" w14:textId="77777777" w:rsidR="00E17F6C" w:rsidRDefault="00000000">
      <w:pPr>
        <w:pStyle w:val="Ttulo1"/>
        <w:spacing w:before="240" w:after="240" w:line="276" w:lineRule="auto"/>
        <w:ind w:left="720"/>
      </w:pPr>
      <w:bookmarkStart w:id="48" w:name="_heading=h.tnxc03roglm7" w:colFirst="0" w:colLast="0"/>
      <w:bookmarkEnd w:id="48"/>
      <w:proofErr w:type="spellStart"/>
      <w:r>
        <w:t>Descartados</w:t>
      </w:r>
      <w:proofErr w:type="spellEnd"/>
    </w:p>
    <w:p w14:paraId="000000B7" w14:textId="77777777" w:rsidR="00E17F6C" w:rsidRDefault="00000000">
      <w:pPr>
        <w:spacing w:before="240" w:after="0" w:line="276" w:lineRule="auto"/>
        <w:jc w:val="both"/>
        <w:rPr>
          <w:rFonts w:ascii="Verdana" w:eastAsia="Verdana" w:hAnsi="Verdana" w:cs="Verdana"/>
          <w:sz w:val="20"/>
          <w:szCs w:val="20"/>
          <w:highlight w:val="yellow"/>
        </w:rPr>
      </w:pPr>
      <w:r>
        <w:rPr>
          <w:rFonts w:ascii="Verdana" w:eastAsia="Verdana" w:hAnsi="Verdana" w:cs="Verdana"/>
          <w:sz w:val="20"/>
          <w:szCs w:val="20"/>
          <w:highlight w:val="yellow"/>
        </w:rPr>
        <w:t>Polysubstance use (PSU) is conceived as the use of multiple substances, generally illicit, over an established timeframe (Connors, 2014), and it is common among people with substance use disorders (SUD) (Liu et al., 2018). People with co-occurring use tend to have more problems in various dimensions compared to single-users. It is related to poorer treatment outcomes, greater SUD severity (Crummy et al., 2020; Quek et al., 2013), and prevalence of polysubstance use tends to be higher among users in contact with the justice system (Ford et al, 2022).</w:t>
      </w:r>
    </w:p>
    <w:p w14:paraId="000000B8" w14:textId="77777777" w:rsidR="00E17F6C" w:rsidRDefault="00000000">
      <w:pPr>
        <w:spacing w:before="240" w:after="0" w:line="276" w:lineRule="auto"/>
        <w:jc w:val="both"/>
        <w:rPr>
          <w:rFonts w:ascii="Verdana" w:eastAsia="Verdana" w:hAnsi="Verdana" w:cs="Verdana"/>
          <w:sz w:val="20"/>
          <w:szCs w:val="20"/>
          <w:highlight w:val="yellow"/>
        </w:rPr>
      </w:pPr>
      <w:r>
        <w:rPr>
          <w:rFonts w:ascii="Verdana" w:eastAsia="Verdana" w:hAnsi="Verdana" w:cs="Verdana"/>
          <w:sz w:val="20"/>
          <w:szCs w:val="20"/>
          <w:highlight w:val="yellow"/>
        </w:rPr>
        <w:t>Studies conducted in North America, Europe, and Australia have shown that the use of multiple substances leads to a higher mortality rate (</w:t>
      </w:r>
      <w:proofErr w:type="spellStart"/>
      <w:r>
        <w:rPr>
          <w:rFonts w:ascii="Verdana" w:eastAsia="Verdana" w:hAnsi="Verdana" w:cs="Verdana"/>
          <w:sz w:val="20"/>
          <w:szCs w:val="20"/>
          <w:highlight w:val="yellow"/>
        </w:rPr>
        <w:t>Gjersing</w:t>
      </w:r>
      <w:proofErr w:type="spellEnd"/>
      <w:r>
        <w:rPr>
          <w:rFonts w:ascii="Verdana" w:eastAsia="Verdana" w:hAnsi="Verdana" w:cs="Verdana"/>
          <w:sz w:val="20"/>
          <w:szCs w:val="20"/>
          <w:highlight w:val="yellow"/>
        </w:rPr>
        <w:t xml:space="preserve"> &amp; </w:t>
      </w:r>
      <w:proofErr w:type="spellStart"/>
      <w:r>
        <w:rPr>
          <w:rFonts w:ascii="Verdana" w:eastAsia="Verdana" w:hAnsi="Verdana" w:cs="Verdana"/>
          <w:sz w:val="20"/>
          <w:szCs w:val="20"/>
          <w:highlight w:val="yellow"/>
        </w:rPr>
        <w:t>Bretteville</w:t>
      </w:r>
      <w:proofErr w:type="spellEnd"/>
      <w:r>
        <w:rPr>
          <w:rFonts w:ascii="Verdana" w:eastAsia="Verdana" w:hAnsi="Verdana" w:cs="Verdana"/>
          <w:sz w:val="20"/>
          <w:szCs w:val="20"/>
          <w:highlight w:val="yellow"/>
        </w:rPr>
        <w:t>-Jensen, 2018</w:t>
      </w:r>
      <w:proofErr w:type="gramStart"/>
      <w:r>
        <w:rPr>
          <w:rFonts w:ascii="Verdana" w:eastAsia="Verdana" w:hAnsi="Verdana" w:cs="Verdana"/>
          <w:sz w:val="20"/>
          <w:szCs w:val="20"/>
          <w:highlight w:val="yellow"/>
        </w:rPr>
        <w:t>),  is</w:t>
      </w:r>
      <w:proofErr w:type="gramEnd"/>
      <w:r>
        <w:rPr>
          <w:rFonts w:ascii="Verdana" w:eastAsia="Verdana" w:hAnsi="Verdana" w:cs="Verdana"/>
          <w:sz w:val="20"/>
          <w:szCs w:val="20"/>
          <w:highlight w:val="yellow"/>
        </w:rPr>
        <w:t xml:space="preserve"> related to posttraumatic stress disorder (Hassan &amp; Le </w:t>
      </w:r>
      <w:proofErr w:type="spellStart"/>
      <w:r>
        <w:rPr>
          <w:rFonts w:ascii="Verdana" w:eastAsia="Verdana" w:hAnsi="Verdana" w:cs="Verdana"/>
          <w:sz w:val="20"/>
          <w:szCs w:val="20"/>
          <w:highlight w:val="yellow"/>
        </w:rPr>
        <w:t>Foll</w:t>
      </w:r>
      <w:proofErr w:type="spellEnd"/>
      <w:r>
        <w:rPr>
          <w:rFonts w:ascii="Verdana" w:eastAsia="Verdana" w:hAnsi="Verdana" w:cs="Verdana"/>
          <w:sz w:val="20"/>
          <w:szCs w:val="20"/>
          <w:highlight w:val="yellow"/>
        </w:rPr>
        <w:t>, 2019), and increases the risk of relapse compared to single-substance use (</w:t>
      </w:r>
      <w:proofErr w:type="spellStart"/>
      <w:r>
        <w:rPr>
          <w:rFonts w:ascii="Verdana" w:eastAsia="Verdana" w:hAnsi="Verdana" w:cs="Verdana"/>
          <w:sz w:val="20"/>
          <w:szCs w:val="20"/>
          <w:highlight w:val="yellow"/>
        </w:rPr>
        <w:t>Gjersing</w:t>
      </w:r>
      <w:proofErr w:type="spellEnd"/>
      <w:r>
        <w:rPr>
          <w:rFonts w:ascii="Verdana" w:eastAsia="Verdana" w:hAnsi="Verdana" w:cs="Verdana"/>
          <w:sz w:val="20"/>
          <w:szCs w:val="20"/>
          <w:highlight w:val="yellow"/>
        </w:rPr>
        <w:t xml:space="preserve"> &amp; </w:t>
      </w:r>
      <w:proofErr w:type="spellStart"/>
      <w:r>
        <w:rPr>
          <w:rFonts w:ascii="Verdana" w:eastAsia="Verdana" w:hAnsi="Verdana" w:cs="Verdana"/>
          <w:sz w:val="20"/>
          <w:szCs w:val="20"/>
          <w:highlight w:val="yellow"/>
        </w:rPr>
        <w:t>Bretteville</w:t>
      </w:r>
      <w:proofErr w:type="spellEnd"/>
      <w:r>
        <w:rPr>
          <w:rFonts w:ascii="Verdana" w:eastAsia="Verdana" w:hAnsi="Verdana" w:cs="Verdana"/>
          <w:sz w:val="20"/>
          <w:szCs w:val="20"/>
          <w:highlight w:val="yellow"/>
        </w:rPr>
        <w:t>-Jensen, 2018; Wang et al., 2017). Also, the prevalence of polysubstance use was higher among users in contact with the justice system (Ford et al, 2022).</w:t>
      </w:r>
    </w:p>
    <w:p w14:paraId="000000B9" w14:textId="77777777" w:rsidR="00E17F6C" w:rsidRDefault="00000000">
      <w:pPr>
        <w:spacing w:before="240" w:after="0" w:line="276" w:lineRule="auto"/>
        <w:jc w:val="both"/>
        <w:rPr>
          <w:rFonts w:ascii="Verdana" w:eastAsia="Verdana" w:hAnsi="Verdana" w:cs="Verdana"/>
          <w:sz w:val="20"/>
          <w:szCs w:val="20"/>
          <w:highlight w:val="yellow"/>
        </w:rPr>
      </w:pPr>
      <w:r>
        <w:rPr>
          <w:rFonts w:ascii="Verdana" w:eastAsia="Verdana" w:hAnsi="Verdana" w:cs="Verdana"/>
          <w:sz w:val="20"/>
          <w:szCs w:val="20"/>
          <w:highlight w:val="yellow"/>
        </w:rPr>
        <w:t xml:space="preserve"> </w:t>
      </w:r>
      <w:r>
        <w:rPr>
          <w:rFonts w:ascii="Verdana" w:eastAsia="Verdana" w:hAnsi="Verdana" w:cs="Verdana"/>
          <w:sz w:val="20"/>
          <w:szCs w:val="20"/>
          <w:highlight w:val="yellow"/>
        </w:rPr>
        <w:tab/>
        <w:t>Research on polysubstance use in Latin America is considerably limited (</w:t>
      </w:r>
      <w:proofErr w:type="spellStart"/>
      <w:r>
        <w:rPr>
          <w:rFonts w:ascii="Verdana" w:eastAsia="Verdana" w:hAnsi="Verdana" w:cs="Verdana"/>
          <w:sz w:val="20"/>
          <w:szCs w:val="20"/>
          <w:highlight w:val="yellow"/>
        </w:rPr>
        <w:t>Lalwani</w:t>
      </w:r>
      <w:proofErr w:type="spellEnd"/>
      <w:r>
        <w:rPr>
          <w:rFonts w:ascii="Verdana" w:eastAsia="Verdana" w:hAnsi="Verdana" w:cs="Verdana"/>
          <w:sz w:val="20"/>
          <w:szCs w:val="20"/>
          <w:highlight w:val="yellow"/>
        </w:rPr>
        <w:t xml:space="preserve"> et al 2022), and like many studies in the global north, high-risk populations have often been underrepresented (Reyes et al., 2013). An analysis of data from independent studies conducted in six </w:t>
      </w:r>
      <w:proofErr w:type="spellStart"/>
      <w:r>
        <w:rPr>
          <w:rFonts w:ascii="Verdana" w:eastAsia="Verdana" w:hAnsi="Verdana" w:cs="Verdana"/>
          <w:sz w:val="20"/>
          <w:szCs w:val="20"/>
          <w:highlight w:val="yellow"/>
        </w:rPr>
        <w:t>latin</w:t>
      </w:r>
      <w:proofErr w:type="spellEnd"/>
      <w:r>
        <w:rPr>
          <w:rFonts w:ascii="Verdana" w:eastAsia="Verdana" w:hAnsi="Verdana" w:cs="Verdana"/>
          <w:sz w:val="20"/>
          <w:szCs w:val="20"/>
          <w:highlight w:val="yellow"/>
        </w:rPr>
        <w:t xml:space="preserve"> </w:t>
      </w:r>
      <w:proofErr w:type="spellStart"/>
      <w:r>
        <w:rPr>
          <w:rFonts w:ascii="Verdana" w:eastAsia="Verdana" w:hAnsi="Verdana" w:cs="Verdana"/>
          <w:sz w:val="20"/>
          <w:szCs w:val="20"/>
          <w:highlight w:val="yellow"/>
        </w:rPr>
        <w:t>american</w:t>
      </w:r>
      <w:proofErr w:type="spellEnd"/>
      <w:r>
        <w:rPr>
          <w:rFonts w:ascii="Verdana" w:eastAsia="Verdana" w:hAnsi="Verdana" w:cs="Verdana"/>
          <w:sz w:val="20"/>
          <w:szCs w:val="20"/>
          <w:highlight w:val="yellow"/>
        </w:rPr>
        <w:t xml:space="preserve"> countries found that about 21% of participants reported polydrug use, and males, people aged 18-34 years, from Chile, Uruguay, and Argentina were more likely to report polydrug use after adjusting for age and sex (Reyes et al., 2013). Additionally, different studies in the region have associated polysubstance use with more susceptibility to risky sexual </w:t>
      </w:r>
      <w:proofErr w:type="spellStart"/>
      <w:r>
        <w:rPr>
          <w:rFonts w:ascii="Verdana" w:eastAsia="Verdana" w:hAnsi="Verdana" w:cs="Verdana"/>
          <w:sz w:val="20"/>
          <w:szCs w:val="20"/>
          <w:highlight w:val="yellow"/>
        </w:rPr>
        <w:t>behaviors</w:t>
      </w:r>
      <w:proofErr w:type="spellEnd"/>
      <w:r>
        <w:rPr>
          <w:rFonts w:ascii="Verdana" w:eastAsia="Verdana" w:hAnsi="Verdana" w:cs="Verdana"/>
          <w:sz w:val="20"/>
          <w:szCs w:val="20"/>
          <w:highlight w:val="yellow"/>
        </w:rPr>
        <w:t xml:space="preserve"> (Meacham et al., 2018), rurality and unemployment </w:t>
      </w:r>
      <w:r>
        <w:rPr>
          <w:rFonts w:ascii="Verdana" w:eastAsia="Verdana" w:hAnsi="Verdana" w:cs="Verdana"/>
          <w:sz w:val="20"/>
          <w:szCs w:val="20"/>
          <w:highlight w:val="yellow"/>
        </w:rPr>
        <w:lastRenderedPageBreak/>
        <w:t>(</w:t>
      </w:r>
      <w:proofErr w:type="spellStart"/>
      <w:r>
        <w:rPr>
          <w:rFonts w:ascii="Verdana" w:eastAsia="Verdana" w:hAnsi="Verdana" w:cs="Verdana"/>
          <w:sz w:val="20"/>
          <w:szCs w:val="20"/>
          <w:highlight w:val="yellow"/>
        </w:rPr>
        <w:t>Lalwani</w:t>
      </w:r>
      <w:proofErr w:type="spellEnd"/>
      <w:r>
        <w:rPr>
          <w:rFonts w:ascii="Verdana" w:eastAsia="Verdana" w:hAnsi="Verdana" w:cs="Verdana"/>
          <w:sz w:val="20"/>
          <w:szCs w:val="20"/>
          <w:highlight w:val="yellow"/>
        </w:rPr>
        <w:t xml:space="preserve"> et al., 2022), earlier onset use, socioeconomic difficulties, lower educational attainment, and families engaged in dysfunctional practices (Herrera-Rodriguez et al., 2012). Studies conducted in hard-to-reach populations in Chile have associated polysubstance use with school drop-out, unemployment, sexual risk </w:t>
      </w:r>
      <w:proofErr w:type="spellStart"/>
      <w:r>
        <w:rPr>
          <w:rFonts w:ascii="Verdana" w:eastAsia="Verdana" w:hAnsi="Verdana" w:cs="Verdana"/>
          <w:sz w:val="20"/>
          <w:szCs w:val="20"/>
          <w:highlight w:val="yellow"/>
        </w:rPr>
        <w:t>behaviors</w:t>
      </w:r>
      <w:proofErr w:type="spellEnd"/>
      <w:r>
        <w:rPr>
          <w:rFonts w:ascii="Verdana" w:eastAsia="Verdana" w:hAnsi="Verdana" w:cs="Verdana"/>
          <w:sz w:val="20"/>
          <w:szCs w:val="20"/>
          <w:highlight w:val="yellow"/>
        </w:rPr>
        <w:t>, and antisocial behavior (</w:t>
      </w:r>
      <w:proofErr w:type="spellStart"/>
      <w:r>
        <w:rPr>
          <w:rFonts w:ascii="Verdana" w:eastAsia="Verdana" w:hAnsi="Verdana" w:cs="Verdana"/>
          <w:sz w:val="20"/>
          <w:szCs w:val="20"/>
          <w:highlight w:val="yellow"/>
        </w:rPr>
        <w:t>Santis</w:t>
      </w:r>
      <w:proofErr w:type="spellEnd"/>
      <w:r>
        <w:rPr>
          <w:rFonts w:ascii="Verdana" w:eastAsia="Verdana" w:hAnsi="Verdana" w:cs="Verdana"/>
          <w:sz w:val="20"/>
          <w:szCs w:val="20"/>
          <w:highlight w:val="yellow"/>
        </w:rPr>
        <w:t xml:space="preserve"> 2007; </w:t>
      </w:r>
      <w:proofErr w:type="spellStart"/>
      <w:r>
        <w:rPr>
          <w:rFonts w:ascii="Verdana" w:eastAsia="Verdana" w:hAnsi="Verdana" w:cs="Verdana"/>
          <w:sz w:val="20"/>
          <w:szCs w:val="20"/>
          <w:highlight w:val="yellow"/>
        </w:rPr>
        <w:t>Olivari</w:t>
      </w:r>
      <w:proofErr w:type="spellEnd"/>
      <w:r>
        <w:rPr>
          <w:rFonts w:ascii="Verdana" w:eastAsia="Verdana" w:hAnsi="Verdana" w:cs="Verdana"/>
          <w:sz w:val="20"/>
          <w:szCs w:val="20"/>
          <w:highlight w:val="yellow"/>
        </w:rPr>
        <w:t xml:space="preserve"> et al., 2022; </w:t>
      </w:r>
      <w:proofErr w:type="spellStart"/>
      <w:r>
        <w:rPr>
          <w:rFonts w:ascii="Verdana" w:eastAsia="Verdana" w:hAnsi="Verdana" w:cs="Verdana"/>
          <w:sz w:val="20"/>
          <w:szCs w:val="20"/>
          <w:highlight w:val="yellow"/>
        </w:rPr>
        <w:t>Vilugron</w:t>
      </w:r>
      <w:proofErr w:type="spellEnd"/>
      <w:r>
        <w:rPr>
          <w:rFonts w:ascii="Verdana" w:eastAsia="Verdana" w:hAnsi="Verdana" w:cs="Verdana"/>
          <w:sz w:val="20"/>
          <w:szCs w:val="20"/>
          <w:highlight w:val="yellow"/>
        </w:rPr>
        <w:t xml:space="preserve"> et al., 2022).</w:t>
      </w:r>
    </w:p>
    <w:p w14:paraId="000000BA" w14:textId="77777777" w:rsidR="00E17F6C" w:rsidRDefault="00000000">
      <w:pPr>
        <w:spacing w:before="240" w:after="0" w:line="276" w:lineRule="auto"/>
        <w:ind w:firstLine="720"/>
        <w:jc w:val="both"/>
        <w:rPr>
          <w:rFonts w:ascii="Verdana" w:eastAsia="Verdana" w:hAnsi="Verdana" w:cs="Verdana"/>
          <w:sz w:val="20"/>
          <w:szCs w:val="20"/>
          <w:highlight w:val="yellow"/>
        </w:rPr>
      </w:pPr>
      <w:r>
        <w:rPr>
          <w:rFonts w:ascii="Verdana" w:eastAsia="Verdana" w:hAnsi="Verdana" w:cs="Verdana"/>
          <w:sz w:val="20"/>
          <w:szCs w:val="20"/>
          <w:highlight w:val="yellow"/>
        </w:rPr>
        <w:t xml:space="preserve">One major issue that has dominated the field for many years concerns is the role of treatment in patients’ life-course trajectories. The completion of treatment (rather than dropping out or leaving against professional advice or being expelled </w:t>
      </w:r>
      <w:proofErr w:type="gramStart"/>
      <w:r>
        <w:rPr>
          <w:rFonts w:ascii="Verdana" w:eastAsia="Verdana" w:hAnsi="Verdana" w:cs="Verdana"/>
          <w:sz w:val="20"/>
          <w:szCs w:val="20"/>
          <w:highlight w:val="yellow"/>
        </w:rPr>
        <w:t>as a result of</w:t>
      </w:r>
      <w:proofErr w:type="gramEnd"/>
      <w:r>
        <w:rPr>
          <w:rFonts w:ascii="Verdana" w:eastAsia="Verdana" w:hAnsi="Verdana" w:cs="Verdana"/>
          <w:sz w:val="20"/>
          <w:szCs w:val="20"/>
          <w:highlight w:val="yellow"/>
        </w:rPr>
        <w:t xml:space="preserve"> misconduct) is an important factor in patients with SUD trajectories. Studies have found that patients who complete treatment have better outcomes than those who leave against medical advice, but completion rates may be influenced by patient </w:t>
      </w:r>
      <w:sdt>
        <w:sdtPr>
          <w:tag w:val="goog_rdk_36"/>
          <w:id w:val="-985012871"/>
        </w:sdtPr>
        <w:sdtContent>
          <w:commentRangeStart w:id="49"/>
        </w:sdtContent>
      </w:sdt>
      <w:r>
        <w:rPr>
          <w:rFonts w:ascii="Verdana" w:eastAsia="Verdana" w:hAnsi="Verdana" w:cs="Verdana"/>
          <w:sz w:val="20"/>
          <w:szCs w:val="20"/>
          <w:highlight w:val="yellow"/>
        </w:rPr>
        <w:t>characteristics</w:t>
      </w:r>
      <w:commentRangeEnd w:id="49"/>
      <w:r>
        <w:commentReference w:id="49"/>
      </w:r>
      <w:r>
        <w:rPr>
          <w:rFonts w:ascii="Verdana" w:eastAsia="Verdana" w:hAnsi="Verdana" w:cs="Verdana"/>
          <w:sz w:val="20"/>
          <w:szCs w:val="20"/>
          <w:highlight w:val="yellow"/>
        </w:rPr>
        <w:t xml:space="preserve"> (White, 2012; Andersson et al., </w:t>
      </w:r>
      <w:proofErr w:type="gramStart"/>
      <w:r>
        <w:rPr>
          <w:rFonts w:ascii="Verdana" w:eastAsia="Verdana" w:hAnsi="Verdana" w:cs="Verdana"/>
          <w:sz w:val="20"/>
          <w:szCs w:val="20"/>
          <w:highlight w:val="yellow"/>
        </w:rPr>
        <w:t>2019 )</w:t>
      </w:r>
      <w:proofErr w:type="gramEnd"/>
      <w:r>
        <w:rPr>
          <w:rFonts w:ascii="Verdana" w:eastAsia="Verdana" w:hAnsi="Verdana" w:cs="Verdana"/>
          <w:sz w:val="20"/>
          <w:szCs w:val="20"/>
          <w:highlight w:val="yellow"/>
        </w:rPr>
        <w:t xml:space="preserve">. According to a systematic review in US veterans, completing a substance use intensive outpatient treatment program is associated with a lower likelihood of being arrested or incarcerated among veterans compared to those who did not (Timko et al., 2020). However, </w:t>
      </w:r>
    </w:p>
    <w:p w14:paraId="000000BB" w14:textId="77777777" w:rsidR="00E17F6C" w:rsidRDefault="00000000">
      <w:pPr>
        <w:spacing w:before="240" w:after="0" w:line="276" w:lineRule="auto"/>
        <w:ind w:firstLine="720"/>
        <w:jc w:val="both"/>
        <w:rPr>
          <w:rFonts w:ascii="Verdana" w:eastAsia="Verdana" w:hAnsi="Verdana" w:cs="Verdana"/>
          <w:sz w:val="20"/>
          <w:szCs w:val="20"/>
          <w:highlight w:val="yellow"/>
        </w:rPr>
      </w:pPr>
      <w:r>
        <w:rPr>
          <w:rFonts w:ascii="Verdana" w:eastAsia="Verdana" w:hAnsi="Verdana" w:cs="Verdana"/>
          <w:sz w:val="20"/>
          <w:szCs w:val="20"/>
          <w:highlight w:val="yellow"/>
        </w:rPr>
        <w:t>Understanding the relationship between polysubstance use at admission and contact with the criminal justice system in Chile could inform effective prevention and intervention strategies. This study could provide insight into the effectiveness of substance use disorder treatment in reducing the risk of contact with the criminal justice system among individuals with baseline polysubstance use in Chile. This study contributes to a growing literature on the importance of addressing longitudinal dynamics in SUD patients.</w:t>
      </w:r>
    </w:p>
    <w:p w14:paraId="000000BC" w14:textId="77777777" w:rsidR="00E17F6C" w:rsidRDefault="00000000">
      <w:pPr>
        <w:spacing w:before="240" w:after="0" w:line="240" w:lineRule="auto"/>
        <w:jc w:val="both"/>
        <w:rPr>
          <w:rFonts w:ascii="Verdana" w:eastAsia="Verdana" w:hAnsi="Verdana" w:cs="Verdana"/>
          <w:b/>
          <w:sz w:val="20"/>
          <w:szCs w:val="20"/>
          <w:u w:val="single"/>
        </w:rPr>
      </w:pPr>
      <w:r>
        <w:rPr>
          <w:rFonts w:ascii="Verdana" w:eastAsia="Verdana" w:hAnsi="Verdana" w:cs="Verdana"/>
          <w:b/>
          <w:sz w:val="20"/>
          <w:szCs w:val="20"/>
          <w:u w:val="single"/>
        </w:rPr>
        <w:t xml:space="preserve">Falta </w:t>
      </w:r>
      <w:proofErr w:type="spellStart"/>
      <w:r>
        <w:rPr>
          <w:rFonts w:ascii="Verdana" w:eastAsia="Verdana" w:hAnsi="Verdana" w:cs="Verdana"/>
          <w:b/>
          <w:sz w:val="20"/>
          <w:szCs w:val="20"/>
          <w:u w:val="single"/>
        </w:rPr>
        <w:t>agregar</w:t>
      </w:r>
      <w:proofErr w:type="spellEnd"/>
      <w:r>
        <w:rPr>
          <w:rFonts w:ascii="Verdana" w:eastAsia="Verdana" w:hAnsi="Verdana" w:cs="Verdana"/>
          <w:b/>
          <w:sz w:val="20"/>
          <w:szCs w:val="20"/>
          <w:u w:val="single"/>
        </w:rPr>
        <w:t>:</w:t>
      </w:r>
    </w:p>
    <w:p w14:paraId="000000BD" w14:textId="77777777" w:rsidR="00E17F6C" w:rsidRDefault="00000000">
      <w:pPr>
        <w:spacing w:before="240" w:after="0" w:line="240" w:lineRule="auto"/>
        <w:ind w:left="720"/>
        <w:rPr>
          <w:rFonts w:ascii="Verdana" w:eastAsia="Verdana" w:hAnsi="Verdana" w:cs="Verdana"/>
          <w:b/>
          <w:sz w:val="20"/>
          <w:szCs w:val="20"/>
          <w:highlight w:val="yellow"/>
        </w:rPr>
      </w:pPr>
      <w:r>
        <w:rPr>
          <w:rFonts w:ascii="Verdana" w:eastAsia="Verdana" w:hAnsi="Verdana" w:cs="Verdana"/>
          <w:b/>
          <w:sz w:val="20"/>
          <w:szCs w:val="20"/>
          <w:highlight w:val="yellow"/>
        </w:rPr>
        <w:t>Bunting. Polysubstance Use Patterns among Justice-Involved Individuals Who Use Opioids 10.1080/10826084.2020.1795683</w:t>
      </w:r>
    </w:p>
    <w:p w14:paraId="000000BE" w14:textId="77777777" w:rsidR="00E17F6C" w:rsidRDefault="00000000">
      <w:pPr>
        <w:spacing w:before="240" w:after="0" w:line="240" w:lineRule="auto"/>
        <w:ind w:left="720"/>
        <w:rPr>
          <w:rFonts w:ascii="Verdana" w:eastAsia="Verdana" w:hAnsi="Verdana" w:cs="Verdana"/>
          <w:sz w:val="20"/>
          <w:szCs w:val="20"/>
          <w:highlight w:val="yellow"/>
        </w:rPr>
      </w:pPr>
      <w:proofErr w:type="spellStart"/>
      <w:r>
        <w:rPr>
          <w:rFonts w:ascii="Verdana" w:eastAsia="Verdana" w:hAnsi="Verdana" w:cs="Verdana"/>
          <w:b/>
          <w:sz w:val="20"/>
          <w:szCs w:val="20"/>
          <w:highlight w:val="yellow"/>
        </w:rPr>
        <w:t>Bunting.Polysubstance</w:t>
      </w:r>
      <w:proofErr w:type="spellEnd"/>
      <w:r>
        <w:rPr>
          <w:rFonts w:ascii="Verdana" w:eastAsia="Verdana" w:hAnsi="Verdana" w:cs="Verdana"/>
          <w:b/>
          <w:sz w:val="20"/>
          <w:szCs w:val="20"/>
          <w:highlight w:val="yellow"/>
        </w:rPr>
        <w:t xml:space="preserve"> use and re-incarceration in the 12-months after release from jail: a latent transition analysis of rural Appalachian women. https://doi.org/10.1080/00952990.2021.1995402</w:t>
      </w:r>
    </w:p>
    <w:p w14:paraId="000000BF" w14:textId="77777777" w:rsidR="00E17F6C" w:rsidRDefault="00000000">
      <w:pPr>
        <w:spacing w:before="240" w:after="0" w:line="240" w:lineRule="auto"/>
        <w:jc w:val="both"/>
        <w:rPr>
          <w:rFonts w:ascii="Verdana" w:eastAsia="Verdana" w:hAnsi="Verdana" w:cs="Verdana"/>
          <w:sz w:val="20"/>
          <w:szCs w:val="20"/>
        </w:rPr>
      </w:pPr>
      <w:r>
        <w:rPr>
          <w:rFonts w:ascii="Verdana" w:eastAsia="Verdana" w:hAnsi="Verdana" w:cs="Verdana"/>
          <w:sz w:val="20"/>
          <w:szCs w:val="20"/>
        </w:rPr>
        <w:t>-----</w:t>
      </w:r>
    </w:p>
    <w:p w14:paraId="000000C0" w14:textId="77777777" w:rsidR="00E17F6C" w:rsidRDefault="00000000">
      <w:pPr>
        <w:spacing w:before="240" w:after="0" w:line="240" w:lineRule="auto"/>
        <w:ind w:firstLine="720"/>
        <w:jc w:val="both"/>
        <w:rPr>
          <w:rFonts w:ascii="Verdana" w:eastAsia="Verdana" w:hAnsi="Verdana" w:cs="Verdana"/>
          <w:sz w:val="20"/>
          <w:szCs w:val="20"/>
          <w:highlight w:val="yellow"/>
        </w:rPr>
      </w:pPr>
      <w:r>
        <w:rPr>
          <w:rFonts w:ascii="Verdana" w:eastAsia="Verdana" w:hAnsi="Verdana" w:cs="Verdana"/>
          <w:sz w:val="20"/>
          <w:szCs w:val="20"/>
        </w:rPr>
        <w:t xml:space="preserve">In addition, different studies in the region have associated polysubstance use with more susceptibility to risky sexual </w:t>
      </w:r>
      <w:proofErr w:type="spellStart"/>
      <w:r>
        <w:rPr>
          <w:rFonts w:ascii="Verdana" w:eastAsia="Verdana" w:hAnsi="Verdana" w:cs="Verdana"/>
          <w:sz w:val="20"/>
          <w:szCs w:val="20"/>
        </w:rPr>
        <w:t>behaviors</w:t>
      </w:r>
      <w:proofErr w:type="spellEnd"/>
      <w:r>
        <w:rPr>
          <w:rFonts w:ascii="Verdana" w:eastAsia="Verdana" w:hAnsi="Verdana" w:cs="Verdana"/>
          <w:sz w:val="20"/>
          <w:szCs w:val="20"/>
        </w:rPr>
        <w:t xml:space="preserve"> (Meacham et al., 2018), rurality and unemployment (</w:t>
      </w:r>
      <w:proofErr w:type="spellStart"/>
      <w:r>
        <w:rPr>
          <w:rFonts w:ascii="Verdana" w:eastAsia="Verdana" w:hAnsi="Verdana" w:cs="Verdana"/>
          <w:sz w:val="20"/>
          <w:szCs w:val="20"/>
        </w:rPr>
        <w:t>Lalwani</w:t>
      </w:r>
      <w:proofErr w:type="spellEnd"/>
      <w:r>
        <w:rPr>
          <w:rFonts w:ascii="Verdana" w:eastAsia="Verdana" w:hAnsi="Verdana" w:cs="Verdana"/>
          <w:sz w:val="20"/>
          <w:szCs w:val="20"/>
        </w:rPr>
        <w:t xml:space="preserve"> et al., 2022), earlier substance use onset, socioeconomic difficulties, lower educational attainment, and families engaged in dysfunctional practices (Herrera-Rodriguez et al., 2012). </w:t>
      </w:r>
    </w:p>
    <w:p w14:paraId="000000C1" w14:textId="77777777" w:rsidR="00E17F6C" w:rsidRDefault="00000000">
      <w:pPr>
        <w:spacing w:before="240" w:after="0" w:line="276" w:lineRule="auto"/>
        <w:jc w:val="both"/>
        <w:rPr>
          <w:rFonts w:ascii="Verdana" w:eastAsia="Verdana" w:hAnsi="Verdana" w:cs="Verdana"/>
          <w:sz w:val="20"/>
          <w:szCs w:val="20"/>
          <w:highlight w:val="yellow"/>
        </w:rPr>
      </w:pPr>
      <w:r>
        <w:rPr>
          <w:rFonts w:ascii="Verdana" w:eastAsia="Verdana" w:hAnsi="Verdana" w:cs="Verdana"/>
          <w:sz w:val="20"/>
          <w:szCs w:val="20"/>
          <w:highlight w:val="yellow"/>
        </w:rPr>
        <w:t>------</w:t>
      </w:r>
    </w:p>
    <w:p w14:paraId="000000C2" w14:textId="77777777" w:rsidR="00E17F6C" w:rsidRDefault="00000000">
      <w:pPr>
        <w:spacing w:before="240" w:after="240" w:line="240" w:lineRule="auto"/>
        <w:jc w:val="both"/>
        <w:rPr>
          <w:rFonts w:ascii="Verdana" w:eastAsia="Verdana" w:hAnsi="Verdana" w:cs="Verdana"/>
          <w:sz w:val="20"/>
          <w:szCs w:val="20"/>
        </w:rPr>
      </w:pPr>
      <w:r>
        <w:rPr>
          <w:rFonts w:ascii="Verdana" w:eastAsia="Verdana" w:hAnsi="Verdana" w:cs="Verdana"/>
          <w:sz w:val="20"/>
          <w:szCs w:val="20"/>
        </w:rPr>
        <w:t xml:space="preserve">We used a survival framework to calculate the time </w:t>
      </w:r>
      <w:proofErr w:type="gramStart"/>
      <w:r>
        <w:rPr>
          <w:rFonts w:ascii="Verdana" w:eastAsia="Verdana" w:hAnsi="Verdana" w:cs="Verdana"/>
          <w:sz w:val="20"/>
          <w:szCs w:val="20"/>
        </w:rPr>
        <w:t>to  event</w:t>
      </w:r>
      <w:proofErr w:type="gramEnd"/>
      <w:r>
        <w:rPr>
          <w:rFonts w:ascii="Verdana" w:eastAsia="Verdana" w:hAnsi="Verdana" w:cs="Verdana"/>
          <w:sz w:val="20"/>
          <w:szCs w:val="20"/>
        </w:rPr>
        <w:t xml:space="preserve"> of treatment outcome (tr. completion) and CCJS. All individuals were censored at the end of the study period (November 13, 2019).</w:t>
      </w:r>
    </w:p>
    <w:p w14:paraId="000000C3" w14:textId="77777777" w:rsidR="00E17F6C" w:rsidRDefault="00000000">
      <w:pPr>
        <w:spacing w:before="240" w:after="240" w:line="240" w:lineRule="auto"/>
        <w:jc w:val="both"/>
        <w:rPr>
          <w:rFonts w:ascii="Verdana" w:eastAsia="Verdana" w:hAnsi="Verdana" w:cs="Verdana"/>
          <w:sz w:val="20"/>
          <w:szCs w:val="20"/>
        </w:rPr>
      </w:pPr>
      <w:r>
        <w:rPr>
          <w:rFonts w:ascii="Verdana" w:eastAsia="Verdana" w:hAnsi="Verdana" w:cs="Verdana"/>
          <w:sz w:val="20"/>
          <w:szCs w:val="20"/>
        </w:rPr>
        <w:t xml:space="preserve">The main analytic approach will consider </w:t>
      </w:r>
      <w:proofErr w:type="spellStart"/>
      <w:r>
        <w:rPr>
          <w:rFonts w:ascii="Verdana" w:eastAsia="Verdana" w:hAnsi="Verdana" w:cs="Verdana"/>
          <w:sz w:val="20"/>
          <w:szCs w:val="20"/>
        </w:rPr>
        <w:t>modeling</w:t>
      </w:r>
      <w:proofErr w:type="spellEnd"/>
      <w:r>
        <w:rPr>
          <w:rFonts w:ascii="Verdana" w:eastAsia="Verdana" w:hAnsi="Verdana" w:cs="Verdana"/>
          <w:sz w:val="20"/>
          <w:szCs w:val="20"/>
        </w:rPr>
        <w:t xml:space="preserve"> the primary outcomes as a function of the exposure variables through multi-state models (64). We will </w:t>
      </w:r>
      <w:proofErr w:type="spellStart"/>
      <w:r>
        <w:rPr>
          <w:rFonts w:ascii="Verdana" w:eastAsia="Verdana" w:hAnsi="Verdana" w:cs="Verdana"/>
          <w:sz w:val="20"/>
          <w:szCs w:val="20"/>
        </w:rPr>
        <w:t>analyze</w:t>
      </w:r>
      <w:proofErr w:type="spellEnd"/>
      <w:r>
        <w:rPr>
          <w:rFonts w:ascii="Verdana" w:eastAsia="Verdana" w:hAnsi="Verdana" w:cs="Verdana"/>
          <w:sz w:val="20"/>
          <w:szCs w:val="20"/>
        </w:rPr>
        <w:t xml:space="preserve"> the different disease pathways and the associations between intermediate effects and a previous one through a </w:t>
      </w:r>
      <w:r>
        <w:rPr>
          <w:rFonts w:ascii="Verdana" w:eastAsia="Verdana" w:hAnsi="Verdana" w:cs="Verdana"/>
          <w:sz w:val="20"/>
          <w:szCs w:val="20"/>
        </w:rPr>
        <w:lastRenderedPageBreak/>
        <w:t xml:space="preserve">parametric multi-state model that allows specifying different distributions, using the multistate package in Stata (v.16, Stata Corp, College Station, Texas) (65, 66). The illness-death model is a widely adopted multistate survival model in which three states are defined: health, illness, and death. In our case, the model would allow for transitions between admission and treatment outcome, treatment outcome (completing treatment) and CCJS, and admission and CCJS (without completing treatment). To account for residual confounding, patients will be weighted by the inverse probability of baseline polysubstance use according to covariates; weights will be truncated at the 1st and 99th percentiles (Cole &amp; </w:t>
      </w:r>
      <w:proofErr w:type="spellStart"/>
      <w:r>
        <w:rPr>
          <w:rFonts w:ascii="Verdana" w:eastAsia="Verdana" w:hAnsi="Verdana" w:cs="Verdana"/>
          <w:sz w:val="20"/>
          <w:szCs w:val="20"/>
        </w:rPr>
        <w:t>Hernán</w:t>
      </w:r>
      <w:proofErr w:type="spellEnd"/>
      <w:r>
        <w:rPr>
          <w:rFonts w:ascii="Verdana" w:eastAsia="Verdana" w:hAnsi="Verdana" w:cs="Verdana"/>
          <w:sz w:val="20"/>
          <w:szCs w:val="20"/>
        </w:rPr>
        <w:t xml:space="preserve">, </w:t>
      </w:r>
      <w:sdt>
        <w:sdtPr>
          <w:tag w:val="goog_rdk_37"/>
          <w:id w:val="-245500148"/>
        </w:sdtPr>
        <w:sdtContent>
          <w:commentRangeStart w:id="50"/>
        </w:sdtContent>
      </w:sdt>
      <w:r>
        <w:rPr>
          <w:rFonts w:ascii="Verdana" w:eastAsia="Verdana" w:hAnsi="Verdana" w:cs="Verdana"/>
          <w:sz w:val="20"/>
          <w:szCs w:val="20"/>
        </w:rPr>
        <w:t>2008</w:t>
      </w:r>
      <w:commentRangeEnd w:id="50"/>
      <w:r>
        <w:commentReference w:id="50"/>
      </w:r>
      <w:r>
        <w:rPr>
          <w:rFonts w:ascii="Verdana" w:eastAsia="Verdana" w:hAnsi="Verdana" w:cs="Verdana"/>
          <w:sz w:val="20"/>
          <w:szCs w:val="20"/>
        </w:rPr>
        <w:t>). As the study progresses, we may incorporate other strategies or models to strengthen the analysis.</w:t>
      </w:r>
    </w:p>
    <w:p w14:paraId="000000C4" w14:textId="77777777" w:rsidR="00E17F6C" w:rsidRDefault="00000000">
      <w:pPr>
        <w:spacing w:before="240" w:after="240" w:line="240" w:lineRule="auto"/>
        <w:jc w:val="both"/>
        <w:rPr>
          <w:rFonts w:ascii="Verdana" w:eastAsia="Verdana" w:hAnsi="Verdana" w:cs="Verdana"/>
          <w:sz w:val="20"/>
          <w:szCs w:val="20"/>
        </w:rPr>
      </w:pPr>
      <w:sdt>
        <w:sdtPr>
          <w:tag w:val="goog_rdk_38"/>
          <w:id w:val="130522681"/>
        </w:sdtPr>
        <w:sdtContent>
          <w:commentRangeStart w:id="51"/>
        </w:sdtContent>
      </w:sdt>
      <w:r>
        <w:rPr>
          <w:rFonts w:ascii="Verdana" w:eastAsia="Verdana" w:hAnsi="Verdana" w:cs="Verdana"/>
          <w:sz w:val="20"/>
          <w:szCs w:val="20"/>
        </w:rPr>
        <w:t xml:space="preserve">The </w:t>
      </w:r>
      <w:sdt>
        <w:sdtPr>
          <w:tag w:val="goog_rdk_39"/>
          <w:id w:val="1605683945"/>
        </w:sdtPr>
        <w:sdtContent>
          <w:commentRangeStart w:id="52"/>
        </w:sdtContent>
      </w:sdt>
      <w:r>
        <w:rPr>
          <w:rFonts w:ascii="Verdana" w:eastAsia="Verdana" w:hAnsi="Verdana" w:cs="Verdana"/>
          <w:sz w:val="20"/>
          <w:szCs w:val="20"/>
        </w:rPr>
        <w:t>Aalen</w:t>
      </w:r>
      <w:commentRangeEnd w:id="52"/>
      <w:r>
        <w:commentReference w:id="52"/>
      </w:r>
      <w:r>
        <w:rPr>
          <w:rFonts w:ascii="Verdana" w:eastAsia="Verdana" w:hAnsi="Verdana" w:cs="Verdana"/>
          <w:sz w:val="20"/>
          <w:szCs w:val="20"/>
        </w:rPr>
        <w:t xml:space="preserve">-Johansen estimator is used to estimate the transition probabilities for a population. These probabilities represent the likelihood of the process of interest in being in a particular state, given that it was in another state at a previous time. Specifically, the probabilities take the form </w:t>
      </w:r>
      <w:proofErr w:type="spellStart"/>
      <w:r>
        <w:rPr>
          <w:rFonts w:ascii="Verdana" w:eastAsia="Verdana" w:hAnsi="Verdana" w:cs="Verdana"/>
          <w:sz w:val="20"/>
          <w:szCs w:val="20"/>
        </w:rPr>
        <w:t>Pr</w:t>
      </w:r>
      <w:proofErr w:type="spellEnd"/>
      <w:r>
        <w:rPr>
          <w:rFonts w:ascii="Verdana" w:eastAsia="Verdana" w:hAnsi="Verdana" w:cs="Verdana"/>
          <w:sz w:val="20"/>
          <w:szCs w:val="20"/>
        </w:rPr>
        <w:t xml:space="preserve">(X(t) = j| X(s) = h), where X(t) is the process of interest at time t, and h and j are possible states of the process X(t). </w:t>
      </w:r>
    </w:p>
    <w:p w14:paraId="000000C5" w14:textId="77777777" w:rsidR="00E17F6C" w:rsidRDefault="00000000">
      <w:pPr>
        <w:spacing w:before="240" w:after="240" w:line="240" w:lineRule="auto"/>
        <w:jc w:val="both"/>
        <w:rPr>
          <w:rFonts w:ascii="Verdana" w:eastAsia="Verdana" w:hAnsi="Verdana" w:cs="Verdana"/>
          <w:sz w:val="20"/>
          <w:szCs w:val="20"/>
        </w:rPr>
      </w:pPr>
      <w:sdt>
        <w:sdtPr>
          <w:tag w:val="goog_rdk_40"/>
          <w:id w:val="802422531"/>
        </w:sdtPr>
        <w:sdtContent>
          <w:commentRangeStart w:id="53"/>
        </w:sdtContent>
      </w:sdt>
      <w:sdt>
        <w:sdtPr>
          <w:tag w:val="goog_rdk_41"/>
          <w:id w:val="-1984227012"/>
        </w:sdtPr>
        <w:sdtContent>
          <w:commentRangeStart w:id="54"/>
        </w:sdtContent>
      </w:sdt>
      <w:sdt>
        <w:sdtPr>
          <w:tag w:val="goog_rdk_42"/>
          <w:id w:val="1742598381"/>
        </w:sdtPr>
        <w:sdtContent>
          <w:commentRangeStart w:id="55"/>
        </w:sdtContent>
      </w:sdt>
      <w:r>
        <w:rPr>
          <w:rFonts w:ascii="Verdana" w:eastAsia="Verdana" w:hAnsi="Verdana" w:cs="Verdana"/>
          <w:i/>
          <w:sz w:val="20"/>
          <w:szCs w:val="20"/>
        </w:rPr>
        <w:t>Secondary</w:t>
      </w:r>
      <w:commentRangeEnd w:id="53"/>
      <w:r>
        <w:commentReference w:id="53"/>
      </w:r>
      <w:commentRangeEnd w:id="54"/>
      <w:r>
        <w:commentReference w:id="54"/>
      </w:r>
      <w:commentRangeEnd w:id="55"/>
      <w:r>
        <w:commentReference w:id="55"/>
      </w:r>
      <w:r>
        <w:rPr>
          <w:rFonts w:ascii="Verdana" w:eastAsia="Verdana" w:hAnsi="Verdana" w:cs="Verdana"/>
          <w:i/>
          <w:sz w:val="20"/>
          <w:szCs w:val="20"/>
        </w:rPr>
        <w:t xml:space="preserve"> </w:t>
      </w:r>
      <w:sdt>
        <w:sdtPr>
          <w:tag w:val="goog_rdk_43"/>
          <w:id w:val="1600366415"/>
        </w:sdtPr>
        <w:sdtContent>
          <w:commentRangeStart w:id="56"/>
        </w:sdtContent>
      </w:sdt>
      <w:r>
        <w:rPr>
          <w:rFonts w:ascii="Verdana" w:eastAsia="Verdana" w:hAnsi="Verdana" w:cs="Verdana"/>
          <w:i/>
          <w:sz w:val="20"/>
          <w:szCs w:val="20"/>
        </w:rPr>
        <w:t>analyses</w:t>
      </w:r>
      <w:commentRangeEnd w:id="56"/>
      <w:r>
        <w:commentReference w:id="56"/>
      </w:r>
      <w:r>
        <w:rPr>
          <w:rFonts w:ascii="Verdana" w:eastAsia="Verdana" w:hAnsi="Verdana" w:cs="Verdana"/>
          <w:sz w:val="20"/>
          <w:szCs w:val="20"/>
        </w:rPr>
        <w:t xml:space="preserve">: We utilized a survival analysis-based approach for conducting mediation analysis, which has been done in previous research (11, 12, </w:t>
      </w:r>
      <w:sdt>
        <w:sdtPr>
          <w:tag w:val="goog_rdk_44"/>
          <w:id w:val="-1404526297"/>
        </w:sdtPr>
        <w:sdtContent>
          <w:commentRangeStart w:id="57"/>
        </w:sdtContent>
      </w:sdt>
      <w:sdt>
        <w:sdtPr>
          <w:tag w:val="goog_rdk_45"/>
          <w:id w:val="-1548683448"/>
        </w:sdtPr>
        <w:sdtContent>
          <w:commentRangeStart w:id="58"/>
        </w:sdtContent>
      </w:sdt>
      <w:sdt>
        <w:sdtPr>
          <w:tag w:val="goog_rdk_46"/>
          <w:id w:val="-266236140"/>
        </w:sdtPr>
        <w:sdtContent>
          <w:commentRangeStart w:id="59"/>
        </w:sdtContent>
      </w:sdt>
      <w:sdt>
        <w:sdtPr>
          <w:tag w:val="goog_rdk_47"/>
          <w:id w:val="1420670506"/>
        </w:sdtPr>
        <w:sdtContent>
          <w:commentRangeStart w:id="60"/>
        </w:sdtContent>
      </w:sdt>
      <w:r>
        <w:rPr>
          <w:rFonts w:ascii="Verdana" w:eastAsia="Verdana" w:hAnsi="Verdana" w:cs="Verdana"/>
          <w:sz w:val="20"/>
          <w:szCs w:val="20"/>
        </w:rPr>
        <w:t>13</w:t>
      </w:r>
      <w:commentRangeEnd w:id="57"/>
      <w:r>
        <w:commentReference w:id="57"/>
      </w:r>
      <w:commentRangeEnd w:id="58"/>
      <w:r>
        <w:commentReference w:id="58"/>
      </w:r>
      <w:commentRangeEnd w:id="59"/>
      <w:r>
        <w:commentReference w:id="59"/>
      </w:r>
      <w:commentRangeEnd w:id="60"/>
      <w:r>
        <w:commentReference w:id="60"/>
      </w:r>
      <w:r>
        <w:rPr>
          <w:rFonts w:ascii="Verdana" w:eastAsia="Verdana" w:hAnsi="Verdana" w:cs="Verdana"/>
          <w:sz w:val="20"/>
          <w:szCs w:val="20"/>
        </w:rPr>
        <w:t xml:space="preserve">, 14). To estimate the effects of polysubstance use at admission to baseline treatment on time to contact with the criminal system at 6 months, 1 year, and 3 years, we employed the Stata PREDICT, MEANSURV post-estimation command. This method relies on a fitted flexible parametric model in the case of non-proportional hazards, by selecting spline basis functions, to achieve a high degree of flexibility in estimating the baseline </w:t>
      </w:r>
      <w:sdt>
        <w:sdtPr>
          <w:tag w:val="goog_rdk_48"/>
          <w:id w:val="-777178816"/>
        </w:sdtPr>
        <w:sdtContent>
          <w:commentRangeStart w:id="61"/>
        </w:sdtContent>
      </w:sdt>
      <w:r>
        <w:rPr>
          <w:rFonts w:ascii="Verdana" w:eastAsia="Verdana" w:hAnsi="Verdana" w:cs="Verdana"/>
          <w:sz w:val="20"/>
          <w:szCs w:val="20"/>
        </w:rPr>
        <w:t>hazard</w:t>
      </w:r>
      <w:commentRangeEnd w:id="61"/>
      <w:r>
        <w:commentReference w:id="61"/>
      </w:r>
      <w:r>
        <w:rPr>
          <w:rFonts w:ascii="Verdana" w:eastAsia="Verdana" w:hAnsi="Verdana" w:cs="Verdana"/>
          <w:sz w:val="20"/>
          <w:szCs w:val="20"/>
        </w:rPr>
        <w:t xml:space="preserve"> (13). In our analysis, we considered the baseline treatment outcome as the mediator and adjusted for the same covariates used for the inverse probability weights for the multistate model. We calculated the proportion mediated at 6 months, 1 year, and 3 years since admission (i.e., the follow-up period), and estimated 95% confidence intervals (CIs) using the bootstrap method with 2,000 replications. We performed all statistical analyses using Stata v.16 (College Station, TX). Another alternative contemplates using “RISCA”' for multistate models and “</w:t>
      </w:r>
      <w:proofErr w:type="spellStart"/>
      <w:r>
        <w:rPr>
          <w:rFonts w:ascii="Verdana" w:eastAsia="Verdana" w:hAnsi="Verdana" w:cs="Verdana"/>
          <w:sz w:val="20"/>
          <w:szCs w:val="20"/>
        </w:rPr>
        <w:t>WeightIt</w:t>
      </w:r>
      <w:proofErr w:type="spellEnd"/>
      <w:r>
        <w:rPr>
          <w:rFonts w:ascii="Verdana" w:eastAsia="Verdana" w:hAnsi="Verdana" w:cs="Verdana"/>
          <w:sz w:val="20"/>
          <w:szCs w:val="20"/>
        </w:rPr>
        <w:t>” package for adjustment using IPWs or “mediation” package for mediation analysis for survival data in R version 4.1.2. Codes and markdowns of preliminary analyses are available at bit.ly/3w9wygJ.</w:t>
      </w:r>
      <w:commentRangeEnd w:id="51"/>
      <w:r>
        <w:commentReference w:id="51"/>
      </w:r>
    </w:p>
    <w:p w14:paraId="000000C6" w14:textId="77777777" w:rsidR="00E17F6C" w:rsidRDefault="00000000">
      <w:pPr>
        <w:spacing w:before="240" w:after="240" w:line="240" w:lineRule="auto"/>
        <w:jc w:val="both"/>
        <w:rPr>
          <w:rFonts w:ascii="Verdana" w:eastAsia="Verdana" w:hAnsi="Verdana" w:cs="Verdana"/>
          <w:sz w:val="20"/>
          <w:szCs w:val="20"/>
        </w:rPr>
      </w:pPr>
      <w:r>
        <w:rPr>
          <w:rFonts w:ascii="Verdana" w:eastAsia="Verdana" w:hAnsi="Verdana" w:cs="Verdana"/>
          <w:sz w:val="20"/>
          <w:szCs w:val="20"/>
        </w:rPr>
        <w:t xml:space="preserve">We used a survival framework to calculate the time </w:t>
      </w:r>
      <w:proofErr w:type="gramStart"/>
      <w:r>
        <w:rPr>
          <w:rFonts w:ascii="Verdana" w:eastAsia="Verdana" w:hAnsi="Verdana" w:cs="Verdana"/>
          <w:sz w:val="20"/>
          <w:szCs w:val="20"/>
        </w:rPr>
        <w:t>to  event</w:t>
      </w:r>
      <w:proofErr w:type="gramEnd"/>
      <w:r>
        <w:rPr>
          <w:rFonts w:ascii="Verdana" w:eastAsia="Verdana" w:hAnsi="Verdana" w:cs="Verdana"/>
          <w:sz w:val="20"/>
          <w:szCs w:val="20"/>
        </w:rPr>
        <w:t xml:space="preserve"> of treatment outcome (tr. completion) and CCJS. All individuals were censored at the end of the study period (November 13, 2019).</w:t>
      </w:r>
    </w:p>
    <w:p w14:paraId="000000C7" w14:textId="77777777" w:rsidR="00E17F6C" w:rsidRDefault="00000000">
      <w:pPr>
        <w:spacing w:before="240" w:after="240" w:line="240" w:lineRule="auto"/>
        <w:jc w:val="both"/>
        <w:rPr>
          <w:rFonts w:ascii="Verdana" w:eastAsia="Verdana" w:hAnsi="Verdana" w:cs="Verdana"/>
          <w:sz w:val="20"/>
          <w:szCs w:val="20"/>
        </w:rPr>
      </w:pPr>
      <w:r>
        <w:rPr>
          <w:rFonts w:ascii="Verdana" w:eastAsia="Verdana" w:hAnsi="Verdana" w:cs="Verdana"/>
          <w:sz w:val="20"/>
          <w:szCs w:val="20"/>
        </w:rPr>
        <w:t xml:space="preserve">The main analytic approach will consider </w:t>
      </w:r>
      <w:proofErr w:type="spellStart"/>
      <w:r>
        <w:rPr>
          <w:rFonts w:ascii="Verdana" w:eastAsia="Verdana" w:hAnsi="Verdana" w:cs="Verdana"/>
          <w:sz w:val="20"/>
          <w:szCs w:val="20"/>
        </w:rPr>
        <w:t>modeling</w:t>
      </w:r>
      <w:proofErr w:type="spellEnd"/>
      <w:r>
        <w:rPr>
          <w:rFonts w:ascii="Verdana" w:eastAsia="Verdana" w:hAnsi="Verdana" w:cs="Verdana"/>
          <w:sz w:val="20"/>
          <w:szCs w:val="20"/>
        </w:rPr>
        <w:t xml:space="preserve"> the primary outcomes as a function of the exposure variables through multi-state models (64). We will </w:t>
      </w:r>
      <w:proofErr w:type="spellStart"/>
      <w:r>
        <w:rPr>
          <w:rFonts w:ascii="Verdana" w:eastAsia="Verdana" w:hAnsi="Verdana" w:cs="Verdana"/>
          <w:sz w:val="20"/>
          <w:szCs w:val="20"/>
        </w:rPr>
        <w:t>analyze</w:t>
      </w:r>
      <w:proofErr w:type="spellEnd"/>
      <w:r>
        <w:rPr>
          <w:rFonts w:ascii="Verdana" w:eastAsia="Verdana" w:hAnsi="Verdana" w:cs="Verdana"/>
          <w:sz w:val="20"/>
          <w:szCs w:val="20"/>
        </w:rPr>
        <w:t xml:space="preserve"> the different disease pathways and the associations between intermediate effects and a previous one through a parametric multi-state model that allows specifying different distributions, using the multistate package in Stata (v.16, Stata Corp, College Station, Texas) (65, 66). The illness-death model is a widely adopted multistate survival model in which three states are defined: health, illness, and death. In our case, the model would allow for transitions between admission and treatment outcome, treatment outcome (completing treatment) and CCJS, and admission and CCJS (without completing treatment). To account for residual confounding, patients will be weighted by the inverse probability of baseline polysubstance use according to covariates; weights will be truncated at the 1st and 99th percentiles (Cole &amp; </w:t>
      </w:r>
      <w:proofErr w:type="spellStart"/>
      <w:r>
        <w:rPr>
          <w:rFonts w:ascii="Verdana" w:eastAsia="Verdana" w:hAnsi="Verdana" w:cs="Verdana"/>
          <w:sz w:val="20"/>
          <w:szCs w:val="20"/>
        </w:rPr>
        <w:t>Hernán</w:t>
      </w:r>
      <w:proofErr w:type="spellEnd"/>
      <w:r>
        <w:rPr>
          <w:rFonts w:ascii="Verdana" w:eastAsia="Verdana" w:hAnsi="Verdana" w:cs="Verdana"/>
          <w:sz w:val="20"/>
          <w:szCs w:val="20"/>
        </w:rPr>
        <w:t>, 2008). As the study progresses, we may incorporate other strategies or models to strengthen the analysis.</w:t>
      </w:r>
    </w:p>
    <w:p w14:paraId="000000C8" w14:textId="77777777" w:rsidR="00E17F6C" w:rsidRDefault="00000000">
      <w:pPr>
        <w:spacing w:before="240" w:after="240" w:line="240" w:lineRule="auto"/>
        <w:jc w:val="both"/>
        <w:rPr>
          <w:rFonts w:ascii="Verdana" w:eastAsia="Verdana" w:hAnsi="Verdana" w:cs="Verdana"/>
          <w:sz w:val="20"/>
          <w:szCs w:val="20"/>
        </w:rPr>
      </w:pPr>
      <w:r>
        <w:rPr>
          <w:rFonts w:ascii="Verdana" w:eastAsia="Verdana" w:hAnsi="Verdana" w:cs="Verdana"/>
          <w:sz w:val="20"/>
          <w:szCs w:val="20"/>
        </w:rPr>
        <w:lastRenderedPageBreak/>
        <w:t xml:space="preserve">The Aalen-Johansen estimator is used to estimate the transition probabilities for a population. These probabilities represent the likelihood of the process of interest in being in a particular state, given that it was in another state at a previous time. Specifically, the probabilities take the form </w:t>
      </w:r>
      <w:proofErr w:type="spellStart"/>
      <w:r>
        <w:rPr>
          <w:rFonts w:ascii="Verdana" w:eastAsia="Verdana" w:hAnsi="Verdana" w:cs="Verdana"/>
          <w:sz w:val="20"/>
          <w:szCs w:val="20"/>
        </w:rPr>
        <w:t>Pr</w:t>
      </w:r>
      <w:proofErr w:type="spellEnd"/>
      <w:r>
        <w:rPr>
          <w:rFonts w:ascii="Verdana" w:eastAsia="Verdana" w:hAnsi="Verdana" w:cs="Verdana"/>
          <w:sz w:val="20"/>
          <w:szCs w:val="20"/>
        </w:rPr>
        <w:t xml:space="preserve">(X(t) = j| X(s) = h), where X(t) is the process of interest at time t, and h and j are possible states of the process X(t). </w:t>
      </w:r>
    </w:p>
    <w:p w14:paraId="000000C9" w14:textId="77777777" w:rsidR="00E17F6C" w:rsidRDefault="00000000">
      <w:pPr>
        <w:spacing w:before="240" w:after="240" w:line="240" w:lineRule="auto"/>
        <w:jc w:val="both"/>
        <w:rPr>
          <w:rFonts w:ascii="Verdana" w:eastAsia="Verdana" w:hAnsi="Verdana" w:cs="Verdana"/>
          <w:sz w:val="20"/>
          <w:szCs w:val="20"/>
        </w:rPr>
      </w:pPr>
      <w:r>
        <w:rPr>
          <w:rFonts w:ascii="Verdana" w:eastAsia="Verdana" w:hAnsi="Verdana" w:cs="Verdana"/>
          <w:sz w:val="20"/>
          <w:szCs w:val="20"/>
        </w:rPr>
        <w:t>Secondary analyses: We utilized a survival analysis-based approach for conducting mediation analysis, which has been done in previous research (11, 12, 13, 14). To estimate the effects of polysubstance use at admission to baseline treatment on time to contact with the criminal system at 6 months, 1 year, and 3 years, we employed the Stata PREDICT, MEANSURV post-estimation command. This method relies on a fitted flexible parametric model in the case of non-proportional hazards, by selecting spline basis functions, to achieve a high degree of flexibility in estimating the baseline hazard (13). In our analysis, we considered the baseline treatment outcome as the mediator and adjusted for the same covariates used for the inverse probability weights for the multistate model. We calculated the proportion mediated at 6 months, 1 year, and 3 years since admission (i.e., the follow-up period), and estimated 95% confidence intervals (CIs) using the bootstrap method with 2,000 replications. We performed all statistical analyses using Stata v.16 (College Station, TX). Another alternative contemplates using “RISCA”' for multistate models and “</w:t>
      </w:r>
      <w:proofErr w:type="spellStart"/>
      <w:r>
        <w:rPr>
          <w:rFonts w:ascii="Verdana" w:eastAsia="Verdana" w:hAnsi="Verdana" w:cs="Verdana"/>
          <w:sz w:val="20"/>
          <w:szCs w:val="20"/>
        </w:rPr>
        <w:t>WeightIt</w:t>
      </w:r>
      <w:proofErr w:type="spellEnd"/>
      <w:r>
        <w:rPr>
          <w:rFonts w:ascii="Verdana" w:eastAsia="Verdana" w:hAnsi="Verdana" w:cs="Verdana"/>
          <w:sz w:val="20"/>
          <w:szCs w:val="20"/>
        </w:rPr>
        <w:t>” package for adjustment using IPWs or “mediation” package for mediation analysis for survival data in R version 4.1.2. Codes and markdowns of preliminary analyses are available at bit.ly/3w9wygJ.</w:t>
      </w:r>
    </w:p>
    <w:p w14:paraId="000000CA" w14:textId="77777777" w:rsidR="00E17F6C" w:rsidRDefault="00000000">
      <w:pPr>
        <w:spacing w:before="240" w:after="240" w:line="240" w:lineRule="auto"/>
        <w:jc w:val="both"/>
        <w:rPr>
          <w:rFonts w:ascii="Verdana" w:eastAsia="Verdana" w:hAnsi="Verdana" w:cs="Verdana"/>
          <w:sz w:val="20"/>
          <w:szCs w:val="20"/>
        </w:rPr>
      </w:pPr>
      <w:hyperlink r:id="rId20">
        <w:r>
          <w:rPr>
            <w:rFonts w:ascii="Verdana" w:eastAsia="Verdana" w:hAnsi="Verdana" w:cs="Verdana"/>
            <w:color w:val="1155CC"/>
            <w:sz w:val="20"/>
            <w:szCs w:val="20"/>
            <w:u w:val="single"/>
          </w:rPr>
          <w:t>use weights in mediation package - General - Posit Forum (rstudio.com)</w:t>
        </w:r>
      </w:hyperlink>
    </w:p>
    <w:p w14:paraId="000000CB" w14:textId="77777777" w:rsidR="00E17F6C" w:rsidRDefault="00000000">
      <w:pPr>
        <w:spacing w:before="240" w:after="240" w:line="240" w:lineRule="auto"/>
        <w:jc w:val="both"/>
        <w:rPr>
          <w:rFonts w:ascii="Verdana" w:eastAsia="Verdana" w:hAnsi="Verdana" w:cs="Verdana"/>
          <w:sz w:val="20"/>
          <w:szCs w:val="20"/>
        </w:rPr>
      </w:pPr>
      <w:hyperlink r:id="rId21">
        <w:r>
          <w:rPr>
            <w:rFonts w:ascii="Verdana" w:eastAsia="Verdana" w:hAnsi="Verdana" w:cs="Verdana"/>
            <w:color w:val="1155CC"/>
            <w:sz w:val="20"/>
            <w:szCs w:val="20"/>
            <w:u w:val="single"/>
          </w:rPr>
          <w:t>Research on Identification of Causal Mechanisms via Causal Mediation Analysis (harvard.edu)</w:t>
        </w:r>
      </w:hyperlink>
    </w:p>
    <w:p w14:paraId="000000CC" w14:textId="77777777" w:rsidR="00E17F6C" w:rsidRDefault="00000000">
      <w:pPr>
        <w:spacing w:before="240" w:after="240" w:line="240" w:lineRule="auto"/>
        <w:jc w:val="both"/>
        <w:rPr>
          <w:rFonts w:ascii="Verdana" w:eastAsia="Verdana" w:hAnsi="Verdana" w:cs="Verdana"/>
          <w:sz w:val="20"/>
          <w:szCs w:val="20"/>
        </w:rPr>
      </w:pPr>
      <w:hyperlink r:id="rId22">
        <w:r>
          <w:rPr>
            <w:rFonts w:ascii="Verdana" w:eastAsia="Verdana" w:hAnsi="Verdana" w:cs="Verdana"/>
            <w:color w:val="1155CC"/>
            <w:sz w:val="20"/>
            <w:szCs w:val="20"/>
            <w:u w:val="single"/>
          </w:rPr>
          <w:t>https://imai.fas.harvard.edu/projects/mechanisms.html</w:t>
        </w:r>
      </w:hyperlink>
    </w:p>
    <w:p w14:paraId="000000CD" w14:textId="77777777" w:rsidR="00E17F6C" w:rsidRPr="00AD60FF" w:rsidRDefault="00000000">
      <w:pPr>
        <w:spacing w:before="240" w:after="240" w:line="240" w:lineRule="auto"/>
        <w:jc w:val="both"/>
        <w:rPr>
          <w:rFonts w:ascii="Verdana" w:eastAsia="Verdana" w:hAnsi="Verdana" w:cs="Verdana"/>
          <w:sz w:val="20"/>
          <w:szCs w:val="20"/>
          <w:lang w:val="es-CL"/>
        </w:rPr>
      </w:pPr>
      <w:r w:rsidRPr="00AD60FF">
        <w:rPr>
          <w:rFonts w:ascii="Verdana" w:eastAsia="Verdana" w:hAnsi="Verdana" w:cs="Verdana"/>
          <w:sz w:val="20"/>
          <w:szCs w:val="20"/>
          <w:lang w:val="es-CL"/>
        </w:rPr>
        <w:t xml:space="preserve">mostrar trabajo avanzado </w:t>
      </w:r>
    </w:p>
    <w:p w14:paraId="000000CE" w14:textId="77777777" w:rsidR="00E17F6C" w:rsidRPr="00AD60FF" w:rsidRDefault="00000000">
      <w:pPr>
        <w:spacing w:before="240" w:after="240" w:line="240" w:lineRule="auto"/>
        <w:jc w:val="both"/>
        <w:rPr>
          <w:rFonts w:ascii="Verdana" w:eastAsia="Verdana" w:hAnsi="Verdana" w:cs="Verdana"/>
          <w:b/>
          <w:sz w:val="20"/>
          <w:szCs w:val="20"/>
          <w:lang w:val="es-CL"/>
        </w:rPr>
      </w:pPr>
      <w:sdt>
        <w:sdtPr>
          <w:tag w:val="goog_rdk_49"/>
          <w:id w:val="-1495178330"/>
        </w:sdtPr>
        <w:sdtContent>
          <w:proofErr w:type="spellStart"/>
          <w:r w:rsidRPr="00AD60FF">
            <w:rPr>
              <w:rFonts w:ascii="Arial Unicode MS" w:eastAsia="Arial Unicode MS" w:hAnsi="Arial Unicode MS" w:cs="Arial Unicode MS"/>
              <w:b/>
              <w:sz w:val="20"/>
              <w:szCs w:val="20"/>
              <w:lang w:val="es-CL"/>
            </w:rPr>
            <w:t>ags</w:t>
          </w:r>
          <w:proofErr w:type="spellEnd"/>
          <w:r w:rsidRPr="00AD60FF">
            <w:rPr>
              <w:rFonts w:ascii="Arial Unicode MS" w:eastAsia="Arial Unicode MS" w:hAnsi="Arial Unicode MS" w:cs="Arial Unicode MS"/>
              <w:b/>
              <w:sz w:val="20"/>
              <w:szCs w:val="20"/>
              <w:lang w:val="es-CL"/>
            </w:rPr>
            <w:t xml:space="preserve"> → enfocarse más ahí </w:t>
          </w:r>
        </w:sdtContent>
      </w:sdt>
    </w:p>
    <w:p w14:paraId="000000CF" w14:textId="77777777" w:rsidR="00E17F6C" w:rsidRDefault="00000000">
      <w:pPr>
        <w:spacing w:before="240" w:after="0" w:line="276" w:lineRule="auto"/>
        <w:rPr>
          <w:rFonts w:ascii="Verdana" w:eastAsia="Verdana" w:hAnsi="Verdana" w:cs="Verdana"/>
          <w:sz w:val="20"/>
          <w:szCs w:val="20"/>
        </w:rPr>
      </w:pPr>
      <w:r>
        <w:rPr>
          <w:rFonts w:ascii="Verdana" w:eastAsia="Verdana" w:hAnsi="Verdana" w:cs="Verdana"/>
          <w:sz w:val="20"/>
          <w:szCs w:val="20"/>
        </w:rPr>
        <w:t>Analysing simultaneity of use allows for a distinction to be made between concurrent and simultaneous polydrug use, these being two constructs that correlate but are distinguished at the level of discriminant validity (different intentionality of consumption, for example)</w:t>
      </w:r>
    </w:p>
    <w:p w14:paraId="000000D0" w14:textId="77777777" w:rsidR="00E17F6C" w:rsidRDefault="00000000">
      <w:pPr>
        <w:spacing w:before="240" w:after="0" w:line="276" w:lineRule="auto"/>
        <w:rPr>
          <w:rFonts w:ascii="Verdana" w:eastAsia="Verdana" w:hAnsi="Verdana" w:cs="Verdana"/>
          <w:sz w:val="20"/>
          <w:szCs w:val="20"/>
          <w:highlight w:val="yellow"/>
        </w:rPr>
      </w:pPr>
      <w:r>
        <w:rPr>
          <w:rFonts w:ascii="Verdana" w:eastAsia="Verdana" w:hAnsi="Verdana" w:cs="Verdana"/>
          <w:sz w:val="20"/>
          <w:szCs w:val="20"/>
        </w:rPr>
        <w:t xml:space="preserve">Difficulties in defining different combinations, time intervals and frequencies of each one --&gt; </w:t>
      </w:r>
      <w:proofErr w:type="spellStart"/>
      <w:r>
        <w:rPr>
          <w:rFonts w:ascii="Verdana" w:eastAsia="Verdana" w:hAnsi="Verdana" w:cs="Verdana"/>
          <w:sz w:val="20"/>
          <w:szCs w:val="20"/>
        </w:rPr>
        <w:t>tratamiento</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difícil</w:t>
      </w:r>
      <w:proofErr w:type="spellEnd"/>
      <w:r>
        <w:rPr>
          <w:rFonts w:ascii="Verdana" w:eastAsia="Verdana" w:hAnsi="Verdana" w:cs="Verdana"/>
          <w:sz w:val="20"/>
          <w:szCs w:val="20"/>
        </w:rPr>
        <w:t xml:space="preserve"> de </w:t>
      </w:r>
      <w:proofErr w:type="spellStart"/>
      <w:r>
        <w:rPr>
          <w:rFonts w:ascii="Verdana" w:eastAsia="Verdana" w:hAnsi="Verdana" w:cs="Verdana"/>
          <w:sz w:val="20"/>
          <w:szCs w:val="20"/>
        </w:rPr>
        <w:t>definir</w:t>
      </w:r>
      <w:proofErr w:type="spellEnd"/>
    </w:p>
    <w:sectPr w:rsidR="00E17F6C">
      <w:pgSz w:w="12240" w:h="15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iel Mateo" w:date="2023-03-14T01:23:00Z" w:initials="">
    <w:p w14:paraId="000000DF"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En vez de esto (o de forma complementaria), agregaria una frase que explique por que vale la pena estudiar poly-substance use. De otra forma, hay un salto logico con la sgte frase.</w:t>
      </w:r>
    </w:p>
  </w:comment>
  <w:comment w:id="2" w:author="Alvaro Castillo Carniglia | U.Mayor" w:date="2023-01-10T15:25:00Z" w:initials="">
    <w:p w14:paraId="00000104"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Al menos antes sólo permitían una figura, revisa bien las instrucciones</w:t>
      </w:r>
    </w:p>
  </w:comment>
  <w:comment w:id="3" w:author="Andrés González Santa Cruz" w:date="2023-01-10T15:37:00Z" w:initials="">
    <w:p w14:paraId="00000105"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Sí, debo elegir qué imagen incluiré</w:t>
      </w:r>
    </w:p>
  </w:comment>
  <w:comment w:id="4" w:author="Mariel Mateo" w:date="2023-01-11T08:23:00Z" w:initials="">
    <w:p w14:paraId="00000103"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Quizás es un detalle pero corregiría "justice system" por "criminal justice system" (para diferenciarlo de la justicia civil)</w:t>
      </w:r>
    </w:p>
  </w:comment>
  <w:comment w:id="7" w:author="Andrés González Santa Cruz" w:date="2023-03-14T19:12:00Z" w:initials="">
    <w:p w14:paraId="000000D2"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Un/a mismo/a investigador/a podrá enviar más de una propuesta, pero no podrá adjudicarse más de un fondo como investigador/a responsable en este concurso. Quienes se hayan adjudicado un fonde en el concurso 2022 podrán enviar nuevas propuestas, pero deberán ser diferentes y generar productos distintos a los planteados en la primera adjudicación. Los recursos, administrados a través de un centro de costos, podrán ser utilizados para la contratación de ayudante/s, compra de insumos, viajes y viáticos, inscripción a congresos y membresías, pago de incentivos, entre otros (el marco para efectuar gastos son los que establece la Iniciativa Científica Milenio de ANID). Los/as investigadores/as postdoctorales contratados por nDP, los/as investigadores/as senior y los/as investigadores/as principales no podrán recibir incentivos económicos. Los/as investigadores/as que se adjudiquen un fondo deberán presentar a los 6 meses un estado de avance y a los 12 meses los productos exigidos/propuestos.</w:t>
      </w:r>
    </w:p>
  </w:comment>
  <w:comment w:id="12" w:author="Andrés González Santa Cruz" w:date="2023-03-04T15:01:00Z" w:initials="">
    <w:p w14:paraId="000000F5"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Las propuestas deben</w:t>
      </w:r>
    </w:p>
    <w:p w14:paraId="000000F6"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ser en inglés o español y</w:t>
      </w:r>
    </w:p>
    <w:p w14:paraId="000000F7"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tener una extensión</w:t>
      </w:r>
    </w:p>
    <w:p w14:paraId="000000F8"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máxima de 2 páginas,</w:t>
      </w:r>
    </w:p>
    <w:p w14:paraId="000000F9"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tamaño</w:t>
      </w:r>
    </w:p>
    <w:p w14:paraId="000000FA"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carta, márgenes de 1,5 cm en cada lado, fuente Verdana tamaño 10, interlineado simple.</w:t>
      </w:r>
    </w:p>
  </w:comment>
  <w:comment w:id="9" w:author="José Ruiz-Tagle" w:date="2023-03-11T12:41:00Z" w:initials="">
    <w:p w14:paraId="000000E1"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Podríamos citar en AMA para reducir palabras</w:t>
      </w:r>
    </w:p>
  </w:comment>
  <w:comment w:id="10" w:author="Andrés González Santa Cruz" w:date="2023-03-11T15:19:00Z" w:initials="">
    <w:p w14:paraId="000000E2"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claro, al final lo hacemos. Citamos en vancouver o en AMA</w:t>
      </w:r>
    </w:p>
  </w:comment>
  <w:comment w:id="11" w:author="Andrés González Santa Cruz" w:date="2023-03-14T19:12:00Z" w:initials="">
    <w:p w14:paraId="000000E3"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Emphasize: (1) the theoretical-conceptual and state-of-the-art developments that underpin the proposal, and (2) the scientific or technological novelty of the proposal. After reading this section it should be clear how this research will fill a relevant gap in extant knowledge and has the potential to change the direction of research (theory and methods worldwide) and practice (interventions and policy making in Chile and abroad), or at least to make a substantial contribution to an important area of research or clinical practice. Proposals that make an incremental contribution extending or qualifying previously work are rarely funded.]</w:t>
      </w:r>
    </w:p>
    <w:p w14:paraId="000000E4"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-Implicancias para las pol publicas (justificacion), justificar cómo será un aporte</w:t>
      </w:r>
    </w:p>
  </w:comment>
  <w:comment w:id="13" w:author="Mariel Mateo" w:date="2023-03-14T00:59:00Z" w:initials="">
    <w:p w14:paraId="00000106"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Creo que esto debiera ser mas claro, si vamos a incluir alcohol, lo explicitaria aqui.</w:t>
      </w:r>
    </w:p>
  </w:comment>
  <w:comment w:id="14" w:author="Andrés González Santa Cruz" w:date="2023-03-14T14:42:00Z" w:initials="">
    <w:p w14:paraId="000000F1"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podríamos dejarlo en que contact with criminal justice system sea un término que resuma ?</w:t>
      </w:r>
    </w:p>
  </w:comment>
  <w:comment w:id="16" w:author="Andrés González Santa Cruz" w:date="2023-03-14T14:39:00Z" w:initials="">
    <w:p w14:paraId="000000E0"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podría ser en "traditional high-income countries" (nosotros somos high income y UY tbn), o global north?</w:t>
      </w:r>
    </w:p>
  </w:comment>
  <w:comment w:id="19" w:author="Andrés González Santa Cruz" w:date="2023-03-04T15:03:00Z" w:initials="">
    <w:p w14:paraId="000000EA"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Lo re-formule en terminos de evaluacion de impacto, para que sea acorde a la linea de investigacion exigida por las bases. Ahora me queda la duda que, segun lo que entiendo en una evaluacion de impacto siempre hay un interes por comprender el "impacto" al corto, mediano y largo plazo: debieramos plantear un objetivo especifico en esta linea?</w:t>
      </w:r>
    </w:p>
  </w:comment>
  <w:comment w:id="24" w:author="Andrés González Santa Cruz" w:date="2023-03-08T15:37:00Z" w:initials="">
    <w:p w14:paraId="000000FE"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Corresponde presentar hipotesis (ya que es linea de ev. de impacto., preguntar a alvaro si la literatura que respalde la direccion de las hipotesis debiera estar aca o en antecedentes del problema). ???¡?</w:t>
      </w:r>
    </w:p>
  </w:comment>
  <w:comment w:id="28" w:author="José Ruiz-Tagle" w:date="2023-03-07T02:25:00Z" w:initials="">
    <w:p w14:paraId="000000EF"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Quizás hay algún término más apropiado para esto</w:t>
      </w:r>
    </w:p>
  </w:comment>
  <w:comment w:id="29" w:author="Andrés González Santa Cruz" w:date="2023-03-07T03:34:00Z" w:initials="">
    <w:p w14:paraId="000000F0"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 creo que sin hypen. Al menos ACC y Mariel cuando lo vieron no lo cuestionaron cuando lo mandé a SER</w:t>
      </w:r>
    </w:p>
  </w:comment>
  <w:comment w:id="20" w:author="José Ruiz-Tagle" w:date="2023-03-07T02:29:00Z" w:initials="">
    <w:p w14:paraId="000000EB"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Propongo que nos pongamos de acuerdo en esto para hacer la sección de antecedentes. Quizás ustedes ya tienen esto más desarrollado</w:t>
      </w:r>
    </w:p>
  </w:comment>
  <w:comment w:id="21" w:author="Andrés González Santa Cruz" w:date="2023-03-07T03:35:00Z" w:initials="">
    <w:p w14:paraId="000000EC"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Mmmm... juntémonos con Mariel para esto, ¿te parece?</w:t>
      </w:r>
    </w:p>
  </w:comment>
  <w:comment w:id="22" w:author="Andrés González Santa Cruz" w:date="2023-03-07T03:36:00Z" w:initials="">
    <w:p w14:paraId="000000ED"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podemos hacer un zoom (Mariel puede tipo 7 pm) y por ahora tiene una agenda más o menos apretada pero podemos hacerla cortita. Ya me dijo que estaba interesada asi que vamos por buen camino</w:t>
      </w:r>
    </w:p>
  </w:comment>
  <w:comment w:id="23" w:author="Andrés González Santa Cruz" w:date="2023-03-08T16:36:00Z" w:initials="">
    <w:p w14:paraId="000000EE"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SE SI PONDRÍA UN OBJETIVO GENERL.</w:t>
      </w:r>
    </w:p>
  </w:comment>
  <w:comment w:id="36" w:author="Mariel Mateo" w:date="2023-03-14T01:09:00Z" w:initials="">
    <w:p w14:paraId="000000FB"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Creo que no decimos nada de esto antes en el background... o, se refiere a poly-substance users que son vulnerables?</w:t>
      </w:r>
    </w:p>
  </w:comment>
  <w:comment w:id="37" w:author="Andrés González Santa Cruz" w:date="2023-03-14T15:29:00Z" w:initials="">
    <w:p w14:paraId="000000FC"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mmmm tienes razón. quiero decir que son personas que tienen valores más vulnerables en las covariables.</w:t>
      </w:r>
    </w:p>
  </w:comment>
  <w:comment w:id="40" w:author="Andrés González Santa Cruz" w:date="2023-03-04T15:01:00Z" w:initials="">
    <w:p w14:paraId="000000F2"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son 2 los productos minimos que piden: 1) informe de avance, 6 meses; 2)manuscrito enviado a publicar, 12 meses; 3) actividad de difusion (presentacion en congreso internacional), 12 meses</w:t>
      </w:r>
    </w:p>
    <w:p w14:paraId="000000F3"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Los/as investigadores/as que se adjudiquen un fondo deberán presentar a los 6 meses un estado de avance y a los 12 meses los productos exigidos/propuestos</w:t>
      </w:r>
    </w:p>
  </w:comment>
  <w:comment w:id="46" w:author="Andrés González Santa Cruz" w:date="2023-03-09T03:51:00Z" w:initials="">
    <w:p w14:paraId="000000FF"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ma´s pensado como para usar IPW para estandarizar el efecto mediado</w:t>
      </w:r>
    </w:p>
  </w:comment>
  <w:comment w:id="47" w:author="Mariel Mateo" w:date="2023-03-07T23:50:00Z" w:initials="">
    <w:p w14:paraId="000000E5"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Ojo que yo no me detendría en la intro en la discusión de como definir policonsumo, sino qe lo relevante es la brecha de porqué es relevante estudiar esta poblacion? y por qué en Chile?</w:t>
      </w:r>
    </w:p>
  </w:comment>
  <w:comment w:id="49" w:author="Andrés González Santa Cruz" w:date="2023-03-09T20:06:00Z" w:initials="">
    <w:p w14:paraId="000000D3"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White, W., Recovery/remission from substance use disorders: an analysis of reported outcomes in 415 scientific reports, 1868–2011. 2012, Philadelphia Department of Behavioral Health and Intellectual disAbility Services and the Great Lakes Addiction Technology Transfer Center: Chicago, Illinois &amp; Philadelphia, PA Available from: https://www.naadac.org/assets/2416/whitewl2012_recoveryremission_from_substance_abuse_disorders.pdf</w:t>
      </w:r>
    </w:p>
    <w:p w14:paraId="000000D4" w14:textId="77777777" w:rsidR="00E17F6C" w:rsidRDefault="00E17F6C">
      <w:pPr>
        <w:widowControl w:val="0"/>
        <w:pBdr>
          <w:top w:val="nil"/>
          <w:left w:val="nil"/>
          <w:bottom w:val="nil"/>
          <w:right w:val="nil"/>
          <w:between w:val="nil"/>
        </w:pBdr>
        <w:spacing w:after="0" w:line="240" w:lineRule="auto"/>
        <w:rPr>
          <w:rFonts w:ascii="Arial" w:eastAsia="Arial" w:hAnsi="Arial" w:cs="Arial"/>
          <w:color w:val="000000"/>
        </w:rPr>
      </w:pPr>
    </w:p>
    <w:p w14:paraId="000000D5"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Andersson, H.W., M. Wenaas, and T. Nordfjærn, Relapse after inpatient substance use treatment: A prospective cohort study among users of illicit substances. Addictive Behaviors, 2019. 90: p. 222-228. DOI: https://doi.org/10.1016/j.addbeh.2018.11.008.</w:t>
      </w:r>
    </w:p>
  </w:comment>
  <w:comment w:id="50" w:author="Andrés González Santa Cruz" w:date="2023-03-13T02:35:00Z" w:initials="">
    <w:p w14:paraId="000000F4"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Cole, S. R., &amp; Hernán, M. A. (2008). Constructing inverse probability weights for marginal structural models. American journal of epidemiology, 168(6), 656–664. https://doi.org/10.1093/aje/kwn164</w:t>
      </w:r>
    </w:p>
  </w:comment>
  <w:comment w:id="52" w:author="Andrés González Santa Cruz" w:date="2023-03-09T03:48:00Z" w:initials="">
    <w:p w14:paraId="00000101"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transAJ(object, s, t, state.names=c("1", "2", "3"), conf=FALSE, n.boot=1000,</w:t>
      </w:r>
    </w:p>
    <w:p w14:paraId="00000102"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conf.level=0.95, method.boot="percentile")</w:t>
      </w:r>
    </w:p>
  </w:comment>
  <w:comment w:id="53" w:author="Andrés González Santa Cruz" w:date="2023-03-09T03:42:00Z" w:initials="">
    <w:p w14:paraId="000000D6"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https://www.pauldickman.com/software/stata/sex-differences/</w:t>
      </w:r>
    </w:p>
    <w:p w14:paraId="000000D7"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@jose.ruiztaglem@gmail.com </w:t>
      </w:r>
    </w:p>
    <w:p w14:paraId="000000D8" w14:textId="77777777" w:rsidR="00E17F6C" w:rsidRDefault="00E17F6C">
      <w:pPr>
        <w:widowControl w:val="0"/>
        <w:pBdr>
          <w:top w:val="nil"/>
          <w:left w:val="nil"/>
          <w:bottom w:val="nil"/>
          <w:right w:val="nil"/>
          <w:between w:val="nil"/>
        </w:pBdr>
        <w:spacing w:after="0" w:line="240" w:lineRule="auto"/>
        <w:rPr>
          <w:rFonts w:ascii="Arial" w:eastAsia="Arial" w:hAnsi="Arial" w:cs="Arial"/>
          <w:color w:val="000000"/>
        </w:rPr>
      </w:pPr>
    </w:p>
    <w:p w14:paraId="000000D9"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Esto es lo que quiero hacer. Por cierto, podría complementarlo con un análisis de sensibilidad con el paquete mediation en que hagamos un survdiff con mediate y bootstrap con la probabilidad inversa del tratamiento como pesos a la base</w:t>
      </w:r>
    </w:p>
    <w:p w14:paraId="000000DA"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_Assigned to José Ruiz-Tagle_</w:t>
      </w:r>
    </w:p>
  </w:comment>
  <w:comment w:id="54" w:author="Andrés González Santa Cruz" w:date="2023-03-09T03:42:00Z" w:initials="">
    <w:p w14:paraId="000000DB"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use weights in mediation package - General - Posit Forum (rstudio.com)</w:t>
      </w:r>
    </w:p>
    <w:p w14:paraId="000000DC"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https://community.rstudio.com/t/use-weights-in-mediation-package/155769</w:t>
      </w:r>
    </w:p>
    <w:p w14:paraId="000000DD"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https://imai.fas.harvard.edu/projects/mechanisms.html</w:t>
      </w:r>
    </w:p>
  </w:comment>
  <w:comment w:id="55" w:author="José Ruiz-Tagle" w:date="2023-03-09T16:32:00Z" w:initials="">
    <w:p w14:paraId="000000DE"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Está BUENISIMO!</w:t>
      </w:r>
    </w:p>
  </w:comment>
  <w:comment w:id="56" w:author="Andrés González Santa Cruz" w:date="2023-03-09T03:49:00Z" w:initials="">
    <w:p w14:paraId="00000100"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AGS-MM-JRT: Análisis de sensibilidad, restringir la muestra a quienes es probable que hayan tenido un tratamiento anterior, para poder limpiar el efecto del tratamiento (huevo-gallina = tto-poly-subs).</w:t>
      </w:r>
    </w:p>
  </w:comment>
  <w:comment w:id="57" w:author="Andrés González Santa Cruz" w:date="2023-03-09T03:11:00Z" w:initials="">
    <w:p w14:paraId="000000E6"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Berry K, Duarte-Rojo A, Grab JD, et al. Cognitive Impairment and Physical Frailty in Patients With Cirrhosis. Hepatol Commun. 2022;6(1):237-246. doi:10.1002/hep4.1796</w:t>
      </w:r>
    </w:p>
  </w:comment>
  <w:comment w:id="58" w:author="Andrés González Santa Cruz" w:date="2023-03-09T03:20:00Z" w:initials="">
    <w:p w14:paraId="000000E7"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Naimi, A. I., Cole, S. R., &amp; Kennedy, E. H. (2017). An introduction to g methods. International journal of epidemiology, 46(2), 756–762. https://doi.org/10.1093/ije/dyw323</w:t>
      </w:r>
    </w:p>
  </w:comment>
  <w:comment w:id="59" w:author="Andrés González Santa Cruz" w:date="2023-03-13T00:00:00Z" w:initials="">
    <w:p w14:paraId="000000E8"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VanderWeele, Tyler J.. Causal Mediation Analysis With Survival Data. Epidemiology 22(4):p 582-585, July 2011. | DOI: 10.1097/EDE.0b013e31821db37e</w:t>
      </w:r>
    </w:p>
  </w:comment>
  <w:comment w:id="60" w:author="Andrés González Santa Cruz" w:date="2023-03-13T03:23:00Z" w:initials="">
    <w:p w14:paraId="000000E9"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survHIMA(X, Z, M, OT, status, FDRcut = 0.05, verbose = FALSE)</w:t>
      </w:r>
    </w:p>
  </w:comment>
  <w:comment w:id="61" w:author="Andrés González Santa Cruz" w:date="2023-03-09T03:34:00Z" w:initials="">
    <w:p w14:paraId="000000FD"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Bender A, Groll A, Scheipl F. A generalized additive model approach to time-to-event analysis. Statistical Modelling. 2018;18(3-4):299-321. doi:10.1177/1471082X17748083</w:t>
      </w:r>
    </w:p>
  </w:comment>
  <w:comment w:id="51" w:author="Mariel Mateo" w:date="2023-03-14T01:16:00Z" w:initials="">
    <w:p w14:paraId="000000D1" w14:textId="77777777" w:rsidR="00E17F6C"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Si hay que resumir, sacaria esta info, y dejaria la frase propuesta arriba&gt; As the study progresses, we may incorporate other strategies or models to strengthen the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DF" w15:done="0"/>
  <w15:commentEx w15:paraId="00000104" w15:done="0"/>
  <w15:commentEx w15:paraId="00000105" w15:paraIdParent="00000104" w15:done="0"/>
  <w15:commentEx w15:paraId="00000103" w15:done="0"/>
  <w15:commentEx w15:paraId="000000D2" w15:done="0"/>
  <w15:commentEx w15:paraId="000000FA" w15:done="0"/>
  <w15:commentEx w15:paraId="000000E1" w15:done="0"/>
  <w15:commentEx w15:paraId="000000E2" w15:paraIdParent="000000E1" w15:done="0"/>
  <w15:commentEx w15:paraId="000000E4" w15:paraIdParent="000000E1" w15:done="0"/>
  <w15:commentEx w15:paraId="00000106" w15:done="0"/>
  <w15:commentEx w15:paraId="000000F1" w15:done="0"/>
  <w15:commentEx w15:paraId="000000E0" w15:done="0"/>
  <w15:commentEx w15:paraId="000000EA" w15:done="0"/>
  <w15:commentEx w15:paraId="000000FE" w15:done="0"/>
  <w15:commentEx w15:paraId="000000EF" w15:done="0"/>
  <w15:commentEx w15:paraId="000000F0" w15:paraIdParent="000000EF" w15:done="0"/>
  <w15:commentEx w15:paraId="000000EB" w15:done="0"/>
  <w15:commentEx w15:paraId="000000EC" w15:paraIdParent="000000EB" w15:done="0"/>
  <w15:commentEx w15:paraId="000000ED" w15:paraIdParent="000000EB" w15:done="0"/>
  <w15:commentEx w15:paraId="000000EE" w15:paraIdParent="000000EB" w15:done="0"/>
  <w15:commentEx w15:paraId="000000FB" w15:done="0"/>
  <w15:commentEx w15:paraId="000000FC" w15:paraIdParent="000000FB" w15:done="0"/>
  <w15:commentEx w15:paraId="000000F3" w15:done="0"/>
  <w15:commentEx w15:paraId="000000FF" w15:done="0"/>
  <w15:commentEx w15:paraId="000000E5" w15:done="0"/>
  <w15:commentEx w15:paraId="000000D5" w15:done="0"/>
  <w15:commentEx w15:paraId="000000F4" w15:done="0"/>
  <w15:commentEx w15:paraId="00000102" w15:done="0"/>
  <w15:commentEx w15:paraId="000000DA" w15:done="0"/>
  <w15:commentEx w15:paraId="000000DD" w15:paraIdParent="000000DA" w15:done="0"/>
  <w15:commentEx w15:paraId="000000DE" w15:paraIdParent="000000DA" w15:done="0"/>
  <w15:commentEx w15:paraId="00000100" w15:done="0"/>
  <w15:commentEx w15:paraId="000000E6" w15:done="0"/>
  <w15:commentEx w15:paraId="000000E7" w15:paraIdParent="000000E6" w15:done="0"/>
  <w15:commentEx w15:paraId="000000E8" w15:paraIdParent="000000E6" w15:done="0"/>
  <w15:commentEx w15:paraId="000000E9" w15:paraIdParent="000000E6" w15:done="0"/>
  <w15:commentEx w15:paraId="000000FD" w15:done="0"/>
  <w15:commentEx w15:paraId="000000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DF" w16cid:durableId="27BC5661"/>
  <w16cid:commentId w16cid:paraId="00000104" w16cid:durableId="27BC5660"/>
  <w16cid:commentId w16cid:paraId="00000105" w16cid:durableId="27BC565F"/>
  <w16cid:commentId w16cid:paraId="00000103" w16cid:durableId="27BC565E"/>
  <w16cid:commentId w16cid:paraId="000000D2" w16cid:durableId="27BC565D"/>
  <w16cid:commentId w16cid:paraId="000000FA" w16cid:durableId="27BC565C"/>
  <w16cid:commentId w16cid:paraId="000000E1" w16cid:durableId="27BC565B"/>
  <w16cid:commentId w16cid:paraId="000000E2" w16cid:durableId="27BC565A"/>
  <w16cid:commentId w16cid:paraId="000000E4" w16cid:durableId="27BC5659"/>
  <w16cid:commentId w16cid:paraId="00000106" w16cid:durableId="27BC5658"/>
  <w16cid:commentId w16cid:paraId="000000F1" w16cid:durableId="27BC5657"/>
  <w16cid:commentId w16cid:paraId="000000E0" w16cid:durableId="27BC5656"/>
  <w16cid:commentId w16cid:paraId="000000EA" w16cid:durableId="27BC5655"/>
  <w16cid:commentId w16cid:paraId="000000FE" w16cid:durableId="27BC5654"/>
  <w16cid:commentId w16cid:paraId="000000EF" w16cid:durableId="27BC5653"/>
  <w16cid:commentId w16cid:paraId="000000F0" w16cid:durableId="27BC5652"/>
  <w16cid:commentId w16cid:paraId="000000EB" w16cid:durableId="27BC5651"/>
  <w16cid:commentId w16cid:paraId="000000EC" w16cid:durableId="27BC5650"/>
  <w16cid:commentId w16cid:paraId="000000ED" w16cid:durableId="27BC564F"/>
  <w16cid:commentId w16cid:paraId="000000EE" w16cid:durableId="27BC564E"/>
  <w16cid:commentId w16cid:paraId="000000FB" w16cid:durableId="27BC564D"/>
  <w16cid:commentId w16cid:paraId="000000FC" w16cid:durableId="27BC564C"/>
  <w16cid:commentId w16cid:paraId="000000F3" w16cid:durableId="27BC564B"/>
  <w16cid:commentId w16cid:paraId="000000FF" w16cid:durableId="27BC564A"/>
  <w16cid:commentId w16cid:paraId="000000E5" w16cid:durableId="27BC5649"/>
  <w16cid:commentId w16cid:paraId="000000D5" w16cid:durableId="27BC5648"/>
  <w16cid:commentId w16cid:paraId="000000F4" w16cid:durableId="27BC5647"/>
  <w16cid:commentId w16cid:paraId="00000102" w16cid:durableId="27BC5646"/>
  <w16cid:commentId w16cid:paraId="000000DA" w16cid:durableId="27BC5645"/>
  <w16cid:commentId w16cid:paraId="000000DD" w16cid:durableId="27BC5644"/>
  <w16cid:commentId w16cid:paraId="000000DE" w16cid:durableId="27BC5643"/>
  <w16cid:commentId w16cid:paraId="00000100" w16cid:durableId="27BC5642"/>
  <w16cid:commentId w16cid:paraId="000000E6" w16cid:durableId="27BC5641"/>
  <w16cid:commentId w16cid:paraId="000000E7" w16cid:durableId="27BC5640"/>
  <w16cid:commentId w16cid:paraId="000000E8" w16cid:durableId="27BC563F"/>
  <w16cid:commentId w16cid:paraId="000000E9" w16cid:durableId="27BC563E"/>
  <w16cid:commentId w16cid:paraId="000000FD" w16cid:durableId="27BC563D"/>
  <w16cid:commentId w16cid:paraId="000000D1" w16cid:durableId="27BC56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A44CE"/>
    <w:multiLevelType w:val="multilevel"/>
    <w:tmpl w:val="9D6E1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F00AB9"/>
    <w:multiLevelType w:val="multilevel"/>
    <w:tmpl w:val="294EF9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8F403FB"/>
    <w:multiLevelType w:val="multilevel"/>
    <w:tmpl w:val="B0401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D37074"/>
    <w:multiLevelType w:val="multilevel"/>
    <w:tmpl w:val="D7463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4E3F85"/>
    <w:multiLevelType w:val="multilevel"/>
    <w:tmpl w:val="114011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32838434">
    <w:abstractNumId w:val="4"/>
  </w:num>
  <w:num w:numId="2" w16cid:durableId="1549339593">
    <w:abstractNumId w:val="2"/>
  </w:num>
  <w:num w:numId="3" w16cid:durableId="319160512">
    <w:abstractNumId w:val="1"/>
  </w:num>
  <w:num w:numId="4" w16cid:durableId="1619528380">
    <w:abstractNumId w:val="0"/>
  </w:num>
  <w:num w:numId="5" w16cid:durableId="116512808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F6C"/>
    <w:rsid w:val="00AD60FF"/>
    <w:rsid w:val="00E17F6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A48F"/>
  <w15:docId w15:val="{EB1D2D26-0B86-45C8-B3C5-EAD98632F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6B0"/>
    <w:rPr>
      <w:lang w:val="en-GB"/>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240" w:after="240" w:line="240" w:lineRule="auto"/>
      <w:ind w:left="720" w:hanging="360"/>
      <w:jc w:val="both"/>
      <w:outlineLvl w:val="1"/>
    </w:pPr>
    <w:rPr>
      <w:rFonts w:ascii="Verdana" w:eastAsia="Verdana" w:hAnsi="Verdana" w:cs="Verdana"/>
      <w:b/>
      <w:color w:val="1155CC"/>
      <w:sz w:val="20"/>
      <w:szCs w:val="20"/>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C954C8"/>
    <w:pPr>
      <w:ind w:left="720"/>
      <w:contextualSpacing/>
    </w:pPr>
  </w:style>
  <w:style w:type="character" w:styleId="Hipervnculo">
    <w:name w:val="Hyperlink"/>
    <w:basedOn w:val="Fuentedeprrafopredeter"/>
    <w:uiPriority w:val="99"/>
    <w:unhideWhenUsed/>
    <w:rsid w:val="005B5AFA"/>
    <w:rPr>
      <w:color w:val="0563C1" w:themeColor="hyperlink"/>
      <w:u w:val="single"/>
    </w:rPr>
  </w:style>
  <w:style w:type="character" w:styleId="Mencinsinresolver">
    <w:name w:val="Unresolved Mention"/>
    <w:basedOn w:val="Fuentedeprrafopredeter"/>
    <w:uiPriority w:val="99"/>
    <w:semiHidden/>
    <w:unhideWhenUsed/>
    <w:rsid w:val="005B5AFA"/>
    <w:rPr>
      <w:color w:val="605E5C"/>
      <w:shd w:val="clear" w:color="auto" w:fill="E1DFDD"/>
    </w:rPr>
  </w:style>
  <w:style w:type="character" w:customStyle="1" w:styleId="name">
    <w:name w:val="name"/>
    <w:basedOn w:val="Fuentedeprrafopredeter"/>
    <w:rsid w:val="001D76E2"/>
  </w:style>
  <w:style w:type="character" w:styleId="Refdecomentario">
    <w:name w:val="annotation reference"/>
    <w:basedOn w:val="Fuentedeprrafopredeter"/>
    <w:uiPriority w:val="99"/>
    <w:semiHidden/>
    <w:unhideWhenUsed/>
    <w:rsid w:val="001D76E2"/>
    <w:rPr>
      <w:sz w:val="16"/>
      <w:szCs w:val="16"/>
    </w:rPr>
  </w:style>
  <w:style w:type="paragraph" w:styleId="Textocomentario">
    <w:name w:val="annotation text"/>
    <w:basedOn w:val="Normal"/>
    <w:link w:val="TextocomentarioCar"/>
    <w:uiPriority w:val="99"/>
    <w:unhideWhenUsed/>
    <w:rsid w:val="001D76E2"/>
    <w:pPr>
      <w:spacing w:line="240" w:lineRule="auto"/>
    </w:pPr>
    <w:rPr>
      <w:sz w:val="20"/>
      <w:szCs w:val="20"/>
    </w:rPr>
  </w:style>
  <w:style w:type="character" w:customStyle="1" w:styleId="TextocomentarioCar">
    <w:name w:val="Texto comentario Car"/>
    <w:basedOn w:val="Fuentedeprrafopredeter"/>
    <w:link w:val="Textocomentario"/>
    <w:uiPriority w:val="99"/>
    <w:rsid w:val="001D76E2"/>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D76E2"/>
    <w:rPr>
      <w:b/>
      <w:bCs/>
    </w:rPr>
  </w:style>
  <w:style w:type="character" w:customStyle="1" w:styleId="AsuntodelcomentarioCar">
    <w:name w:val="Asunto del comentario Car"/>
    <w:basedOn w:val="TextocomentarioCar"/>
    <w:link w:val="Asuntodelcomentario"/>
    <w:uiPriority w:val="99"/>
    <w:semiHidden/>
    <w:rsid w:val="001D76E2"/>
    <w:rPr>
      <w:b/>
      <w:bCs/>
      <w:sz w:val="20"/>
      <w:szCs w:val="20"/>
      <w:lang w:val="en-GB"/>
    </w:rPr>
  </w:style>
  <w:style w:type="paragraph" w:styleId="Revisin">
    <w:name w:val="Revision"/>
    <w:hidden/>
    <w:uiPriority w:val="99"/>
    <w:semiHidden/>
    <w:rsid w:val="00306A22"/>
    <w:pPr>
      <w:spacing w:after="0" w:line="240" w:lineRule="auto"/>
    </w:pPr>
    <w:rPr>
      <w:lang w:val="en-GB"/>
    </w:rPr>
  </w:style>
  <w:style w:type="paragraph" w:styleId="NormalWeb">
    <w:name w:val="Normal (Web)"/>
    <w:basedOn w:val="Normal"/>
    <w:uiPriority w:val="99"/>
    <w:semiHidden/>
    <w:unhideWhenUsed/>
    <w:rsid w:val="00D3306C"/>
    <w:pPr>
      <w:spacing w:before="100" w:beforeAutospacing="1" w:after="100" w:afterAutospacing="1" w:line="240" w:lineRule="auto"/>
    </w:pPr>
    <w:rPr>
      <w:rFonts w:ascii="Times New Roman" w:eastAsia="Times New Roman" w:hAnsi="Times New Roman" w:cs="Times New Roman"/>
      <w:sz w:val="24"/>
      <w:szCs w:val="24"/>
      <w:lang w:val="es-CL"/>
    </w:rPr>
  </w:style>
  <w:style w:type="character" w:styleId="Textoennegrita">
    <w:name w:val="Strong"/>
    <w:basedOn w:val="Fuentedeprrafopredeter"/>
    <w:uiPriority w:val="22"/>
    <w:qFormat/>
    <w:rsid w:val="00D3306C"/>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99604">
      <w:bodyDiv w:val="1"/>
      <w:marLeft w:val="0"/>
      <w:marRight w:val="0"/>
      <w:marTop w:val="0"/>
      <w:marBottom w:val="0"/>
      <w:divBdr>
        <w:top w:val="none" w:sz="0" w:space="0" w:color="auto"/>
        <w:left w:val="none" w:sz="0" w:space="0" w:color="auto"/>
        <w:bottom w:val="none" w:sz="0" w:space="0" w:color="auto"/>
        <w:right w:val="none" w:sz="0" w:space="0" w:color="auto"/>
      </w:divBdr>
      <w:divsChild>
        <w:div w:id="1855731596">
          <w:marLeft w:val="0"/>
          <w:marRight w:val="0"/>
          <w:marTop w:val="0"/>
          <w:marBottom w:val="0"/>
          <w:divBdr>
            <w:top w:val="none" w:sz="0" w:space="0" w:color="auto"/>
            <w:left w:val="none" w:sz="0" w:space="0" w:color="auto"/>
            <w:bottom w:val="none" w:sz="0" w:space="0" w:color="auto"/>
            <w:right w:val="none" w:sz="0" w:space="0" w:color="auto"/>
          </w:divBdr>
          <w:divsChild>
            <w:div w:id="14488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es.planetcalc.com/7741/" TargetMode="External"/><Relationship Id="rId18" Type="http://schemas.openxmlformats.org/officeDocument/2006/relationships/hyperlink" Target="https://www.dipres.gob.cl/597/articles-214465_informe_final.pdf" TargetMode="External"/><Relationship Id="rId3" Type="http://schemas.openxmlformats.org/officeDocument/2006/relationships/styles" Target="styles.xml"/><Relationship Id="rId21" Type="http://schemas.openxmlformats.org/officeDocument/2006/relationships/hyperlink" Target="https://imai.fas.harvard.edu/projects/mechanisms.html" TargetMode="External"/><Relationship Id="rId7" Type="http://schemas.microsoft.com/office/2011/relationships/commentsExtended" Target="commentsExtended.xml"/><Relationship Id="rId12" Type="http://schemas.openxmlformats.org/officeDocument/2006/relationships/hyperlink" Target="https://chile.workingdays.org/mobile_home.php" TargetMode="External"/><Relationship Id="rId17" Type="http://schemas.openxmlformats.org/officeDocument/2006/relationships/hyperlink" Target="https://doi.org/10.1080/02791072.2021.197688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93/epirev/mxaa006" TargetMode="External"/><Relationship Id="rId20" Type="http://schemas.openxmlformats.org/officeDocument/2006/relationships/hyperlink" Target="https://community.rstudio.com/t/use-weights-in-mediation-package/155769"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oi.org/10.1002/jae.2341"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i.org/10.3390/ijerph19201354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meganoticias.cl/dato-util/359248-sueldos-posgrado-magister-doctorado-becas-chile-23-11-2021.html" TargetMode="External"/><Relationship Id="rId22" Type="http://schemas.openxmlformats.org/officeDocument/2006/relationships/hyperlink" Target="https://imai.fas.harvard.edu/projects/mechanism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HoBuZi2gPRCPW2HqGigVAPQkKw==">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6430</Words>
  <Characters>35371</Characters>
  <Application>Microsoft Office Word</Application>
  <DocSecurity>0</DocSecurity>
  <Lines>294</Lines>
  <Paragraphs>83</Paragraphs>
  <ScaleCrop>false</ScaleCrop>
  <Company/>
  <LinksUpToDate>false</LinksUpToDate>
  <CharactersWithSpaces>41718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 González Santa Cruz</dc:creator>
  <cp:lastModifiedBy>Andrés González Santa Cruz</cp:lastModifiedBy>
  <cp:revision>2</cp:revision>
  <dcterms:created xsi:type="dcterms:W3CDTF">2023-01-10T21:25:00Z</dcterms:created>
  <dcterms:modified xsi:type="dcterms:W3CDTF">2023-03-15T17:36:00Z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66ccc06c67ceef70da3ec424294bcccb9f80ee8a830b17b65a412d4b3c7dddb7</vt:lpwstr>
  </property>
  <property fmtid="{D5CDD505-2E9C-101B-9397-08002B2CF9AE}" pid="3" name="MSIP_Label_c9f92db8-2851-4df9-9d12-fab52f5b1415_Enabled">
    <vt:lpwstr>true</vt:lpwstr>
  </property>
  <property fmtid="{D5CDD505-2E9C-101B-9397-08002B2CF9AE}" pid="4" name="MSIP_Label_c9f92db8-2851-4df9-9d12-fab52f5b1415_SetDate">
    <vt:lpwstr>2023-01-10T21:25:06Z</vt:lpwstr>
  </property>
  <property fmtid="{D5CDD505-2E9C-101B-9397-08002B2CF9AE}" pid="5" name="MSIP_Label_c9f92db8-2851-4df9-9d12-fab52f5b1415_Method">
    <vt:lpwstr>Standard</vt:lpwstr>
  </property>
  <property fmtid="{D5CDD505-2E9C-101B-9397-08002B2CF9AE}" pid="6" name="MSIP_Label_c9f92db8-2851-4df9-9d12-fab52f5b1415_Name">
    <vt:lpwstr>UNOFFICIAL</vt:lpwstr>
  </property>
  <property fmtid="{D5CDD505-2E9C-101B-9397-08002B2CF9AE}" pid="7" name="MSIP_Label_c9f92db8-2851-4df9-9d12-fab52f5b1415_SiteId">
    <vt:lpwstr>5a7cc8ab-a4dc-4f9b-bf60-66714049ad62</vt:lpwstr>
  </property>
  <property fmtid="{D5CDD505-2E9C-101B-9397-08002B2CF9AE}" pid="8" name="MSIP_Label_c9f92db8-2851-4df9-9d12-fab52f5b1415_ActionId">
    <vt:lpwstr>584db3ec-beda-4c10-87a8-677fa8ee929b</vt:lpwstr>
  </property>
  <property fmtid="{D5CDD505-2E9C-101B-9397-08002B2CF9AE}" pid="9" name="MSIP_Label_c9f92db8-2851-4df9-9d12-fab52f5b1415_ContentBits">
    <vt:lpwstr>0</vt:lpwstr>
  </property>
</Properties>
</file>