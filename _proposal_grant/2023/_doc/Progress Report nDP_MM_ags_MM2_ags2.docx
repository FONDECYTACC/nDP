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0652B" w14:textId="77777777" w:rsidR="00261E63" w:rsidRDefault="00261E63" w:rsidP="00261E63">
      <w:pPr>
        <w:jc w:val="center"/>
        <w:rPr>
          <w:rFonts w:eastAsia="Times New Roman" w:cs="Times New Roman"/>
          <w:b/>
          <w:bCs/>
          <w:color w:val="44546A" w:themeColor="text2"/>
          <w:sz w:val="28"/>
          <w:szCs w:val="28"/>
          <w:lang w:eastAsia="en-AU"/>
        </w:rPr>
      </w:pPr>
    </w:p>
    <w:p w14:paraId="03EA9871" w14:textId="77777777" w:rsidR="00261E63" w:rsidRDefault="00261E63" w:rsidP="00261E63">
      <w:pPr>
        <w:jc w:val="center"/>
        <w:rPr>
          <w:rFonts w:eastAsia="Times New Roman" w:cs="Times New Roman"/>
          <w:b/>
          <w:bCs/>
          <w:color w:val="44546A" w:themeColor="text2"/>
          <w:sz w:val="28"/>
          <w:szCs w:val="28"/>
          <w:lang w:eastAsia="en-AU"/>
        </w:rPr>
      </w:pPr>
    </w:p>
    <w:p w14:paraId="079C8741" w14:textId="77777777" w:rsidR="00261E63" w:rsidRDefault="00261E63" w:rsidP="00261E63">
      <w:pPr>
        <w:jc w:val="center"/>
        <w:rPr>
          <w:rFonts w:eastAsia="Times New Roman" w:cs="Times New Roman"/>
          <w:b/>
          <w:bCs/>
          <w:color w:val="44546A" w:themeColor="text2"/>
          <w:sz w:val="28"/>
          <w:szCs w:val="28"/>
          <w:lang w:eastAsia="en-AU"/>
        </w:rPr>
      </w:pPr>
    </w:p>
    <w:p w14:paraId="0A014ADC" w14:textId="77777777" w:rsidR="00261E63" w:rsidRDefault="00261E63" w:rsidP="00261E63">
      <w:pPr>
        <w:jc w:val="center"/>
        <w:rPr>
          <w:rFonts w:eastAsia="Times New Roman" w:cs="Times New Roman"/>
          <w:b/>
          <w:bCs/>
          <w:color w:val="44546A" w:themeColor="text2"/>
          <w:sz w:val="28"/>
          <w:szCs w:val="28"/>
          <w:lang w:eastAsia="en-AU"/>
        </w:rPr>
      </w:pPr>
    </w:p>
    <w:p w14:paraId="44F42829" w14:textId="77777777" w:rsidR="00261E63" w:rsidRDefault="00261E63" w:rsidP="00261E63">
      <w:pPr>
        <w:jc w:val="center"/>
        <w:rPr>
          <w:rFonts w:eastAsia="Times New Roman" w:cs="Times New Roman"/>
          <w:b/>
          <w:bCs/>
          <w:color w:val="44546A" w:themeColor="text2"/>
          <w:sz w:val="28"/>
          <w:szCs w:val="28"/>
          <w:lang w:eastAsia="en-AU"/>
        </w:rPr>
      </w:pPr>
    </w:p>
    <w:p w14:paraId="7FC52E8D" w14:textId="77777777" w:rsidR="00261E63" w:rsidRDefault="00261E63" w:rsidP="00261E63">
      <w:pPr>
        <w:jc w:val="center"/>
        <w:rPr>
          <w:rFonts w:eastAsia="Times New Roman" w:cs="Times New Roman"/>
          <w:b/>
          <w:bCs/>
          <w:color w:val="44546A" w:themeColor="text2"/>
          <w:sz w:val="28"/>
          <w:szCs w:val="28"/>
          <w:lang w:eastAsia="en-AU"/>
        </w:rPr>
      </w:pPr>
    </w:p>
    <w:p w14:paraId="3EF9794B" w14:textId="77777777" w:rsidR="00261E63" w:rsidRDefault="00261E63" w:rsidP="00261E63">
      <w:pPr>
        <w:jc w:val="center"/>
        <w:rPr>
          <w:rFonts w:eastAsia="Times New Roman" w:cs="Times New Roman"/>
          <w:b/>
          <w:bCs/>
          <w:color w:val="44546A" w:themeColor="text2"/>
          <w:sz w:val="28"/>
          <w:szCs w:val="28"/>
          <w:lang w:eastAsia="en-AU"/>
        </w:rPr>
      </w:pPr>
    </w:p>
    <w:p w14:paraId="6B6CF0D0" w14:textId="77777777" w:rsidR="00261E63" w:rsidRDefault="00261E63" w:rsidP="00261E63">
      <w:pPr>
        <w:jc w:val="center"/>
        <w:rPr>
          <w:rFonts w:eastAsia="Times New Roman" w:cs="Times New Roman"/>
          <w:b/>
          <w:bCs/>
          <w:color w:val="44546A" w:themeColor="text2"/>
          <w:sz w:val="28"/>
          <w:szCs w:val="28"/>
          <w:lang w:eastAsia="en-AU"/>
        </w:rPr>
      </w:pPr>
    </w:p>
    <w:p w14:paraId="59CF93E2" w14:textId="77777777" w:rsidR="00261E63" w:rsidRDefault="00261E63" w:rsidP="00261E63">
      <w:pPr>
        <w:jc w:val="center"/>
        <w:rPr>
          <w:rFonts w:eastAsia="Times New Roman" w:cs="Times New Roman"/>
          <w:b/>
          <w:bCs/>
          <w:color w:val="44546A" w:themeColor="text2"/>
          <w:sz w:val="28"/>
          <w:szCs w:val="28"/>
          <w:lang w:eastAsia="en-AU"/>
        </w:rPr>
      </w:pPr>
    </w:p>
    <w:p w14:paraId="0DD7CBB1" w14:textId="4D5F3DB8" w:rsidR="00BD6BF3" w:rsidRPr="00261E63" w:rsidRDefault="00BD6BF3" w:rsidP="00261E63">
      <w:pPr>
        <w:jc w:val="center"/>
        <w:rPr>
          <w:rFonts w:eastAsia="Times New Roman" w:cs="Times New Roman"/>
          <w:b/>
          <w:bCs/>
          <w:color w:val="44546A" w:themeColor="text2"/>
          <w:sz w:val="28"/>
          <w:szCs w:val="28"/>
          <w:lang w:eastAsia="en-AU"/>
        </w:rPr>
      </w:pPr>
      <w:r w:rsidRPr="00261E63">
        <w:rPr>
          <w:rFonts w:eastAsia="Times New Roman" w:cs="Times New Roman"/>
          <w:b/>
          <w:bCs/>
          <w:color w:val="44546A" w:themeColor="text2"/>
          <w:sz w:val="28"/>
          <w:szCs w:val="28"/>
          <w:lang w:eastAsia="en-AU"/>
        </w:rPr>
        <w:t>PROGRESS REPORT</w:t>
      </w:r>
    </w:p>
    <w:p w14:paraId="5F98E7F6" w14:textId="2DB8E728" w:rsidR="00261E63" w:rsidRDefault="0003668E" w:rsidP="0003668E">
      <w:pPr>
        <w:jc w:val="center"/>
        <w:rPr>
          <w:rFonts w:eastAsia="Times New Roman" w:cs="Times New Roman"/>
          <w:b/>
          <w:bCs/>
          <w:color w:val="44546A" w:themeColor="text2"/>
          <w:sz w:val="28"/>
          <w:szCs w:val="28"/>
          <w:lang w:eastAsia="en-AU"/>
        </w:rPr>
      </w:pPr>
      <w:r w:rsidRPr="0003668E">
        <w:rPr>
          <w:rFonts w:eastAsia="Times New Roman" w:cs="Times New Roman"/>
          <w:b/>
          <w:bCs/>
          <w:color w:val="44546A" w:themeColor="text2"/>
          <w:sz w:val="28"/>
          <w:szCs w:val="28"/>
          <w:lang w:eastAsia="en-AU"/>
        </w:rPr>
        <w:t>Impact of Poly-substance use on substance use disorder treatment completion between 2010-2019 in Chile</w:t>
      </w:r>
    </w:p>
    <w:p w14:paraId="3AD97874" w14:textId="43EEC392" w:rsidR="00261E63" w:rsidRDefault="00261E63">
      <w:pPr>
        <w:jc w:val="left"/>
        <w:rPr>
          <w:rFonts w:eastAsia="Times New Roman" w:cs="Times New Roman"/>
          <w:b/>
          <w:bCs/>
          <w:color w:val="44546A" w:themeColor="text2"/>
          <w:sz w:val="28"/>
          <w:szCs w:val="28"/>
          <w:lang w:eastAsia="en-AU"/>
        </w:rPr>
      </w:pPr>
    </w:p>
    <w:p w14:paraId="39D1922E" w14:textId="37E1B5E5" w:rsidR="00261E63" w:rsidRDefault="00261E63">
      <w:pPr>
        <w:jc w:val="left"/>
        <w:rPr>
          <w:rFonts w:eastAsia="Times New Roman" w:cs="Times New Roman"/>
          <w:b/>
          <w:bCs/>
          <w:color w:val="44546A" w:themeColor="text2"/>
          <w:sz w:val="28"/>
          <w:szCs w:val="28"/>
          <w:lang w:eastAsia="en-AU"/>
        </w:rPr>
      </w:pPr>
    </w:p>
    <w:p w14:paraId="690BDB18" w14:textId="06E11DCF" w:rsidR="00261E63" w:rsidRDefault="00261E63">
      <w:pPr>
        <w:jc w:val="left"/>
        <w:rPr>
          <w:rFonts w:eastAsia="Times New Roman" w:cs="Times New Roman"/>
          <w:b/>
          <w:bCs/>
          <w:color w:val="44546A" w:themeColor="text2"/>
          <w:sz w:val="28"/>
          <w:szCs w:val="28"/>
          <w:lang w:eastAsia="en-AU"/>
        </w:rPr>
      </w:pPr>
    </w:p>
    <w:p w14:paraId="05414BDE" w14:textId="350849EF" w:rsidR="00261E63" w:rsidRDefault="00261E63">
      <w:pPr>
        <w:jc w:val="left"/>
        <w:rPr>
          <w:rFonts w:eastAsia="Times New Roman" w:cs="Times New Roman"/>
          <w:b/>
          <w:bCs/>
          <w:color w:val="44546A" w:themeColor="text2"/>
          <w:sz w:val="28"/>
          <w:szCs w:val="28"/>
          <w:lang w:eastAsia="en-AU"/>
        </w:rPr>
      </w:pPr>
    </w:p>
    <w:p w14:paraId="1A0917D7" w14:textId="69E4478E" w:rsidR="00261E63" w:rsidRDefault="00261E63">
      <w:pPr>
        <w:jc w:val="left"/>
        <w:rPr>
          <w:rFonts w:eastAsia="Times New Roman" w:cs="Times New Roman"/>
          <w:b/>
          <w:bCs/>
          <w:color w:val="44546A" w:themeColor="text2"/>
          <w:sz w:val="28"/>
          <w:szCs w:val="28"/>
          <w:lang w:eastAsia="en-AU"/>
        </w:rPr>
      </w:pPr>
    </w:p>
    <w:p w14:paraId="7599F21E" w14:textId="2DEA5971" w:rsidR="00261E63" w:rsidRDefault="00261E63">
      <w:pPr>
        <w:jc w:val="left"/>
        <w:rPr>
          <w:rFonts w:eastAsia="Times New Roman" w:cs="Times New Roman"/>
          <w:b/>
          <w:bCs/>
          <w:color w:val="44546A" w:themeColor="text2"/>
          <w:sz w:val="28"/>
          <w:szCs w:val="28"/>
          <w:lang w:eastAsia="en-AU"/>
        </w:rPr>
      </w:pPr>
    </w:p>
    <w:p w14:paraId="1276174D" w14:textId="4C566161" w:rsidR="00261E63" w:rsidRPr="0003668E" w:rsidRDefault="00261E63" w:rsidP="00261E63">
      <w:pPr>
        <w:jc w:val="right"/>
        <w:rPr>
          <w:rFonts w:eastAsia="Times New Roman" w:cs="Times New Roman"/>
          <w:b/>
          <w:bCs/>
          <w:color w:val="44546A" w:themeColor="text2"/>
          <w:sz w:val="18"/>
          <w:szCs w:val="18"/>
          <w:lang w:val="es-CL" w:eastAsia="en-AU"/>
        </w:rPr>
      </w:pPr>
      <w:proofErr w:type="spellStart"/>
      <w:r w:rsidRPr="0003668E">
        <w:rPr>
          <w:rFonts w:eastAsia="Times New Roman" w:cs="Times New Roman"/>
          <w:b/>
          <w:bCs/>
          <w:color w:val="44546A" w:themeColor="text2"/>
          <w:sz w:val="18"/>
          <w:szCs w:val="18"/>
          <w:lang w:val="es-CL" w:eastAsia="en-AU"/>
        </w:rPr>
        <w:t>Research</w:t>
      </w:r>
      <w:proofErr w:type="spellEnd"/>
      <w:r w:rsidRPr="0003668E">
        <w:rPr>
          <w:rFonts w:eastAsia="Times New Roman" w:cs="Times New Roman"/>
          <w:b/>
          <w:bCs/>
          <w:color w:val="44546A" w:themeColor="text2"/>
          <w:sz w:val="18"/>
          <w:szCs w:val="18"/>
          <w:lang w:val="es-CL" w:eastAsia="en-AU"/>
        </w:rPr>
        <w:t xml:space="preserve"> </w:t>
      </w:r>
      <w:proofErr w:type="spellStart"/>
      <w:r w:rsidRPr="0003668E">
        <w:rPr>
          <w:rFonts w:eastAsia="Times New Roman" w:cs="Times New Roman"/>
          <w:b/>
          <w:bCs/>
          <w:color w:val="44546A" w:themeColor="text2"/>
          <w:sz w:val="18"/>
          <w:szCs w:val="18"/>
          <w:lang w:val="es-CL" w:eastAsia="en-AU"/>
        </w:rPr>
        <w:t>team</w:t>
      </w:r>
      <w:proofErr w:type="spellEnd"/>
    </w:p>
    <w:p w14:paraId="5BD3C0AC" w14:textId="2B17EDF6" w:rsidR="00261E63" w:rsidRDefault="0003668E" w:rsidP="00261E63">
      <w:pPr>
        <w:jc w:val="right"/>
        <w:rPr>
          <w:rFonts w:eastAsia="Times New Roman" w:cs="Times New Roman"/>
          <w:color w:val="44546A" w:themeColor="text2"/>
          <w:sz w:val="18"/>
          <w:szCs w:val="18"/>
          <w:lang w:val="es-CL" w:eastAsia="en-AU"/>
        </w:rPr>
      </w:pPr>
      <w:r w:rsidRPr="0003668E">
        <w:rPr>
          <w:rFonts w:eastAsia="Times New Roman" w:cs="Times New Roman"/>
          <w:color w:val="44546A" w:themeColor="text2"/>
          <w:sz w:val="18"/>
          <w:szCs w:val="18"/>
          <w:lang w:val="es-CL" w:eastAsia="en-AU"/>
        </w:rPr>
        <w:t>Andrés</w:t>
      </w:r>
      <w:r w:rsidR="00261E63" w:rsidRPr="0003668E">
        <w:rPr>
          <w:rFonts w:eastAsia="Times New Roman" w:cs="Times New Roman"/>
          <w:color w:val="44546A" w:themeColor="text2"/>
          <w:sz w:val="18"/>
          <w:szCs w:val="18"/>
          <w:lang w:val="es-CL" w:eastAsia="en-AU"/>
        </w:rPr>
        <w:t xml:space="preserve"> </w:t>
      </w:r>
      <w:r w:rsidRPr="0003668E">
        <w:rPr>
          <w:rFonts w:eastAsia="Times New Roman" w:cs="Times New Roman"/>
          <w:color w:val="44546A" w:themeColor="text2"/>
          <w:sz w:val="18"/>
          <w:szCs w:val="18"/>
          <w:lang w:val="es-CL" w:eastAsia="en-AU"/>
        </w:rPr>
        <w:t>González</w:t>
      </w:r>
      <w:r w:rsidR="00261E63" w:rsidRPr="0003668E">
        <w:rPr>
          <w:rFonts w:eastAsia="Times New Roman" w:cs="Times New Roman"/>
          <w:color w:val="44546A" w:themeColor="text2"/>
          <w:sz w:val="18"/>
          <w:szCs w:val="18"/>
          <w:lang w:val="es-CL" w:eastAsia="en-AU"/>
        </w:rPr>
        <w:t xml:space="preserve"> Santa Cruz</w:t>
      </w:r>
    </w:p>
    <w:p w14:paraId="5B065C17" w14:textId="5A765D8F" w:rsidR="0003668E" w:rsidRDefault="0003668E" w:rsidP="00261E63">
      <w:pPr>
        <w:jc w:val="right"/>
        <w:rPr>
          <w:rFonts w:eastAsia="Times New Roman" w:cs="Times New Roman"/>
          <w:color w:val="44546A" w:themeColor="text2"/>
          <w:sz w:val="18"/>
          <w:szCs w:val="18"/>
          <w:lang w:val="es-CL" w:eastAsia="en-AU"/>
        </w:rPr>
      </w:pPr>
      <w:r>
        <w:rPr>
          <w:rFonts w:eastAsia="Times New Roman" w:cs="Times New Roman"/>
          <w:color w:val="44546A" w:themeColor="text2"/>
          <w:sz w:val="18"/>
          <w:szCs w:val="18"/>
          <w:lang w:val="es-CL" w:eastAsia="en-AU"/>
        </w:rPr>
        <w:t>José Ruiz-Tagle Maturana</w:t>
      </w:r>
    </w:p>
    <w:p w14:paraId="5D8163D8" w14:textId="376940CC" w:rsidR="0003668E" w:rsidRPr="0003668E" w:rsidRDefault="0003668E" w:rsidP="00261E63">
      <w:pPr>
        <w:jc w:val="right"/>
        <w:rPr>
          <w:rFonts w:eastAsia="Times New Roman" w:cs="Times New Roman"/>
          <w:color w:val="44546A" w:themeColor="text2"/>
          <w:sz w:val="18"/>
          <w:szCs w:val="18"/>
          <w:lang w:val="es-CL" w:eastAsia="en-AU"/>
        </w:rPr>
      </w:pPr>
      <w:r>
        <w:rPr>
          <w:rFonts w:eastAsia="Times New Roman" w:cs="Times New Roman"/>
          <w:color w:val="44546A" w:themeColor="text2"/>
          <w:sz w:val="18"/>
          <w:szCs w:val="18"/>
          <w:lang w:val="es-CL" w:eastAsia="en-AU"/>
        </w:rPr>
        <w:t>Mariel Mateo Piñones</w:t>
      </w:r>
    </w:p>
    <w:p w14:paraId="3EE1607D" w14:textId="5FDF3BE1" w:rsidR="00261E63" w:rsidRPr="0003668E" w:rsidRDefault="0003668E" w:rsidP="00261E63">
      <w:pPr>
        <w:jc w:val="right"/>
        <w:rPr>
          <w:rFonts w:eastAsia="Times New Roman" w:cs="Times New Roman"/>
          <w:color w:val="44546A" w:themeColor="text2"/>
          <w:sz w:val="18"/>
          <w:szCs w:val="18"/>
          <w:lang w:val="es-CL" w:eastAsia="en-AU"/>
        </w:rPr>
      </w:pPr>
      <w:r w:rsidRPr="0003668E">
        <w:rPr>
          <w:rFonts w:eastAsia="Times New Roman" w:cs="Times New Roman"/>
          <w:color w:val="44546A" w:themeColor="text2"/>
          <w:sz w:val="18"/>
          <w:szCs w:val="18"/>
          <w:lang w:val="es-CL" w:eastAsia="en-AU"/>
        </w:rPr>
        <w:t>Álvaro</w:t>
      </w:r>
      <w:r w:rsidR="00261E63" w:rsidRPr="0003668E">
        <w:rPr>
          <w:rFonts w:eastAsia="Times New Roman" w:cs="Times New Roman"/>
          <w:color w:val="44546A" w:themeColor="text2"/>
          <w:sz w:val="18"/>
          <w:szCs w:val="18"/>
          <w:lang w:val="es-CL" w:eastAsia="en-AU"/>
        </w:rPr>
        <w:t xml:space="preserve"> Castillo-Carniglia</w:t>
      </w:r>
    </w:p>
    <w:p w14:paraId="02050457" w14:textId="77777777" w:rsidR="00261E63" w:rsidRPr="00AB709B" w:rsidRDefault="00261E63">
      <w:pPr>
        <w:jc w:val="left"/>
        <w:rPr>
          <w:rFonts w:eastAsia="Times New Roman" w:cs="Times New Roman"/>
          <w:color w:val="44546A" w:themeColor="text2"/>
          <w:sz w:val="18"/>
          <w:szCs w:val="18"/>
          <w:lang w:val="es-CL" w:eastAsia="en-AU"/>
        </w:rPr>
      </w:pPr>
    </w:p>
    <w:p w14:paraId="49A238CA" w14:textId="77777777" w:rsidR="0003668E" w:rsidRPr="00AB709B" w:rsidRDefault="0003668E">
      <w:pPr>
        <w:jc w:val="left"/>
        <w:rPr>
          <w:rFonts w:eastAsia="Times New Roman" w:cs="Times New Roman"/>
          <w:color w:val="44546A" w:themeColor="text2"/>
          <w:sz w:val="18"/>
          <w:szCs w:val="18"/>
          <w:lang w:val="es-CL" w:eastAsia="en-AU"/>
        </w:rPr>
      </w:pPr>
    </w:p>
    <w:p w14:paraId="3DA20546" w14:textId="77777777" w:rsidR="0003668E" w:rsidRPr="00AB709B" w:rsidRDefault="0003668E">
      <w:pPr>
        <w:jc w:val="left"/>
        <w:rPr>
          <w:rFonts w:eastAsia="Times New Roman" w:cs="Times New Roman"/>
          <w:b/>
          <w:bCs/>
          <w:color w:val="44546A" w:themeColor="text2"/>
          <w:sz w:val="28"/>
          <w:szCs w:val="28"/>
          <w:lang w:val="es-CL" w:eastAsia="en-AU"/>
        </w:rPr>
      </w:pPr>
    </w:p>
    <w:p w14:paraId="3DC5B226" w14:textId="3BAA1184" w:rsidR="004176A6" w:rsidRPr="00AB709B" w:rsidRDefault="004176A6"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066EC2A7" w14:textId="622E3A5C" w:rsidR="00261E63" w:rsidRPr="00AB709B"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2281D662" w14:textId="6A0A23D9" w:rsidR="00261E63" w:rsidRPr="00AB709B"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220E2928" w14:textId="4E15C4EB" w:rsidR="00261E63" w:rsidRPr="00AB709B" w:rsidRDefault="00AB709B" w:rsidP="00261E63">
      <w:pPr>
        <w:tabs>
          <w:tab w:val="left" w:pos="567"/>
        </w:tabs>
        <w:spacing w:after="0" w:line="240" w:lineRule="auto"/>
        <w:ind w:left="709" w:right="565"/>
        <w:jc w:val="center"/>
        <w:rPr>
          <w:rFonts w:eastAsia="Times New Roman" w:cs="Times New Roman"/>
          <w:color w:val="44546A" w:themeColor="text2"/>
          <w:sz w:val="24"/>
          <w:szCs w:val="24"/>
          <w:lang w:val="es-CL" w:eastAsia="en-AU"/>
        </w:rPr>
      </w:pPr>
      <w:proofErr w:type="spellStart"/>
      <w:r w:rsidRPr="00AB709B">
        <w:rPr>
          <w:rFonts w:eastAsia="Times New Roman" w:cs="Times New Roman"/>
          <w:color w:val="44546A" w:themeColor="text2"/>
          <w:sz w:val="24"/>
          <w:szCs w:val="24"/>
          <w:lang w:val="es-CL" w:eastAsia="en-AU"/>
        </w:rPr>
        <w:t>January</w:t>
      </w:r>
      <w:proofErr w:type="spellEnd"/>
      <w:r w:rsidR="00261E63" w:rsidRPr="00AB709B">
        <w:rPr>
          <w:rFonts w:eastAsia="Times New Roman" w:cs="Times New Roman"/>
          <w:color w:val="44546A" w:themeColor="text2"/>
          <w:sz w:val="24"/>
          <w:szCs w:val="24"/>
          <w:lang w:val="es-CL" w:eastAsia="en-AU"/>
        </w:rPr>
        <w:t xml:space="preserve"> 202</w:t>
      </w:r>
      <w:r>
        <w:rPr>
          <w:rFonts w:eastAsia="Times New Roman" w:cs="Times New Roman"/>
          <w:color w:val="44546A" w:themeColor="text2"/>
          <w:sz w:val="24"/>
          <w:szCs w:val="24"/>
          <w:lang w:val="es-CL" w:eastAsia="en-AU"/>
        </w:rPr>
        <w:t>4</w:t>
      </w:r>
    </w:p>
    <w:p w14:paraId="7FBB187D" w14:textId="47A77CAE" w:rsidR="00261E63" w:rsidRPr="00AB709B"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7F66F00E" w14:textId="47A77CAE" w:rsidR="00261E63" w:rsidRPr="00AB709B"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p w14:paraId="20E28110" w14:textId="2C7E0ECB" w:rsidR="00261E63" w:rsidRPr="00AB709B"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val="es-CL" w:eastAsia="en-AU"/>
        </w:rPr>
      </w:pPr>
    </w:p>
    <w:sdt>
      <w:sdtPr>
        <w:rPr>
          <w:rFonts w:ascii="Verdana" w:eastAsiaTheme="minorHAnsi" w:hAnsi="Verdana" w:cstheme="minorBidi"/>
          <w:color w:val="auto"/>
          <w:sz w:val="20"/>
          <w:szCs w:val="22"/>
          <w:lang w:val="en-AU"/>
        </w:rPr>
        <w:id w:val="964627996"/>
        <w:docPartObj>
          <w:docPartGallery w:val="Table of Contents"/>
          <w:docPartUnique/>
        </w:docPartObj>
      </w:sdtPr>
      <w:sdtEndPr>
        <w:rPr>
          <w:b/>
          <w:bCs/>
          <w:noProof/>
        </w:rPr>
      </w:sdtEndPr>
      <w:sdtContent>
        <w:p w14:paraId="7015E457" w14:textId="096449EA" w:rsidR="00261E63" w:rsidRPr="00AB709B" w:rsidRDefault="00261E63">
          <w:pPr>
            <w:pStyle w:val="TtuloTDC"/>
            <w:rPr>
              <w:lang w:val="es-CL"/>
            </w:rPr>
          </w:pPr>
          <w:proofErr w:type="spellStart"/>
          <w:r w:rsidRPr="00AB709B">
            <w:rPr>
              <w:lang w:val="es-CL"/>
            </w:rPr>
            <w:t>Contents</w:t>
          </w:r>
          <w:proofErr w:type="spellEnd"/>
        </w:p>
        <w:p w14:paraId="4D8361E0" w14:textId="6E6A1DB6" w:rsidR="007502A0" w:rsidRDefault="00261E63">
          <w:pPr>
            <w:pStyle w:val="TDC1"/>
            <w:tabs>
              <w:tab w:val="left" w:pos="440"/>
              <w:tab w:val="right" w:leader="dot" w:pos="10194"/>
            </w:tabs>
            <w:rPr>
              <w:rFonts w:asciiTheme="minorHAnsi" w:eastAsiaTheme="minorEastAsia" w:hAnsiTheme="minorHAnsi"/>
              <w:noProof/>
              <w:sz w:val="22"/>
              <w:lang w:eastAsia="en-AU"/>
            </w:rPr>
          </w:pPr>
          <w:r>
            <w:fldChar w:fldCharType="begin"/>
          </w:r>
          <w:r>
            <w:instrText xml:space="preserve"> TOC \o "1-3" \h \z \u </w:instrText>
          </w:r>
          <w:r>
            <w:fldChar w:fldCharType="separate"/>
          </w:r>
          <w:hyperlink w:anchor="_Toc122106542" w:history="1">
            <w:r w:rsidR="007502A0" w:rsidRPr="0079541D">
              <w:rPr>
                <w:rStyle w:val="Hipervnculo"/>
                <w:noProof/>
              </w:rPr>
              <w:t>I.</w:t>
            </w:r>
            <w:r w:rsidR="007502A0">
              <w:rPr>
                <w:rFonts w:asciiTheme="minorHAnsi" w:eastAsiaTheme="minorEastAsia" w:hAnsiTheme="minorHAnsi"/>
                <w:noProof/>
                <w:sz w:val="22"/>
                <w:lang w:eastAsia="en-AU"/>
              </w:rPr>
              <w:tab/>
            </w:r>
            <w:r w:rsidR="007502A0" w:rsidRPr="0079541D">
              <w:rPr>
                <w:rStyle w:val="Hipervnculo"/>
                <w:noProof/>
              </w:rPr>
              <w:t>Project Overview</w:t>
            </w:r>
            <w:r w:rsidR="007502A0">
              <w:rPr>
                <w:noProof/>
                <w:webHidden/>
              </w:rPr>
              <w:tab/>
            </w:r>
            <w:r w:rsidR="007502A0">
              <w:rPr>
                <w:noProof/>
                <w:webHidden/>
              </w:rPr>
              <w:fldChar w:fldCharType="begin"/>
            </w:r>
            <w:r w:rsidR="007502A0">
              <w:rPr>
                <w:noProof/>
                <w:webHidden/>
              </w:rPr>
              <w:instrText xml:space="preserve"> PAGEREF _Toc122106542 \h </w:instrText>
            </w:r>
            <w:r w:rsidR="007502A0">
              <w:rPr>
                <w:noProof/>
                <w:webHidden/>
              </w:rPr>
            </w:r>
            <w:r w:rsidR="007502A0">
              <w:rPr>
                <w:noProof/>
                <w:webHidden/>
              </w:rPr>
              <w:fldChar w:fldCharType="separate"/>
            </w:r>
            <w:r w:rsidR="003F6A8C">
              <w:rPr>
                <w:noProof/>
                <w:webHidden/>
              </w:rPr>
              <w:t>3</w:t>
            </w:r>
            <w:r w:rsidR="007502A0">
              <w:rPr>
                <w:noProof/>
                <w:webHidden/>
              </w:rPr>
              <w:fldChar w:fldCharType="end"/>
            </w:r>
          </w:hyperlink>
        </w:p>
        <w:p w14:paraId="444EA97D" w14:textId="3D12BDAE" w:rsidR="007502A0" w:rsidRDefault="00000000">
          <w:pPr>
            <w:pStyle w:val="TDC1"/>
            <w:tabs>
              <w:tab w:val="left" w:pos="660"/>
              <w:tab w:val="right" w:leader="dot" w:pos="10194"/>
            </w:tabs>
            <w:rPr>
              <w:rFonts w:asciiTheme="minorHAnsi" w:eastAsiaTheme="minorEastAsia" w:hAnsiTheme="minorHAnsi"/>
              <w:noProof/>
              <w:sz w:val="22"/>
              <w:lang w:eastAsia="en-AU"/>
            </w:rPr>
          </w:pPr>
          <w:hyperlink w:anchor="_Toc122106543" w:history="1">
            <w:r w:rsidR="007502A0" w:rsidRPr="0079541D">
              <w:rPr>
                <w:rStyle w:val="Hipervnculo"/>
                <w:noProof/>
              </w:rPr>
              <w:t>II.</w:t>
            </w:r>
            <w:r w:rsidR="007502A0">
              <w:rPr>
                <w:rFonts w:asciiTheme="minorHAnsi" w:eastAsiaTheme="minorEastAsia" w:hAnsiTheme="minorHAnsi"/>
                <w:noProof/>
                <w:sz w:val="22"/>
                <w:lang w:eastAsia="en-AU"/>
              </w:rPr>
              <w:tab/>
            </w:r>
            <w:r w:rsidR="007502A0" w:rsidRPr="0079541D">
              <w:rPr>
                <w:rStyle w:val="Hipervnculo"/>
                <w:noProof/>
              </w:rPr>
              <w:t>Progress overview</w:t>
            </w:r>
            <w:r w:rsidR="007502A0">
              <w:rPr>
                <w:noProof/>
                <w:webHidden/>
              </w:rPr>
              <w:tab/>
            </w:r>
            <w:r w:rsidR="007502A0">
              <w:rPr>
                <w:noProof/>
                <w:webHidden/>
              </w:rPr>
              <w:fldChar w:fldCharType="begin"/>
            </w:r>
            <w:r w:rsidR="007502A0">
              <w:rPr>
                <w:noProof/>
                <w:webHidden/>
              </w:rPr>
              <w:instrText xml:space="preserve"> PAGEREF _Toc122106543 \h </w:instrText>
            </w:r>
            <w:r w:rsidR="007502A0">
              <w:rPr>
                <w:noProof/>
                <w:webHidden/>
              </w:rPr>
            </w:r>
            <w:r w:rsidR="007502A0">
              <w:rPr>
                <w:noProof/>
                <w:webHidden/>
              </w:rPr>
              <w:fldChar w:fldCharType="separate"/>
            </w:r>
            <w:r w:rsidR="003F6A8C">
              <w:rPr>
                <w:noProof/>
                <w:webHidden/>
              </w:rPr>
              <w:t>4</w:t>
            </w:r>
            <w:r w:rsidR="007502A0">
              <w:rPr>
                <w:noProof/>
                <w:webHidden/>
              </w:rPr>
              <w:fldChar w:fldCharType="end"/>
            </w:r>
          </w:hyperlink>
        </w:p>
        <w:p w14:paraId="18C8F575" w14:textId="0A38F290" w:rsidR="007502A0" w:rsidRDefault="00000000">
          <w:pPr>
            <w:pStyle w:val="TDC1"/>
            <w:tabs>
              <w:tab w:val="left" w:pos="660"/>
              <w:tab w:val="right" w:leader="dot" w:pos="10194"/>
            </w:tabs>
            <w:rPr>
              <w:rFonts w:asciiTheme="minorHAnsi" w:eastAsiaTheme="minorEastAsia" w:hAnsiTheme="minorHAnsi"/>
              <w:noProof/>
              <w:sz w:val="22"/>
              <w:lang w:eastAsia="en-AU"/>
            </w:rPr>
          </w:pPr>
          <w:hyperlink w:anchor="_Toc122106544" w:history="1">
            <w:r w:rsidR="007502A0" w:rsidRPr="0079541D">
              <w:rPr>
                <w:rStyle w:val="Hipervnculo"/>
                <w:noProof/>
              </w:rPr>
              <w:t>III.</w:t>
            </w:r>
            <w:r w:rsidR="007502A0">
              <w:rPr>
                <w:rFonts w:asciiTheme="minorHAnsi" w:eastAsiaTheme="minorEastAsia" w:hAnsiTheme="minorHAnsi"/>
                <w:noProof/>
                <w:sz w:val="22"/>
                <w:lang w:eastAsia="en-AU"/>
              </w:rPr>
              <w:tab/>
            </w:r>
            <w:r w:rsidR="007502A0" w:rsidRPr="0079541D">
              <w:rPr>
                <w:rStyle w:val="Hipervnculo"/>
                <w:noProof/>
              </w:rPr>
              <w:t>Theoretical Framework</w:t>
            </w:r>
            <w:r w:rsidR="007502A0">
              <w:rPr>
                <w:noProof/>
                <w:webHidden/>
              </w:rPr>
              <w:tab/>
            </w:r>
            <w:r w:rsidR="007502A0">
              <w:rPr>
                <w:noProof/>
                <w:webHidden/>
              </w:rPr>
              <w:fldChar w:fldCharType="begin"/>
            </w:r>
            <w:r w:rsidR="007502A0">
              <w:rPr>
                <w:noProof/>
                <w:webHidden/>
              </w:rPr>
              <w:instrText xml:space="preserve"> PAGEREF _Toc122106544 \h </w:instrText>
            </w:r>
            <w:r w:rsidR="007502A0">
              <w:rPr>
                <w:noProof/>
                <w:webHidden/>
              </w:rPr>
            </w:r>
            <w:r w:rsidR="007502A0">
              <w:rPr>
                <w:noProof/>
                <w:webHidden/>
              </w:rPr>
              <w:fldChar w:fldCharType="separate"/>
            </w:r>
            <w:r w:rsidR="003F6A8C">
              <w:rPr>
                <w:noProof/>
                <w:webHidden/>
              </w:rPr>
              <w:t>6</w:t>
            </w:r>
            <w:r w:rsidR="007502A0">
              <w:rPr>
                <w:noProof/>
                <w:webHidden/>
              </w:rPr>
              <w:fldChar w:fldCharType="end"/>
            </w:r>
          </w:hyperlink>
        </w:p>
        <w:p w14:paraId="707D4332" w14:textId="2EED2882" w:rsidR="007502A0" w:rsidRDefault="00000000">
          <w:pPr>
            <w:pStyle w:val="TDC1"/>
            <w:tabs>
              <w:tab w:val="left" w:pos="660"/>
              <w:tab w:val="right" w:leader="dot" w:pos="10194"/>
            </w:tabs>
            <w:rPr>
              <w:rFonts w:asciiTheme="minorHAnsi" w:eastAsiaTheme="minorEastAsia" w:hAnsiTheme="minorHAnsi"/>
              <w:noProof/>
              <w:sz w:val="22"/>
              <w:lang w:eastAsia="en-AU"/>
            </w:rPr>
          </w:pPr>
          <w:hyperlink w:anchor="_Toc122106545" w:history="1">
            <w:r w:rsidR="007502A0" w:rsidRPr="0079541D">
              <w:rPr>
                <w:rStyle w:val="Hipervnculo"/>
                <w:noProof/>
              </w:rPr>
              <w:t>IV.</w:t>
            </w:r>
            <w:r w:rsidR="007502A0">
              <w:rPr>
                <w:rFonts w:asciiTheme="minorHAnsi" w:eastAsiaTheme="minorEastAsia" w:hAnsiTheme="minorHAnsi"/>
                <w:noProof/>
                <w:sz w:val="22"/>
                <w:lang w:eastAsia="en-AU"/>
              </w:rPr>
              <w:tab/>
            </w:r>
            <w:r w:rsidR="007502A0" w:rsidRPr="0079541D">
              <w:rPr>
                <w:rStyle w:val="Hipervnculo"/>
                <w:noProof/>
              </w:rPr>
              <w:t>Preliminary analysis</w:t>
            </w:r>
            <w:r w:rsidR="007502A0">
              <w:rPr>
                <w:noProof/>
                <w:webHidden/>
              </w:rPr>
              <w:tab/>
            </w:r>
            <w:r w:rsidR="007502A0">
              <w:rPr>
                <w:noProof/>
                <w:webHidden/>
              </w:rPr>
              <w:fldChar w:fldCharType="begin"/>
            </w:r>
            <w:r w:rsidR="007502A0">
              <w:rPr>
                <w:noProof/>
                <w:webHidden/>
              </w:rPr>
              <w:instrText xml:space="preserve"> PAGEREF _Toc122106545 \h </w:instrText>
            </w:r>
            <w:r w:rsidR="007502A0">
              <w:rPr>
                <w:noProof/>
                <w:webHidden/>
              </w:rPr>
            </w:r>
            <w:r w:rsidR="007502A0">
              <w:rPr>
                <w:noProof/>
                <w:webHidden/>
              </w:rPr>
              <w:fldChar w:fldCharType="separate"/>
            </w:r>
            <w:r w:rsidR="003F6A8C">
              <w:rPr>
                <w:noProof/>
                <w:webHidden/>
              </w:rPr>
              <w:t>8</w:t>
            </w:r>
            <w:r w:rsidR="007502A0">
              <w:rPr>
                <w:noProof/>
                <w:webHidden/>
              </w:rPr>
              <w:fldChar w:fldCharType="end"/>
            </w:r>
          </w:hyperlink>
        </w:p>
        <w:p w14:paraId="1087D020" w14:textId="09C6BFBD" w:rsidR="007502A0" w:rsidRDefault="00000000">
          <w:pPr>
            <w:pStyle w:val="TDC1"/>
            <w:tabs>
              <w:tab w:val="left" w:pos="440"/>
              <w:tab w:val="right" w:leader="dot" w:pos="10194"/>
            </w:tabs>
            <w:rPr>
              <w:rFonts w:asciiTheme="minorHAnsi" w:eastAsiaTheme="minorEastAsia" w:hAnsiTheme="minorHAnsi"/>
              <w:noProof/>
              <w:sz w:val="22"/>
              <w:lang w:eastAsia="en-AU"/>
            </w:rPr>
          </w:pPr>
          <w:hyperlink w:anchor="_Toc122106546" w:history="1">
            <w:r w:rsidR="007502A0" w:rsidRPr="0079541D">
              <w:rPr>
                <w:rStyle w:val="Hipervnculo"/>
                <w:noProof/>
              </w:rPr>
              <w:t>V.</w:t>
            </w:r>
            <w:r w:rsidR="007502A0">
              <w:rPr>
                <w:rFonts w:asciiTheme="minorHAnsi" w:eastAsiaTheme="minorEastAsia" w:hAnsiTheme="minorHAnsi"/>
                <w:noProof/>
                <w:sz w:val="22"/>
                <w:lang w:eastAsia="en-AU"/>
              </w:rPr>
              <w:tab/>
            </w:r>
            <w:r w:rsidR="007502A0" w:rsidRPr="0079541D">
              <w:rPr>
                <w:rStyle w:val="Hipervnculo"/>
                <w:noProof/>
              </w:rPr>
              <w:t>Next steps</w:t>
            </w:r>
            <w:r w:rsidR="007502A0">
              <w:rPr>
                <w:noProof/>
                <w:webHidden/>
              </w:rPr>
              <w:tab/>
            </w:r>
            <w:r w:rsidR="007502A0">
              <w:rPr>
                <w:noProof/>
                <w:webHidden/>
              </w:rPr>
              <w:fldChar w:fldCharType="begin"/>
            </w:r>
            <w:r w:rsidR="007502A0">
              <w:rPr>
                <w:noProof/>
                <w:webHidden/>
              </w:rPr>
              <w:instrText xml:space="preserve"> PAGEREF _Toc122106546 \h </w:instrText>
            </w:r>
            <w:r w:rsidR="007502A0">
              <w:rPr>
                <w:noProof/>
                <w:webHidden/>
              </w:rPr>
            </w:r>
            <w:r w:rsidR="007502A0">
              <w:rPr>
                <w:noProof/>
                <w:webHidden/>
              </w:rPr>
              <w:fldChar w:fldCharType="separate"/>
            </w:r>
            <w:r w:rsidR="003F6A8C">
              <w:rPr>
                <w:noProof/>
                <w:webHidden/>
              </w:rPr>
              <w:t>12</w:t>
            </w:r>
            <w:r w:rsidR="007502A0">
              <w:rPr>
                <w:noProof/>
                <w:webHidden/>
              </w:rPr>
              <w:fldChar w:fldCharType="end"/>
            </w:r>
          </w:hyperlink>
        </w:p>
        <w:p w14:paraId="454811F3" w14:textId="79621015" w:rsidR="007502A0" w:rsidRDefault="00000000">
          <w:pPr>
            <w:pStyle w:val="TDC1"/>
            <w:tabs>
              <w:tab w:val="left" w:pos="660"/>
              <w:tab w:val="right" w:leader="dot" w:pos="10194"/>
            </w:tabs>
            <w:rPr>
              <w:rFonts w:asciiTheme="minorHAnsi" w:eastAsiaTheme="minorEastAsia" w:hAnsiTheme="minorHAnsi"/>
              <w:noProof/>
              <w:sz w:val="22"/>
              <w:lang w:eastAsia="en-AU"/>
            </w:rPr>
          </w:pPr>
          <w:hyperlink w:anchor="_Toc122106547" w:history="1">
            <w:r w:rsidR="007502A0" w:rsidRPr="0079541D">
              <w:rPr>
                <w:rStyle w:val="Hipervnculo"/>
                <w:noProof/>
              </w:rPr>
              <w:t>VI.</w:t>
            </w:r>
            <w:r w:rsidR="007502A0">
              <w:rPr>
                <w:rFonts w:asciiTheme="minorHAnsi" w:eastAsiaTheme="minorEastAsia" w:hAnsiTheme="minorHAnsi"/>
                <w:noProof/>
                <w:sz w:val="22"/>
                <w:lang w:eastAsia="en-AU"/>
              </w:rPr>
              <w:tab/>
            </w:r>
            <w:r w:rsidR="007502A0" w:rsidRPr="0079541D">
              <w:rPr>
                <w:rStyle w:val="Hipervnculo"/>
                <w:noProof/>
              </w:rPr>
              <w:t>References</w:t>
            </w:r>
            <w:r w:rsidR="007502A0">
              <w:rPr>
                <w:noProof/>
                <w:webHidden/>
              </w:rPr>
              <w:tab/>
            </w:r>
            <w:r w:rsidR="007502A0">
              <w:rPr>
                <w:noProof/>
                <w:webHidden/>
              </w:rPr>
              <w:fldChar w:fldCharType="begin"/>
            </w:r>
            <w:r w:rsidR="007502A0">
              <w:rPr>
                <w:noProof/>
                <w:webHidden/>
              </w:rPr>
              <w:instrText xml:space="preserve"> PAGEREF _Toc122106547 \h </w:instrText>
            </w:r>
            <w:r w:rsidR="007502A0">
              <w:rPr>
                <w:noProof/>
                <w:webHidden/>
              </w:rPr>
            </w:r>
            <w:r w:rsidR="007502A0">
              <w:rPr>
                <w:noProof/>
                <w:webHidden/>
              </w:rPr>
              <w:fldChar w:fldCharType="separate"/>
            </w:r>
            <w:r w:rsidR="003F6A8C">
              <w:rPr>
                <w:noProof/>
                <w:webHidden/>
              </w:rPr>
              <w:t>13</w:t>
            </w:r>
            <w:r w:rsidR="007502A0">
              <w:rPr>
                <w:noProof/>
                <w:webHidden/>
              </w:rPr>
              <w:fldChar w:fldCharType="end"/>
            </w:r>
          </w:hyperlink>
        </w:p>
        <w:p w14:paraId="12E5CE4D" w14:textId="78E56533" w:rsidR="00261E63" w:rsidRDefault="00261E63">
          <w:r>
            <w:rPr>
              <w:b/>
              <w:bCs/>
              <w:noProof/>
            </w:rPr>
            <w:fldChar w:fldCharType="end"/>
          </w:r>
        </w:p>
      </w:sdtContent>
    </w:sdt>
    <w:p w14:paraId="7B0A3C43" w14:textId="5445F980" w:rsidR="00261E63" w:rsidRDefault="00261E63">
      <w:pPr>
        <w:jc w:val="left"/>
        <w:rPr>
          <w:rFonts w:eastAsia="Times New Roman" w:cs="Times New Roman"/>
          <w:b/>
          <w:bCs/>
          <w:color w:val="44546A" w:themeColor="text2"/>
          <w:sz w:val="28"/>
          <w:szCs w:val="28"/>
          <w:lang w:eastAsia="en-AU"/>
        </w:rPr>
      </w:pPr>
      <w:r>
        <w:rPr>
          <w:rFonts w:eastAsia="Times New Roman" w:cs="Times New Roman"/>
          <w:b/>
          <w:bCs/>
          <w:color w:val="44546A" w:themeColor="text2"/>
          <w:sz w:val="28"/>
          <w:szCs w:val="28"/>
          <w:lang w:eastAsia="en-AU"/>
        </w:rPr>
        <w:br w:type="page"/>
      </w:r>
    </w:p>
    <w:p w14:paraId="1B81843C" w14:textId="77777777" w:rsidR="00261E63" w:rsidRPr="00092304" w:rsidRDefault="00261E63" w:rsidP="00705212">
      <w:pPr>
        <w:tabs>
          <w:tab w:val="left" w:pos="567"/>
        </w:tabs>
        <w:spacing w:after="0" w:line="240" w:lineRule="auto"/>
        <w:ind w:left="709" w:right="565"/>
        <w:jc w:val="center"/>
        <w:rPr>
          <w:rFonts w:eastAsia="Times New Roman" w:cs="Times New Roman"/>
          <w:b/>
          <w:bCs/>
          <w:color w:val="44546A" w:themeColor="text2"/>
          <w:sz w:val="28"/>
          <w:szCs w:val="28"/>
          <w:lang w:eastAsia="en-AU"/>
        </w:rPr>
      </w:pPr>
    </w:p>
    <w:p w14:paraId="7E936CDF" w14:textId="4A169780" w:rsidR="00BD6BF3" w:rsidRDefault="00BD6BF3" w:rsidP="00705212">
      <w:pPr>
        <w:pStyle w:val="Ttulo1"/>
        <w:numPr>
          <w:ilvl w:val="0"/>
          <w:numId w:val="11"/>
        </w:numPr>
        <w:tabs>
          <w:tab w:val="left" w:pos="567"/>
        </w:tabs>
        <w:spacing w:before="240" w:beforeAutospacing="0" w:after="0" w:afterAutospacing="0"/>
        <w:ind w:left="709" w:right="565" w:firstLine="284"/>
        <w:rPr>
          <w:rFonts w:ascii="Verdana" w:hAnsi="Verdana"/>
          <w:sz w:val="20"/>
          <w:szCs w:val="20"/>
        </w:rPr>
      </w:pPr>
      <w:bookmarkStart w:id="0" w:name="_Toc122106542"/>
      <w:r w:rsidRPr="004F62DC">
        <w:rPr>
          <w:rFonts w:ascii="Verdana" w:hAnsi="Verdana"/>
          <w:sz w:val="20"/>
          <w:szCs w:val="20"/>
        </w:rPr>
        <w:t>Project Overview</w:t>
      </w:r>
      <w:bookmarkEnd w:id="0"/>
    </w:p>
    <w:p w14:paraId="73E075C3" w14:textId="53427EFE" w:rsidR="00D45A6D" w:rsidRPr="00B54FB6" w:rsidRDefault="00D45A6D" w:rsidP="00B54FB6">
      <w:pPr>
        <w:pStyle w:val="Ttulo2"/>
      </w:pPr>
      <w:r w:rsidRPr="00B54FB6">
        <w:t>Original project</w:t>
      </w:r>
    </w:p>
    <w:p w14:paraId="6C75F064" w14:textId="77777777" w:rsidR="00D45A6D" w:rsidRPr="00D45A6D" w:rsidRDefault="00D45A6D" w:rsidP="00D45A6D">
      <w:pPr>
        <w:numPr>
          <w:ilvl w:val="0"/>
          <w:numId w:val="27"/>
        </w:numPr>
        <w:rPr>
          <w:szCs w:val="20"/>
          <w:lang w:val="en-US"/>
        </w:rPr>
      </w:pPr>
      <w:r w:rsidRPr="00D45A6D">
        <w:rPr>
          <w:b/>
          <w:bCs/>
          <w:szCs w:val="20"/>
          <w:lang w:val="en-US"/>
        </w:rPr>
        <w:t>Research question:</w:t>
      </w:r>
      <w:r w:rsidRPr="00D45A6D">
        <w:rPr>
          <w:szCs w:val="20"/>
          <w:lang w:val="en-US"/>
        </w:rPr>
        <w:t xml:space="preserve"> What are the mediating effects of completing SUD treatment on the relationship between baseline PSU and contact with CJS in Chile in the short (six months), middle (one year), and long term (three years)?</w:t>
      </w:r>
    </w:p>
    <w:p w14:paraId="039414EF" w14:textId="77777777" w:rsidR="00D45A6D" w:rsidRPr="00D45A6D" w:rsidRDefault="00D45A6D" w:rsidP="00D45A6D">
      <w:pPr>
        <w:numPr>
          <w:ilvl w:val="0"/>
          <w:numId w:val="27"/>
        </w:numPr>
        <w:rPr>
          <w:szCs w:val="20"/>
          <w:lang w:val="en-US"/>
        </w:rPr>
      </w:pPr>
      <w:r w:rsidRPr="00D45A6D">
        <w:rPr>
          <w:b/>
          <w:bCs/>
          <w:szCs w:val="20"/>
          <w:lang w:val="en-US"/>
        </w:rPr>
        <w:t>Aims:</w:t>
      </w:r>
      <w:r w:rsidRPr="00D45A6D">
        <w:rPr>
          <w:szCs w:val="20"/>
          <w:lang w:val="en-US"/>
        </w:rPr>
        <w:t xml:space="preserve"> Estimate the mediating effects of completing SUD treatment on the relationship between PSU at admission and contact with CJS among adult patients admitted to SUD treatment programs in Chile during 2010-2019. Specific: (1) To describe the prevalence of PSU, treatment completion, and contact with CJS in the sample, (2) to compare the risk of contact with CJS between people with poly and single-substance use, and (3) to estimate the proportion of the effect of PSU and treatment outcome on the contact with CJS.</w:t>
      </w:r>
    </w:p>
    <w:p w14:paraId="62F3B7D0" w14:textId="77777777" w:rsidR="00D45A6D" w:rsidRDefault="00D45A6D" w:rsidP="00D45A6D">
      <w:pPr>
        <w:numPr>
          <w:ilvl w:val="0"/>
          <w:numId w:val="27"/>
        </w:numPr>
        <w:rPr>
          <w:szCs w:val="20"/>
          <w:lang w:val="en-US"/>
        </w:rPr>
      </w:pPr>
      <w:r w:rsidRPr="00D45A6D">
        <w:rPr>
          <w:b/>
          <w:bCs/>
          <w:szCs w:val="20"/>
          <w:lang w:val="en-US"/>
        </w:rPr>
        <w:t>Hypothesis:</w:t>
      </w:r>
      <w:r w:rsidRPr="00D45A6D">
        <w:rPr>
          <w:szCs w:val="20"/>
          <w:lang w:val="en-US"/>
        </w:rPr>
        <w:t xml:space="preserve"> Baseline PSU is related to lower treatment completion rates (1), baseline PSU is linked to a greater risk of contact with CJS (2), patients with PSU will have a differential risk of contact with CJS associated with treatment completion, and treatment completion will explain part of the relationship between PSU and contact with CJS (3).</w:t>
      </w:r>
    </w:p>
    <w:p w14:paraId="3E6C3AEE" w14:textId="77777777" w:rsidR="00D45A6D" w:rsidRDefault="00D45A6D" w:rsidP="00D45A6D">
      <w:pPr>
        <w:rPr>
          <w:szCs w:val="20"/>
          <w:lang w:val="en-US"/>
        </w:rPr>
      </w:pPr>
    </w:p>
    <w:p w14:paraId="60974892" w14:textId="464CF66F" w:rsidR="00D45A6D" w:rsidRPr="00B54FB6" w:rsidRDefault="00D45A6D" w:rsidP="00B54FB6">
      <w:pPr>
        <w:pStyle w:val="Ttulo2"/>
      </w:pPr>
      <w:r w:rsidRPr="00B54FB6">
        <w:t>Modified project</w:t>
      </w:r>
    </w:p>
    <w:p w14:paraId="760BBF4F" w14:textId="59BFBC7B" w:rsidR="00D45A6D" w:rsidRPr="00AB709B" w:rsidRDefault="00D45A6D" w:rsidP="00D45A6D">
      <w:pPr>
        <w:numPr>
          <w:ilvl w:val="0"/>
          <w:numId w:val="27"/>
        </w:numPr>
        <w:rPr>
          <w:szCs w:val="20"/>
          <w:highlight w:val="yellow"/>
          <w:lang w:val="en-US"/>
        </w:rPr>
      </w:pPr>
      <w:r w:rsidRPr="00AB709B">
        <w:rPr>
          <w:b/>
          <w:bCs/>
          <w:szCs w:val="20"/>
          <w:highlight w:val="yellow"/>
          <w:lang w:val="en-US"/>
        </w:rPr>
        <w:t>Research question:</w:t>
      </w:r>
      <w:r w:rsidRPr="00AB709B">
        <w:rPr>
          <w:szCs w:val="20"/>
          <w:highlight w:val="yellow"/>
          <w:lang w:val="en-US"/>
        </w:rPr>
        <w:t xml:space="preserve"> What are the effects of </w:t>
      </w:r>
      <w:commentRangeStart w:id="1"/>
      <w:r w:rsidR="00F56CF1">
        <w:rPr>
          <w:szCs w:val="20"/>
          <w:highlight w:val="yellow"/>
          <w:lang w:val="en-US"/>
        </w:rPr>
        <w:t>having</w:t>
      </w:r>
      <w:ins w:id="2" w:author="Mariel Mateo" w:date="2024-01-03T20:27:00Z">
        <w:r w:rsidR="002F4D05">
          <w:rPr>
            <w:szCs w:val="20"/>
            <w:highlight w:val="yellow"/>
            <w:lang w:val="en-US"/>
          </w:rPr>
          <w:t xml:space="preserve"> reported</w:t>
        </w:r>
      </w:ins>
      <w:r w:rsidR="00F56CF1">
        <w:rPr>
          <w:szCs w:val="20"/>
          <w:highlight w:val="yellow"/>
          <w:lang w:val="en-US"/>
        </w:rPr>
        <w:t xml:space="preserve"> </w:t>
      </w:r>
      <w:commentRangeEnd w:id="1"/>
      <w:r w:rsidR="002F4D05">
        <w:rPr>
          <w:rStyle w:val="Refdecomentario"/>
          <w:rFonts w:ascii="Times New Roman" w:eastAsia="Times New Roman" w:hAnsi="Times New Roman" w:cs="Times New Roman"/>
          <w:lang w:val="es-CL" w:eastAsia="es-ES_tradnl"/>
        </w:rPr>
        <w:commentReference w:id="1"/>
      </w:r>
      <w:del w:id="3" w:author="Andrés González Santa Cruz" w:date="2024-01-26T16:00:00Z">
        <w:r w:rsidR="00F56CF1" w:rsidDel="00580C3A">
          <w:rPr>
            <w:szCs w:val="20"/>
            <w:highlight w:val="yellow"/>
            <w:lang w:val="en-US"/>
          </w:rPr>
          <w:delText xml:space="preserve">a baseline </w:delText>
        </w:r>
      </w:del>
      <w:ins w:id="4" w:author="Andrés González Santa Cruz" w:date="2024-01-26T16:35:00Z">
        <w:r w:rsidR="00B54FB6">
          <w:rPr>
            <w:szCs w:val="20"/>
            <w:highlight w:val="yellow"/>
            <w:lang w:val="en-US"/>
          </w:rPr>
          <w:t>polysubstance use (</w:t>
        </w:r>
      </w:ins>
      <w:r w:rsidRPr="00AB709B">
        <w:rPr>
          <w:szCs w:val="20"/>
          <w:highlight w:val="yellow"/>
          <w:lang w:val="en-US"/>
        </w:rPr>
        <w:t>PSU</w:t>
      </w:r>
      <w:ins w:id="5" w:author="Andrés González Santa Cruz" w:date="2024-01-26T16:35:00Z">
        <w:r w:rsidR="00B54FB6">
          <w:rPr>
            <w:szCs w:val="20"/>
            <w:highlight w:val="yellow"/>
            <w:lang w:val="en-US"/>
          </w:rPr>
          <w:t>)</w:t>
        </w:r>
      </w:ins>
      <w:r w:rsidRPr="00AB709B">
        <w:rPr>
          <w:szCs w:val="20"/>
          <w:highlight w:val="yellow"/>
          <w:lang w:val="en-US"/>
        </w:rPr>
        <w:t xml:space="preserve"> </w:t>
      </w:r>
      <w:ins w:id="6" w:author="Andrés González Santa Cruz" w:date="2024-01-26T16:32:00Z">
        <w:r w:rsidR="00B54FB6">
          <w:rPr>
            <w:szCs w:val="20"/>
            <w:highlight w:val="yellow"/>
            <w:lang w:val="en-US"/>
          </w:rPr>
          <w:t xml:space="preserve">at admission </w:t>
        </w:r>
      </w:ins>
      <w:r w:rsidR="00F11FC6">
        <w:rPr>
          <w:szCs w:val="20"/>
          <w:highlight w:val="yellow"/>
          <w:lang w:val="en-US"/>
        </w:rPr>
        <w:t xml:space="preserve">to </w:t>
      </w:r>
      <w:ins w:id="7" w:author="Andrés González Santa Cruz (andres.gonzalez.s)" w:date="2024-01-27T15:32:00Z">
        <w:r w:rsidR="00F11FC6" w:rsidRPr="00F11FC6">
          <w:rPr>
            <w:szCs w:val="20"/>
            <w:lang w:val="en-US"/>
          </w:rPr>
          <w:t xml:space="preserve">substance use disorder (SUD) treatments </w:t>
        </w:r>
      </w:ins>
      <w:r w:rsidR="00F56CF1">
        <w:rPr>
          <w:szCs w:val="20"/>
          <w:highlight w:val="yellow"/>
          <w:lang w:val="en-US"/>
        </w:rPr>
        <w:t xml:space="preserve">on treatment completion </w:t>
      </w:r>
      <w:r w:rsidRPr="00AB709B">
        <w:rPr>
          <w:szCs w:val="20"/>
          <w:highlight w:val="yellow"/>
          <w:lang w:val="en-US"/>
        </w:rPr>
        <w:t>in Chile</w:t>
      </w:r>
      <w:del w:id="8" w:author="Andrés González Santa Cruz (andres.gonzalez.s)" w:date="2024-01-27T15:36:00Z">
        <w:r w:rsidRPr="00AB709B" w:rsidDel="00F11FC6">
          <w:rPr>
            <w:szCs w:val="20"/>
            <w:highlight w:val="yellow"/>
            <w:lang w:val="en-US"/>
          </w:rPr>
          <w:delText xml:space="preserve"> in the short (six months), middle (one year), and long term (three </w:delText>
        </w:r>
        <w:commentRangeStart w:id="9"/>
        <w:r w:rsidRPr="00AB709B" w:rsidDel="00F11FC6">
          <w:rPr>
            <w:szCs w:val="20"/>
            <w:highlight w:val="yellow"/>
            <w:lang w:val="en-US"/>
          </w:rPr>
          <w:delText>years</w:delText>
        </w:r>
        <w:commentRangeEnd w:id="9"/>
        <w:r w:rsidR="00E93B18" w:rsidDel="00F11FC6">
          <w:rPr>
            <w:rStyle w:val="Refdecomentario"/>
            <w:rFonts w:ascii="Times New Roman" w:eastAsia="Times New Roman" w:hAnsi="Times New Roman" w:cs="Times New Roman"/>
            <w:lang w:val="es-CL" w:eastAsia="es-ES_tradnl"/>
          </w:rPr>
          <w:commentReference w:id="9"/>
        </w:r>
        <w:r w:rsidRPr="00AB709B" w:rsidDel="00F11FC6">
          <w:rPr>
            <w:szCs w:val="20"/>
            <w:highlight w:val="yellow"/>
            <w:lang w:val="en-US"/>
          </w:rPr>
          <w:delText>)</w:delText>
        </w:r>
      </w:del>
      <w:r w:rsidRPr="00AB709B">
        <w:rPr>
          <w:szCs w:val="20"/>
          <w:highlight w:val="yellow"/>
          <w:lang w:val="en-US"/>
        </w:rPr>
        <w:t>?</w:t>
      </w:r>
    </w:p>
    <w:p w14:paraId="3BB73435" w14:textId="23D453D8" w:rsidR="00D45A6D" w:rsidRPr="00AB709B" w:rsidRDefault="00966AF0" w:rsidP="00D45A6D">
      <w:pPr>
        <w:numPr>
          <w:ilvl w:val="0"/>
          <w:numId w:val="27"/>
        </w:numPr>
        <w:rPr>
          <w:szCs w:val="20"/>
          <w:highlight w:val="yellow"/>
          <w:lang w:val="en-US"/>
        </w:rPr>
      </w:pPr>
      <w:ins w:id="10" w:author="Mariel Mateo" w:date="2024-01-03T19:55:00Z">
        <w:r>
          <w:rPr>
            <w:b/>
            <w:bCs/>
            <w:szCs w:val="20"/>
            <w:highlight w:val="yellow"/>
            <w:lang w:val="en-US"/>
          </w:rPr>
          <w:t xml:space="preserve">Specific </w:t>
        </w:r>
      </w:ins>
      <w:r w:rsidR="00D45A6D" w:rsidRPr="00AB709B">
        <w:rPr>
          <w:b/>
          <w:bCs/>
          <w:szCs w:val="20"/>
          <w:highlight w:val="yellow"/>
          <w:lang w:val="en-US"/>
        </w:rPr>
        <w:t>Aims:</w:t>
      </w:r>
      <w:r w:rsidR="00D45A6D" w:rsidRPr="00AB709B">
        <w:rPr>
          <w:szCs w:val="20"/>
          <w:highlight w:val="yellow"/>
          <w:lang w:val="en-US"/>
        </w:rPr>
        <w:t xml:space="preserve"> </w:t>
      </w:r>
      <w:commentRangeStart w:id="11"/>
      <w:commentRangeEnd w:id="11"/>
      <w:r>
        <w:rPr>
          <w:rStyle w:val="Refdecomentario"/>
          <w:rFonts w:ascii="Times New Roman" w:eastAsia="Times New Roman" w:hAnsi="Times New Roman" w:cs="Times New Roman"/>
          <w:lang w:val="es-CL" w:eastAsia="es-ES_tradnl"/>
        </w:rPr>
        <w:commentReference w:id="11"/>
      </w:r>
      <w:del w:id="12" w:author="Mariel Mateo" w:date="2024-01-03T19:55:00Z">
        <w:r w:rsidR="00D45A6D" w:rsidRPr="00AB709B" w:rsidDel="00966AF0">
          <w:rPr>
            <w:szCs w:val="20"/>
            <w:highlight w:val="yellow"/>
            <w:lang w:val="en-US"/>
          </w:rPr>
          <w:delText xml:space="preserve">Specific: </w:delText>
        </w:r>
      </w:del>
      <w:r w:rsidR="00D45A6D" w:rsidRPr="00AB709B">
        <w:rPr>
          <w:szCs w:val="20"/>
          <w:highlight w:val="yellow"/>
          <w:lang w:val="en-US"/>
        </w:rPr>
        <w:t xml:space="preserve">(1) To describe the </w:t>
      </w:r>
      <w:commentRangeStart w:id="13"/>
      <w:commentRangeStart w:id="14"/>
      <w:r w:rsidR="00550B5D">
        <w:rPr>
          <w:szCs w:val="20"/>
          <w:highlight w:val="yellow"/>
          <w:lang w:val="en-US"/>
        </w:rPr>
        <w:t>incidence</w:t>
      </w:r>
      <w:commentRangeEnd w:id="13"/>
      <w:r w:rsidR="00550B5D">
        <w:rPr>
          <w:rStyle w:val="Refdecomentario"/>
          <w:rFonts w:ascii="Times New Roman" w:eastAsia="Times New Roman" w:hAnsi="Times New Roman" w:cs="Times New Roman"/>
          <w:lang w:val="es-CL" w:eastAsia="es-ES_tradnl"/>
        </w:rPr>
        <w:commentReference w:id="13"/>
      </w:r>
      <w:commentRangeEnd w:id="14"/>
      <w:r w:rsidR="0066035B">
        <w:rPr>
          <w:rStyle w:val="Refdecomentario"/>
          <w:rFonts w:ascii="Times New Roman" w:eastAsia="Times New Roman" w:hAnsi="Times New Roman" w:cs="Times New Roman"/>
          <w:lang w:val="es-CL" w:eastAsia="es-ES_tradnl"/>
        </w:rPr>
        <w:commentReference w:id="14"/>
      </w:r>
      <w:r w:rsidR="00D45A6D" w:rsidRPr="00AB709B">
        <w:rPr>
          <w:szCs w:val="20"/>
          <w:highlight w:val="yellow"/>
          <w:lang w:val="en-US"/>
        </w:rPr>
        <w:t xml:space="preserve"> of PSU</w:t>
      </w:r>
      <w:r w:rsidR="00F56CF1">
        <w:rPr>
          <w:szCs w:val="20"/>
          <w:highlight w:val="yellow"/>
          <w:lang w:val="en-US"/>
        </w:rPr>
        <w:t xml:space="preserve"> </w:t>
      </w:r>
      <w:ins w:id="15" w:author="Andrés González Santa Cruz" w:date="2024-01-26T16:33:00Z">
        <w:r w:rsidR="00B54FB6">
          <w:rPr>
            <w:szCs w:val="20"/>
            <w:highlight w:val="yellow"/>
            <w:lang w:val="en-US"/>
          </w:rPr>
          <w:t xml:space="preserve">reports </w:t>
        </w:r>
      </w:ins>
      <w:r w:rsidR="00F56CF1">
        <w:rPr>
          <w:szCs w:val="20"/>
          <w:highlight w:val="yellow"/>
          <w:lang w:val="en-US"/>
        </w:rPr>
        <w:t>and</w:t>
      </w:r>
      <w:r w:rsidR="00D45A6D" w:rsidRPr="00AB709B">
        <w:rPr>
          <w:szCs w:val="20"/>
          <w:highlight w:val="yellow"/>
          <w:lang w:val="en-US"/>
        </w:rPr>
        <w:t xml:space="preserve"> treatment completion in the sample, (2) to compare the </w:t>
      </w:r>
      <w:commentRangeStart w:id="16"/>
      <w:del w:id="17" w:author="Andrés González Santa Cruz" w:date="2024-01-26T15:44:00Z">
        <w:r w:rsidR="00D45A6D" w:rsidRPr="00AB709B" w:rsidDel="00D05ED8">
          <w:rPr>
            <w:szCs w:val="20"/>
            <w:highlight w:val="yellow"/>
            <w:lang w:val="en-US"/>
          </w:rPr>
          <w:delText xml:space="preserve">risk </w:delText>
        </w:r>
      </w:del>
      <w:ins w:id="18" w:author="Andrés González Santa Cruz" w:date="2024-01-26T15:44:00Z">
        <w:del w:id="19" w:author="Andrés González Santa Cruz (andres.gonzalez.s)" w:date="2024-01-27T15:40:00Z">
          <w:r w:rsidR="00D05ED8" w:rsidDel="00F11FC6">
            <w:rPr>
              <w:szCs w:val="20"/>
              <w:highlight w:val="yellow"/>
              <w:lang w:val="en-US"/>
            </w:rPr>
            <w:delText>probability</w:delText>
          </w:r>
          <w:r w:rsidR="00D05ED8" w:rsidRPr="00AB709B" w:rsidDel="00F11FC6">
            <w:rPr>
              <w:szCs w:val="20"/>
              <w:highlight w:val="yellow"/>
              <w:lang w:val="en-US"/>
            </w:rPr>
            <w:delText xml:space="preserve"> </w:delText>
          </w:r>
        </w:del>
      </w:ins>
      <w:del w:id="20" w:author="Andrés González Santa Cruz (andres.gonzalez.s)" w:date="2024-01-27T15:40:00Z">
        <w:r w:rsidR="00D45A6D" w:rsidRPr="00AB709B" w:rsidDel="00F11FC6">
          <w:rPr>
            <w:szCs w:val="20"/>
            <w:highlight w:val="yellow"/>
            <w:lang w:val="en-US"/>
          </w:rPr>
          <w:delText>of</w:delText>
        </w:r>
        <w:commentRangeEnd w:id="16"/>
        <w:r w:rsidDel="00F11FC6">
          <w:rPr>
            <w:rStyle w:val="Refdecomentario"/>
            <w:rFonts w:ascii="Times New Roman" w:eastAsia="Times New Roman" w:hAnsi="Times New Roman" w:cs="Times New Roman"/>
            <w:lang w:val="es-CL" w:eastAsia="es-ES_tradnl"/>
          </w:rPr>
          <w:commentReference w:id="16"/>
        </w:r>
        <w:r w:rsidR="00D45A6D" w:rsidRPr="00AB709B" w:rsidDel="00F11FC6">
          <w:rPr>
            <w:szCs w:val="20"/>
            <w:highlight w:val="yellow"/>
            <w:lang w:val="en-US"/>
          </w:rPr>
          <w:delText xml:space="preserve"> </w:delText>
        </w:r>
      </w:del>
      <w:ins w:id="21" w:author="Andrés González Santa Cruz (andres.gonzalez.s)" w:date="2024-01-27T15:40:00Z">
        <w:r w:rsidR="00F11FC6">
          <w:rPr>
            <w:szCs w:val="20"/>
            <w:highlight w:val="yellow"/>
            <w:lang w:val="en-US"/>
          </w:rPr>
          <w:t xml:space="preserve">occurrence rate of </w:t>
        </w:r>
      </w:ins>
      <w:r w:rsidR="00F56CF1">
        <w:rPr>
          <w:szCs w:val="20"/>
          <w:highlight w:val="yellow"/>
          <w:lang w:val="en-US"/>
        </w:rPr>
        <w:t xml:space="preserve">treatment completion </w:t>
      </w:r>
      <w:r w:rsidR="00D45A6D" w:rsidRPr="00AB709B">
        <w:rPr>
          <w:szCs w:val="20"/>
          <w:highlight w:val="yellow"/>
          <w:lang w:val="en-US"/>
        </w:rPr>
        <w:t xml:space="preserve">between people with </w:t>
      </w:r>
      <w:ins w:id="22" w:author="Andrés González Santa Cruz (andres.gonzalez.s)" w:date="2024-01-27T15:40:00Z">
        <w:r w:rsidR="00F11FC6">
          <w:rPr>
            <w:szCs w:val="20"/>
            <w:highlight w:val="yellow"/>
            <w:lang w:val="en-US"/>
          </w:rPr>
          <w:t xml:space="preserve">reporting </w:t>
        </w:r>
      </w:ins>
      <w:r w:rsidR="00D45A6D" w:rsidRPr="00AB709B">
        <w:rPr>
          <w:szCs w:val="20"/>
          <w:highlight w:val="yellow"/>
          <w:lang w:val="en-US"/>
        </w:rPr>
        <w:t>poly and single-substance use</w:t>
      </w:r>
      <w:r w:rsidR="00E93B18">
        <w:rPr>
          <w:szCs w:val="20"/>
          <w:highlight w:val="yellow"/>
          <w:lang w:val="en-US"/>
        </w:rPr>
        <w:t xml:space="preserve"> at </w:t>
      </w:r>
      <w:ins w:id="23" w:author="Andrés González Santa Cruz" w:date="2024-01-26T15:47:00Z">
        <w:r w:rsidR="00E93B18">
          <w:rPr>
            <w:szCs w:val="20"/>
            <w:highlight w:val="yellow"/>
            <w:lang w:val="en-US"/>
          </w:rPr>
          <w:t xml:space="preserve">the </w:t>
        </w:r>
        <w:r w:rsidR="00E93B18" w:rsidRPr="00E93B18">
          <w:rPr>
            <w:strike/>
            <w:szCs w:val="20"/>
            <w:highlight w:val="yellow"/>
            <w:lang w:val="en-US"/>
          </w:rPr>
          <w:t>short, middle and long term</w:t>
        </w:r>
      </w:ins>
      <w:r w:rsidR="00D45A6D" w:rsidRPr="00AB709B">
        <w:rPr>
          <w:szCs w:val="20"/>
          <w:highlight w:val="yellow"/>
          <w:lang w:val="en-US"/>
        </w:rPr>
        <w:t xml:space="preserve">, and (3) to estimate </w:t>
      </w:r>
      <w:del w:id="24" w:author="Mariel Mateo" w:date="2024-01-03T20:00:00Z">
        <w:r w:rsidR="00D45A6D" w:rsidRPr="00AB709B" w:rsidDel="005229FB">
          <w:rPr>
            <w:szCs w:val="20"/>
            <w:highlight w:val="yellow"/>
            <w:lang w:val="en-US"/>
          </w:rPr>
          <w:delText xml:space="preserve">the proportion of </w:delText>
        </w:r>
      </w:del>
      <w:r w:rsidR="00D45A6D" w:rsidRPr="00AB709B">
        <w:rPr>
          <w:szCs w:val="20"/>
          <w:highlight w:val="yellow"/>
          <w:lang w:val="en-US"/>
        </w:rPr>
        <w:t xml:space="preserve">the </w:t>
      </w:r>
      <w:ins w:id="25" w:author="Andrés González Santa Cruz (andres.gonzalez.s)" w:date="2024-01-27T15:41:00Z">
        <w:r w:rsidR="00DE13FF">
          <w:rPr>
            <w:szCs w:val="20"/>
            <w:highlight w:val="yellow"/>
            <w:lang w:val="en-US"/>
          </w:rPr>
          <w:t xml:space="preserve">relative </w:t>
        </w:r>
      </w:ins>
      <w:r w:rsidR="00D45A6D" w:rsidRPr="00AB709B">
        <w:rPr>
          <w:szCs w:val="20"/>
          <w:highlight w:val="yellow"/>
          <w:lang w:val="en-US"/>
        </w:rPr>
        <w:t xml:space="preserve">effect of </w:t>
      </w:r>
      <w:ins w:id="26" w:author="Andrés González Santa Cruz" w:date="2024-01-26T16:33:00Z">
        <w:r w:rsidR="00B54FB6">
          <w:rPr>
            <w:szCs w:val="20"/>
            <w:highlight w:val="yellow"/>
            <w:lang w:val="en-US"/>
          </w:rPr>
          <w:t xml:space="preserve">reporting </w:t>
        </w:r>
      </w:ins>
      <w:r w:rsidR="00D45A6D" w:rsidRPr="00AB709B">
        <w:rPr>
          <w:szCs w:val="20"/>
          <w:highlight w:val="yellow"/>
          <w:lang w:val="en-US"/>
        </w:rPr>
        <w:t>PSU</w:t>
      </w:r>
      <w:r w:rsidR="00F56CF1">
        <w:rPr>
          <w:szCs w:val="20"/>
          <w:highlight w:val="yellow"/>
          <w:lang w:val="en-US"/>
        </w:rPr>
        <w:t xml:space="preserve"> on treatment completion</w:t>
      </w:r>
      <w:r w:rsidR="00D45A6D" w:rsidRPr="00AB709B">
        <w:rPr>
          <w:szCs w:val="20"/>
          <w:highlight w:val="yellow"/>
          <w:lang w:val="en-US"/>
        </w:rPr>
        <w:t>.</w:t>
      </w:r>
    </w:p>
    <w:p w14:paraId="7E5AAE7D" w14:textId="48990E38" w:rsidR="00D45A6D" w:rsidRPr="00AB709B" w:rsidRDefault="00D45A6D" w:rsidP="00D45A6D">
      <w:pPr>
        <w:numPr>
          <w:ilvl w:val="0"/>
          <w:numId w:val="27"/>
        </w:numPr>
        <w:rPr>
          <w:szCs w:val="20"/>
          <w:highlight w:val="yellow"/>
          <w:lang w:val="en-US"/>
        </w:rPr>
      </w:pPr>
      <w:r w:rsidRPr="00AB709B">
        <w:rPr>
          <w:b/>
          <w:bCs/>
          <w:szCs w:val="20"/>
          <w:highlight w:val="yellow"/>
          <w:lang w:val="en-US"/>
        </w:rPr>
        <w:t>Hypothesis:</w:t>
      </w:r>
      <w:r w:rsidRPr="00AB709B">
        <w:rPr>
          <w:szCs w:val="20"/>
          <w:highlight w:val="yellow"/>
          <w:lang w:val="en-US"/>
        </w:rPr>
        <w:t xml:space="preserve"> </w:t>
      </w:r>
      <w:del w:id="27" w:author="Andrés González Santa Cruz" w:date="2024-01-26T14:58:00Z">
        <w:r w:rsidRPr="00AB709B" w:rsidDel="001A5478">
          <w:rPr>
            <w:szCs w:val="20"/>
            <w:highlight w:val="yellow"/>
            <w:lang w:val="en-US"/>
          </w:rPr>
          <w:delText xml:space="preserve">Baseline </w:delText>
        </w:r>
      </w:del>
      <w:ins w:id="28" w:author="Andrés González Santa Cruz" w:date="2024-01-26T16:01:00Z">
        <w:r w:rsidR="00580C3A">
          <w:rPr>
            <w:szCs w:val="20"/>
            <w:highlight w:val="yellow"/>
            <w:lang w:val="en-US"/>
          </w:rPr>
          <w:t xml:space="preserve">Reporting </w:t>
        </w:r>
      </w:ins>
      <w:r w:rsidRPr="00AB709B">
        <w:rPr>
          <w:szCs w:val="20"/>
          <w:highlight w:val="yellow"/>
          <w:lang w:val="en-US"/>
        </w:rPr>
        <w:t xml:space="preserve">PSU </w:t>
      </w:r>
      <w:ins w:id="29" w:author="Andrés González Santa Cruz" w:date="2024-01-26T14:58:00Z">
        <w:r w:rsidR="001A5478">
          <w:rPr>
            <w:szCs w:val="20"/>
            <w:highlight w:val="yellow"/>
            <w:lang w:val="en-US"/>
          </w:rPr>
          <w:t>at admission</w:t>
        </w:r>
      </w:ins>
      <w:ins w:id="30" w:author="Andrés González Santa Cruz" w:date="2024-01-26T16:01:00Z">
        <w:r w:rsidR="00580C3A">
          <w:rPr>
            <w:szCs w:val="20"/>
            <w:highlight w:val="yellow"/>
            <w:lang w:val="en-US"/>
          </w:rPr>
          <w:t xml:space="preserve"> to SUD treatment</w:t>
        </w:r>
      </w:ins>
      <w:ins w:id="31" w:author="Andrés González Santa Cruz" w:date="2024-01-26T14:58:00Z">
        <w:r w:rsidR="001A5478">
          <w:rPr>
            <w:szCs w:val="20"/>
            <w:highlight w:val="yellow"/>
            <w:lang w:val="en-US"/>
          </w:rPr>
          <w:t xml:space="preserve"> </w:t>
        </w:r>
      </w:ins>
      <w:r w:rsidRPr="00AB709B">
        <w:rPr>
          <w:szCs w:val="20"/>
          <w:highlight w:val="yellow"/>
          <w:lang w:val="en-US"/>
        </w:rPr>
        <w:t xml:space="preserve">is related to lower </w:t>
      </w:r>
      <w:ins w:id="32" w:author="Andrés González Santa Cruz" w:date="2024-01-26T15:46:00Z">
        <w:del w:id="33" w:author="Andrés González Santa Cruz (andres.gonzalez.s)" w:date="2024-01-27T15:41:00Z">
          <w:r w:rsidR="00D05ED8" w:rsidDel="00DE13FF">
            <w:rPr>
              <w:szCs w:val="20"/>
              <w:highlight w:val="yellow"/>
              <w:lang w:val="en-US"/>
            </w:rPr>
            <w:delText>probabilities</w:delText>
          </w:r>
        </w:del>
      </w:ins>
      <w:ins w:id="34" w:author="Andrés González Santa Cruz (andres.gonzalez.s)" w:date="2024-01-27T15:41:00Z">
        <w:r w:rsidR="00DE13FF">
          <w:rPr>
            <w:szCs w:val="20"/>
            <w:highlight w:val="yellow"/>
            <w:lang w:val="en-US"/>
          </w:rPr>
          <w:t>rates</w:t>
        </w:r>
      </w:ins>
      <w:ins w:id="35" w:author="Andrés González Santa Cruz" w:date="2024-01-26T15:46:00Z">
        <w:r w:rsidR="00D05ED8">
          <w:rPr>
            <w:szCs w:val="20"/>
            <w:highlight w:val="yellow"/>
            <w:lang w:val="en-US"/>
          </w:rPr>
          <w:t xml:space="preserve"> of </w:t>
        </w:r>
      </w:ins>
      <w:r w:rsidRPr="00AB709B">
        <w:rPr>
          <w:szCs w:val="20"/>
          <w:highlight w:val="yellow"/>
          <w:lang w:val="en-US"/>
        </w:rPr>
        <w:t xml:space="preserve">treatment completion </w:t>
      </w:r>
      <w:commentRangeStart w:id="36"/>
      <w:ins w:id="37" w:author="Andrés González Santa Cruz" w:date="2024-01-26T15:47:00Z">
        <w:r w:rsidR="00D05ED8" w:rsidRPr="00E93B18">
          <w:rPr>
            <w:strike/>
            <w:szCs w:val="20"/>
            <w:highlight w:val="yellow"/>
            <w:lang w:val="en-US"/>
          </w:rPr>
          <w:t>in the short, middle and long term</w:t>
        </w:r>
      </w:ins>
      <w:commentRangeEnd w:id="36"/>
      <w:r w:rsidR="00E93B18">
        <w:rPr>
          <w:rStyle w:val="Refdecomentario"/>
          <w:rFonts w:ascii="Times New Roman" w:eastAsia="Times New Roman" w:hAnsi="Times New Roman" w:cs="Times New Roman"/>
          <w:lang w:val="es-CL" w:eastAsia="es-ES_tradnl"/>
        </w:rPr>
        <w:commentReference w:id="36"/>
      </w:r>
      <w:del w:id="38" w:author="Andrés González Santa Cruz" w:date="2024-01-26T15:46:00Z">
        <w:r w:rsidRPr="00AB709B" w:rsidDel="00D05ED8">
          <w:rPr>
            <w:szCs w:val="20"/>
            <w:highlight w:val="yellow"/>
            <w:lang w:val="en-US"/>
          </w:rPr>
          <w:delText xml:space="preserve">rates </w:delText>
        </w:r>
      </w:del>
      <w:del w:id="39" w:author="Andrés González Santa Cruz" w:date="2024-01-26T15:47:00Z">
        <w:r w:rsidRPr="00AB709B" w:rsidDel="00D05ED8">
          <w:rPr>
            <w:szCs w:val="20"/>
            <w:highlight w:val="yellow"/>
            <w:lang w:val="en-US"/>
          </w:rPr>
          <w:delText>(1)</w:delText>
        </w:r>
      </w:del>
      <w:del w:id="40" w:author="Andrés González Santa Cruz" w:date="2024-01-26T15:46:00Z">
        <w:r w:rsidRPr="00AB709B" w:rsidDel="00D05ED8">
          <w:rPr>
            <w:szCs w:val="20"/>
            <w:highlight w:val="yellow"/>
            <w:lang w:val="en-US"/>
          </w:rPr>
          <w:delText>, baseline PSU is linked to a grea</w:delText>
        </w:r>
        <w:r w:rsidR="00F56CF1" w:rsidDel="00D05ED8">
          <w:rPr>
            <w:szCs w:val="20"/>
            <w:highlight w:val="yellow"/>
            <w:lang w:val="en-US"/>
          </w:rPr>
          <w:delText xml:space="preserve">ter risk of treatment dropout </w:delText>
        </w:r>
        <w:r w:rsidRPr="00AB709B" w:rsidDel="00D05ED8">
          <w:rPr>
            <w:szCs w:val="20"/>
            <w:highlight w:val="yellow"/>
            <w:lang w:val="en-US"/>
          </w:rPr>
          <w:delText>(</w:delText>
        </w:r>
        <w:commentRangeStart w:id="41"/>
        <w:r w:rsidRPr="00AB709B" w:rsidDel="00D05ED8">
          <w:rPr>
            <w:szCs w:val="20"/>
            <w:highlight w:val="yellow"/>
            <w:lang w:val="en-US"/>
          </w:rPr>
          <w:delText>2</w:delText>
        </w:r>
      </w:del>
      <w:commentRangeEnd w:id="41"/>
      <w:r w:rsidR="00D05ED8">
        <w:rPr>
          <w:rStyle w:val="Refdecomentario"/>
          <w:rFonts w:ascii="Times New Roman" w:eastAsia="Times New Roman" w:hAnsi="Times New Roman" w:cs="Times New Roman"/>
          <w:lang w:val="es-CL" w:eastAsia="es-ES_tradnl"/>
        </w:rPr>
        <w:commentReference w:id="41"/>
      </w:r>
      <w:del w:id="42" w:author="Andrés González Santa Cruz" w:date="2024-01-26T15:46:00Z">
        <w:r w:rsidRPr="00AB709B" w:rsidDel="00D05ED8">
          <w:rPr>
            <w:szCs w:val="20"/>
            <w:highlight w:val="yellow"/>
            <w:lang w:val="en-US"/>
          </w:rPr>
          <w:delText>)</w:delText>
        </w:r>
      </w:del>
      <w:r w:rsidRPr="00AB709B">
        <w:rPr>
          <w:szCs w:val="20"/>
          <w:highlight w:val="yellow"/>
          <w:lang w:val="en-US"/>
        </w:rPr>
        <w:t>.</w:t>
      </w:r>
    </w:p>
    <w:p w14:paraId="0FC5ACFF" w14:textId="12CA36B6" w:rsidR="00D45A6D" w:rsidRDefault="00261E63" w:rsidP="00D45A6D">
      <w:pPr>
        <w:jc w:val="left"/>
        <w:rPr>
          <w:color w:val="000000"/>
          <w:szCs w:val="20"/>
        </w:rPr>
      </w:pPr>
      <w:r>
        <w:rPr>
          <w:color w:val="000000"/>
          <w:szCs w:val="20"/>
        </w:rPr>
        <w:br w:type="page"/>
      </w:r>
    </w:p>
    <w:p w14:paraId="0CEFCDB1" w14:textId="373308A7" w:rsidR="003C33EB" w:rsidRDefault="00BD6BF3" w:rsidP="00705212">
      <w:pPr>
        <w:pStyle w:val="Ttulo1"/>
        <w:numPr>
          <w:ilvl w:val="0"/>
          <w:numId w:val="11"/>
        </w:numPr>
        <w:tabs>
          <w:tab w:val="left" w:pos="567"/>
        </w:tabs>
        <w:spacing w:before="240" w:beforeAutospacing="0" w:after="0" w:afterAutospacing="0"/>
        <w:ind w:left="709" w:right="565" w:firstLine="284"/>
        <w:rPr>
          <w:rFonts w:ascii="Verdana" w:hAnsi="Verdana"/>
          <w:sz w:val="20"/>
          <w:szCs w:val="20"/>
        </w:rPr>
      </w:pPr>
      <w:bookmarkStart w:id="43" w:name="_Toc122106543"/>
      <w:r w:rsidRPr="004F62DC">
        <w:rPr>
          <w:rFonts w:ascii="Verdana" w:hAnsi="Verdana"/>
          <w:sz w:val="20"/>
          <w:szCs w:val="20"/>
        </w:rPr>
        <w:lastRenderedPageBreak/>
        <w:t xml:space="preserve">Progress </w:t>
      </w:r>
      <w:commentRangeStart w:id="44"/>
      <w:r w:rsidRPr="004F62DC">
        <w:rPr>
          <w:rFonts w:ascii="Verdana" w:hAnsi="Verdana"/>
          <w:sz w:val="20"/>
          <w:szCs w:val="20"/>
        </w:rPr>
        <w:t>overview</w:t>
      </w:r>
      <w:bookmarkEnd w:id="43"/>
      <w:commentRangeEnd w:id="44"/>
      <w:r w:rsidR="00E93B18">
        <w:rPr>
          <w:rStyle w:val="Refdecomentario"/>
          <w:rFonts w:ascii="Times New Roman" w:hAnsi="Times New Roman"/>
          <w:b w:val="0"/>
          <w:bCs w:val="0"/>
          <w:color w:val="auto"/>
          <w:kern w:val="0"/>
          <w:lang w:val="es-CL" w:eastAsia="es-ES_tradnl"/>
        </w:rPr>
        <w:commentReference w:id="44"/>
      </w:r>
    </w:p>
    <w:p w14:paraId="4100FFEB" w14:textId="7888769F" w:rsidR="00B5699F" w:rsidRPr="004F62DC" w:rsidRDefault="00B5699F" w:rsidP="00705212">
      <w:pPr>
        <w:tabs>
          <w:tab w:val="left" w:pos="567"/>
        </w:tabs>
        <w:ind w:left="709" w:right="565"/>
      </w:pPr>
      <w:r w:rsidRPr="004F62DC">
        <w:t>In this section we described the main milestones achieved so far.</w:t>
      </w:r>
      <w:del w:id="45" w:author="Andrés González Santa Cruz (andres.gonzalez.s)" w:date="2024-01-27T15:32:00Z">
        <w:r w:rsidRPr="004F62DC" w:rsidDel="00F11FC6">
          <w:delText xml:space="preserve"> </w:delText>
        </w:r>
      </w:del>
    </w:p>
    <w:p w14:paraId="3F9337BB" w14:textId="56440175" w:rsidR="00BD6BF3" w:rsidRPr="004F62DC" w:rsidRDefault="00C86DE9" w:rsidP="00705212">
      <w:pPr>
        <w:pStyle w:val="Prrafodelista"/>
        <w:numPr>
          <w:ilvl w:val="0"/>
          <w:numId w:val="19"/>
        </w:numPr>
        <w:tabs>
          <w:tab w:val="left" w:pos="567"/>
        </w:tabs>
        <w:ind w:left="709" w:right="565"/>
        <w:rPr>
          <w:b/>
          <w:bCs/>
        </w:rPr>
      </w:pPr>
      <w:r w:rsidRPr="004F62DC">
        <w:rPr>
          <w:b/>
          <w:bCs/>
        </w:rPr>
        <w:t xml:space="preserve">Data wrangling </w:t>
      </w:r>
    </w:p>
    <w:p w14:paraId="254345E9" w14:textId="4E0404E8" w:rsidR="00AF6352" w:rsidRPr="004F62DC" w:rsidRDefault="00D056E5" w:rsidP="00705212">
      <w:pPr>
        <w:tabs>
          <w:tab w:val="left" w:pos="567"/>
        </w:tabs>
        <w:ind w:left="709" w:right="565"/>
        <w:rPr>
          <w:rFonts w:eastAsia="Times New Roman" w:cs="Arial"/>
          <w:color w:val="000000"/>
          <w:szCs w:val="20"/>
          <w:lang w:eastAsia="en-AU"/>
        </w:rPr>
      </w:pPr>
      <w:r w:rsidRPr="004F62DC">
        <w:t xml:space="preserve">This research relies on a </w:t>
      </w:r>
      <w:r w:rsidRPr="004F62DC">
        <w:rPr>
          <w:rFonts w:eastAsia="Times New Roman" w:cs="Arial"/>
          <w:color w:val="000000"/>
          <w:szCs w:val="20"/>
          <w:lang w:eastAsia="en-AU"/>
        </w:rPr>
        <w:t xml:space="preserve">population-based record-linkage retrospective cohort design. The data wrangling includes managing </w:t>
      </w:r>
      <w:r w:rsidR="005A0823">
        <w:rPr>
          <w:rFonts w:eastAsia="Times New Roman" w:cs="Arial"/>
          <w:color w:val="000000"/>
          <w:szCs w:val="20"/>
          <w:lang w:eastAsia="en-AU"/>
        </w:rPr>
        <w:t xml:space="preserve">an </w:t>
      </w:r>
      <w:r w:rsidRPr="004F62DC">
        <w:rPr>
          <w:rFonts w:eastAsia="Times New Roman" w:cs="Arial"/>
          <w:color w:val="000000"/>
          <w:szCs w:val="20"/>
          <w:lang w:eastAsia="en-AU"/>
        </w:rPr>
        <w:t>administrative database</w:t>
      </w:r>
      <w:r w:rsidR="005A0823">
        <w:rPr>
          <w:rFonts w:eastAsia="Times New Roman" w:cs="Arial"/>
          <w:color w:val="000000"/>
          <w:szCs w:val="20"/>
          <w:lang w:eastAsia="en-AU"/>
        </w:rPr>
        <w:t xml:space="preserve"> that </w:t>
      </w:r>
      <w:r w:rsidR="00942F10" w:rsidRPr="004F62DC">
        <w:rPr>
          <w:rFonts w:eastAsia="Times New Roman" w:cs="Arial"/>
          <w:color w:val="000000"/>
          <w:szCs w:val="20"/>
          <w:lang w:eastAsia="en-AU"/>
        </w:rPr>
        <w:t>contains information of</w:t>
      </w:r>
      <w:r w:rsidRPr="004F62DC">
        <w:rPr>
          <w:rFonts w:eastAsia="Times New Roman" w:cs="Arial"/>
          <w:color w:val="000000"/>
          <w:szCs w:val="20"/>
          <w:lang w:eastAsia="en-AU"/>
        </w:rPr>
        <w:t xml:space="preserve"> patients receiving </w:t>
      </w:r>
      <w:r w:rsidR="00AF6352" w:rsidRPr="004F62DC">
        <w:rPr>
          <w:rFonts w:eastAsia="Times New Roman" w:cs="Arial"/>
          <w:color w:val="000000"/>
          <w:szCs w:val="20"/>
          <w:lang w:eastAsia="en-AU"/>
        </w:rPr>
        <w:t xml:space="preserve">substance use </w:t>
      </w:r>
      <w:r w:rsidRPr="004F62DC">
        <w:rPr>
          <w:rFonts w:eastAsia="Times New Roman" w:cs="Arial"/>
          <w:color w:val="000000"/>
          <w:szCs w:val="20"/>
          <w:lang w:eastAsia="en-AU"/>
        </w:rPr>
        <w:t xml:space="preserve">treatment financed by the </w:t>
      </w:r>
      <w:ins w:id="46" w:author="Andrés González Santa Cruz" w:date="2024-01-26T14:45:00Z">
        <w:r w:rsidR="004D65E9" w:rsidRPr="004D65E9">
          <w:rPr>
            <w:rFonts w:eastAsia="Times New Roman" w:cs="Arial"/>
            <w:color w:val="000000"/>
            <w:szCs w:val="20"/>
            <w:lang w:eastAsia="en-AU"/>
          </w:rPr>
          <w:t>National Service for the Prevention and Rehabilitation of Drug and Alcohol Use</w:t>
        </w:r>
      </w:ins>
      <w:del w:id="47" w:author="Andrés González Santa Cruz" w:date="2024-01-26T14:45:00Z">
        <w:r w:rsidRPr="004F62DC" w:rsidDel="004D65E9">
          <w:rPr>
            <w:rFonts w:eastAsia="Times New Roman" w:cs="Arial"/>
            <w:color w:val="000000"/>
            <w:szCs w:val="20"/>
            <w:lang w:eastAsia="en-AU"/>
          </w:rPr>
          <w:delText>National Service on Drugs and Alcohol</w:delText>
        </w:r>
      </w:del>
      <w:r w:rsidRPr="004F62DC">
        <w:rPr>
          <w:rFonts w:eastAsia="Times New Roman" w:cs="Arial"/>
          <w:color w:val="000000"/>
          <w:szCs w:val="20"/>
          <w:lang w:eastAsia="en-AU"/>
        </w:rPr>
        <w:t xml:space="preserve"> (SENDA)</w:t>
      </w:r>
      <w:r w:rsidR="005A0823">
        <w:rPr>
          <w:rFonts w:eastAsia="Times New Roman" w:cs="Arial"/>
          <w:color w:val="000000"/>
          <w:szCs w:val="20"/>
          <w:lang w:eastAsia="en-AU"/>
        </w:rPr>
        <w:t>.</w:t>
      </w:r>
    </w:p>
    <w:p w14:paraId="5D2C98CE" w14:textId="4F813D54" w:rsidR="00C86DE9" w:rsidRPr="004F62DC" w:rsidRDefault="00C86DE9" w:rsidP="00A951B8">
      <w:pPr>
        <w:pStyle w:val="Prrafodelista"/>
        <w:numPr>
          <w:ilvl w:val="1"/>
          <w:numId w:val="20"/>
        </w:numPr>
        <w:tabs>
          <w:tab w:val="left" w:pos="567"/>
        </w:tabs>
        <w:ind w:left="709" w:right="565"/>
      </w:pPr>
      <w:r w:rsidRPr="004F62DC">
        <w:rPr>
          <w:i/>
          <w:iCs/>
        </w:rPr>
        <w:t xml:space="preserve">Data </w:t>
      </w:r>
      <w:r w:rsidR="00415FD0" w:rsidRPr="004F62DC">
        <w:rPr>
          <w:i/>
          <w:iCs/>
        </w:rPr>
        <w:t xml:space="preserve">exploration and </w:t>
      </w:r>
      <w:r w:rsidRPr="004F62DC">
        <w:rPr>
          <w:i/>
          <w:iCs/>
        </w:rPr>
        <w:t>cleaning</w:t>
      </w:r>
      <w:r w:rsidR="00B5699F" w:rsidRPr="004F62DC">
        <w:rPr>
          <w:i/>
          <w:iCs/>
        </w:rPr>
        <w:t>:</w:t>
      </w:r>
      <w:r w:rsidR="00B5699F" w:rsidRPr="004F62DC">
        <w:t xml:space="preserve"> </w:t>
      </w:r>
      <w:r w:rsidR="00415FD0" w:rsidRPr="004F62DC">
        <w:t>Considering all the variables available in the database</w:t>
      </w:r>
      <w:del w:id="48" w:author="Mariel Mateo" w:date="2024-01-03T20:01:00Z">
        <w:r w:rsidR="00415FD0" w:rsidRPr="004F62DC" w:rsidDel="005229FB">
          <w:delText>s</w:delText>
        </w:r>
      </w:del>
      <w:r w:rsidR="00415FD0" w:rsidRPr="004F62DC">
        <w:t>, we</w:t>
      </w:r>
      <w:r w:rsidR="00A951B8">
        <w:t xml:space="preserve"> </w:t>
      </w:r>
      <w:r w:rsidR="00AF6352" w:rsidRPr="004F62DC">
        <w:t>explored the data focusing on m</w:t>
      </w:r>
      <w:r w:rsidR="00415FD0" w:rsidRPr="004F62DC">
        <w:t xml:space="preserve">issing data, </w:t>
      </w:r>
      <w:r w:rsidR="00AF6352" w:rsidRPr="004F62DC">
        <w:t>v</w:t>
      </w:r>
      <w:r w:rsidR="00415FD0" w:rsidRPr="004F62DC">
        <w:t>ariance</w:t>
      </w:r>
      <w:r w:rsidR="008658D0" w:rsidRPr="004F62DC">
        <w:t xml:space="preserve">, </w:t>
      </w:r>
      <w:r w:rsidR="00AF6352" w:rsidRPr="004F62DC">
        <w:t xml:space="preserve">and other descriptive </w:t>
      </w:r>
      <w:r w:rsidR="00942F10" w:rsidRPr="004F62DC">
        <w:t>measures</w:t>
      </w:r>
      <w:r w:rsidR="00AF6352" w:rsidRPr="004F62DC">
        <w:t>.</w:t>
      </w:r>
    </w:p>
    <w:p w14:paraId="4501A584" w14:textId="768D4BC7" w:rsidR="000A5E48" w:rsidRPr="00A951B8" w:rsidRDefault="00A951B8" w:rsidP="00A951B8">
      <w:pPr>
        <w:pStyle w:val="Prrafodelista"/>
        <w:tabs>
          <w:tab w:val="left" w:pos="567"/>
        </w:tabs>
        <w:ind w:left="709" w:right="565"/>
        <w:rPr>
          <w:lang w:val="en-US"/>
        </w:rPr>
      </w:pPr>
      <w:r>
        <w:rPr>
          <w:i/>
          <w:iCs/>
        </w:rPr>
        <w:tab/>
      </w:r>
      <w:r w:rsidR="00415FD0" w:rsidRPr="004F62DC">
        <w:rPr>
          <w:i/>
          <w:iCs/>
        </w:rPr>
        <w:t>Data normalization:</w:t>
      </w:r>
      <w:r w:rsidR="00415FD0" w:rsidRPr="004F62DC">
        <w:t xml:space="preserve"> We standardised variables, labe</w:t>
      </w:r>
      <w:r w:rsidR="00033096" w:rsidRPr="004F62DC">
        <w:t>l</w:t>
      </w:r>
      <w:r w:rsidR="00415FD0" w:rsidRPr="004F62DC">
        <w:t>l</w:t>
      </w:r>
      <w:r w:rsidR="00033096" w:rsidRPr="004F62DC">
        <w:t>ed</w:t>
      </w:r>
      <w:r w:rsidR="00415FD0" w:rsidRPr="004F62DC">
        <w:t xml:space="preserve"> fields, and correct</w:t>
      </w:r>
      <w:r w:rsidR="00033096" w:rsidRPr="004F62DC">
        <w:t>ed</w:t>
      </w:r>
      <w:r w:rsidR="00415FD0" w:rsidRPr="004F62DC">
        <w:t xml:space="preserve"> data integrity issues (e.g., typographical errors</w:t>
      </w:r>
      <w:r w:rsidR="008658D0" w:rsidRPr="004F62DC">
        <w:t xml:space="preserve"> in dates</w:t>
      </w:r>
      <w:r w:rsidR="00415FD0" w:rsidRPr="004F62DC">
        <w:t>, automation bias, or variations in name spelling or form).</w:t>
      </w:r>
      <w:r w:rsidR="008658D0" w:rsidRPr="004F62DC">
        <w:t xml:space="preserve"> </w:t>
      </w:r>
      <w:del w:id="49" w:author="Mariel Mateo" w:date="2024-01-03T20:02:00Z">
        <w:r w:rsidR="000A5E48" w:rsidRPr="004F62DC" w:rsidDel="005229FB">
          <w:delText>A consistency analysis between the two databases was checked before the databases merge process (</w:delText>
        </w:r>
        <w:r w:rsidR="00942F10" w:rsidRPr="004F62DC" w:rsidDel="005229FB">
          <w:delText>i.e.,</w:delText>
        </w:r>
        <w:r w:rsidR="000A5E48" w:rsidRPr="004F62DC" w:rsidDel="005229FB">
          <w:delText xml:space="preserve"> </w:delText>
        </w:r>
        <w:r w:rsidR="000A5E48" w:rsidRPr="00777E16" w:rsidDel="005229FB">
          <w:delText>demographic data should be the same in both sources for the same individuals</w:delText>
        </w:r>
        <w:r w:rsidR="00257DFD" w:rsidRPr="00777E16" w:rsidDel="005229FB">
          <w:delText xml:space="preserve"> wherever available</w:delText>
        </w:r>
        <w:r w:rsidR="000A5E48" w:rsidRPr="004F62DC" w:rsidDel="005229FB">
          <w:delText xml:space="preserve">). </w:delText>
        </w:r>
        <w:r w:rsidRPr="00A951B8" w:rsidDel="005229FB">
          <w:rPr>
            <w:lang w:val="en-US"/>
          </w:rPr>
          <w:delText>The outcome was coded as a dropout from admission to treatment (any kind of treatment), meaning it did not complete this treatment for any reason.</w:delText>
        </w:r>
      </w:del>
    </w:p>
    <w:p w14:paraId="1743BC31" w14:textId="77777777" w:rsidR="00BA0F27" w:rsidRPr="004F62DC" w:rsidRDefault="00BA0F27" w:rsidP="00BA0F27">
      <w:pPr>
        <w:pStyle w:val="Prrafodelista"/>
        <w:tabs>
          <w:tab w:val="left" w:pos="567"/>
        </w:tabs>
        <w:ind w:left="709" w:right="565"/>
      </w:pPr>
    </w:p>
    <w:p w14:paraId="34F2B4FD" w14:textId="60FD45A9" w:rsidR="00C86DE9" w:rsidRPr="004F62DC" w:rsidRDefault="00C86DE9" w:rsidP="00705212">
      <w:pPr>
        <w:pStyle w:val="Prrafodelista"/>
        <w:numPr>
          <w:ilvl w:val="0"/>
          <w:numId w:val="19"/>
        </w:numPr>
        <w:tabs>
          <w:tab w:val="left" w:pos="567"/>
        </w:tabs>
        <w:ind w:left="709" w:right="565"/>
        <w:rPr>
          <w:b/>
          <w:bCs/>
        </w:rPr>
      </w:pPr>
      <w:r w:rsidRPr="004F62DC">
        <w:rPr>
          <w:b/>
          <w:bCs/>
        </w:rPr>
        <w:t>Ethics application</w:t>
      </w:r>
    </w:p>
    <w:p w14:paraId="6030B78A" w14:textId="38E2E832" w:rsidR="00705212" w:rsidRPr="004F62DC" w:rsidRDefault="005A0823" w:rsidP="00C3312D">
      <w:pPr>
        <w:pStyle w:val="Prrafodelista"/>
        <w:tabs>
          <w:tab w:val="left" w:pos="567"/>
        </w:tabs>
        <w:ind w:left="709" w:right="565"/>
        <w:rPr>
          <w:szCs w:val="20"/>
        </w:rPr>
      </w:pPr>
      <w:r>
        <w:rPr>
          <w:color w:val="000000"/>
        </w:rPr>
        <w:t>The study was approved by the Griffith University Human Research Ethics Committee (GUHREC GU Ref No: 2022/919).</w:t>
      </w:r>
    </w:p>
    <w:p w14:paraId="7B7A46EE" w14:textId="77777777" w:rsidR="00C3312D" w:rsidRPr="004F62DC" w:rsidRDefault="00C3312D" w:rsidP="00705212">
      <w:pPr>
        <w:pStyle w:val="Prrafodelista"/>
        <w:tabs>
          <w:tab w:val="left" w:pos="567"/>
        </w:tabs>
        <w:ind w:left="709" w:right="565"/>
      </w:pPr>
    </w:p>
    <w:p w14:paraId="2C8395A5" w14:textId="641B5D9C" w:rsidR="00705212" w:rsidRPr="004F62DC" w:rsidRDefault="00705212" w:rsidP="00705212">
      <w:pPr>
        <w:pStyle w:val="Prrafodelista"/>
        <w:numPr>
          <w:ilvl w:val="0"/>
          <w:numId w:val="19"/>
        </w:numPr>
        <w:tabs>
          <w:tab w:val="left" w:pos="567"/>
        </w:tabs>
        <w:spacing w:before="240" w:after="0"/>
        <w:ind w:left="709" w:right="565"/>
      </w:pPr>
      <w:r w:rsidRPr="004F62DC">
        <w:rPr>
          <w:b/>
          <w:bCs/>
        </w:rPr>
        <w:t xml:space="preserve">Theoretical framework </w:t>
      </w:r>
    </w:p>
    <w:p w14:paraId="4F109AB4" w14:textId="3149B74D" w:rsidR="00705212" w:rsidRPr="004F62DC" w:rsidRDefault="00705212" w:rsidP="00C3312D">
      <w:pPr>
        <w:pStyle w:val="Prrafodelista"/>
        <w:tabs>
          <w:tab w:val="left" w:pos="567"/>
        </w:tabs>
        <w:ind w:left="709" w:right="565"/>
        <w:rPr>
          <w:szCs w:val="20"/>
        </w:rPr>
      </w:pPr>
      <w:r w:rsidRPr="004F62DC">
        <w:rPr>
          <w:szCs w:val="20"/>
        </w:rPr>
        <w:t xml:space="preserve">We have done a literature review according to the project design and the selected outcome variables. The theoretical framework progress is exposed in the next section (III). </w:t>
      </w:r>
      <w:r w:rsidR="00AF407A" w:rsidRPr="004F62DC">
        <w:rPr>
          <w:szCs w:val="20"/>
        </w:rPr>
        <w:t>C</w:t>
      </w:r>
      <w:r w:rsidRPr="004F62DC">
        <w:rPr>
          <w:szCs w:val="20"/>
        </w:rPr>
        <w:t>hanges to the theoretical framework will be introduced after concluding the analysis.</w:t>
      </w:r>
    </w:p>
    <w:p w14:paraId="697DCEB5" w14:textId="77777777" w:rsidR="00033096" w:rsidRPr="004F62DC" w:rsidRDefault="00033096" w:rsidP="00705212">
      <w:pPr>
        <w:pStyle w:val="Prrafodelista"/>
        <w:tabs>
          <w:tab w:val="left" w:pos="567"/>
        </w:tabs>
        <w:ind w:left="709" w:right="565"/>
      </w:pPr>
    </w:p>
    <w:p w14:paraId="51CB5819" w14:textId="5417B938" w:rsidR="00C86DE9" w:rsidRPr="004F62DC" w:rsidRDefault="00C86DE9" w:rsidP="00705212">
      <w:pPr>
        <w:pStyle w:val="Prrafodelista"/>
        <w:numPr>
          <w:ilvl w:val="0"/>
          <w:numId w:val="19"/>
        </w:numPr>
        <w:tabs>
          <w:tab w:val="left" w:pos="567"/>
        </w:tabs>
        <w:ind w:left="709" w:right="565"/>
        <w:rPr>
          <w:b/>
          <w:bCs/>
        </w:rPr>
      </w:pPr>
      <w:r w:rsidRPr="004F62DC">
        <w:rPr>
          <w:b/>
          <w:bCs/>
        </w:rPr>
        <w:t>Preliminary analysis</w:t>
      </w:r>
    </w:p>
    <w:p w14:paraId="1587FEBA" w14:textId="77777777" w:rsidR="00006A70" w:rsidRPr="004F62DC" w:rsidRDefault="00006A70" w:rsidP="00705212">
      <w:pPr>
        <w:pStyle w:val="Prrafodelista"/>
        <w:tabs>
          <w:tab w:val="left" w:pos="567"/>
        </w:tabs>
        <w:ind w:left="927" w:right="565"/>
      </w:pPr>
    </w:p>
    <w:p w14:paraId="1DADB229" w14:textId="77777777" w:rsidR="00705212" w:rsidRPr="004F62DC" w:rsidRDefault="008658D0" w:rsidP="00705212">
      <w:pPr>
        <w:pStyle w:val="Prrafodelista"/>
        <w:numPr>
          <w:ilvl w:val="0"/>
          <w:numId w:val="24"/>
        </w:numPr>
        <w:tabs>
          <w:tab w:val="left" w:pos="567"/>
        </w:tabs>
        <w:spacing w:after="0"/>
        <w:ind w:right="565"/>
        <w:rPr>
          <w:i/>
          <w:iCs/>
        </w:rPr>
      </w:pPr>
      <w:r w:rsidRPr="004F62DC">
        <w:rPr>
          <w:i/>
          <w:iCs/>
        </w:rPr>
        <w:t>Data structure</w:t>
      </w:r>
    </w:p>
    <w:p w14:paraId="173982BC" w14:textId="4EC4EB1A" w:rsidR="00006A70" w:rsidRDefault="00006A70" w:rsidP="00B8268F">
      <w:pPr>
        <w:pStyle w:val="Prrafodelista"/>
        <w:tabs>
          <w:tab w:val="left" w:pos="567"/>
        </w:tabs>
        <w:ind w:left="567" w:right="565"/>
        <w:rPr>
          <w:lang w:val="en-US"/>
        </w:rPr>
      </w:pPr>
      <w:r w:rsidRPr="004F62DC">
        <w:t xml:space="preserve">Patients’ entry to the retrospective cohort starts at the time they were admitted </w:t>
      </w:r>
      <w:del w:id="50" w:author="Andrés González Santa Cruz" w:date="2024-01-26T15:49:00Z">
        <w:r w:rsidRPr="004F62DC" w:rsidDel="00D05ED8">
          <w:delText xml:space="preserve">for the first </w:delText>
        </w:r>
        <w:commentRangeStart w:id="51"/>
        <w:r w:rsidRPr="004F62DC" w:rsidDel="00D05ED8">
          <w:delText>time</w:delText>
        </w:r>
      </w:del>
      <w:commentRangeEnd w:id="51"/>
      <w:r w:rsidR="00580C3A">
        <w:rPr>
          <w:rStyle w:val="Refdecomentario"/>
          <w:rFonts w:ascii="Times New Roman" w:eastAsia="Times New Roman" w:hAnsi="Times New Roman" w:cs="Times New Roman"/>
          <w:lang w:val="es-CL" w:eastAsia="es-ES_tradnl"/>
        </w:rPr>
        <w:commentReference w:id="51"/>
      </w:r>
      <w:del w:id="52" w:author="Andrés González Santa Cruz" w:date="2024-01-26T15:49:00Z">
        <w:r w:rsidRPr="004F62DC" w:rsidDel="00D05ED8">
          <w:delText xml:space="preserve"> </w:delText>
        </w:r>
      </w:del>
      <w:r w:rsidRPr="004F62DC">
        <w:t xml:space="preserve">to a </w:t>
      </w:r>
      <w:ins w:id="53" w:author="Andrés González Santa Cruz" w:date="2024-01-26T16:45:00Z">
        <w:r w:rsidR="00B565B5">
          <w:t>SUD treatment</w:t>
        </w:r>
      </w:ins>
      <w:del w:id="54" w:author="Andrés González Santa Cruz" w:date="2024-01-26T16:45:00Z">
        <w:r w:rsidRPr="004F62DC" w:rsidDel="00B565B5">
          <w:delText>SUT</w:delText>
        </w:r>
      </w:del>
      <w:r w:rsidRPr="004F62DC">
        <w:t xml:space="preserve"> listed in the SENDAs yearly databases with information of treatments between 2010-2019</w:t>
      </w:r>
      <w:del w:id="55" w:author="Andrés González Santa Cruz (andres.gonzalez.s)" w:date="2024-01-27T15:33:00Z">
        <w:r w:rsidRPr="004F62DC" w:rsidDel="00F11FC6">
          <w:delText xml:space="preserve"> (independently if they had prior treatments)</w:delText>
        </w:r>
      </w:del>
      <w:r w:rsidRPr="004F62DC">
        <w:t>. We considered patients that had ongoing treatments in 2010</w:t>
      </w:r>
      <w:ins w:id="56" w:author="Andrés González Santa Cruz (andres.gonzalez.s)" w:date="2024-01-27T15:33:00Z">
        <w:r w:rsidR="00F11FC6">
          <w:t xml:space="preserve"> </w:t>
        </w:r>
      </w:ins>
      <w:del w:id="57" w:author="Andrés González Santa Cruz" w:date="2024-01-26T14:54:00Z">
        <w:r w:rsidRPr="004F62DC" w:rsidDel="001A5478">
          <w:delText xml:space="preserve"> </w:delText>
        </w:r>
      </w:del>
      <w:ins w:id="58" w:author="Andrés González Santa Cruz" w:date="2024-01-26T15:48:00Z">
        <w:r w:rsidR="00D05ED8">
          <w:t>until 2019</w:t>
        </w:r>
      </w:ins>
      <w:del w:id="59" w:author="Andrés González Santa Cruz" w:date="2024-01-26T14:54:00Z">
        <w:r w:rsidRPr="004F62DC" w:rsidDel="001A5478">
          <w:delText>(e.g., patient no. 11)</w:delText>
        </w:r>
      </w:del>
      <w:r w:rsidRPr="004F62DC">
        <w:t>. Censoring occurred after SENDA sent us the data (November 13, 2019), after an outcome event occurred</w:t>
      </w:r>
      <w:del w:id="60" w:author="Andrés González Santa Cruz" w:date="2024-01-26T14:55:00Z">
        <w:r w:rsidRPr="004F62DC" w:rsidDel="001A5478">
          <w:delText xml:space="preserve"> (e.g., the blue dot after 2020)</w:delText>
        </w:r>
      </w:del>
      <w:r w:rsidRPr="004F62DC">
        <w:t>, or when a patient left the cohort with no other outcomes.</w:t>
      </w:r>
      <w:r w:rsidR="005A0823" w:rsidRPr="005A0823">
        <w:rPr>
          <w:rFonts w:ascii="Times New Roman" w:eastAsia="Times New Roman" w:hAnsi="Times New Roman" w:cs="Times New Roman"/>
          <w:color w:val="000000"/>
          <w:sz w:val="24"/>
          <w:szCs w:val="24"/>
          <w:lang w:val="en-US" w:eastAsia="es-CL"/>
        </w:rPr>
        <w:t xml:space="preserve"> </w:t>
      </w:r>
      <w:r w:rsidR="005A0823" w:rsidRPr="005A0823">
        <w:rPr>
          <w:lang w:val="en-US"/>
        </w:rPr>
        <w:t xml:space="preserve">The exposure variable will be PSU </w:t>
      </w:r>
      <w:ins w:id="61" w:author="Andrés González Santa Cruz" w:date="2024-01-26T14:56:00Z">
        <w:r w:rsidR="001A5478">
          <w:rPr>
            <w:lang w:val="en-US"/>
          </w:rPr>
          <w:t xml:space="preserve">at admission </w:t>
        </w:r>
      </w:ins>
      <w:r w:rsidR="005A0823" w:rsidRPr="005A0823">
        <w:rPr>
          <w:lang w:val="en-US"/>
        </w:rPr>
        <w:t xml:space="preserve">(using more than one main substance among alcohol and illicit drugs at admission to SUD treatment, whether sequential or concurrent) </w:t>
      </w:r>
      <w:hyperlink r:id="rId12" w:history="1">
        <w:r w:rsidR="005A0823" w:rsidRPr="005A0823">
          <w:rPr>
            <w:rStyle w:val="Hipervnculo"/>
            <w:lang w:val="en-US"/>
          </w:rPr>
          <w:t>(21,42)</w:t>
        </w:r>
      </w:hyperlink>
      <w:r w:rsidR="005A0823" w:rsidRPr="005A0823">
        <w:rPr>
          <w:lang w:val="en-US"/>
        </w:rPr>
        <w:t>, and the outcome variable will be SUD treatment outcome (1=</w:t>
      </w:r>
      <w:bookmarkStart w:id="62" w:name="_Hlk157173479"/>
      <w:r w:rsidR="005A0823" w:rsidRPr="005A0823">
        <w:rPr>
          <w:lang w:val="en-US"/>
        </w:rPr>
        <w:t>dropout or spelled by misconduct</w:t>
      </w:r>
      <w:bookmarkEnd w:id="62"/>
      <w:r w:rsidR="005A0823" w:rsidRPr="005A0823">
        <w:rPr>
          <w:lang w:val="en-US"/>
        </w:rPr>
        <w:t>).</w:t>
      </w:r>
      <w:r w:rsidR="00E93B18">
        <w:rPr>
          <w:lang w:val="en-US"/>
        </w:rPr>
        <w:t xml:space="preserve"> </w:t>
      </w:r>
      <w:ins w:id="63" w:author="Andrés González Santa Cruz" w:date="2024-01-26T16:04:00Z">
        <w:r w:rsidR="00580C3A">
          <w:rPr>
            <w:lang w:val="en-US"/>
          </w:rPr>
          <w:t xml:space="preserve">Patients </w:t>
        </w:r>
      </w:ins>
      <w:ins w:id="64" w:author="Andrés González Santa Cruz" w:date="2024-01-26T16:03:00Z">
        <w:r w:rsidR="00580C3A">
          <w:rPr>
            <w:lang w:val="en-US"/>
          </w:rPr>
          <w:t xml:space="preserve">without treatment outcomes </w:t>
        </w:r>
      </w:ins>
      <w:ins w:id="65" w:author="Andrés González Santa Cruz" w:date="2024-01-26T16:04:00Z">
        <w:r w:rsidR="00421621">
          <w:rPr>
            <w:lang w:val="en-US"/>
          </w:rPr>
          <w:t xml:space="preserve">followed by a subsequent </w:t>
        </w:r>
      </w:ins>
      <w:ins w:id="66" w:author="Andrés González Santa Cruz" w:date="2024-01-26T16:05:00Z">
        <w:r w:rsidR="00421621">
          <w:rPr>
            <w:lang w:val="en-US"/>
          </w:rPr>
          <w:t>SUT admission</w:t>
        </w:r>
      </w:ins>
      <w:ins w:id="67" w:author="Andrés González Santa Cruz" w:date="2024-01-26T16:04:00Z">
        <w:r w:rsidR="00421621">
          <w:rPr>
            <w:lang w:val="en-US"/>
          </w:rPr>
          <w:t xml:space="preserve"> were deleted from the database.</w:t>
        </w:r>
      </w:ins>
    </w:p>
    <w:p w14:paraId="2C7776B1" w14:textId="77777777" w:rsidR="00A951B8" w:rsidRDefault="00A951B8" w:rsidP="00B8268F">
      <w:pPr>
        <w:pStyle w:val="Prrafodelista"/>
        <w:tabs>
          <w:tab w:val="left" w:pos="567"/>
        </w:tabs>
        <w:ind w:left="567" w:right="565"/>
        <w:rPr>
          <w:lang w:val="en-US"/>
        </w:rPr>
      </w:pPr>
    </w:p>
    <w:p w14:paraId="1122FFB1" w14:textId="57938DDA" w:rsidR="00A951B8" w:rsidRDefault="00A951B8" w:rsidP="00A951B8">
      <w:pPr>
        <w:pStyle w:val="Prrafodelista"/>
        <w:numPr>
          <w:ilvl w:val="0"/>
          <w:numId w:val="24"/>
        </w:numPr>
        <w:tabs>
          <w:tab w:val="left" w:pos="567"/>
        </w:tabs>
        <w:ind w:right="565"/>
        <w:rPr>
          <w:lang w:val="en-US"/>
        </w:rPr>
      </w:pPr>
      <w:r>
        <w:rPr>
          <w:lang w:val="en-US"/>
        </w:rPr>
        <w:t>Model adjustment</w:t>
      </w:r>
    </w:p>
    <w:p w14:paraId="16094A9A" w14:textId="181C4759" w:rsidR="00A951B8" w:rsidRDefault="00A951B8" w:rsidP="005229FB">
      <w:pPr>
        <w:tabs>
          <w:tab w:val="left" w:pos="567"/>
        </w:tabs>
        <w:ind w:left="567" w:right="565"/>
        <w:rPr>
          <w:lang w:val="en-US"/>
        </w:rPr>
      </w:pPr>
      <w:r w:rsidRPr="00A951B8">
        <w:rPr>
          <w:lang w:val="en-US"/>
        </w:rPr>
        <w:t>The study adjusts for various baseline and time-varying confounding variables related to substance use, demographics, and social factors</w:t>
      </w:r>
      <w:ins w:id="68" w:author="Mariel Mateo" w:date="2024-01-03T20:05:00Z">
        <w:r w:rsidR="005229FB">
          <w:rPr>
            <w:lang w:val="en-US"/>
          </w:rPr>
          <w:t>. The study sample is based on</w:t>
        </w:r>
      </w:ins>
      <w:del w:id="69" w:author="Mariel Mateo" w:date="2024-01-03T20:05:00Z">
        <w:r w:rsidRPr="00A951B8" w:rsidDel="005229FB">
          <w:rPr>
            <w:lang w:val="en-US"/>
          </w:rPr>
          <w:delText xml:space="preserve"> in</w:delText>
        </w:r>
      </w:del>
      <w:r w:rsidRPr="00A951B8">
        <w:rPr>
          <w:lang w:val="en-US"/>
        </w:rPr>
        <w:t xml:space="preserve"> </w:t>
      </w:r>
      <w:ins w:id="70" w:author="Mariel Mateo" w:date="2024-01-03T20:04:00Z">
        <w:r w:rsidR="005229FB">
          <w:rPr>
            <w:lang w:val="en-US"/>
          </w:rPr>
          <w:t xml:space="preserve">a </w:t>
        </w:r>
      </w:ins>
      <w:r w:rsidRPr="00A951B8">
        <w:rPr>
          <w:lang w:val="en-US"/>
        </w:rPr>
        <w:t xml:space="preserve">pseudo population in which the </w:t>
      </w:r>
      <w:commentRangeStart w:id="71"/>
      <w:r w:rsidRPr="00A951B8">
        <w:rPr>
          <w:lang w:val="en-US"/>
        </w:rPr>
        <w:t>visit</w:t>
      </w:r>
      <w:commentRangeEnd w:id="71"/>
      <w:r w:rsidR="005229FB">
        <w:rPr>
          <w:rStyle w:val="Refdecomentario"/>
          <w:rFonts w:ascii="Times New Roman" w:eastAsia="Times New Roman" w:hAnsi="Times New Roman" w:cs="Times New Roman"/>
          <w:lang w:val="es-CL" w:eastAsia="es-ES_tradnl"/>
        </w:rPr>
        <w:commentReference w:id="71"/>
      </w:r>
      <w:r w:rsidRPr="00A951B8">
        <w:rPr>
          <w:lang w:val="en-US"/>
        </w:rPr>
        <w:t xml:space="preserve"> process </w:t>
      </w:r>
      <w:ins w:id="72" w:author="Andrés González Santa Cruz" w:date="2024-01-26T16:34:00Z">
        <w:r w:rsidR="00B54FB6">
          <w:rPr>
            <w:lang w:val="en-US"/>
          </w:rPr>
          <w:t xml:space="preserve">(i.e., </w:t>
        </w:r>
      </w:ins>
      <w:ins w:id="73" w:author="Andrés González Santa Cruz (andres.gonzalez.s)" w:date="2024-01-27T20:31:00Z">
        <w:r w:rsidR="006F7E51">
          <w:rPr>
            <w:lang w:val="en-US"/>
          </w:rPr>
          <w:t xml:space="preserve">subsequent </w:t>
        </w:r>
      </w:ins>
      <w:ins w:id="74" w:author="Andrés González Santa Cruz" w:date="2024-01-26T16:34:00Z">
        <w:r w:rsidR="00B54FB6">
          <w:rPr>
            <w:lang w:val="en-US"/>
          </w:rPr>
          <w:t>SU</w:t>
        </w:r>
        <w:del w:id="75" w:author="Andrés González Santa Cruz (andres.gonzalez.s)" w:date="2024-01-27T15:34:00Z">
          <w:r w:rsidR="00B54FB6" w:rsidDel="00F11FC6">
            <w:rPr>
              <w:lang w:val="en-US"/>
            </w:rPr>
            <w:delText>T</w:delText>
          </w:r>
        </w:del>
      </w:ins>
      <w:ins w:id="76" w:author="Andrés González Santa Cruz (andres.gonzalez.s)" w:date="2024-01-27T15:34:00Z">
        <w:r w:rsidR="00F11FC6">
          <w:rPr>
            <w:lang w:val="en-US"/>
          </w:rPr>
          <w:t>D treatment</w:t>
        </w:r>
      </w:ins>
      <w:ins w:id="77" w:author="Andrés González Santa Cruz" w:date="2024-01-26T16:34:00Z">
        <w:r w:rsidR="00B54FB6">
          <w:rPr>
            <w:lang w:val="en-US"/>
          </w:rPr>
          <w:t xml:space="preserve"> admission</w:t>
        </w:r>
      </w:ins>
      <w:ins w:id="78" w:author="Andrés González Santa Cruz (andres.gonzalez.s)" w:date="2024-01-27T20:31:00Z">
        <w:r w:rsidR="006F7E51">
          <w:rPr>
            <w:lang w:val="en-US"/>
          </w:rPr>
          <w:t>s</w:t>
        </w:r>
      </w:ins>
      <w:ins w:id="79" w:author="Andrés González Santa Cruz" w:date="2024-01-26T16:34:00Z">
        <w:r w:rsidR="00B54FB6">
          <w:rPr>
            <w:lang w:val="en-US"/>
          </w:rPr>
          <w:t xml:space="preserve">) </w:t>
        </w:r>
      </w:ins>
      <w:r w:rsidRPr="00A951B8">
        <w:rPr>
          <w:lang w:val="en-US"/>
        </w:rPr>
        <w:t xml:space="preserve">is static, hence, completely at random and ignorable </w:t>
      </w:r>
      <w:hyperlink r:id="rId13" w:history="1">
        <w:r w:rsidRPr="00A951B8">
          <w:rPr>
            <w:rStyle w:val="Hipervnculo"/>
            <w:lang w:val="en-US"/>
          </w:rPr>
          <w:t>(43)</w:t>
        </w:r>
      </w:hyperlink>
      <w:r w:rsidRPr="00A951B8">
        <w:rPr>
          <w:lang w:val="en-US"/>
        </w:rPr>
        <w:t>, based on generalized estimating equations</w:t>
      </w:r>
      <w:ins w:id="80" w:author="Andrés González Santa Cruz" w:date="2024-01-26T16:05:00Z">
        <w:r w:rsidR="00421621">
          <w:rPr>
            <w:lang w:val="en-US"/>
          </w:rPr>
          <w:t xml:space="preserve"> and inverse probability weights</w:t>
        </w:r>
      </w:ins>
      <w:r w:rsidRPr="00A951B8">
        <w:rPr>
          <w:lang w:val="en-US"/>
        </w:rPr>
        <w:t xml:space="preserve"> </w:t>
      </w:r>
      <w:hyperlink r:id="rId14" w:history="1">
        <w:r w:rsidRPr="00A951B8">
          <w:rPr>
            <w:rStyle w:val="Hipervnculo"/>
            <w:lang w:val="en-US"/>
          </w:rPr>
          <w:t>(44)</w:t>
        </w:r>
      </w:hyperlink>
      <w:r w:rsidRPr="00A951B8">
        <w:rPr>
          <w:lang w:val="en-US"/>
        </w:rPr>
        <w:t>. We obtained the</w:t>
      </w:r>
      <w:ins w:id="81" w:author="Andrés González Santa Cruz (andres.gonzalez.s)" w:date="2024-01-27T15:34:00Z">
        <w:r w:rsidR="00F11FC6">
          <w:rPr>
            <w:lang w:val="en-US"/>
          </w:rPr>
          <w:t>se</w:t>
        </w:r>
      </w:ins>
      <w:r w:rsidRPr="00A951B8">
        <w:rPr>
          <w:lang w:val="en-US"/>
        </w:rPr>
        <w:t xml:space="preserve"> stabilized weights from a proportional intensity model</w:t>
      </w:r>
      <w:ins w:id="82" w:author="Andrés González Santa Cruz (andres.gonzalez.s)" w:date="2024-01-27T20:33:00Z">
        <w:r w:rsidR="006F7E51">
          <w:rPr>
            <w:lang w:val="en-US"/>
          </w:rPr>
          <w:t xml:space="preserve"> in which we adjusted for baseline covariates and previous </w:t>
        </w:r>
      </w:ins>
      <w:ins w:id="83" w:author="Andrés González Santa Cruz (andres.gonzalez.s)" w:date="2024-01-27T20:34:00Z">
        <w:del w:id="84" w:author="Andrés González Santa Cruz" w:date="2024-02-29T10:51:00Z">
          <w:r w:rsidR="006F7E51" w:rsidDel="00F11606">
            <w:rPr>
              <w:lang w:val="en-US"/>
            </w:rPr>
            <w:delText xml:space="preserve"> </w:delText>
          </w:r>
        </w:del>
        <w:r w:rsidR="006F7E51">
          <w:rPr>
            <w:lang w:val="en-US"/>
          </w:rPr>
          <w:t xml:space="preserve">treatment outcome and polysubstance use </w:t>
        </w:r>
      </w:ins>
      <w:ins w:id="85" w:author="Andrés González Santa Cruz (andres.gonzalez.s)" w:date="2024-01-27T20:33:00Z">
        <w:r w:rsidR="006F7E51">
          <w:rPr>
            <w:lang w:val="en-US"/>
          </w:rPr>
          <w:t>(if any)</w:t>
        </w:r>
      </w:ins>
      <w:r w:rsidRPr="00A951B8">
        <w:rPr>
          <w:lang w:val="en-US"/>
        </w:rPr>
        <w:t>.</w:t>
      </w:r>
      <w:r w:rsidR="005B3652" w:rsidRPr="005B3652">
        <w:rPr>
          <w:color w:val="000000"/>
        </w:rPr>
        <w:t xml:space="preserve"> </w:t>
      </w:r>
      <w:r w:rsidR="005B3652" w:rsidRPr="005B3652">
        <w:t xml:space="preserve">We estimated the </w:t>
      </w:r>
      <w:ins w:id="86" w:author="Andrés González Santa Cruz (andres.gonzalez.s)" w:date="2024-01-27T15:35:00Z">
        <w:r w:rsidR="00F11FC6">
          <w:t xml:space="preserve">relative </w:t>
        </w:r>
      </w:ins>
      <w:del w:id="87" w:author="Andrés González Santa Cruz (andres.gonzalez.s)" w:date="2024-01-27T15:35:00Z">
        <w:r w:rsidR="005B3652" w:rsidRPr="005B3652" w:rsidDel="00F11FC6">
          <w:delText xml:space="preserve">probability </w:delText>
        </w:r>
      </w:del>
      <w:ins w:id="88" w:author="Andrés González Santa Cruz (andres.gonzalez.s)" w:date="2024-01-27T15:35:00Z">
        <w:r w:rsidR="00F11FC6">
          <w:t>risk</w:t>
        </w:r>
        <w:r w:rsidR="00F11FC6" w:rsidRPr="005B3652">
          <w:t xml:space="preserve"> </w:t>
        </w:r>
      </w:ins>
      <w:r w:rsidR="005B3652" w:rsidRPr="005B3652">
        <w:t xml:space="preserve">of people with PSU </w:t>
      </w:r>
      <w:del w:id="89" w:author="Andrés González Santa Cruz" w:date="2024-01-26T15:50:00Z">
        <w:r w:rsidR="005B3652" w:rsidRPr="005B3652" w:rsidDel="00D05ED8">
          <w:delText xml:space="preserve">dropping out </w:delText>
        </w:r>
      </w:del>
      <w:ins w:id="90" w:author="Andrés González Santa Cruz" w:date="2024-01-26T15:50:00Z">
        <w:r w:rsidR="00D05ED8">
          <w:t xml:space="preserve">completing </w:t>
        </w:r>
      </w:ins>
      <w:r w:rsidR="005B3652" w:rsidRPr="005B3652">
        <w:t xml:space="preserve">at admission </w:t>
      </w:r>
      <w:hyperlink r:id="rId15" w:history="1">
        <w:r w:rsidR="005B3652" w:rsidRPr="005B3652">
          <w:rPr>
            <w:rStyle w:val="Hipervnculo"/>
          </w:rPr>
          <w:t>(45)</w:t>
        </w:r>
      </w:hyperlink>
      <w:r w:rsidR="005B3652" w:rsidRPr="005B3652">
        <w:t xml:space="preserve"> using generalized estimating equations with a logit link function and assuming an independence structure.</w:t>
      </w:r>
    </w:p>
    <w:p w14:paraId="0BDF4596" w14:textId="651F6810" w:rsidR="00A951B8" w:rsidDel="00F11606" w:rsidRDefault="00A951B8" w:rsidP="00A951B8">
      <w:pPr>
        <w:tabs>
          <w:tab w:val="left" w:pos="567"/>
        </w:tabs>
        <w:ind w:left="567" w:right="565"/>
        <w:rPr>
          <w:del w:id="91" w:author="Andrés González Santa Cruz" w:date="2024-02-29T10:51:00Z"/>
          <w:lang w:val="en-US"/>
        </w:rPr>
      </w:pPr>
    </w:p>
    <w:p w14:paraId="527B268D" w14:textId="2FF6A0A8" w:rsidR="00A951B8" w:rsidRPr="00A951B8" w:rsidDel="00DE13FF" w:rsidRDefault="00A951B8" w:rsidP="00A951B8">
      <w:pPr>
        <w:tabs>
          <w:tab w:val="left" w:pos="567"/>
        </w:tabs>
        <w:ind w:left="567" w:right="565"/>
        <w:rPr>
          <w:del w:id="92" w:author="Andrés González Santa Cruz (andres.gonzalez.s)" w:date="2024-01-27T15:44:00Z"/>
          <w:lang w:val="en-US"/>
        </w:rPr>
      </w:pPr>
    </w:p>
    <w:p w14:paraId="663BA3F5" w14:textId="598085E6" w:rsidR="00A951B8" w:rsidRDefault="00A951B8" w:rsidP="00A951B8">
      <w:pPr>
        <w:pStyle w:val="Prrafodelista"/>
        <w:numPr>
          <w:ilvl w:val="0"/>
          <w:numId w:val="24"/>
        </w:numPr>
        <w:tabs>
          <w:tab w:val="left" w:pos="567"/>
        </w:tabs>
        <w:ind w:right="565"/>
        <w:rPr>
          <w:lang w:val="en-US"/>
        </w:rPr>
      </w:pPr>
      <w:r>
        <w:rPr>
          <w:lang w:val="en-US"/>
        </w:rPr>
        <w:t>Weighting process</w:t>
      </w:r>
    </w:p>
    <w:p w14:paraId="2CD42336" w14:textId="45FDD8C6" w:rsidR="00A951B8" w:rsidRPr="00A951B8" w:rsidRDefault="00A951B8" w:rsidP="00A951B8">
      <w:pPr>
        <w:tabs>
          <w:tab w:val="left" w:pos="567"/>
        </w:tabs>
        <w:ind w:left="567" w:right="565"/>
        <w:rPr>
          <w:lang w:val="en-US"/>
        </w:rPr>
      </w:pPr>
      <w:r w:rsidRPr="00A951B8">
        <w:rPr>
          <w:lang w:val="en-US"/>
        </w:rPr>
        <w:t>Covariates for weights are listed below: Treatment setting,</w:t>
      </w:r>
      <w:del w:id="93" w:author="Mariel Mateo" w:date="2024-01-03T20:06:00Z">
        <w:r w:rsidRPr="00A951B8" w:rsidDel="005229FB">
          <w:rPr>
            <w:lang w:val="en-US"/>
          </w:rPr>
          <w:delText> </w:delText>
        </w:r>
      </w:del>
      <w:r w:rsidRPr="00A951B8">
        <w:rPr>
          <w:lang w:val="en-US"/>
        </w:rPr>
        <w:t xml:space="preserve"> Sex, Substance use onset age, Educational attainment, Primary substance at admission, Primary substance at admission usage frequency, Occupational status, Number of children (binary), Tenure status of </w:t>
      </w:r>
      <w:r w:rsidRPr="00A951B8">
        <w:rPr>
          <w:lang w:val="en-US"/>
        </w:rPr>
        <w:lastRenderedPageBreak/>
        <w:t xml:space="preserve">households, Macrozone, </w:t>
      </w:r>
      <w:del w:id="94" w:author="Andrés González Santa Cruz" w:date="2024-01-26T15:50:00Z">
        <w:r w:rsidRPr="00A951B8" w:rsidDel="00D05ED8">
          <w:rPr>
            <w:lang w:val="en-US"/>
          </w:rPr>
          <w:delText>Number of p</w:delText>
        </w:r>
      </w:del>
      <w:del w:id="95" w:author="Andrés González Santa Cruz" w:date="2024-02-29T10:51:00Z">
        <w:r w:rsidRPr="00A951B8" w:rsidDel="00F11606">
          <w:rPr>
            <w:lang w:val="en-US"/>
          </w:rPr>
          <w:delText>revious offenses (</w:delText>
        </w:r>
      </w:del>
      <w:del w:id="96" w:author="Andrés González Santa Cruz" w:date="2024-01-26T15:50:00Z">
        <w:r w:rsidRPr="00A951B8" w:rsidDel="00D05ED8">
          <w:rPr>
            <w:lang w:val="en-US"/>
          </w:rPr>
          <w:delText>violent</w:delText>
        </w:r>
      </w:del>
      <w:del w:id="97" w:author="Andrés González Santa Cruz" w:date="2024-02-29T10:51:00Z">
        <w:r w:rsidRPr="00A951B8" w:rsidDel="00F11606">
          <w:rPr>
            <w:lang w:val="en-US"/>
          </w:rPr>
          <w:delText xml:space="preserve">), </w:delText>
        </w:r>
      </w:del>
      <w:del w:id="98" w:author="Andrés González Santa Cruz" w:date="2024-01-26T15:50:00Z">
        <w:r w:rsidRPr="00A951B8" w:rsidDel="00D05ED8">
          <w:rPr>
            <w:lang w:val="en-US"/>
          </w:rPr>
          <w:delText>Number of p</w:delText>
        </w:r>
      </w:del>
      <w:del w:id="99" w:author="Andrés González Santa Cruz" w:date="2024-02-29T10:51:00Z">
        <w:r w:rsidRPr="00A951B8" w:rsidDel="00F11606">
          <w:rPr>
            <w:lang w:val="en-US"/>
          </w:rPr>
          <w:delText>revious offenses (</w:delText>
        </w:r>
      </w:del>
      <w:del w:id="100" w:author="Andrés González Santa Cruz" w:date="2024-01-26T15:51:00Z">
        <w:r w:rsidRPr="00A951B8" w:rsidDel="00D05ED8">
          <w:rPr>
            <w:lang w:val="en-US"/>
          </w:rPr>
          <w:delText>acquisitive</w:delText>
        </w:r>
      </w:del>
      <w:del w:id="101" w:author="Andrés González Santa Cruz" w:date="2024-02-29T10:51:00Z">
        <w:r w:rsidRPr="00A951B8" w:rsidDel="00F11606">
          <w:rPr>
            <w:lang w:val="en-US"/>
          </w:rPr>
          <w:delText xml:space="preserve">) </w:delText>
        </w:r>
      </w:del>
      <w:del w:id="102" w:author="Andrés González Santa Cruz" w:date="2024-01-26T15:51:00Z">
        <w:r w:rsidRPr="00A951B8" w:rsidDel="00D05ED8">
          <w:rPr>
            <w:lang w:val="en-US"/>
          </w:rPr>
          <w:delText>Number of p</w:delText>
        </w:r>
      </w:del>
      <w:del w:id="103" w:author="Andrés González Santa Cruz" w:date="2024-02-29T10:51:00Z">
        <w:r w:rsidRPr="00A951B8" w:rsidDel="00F11606">
          <w:rPr>
            <w:lang w:val="en-US"/>
          </w:rPr>
          <w:delText>revious offenses (</w:delText>
        </w:r>
      </w:del>
      <w:del w:id="104" w:author="Andrés González Santa Cruz" w:date="2024-01-26T15:51:00Z">
        <w:r w:rsidRPr="00A951B8" w:rsidDel="00D05ED8">
          <w:rPr>
            <w:lang w:val="en-US"/>
          </w:rPr>
          <w:delText>substance-related</w:delText>
        </w:r>
      </w:del>
      <w:del w:id="105" w:author="Andrés González Santa Cruz" w:date="2024-02-29T10:51:00Z">
        <w:r w:rsidRPr="00A951B8" w:rsidDel="00F11606">
          <w:rPr>
            <w:lang w:val="en-US"/>
          </w:rPr>
          <w:delText xml:space="preserve">), </w:delText>
        </w:r>
      </w:del>
      <w:del w:id="106" w:author="Andrés González Santa Cruz" w:date="2024-01-26T15:51:00Z">
        <w:r w:rsidRPr="00A951B8" w:rsidDel="00D05ED8">
          <w:rPr>
            <w:lang w:val="en-US"/>
          </w:rPr>
          <w:delText>Number of p</w:delText>
        </w:r>
      </w:del>
      <w:del w:id="107" w:author="Andrés González Santa Cruz" w:date="2024-02-29T10:51:00Z">
        <w:r w:rsidRPr="00A951B8" w:rsidDel="00F11606">
          <w:rPr>
            <w:lang w:val="en-US"/>
          </w:rPr>
          <w:delText>revious offenses (</w:delText>
        </w:r>
      </w:del>
      <w:del w:id="108" w:author="Andrés González Santa Cruz" w:date="2024-01-26T15:51:00Z">
        <w:r w:rsidRPr="00A951B8" w:rsidDel="00D05ED8">
          <w:rPr>
            <w:lang w:val="en-US"/>
          </w:rPr>
          <w:delText>other</w:delText>
        </w:r>
      </w:del>
      <w:del w:id="109" w:author="Andrés González Santa Cruz" w:date="2024-02-29T10:51:00Z">
        <w:r w:rsidRPr="00A951B8" w:rsidDel="00F11606">
          <w:rPr>
            <w:lang w:val="en-US"/>
          </w:rPr>
          <w:delText xml:space="preserve">), </w:delText>
        </w:r>
      </w:del>
      <w:r w:rsidRPr="00A951B8">
        <w:rPr>
          <w:lang w:val="en-US"/>
        </w:rPr>
        <w:t>Psychiatric comorbidity (ICD-10), Substance use severity (dependence status) (ICD-10) Urban/rural municipality of residence, Percentage of poverty of the municipality of residence, Initial substance, Birth year, Cohabitation status.</w:t>
      </w:r>
    </w:p>
    <w:p w14:paraId="58DE27EF" w14:textId="38D54002" w:rsidR="00A951B8" w:rsidRDefault="00A951B8" w:rsidP="00A951B8">
      <w:pPr>
        <w:pStyle w:val="Prrafodelista"/>
        <w:numPr>
          <w:ilvl w:val="0"/>
          <w:numId w:val="24"/>
        </w:numPr>
        <w:tabs>
          <w:tab w:val="left" w:pos="567"/>
        </w:tabs>
        <w:ind w:right="565"/>
        <w:rPr>
          <w:lang w:val="en-US"/>
        </w:rPr>
      </w:pPr>
      <w:r>
        <w:rPr>
          <w:lang w:val="en-US"/>
        </w:rPr>
        <w:t>Data and code availability</w:t>
      </w:r>
    </w:p>
    <w:p w14:paraId="77966853" w14:textId="505B08D3" w:rsidR="00A951B8" w:rsidRPr="00A951B8" w:rsidRDefault="00A951B8" w:rsidP="00A951B8">
      <w:pPr>
        <w:tabs>
          <w:tab w:val="left" w:pos="567"/>
        </w:tabs>
        <w:ind w:left="567" w:right="565"/>
        <w:rPr>
          <w:lang w:val="en-US"/>
        </w:rPr>
      </w:pPr>
      <w:r w:rsidRPr="00A951B8">
        <w:rPr>
          <w:lang w:val="en-US"/>
        </w:rPr>
        <w:t xml:space="preserve">Preliminary code &amp; markdowns are available here: </w:t>
      </w:r>
      <w:hyperlink r:id="rId16" w:history="1">
        <w:r w:rsidRPr="007606DF">
          <w:rPr>
            <w:rStyle w:val="Hipervnculo"/>
            <w:lang w:val="en-US"/>
          </w:rPr>
          <w:t>https://fondecytacc.github.io/nDP/index_prop_grant23_24.html</w:t>
        </w:r>
      </w:hyperlink>
      <w:r w:rsidRPr="00A951B8">
        <w:rPr>
          <w:lang w:val="en-US"/>
        </w:rPr>
        <w:t>.</w:t>
      </w:r>
    </w:p>
    <w:p w14:paraId="6A1007E5" w14:textId="77777777" w:rsidR="00A951B8" w:rsidRPr="00A951B8" w:rsidRDefault="00A951B8" w:rsidP="00B8268F">
      <w:pPr>
        <w:pStyle w:val="Prrafodelista"/>
        <w:tabs>
          <w:tab w:val="left" w:pos="567"/>
        </w:tabs>
        <w:ind w:left="567" w:right="565"/>
      </w:pPr>
    </w:p>
    <w:p w14:paraId="2AE2DBBD" w14:textId="0B6B8763" w:rsidR="00BD6BF3" w:rsidRPr="004F62DC" w:rsidRDefault="00BD6BF3" w:rsidP="00705212">
      <w:pPr>
        <w:pStyle w:val="Ttulo1"/>
        <w:numPr>
          <w:ilvl w:val="0"/>
          <w:numId w:val="11"/>
        </w:numPr>
        <w:tabs>
          <w:tab w:val="left" w:pos="567"/>
        </w:tabs>
        <w:spacing w:before="240" w:beforeAutospacing="0" w:after="0" w:afterAutospacing="0"/>
        <w:ind w:left="709" w:right="565" w:firstLine="284"/>
        <w:rPr>
          <w:rFonts w:ascii="Verdana" w:hAnsi="Verdana"/>
          <w:sz w:val="20"/>
          <w:szCs w:val="20"/>
        </w:rPr>
      </w:pPr>
      <w:bookmarkStart w:id="110" w:name="_Toc122106544"/>
      <w:r w:rsidRPr="004F62DC">
        <w:rPr>
          <w:rFonts w:ascii="Verdana" w:hAnsi="Verdana"/>
          <w:sz w:val="20"/>
          <w:szCs w:val="20"/>
        </w:rPr>
        <w:t>Theoretical Framework</w:t>
      </w:r>
      <w:bookmarkEnd w:id="110"/>
      <w:r w:rsidR="00C86DE9" w:rsidRPr="004F62DC">
        <w:rPr>
          <w:rFonts w:ascii="Verdana" w:hAnsi="Verdana"/>
          <w:sz w:val="20"/>
          <w:szCs w:val="20"/>
        </w:rPr>
        <w:t xml:space="preserve"> </w:t>
      </w:r>
    </w:p>
    <w:p w14:paraId="724BA3F9" w14:textId="77777777" w:rsidR="007502A0" w:rsidRDefault="007502A0" w:rsidP="00705212">
      <w:pPr>
        <w:tabs>
          <w:tab w:val="left" w:pos="567"/>
        </w:tabs>
        <w:ind w:left="709" w:right="565"/>
      </w:pPr>
    </w:p>
    <w:p w14:paraId="45744959" w14:textId="40948D60" w:rsidR="00D45A6D" w:rsidRPr="00D45A6D" w:rsidRDefault="007502A0" w:rsidP="00D45A6D">
      <w:pPr>
        <w:tabs>
          <w:tab w:val="left" w:pos="567"/>
        </w:tabs>
        <w:spacing w:line="276" w:lineRule="auto"/>
        <w:ind w:left="709" w:right="565"/>
        <w:rPr>
          <w:lang w:val="en-US"/>
        </w:rPr>
      </w:pPr>
      <w:r>
        <w:tab/>
      </w:r>
      <w:del w:id="111" w:author="Andrés González Santa Cruz" w:date="2024-02-29T10:54:00Z">
        <w:r w:rsidDel="00F11606">
          <w:tab/>
        </w:r>
      </w:del>
      <w:r w:rsidR="00D45A6D" w:rsidRPr="00D45A6D">
        <w:rPr>
          <w:lang w:val="en-US"/>
        </w:rPr>
        <w:t xml:space="preserve">People with substance use disorder (SUD) tend to use more than one substance </w:t>
      </w:r>
      <w:ins w:id="112" w:author="Andrés González Santa Cruz" w:date="2024-02-29T11:37:00Z">
        <w:r w:rsidR="00A46608">
          <w:rPr>
            <w:lang w:val="en-US"/>
          </w:rPr>
          <w:t>unintentionally</w:t>
        </w:r>
      </w:ins>
      <w:ins w:id="113" w:author="Andrés González Santa Cruz" w:date="2024-02-29T11:44:00Z">
        <w:r w:rsidR="00A46608">
          <w:rPr>
            <w:lang w:val="en-US"/>
          </w:rPr>
          <w:t xml:space="preserve"> and unnotice</w:t>
        </w:r>
      </w:ins>
      <w:ins w:id="114" w:author="Andrés González Santa Cruz" w:date="2024-02-29T11:45:00Z">
        <w:r w:rsidR="00A46608">
          <w:rPr>
            <w:lang w:val="en-US"/>
          </w:rPr>
          <w:t>d</w:t>
        </w:r>
      </w:ins>
      <w:ins w:id="115" w:author="Andrés González Santa Cruz" w:date="2024-02-29T11:44:00Z">
        <w:r w:rsidR="00A46608">
          <w:rPr>
            <w:lang w:val="en-US"/>
          </w:rPr>
          <w:t>ly</w:t>
        </w:r>
      </w:ins>
      <w:ins w:id="116" w:author="Andrés González Santa Cruz" w:date="2024-02-29T11:37:00Z">
        <w:r w:rsidR="00A46608">
          <w:rPr>
            <w:lang w:val="en-US"/>
          </w:rPr>
          <w:t xml:space="preserve"> </w:t>
        </w:r>
      </w:ins>
      <w:ins w:id="117" w:author="Andrés González Santa Cruz" w:date="2024-02-29T11:39:00Z">
        <w:r w:rsidR="00A46608">
          <w:rPr>
            <w:lang w:val="en-US"/>
          </w:rPr>
          <w:t xml:space="preserve">(e.g., </w:t>
        </w:r>
      </w:ins>
      <w:ins w:id="118" w:author="Andrés González Santa Cruz" w:date="2024-02-29T11:37:00Z">
        <w:r w:rsidR="00A46608">
          <w:rPr>
            <w:lang w:val="en-US"/>
          </w:rPr>
          <w:t>due to unregulated and contaminated supplies</w:t>
        </w:r>
      </w:ins>
      <w:ins w:id="119" w:author="Andrés González Santa Cruz" w:date="2024-02-29T11:39:00Z">
        <w:r w:rsidR="00A46608">
          <w:rPr>
            <w:lang w:val="en-US"/>
          </w:rPr>
          <w:t>)</w:t>
        </w:r>
      </w:ins>
      <w:ins w:id="120" w:author="Andrés González Santa Cruz" w:date="2024-02-29T11:38:00Z">
        <w:r w:rsidR="00A46608">
          <w:rPr>
            <w:lang w:val="en-US"/>
          </w:rPr>
          <w:t xml:space="preserve"> or intentionally </w:t>
        </w:r>
      </w:ins>
      <w:hyperlink r:id="rId17" w:history="1">
        <w:r w:rsidR="00D45A6D" w:rsidRPr="00D45A6D">
          <w:rPr>
            <w:rStyle w:val="Hipervnculo"/>
            <w:lang w:val="en-US"/>
          </w:rPr>
          <w:t>(1,2)</w:t>
        </w:r>
      </w:hyperlink>
      <w:r w:rsidR="00D45A6D" w:rsidRPr="00D45A6D">
        <w:rPr>
          <w:lang w:val="en-US"/>
        </w:rPr>
        <w:t xml:space="preserve"> during active use in their lifetime </w:t>
      </w:r>
      <w:hyperlink r:id="rId18" w:history="1">
        <w:r w:rsidR="00D45A6D" w:rsidRPr="00D45A6D">
          <w:rPr>
            <w:rStyle w:val="Hipervnculo"/>
            <w:lang w:val="en-US"/>
          </w:rPr>
          <w:t>(3)</w:t>
        </w:r>
      </w:hyperlink>
      <w:r w:rsidR="00D45A6D" w:rsidRPr="00D45A6D">
        <w:rPr>
          <w:lang w:val="en-US"/>
        </w:rPr>
        <w:t xml:space="preserve">. Some reasons for </w:t>
      </w:r>
      <w:ins w:id="121" w:author="Andrés González Santa Cruz" w:date="2024-02-29T11:38:00Z">
        <w:r w:rsidR="00A46608">
          <w:rPr>
            <w:lang w:val="en-US"/>
          </w:rPr>
          <w:t xml:space="preserve">intentional </w:t>
        </w:r>
      </w:ins>
      <w:del w:id="122" w:author="Andrés González Santa Cruz" w:date="2024-01-26T16:46:00Z">
        <w:r w:rsidR="00D45A6D" w:rsidRPr="00D45A6D" w:rsidDel="00B565B5">
          <w:rPr>
            <w:lang w:val="en-US"/>
          </w:rPr>
          <w:delText>polysubstance use</w:delText>
        </w:r>
      </w:del>
      <w:ins w:id="123" w:author="Andrés González Santa Cruz" w:date="2024-01-26T16:46:00Z">
        <w:r w:rsidR="00B565B5">
          <w:rPr>
            <w:lang w:val="en-US"/>
          </w:rPr>
          <w:t>PSU</w:t>
        </w:r>
      </w:ins>
      <w:r w:rsidR="00D45A6D" w:rsidRPr="00D45A6D">
        <w:rPr>
          <w:lang w:val="en-US"/>
        </w:rPr>
        <w:t xml:space="preserve"> </w:t>
      </w:r>
      <w:del w:id="124" w:author="Andrés González Santa Cruz" w:date="2024-01-26T16:46:00Z">
        <w:r w:rsidR="00D45A6D" w:rsidRPr="00D45A6D" w:rsidDel="00B565B5">
          <w:rPr>
            <w:lang w:val="en-US"/>
          </w:rPr>
          <w:delText xml:space="preserve">(PSU) </w:delText>
        </w:r>
      </w:del>
      <w:r w:rsidR="00D45A6D" w:rsidRPr="00D45A6D">
        <w:rPr>
          <w:lang w:val="en-US"/>
        </w:rPr>
        <w:t xml:space="preserve">include additive or synergistic reward, compensation for undesired effects or negative internal states, </w:t>
      </w:r>
      <w:del w:id="125" w:author="Andrés González Santa Cruz" w:date="2024-02-29T11:39:00Z">
        <w:r w:rsidR="00D45A6D" w:rsidRPr="00D45A6D" w:rsidDel="00A46608">
          <w:rPr>
            <w:lang w:val="en-US"/>
          </w:rPr>
          <w:delText xml:space="preserve">or </w:delText>
        </w:r>
      </w:del>
      <w:r w:rsidR="00D45A6D" w:rsidRPr="00D45A6D">
        <w:rPr>
          <w:lang w:val="en-US"/>
        </w:rPr>
        <w:t>predisposition</w:t>
      </w:r>
      <w:ins w:id="126" w:author="Andrés González Santa Cruz" w:date="2024-02-29T11:39:00Z">
        <w:r w:rsidR="00A46608">
          <w:rPr>
            <w:lang w:val="en-US"/>
          </w:rPr>
          <w:t xml:space="preserve">, or </w:t>
        </w:r>
      </w:ins>
      <w:ins w:id="127" w:author="Andrés González Santa Cruz" w:date="2024-02-29T11:42:00Z">
        <w:r w:rsidR="00A46608">
          <w:rPr>
            <w:lang w:val="en-US"/>
          </w:rPr>
          <w:t xml:space="preserve">related to supply </w:t>
        </w:r>
      </w:ins>
      <w:ins w:id="128" w:author="Andrés González Santa Cruz" w:date="2024-02-29T11:40:00Z">
        <w:r w:rsidR="00A46608">
          <w:rPr>
            <w:lang w:val="en-US"/>
          </w:rPr>
          <w:t>(</w:t>
        </w:r>
      </w:ins>
      <w:ins w:id="129" w:author="Andrés González Santa Cruz" w:date="2024-02-29T11:42:00Z">
        <w:r w:rsidR="00A46608">
          <w:rPr>
            <w:lang w:val="en-US"/>
          </w:rPr>
          <w:t xml:space="preserve">e.g., </w:t>
        </w:r>
      </w:ins>
      <w:ins w:id="130" w:author="Andrés González Santa Cruz" w:date="2024-02-29T11:43:00Z">
        <w:r w:rsidR="00A46608">
          <w:rPr>
            <w:lang w:val="en-US"/>
          </w:rPr>
          <w:t xml:space="preserve">due to </w:t>
        </w:r>
      </w:ins>
      <w:ins w:id="131" w:author="Andrés González Santa Cruz" w:date="2024-02-29T11:40:00Z">
        <w:r w:rsidR="00A46608">
          <w:rPr>
            <w:lang w:val="en-US"/>
          </w:rPr>
          <w:t>shortage</w:t>
        </w:r>
      </w:ins>
      <w:ins w:id="132" w:author="Andrés González Santa Cruz" w:date="2024-02-29T11:43:00Z">
        <w:r w:rsidR="00A46608">
          <w:rPr>
            <w:lang w:val="en-US"/>
          </w:rPr>
          <w:t>s</w:t>
        </w:r>
      </w:ins>
      <w:ins w:id="133" w:author="Andrés González Santa Cruz" w:date="2024-02-29T11:40:00Z">
        <w:r w:rsidR="00A46608">
          <w:rPr>
            <w:lang w:val="en-US"/>
          </w:rPr>
          <w:t xml:space="preserve"> of the main </w:t>
        </w:r>
        <w:commentRangeStart w:id="134"/>
        <w:r w:rsidR="00A46608">
          <w:rPr>
            <w:lang w:val="en-US"/>
          </w:rPr>
          <w:t>substance</w:t>
        </w:r>
      </w:ins>
      <w:commentRangeEnd w:id="134"/>
      <w:ins w:id="135" w:author="Andrés González Santa Cruz" w:date="2024-02-29T11:42:00Z">
        <w:r w:rsidR="00A46608">
          <w:rPr>
            <w:rStyle w:val="Refdecomentario"/>
            <w:rFonts w:ascii="Times New Roman" w:eastAsia="Times New Roman" w:hAnsi="Times New Roman" w:cs="Times New Roman"/>
            <w:lang w:val="es-CL" w:eastAsia="es-ES_tradnl"/>
          </w:rPr>
          <w:commentReference w:id="134"/>
        </w:r>
      </w:ins>
      <w:ins w:id="136" w:author="Andrés González Santa Cruz" w:date="2024-02-29T11:40:00Z">
        <w:r w:rsidR="00A46608">
          <w:rPr>
            <w:lang w:val="en-US"/>
          </w:rPr>
          <w:t>)</w:t>
        </w:r>
      </w:ins>
      <w:r w:rsidR="00D45A6D" w:rsidRPr="00D45A6D">
        <w:rPr>
          <w:lang w:val="en-US"/>
        </w:rPr>
        <w:t xml:space="preserve">. Importantly, people with PSU are a high-risk population because it is related to a higher mortality rate </w:t>
      </w:r>
      <w:hyperlink r:id="rId19" w:history="1">
        <w:r w:rsidR="00D45A6D" w:rsidRPr="00D45A6D">
          <w:rPr>
            <w:rStyle w:val="Hipervnculo"/>
            <w:lang w:val="en-US"/>
          </w:rPr>
          <w:t>(4)</w:t>
        </w:r>
      </w:hyperlink>
      <w:r w:rsidR="00D45A6D" w:rsidRPr="00D45A6D">
        <w:rPr>
          <w:lang w:val="en-US"/>
        </w:rPr>
        <w:t xml:space="preserve">, a higher risk of relapse </w:t>
      </w:r>
      <w:hyperlink r:id="rId20" w:history="1">
        <w:r w:rsidR="00D45A6D" w:rsidRPr="00D45A6D">
          <w:rPr>
            <w:rStyle w:val="Hipervnculo"/>
            <w:lang w:val="en-US"/>
          </w:rPr>
          <w:t>(5,6)</w:t>
        </w:r>
      </w:hyperlink>
      <w:r w:rsidR="00D45A6D" w:rsidRPr="00D45A6D">
        <w:rPr>
          <w:lang w:val="en-US"/>
        </w:rPr>
        <w:t xml:space="preserve">, less responsive to substance use treatment </w:t>
      </w:r>
      <w:hyperlink r:id="rId21" w:history="1">
        <w:r w:rsidR="00D45A6D" w:rsidRPr="00D45A6D">
          <w:rPr>
            <w:rStyle w:val="Hipervnculo"/>
            <w:lang w:val="en-US"/>
          </w:rPr>
          <w:t>(7)</w:t>
        </w:r>
      </w:hyperlink>
      <w:r w:rsidR="00D45A6D" w:rsidRPr="00D45A6D">
        <w:rPr>
          <w:lang w:val="en-US"/>
        </w:rPr>
        <w:t xml:space="preserve">, and other detrimental features such as risky sexual behavior </w:t>
      </w:r>
      <w:hyperlink r:id="rId22" w:history="1">
        <w:r w:rsidR="00D45A6D" w:rsidRPr="00D45A6D">
          <w:rPr>
            <w:rStyle w:val="Hipervnculo"/>
            <w:lang w:val="en-US"/>
          </w:rPr>
          <w:t>(8,9)</w:t>
        </w:r>
      </w:hyperlink>
      <w:r w:rsidR="00D45A6D" w:rsidRPr="00D45A6D">
        <w:rPr>
          <w:lang w:val="en-US"/>
        </w:rPr>
        <w:t xml:space="preserve">, violence </w:t>
      </w:r>
      <w:hyperlink r:id="rId23" w:history="1">
        <w:r w:rsidR="00D45A6D" w:rsidRPr="00D45A6D">
          <w:rPr>
            <w:rStyle w:val="Hipervnculo"/>
            <w:lang w:val="en-US"/>
          </w:rPr>
          <w:t>(10,11)</w:t>
        </w:r>
      </w:hyperlink>
      <w:r w:rsidR="00D45A6D" w:rsidRPr="00D45A6D">
        <w:rPr>
          <w:lang w:val="en-US"/>
        </w:rPr>
        <w:t xml:space="preserve">, and psychiatric comorbidities </w:t>
      </w:r>
      <w:hyperlink r:id="rId24" w:history="1">
        <w:r w:rsidR="00D45A6D" w:rsidRPr="00D45A6D">
          <w:rPr>
            <w:rStyle w:val="Hipervnculo"/>
            <w:lang w:val="en-US"/>
          </w:rPr>
          <w:t>(12)</w:t>
        </w:r>
      </w:hyperlink>
      <w:r w:rsidR="00D45A6D" w:rsidRPr="00D45A6D">
        <w:rPr>
          <w:lang w:val="en-US"/>
        </w:rPr>
        <w:t xml:space="preserve">. Over the last three decades, evidence has shown that the rate of people with PSU has significantly increased, at least in high-income countries from North America, Europe, and Australia </w:t>
      </w:r>
      <w:hyperlink r:id="rId25" w:history="1">
        <w:r w:rsidR="00D45A6D" w:rsidRPr="00D45A6D">
          <w:rPr>
            <w:rStyle w:val="Hipervnculo"/>
            <w:lang w:val="en-US"/>
          </w:rPr>
          <w:t>(7)</w:t>
        </w:r>
      </w:hyperlink>
      <w:r w:rsidR="00D45A6D" w:rsidRPr="00D45A6D">
        <w:rPr>
          <w:lang w:val="en-US"/>
        </w:rPr>
        <w:t xml:space="preserve">, </w:t>
      </w:r>
      <w:ins w:id="137" w:author="Mariel Mateo" w:date="2024-01-03T20:10:00Z">
        <w:r w:rsidR="004F13C0">
          <w:rPr>
            <w:lang w:val="en-US"/>
          </w:rPr>
          <w:t xml:space="preserve">highlighting </w:t>
        </w:r>
      </w:ins>
      <w:del w:id="138" w:author="Mariel Mateo" w:date="2024-01-03T20:10:00Z">
        <w:r w:rsidR="00D45A6D" w:rsidRPr="00D45A6D" w:rsidDel="004F13C0">
          <w:rPr>
            <w:lang w:val="en-US"/>
          </w:rPr>
          <w:delText xml:space="preserve">making </w:delText>
        </w:r>
      </w:del>
      <w:r w:rsidR="00D45A6D" w:rsidRPr="00D45A6D">
        <w:rPr>
          <w:lang w:val="en-US"/>
        </w:rPr>
        <w:t>the relevance of studying this topic</w:t>
      </w:r>
      <w:del w:id="139" w:author="Mariel Mateo" w:date="2024-01-03T20:09:00Z">
        <w:r w:rsidR="00D45A6D" w:rsidRPr="00D45A6D" w:rsidDel="005229FB">
          <w:rPr>
            <w:lang w:val="en-US"/>
          </w:rPr>
          <w:delText xml:space="preserve"> evident</w:delText>
        </w:r>
      </w:del>
      <w:r w:rsidR="00D45A6D" w:rsidRPr="00D45A6D">
        <w:rPr>
          <w:lang w:val="en-US"/>
        </w:rPr>
        <w:t>.</w:t>
      </w:r>
    </w:p>
    <w:p w14:paraId="4D8451EA" w14:textId="5A7BD8FC" w:rsidR="009657DB" w:rsidRDefault="00D45A6D">
      <w:pPr>
        <w:tabs>
          <w:tab w:val="left" w:pos="567"/>
        </w:tabs>
        <w:spacing w:line="276" w:lineRule="auto"/>
        <w:ind w:left="720" w:right="565" w:hanging="11"/>
        <w:rPr>
          <w:ins w:id="140" w:author="Andrés González Santa Cruz" w:date="2024-02-29T12:33:00Z"/>
          <w:lang w:val="en-US"/>
        </w:rPr>
      </w:pPr>
      <w:r w:rsidRPr="00D45A6D">
        <w:rPr>
          <w:lang w:val="en-US"/>
        </w:rPr>
        <w:t xml:space="preserve">Despite the association between completing SUD treatment and long-term benefits, such as lower risk of readmission to treatment </w:t>
      </w:r>
      <w:hyperlink r:id="rId26" w:history="1">
        <w:r w:rsidRPr="00D45A6D">
          <w:rPr>
            <w:rStyle w:val="Hipervnculo"/>
            <w:lang w:val="en-US"/>
          </w:rPr>
          <w:t>(13)</w:t>
        </w:r>
      </w:hyperlink>
      <w:r w:rsidRPr="00D45A6D">
        <w:rPr>
          <w:lang w:val="en-US"/>
        </w:rPr>
        <w:t xml:space="preserve">, lower risk of relapse </w:t>
      </w:r>
      <w:hyperlink r:id="rId27" w:history="1">
        <w:r w:rsidRPr="00D45A6D">
          <w:rPr>
            <w:rStyle w:val="Hipervnculo"/>
            <w:lang w:val="en-US"/>
          </w:rPr>
          <w:t>(14)</w:t>
        </w:r>
      </w:hyperlink>
      <w:r w:rsidRPr="00D45A6D">
        <w:rPr>
          <w:lang w:val="en-US"/>
        </w:rPr>
        <w:t xml:space="preserve">, abstinence </w:t>
      </w:r>
      <w:hyperlink r:id="rId28" w:history="1">
        <w:r w:rsidRPr="00D45A6D">
          <w:rPr>
            <w:rStyle w:val="Hipervnculo"/>
            <w:lang w:val="en-US"/>
          </w:rPr>
          <w:t>(15)</w:t>
        </w:r>
      </w:hyperlink>
      <w:r w:rsidRPr="00D45A6D">
        <w:rPr>
          <w:lang w:val="en-US"/>
        </w:rPr>
        <w:t xml:space="preserve">, and better quality of life </w:t>
      </w:r>
      <w:hyperlink r:id="rId29" w:history="1">
        <w:r w:rsidRPr="00D45A6D">
          <w:rPr>
            <w:rStyle w:val="Hipervnculo"/>
            <w:lang w:val="en-US"/>
          </w:rPr>
          <w:t>(16)</w:t>
        </w:r>
      </w:hyperlink>
      <w:r w:rsidRPr="00D45A6D">
        <w:rPr>
          <w:lang w:val="en-US"/>
        </w:rPr>
        <w:t xml:space="preserve"> is well known, evidence regarding the long-term </w:t>
      </w:r>
      <w:del w:id="141" w:author="Andrés González Santa Cruz" w:date="2024-01-26T17:08:00Z">
        <w:r w:rsidRPr="00D45A6D" w:rsidDel="008258E8">
          <w:rPr>
            <w:lang w:val="en-US"/>
          </w:rPr>
          <w:delText xml:space="preserve">effects </w:delText>
        </w:r>
      </w:del>
      <w:ins w:id="142" w:author="Andrés González Santa Cruz" w:date="2024-01-26T17:08:00Z">
        <w:r w:rsidR="008258E8">
          <w:rPr>
            <w:lang w:val="en-US"/>
          </w:rPr>
          <w:t>consequences</w:t>
        </w:r>
        <w:r w:rsidR="008258E8" w:rsidRPr="00D45A6D">
          <w:rPr>
            <w:lang w:val="en-US"/>
          </w:rPr>
          <w:t xml:space="preserve"> </w:t>
        </w:r>
      </w:ins>
      <w:r w:rsidRPr="00D45A6D">
        <w:rPr>
          <w:lang w:val="en-US"/>
        </w:rPr>
        <w:t xml:space="preserve">of </w:t>
      </w:r>
      <w:ins w:id="143" w:author="Andrés González Santa Cruz" w:date="2024-01-26T17:08:00Z">
        <w:r w:rsidR="008258E8">
          <w:rPr>
            <w:lang w:val="en-US"/>
          </w:rPr>
          <w:t xml:space="preserve">reporting </w:t>
        </w:r>
      </w:ins>
      <w:r w:rsidRPr="00D45A6D">
        <w:rPr>
          <w:lang w:val="en-US"/>
        </w:rPr>
        <w:t>PSU on treatment outcomes is limited and mixed.</w:t>
      </w:r>
      <w:del w:id="144" w:author="Andrés González Santa Cruz (andres.gonzalez.s)" w:date="2024-01-28T16:58:00Z">
        <w:r w:rsidRPr="00D45A6D" w:rsidDel="001436AB">
          <w:rPr>
            <w:lang w:val="en-US"/>
          </w:rPr>
          <w:delText> </w:delText>
        </w:r>
      </w:del>
      <w:r w:rsidRPr="00D45A6D">
        <w:rPr>
          <w:lang w:val="en-US"/>
        </w:rPr>
        <w:t xml:space="preserve"> The lack of research on PSU is partly because most studies have focused on individual substances in isolation and have considered a multiple substance use history as an exclusion criterion for clinical studies on treatment effectiveness, which raises the problem of its translatability to real health contexts </w:t>
      </w:r>
      <w:hyperlink r:id="rId30" w:history="1">
        <w:r w:rsidRPr="00D45A6D">
          <w:rPr>
            <w:rStyle w:val="Hipervnculo"/>
            <w:lang w:val="en-US"/>
          </w:rPr>
          <w:t>(7)</w:t>
        </w:r>
      </w:hyperlink>
      <w:r w:rsidRPr="00D45A6D">
        <w:rPr>
          <w:lang w:val="en-US"/>
        </w:rPr>
        <w:t xml:space="preserve">. Regarding the treatment outcomes, some studies report a lower likelihood of treatment completion among people with PSU </w:t>
      </w:r>
      <w:hyperlink r:id="rId31" w:history="1">
        <w:r w:rsidRPr="00D45A6D">
          <w:rPr>
            <w:rStyle w:val="Hipervnculo"/>
            <w:lang w:val="en-US"/>
          </w:rPr>
          <w:t>(16–18)</w:t>
        </w:r>
      </w:hyperlink>
      <w:r w:rsidRPr="00D45A6D">
        <w:rPr>
          <w:lang w:val="en-US"/>
        </w:rPr>
        <w:t xml:space="preserve">, while others found no association </w:t>
      </w:r>
      <w:hyperlink r:id="rId32" w:history="1">
        <w:r w:rsidRPr="00D45A6D">
          <w:rPr>
            <w:rStyle w:val="Hipervnculo"/>
            <w:lang w:val="en-US"/>
          </w:rPr>
          <w:t>(19)</w:t>
        </w:r>
      </w:hyperlink>
      <w:r w:rsidRPr="00D45A6D">
        <w:rPr>
          <w:lang w:val="en-US"/>
        </w:rPr>
        <w:t xml:space="preserve"> or higher completion rates </w:t>
      </w:r>
      <w:hyperlink r:id="rId33" w:history="1">
        <w:r w:rsidRPr="00D45A6D">
          <w:rPr>
            <w:rStyle w:val="Hipervnculo"/>
            <w:lang w:val="en-US"/>
          </w:rPr>
          <w:t>(20)</w:t>
        </w:r>
      </w:hyperlink>
      <w:r w:rsidRPr="00D45A6D">
        <w:rPr>
          <w:lang w:val="en-US"/>
        </w:rPr>
        <w:t xml:space="preserve">. In any case, it is crucial to determine the role of </w:t>
      </w:r>
      <w:ins w:id="145" w:author="Andrés González Santa Cruz" w:date="2024-01-26T17:09:00Z">
        <w:r w:rsidR="008258E8">
          <w:rPr>
            <w:lang w:val="en-US"/>
          </w:rPr>
          <w:t xml:space="preserve">reporting </w:t>
        </w:r>
      </w:ins>
      <w:r w:rsidRPr="00D45A6D">
        <w:rPr>
          <w:lang w:val="en-US"/>
        </w:rPr>
        <w:t xml:space="preserve">PSU in treatment completion to improve treatment effectiveness and research translatability </w:t>
      </w:r>
      <w:hyperlink r:id="rId34" w:history="1">
        <w:r w:rsidRPr="00D45A6D">
          <w:rPr>
            <w:rStyle w:val="Hipervnculo"/>
            <w:lang w:val="en-US"/>
          </w:rPr>
          <w:t>(21)</w:t>
        </w:r>
      </w:hyperlink>
      <w:r w:rsidRPr="00D45A6D">
        <w:rPr>
          <w:lang w:val="en-US"/>
        </w:rPr>
        <w:t xml:space="preserve">. </w:t>
      </w:r>
      <w:ins w:id="146" w:author="Andrés González Santa Cruz" w:date="2024-02-29T11:48:00Z">
        <w:r w:rsidR="00695017">
          <w:rPr>
            <w:lang w:val="en-US"/>
          </w:rPr>
          <w:t xml:space="preserve">But this role must </w:t>
        </w:r>
      </w:ins>
      <w:ins w:id="147" w:author="Andrés González Santa Cruz" w:date="2024-02-29T12:38:00Z">
        <w:r w:rsidR="003B7FE0">
          <w:rPr>
            <w:lang w:val="en-US"/>
          </w:rPr>
          <w:t xml:space="preserve">be understood in a context of patients </w:t>
        </w:r>
      </w:ins>
      <w:ins w:id="148" w:author="Andrés González Santa Cruz" w:date="2024-02-29T12:39:00Z">
        <w:r w:rsidR="003B7FE0">
          <w:rPr>
            <w:lang w:val="en-US"/>
          </w:rPr>
          <w:t xml:space="preserve">who experience </w:t>
        </w:r>
      </w:ins>
      <w:ins w:id="149" w:author="Andrés González Santa Cruz" w:date="2024-02-29T12:15:00Z">
        <w:r w:rsidR="00903C38">
          <w:rPr>
            <w:lang w:val="en-US"/>
          </w:rPr>
          <w:t>multiple and recursive treatment</w:t>
        </w:r>
        <w:commentRangeStart w:id="150"/>
        <w:r w:rsidR="00903C38">
          <w:rPr>
            <w:lang w:val="en-US"/>
          </w:rPr>
          <w:t>s</w:t>
        </w:r>
      </w:ins>
      <w:commentRangeEnd w:id="150"/>
      <w:ins w:id="151" w:author="Andrés González Santa Cruz" w:date="2024-02-29T12:19:00Z">
        <w:r w:rsidR="00903C38">
          <w:rPr>
            <w:rStyle w:val="Refdecomentario"/>
            <w:rFonts w:ascii="Times New Roman" w:eastAsia="Times New Roman" w:hAnsi="Times New Roman" w:cs="Times New Roman"/>
            <w:lang w:val="es-CL" w:eastAsia="es-ES_tradnl"/>
          </w:rPr>
          <w:commentReference w:id="150"/>
        </w:r>
      </w:ins>
      <w:ins w:id="152" w:author="Andrés González Santa Cruz" w:date="2024-02-29T12:16:00Z">
        <w:r w:rsidR="00903C38">
          <w:rPr>
            <w:lang w:val="en-US"/>
          </w:rPr>
          <w:t>.</w:t>
        </w:r>
      </w:ins>
      <w:ins w:id="153" w:author="Andrés González Santa Cruz" w:date="2024-02-29T11:48:00Z">
        <w:r w:rsidR="00695017">
          <w:rPr>
            <w:lang w:val="en-US"/>
          </w:rPr>
          <w:t xml:space="preserve"> </w:t>
        </w:r>
      </w:ins>
      <w:commentRangeStart w:id="154"/>
      <w:r w:rsidRPr="00D45A6D">
        <w:rPr>
          <w:lang w:val="en-US"/>
        </w:rPr>
        <w:t>Treatment</w:t>
      </w:r>
      <w:ins w:id="155" w:author="Andrés González Santa Cruz" w:date="2024-02-29T12:17:00Z">
        <w:r w:rsidR="00903C38">
          <w:rPr>
            <w:lang w:val="en-US"/>
          </w:rPr>
          <w:t>s</w:t>
        </w:r>
      </w:ins>
      <w:r w:rsidRPr="00D45A6D">
        <w:rPr>
          <w:lang w:val="en-US"/>
        </w:rPr>
        <w:t xml:space="preserve"> </w:t>
      </w:r>
      <w:del w:id="156" w:author="Andrés González Santa Cruz" w:date="2024-02-29T12:17:00Z">
        <w:r w:rsidRPr="00D45A6D" w:rsidDel="00903C38">
          <w:rPr>
            <w:lang w:val="en-US"/>
          </w:rPr>
          <w:delText>is</w:delText>
        </w:r>
      </w:del>
      <w:ins w:id="157" w:author="Andrés González Santa Cruz" w:date="2024-02-29T12:17:00Z">
        <w:r w:rsidR="00903C38">
          <w:rPr>
            <w:lang w:val="en-US"/>
          </w:rPr>
          <w:t>are</w:t>
        </w:r>
      </w:ins>
      <w:r w:rsidRPr="00D45A6D">
        <w:rPr>
          <w:lang w:val="en-US"/>
        </w:rPr>
        <w:t xml:space="preserve"> expected to change behavior relative to no treatment. Patients not benefiting from treatment</w:t>
      </w:r>
      <w:ins w:id="158" w:author="Andrés González Santa Cruz" w:date="2024-02-29T12:17:00Z">
        <w:r w:rsidR="00903C38">
          <w:rPr>
            <w:lang w:val="en-US"/>
          </w:rPr>
          <w:t>s</w:t>
        </w:r>
      </w:ins>
      <w:r w:rsidRPr="00D45A6D">
        <w:rPr>
          <w:lang w:val="en-US"/>
        </w:rPr>
        <w:t xml:space="preserve"> often switch to other alternatives. Those facing adverse effects or resistance to change might quit, while some persevere and follow other recommendations, such as lifestyle changes, affecting their prognosis. Hence, treatment outcomes </w:t>
      </w:r>
      <w:ins w:id="159" w:author="Andrés González Santa Cruz" w:date="2024-01-26T16:22:00Z">
        <w:r w:rsidR="00E3253B">
          <w:rPr>
            <w:lang w:val="en-US"/>
          </w:rPr>
          <w:t xml:space="preserve">such as dropout or treatment completion </w:t>
        </w:r>
      </w:ins>
      <w:r w:rsidRPr="00D45A6D">
        <w:rPr>
          <w:lang w:val="en-US"/>
        </w:rPr>
        <w:t xml:space="preserve">are linked to </w:t>
      </w:r>
      <w:commentRangeStart w:id="160"/>
      <w:r w:rsidRPr="00D45A6D">
        <w:rPr>
          <w:lang w:val="en-US"/>
        </w:rPr>
        <w:t>subsequent exposures</w:t>
      </w:r>
      <w:commentRangeEnd w:id="160"/>
      <w:r w:rsidR="004F13C0">
        <w:rPr>
          <w:rStyle w:val="Refdecomentario"/>
          <w:rFonts w:ascii="Times New Roman" w:eastAsia="Times New Roman" w:hAnsi="Times New Roman" w:cs="Times New Roman"/>
          <w:lang w:val="es-CL" w:eastAsia="es-ES_tradnl"/>
        </w:rPr>
        <w:commentReference w:id="160"/>
      </w:r>
      <w:ins w:id="161" w:author="Andrés González Santa Cruz" w:date="2024-01-26T16:22:00Z">
        <w:r w:rsidR="00E3253B">
          <w:rPr>
            <w:lang w:val="en-US"/>
          </w:rPr>
          <w:t xml:space="preserve"> such</w:t>
        </w:r>
      </w:ins>
      <w:ins w:id="162" w:author="Andrés González Santa Cruz" w:date="2024-01-26T16:23:00Z">
        <w:r w:rsidR="00E3253B">
          <w:rPr>
            <w:lang w:val="en-US"/>
          </w:rPr>
          <w:t xml:space="preserve"> as </w:t>
        </w:r>
        <w:commentRangeStart w:id="163"/>
        <w:r w:rsidR="00E3253B">
          <w:rPr>
            <w:lang w:val="en-US"/>
          </w:rPr>
          <w:t>readmission</w:t>
        </w:r>
      </w:ins>
      <w:commentRangeEnd w:id="163"/>
      <w:ins w:id="164" w:author="Andrés González Santa Cruz" w:date="2024-01-26T16:24:00Z">
        <w:r w:rsidR="00E3253B">
          <w:rPr>
            <w:rStyle w:val="Refdecomentario"/>
            <w:rFonts w:ascii="Times New Roman" w:eastAsia="Times New Roman" w:hAnsi="Times New Roman" w:cs="Times New Roman"/>
            <w:lang w:val="es-CL" w:eastAsia="es-ES_tradnl"/>
          </w:rPr>
          <w:commentReference w:id="163"/>
        </w:r>
      </w:ins>
      <w:r w:rsidR="006F7E51">
        <w:rPr>
          <w:lang w:val="en-US"/>
        </w:rPr>
        <w:t xml:space="preserve"> to </w:t>
      </w:r>
      <w:del w:id="165" w:author="Andrés González Santa Cruz (andres.gonzalez.s)" w:date="2024-01-27T20:30:00Z">
        <w:r w:rsidR="006F7E51" w:rsidDel="006F7E51">
          <w:rPr>
            <w:lang w:val="en-US"/>
          </w:rPr>
          <w:delText xml:space="preserve">another </w:delText>
        </w:r>
      </w:del>
      <w:ins w:id="166" w:author="Andrés González Santa Cruz (andres.gonzalez.s)" w:date="2024-01-27T20:30:00Z">
        <w:r w:rsidR="006F7E51">
          <w:rPr>
            <w:lang w:val="en-US"/>
          </w:rPr>
          <w:t xml:space="preserve">a </w:t>
        </w:r>
      </w:ins>
      <w:ins w:id="167" w:author="Andrés González Santa Cruz (andres.gonzalez.s)" w:date="2024-01-27T20:31:00Z">
        <w:r w:rsidR="006F7E51">
          <w:rPr>
            <w:lang w:val="en-US"/>
          </w:rPr>
          <w:t xml:space="preserve">posterior </w:t>
        </w:r>
      </w:ins>
      <w:r w:rsidR="006F7E51">
        <w:rPr>
          <w:lang w:val="en-US"/>
        </w:rPr>
        <w:t>treatment</w:t>
      </w:r>
      <w:ins w:id="168" w:author="Andrés González Santa Cruz (andres.gonzalez.s)" w:date="2024-01-28T16:09:00Z">
        <w:r w:rsidR="00CB32EE">
          <w:rPr>
            <w:lang w:val="en-US"/>
          </w:rPr>
          <w:t xml:space="preserve">, what is known as “feedback </w:t>
        </w:r>
      </w:ins>
      <w:commentRangeStart w:id="169"/>
      <w:commentRangeStart w:id="170"/>
      <w:ins w:id="171" w:author="Andrés González Santa Cruz (andres.gonzalez.s)" w:date="2024-01-28T16:11:00Z">
        <w:r w:rsidR="00CB32EE">
          <w:rPr>
            <w:lang w:val="en-US"/>
          </w:rPr>
          <w:t>loop</w:t>
        </w:r>
      </w:ins>
      <w:commentRangeEnd w:id="169"/>
      <w:ins w:id="172" w:author="Andrés González Santa Cruz (andres.gonzalez.s)" w:date="2024-01-28T16:12:00Z">
        <w:r w:rsidR="00CB32EE">
          <w:rPr>
            <w:rStyle w:val="Refdecomentario"/>
            <w:rFonts w:ascii="Times New Roman" w:eastAsia="Times New Roman" w:hAnsi="Times New Roman" w:cs="Times New Roman"/>
            <w:lang w:val="es-CL" w:eastAsia="es-ES_tradnl"/>
          </w:rPr>
          <w:commentReference w:id="169"/>
        </w:r>
      </w:ins>
      <w:commentRangeEnd w:id="170"/>
      <w:ins w:id="173" w:author="Andrés González Santa Cruz (andres.gonzalez.s)" w:date="2024-01-28T16:14:00Z">
        <w:r w:rsidR="00CB32EE">
          <w:rPr>
            <w:rStyle w:val="Refdecomentario"/>
            <w:rFonts w:ascii="Times New Roman" w:eastAsia="Times New Roman" w:hAnsi="Times New Roman" w:cs="Times New Roman"/>
            <w:lang w:val="es-CL" w:eastAsia="es-ES_tradnl"/>
          </w:rPr>
          <w:commentReference w:id="170"/>
        </w:r>
      </w:ins>
      <w:ins w:id="174" w:author="Andrés González Santa Cruz (andres.gonzalez.s)" w:date="2024-01-28T16:10:00Z">
        <w:r w:rsidR="00CB32EE">
          <w:rPr>
            <w:lang w:val="en-US"/>
          </w:rPr>
          <w:t>”</w:t>
        </w:r>
      </w:ins>
      <w:r w:rsidRPr="00D45A6D">
        <w:rPr>
          <w:lang w:val="en-US"/>
        </w:rPr>
        <w:t xml:space="preserve">. Given that SUD is understood as a chronic condition, </w:t>
      </w:r>
      <w:ins w:id="175" w:author="Andrés González Santa Cruz" w:date="2024-01-26T15:54:00Z">
        <w:r w:rsidR="00580C3A">
          <w:rPr>
            <w:lang w:val="en-US"/>
          </w:rPr>
          <w:t xml:space="preserve">the association between </w:t>
        </w:r>
      </w:ins>
      <w:ins w:id="176" w:author="Andrés González Santa Cruz" w:date="2024-01-26T16:31:00Z">
        <w:r w:rsidR="00B54FB6">
          <w:rPr>
            <w:lang w:val="en-US"/>
          </w:rPr>
          <w:t xml:space="preserve">reporting </w:t>
        </w:r>
      </w:ins>
      <w:ins w:id="177" w:author="Andrés González Santa Cruz" w:date="2024-01-26T15:54:00Z">
        <w:r w:rsidR="00580C3A">
          <w:rPr>
            <w:lang w:val="en-US"/>
          </w:rPr>
          <w:t xml:space="preserve">PSU and treatment completion on first SUD treatment alone </w:t>
        </w:r>
      </w:ins>
      <w:ins w:id="178" w:author="Andrés González Santa Cruz" w:date="2024-01-26T15:55:00Z">
        <w:r w:rsidR="00580C3A">
          <w:rPr>
            <w:lang w:val="en-US"/>
          </w:rPr>
          <w:t xml:space="preserve">requires </w:t>
        </w:r>
      </w:ins>
      <w:del w:id="179" w:author="Andrés González Santa Cruz" w:date="2024-01-26T15:55:00Z">
        <w:r w:rsidRPr="00D45A6D" w:rsidDel="00580C3A">
          <w:rPr>
            <w:lang w:val="en-US"/>
          </w:rPr>
          <w:delText xml:space="preserve">it is necessary to judge the impact of specific </w:delText>
        </w:r>
        <w:commentRangeStart w:id="180"/>
        <w:r w:rsidRPr="00D45A6D" w:rsidDel="00580C3A">
          <w:rPr>
            <w:lang w:val="en-US"/>
          </w:rPr>
          <w:delText>exposures</w:delText>
        </w:r>
        <w:commentRangeEnd w:id="180"/>
        <w:r w:rsidR="004F13C0" w:rsidDel="00580C3A">
          <w:rPr>
            <w:rStyle w:val="Refdecomentario"/>
            <w:rFonts w:ascii="Times New Roman" w:eastAsia="Times New Roman" w:hAnsi="Times New Roman" w:cs="Times New Roman"/>
            <w:lang w:val="es-CL" w:eastAsia="es-ES_tradnl"/>
          </w:rPr>
          <w:commentReference w:id="180"/>
        </w:r>
        <w:r w:rsidRPr="00D45A6D" w:rsidDel="00580C3A">
          <w:rPr>
            <w:lang w:val="en-US"/>
          </w:rPr>
          <w:delText xml:space="preserve"> through follow-ups</w:delText>
        </w:r>
      </w:del>
      <w:ins w:id="181" w:author="Andrés González Santa Cruz" w:date="2024-01-26T15:55:00Z">
        <w:r w:rsidR="00580C3A">
          <w:rPr>
            <w:lang w:val="en-US"/>
          </w:rPr>
          <w:t>accounting that some patients may be readmi</w:t>
        </w:r>
      </w:ins>
      <w:ins w:id="182" w:author="Andrés González Santa Cruz" w:date="2024-01-26T15:56:00Z">
        <w:r w:rsidR="00580C3A">
          <w:rPr>
            <w:lang w:val="en-US"/>
          </w:rPr>
          <w:t>tted to treatment through the follow-up period</w:t>
        </w:r>
      </w:ins>
      <w:ins w:id="183" w:author="Andrés González Santa Cruz (andres.gonzalez.s)" w:date="2024-01-29T20:07:00Z">
        <w:r w:rsidR="00A51E4D">
          <w:rPr>
            <w:lang w:val="en-US"/>
          </w:rPr>
          <w:t xml:space="preserve"> (See Figure</w:t>
        </w:r>
      </w:ins>
      <w:ins w:id="184" w:author="Andrés González Santa Cruz (andres.gonzalez.s)" w:date="2024-01-29T20:08:00Z">
        <w:r w:rsidR="00A51E4D">
          <w:rPr>
            <w:lang w:val="en-US"/>
          </w:rPr>
          <w:t xml:space="preserve"> 1)</w:t>
        </w:r>
      </w:ins>
      <w:r w:rsidRPr="00D45A6D">
        <w:rPr>
          <w:lang w:val="en-US"/>
        </w:rPr>
        <w:t xml:space="preserve">. Thus, checking for group biases and adjusting for confounders is needed. </w:t>
      </w:r>
      <w:hyperlink r:id="rId35" w:history="1">
        <w:r w:rsidRPr="00D45A6D">
          <w:rPr>
            <w:rStyle w:val="Hipervnculo"/>
            <w:lang w:val="en-US"/>
          </w:rPr>
          <w:t>(23,24)</w:t>
        </w:r>
      </w:hyperlink>
      <w:r w:rsidRPr="00D45A6D">
        <w:rPr>
          <w:lang w:val="en-US"/>
        </w:rPr>
        <w:t xml:space="preserve"> </w:t>
      </w:r>
      <w:commentRangeEnd w:id="154"/>
      <w:r w:rsidR="004F13C0">
        <w:rPr>
          <w:rStyle w:val="Refdecomentario"/>
          <w:rFonts w:ascii="Times New Roman" w:eastAsia="Times New Roman" w:hAnsi="Times New Roman" w:cs="Times New Roman"/>
          <w:lang w:val="es-CL" w:eastAsia="es-ES_tradnl"/>
        </w:rPr>
        <w:commentReference w:id="154"/>
      </w:r>
      <w:r w:rsidRPr="00D45A6D">
        <w:rPr>
          <w:lang w:val="en-US"/>
        </w:rPr>
        <w:t xml:space="preserve">Additionally, these treatments are irregularly spaced, nevertheless, not </w:t>
      </w:r>
      <w:ins w:id="185" w:author="Mariel Mateo" w:date="2024-01-03T20:11:00Z">
        <w:r w:rsidR="004F13C0">
          <w:rPr>
            <w:lang w:val="en-US"/>
          </w:rPr>
          <w:t xml:space="preserve">at </w:t>
        </w:r>
      </w:ins>
      <w:r w:rsidRPr="00D45A6D">
        <w:rPr>
          <w:lang w:val="en-US"/>
        </w:rPr>
        <w:t>random, as the time between treatments might be related to biopsychosocial and treatment-related factors</w:t>
      </w:r>
      <w:ins w:id="186" w:author="Andrés González Santa Cruz" w:date="2024-02-29T12:27:00Z">
        <w:r w:rsidR="00734381">
          <w:rPr>
            <w:lang w:val="en-US"/>
          </w:rPr>
          <w:t xml:space="preserve">. Thus, </w:t>
        </w:r>
      </w:ins>
      <w:ins w:id="187" w:author="Andrés González Santa Cruz" w:date="2024-02-29T12:30:00Z">
        <w:r w:rsidR="00734381">
          <w:rPr>
            <w:lang w:val="en-US"/>
          </w:rPr>
          <w:t>patients</w:t>
        </w:r>
      </w:ins>
      <w:ins w:id="188" w:author="Andrés González Santa Cruz" w:date="2024-02-29T12:27:00Z">
        <w:r w:rsidR="00734381">
          <w:rPr>
            <w:lang w:val="en-US"/>
          </w:rPr>
          <w:t xml:space="preserve"> with worst outcomes in a previous </w:t>
        </w:r>
      </w:ins>
      <w:ins w:id="189" w:author="Andrés González Santa Cruz" w:date="2024-02-29T12:30:00Z">
        <w:r w:rsidR="00734381">
          <w:rPr>
            <w:lang w:val="en-US"/>
          </w:rPr>
          <w:t>treatment</w:t>
        </w:r>
      </w:ins>
      <w:ins w:id="190" w:author="Andrés González Santa Cruz" w:date="2024-02-29T12:27:00Z">
        <w:r w:rsidR="00734381">
          <w:rPr>
            <w:lang w:val="en-US"/>
          </w:rPr>
          <w:t xml:space="preserve"> might be l</w:t>
        </w:r>
      </w:ins>
      <w:ins w:id="191" w:author="Andrés González Santa Cruz" w:date="2024-02-29T12:28:00Z">
        <w:r w:rsidR="00734381">
          <w:rPr>
            <w:lang w:val="en-US"/>
          </w:rPr>
          <w:t xml:space="preserve">ess or </w:t>
        </w:r>
        <w:r w:rsidR="00734381">
          <w:rPr>
            <w:lang w:val="en-US"/>
          </w:rPr>
          <w:lastRenderedPageBreak/>
          <w:t xml:space="preserve">more </w:t>
        </w:r>
      </w:ins>
      <w:ins w:id="192" w:author="Andrés González Santa Cruz" w:date="2024-02-29T12:29:00Z">
        <w:r w:rsidR="00734381">
          <w:rPr>
            <w:lang w:val="en-US"/>
          </w:rPr>
          <w:t xml:space="preserve">likely </w:t>
        </w:r>
      </w:ins>
      <w:ins w:id="193" w:author="Andrés González Santa Cruz" w:date="2024-02-29T12:28:00Z">
        <w:r w:rsidR="00734381">
          <w:rPr>
            <w:lang w:val="en-US"/>
          </w:rPr>
          <w:t xml:space="preserve">to </w:t>
        </w:r>
      </w:ins>
      <w:ins w:id="194" w:author="Andrés González Santa Cruz" w:date="2024-02-29T12:29:00Z">
        <w:r w:rsidR="00734381">
          <w:rPr>
            <w:lang w:val="en-US"/>
          </w:rPr>
          <w:t xml:space="preserve">posteriorly visit treatments, even after adjusting for observed </w:t>
        </w:r>
        <w:commentRangeStart w:id="195"/>
        <w:r w:rsidR="00734381">
          <w:rPr>
            <w:lang w:val="en-US"/>
          </w:rPr>
          <w:t>variables</w:t>
        </w:r>
      </w:ins>
      <w:commentRangeEnd w:id="195"/>
      <w:ins w:id="196" w:author="Andrés González Santa Cruz" w:date="2024-02-29T12:31:00Z">
        <w:r w:rsidR="00734381">
          <w:rPr>
            <w:rStyle w:val="Refdecomentario"/>
            <w:rFonts w:ascii="Times New Roman" w:eastAsia="Times New Roman" w:hAnsi="Times New Roman" w:cs="Times New Roman"/>
            <w:lang w:val="es-CL" w:eastAsia="es-ES_tradnl"/>
          </w:rPr>
          <w:commentReference w:id="195"/>
        </w:r>
      </w:ins>
      <w:r w:rsidRPr="00D45A6D">
        <w:rPr>
          <w:lang w:val="en-US"/>
        </w:rPr>
        <w:t xml:space="preserve"> </w:t>
      </w:r>
      <w:hyperlink r:id="rId36" w:history="1">
        <w:r w:rsidRPr="00D45A6D">
          <w:rPr>
            <w:rStyle w:val="Hipervnculo"/>
            <w:lang w:val="en-US"/>
          </w:rPr>
          <w:t>(24,25)</w:t>
        </w:r>
      </w:hyperlink>
      <w:r w:rsidRPr="00D45A6D">
        <w:rPr>
          <w:lang w:val="en-US"/>
        </w:rPr>
        <w:t>.</w:t>
      </w:r>
    </w:p>
    <w:p w14:paraId="2DB8A3E0" w14:textId="7366E5A1" w:rsidR="00D45A6D" w:rsidRPr="00D45A6D" w:rsidRDefault="00D45A6D">
      <w:pPr>
        <w:tabs>
          <w:tab w:val="left" w:pos="567"/>
        </w:tabs>
        <w:spacing w:line="276" w:lineRule="auto"/>
        <w:ind w:left="720" w:right="565" w:hanging="11"/>
        <w:rPr>
          <w:lang w:val="en-US"/>
        </w:rPr>
        <w:pPrChange w:id="197" w:author="Andrés González Santa Cruz" w:date="2024-01-26T16:32:00Z">
          <w:pPr>
            <w:tabs>
              <w:tab w:val="left" w:pos="567"/>
            </w:tabs>
            <w:spacing w:line="276" w:lineRule="auto"/>
            <w:ind w:left="709" w:right="565"/>
          </w:pPr>
        </w:pPrChange>
      </w:pPr>
      <w:r w:rsidRPr="00D45A6D">
        <w:rPr>
          <w:lang w:val="en-US"/>
        </w:rPr>
        <w:t xml:space="preserve">The relationship between people </w:t>
      </w:r>
      <w:del w:id="198" w:author="Andrés González Santa Cruz" w:date="2024-01-26T16:32:00Z">
        <w:r w:rsidRPr="00D45A6D" w:rsidDel="00B54FB6">
          <w:rPr>
            <w:lang w:val="en-US"/>
          </w:rPr>
          <w:delText xml:space="preserve">with </w:delText>
        </w:r>
      </w:del>
      <w:ins w:id="199" w:author="Andrés González Santa Cruz" w:date="2024-01-26T16:32:00Z">
        <w:r w:rsidR="00B54FB6">
          <w:rPr>
            <w:lang w:val="en-US"/>
          </w:rPr>
          <w:t xml:space="preserve">reporting </w:t>
        </w:r>
      </w:ins>
      <w:r w:rsidRPr="00D45A6D">
        <w:rPr>
          <w:lang w:val="en-US"/>
        </w:rPr>
        <w:t xml:space="preserve">PSU and treatment completion can be affected by various factors, such as heterogeneous PSU patterns </w:t>
      </w:r>
      <w:r>
        <w:fldChar w:fldCharType="begin"/>
      </w:r>
      <w:r>
        <w:instrText>HYPERLINK "https://www.zotero.org/google-docs/?Onoy1v"</w:instrText>
      </w:r>
      <w:r>
        <w:fldChar w:fldCharType="separate"/>
      </w:r>
      <w:r w:rsidRPr="00D45A6D">
        <w:rPr>
          <w:rStyle w:val="Hipervnculo"/>
          <w:lang w:val="en-US"/>
        </w:rPr>
        <w:t>(7,26,27)</w:t>
      </w:r>
      <w:r>
        <w:rPr>
          <w:rStyle w:val="Hipervnculo"/>
          <w:lang w:val="en-US"/>
        </w:rPr>
        <w:fldChar w:fldCharType="end"/>
      </w:r>
      <w:r w:rsidRPr="00D45A6D">
        <w:rPr>
          <w:lang w:val="en-US"/>
        </w:rPr>
        <w:t xml:space="preserve">, treatment goals, patient characteristics, resource availability, and SUD severity profiles. In turn, these characteristics are highly dependent on treatment settings </w:t>
      </w:r>
      <w:r>
        <w:fldChar w:fldCharType="begin"/>
      </w:r>
      <w:r>
        <w:instrText>HYPERLINK "https://www.zotero.org/google-docs/?vrtpYX"</w:instrText>
      </w:r>
      <w:r>
        <w:fldChar w:fldCharType="separate"/>
      </w:r>
      <w:r w:rsidRPr="00D45A6D">
        <w:rPr>
          <w:rStyle w:val="Hipervnculo"/>
          <w:lang w:val="en-US"/>
        </w:rPr>
        <w:t>(28–30)</w:t>
      </w:r>
      <w:r>
        <w:rPr>
          <w:rStyle w:val="Hipervnculo"/>
          <w:lang w:val="en-US"/>
        </w:rPr>
        <w:fldChar w:fldCharType="end"/>
      </w:r>
      <w:r w:rsidRPr="00D45A6D">
        <w:rPr>
          <w:lang w:val="en-US"/>
        </w:rPr>
        <w:t xml:space="preserve">. Most research on PSU comes from the Global North, where the treatment settings are usually specialized on </w:t>
      </w:r>
      <w:proofErr w:type="gramStart"/>
      <w:r w:rsidRPr="00D45A6D">
        <w:rPr>
          <w:lang w:val="en-US"/>
        </w:rPr>
        <w:t>particular substances</w:t>
      </w:r>
      <w:proofErr w:type="gramEnd"/>
      <w:r w:rsidRPr="00D45A6D">
        <w:rPr>
          <w:lang w:val="en-US"/>
        </w:rPr>
        <w:t xml:space="preserve"> </w:t>
      </w:r>
      <w:r>
        <w:fldChar w:fldCharType="begin"/>
      </w:r>
      <w:r>
        <w:instrText>HYPERLINK "https://www.zotero.org/google-docs/?HKgQh5"</w:instrText>
      </w:r>
      <w:r>
        <w:fldChar w:fldCharType="separate"/>
      </w:r>
      <w:r w:rsidRPr="00D45A6D">
        <w:rPr>
          <w:rStyle w:val="Hipervnculo"/>
          <w:lang w:val="en-US"/>
        </w:rPr>
        <w:t>(31,32)</w:t>
      </w:r>
      <w:r>
        <w:rPr>
          <w:rStyle w:val="Hipervnculo"/>
          <w:lang w:val="en-US"/>
        </w:rPr>
        <w:fldChar w:fldCharType="end"/>
      </w:r>
      <w:r w:rsidRPr="00D45A6D">
        <w:rPr>
          <w:lang w:val="en-US"/>
        </w:rPr>
        <w:t xml:space="preserve">. This is not the reality of other contexts, such as Latin America, due to scarce resources and a shortage of mental health workforce, in which treatment is mostly delivered in non-specialized settings. However, studying the role of PSU on treatment outcomes in Latin America is challenging due to limited </w:t>
      </w:r>
      <w:ins w:id="200" w:author="Mariel Mateo" w:date="2024-01-03T20:21:00Z">
        <w:r w:rsidR="002F4D05">
          <w:rPr>
            <w:lang w:val="en-US"/>
          </w:rPr>
          <w:t xml:space="preserve">local </w:t>
        </w:r>
      </w:ins>
      <w:r w:rsidRPr="00D45A6D">
        <w:rPr>
          <w:lang w:val="en-US"/>
        </w:rPr>
        <w:t xml:space="preserve">data </w:t>
      </w:r>
      <w:r>
        <w:fldChar w:fldCharType="begin"/>
      </w:r>
      <w:r>
        <w:instrText>HYPERLINK "https://www.zotero.org/google-docs/?Gwc0sa"</w:instrText>
      </w:r>
      <w:r>
        <w:fldChar w:fldCharType="separate"/>
      </w:r>
      <w:r w:rsidRPr="00D45A6D">
        <w:rPr>
          <w:rStyle w:val="Hipervnculo"/>
          <w:lang w:val="en-US"/>
        </w:rPr>
        <w:t>(33)</w:t>
      </w:r>
      <w:r>
        <w:rPr>
          <w:rStyle w:val="Hipervnculo"/>
          <w:lang w:val="en-US"/>
        </w:rPr>
        <w:fldChar w:fldCharType="end"/>
      </w:r>
      <w:ins w:id="201" w:author="Mariel Mateo" w:date="2024-01-03T20:21:00Z">
        <w:r w:rsidR="002F4D05">
          <w:rPr>
            <w:lang w:val="en-US"/>
          </w:rPr>
          <w:t xml:space="preserve">. Additionally, </w:t>
        </w:r>
      </w:ins>
      <w:del w:id="202" w:author="Mariel Mateo" w:date="2024-01-03T20:21:00Z">
        <w:r w:rsidRPr="00D45A6D" w:rsidDel="002F4D05">
          <w:rPr>
            <w:lang w:val="en-US"/>
          </w:rPr>
          <w:delText> </w:delText>
        </w:r>
      </w:del>
      <w:r w:rsidRPr="00D45A6D">
        <w:rPr>
          <w:lang w:val="en-US"/>
        </w:rPr>
        <w:t xml:space="preserve"> </w:t>
      </w:r>
      <w:del w:id="203" w:author="Mariel Mateo" w:date="2024-01-03T20:21:00Z">
        <w:r w:rsidRPr="00D45A6D" w:rsidDel="002F4D05">
          <w:rPr>
            <w:lang w:val="en-US"/>
          </w:rPr>
          <w:delText xml:space="preserve">and because </w:delText>
        </w:r>
      </w:del>
      <w:r w:rsidRPr="00D45A6D">
        <w:rPr>
          <w:lang w:val="en-US"/>
        </w:rPr>
        <w:t xml:space="preserve">using evidence from the Global North is not straightforward, as it focuses on opioids and injecting drug use, which are epidemiologic features that are not prevalent in the Latin American context </w:t>
      </w:r>
      <w:r>
        <w:fldChar w:fldCharType="begin"/>
      </w:r>
      <w:r>
        <w:instrText>HYPERLINK "https://www.zotero.org/google-docs/?uujDwC"</w:instrText>
      </w:r>
      <w:r>
        <w:fldChar w:fldCharType="separate"/>
      </w:r>
      <w:r w:rsidRPr="00D45A6D">
        <w:rPr>
          <w:rStyle w:val="Hipervnculo"/>
          <w:lang w:val="en-US"/>
        </w:rPr>
        <w:t>(34)</w:t>
      </w:r>
      <w:r>
        <w:rPr>
          <w:rStyle w:val="Hipervnculo"/>
          <w:lang w:val="en-US"/>
        </w:rPr>
        <w:fldChar w:fldCharType="end"/>
      </w:r>
      <w:r w:rsidRPr="00D45A6D">
        <w:rPr>
          <w:lang w:val="en-US"/>
        </w:rPr>
        <w:t>.</w:t>
      </w:r>
    </w:p>
    <w:p w14:paraId="1F739FBE" w14:textId="7817C2B7" w:rsidR="00D45A6D" w:rsidRPr="00D45A6D" w:rsidRDefault="00D45A6D" w:rsidP="00D45A6D">
      <w:pPr>
        <w:tabs>
          <w:tab w:val="left" w:pos="567"/>
        </w:tabs>
        <w:spacing w:line="276" w:lineRule="auto"/>
        <w:ind w:left="709" w:right="565"/>
        <w:rPr>
          <w:lang w:val="en-US"/>
        </w:rPr>
      </w:pPr>
      <w:r w:rsidRPr="00D45A6D">
        <w:rPr>
          <w:lang w:val="en-US"/>
        </w:rPr>
        <w:t xml:space="preserve">Furthermore, as many studies in the Global North </w:t>
      </w:r>
      <w:ins w:id="204" w:author="Mariel Mateo" w:date="2024-01-03T20:22:00Z">
        <w:r w:rsidR="002F4D05" w:rsidRPr="00D45A6D">
          <w:rPr>
            <w:lang w:val="en-US"/>
          </w:rPr>
          <w:t>have often</w:t>
        </w:r>
      </w:ins>
      <w:ins w:id="205" w:author="Mariel Mateo" w:date="2024-01-03T20:23:00Z">
        <w:r w:rsidR="002F4D05">
          <w:rPr>
            <w:lang w:val="en-US"/>
          </w:rPr>
          <w:t xml:space="preserve"> </w:t>
        </w:r>
      </w:ins>
      <w:ins w:id="206" w:author="Mariel Mateo" w:date="2024-01-03T20:22:00Z">
        <w:r w:rsidR="002F4D05" w:rsidRPr="00D45A6D">
          <w:rPr>
            <w:lang w:val="en-US"/>
          </w:rPr>
          <w:t xml:space="preserve">overlooked </w:t>
        </w:r>
      </w:ins>
      <w:del w:id="207" w:author="Mariel Mateo" w:date="2024-01-03T20:23:00Z">
        <w:r w:rsidRPr="00D45A6D" w:rsidDel="002F4D05">
          <w:rPr>
            <w:lang w:val="en-US"/>
          </w:rPr>
          <w:delText>where</w:delText>
        </w:r>
      </w:del>
      <w:r w:rsidRPr="00D45A6D">
        <w:rPr>
          <w:lang w:val="en-US"/>
        </w:rPr>
        <w:t xml:space="preserve"> high-risk populations</w:t>
      </w:r>
      <w:del w:id="208" w:author="Mariel Mateo" w:date="2024-01-03T20:22:00Z">
        <w:r w:rsidRPr="00D45A6D" w:rsidDel="002F4D05">
          <w:rPr>
            <w:lang w:val="en-US"/>
          </w:rPr>
          <w:delText xml:space="preserve"> have often been overlooked</w:delText>
        </w:r>
      </w:del>
      <w:r w:rsidRPr="00D45A6D">
        <w:rPr>
          <w:lang w:val="en-US"/>
        </w:rPr>
        <w:t>, there are reasons to believe that</w:t>
      </w:r>
      <w:del w:id="209" w:author="Mariel Mateo" w:date="2024-01-03T20:24:00Z">
        <w:r w:rsidRPr="00D45A6D" w:rsidDel="002F4D05">
          <w:rPr>
            <w:lang w:val="en-US"/>
          </w:rPr>
          <w:delText xml:space="preserve"> </w:delText>
        </w:r>
      </w:del>
      <w:ins w:id="210" w:author="Mariel Mateo" w:date="2024-01-03T20:23:00Z">
        <w:r w:rsidR="002F4D05">
          <w:rPr>
            <w:lang w:val="en-US"/>
          </w:rPr>
          <w:t xml:space="preserve"> is also </w:t>
        </w:r>
      </w:ins>
      <w:ins w:id="211" w:author="Mariel Mateo" w:date="2024-01-03T20:24:00Z">
        <w:r w:rsidR="002F4D05">
          <w:rPr>
            <w:lang w:val="en-US"/>
          </w:rPr>
          <w:t xml:space="preserve">the case </w:t>
        </w:r>
      </w:ins>
      <w:r w:rsidRPr="00D45A6D">
        <w:rPr>
          <w:lang w:val="en-US"/>
        </w:rPr>
        <w:t xml:space="preserve">in Latin America, </w:t>
      </w:r>
      <w:ins w:id="212" w:author="Mariel Mateo" w:date="2024-01-03T20:24:00Z">
        <w:r w:rsidR="002F4D05">
          <w:rPr>
            <w:lang w:val="en-US"/>
          </w:rPr>
          <w:t xml:space="preserve">where </w:t>
        </w:r>
      </w:ins>
      <w:r w:rsidRPr="00D45A6D">
        <w:rPr>
          <w:lang w:val="en-US"/>
        </w:rPr>
        <w:t xml:space="preserve">the prevalence of individuals with PSU is notably high </w:t>
      </w:r>
      <w:hyperlink r:id="rId37" w:history="1">
        <w:r w:rsidRPr="00D45A6D">
          <w:rPr>
            <w:rStyle w:val="Hipervnculo"/>
            <w:lang w:val="en-US"/>
          </w:rPr>
          <w:t>(35)</w:t>
        </w:r>
      </w:hyperlink>
      <w:r w:rsidRPr="00D45A6D">
        <w:rPr>
          <w:lang w:val="en-US"/>
        </w:rPr>
        <w:t xml:space="preserve">. A meta-analysis focusing on Global North studies on cocaine found that more than 70% of people who use cocaine have concurrent alcohol consumption. In addition, between 38% and 64% of the participants had concurrent marijuana use </w:t>
      </w:r>
      <w:hyperlink r:id="rId38" w:history="1">
        <w:r w:rsidRPr="00D45A6D">
          <w:rPr>
            <w:rStyle w:val="Hipervnculo"/>
            <w:lang w:val="en-US"/>
          </w:rPr>
          <w:t>(36)</w:t>
        </w:r>
      </w:hyperlink>
      <w:r w:rsidRPr="00D45A6D">
        <w:rPr>
          <w:lang w:val="en-US"/>
        </w:rPr>
        <w:t xml:space="preserve">. A recent study conducted in a Chilean hard-to-reach population that used cocaine base paste found that between 47% and 66% of users had simultaneous substance use </w:t>
      </w:r>
      <w:hyperlink r:id="rId39" w:history="1">
        <w:r w:rsidRPr="00D45A6D">
          <w:rPr>
            <w:rStyle w:val="Hipervnculo"/>
            <w:lang w:val="en-US"/>
          </w:rPr>
          <w:t>(37)</w:t>
        </w:r>
      </w:hyperlink>
      <w:r w:rsidRPr="00D45A6D">
        <w:rPr>
          <w:lang w:val="en-US"/>
        </w:rPr>
        <w:t xml:space="preserve">. Similarly, an analysis of data from studies conducted in six Latin American countries found that 21% of the participants </w:t>
      </w:r>
      <w:del w:id="213" w:author="Andrés González Santa Cruz" w:date="2024-01-26T17:06:00Z">
        <w:r w:rsidRPr="00D45A6D" w:rsidDel="008258E8">
          <w:rPr>
            <w:lang w:val="en-US"/>
          </w:rPr>
          <w:delText xml:space="preserve">had </w:delText>
        </w:r>
      </w:del>
      <w:ins w:id="214" w:author="Andrés González Santa Cruz" w:date="2024-01-26T17:06:00Z">
        <w:r w:rsidR="008258E8">
          <w:rPr>
            <w:lang w:val="en-US"/>
          </w:rPr>
          <w:t>reported</w:t>
        </w:r>
        <w:r w:rsidR="008258E8" w:rsidRPr="00D45A6D">
          <w:rPr>
            <w:lang w:val="en-US"/>
          </w:rPr>
          <w:t xml:space="preserve"> </w:t>
        </w:r>
      </w:ins>
      <w:r w:rsidRPr="00D45A6D">
        <w:rPr>
          <w:lang w:val="en-US"/>
        </w:rPr>
        <w:t xml:space="preserve">PSU </w:t>
      </w:r>
      <w:hyperlink r:id="rId40" w:history="1">
        <w:r w:rsidRPr="00D45A6D">
          <w:rPr>
            <w:rStyle w:val="Hipervnculo"/>
            <w:lang w:val="en-US"/>
          </w:rPr>
          <w:t>(38)</w:t>
        </w:r>
      </w:hyperlink>
      <w:r w:rsidRPr="00D45A6D">
        <w:rPr>
          <w:lang w:val="en-US"/>
        </w:rPr>
        <w:t xml:space="preserve">, which was more frequent among males and young adults( 18-34) from Chile, Uruguay, and Argentina. In addition, PSU is related to school dropout, unemployment, sexual and antisocial risk behaviors </w:t>
      </w:r>
      <w:hyperlink r:id="rId41" w:history="1">
        <w:r w:rsidRPr="00D45A6D">
          <w:rPr>
            <w:rStyle w:val="Hipervnculo"/>
            <w:lang w:val="en-US"/>
          </w:rPr>
          <w:t>(37–39)</w:t>
        </w:r>
      </w:hyperlink>
      <w:r w:rsidRPr="00D45A6D">
        <w:rPr>
          <w:lang w:val="en-US"/>
        </w:rPr>
        <w:t>.</w:t>
      </w:r>
    </w:p>
    <w:p w14:paraId="31C40DEC" w14:textId="5D3C9530" w:rsidR="00D45A6D" w:rsidRPr="00D45A6D" w:rsidRDefault="00D45A6D" w:rsidP="00D45A6D">
      <w:pPr>
        <w:tabs>
          <w:tab w:val="left" w:pos="567"/>
        </w:tabs>
        <w:spacing w:line="276" w:lineRule="auto"/>
        <w:ind w:left="709" w:right="565"/>
        <w:rPr>
          <w:lang w:val="en-US"/>
        </w:rPr>
      </w:pPr>
      <w:r w:rsidRPr="00D45A6D">
        <w:rPr>
          <w:lang w:val="en-US"/>
        </w:rPr>
        <w:t xml:space="preserve">Chile has a robust public treatment system that produces a large and high-quality dataset that includes all treatment episodes of people with public health insurance (~80% of the population) since its creation in 2010 </w:t>
      </w:r>
      <w:hyperlink r:id="rId42" w:history="1">
        <w:r w:rsidRPr="00D45A6D">
          <w:rPr>
            <w:rStyle w:val="Hipervnculo"/>
            <w:lang w:val="en-US"/>
          </w:rPr>
          <w:t>(40)</w:t>
        </w:r>
      </w:hyperlink>
      <w:r w:rsidRPr="00D45A6D">
        <w:rPr>
          <w:lang w:val="en-US"/>
        </w:rPr>
        <w:t xml:space="preserve">. Annually, nearly 15,000 individuals are admitted for treatment. Each patient identifies the primary substance that prompted them to seek treatment, as well as any additional substances that may have contributed to their decision. However, findings from the Chilean Budgetary Office study substantiate the need for further research to determine whether treatments address characteristics such as PSU behaviors effectively in a context where 2 out of 3 reported PSU </w:t>
      </w:r>
      <w:hyperlink r:id="rId43" w:history="1">
        <w:r w:rsidRPr="00D45A6D">
          <w:rPr>
            <w:rStyle w:val="Hipervnculo"/>
            <w:lang w:val="en-US"/>
          </w:rPr>
          <w:t>(41)</w:t>
        </w:r>
      </w:hyperlink>
      <w:r w:rsidRPr="00D45A6D">
        <w:rPr>
          <w:lang w:val="en-US"/>
        </w:rPr>
        <w:t xml:space="preserve">. Understanding this relationship could inform effective prevention and intervention strategies for people with PSU. </w:t>
      </w:r>
      <w:del w:id="215" w:author="Mariel Mateo" w:date="2024-01-03T20:26:00Z">
        <w:r w:rsidRPr="00D45A6D" w:rsidDel="002F4D05">
          <w:rPr>
            <w:lang w:val="en-US"/>
          </w:rPr>
          <w:delText>This is based on the belief that</w:delText>
        </w:r>
      </w:del>
      <w:ins w:id="216" w:author="Mariel Mateo" w:date="2024-01-03T20:26:00Z">
        <w:r w:rsidR="002F4D05">
          <w:rPr>
            <w:lang w:val="en-US"/>
          </w:rPr>
          <w:t>Moreover, expanding the</w:t>
        </w:r>
      </w:ins>
      <w:r w:rsidRPr="00D45A6D">
        <w:rPr>
          <w:lang w:val="en-US"/>
        </w:rPr>
        <w:t xml:space="preserve"> knowledge about patterns of social inequalities and vulnerabilities in access to health services can serve as input to raise awareness among society and decision-makers and as a guide for developing policies and actions to reduce health inequities. Thus, this study aims to address this gap by estimating the effect of </w:t>
      </w:r>
      <w:commentRangeStart w:id="217"/>
      <w:commentRangeStart w:id="218"/>
      <w:r w:rsidRPr="00D45A6D">
        <w:rPr>
          <w:lang w:val="en-US"/>
        </w:rPr>
        <w:t xml:space="preserve">having reported PSU </w:t>
      </w:r>
      <w:commentRangeEnd w:id="217"/>
      <w:r w:rsidR="002F4D05">
        <w:rPr>
          <w:rStyle w:val="Refdecomentario"/>
          <w:rFonts w:ascii="Times New Roman" w:eastAsia="Times New Roman" w:hAnsi="Times New Roman" w:cs="Times New Roman"/>
          <w:lang w:val="es-CL" w:eastAsia="es-ES_tradnl"/>
        </w:rPr>
        <w:commentReference w:id="217"/>
      </w:r>
      <w:commentRangeEnd w:id="218"/>
      <w:r w:rsidR="008258E8">
        <w:rPr>
          <w:rStyle w:val="Refdecomentario"/>
          <w:rFonts w:ascii="Times New Roman" w:eastAsia="Times New Roman" w:hAnsi="Times New Roman" w:cs="Times New Roman"/>
          <w:lang w:val="es-CL" w:eastAsia="es-ES_tradnl"/>
        </w:rPr>
        <w:commentReference w:id="218"/>
      </w:r>
      <w:r w:rsidRPr="00D45A6D">
        <w:rPr>
          <w:lang w:val="en-US"/>
        </w:rPr>
        <w:t>on treatment completion among adult patients admitted to SUD treatment programs in Chile from 2010-2019.</w:t>
      </w:r>
    </w:p>
    <w:p w14:paraId="41D54516" w14:textId="4956DEAA" w:rsidR="00261E63" w:rsidRDefault="00261E63" w:rsidP="00D45A6D">
      <w:pPr>
        <w:tabs>
          <w:tab w:val="left" w:pos="567"/>
        </w:tabs>
        <w:ind w:left="709" w:right="565"/>
      </w:pPr>
      <w:r>
        <w:br w:type="page"/>
      </w:r>
    </w:p>
    <w:p w14:paraId="59DD958A" w14:textId="77777777" w:rsidR="001C6146" w:rsidRPr="004F62DC" w:rsidRDefault="001C6146" w:rsidP="00705212">
      <w:pPr>
        <w:tabs>
          <w:tab w:val="left" w:pos="567"/>
        </w:tabs>
        <w:ind w:left="709" w:right="565"/>
      </w:pPr>
    </w:p>
    <w:p w14:paraId="5FE8BEC7" w14:textId="34852D54" w:rsidR="00006A70" w:rsidRPr="004F62DC" w:rsidRDefault="00BD6BF3" w:rsidP="00705212">
      <w:pPr>
        <w:pStyle w:val="Ttulo1"/>
        <w:numPr>
          <w:ilvl w:val="0"/>
          <w:numId w:val="11"/>
        </w:numPr>
        <w:tabs>
          <w:tab w:val="left" w:pos="567"/>
        </w:tabs>
        <w:spacing w:before="240" w:beforeAutospacing="0" w:after="0" w:afterAutospacing="0"/>
        <w:ind w:left="709" w:right="565" w:firstLine="284"/>
        <w:rPr>
          <w:rFonts w:ascii="Verdana" w:hAnsi="Verdana"/>
          <w:sz w:val="20"/>
          <w:szCs w:val="20"/>
        </w:rPr>
      </w:pPr>
      <w:bookmarkStart w:id="219" w:name="_Toc122106545"/>
      <w:r w:rsidRPr="004F62DC">
        <w:rPr>
          <w:rFonts w:ascii="Verdana" w:hAnsi="Verdana"/>
          <w:sz w:val="20"/>
          <w:szCs w:val="20"/>
        </w:rPr>
        <w:t>Preliminary analysis</w:t>
      </w:r>
      <w:bookmarkEnd w:id="219"/>
    </w:p>
    <w:p w14:paraId="5039B6D4" w14:textId="77777777" w:rsidR="00A912ED" w:rsidRDefault="00A912ED">
      <w:pPr>
        <w:rPr>
          <w:ins w:id="220" w:author="Andrés González Santa Cruz" w:date="2024-01-26T19:13:00Z"/>
        </w:rPr>
        <w:pPrChange w:id="221" w:author="Andrés González Santa Cruz (andres.gonzalez.s)" w:date="2024-01-29T22:11:00Z">
          <w:pPr>
            <w:jc w:val="left"/>
          </w:pPr>
        </w:pPrChange>
      </w:pPr>
    </w:p>
    <w:p w14:paraId="5A1DABED" w14:textId="7CC9CBE5" w:rsidR="00372FD2" w:rsidRDefault="00372FD2">
      <w:pPr>
        <w:spacing w:line="276" w:lineRule="auto"/>
        <w:ind w:firstLine="720"/>
        <w:rPr>
          <w:ins w:id="222" w:author="Mariel Mateo" w:date="2024-01-30T13:53:00Z"/>
          <w:lang w:val="en-GB"/>
        </w:rPr>
      </w:pPr>
      <w:ins w:id="223" w:author="Andrés González Santa Cruz (andres.gonzalez.s)" w:date="2024-01-29T16:47:00Z">
        <w:r>
          <w:rPr>
            <w:lang w:val="en-GB"/>
          </w:rPr>
          <w:t xml:space="preserve">The preliminary analysis </w:t>
        </w:r>
      </w:ins>
      <w:ins w:id="224" w:author="Andrés González Santa Cruz (andres.gonzalez.s)" w:date="2024-01-29T20:17:00Z">
        <w:r w:rsidR="002F45E6">
          <w:rPr>
            <w:lang w:val="en-GB"/>
          </w:rPr>
          <w:t>is</w:t>
        </w:r>
      </w:ins>
      <w:ins w:id="225" w:author="Andrés González Santa Cruz (andres.gonzalez.s)" w:date="2024-01-29T16:47:00Z">
        <w:r>
          <w:rPr>
            <w:lang w:val="en-GB"/>
          </w:rPr>
          <w:t xml:space="preserve"> structured </w:t>
        </w:r>
      </w:ins>
      <w:ins w:id="226" w:author="Andrés González Santa Cruz (andres.gonzalez.s)" w:date="2024-01-29T16:48:00Z">
        <w:r>
          <w:rPr>
            <w:lang w:val="en-GB"/>
          </w:rPr>
          <w:t xml:space="preserve">with a </w:t>
        </w:r>
      </w:ins>
      <w:ins w:id="227" w:author="Andrés González Santa Cruz (andres.gonzalez.s)" w:date="2024-01-29T22:57:00Z">
        <w:r w:rsidR="006646B8">
          <w:rPr>
            <w:lang w:val="en-GB"/>
          </w:rPr>
          <w:t xml:space="preserve">summary of covariate </w:t>
        </w:r>
      </w:ins>
      <w:r w:rsidR="00D372CF">
        <w:rPr>
          <w:lang w:val="en-GB"/>
        </w:rPr>
        <w:t xml:space="preserve">baseline </w:t>
      </w:r>
      <w:ins w:id="228" w:author="Andrés González Santa Cruz (andres.gonzalez.s)" w:date="2024-01-29T22:57:00Z">
        <w:r w:rsidR="006646B8">
          <w:rPr>
            <w:lang w:val="en-GB"/>
          </w:rPr>
          <w:t xml:space="preserve">characteristics </w:t>
        </w:r>
      </w:ins>
      <w:commentRangeStart w:id="229"/>
      <w:r w:rsidR="00D372CF">
        <w:rPr>
          <w:lang w:val="en-GB"/>
        </w:rPr>
        <w:t xml:space="preserve">by </w:t>
      </w:r>
      <w:ins w:id="230" w:author="Andrés González Santa Cruz (andres.gonzalez.s)" w:date="2024-01-29T22:57:00Z">
        <w:r w:rsidR="006646B8">
          <w:rPr>
            <w:lang w:val="en-GB"/>
          </w:rPr>
          <w:t>polysubstance use</w:t>
        </w:r>
      </w:ins>
      <w:commentRangeEnd w:id="229"/>
      <w:r w:rsidR="008773DF">
        <w:rPr>
          <w:rStyle w:val="Refdecomentario"/>
          <w:rFonts w:ascii="Times New Roman" w:eastAsia="Times New Roman" w:hAnsi="Times New Roman" w:cs="Times New Roman"/>
          <w:lang w:val="es-CL" w:eastAsia="es-ES_tradnl"/>
        </w:rPr>
        <w:commentReference w:id="229"/>
      </w:r>
      <w:r w:rsidR="00D372CF">
        <w:rPr>
          <w:lang w:val="en-GB"/>
        </w:rPr>
        <w:t xml:space="preserve"> status reported </w:t>
      </w:r>
      <w:ins w:id="231" w:author="Mariel Mateo" w:date="2024-01-30T13:49:00Z">
        <w:r w:rsidR="00D372CF">
          <w:rPr>
            <w:lang w:val="en-GB"/>
          </w:rPr>
          <w:t>at</w:t>
        </w:r>
      </w:ins>
      <w:ins w:id="232" w:author="Andrés González Santa Cruz (andres.gonzalez.s)" w:date="2024-01-29T22:57:00Z">
        <w:del w:id="233" w:author="Mariel Mateo" w:date="2024-01-30T13:49:00Z">
          <w:r w:rsidR="00D372CF" w:rsidDel="008773DF">
            <w:rPr>
              <w:lang w:val="en-GB"/>
            </w:rPr>
            <w:delText>by</w:delText>
          </w:r>
        </w:del>
        <w:r w:rsidR="00D372CF">
          <w:rPr>
            <w:lang w:val="en-GB"/>
          </w:rPr>
          <w:t xml:space="preserve"> base</w:t>
        </w:r>
      </w:ins>
      <w:ins w:id="234" w:author="Andrés González Santa Cruz (andres.gonzalez.s)" w:date="2024-01-29T22:58:00Z">
        <w:r w:rsidR="00D372CF">
          <w:rPr>
            <w:lang w:val="en-GB"/>
          </w:rPr>
          <w:t>line</w:t>
        </w:r>
      </w:ins>
      <w:ins w:id="235" w:author="Andrés González Santa Cruz (andres.gonzalez.s)" w:date="2024-01-29T16:48:00Z">
        <w:r>
          <w:rPr>
            <w:lang w:val="en-GB"/>
          </w:rPr>
          <w:t>.</w:t>
        </w:r>
      </w:ins>
      <w:ins w:id="236" w:author="Andrés González Santa Cruz (andres.gonzalez.s)" w:date="2024-01-29T22:58:00Z">
        <w:r w:rsidR="006646B8">
          <w:rPr>
            <w:lang w:val="en-GB"/>
          </w:rPr>
          <w:t xml:space="preserve"> Then, we formatted the database and structured it by </w:t>
        </w:r>
      </w:ins>
      <w:r w:rsidR="00D372CF">
        <w:rPr>
          <w:lang w:val="en-GB"/>
        </w:rPr>
        <w:t xml:space="preserve">patient </w:t>
      </w:r>
      <w:ins w:id="237" w:author="Andrés González Santa Cruz (andres.gonzalez.s)" w:date="2024-01-29T22:58:00Z">
        <w:r w:rsidR="006646B8">
          <w:rPr>
            <w:lang w:val="en-GB"/>
          </w:rPr>
          <w:t>id and treatment number</w:t>
        </w:r>
      </w:ins>
      <w:ins w:id="238" w:author="Andrés González Santa Cruz (andres.gonzalez.s)" w:date="2024-01-29T22:59:00Z">
        <w:r w:rsidR="006646B8">
          <w:rPr>
            <w:lang w:val="en-GB"/>
          </w:rPr>
          <w:t>. Also, we provide a summary of the trajectories of patients by polysubstance use and treatment outcome.</w:t>
        </w:r>
      </w:ins>
      <w:ins w:id="239" w:author="Andrés González Santa Cruz (andres.gonzalez.s)" w:date="2024-01-29T23:00:00Z">
        <w:r w:rsidR="006646B8">
          <w:rPr>
            <w:lang w:val="en-GB"/>
          </w:rPr>
          <w:t xml:space="preserve"> </w:t>
        </w:r>
      </w:ins>
      <w:ins w:id="240" w:author="Andrés González Santa Cruz (andres.gonzalez.s)" w:date="2024-01-29T23:05:00Z">
        <w:r w:rsidR="006646B8">
          <w:rPr>
            <w:lang w:val="en-GB"/>
          </w:rPr>
          <w:t>Finally</w:t>
        </w:r>
      </w:ins>
      <w:ins w:id="241" w:author="Andrés González Santa Cruz (andres.gonzalez.s)" w:date="2024-01-29T23:00:00Z">
        <w:r w:rsidR="006646B8">
          <w:rPr>
            <w:lang w:val="en-GB"/>
          </w:rPr>
          <w:t xml:space="preserve">, we show a glimpse of missingness </w:t>
        </w:r>
      </w:ins>
      <w:ins w:id="242" w:author="Andrés González Santa Cruz (andres.gonzalez.s)" w:date="2024-01-29T23:05:00Z">
        <w:r w:rsidR="006646B8">
          <w:rPr>
            <w:lang w:val="en-GB"/>
          </w:rPr>
          <w:t>patterns.</w:t>
        </w:r>
      </w:ins>
    </w:p>
    <w:p w14:paraId="7281B8E5" w14:textId="758D70C3" w:rsidR="008773DF" w:rsidRPr="008773DF" w:rsidRDefault="008773DF">
      <w:pPr>
        <w:pStyle w:val="Prrafodelista"/>
        <w:numPr>
          <w:ilvl w:val="0"/>
          <w:numId w:val="28"/>
        </w:numPr>
        <w:spacing w:line="276" w:lineRule="auto"/>
        <w:rPr>
          <w:ins w:id="243" w:author="Andrés González Santa Cruz (andres.gonzalez.s)" w:date="2024-01-29T16:46:00Z"/>
          <w:lang w:val="en-GB"/>
        </w:rPr>
        <w:pPrChange w:id="244" w:author="Mariel Mateo" w:date="2024-01-30T13:53:00Z">
          <w:pPr>
            <w:ind w:firstLine="720"/>
          </w:pPr>
        </w:pPrChange>
      </w:pPr>
      <w:ins w:id="245" w:author="Mariel Mateo" w:date="2024-01-30T13:53:00Z">
        <w:r>
          <w:rPr>
            <w:lang w:val="en-GB"/>
          </w:rPr>
          <w:t>Characteristics of th</w:t>
        </w:r>
      </w:ins>
      <w:ins w:id="246" w:author="Mariel Mateo" w:date="2024-01-30T13:54:00Z">
        <w:r>
          <w:rPr>
            <w:lang w:val="en-GB"/>
          </w:rPr>
          <w:t>e study sample at treatment admission</w:t>
        </w:r>
      </w:ins>
    </w:p>
    <w:p w14:paraId="66F0D798" w14:textId="60633E49" w:rsidR="00454EF9" w:rsidRPr="00454EF9" w:rsidRDefault="00EA47AA">
      <w:pPr>
        <w:spacing w:line="276" w:lineRule="auto"/>
        <w:ind w:firstLine="720"/>
        <w:rPr>
          <w:ins w:id="247" w:author="Andrés González Santa Cruz (andres.gonzalez.s)" w:date="2024-01-27T15:45:00Z"/>
          <w:lang w:val="en-GB"/>
          <w:rPrChange w:id="248" w:author="Andrés González Santa Cruz (andres.gonzalez.s)" w:date="2024-01-29T16:38:00Z">
            <w:rPr>
              <w:ins w:id="249" w:author="Andrés González Santa Cruz (andres.gonzalez.s)" w:date="2024-01-27T15:45:00Z"/>
              <w:lang w:val="es-CL"/>
            </w:rPr>
          </w:rPrChange>
        </w:rPr>
        <w:pPrChange w:id="250" w:author="Andrés González Santa Cruz (andres.gonzalez.s)" w:date="2024-01-29T23:06:00Z">
          <w:pPr>
            <w:jc w:val="left"/>
          </w:pPr>
        </w:pPrChange>
      </w:pPr>
      <w:ins w:id="251" w:author="Andrés González Santa Cruz (andres.gonzalez.s)" w:date="2024-01-29T22:10:00Z">
        <w:r>
          <w:rPr>
            <w:lang w:val="en-GB"/>
          </w:rPr>
          <w:t>S</w:t>
        </w:r>
      </w:ins>
      <w:ins w:id="252" w:author="Andrés González Santa Cruz (andres.gonzalez.s)" w:date="2024-01-29T16:38:00Z">
        <w:r w:rsidR="00454EF9" w:rsidRPr="00454EF9">
          <w:rPr>
            <w:lang w:val="en-GB"/>
            <w:rPrChange w:id="253" w:author="Andrés González Santa Cruz (andres.gonzalez.s)" w:date="2024-01-29T16:38:00Z">
              <w:rPr>
                <w:lang w:val="es-CL"/>
              </w:rPr>
            </w:rPrChange>
          </w:rPr>
          <w:t xml:space="preserve">everal key differences </w:t>
        </w:r>
      </w:ins>
      <w:ins w:id="254" w:author="Andrés González Santa Cruz (andres.gonzalez.s)" w:date="2024-01-29T16:39:00Z">
        <w:r w:rsidR="00454EF9">
          <w:rPr>
            <w:lang w:val="en-GB"/>
          </w:rPr>
          <w:t>we</w:t>
        </w:r>
      </w:ins>
      <w:ins w:id="255" w:author="Andrés González Santa Cruz (andres.gonzalez.s)" w:date="2024-01-29T16:38:00Z">
        <w:r w:rsidR="00454EF9" w:rsidRPr="00454EF9">
          <w:rPr>
            <w:lang w:val="en-GB"/>
            <w:rPrChange w:id="256" w:author="Andrés González Santa Cruz (andres.gonzalez.s)" w:date="2024-01-29T16:38:00Z">
              <w:rPr>
                <w:lang w:val="es-CL"/>
              </w:rPr>
            </w:rPrChange>
          </w:rPr>
          <w:t xml:space="preserve">re notable among individuals reporting </w:t>
        </w:r>
        <w:r w:rsidR="00454EF9">
          <w:rPr>
            <w:lang w:val="en-GB"/>
          </w:rPr>
          <w:t>polysubstance use</w:t>
        </w:r>
        <w:r w:rsidR="00454EF9" w:rsidRPr="00454EF9">
          <w:rPr>
            <w:lang w:val="en-GB"/>
            <w:rPrChange w:id="257" w:author="Andrés González Santa Cruz (andres.gonzalez.s)" w:date="2024-01-29T16:38:00Z">
              <w:rPr>
                <w:lang w:val="es-CL"/>
              </w:rPr>
            </w:rPrChange>
          </w:rPr>
          <w:t xml:space="preserve">. Firstly, this group </w:t>
        </w:r>
      </w:ins>
      <w:ins w:id="258" w:author="Andrés González Santa Cruz (andres.gonzalez.s)" w:date="2024-01-29T16:39:00Z">
        <w:r w:rsidR="00454EF9">
          <w:rPr>
            <w:lang w:val="en-GB"/>
          </w:rPr>
          <w:t>was</w:t>
        </w:r>
      </w:ins>
      <w:ins w:id="259" w:author="Andrés González Santa Cruz (andres.gonzalez.s)" w:date="2024-01-29T16:38:00Z">
        <w:r w:rsidR="00454EF9" w:rsidRPr="00454EF9">
          <w:rPr>
            <w:lang w:val="en-GB"/>
            <w:rPrChange w:id="260" w:author="Andrés González Santa Cruz (andres.gonzalez.s)" w:date="2024-01-29T16:38:00Z">
              <w:rPr>
                <w:lang w:val="es-CL"/>
              </w:rPr>
            </w:rPrChange>
          </w:rPr>
          <w:t xml:space="preserve"> younger </w:t>
        </w:r>
      </w:ins>
      <w:ins w:id="261" w:author="Mariel Mateo" w:date="2024-01-30T13:50:00Z">
        <w:r w:rsidR="008773DF">
          <w:rPr>
            <w:lang w:val="en-GB"/>
          </w:rPr>
          <w:t>at first treatmen</w:t>
        </w:r>
      </w:ins>
      <w:ins w:id="262" w:author="Mariel Mateo" w:date="2024-01-30T13:51:00Z">
        <w:r w:rsidR="008773DF">
          <w:rPr>
            <w:lang w:val="en-GB"/>
          </w:rPr>
          <w:t xml:space="preserve">t admission </w:t>
        </w:r>
      </w:ins>
      <w:ins w:id="263" w:author="Andrés González Santa Cruz (andres.gonzalez.s)" w:date="2024-01-29T16:38:00Z">
        <w:r w:rsidR="00454EF9" w:rsidRPr="00454EF9">
          <w:rPr>
            <w:lang w:val="en-GB"/>
            <w:rPrChange w:id="264" w:author="Andrés González Santa Cruz (andres.gonzalez.s)" w:date="2024-01-29T16:38:00Z">
              <w:rPr>
                <w:lang w:val="es-CL"/>
              </w:rPr>
            </w:rPrChange>
          </w:rPr>
          <w:t xml:space="preserve">and began using substances at an earlier age. They </w:t>
        </w:r>
      </w:ins>
      <w:ins w:id="265" w:author="Andrés González Santa Cruz (andres.gonzalez.s)" w:date="2024-01-29T16:39:00Z">
        <w:r w:rsidR="00454EF9">
          <w:rPr>
            <w:lang w:val="en-GB"/>
          </w:rPr>
          <w:t>we</w:t>
        </w:r>
      </w:ins>
      <w:ins w:id="266" w:author="Andrés González Santa Cruz (andres.gonzalez.s)" w:date="2024-01-29T16:38:00Z">
        <w:r w:rsidR="00454EF9" w:rsidRPr="00454EF9">
          <w:rPr>
            <w:lang w:val="en-GB"/>
            <w:rPrChange w:id="267" w:author="Andrés González Santa Cruz (andres.gonzalez.s)" w:date="2024-01-29T16:38:00Z">
              <w:rPr>
                <w:lang w:val="es-CL"/>
              </w:rPr>
            </w:rPrChange>
          </w:rPr>
          <w:t>re less likely to have completed primary education or less, and more commonly report</w:t>
        </w:r>
      </w:ins>
      <w:ins w:id="268" w:author="Andrés González Santa Cruz (andres.gonzalez.s)" w:date="2024-01-29T16:40:00Z">
        <w:r w:rsidR="00454EF9">
          <w:rPr>
            <w:lang w:val="en-GB"/>
          </w:rPr>
          <w:t>ed</w:t>
        </w:r>
      </w:ins>
      <w:ins w:id="269" w:author="Andrés González Santa Cruz (andres.gonzalez.s)" w:date="2024-01-29T16:38:00Z">
        <w:r w:rsidR="00454EF9" w:rsidRPr="00454EF9">
          <w:rPr>
            <w:lang w:val="en-GB"/>
            <w:rPrChange w:id="270" w:author="Andrés González Santa Cruz (andres.gonzalez.s)" w:date="2024-01-29T16:38:00Z">
              <w:rPr>
                <w:lang w:val="es-CL"/>
              </w:rPr>
            </w:rPrChange>
          </w:rPr>
          <w:t xml:space="preserve"> using cocaine paste and </w:t>
        </w:r>
      </w:ins>
      <w:ins w:id="271" w:author="Andrés González Santa Cruz (andres.gonzalez.s)" w:date="2024-01-29T16:39:00Z">
        <w:r w:rsidR="00454EF9">
          <w:rPr>
            <w:lang w:val="en-GB"/>
          </w:rPr>
          <w:t>hydrochloride</w:t>
        </w:r>
      </w:ins>
      <w:ins w:id="272" w:author="Andrés González Santa Cruz (andres.gonzalez.s)" w:date="2024-01-29T16:38:00Z">
        <w:r w:rsidR="00454EF9" w:rsidRPr="00454EF9">
          <w:rPr>
            <w:lang w:val="en-GB"/>
            <w:rPrChange w:id="273" w:author="Andrés González Santa Cruz (andres.gonzalez.s)" w:date="2024-01-29T16:38:00Z">
              <w:rPr>
                <w:lang w:val="es-CL"/>
              </w:rPr>
            </w:rPrChange>
          </w:rPr>
          <w:t xml:space="preserve"> cocaine rather than alcohol as their primary substance. Furthermore, a higher percentage of these </w:t>
        </w:r>
      </w:ins>
      <w:ins w:id="274" w:author="Andrés González Santa Cruz (andres.gonzalez.s)" w:date="2024-01-29T16:39:00Z">
        <w:r w:rsidR="00454EF9">
          <w:rPr>
            <w:lang w:val="en-GB"/>
          </w:rPr>
          <w:t xml:space="preserve">patients were </w:t>
        </w:r>
      </w:ins>
      <w:ins w:id="275" w:author="Andrés González Santa Cruz (andres.gonzalez.s)" w:date="2024-01-29T16:38:00Z">
        <w:r w:rsidR="00454EF9" w:rsidRPr="00454EF9">
          <w:rPr>
            <w:lang w:val="en-GB"/>
            <w:rPrChange w:id="276" w:author="Andrés González Santa Cruz (andres.gonzalez.s)" w:date="2024-01-29T16:38:00Z">
              <w:rPr>
                <w:lang w:val="es-CL"/>
              </w:rPr>
            </w:rPrChange>
          </w:rPr>
          <w:t>unemployed, d</w:t>
        </w:r>
      </w:ins>
      <w:ins w:id="277" w:author="Andrés González Santa Cruz (andres.gonzalez.s)" w:date="2024-01-29T16:40:00Z">
        <w:r w:rsidR="00454EF9">
          <w:rPr>
            <w:lang w:val="en-GB"/>
          </w:rPr>
          <w:t>id</w:t>
        </w:r>
      </w:ins>
      <w:ins w:id="278" w:author="Andrés González Santa Cruz (andres.gonzalez.s)" w:date="2024-01-29T16:38:00Z">
        <w:r w:rsidR="00454EF9" w:rsidRPr="00454EF9">
          <w:rPr>
            <w:lang w:val="en-GB"/>
            <w:rPrChange w:id="279" w:author="Andrés González Santa Cruz (andres.gonzalez.s)" w:date="2024-01-29T16:38:00Z">
              <w:rPr>
                <w:lang w:val="es-CL"/>
              </w:rPr>
            </w:rPrChange>
          </w:rPr>
          <w:t xml:space="preserve"> not have children, and </w:t>
        </w:r>
      </w:ins>
      <w:ins w:id="280" w:author="Andrés González Santa Cruz (andres.gonzalez.s)" w:date="2024-01-29T16:40:00Z">
        <w:r w:rsidR="00454EF9">
          <w:rPr>
            <w:lang w:val="en-GB"/>
          </w:rPr>
          <w:t>we</w:t>
        </w:r>
      </w:ins>
      <w:ins w:id="281" w:author="Andrés González Santa Cruz (andres.gonzalez.s)" w:date="2024-01-29T16:38:00Z">
        <w:r w:rsidR="00454EF9" w:rsidRPr="00454EF9">
          <w:rPr>
            <w:lang w:val="en-GB"/>
            <w:rPrChange w:id="282" w:author="Andrés González Santa Cruz (andres.gonzalez.s)" w:date="2024-01-29T16:38:00Z">
              <w:rPr>
                <w:lang w:val="es-CL"/>
              </w:rPr>
            </w:rPrChange>
          </w:rPr>
          <w:t xml:space="preserve">re more likely to be staying temporarily with a relative as opposed to </w:t>
        </w:r>
      </w:ins>
      <w:ins w:id="283" w:author="Andrés González Santa Cruz (andres.gonzalez.s)" w:date="2024-01-29T16:41:00Z">
        <w:r w:rsidR="00454EF9" w:rsidRPr="00454EF9">
          <w:rPr>
            <w:lang w:val="en-GB"/>
          </w:rPr>
          <w:t>homeownership</w:t>
        </w:r>
      </w:ins>
      <w:ins w:id="284" w:author="Andrés González Santa Cruz (andres.gonzalez.s)" w:date="2024-01-29T16:38:00Z">
        <w:r w:rsidR="00454EF9" w:rsidRPr="00454EF9">
          <w:rPr>
            <w:lang w:val="en-GB"/>
            <w:rPrChange w:id="285" w:author="Andrés González Santa Cruz (andres.gonzalez.s)" w:date="2024-01-29T16:38:00Z">
              <w:rPr>
                <w:lang w:val="es-CL"/>
              </w:rPr>
            </w:rPrChange>
          </w:rPr>
          <w:t>. Geographically, there</w:t>
        </w:r>
        <w:r w:rsidR="00454EF9">
          <w:rPr>
            <w:lang w:val="en-GB"/>
          </w:rPr>
          <w:t xml:space="preserve"> </w:t>
        </w:r>
      </w:ins>
      <w:ins w:id="286" w:author="Andrés González Santa Cruz (andres.gonzalez.s)" w:date="2024-01-29T16:41:00Z">
        <w:r w:rsidR="00454EF9">
          <w:rPr>
            <w:lang w:val="en-GB"/>
          </w:rPr>
          <w:t>was</w:t>
        </w:r>
      </w:ins>
      <w:ins w:id="287" w:author="Andrés González Santa Cruz (andres.gonzalez.s)" w:date="2024-01-29T16:38:00Z">
        <w:r w:rsidR="00454EF9" w:rsidRPr="00454EF9">
          <w:rPr>
            <w:lang w:val="en-GB"/>
            <w:rPrChange w:id="288" w:author="Andrés González Santa Cruz (andres.gonzalez.s)" w:date="2024-01-29T16:38:00Z">
              <w:rPr>
                <w:lang w:val="es-CL"/>
              </w:rPr>
            </w:rPrChange>
          </w:rPr>
          <w:t xml:space="preserve"> a notable preference for living in the northern macrozone, with fewer residing in the south. Additionally, </w:t>
        </w:r>
      </w:ins>
      <w:ins w:id="289" w:author="Andrés González Santa Cruz (andres.gonzalez.s)" w:date="2024-01-29T16:41:00Z">
        <w:r w:rsidR="00454EF9">
          <w:rPr>
            <w:lang w:val="en-GB"/>
          </w:rPr>
          <w:t>there were</w:t>
        </w:r>
      </w:ins>
      <w:ins w:id="290" w:author="Andrés González Santa Cruz (andres.gonzalez.s)" w:date="2024-01-29T16:38:00Z">
        <w:r w:rsidR="00454EF9" w:rsidRPr="00454EF9">
          <w:rPr>
            <w:lang w:val="en-GB"/>
            <w:rPrChange w:id="291" w:author="Andrés González Santa Cruz (andres.gonzalez.s)" w:date="2024-01-29T16:38:00Z">
              <w:rPr>
                <w:lang w:val="es-CL"/>
              </w:rPr>
            </w:rPrChange>
          </w:rPr>
          <w:t xml:space="preserve"> a higher incidence of diagnosed drug dependence among this population, and they </w:t>
        </w:r>
      </w:ins>
      <w:ins w:id="292" w:author="Andrés González Santa Cruz (andres.gonzalez.s)" w:date="2024-01-29T16:41:00Z">
        <w:r w:rsidR="00454EF9">
          <w:rPr>
            <w:lang w:val="en-GB"/>
          </w:rPr>
          <w:t>we</w:t>
        </w:r>
      </w:ins>
      <w:ins w:id="293" w:author="Andrés González Santa Cruz (andres.gonzalez.s)" w:date="2024-01-29T16:38:00Z">
        <w:r w:rsidR="00454EF9" w:rsidRPr="00454EF9">
          <w:rPr>
            <w:lang w:val="en-GB"/>
            <w:rPrChange w:id="294" w:author="Andrés González Santa Cruz (andres.gonzalez.s)" w:date="2024-01-29T16:38:00Z">
              <w:rPr>
                <w:lang w:val="es-CL"/>
              </w:rPr>
            </w:rPrChange>
          </w:rPr>
          <w:t>re more likely to live in urban municipalities.</w:t>
        </w:r>
      </w:ins>
      <w:ins w:id="295" w:author="Andrés González Santa Cruz (andres.gonzalez.s)" w:date="2024-01-29T16:42:00Z">
        <w:r w:rsidR="00454EF9">
          <w:rPr>
            <w:lang w:val="en-GB"/>
          </w:rPr>
          <w:t xml:space="preserve"> </w:t>
        </w:r>
      </w:ins>
      <w:ins w:id="296" w:author="Andrés González Santa Cruz (andres.gonzalez.s)" w:date="2024-01-29T16:38:00Z">
        <w:r w:rsidR="00454EF9" w:rsidRPr="00454EF9">
          <w:rPr>
            <w:lang w:val="en-GB"/>
            <w:rPrChange w:id="297" w:author="Andrés González Santa Cruz (andres.gonzalez.s)" w:date="2024-01-29T16:38:00Z">
              <w:rPr>
                <w:lang w:val="es-CL"/>
              </w:rPr>
            </w:rPrChange>
          </w:rPr>
          <w:t xml:space="preserve">When it comes to substance initiation, fewer started with alcohol, while more began with marijuana. These </w:t>
        </w:r>
      </w:ins>
      <w:ins w:id="298" w:author="Andrés González Santa Cruz (andres.gonzalez.s)" w:date="2024-01-29T16:41:00Z">
        <w:r w:rsidR="00454EF9">
          <w:rPr>
            <w:lang w:val="en-GB"/>
          </w:rPr>
          <w:t>patients</w:t>
        </w:r>
      </w:ins>
      <w:ins w:id="299" w:author="Andrés González Santa Cruz (andres.gonzalez.s)" w:date="2024-01-29T16:38:00Z">
        <w:r w:rsidR="00454EF9" w:rsidRPr="00454EF9">
          <w:rPr>
            <w:lang w:val="en-GB"/>
            <w:rPrChange w:id="300" w:author="Andrés González Santa Cruz (andres.gonzalez.s)" w:date="2024-01-29T16:38:00Z">
              <w:rPr>
                <w:lang w:val="es-CL"/>
              </w:rPr>
            </w:rPrChange>
          </w:rPr>
          <w:t xml:space="preserve"> were typically born earlier and are more likely to live with their family of origin, rather than alone or with a partner and/or children. In terms of health, </w:t>
        </w:r>
      </w:ins>
      <w:ins w:id="301" w:author="Andrés González Santa Cruz (andres.gonzalez.s)" w:date="2024-01-29T16:42:00Z">
        <w:r w:rsidR="00881F63">
          <w:rPr>
            <w:lang w:val="en-GB"/>
          </w:rPr>
          <w:t>less had a</w:t>
        </w:r>
      </w:ins>
      <w:ins w:id="302" w:author="Andrés González Santa Cruz (andres.gonzalez.s)" w:date="2024-01-29T16:38:00Z">
        <w:r w:rsidR="00454EF9" w:rsidRPr="00454EF9">
          <w:rPr>
            <w:lang w:val="en-GB"/>
            <w:rPrChange w:id="303" w:author="Andrés González Santa Cruz (andres.gonzalez.s)" w:date="2024-01-29T16:38:00Z">
              <w:rPr>
                <w:lang w:val="es-CL"/>
              </w:rPr>
            </w:rPrChange>
          </w:rPr>
          <w:t xml:space="preserve"> mild </w:t>
        </w:r>
      </w:ins>
      <w:ins w:id="304" w:author="Andrés González Santa Cruz (andres.gonzalez.s)" w:date="2024-01-29T16:43:00Z">
        <w:r w:rsidR="00881F63" w:rsidRPr="00DD4565">
          <w:rPr>
            <w:lang w:val="en-GB"/>
          </w:rPr>
          <w:t xml:space="preserve">but </w:t>
        </w:r>
        <w:r w:rsidR="00881F63">
          <w:rPr>
            <w:lang w:val="en-GB"/>
          </w:rPr>
          <w:t>more had</w:t>
        </w:r>
        <w:r w:rsidR="00881F63" w:rsidRPr="00DD4565">
          <w:rPr>
            <w:lang w:val="en-GB"/>
          </w:rPr>
          <w:t xml:space="preserve"> </w:t>
        </w:r>
        <w:r w:rsidR="00881F63">
          <w:rPr>
            <w:lang w:val="en-GB"/>
          </w:rPr>
          <w:t xml:space="preserve">a </w:t>
        </w:r>
        <w:r w:rsidR="00881F63" w:rsidRPr="00DD4565">
          <w:rPr>
            <w:lang w:val="en-GB"/>
          </w:rPr>
          <w:t>severe</w:t>
        </w:r>
        <w:r w:rsidR="00881F63" w:rsidRPr="00881F63">
          <w:rPr>
            <w:lang w:val="en-GB"/>
          </w:rPr>
          <w:t xml:space="preserve"> </w:t>
        </w:r>
      </w:ins>
      <w:ins w:id="305" w:author="Andrés González Santa Cruz (andres.gonzalez.s)" w:date="2024-01-29T16:38:00Z">
        <w:r w:rsidR="00454EF9" w:rsidRPr="00454EF9">
          <w:rPr>
            <w:lang w:val="en-GB"/>
            <w:rPrChange w:id="306" w:author="Andrés González Santa Cruz (andres.gonzalez.s)" w:date="2024-01-29T16:38:00Z">
              <w:rPr>
                <w:lang w:val="es-CL"/>
              </w:rPr>
            </w:rPrChange>
          </w:rPr>
          <w:t xml:space="preserve">biopsychosocial compromise. Lastly, </w:t>
        </w:r>
      </w:ins>
      <w:ins w:id="307" w:author="Andrés González Santa Cruz (andres.gonzalez.s)" w:date="2024-01-29T16:43:00Z">
        <w:r w:rsidR="00881F63">
          <w:rPr>
            <w:lang w:val="en-GB"/>
          </w:rPr>
          <w:t xml:space="preserve">less patients </w:t>
        </w:r>
      </w:ins>
      <w:ins w:id="308" w:author="Andrés González Santa Cruz (andres.gonzalez.s)" w:date="2024-01-29T16:38:00Z">
        <w:r w:rsidR="00454EF9" w:rsidRPr="00454EF9">
          <w:rPr>
            <w:lang w:val="en-GB"/>
            <w:rPrChange w:id="309" w:author="Andrés González Santa Cruz (andres.gonzalez.s)" w:date="2024-01-29T16:38:00Z">
              <w:rPr>
                <w:lang w:val="es-CL"/>
              </w:rPr>
            </w:rPrChange>
          </w:rPr>
          <w:t xml:space="preserve">with PSU </w:t>
        </w:r>
      </w:ins>
      <w:ins w:id="310" w:author="Andrés González Santa Cruz (andres.gonzalez.s)" w:date="2024-01-29T16:43:00Z">
        <w:r w:rsidR="00881F63">
          <w:rPr>
            <w:lang w:val="en-GB"/>
          </w:rPr>
          <w:t xml:space="preserve">were in </w:t>
        </w:r>
      </w:ins>
      <w:ins w:id="311" w:author="Andrés González Santa Cruz (andres.gonzalez.s)" w:date="2024-01-29T16:38:00Z">
        <w:r w:rsidR="00454EF9" w:rsidRPr="00454EF9">
          <w:rPr>
            <w:lang w:val="en-GB"/>
            <w:rPrChange w:id="312" w:author="Andrés González Santa Cruz (andres.gonzalez.s)" w:date="2024-01-29T16:38:00Z">
              <w:rPr>
                <w:lang w:val="es-CL"/>
              </w:rPr>
            </w:rPrChange>
          </w:rPr>
          <w:t xml:space="preserve">treatment in public </w:t>
        </w:r>
        <w:proofErr w:type="spellStart"/>
        <w:r w:rsidR="00454EF9" w:rsidRPr="00454EF9">
          <w:rPr>
            <w:lang w:val="en-GB"/>
            <w:rPrChange w:id="313" w:author="Andrés González Santa Cruz (andres.gonzalez.s)" w:date="2024-01-29T16:38:00Z">
              <w:rPr>
                <w:lang w:val="es-CL"/>
              </w:rPr>
            </w:rPrChange>
          </w:rPr>
          <w:t>centers</w:t>
        </w:r>
        <w:proofErr w:type="spellEnd"/>
        <w:r w:rsidR="00454EF9" w:rsidRPr="00454EF9">
          <w:rPr>
            <w:lang w:val="en-GB"/>
            <w:rPrChange w:id="314" w:author="Andrés González Santa Cruz (andres.gonzalez.s)" w:date="2024-01-29T16:38:00Z">
              <w:rPr>
                <w:lang w:val="es-CL"/>
              </w:rPr>
            </w:rPrChange>
          </w:rPr>
          <w:t>, highlighting significant patterns and disparities within this group</w:t>
        </w:r>
      </w:ins>
      <w:ins w:id="315" w:author="Andrés González Santa Cruz (andres.gonzalez.s)" w:date="2024-01-29T16:44:00Z">
        <w:r w:rsidR="00881F63">
          <w:rPr>
            <w:lang w:val="en-GB"/>
          </w:rPr>
          <w:t xml:space="preserve"> (See Table 1</w:t>
        </w:r>
      </w:ins>
      <w:ins w:id="316" w:author="Andrés González Santa Cruz" w:date="2024-02-29T15:42:00Z">
        <w:r w:rsidR="00D40106">
          <w:rPr>
            <w:lang w:val="en-GB"/>
          </w:rPr>
          <w:t>a</w:t>
        </w:r>
      </w:ins>
      <w:ins w:id="317" w:author="Andrés González Santa Cruz (andres.gonzalez.s)" w:date="2024-01-29T16:44:00Z">
        <w:r w:rsidR="00881F63">
          <w:rPr>
            <w:lang w:val="en-GB"/>
          </w:rPr>
          <w:t>)</w:t>
        </w:r>
      </w:ins>
      <w:ins w:id="318" w:author="Andrés González Santa Cruz (andres.gonzalez.s)" w:date="2024-01-29T16:38:00Z">
        <w:r w:rsidR="00454EF9" w:rsidRPr="00454EF9">
          <w:rPr>
            <w:lang w:val="en-GB"/>
            <w:rPrChange w:id="319" w:author="Andrés González Santa Cruz (andres.gonzalez.s)" w:date="2024-01-29T16:38:00Z">
              <w:rPr>
                <w:lang w:val="es-CL"/>
              </w:rPr>
            </w:rPrChange>
          </w:rPr>
          <w:t>.</w:t>
        </w:r>
      </w:ins>
      <w:ins w:id="320" w:author="Andrés González Santa Cruz" w:date="2024-02-29T15:31:00Z">
        <w:r w:rsidR="000F3482">
          <w:rPr>
            <w:lang w:val="en-GB"/>
          </w:rPr>
          <w:t xml:space="preserve"> After discarding </w:t>
        </w:r>
      </w:ins>
      <w:ins w:id="321" w:author="Andrés González Santa Cruz" w:date="2024-02-29T15:43:00Z">
        <w:r w:rsidR="00D40106">
          <w:rPr>
            <w:lang w:val="en-GB"/>
          </w:rPr>
          <w:t xml:space="preserve">records of </w:t>
        </w:r>
      </w:ins>
      <w:ins w:id="322" w:author="Andrés González Santa Cruz" w:date="2024-02-29T15:31:00Z">
        <w:r w:rsidR="000F3482">
          <w:rPr>
            <w:lang w:val="en-GB"/>
          </w:rPr>
          <w:t xml:space="preserve">ongoing </w:t>
        </w:r>
      </w:ins>
      <w:ins w:id="323" w:author="Andrés González Santa Cruz" w:date="2024-02-29T15:33:00Z">
        <w:r w:rsidR="000F3482">
          <w:rPr>
            <w:lang w:val="en-GB"/>
          </w:rPr>
          <w:t xml:space="preserve">and </w:t>
        </w:r>
      </w:ins>
      <w:ins w:id="324" w:author="Andrés González Santa Cruz" w:date="2024-02-29T15:31:00Z">
        <w:r w:rsidR="000F3482">
          <w:rPr>
            <w:lang w:val="en-GB"/>
          </w:rPr>
          <w:t>treatments</w:t>
        </w:r>
      </w:ins>
      <w:ins w:id="325" w:author="Andrés González Santa Cruz" w:date="2024-02-29T15:41:00Z">
        <w:r w:rsidR="00D40106">
          <w:rPr>
            <w:lang w:val="en-GB"/>
          </w:rPr>
          <w:t xml:space="preserve"> referred outside the treatment network,</w:t>
        </w:r>
      </w:ins>
      <w:ins w:id="326" w:author="Andrés González Santa Cruz" w:date="2024-02-29T15:42:00Z">
        <w:r w:rsidR="00D40106">
          <w:rPr>
            <w:lang w:val="en-GB"/>
          </w:rPr>
          <w:t xml:space="preserve"> 72,404 patients</w:t>
        </w:r>
      </w:ins>
      <w:ins w:id="327" w:author="Andrés González Santa Cruz" w:date="2024-02-29T15:41:00Z">
        <w:r w:rsidR="00D40106">
          <w:rPr>
            <w:lang w:val="en-GB"/>
          </w:rPr>
          <w:t xml:space="preserve"> </w:t>
        </w:r>
      </w:ins>
      <w:ins w:id="328" w:author="Andrés González Santa Cruz" w:date="2024-02-29T15:42:00Z">
        <w:r w:rsidR="00D40106">
          <w:rPr>
            <w:lang w:val="en-GB"/>
          </w:rPr>
          <w:t>with 90,075 treatments</w:t>
        </w:r>
      </w:ins>
      <w:ins w:id="329" w:author="Andrés González Santa Cruz" w:date="2024-02-29T15:43:00Z">
        <w:r w:rsidR="00D40106">
          <w:rPr>
            <w:lang w:val="en-GB"/>
          </w:rPr>
          <w:t xml:space="preserve"> were selected </w:t>
        </w:r>
      </w:ins>
      <w:ins w:id="330" w:author="Andrés González Santa Cruz" w:date="2024-02-29T15:42:00Z">
        <w:r w:rsidR="00D40106">
          <w:rPr>
            <w:lang w:val="en-GB"/>
          </w:rPr>
          <w:t>(See Table 1b).</w:t>
        </w:r>
      </w:ins>
    </w:p>
    <w:p w14:paraId="5D523DCE" w14:textId="7A562D00" w:rsidR="00750A10" w:rsidDel="00160D95" w:rsidRDefault="008773DF">
      <w:pPr>
        <w:spacing w:line="276" w:lineRule="auto"/>
        <w:rPr>
          <w:del w:id="331" w:author="Andrés González Santa Cruz (andres.gonzalez.s)" w:date="2024-01-29T15:58:00Z"/>
        </w:rPr>
        <w:pPrChange w:id="332" w:author="Andrés González Santa Cruz (andres.gonzalez.s)" w:date="2024-01-29T23:06:00Z">
          <w:pPr>
            <w:jc w:val="left"/>
          </w:pPr>
        </w:pPrChange>
      </w:pPr>
      <w:ins w:id="333" w:author="Mariel Mateo" w:date="2024-01-30T13:54:00Z">
        <w:r>
          <w:t>-</w:t>
        </w:r>
      </w:ins>
      <w:ins w:id="334" w:author="Mariel Mateo" w:date="2024-01-30T13:55:00Z">
        <w:r>
          <w:t xml:space="preserve">Treatment </w:t>
        </w:r>
        <w:proofErr w:type="spellStart"/>
        <w:r>
          <w:t>history</w:t>
        </w:r>
      </w:ins>
    </w:p>
    <w:p w14:paraId="4208E568" w14:textId="742E756C" w:rsidR="00DA3B40" w:rsidRDefault="008773DF">
      <w:pPr>
        <w:spacing w:line="276" w:lineRule="auto"/>
        <w:ind w:firstLine="720"/>
        <w:rPr>
          <w:ins w:id="335" w:author="Mariel Mateo" w:date="2024-01-30T13:55:00Z"/>
        </w:rPr>
      </w:pPr>
      <w:moveToRangeStart w:id="336" w:author="Mariel Mateo" w:date="2024-01-30T13:52:00Z" w:name="move157515175"/>
      <w:moveTo w:id="337" w:author="Mariel Mateo" w:date="2024-01-30T13:52:00Z">
        <w:r>
          <w:t>In</w:t>
        </w:r>
        <w:proofErr w:type="spellEnd"/>
        <w:r>
          <w:t xml:space="preserve"> the total sample, 82% had one treatment and 1% had more than 3 treatments.</w:t>
        </w:r>
      </w:moveTo>
      <w:moveToRangeEnd w:id="336"/>
      <w:ins w:id="338" w:author="Mariel Mateo" w:date="2024-01-30T13:52:00Z">
        <w:r>
          <w:t xml:space="preserve"> </w:t>
        </w:r>
      </w:ins>
      <w:ins w:id="339" w:author="Andrés González Santa Cruz (andres.gonzalez.s)" w:date="2024-01-29T15:54:00Z">
        <w:r w:rsidR="00750A10">
          <w:t xml:space="preserve">As seen in Figure </w:t>
        </w:r>
      </w:ins>
      <w:ins w:id="340" w:author="Andrés González Santa Cruz (andres.gonzalez.s)" w:date="2024-01-29T20:16:00Z">
        <w:r w:rsidR="002F45E6">
          <w:t>2</w:t>
        </w:r>
      </w:ins>
      <w:ins w:id="341" w:author="Andrés González Santa Cruz (andres.gonzalez.s)" w:date="2024-01-29T15:54:00Z">
        <w:r w:rsidR="00750A10">
          <w:t xml:space="preserve">, </w:t>
        </w:r>
      </w:ins>
      <w:ins w:id="342" w:author="Andrés González Santa Cruz (andres.gonzalez.s)" w:date="2024-01-29T15:59:00Z">
        <w:r w:rsidR="00750A10">
          <w:t>patients had mostly one treatment</w:t>
        </w:r>
      </w:ins>
      <w:ins w:id="343" w:author="Andrés González Santa Cruz (andres.gonzalez.s)" w:date="2024-01-29T21:49:00Z">
        <w:r w:rsidR="00E254DC">
          <w:t>, but subject no. 22</w:t>
        </w:r>
      </w:ins>
      <w:ins w:id="344" w:author="Andrés González Santa Cruz (andres.gonzalez.s)" w:date="2024-01-29T21:50:00Z">
        <w:r w:rsidR="00E254DC">
          <w:t xml:space="preserve"> had 3 treatments in the follow up period</w:t>
        </w:r>
      </w:ins>
      <w:ins w:id="345" w:author="Andrés González Santa Cruz (andres.gonzalez.s)" w:date="2024-01-29T16:02:00Z">
        <w:r w:rsidR="00DA3B40">
          <w:t xml:space="preserve">. </w:t>
        </w:r>
      </w:ins>
      <w:r w:rsidR="00D372CF" w:rsidRPr="00EB6721">
        <w:rPr>
          <w:highlight w:val="yellow"/>
        </w:rPr>
        <w:t xml:space="preserve">What </w:t>
      </w:r>
      <w:r w:rsidR="00373896" w:rsidRPr="00EB6721">
        <w:rPr>
          <w:highlight w:val="yellow"/>
        </w:rPr>
        <w:t>is particularly interesting is that in patients with only one treatment, 72% reported PSU, but if we take a look into patients with 2, 3 or four and more treatments, report PSU in 80%, 84% and 88% of their treatment episodes, respectively.</w:t>
      </w:r>
      <w:moveFromRangeStart w:id="346" w:author="Mariel Mateo" w:date="2024-01-30T13:52:00Z" w:name="move157515175"/>
      <w:moveFrom w:id="347" w:author="Mariel Mateo" w:date="2024-01-30T13:52:00Z">
        <w:ins w:id="348" w:author="Andrés González Santa Cruz (andres.gonzalez.s)" w:date="2024-01-29T16:02:00Z">
          <w:r w:rsidR="00DA3B40" w:rsidRPr="00EB6721" w:rsidDel="008773DF">
            <w:rPr>
              <w:highlight w:val="yellow"/>
            </w:rPr>
            <w:t>In the total sample</w:t>
          </w:r>
        </w:ins>
        <w:ins w:id="349" w:author="Andrés González Santa Cruz (andres.gonzalez.s)" w:date="2024-01-29T16:03:00Z">
          <w:r w:rsidR="00DA3B40" w:rsidRPr="00EB6721" w:rsidDel="008773DF">
            <w:rPr>
              <w:highlight w:val="yellow"/>
            </w:rPr>
            <w:t xml:space="preserve">, </w:t>
          </w:r>
        </w:ins>
        <w:ins w:id="350" w:author="Andrés González Santa Cruz (andres.gonzalez.s)" w:date="2024-01-29T21:54:00Z">
          <w:r w:rsidR="00E254DC" w:rsidRPr="00EB6721" w:rsidDel="008773DF">
            <w:rPr>
              <w:highlight w:val="yellow"/>
            </w:rPr>
            <w:t>82</w:t>
          </w:r>
        </w:ins>
        <w:ins w:id="351" w:author="Andrés González Santa Cruz (andres.gonzalez.s)" w:date="2024-01-29T15:59:00Z">
          <w:r w:rsidR="00750A10" w:rsidRPr="00EB6721" w:rsidDel="008773DF">
            <w:rPr>
              <w:highlight w:val="yellow"/>
            </w:rPr>
            <w:t>%</w:t>
          </w:r>
        </w:ins>
        <w:ins w:id="352" w:author="Andrés González Santa Cruz (andres.gonzalez.s)" w:date="2024-01-29T16:03:00Z">
          <w:r w:rsidR="00DA3B40" w:rsidRPr="00EB6721" w:rsidDel="008773DF">
            <w:rPr>
              <w:highlight w:val="yellow"/>
            </w:rPr>
            <w:t xml:space="preserve"> had one treatment and </w:t>
          </w:r>
        </w:ins>
        <w:ins w:id="353" w:author="Andrés González Santa Cruz (andres.gonzalez.s)" w:date="2024-01-29T21:55:00Z">
          <w:r w:rsidR="006456B8" w:rsidRPr="00EB6721" w:rsidDel="008773DF">
            <w:rPr>
              <w:highlight w:val="yellow"/>
            </w:rPr>
            <w:t>1</w:t>
          </w:r>
        </w:ins>
        <w:ins w:id="354" w:author="Andrés González Santa Cruz (andres.gonzalez.s)" w:date="2024-01-29T16:02:00Z">
          <w:r w:rsidR="00DA3B40" w:rsidRPr="00EB6721" w:rsidDel="008773DF">
            <w:rPr>
              <w:highlight w:val="yellow"/>
            </w:rPr>
            <w:t>% ha</w:t>
          </w:r>
        </w:ins>
        <w:ins w:id="355" w:author="Andrés González Santa Cruz (andres.gonzalez.s)" w:date="2024-01-29T16:03:00Z">
          <w:r w:rsidR="00DA3B40" w:rsidRPr="00EB6721" w:rsidDel="008773DF">
            <w:rPr>
              <w:highlight w:val="yellow"/>
            </w:rPr>
            <w:t>d more than 3 treatments.</w:t>
          </w:r>
        </w:ins>
      </w:moveFrom>
      <w:moveFromRangeEnd w:id="346"/>
      <w:r w:rsidR="00373896" w:rsidRPr="00EB6721">
        <w:rPr>
          <w:highlight w:val="yellow"/>
        </w:rPr>
        <w:t xml:space="preserve"> Thus,  exposure to PSU would be overrepresented in the sample if we do not account for the fact that being measured (due to readmission) informs PSU.</w:t>
      </w:r>
      <w:r w:rsidR="000202B0" w:rsidRPr="00EB6721">
        <w:rPr>
          <w:highlight w:val="yellow"/>
        </w:rPr>
        <w:t xml:space="preserve"> This </w:t>
      </w:r>
      <w:r w:rsidR="00EB6721" w:rsidRPr="00EB6721">
        <w:rPr>
          <w:highlight w:val="yellow"/>
        </w:rPr>
        <w:t xml:space="preserve">association </w:t>
      </w:r>
      <w:r w:rsidR="000202B0" w:rsidRPr="00EB6721">
        <w:rPr>
          <w:highlight w:val="yellow"/>
        </w:rPr>
        <w:t xml:space="preserve">also </w:t>
      </w:r>
      <w:r w:rsidR="00EB6721" w:rsidRPr="00EB6721">
        <w:rPr>
          <w:highlight w:val="yellow"/>
        </w:rPr>
        <w:t xml:space="preserve">emerges </w:t>
      </w:r>
      <w:r w:rsidR="000202B0" w:rsidRPr="00EB6721">
        <w:rPr>
          <w:highlight w:val="yellow"/>
        </w:rPr>
        <w:t>if we inspect the number of treatments and the proportion of non-completed treatments.</w:t>
      </w:r>
      <w:r w:rsidR="00EB6721" w:rsidRPr="00EB6721">
        <w:rPr>
          <w:highlight w:val="yellow"/>
        </w:rPr>
        <w:t xml:space="preserve"> </w:t>
      </w:r>
      <w:r w:rsidR="00EB6721" w:rsidRPr="00EB6721">
        <w:rPr>
          <w:highlight w:val="yellow"/>
        </w:rPr>
        <w:t>71</w:t>
      </w:r>
      <w:r w:rsidR="00EB6721" w:rsidRPr="00EB6721">
        <w:rPr>
          <w:highlight w:val="yellow"/>
        </w:rPr>
        <w:t>% of p</w:t>
      </w:r>
      <w:r w:rsidR="00EB6721" w:rsidRPr="00EB6721">
        <w:rPr>
          <w:highlight w:val="yellow"/>
        </w:rPr>
        <w:t>atients with only one treatment</w:t>
      </w:r>
      <w:r w:rsidR="00EB6721" w:rsidRPr="00EB6721">
        <w:rPr>
          <w:highlight w:val="yellow"/>
        </w:rPr>
        <w:t xml:space="preserve"> have not completed them, while </w:t>
      </w:r>
      <w:r w:rsidR="00EB6721" w:rsidRPr="00EB6721">
        <w:rPr>
          <w:highlight w:val="yellow"/>
        </w:rPr>
        <w:t>7</w:t>
      </w:r>
      <w:r w:rsidR="00EB6721" w:rsidRPr="00EB6721">
        <w:rPr>
          <w:highlight w:val="yellow"/>
        </w:rPr>
        <w:t xml:space="preserve">9%, </w:t>
      </w:r>
      <w:r w:rsidR="00EB6721" w:rsidRPr="00EB6721">
        <w:rPr>
          <w:highlight w:val="yellow"/>
        </w:rPr>
        <w:t>8</w:t>
      </w:r>
      <w:r w:rsidR="00EB6721" w:rsidRPr="00EB6721">
        <w:rPr>
          <w:highlight w:val="yellow"/>
        </w:rPr>
        <w:t>1% and 85% of the treatment episodes of patients with two, three or four and more correspond to noncompletion status, respectively.</w:t>
      </w:r>
    </w:p>
    <w:p w14:paraId="138FEC59" w14:textId="6C6EE6AF" w:rsidR="008773DF" w:rsidRDefault="008773DF">
      <w:pPr>
        <w:spacing w:line="276" w:lineRule="auto"/>
        <w:rPr>
          <w:ins w:id="356" w:author="Andrés González Santa Cruz (andres.gonzalez.s)" w:date="2024-01-29T16:05:00Z"/>
        </w:rPr>
        <w:pPrChange w:id="357" w:author="Mariel Mateo" w:date="2024-01-30T13:55:00Z">
          <w:pPr>
            <w:jc w:val="left"/>
          </w:pPr>
        </w:pPrChange>
      </w:pPr>
      <w:ins w:id="358" w:author="Mariel Mateo" w:date="2024-01-30T13:55:00Z">
        <w:r>
          <w:t>-</w:t>
        </w:r>
        <w:proofErr w:type="spellStart"/>
        <w:r>
          <w:t>Polisubstance</w:t>
        </w:r>
        <w:proofErr w:type="spellEnd"/>
        <w:r>
          <w:t xml:space="preserve"> use patterns</w:t>
        </w:r>
      </w:ins>
    </w:p>
    <w:p w14:paraId="38706231" w14:textId="00D8EF0F" w:rsidR="00DA3B40" w:rsidRDefault="00DA3B40">
      <w:pPr>
        <w:spacing w:line="276" w:lineRule="auto"/>
        <w:ind w:firstLine="720"/>
        <w:rPr>
          <w:ins w:id="359" w:author="Mariel Mateo" w:date="2024-01-30T13:55:00Z"/>
        </w:rPr>
      </w:pPr>
      <w:ins w:id="360" w:author="Andrés González Santa Cruz (andres.gonzalez.s)" w:date="2024-01-29T16:05:00Z">
        <w:r>
          <w:t xml:space="preserve">As seen in Figure </w:t>
        </w:r>
      </w:ins>
      <w:ins w:id="361" w:author="Andrés González Santa Cruz (andres.gonzalez.s)" w:date="2024-01-29T20:17:00Z">
        <w:r w:rsidR="002F45E6">
          <w:t>3</w:t>
        </w:r>
      </w:ins>
      <w:ins w:id="362" w:author="Andrés González Santa Cruz (andres.gonzalez.s)" w:date="2024-01-29T16:05:00Z">
        <w:r>
          <w:t xml:space="preserve">, </w:t>
        </w:r>
      </w:ins>
      <w:ins w:id="363" w:author="Andrés González Santa Cruz (andres.gonzalez.s)" w:date="2024-01-29T16:09:00Z">
        <w:r>
          <w:t xml:space="preserve">patients </w:t>
        </w:r>
      </w:ins>
      <w:ins w:id="364" w:author="Andrés González Santa Cruz (andres.gonzalez.s)" w:date="2024-01-29T16:08:00Z">
        <w:r>
          <w:t>change their polysubstance use reporting patterns</w:t>
        </w:r>
      </w:ins>
      <w:ins w:id="365" w:author="Mariel Mateo" w:date="2024-01-30T13:53:00Z">
        <w:r w:rsidR="008773DF">
          <w:t xml:space="preserve"> over time</w:t>
        </w:r>
      </w:ins>
      <w:ins w:id="366" w:author="Andrés González Santa Cruz (andres.gonzalez.s)" w:date="2024-01-29T16:08:00Z">
        <w:r>
          <w:t xml:space="preserve">. </w:t>
        </w:r>
      </w:ins>
      <w:ins w:id="367" w:author="Andrés González Santa Cruz (andres.gonzalez.s)" w:date="2024-01-29T16:05:00Z">
        <w:r>
          <w:t>Trees of trajectories by treatment setting at baseline</w:t>
        </w:r>
      </w:ins>
      <w:ins w:id="368" w:author="Andrés González Santa Cruz (andres.gonzalez.s)" w:date="2024-01-29T16:12:00Z">
        <w:r w:rsidR="00160D95">
          <w:t xml:space="preserve"> are available by treatment setting </w:t>
        </w:r>
      </w:ins>
      <w:ins w:id="369" w:author="Andrés González Santa Cruz (andres.gonzalez.s)" w:date="2024-01-29T22:06:00Z">
        <w:r w:rsidR="00EA47AA">
          <w:t>(</w:t>
        </w:r>
      </w:ins>
      <w:ins w:id="370" w:author="Mariel Mateo" w:date="2024-01-30T13:55:00Z">
        <w:r w:rsidR="008773DF">
          <w:fldChar w:fldCharType="begin"/>
        </w:r>
        <w:r w:rsidR="008773DF">
          <w:instrText>HYPERLINK "</w:instrText>
        </w:r>
      </w:ins>
      <w:ins w:id="371" w:author="Andrés González Santa Cruz (andres.gonzalez.s)" w:date="2024-01-29T22:06:00Z">
        <w:r w:rsidR="008773DF" w:rsidRPr="00EA47AA">
          <w:instrText>https://rpubs.com/ACCANID/tree</w:instrText>
        </w:r>
      </w:ins>
      <w:ins w:id="372" w:author="Mariel Mateo" w:date="2024-01-30T13:55:00Z">
        <w:r w:rsidR="008773DF">
          <w:instrText>"</w:instrText>
        </w:r>
        <w:r w:rsidR="008773DF">
          <w:fldChar w:fldCharType="separate"/>
        </w:r>
      </w:ins>
      <w:ins w:id="373" w:author="Andrés González Santa Cruz (andres.gonzalez.s)" w:date="2024-01-29T22:06:00Z">
        <w:r w:rsidR="008773DF" w:rsidRPr="008B5645">
          <w:rPr>
            <w:rStyle w:val="Hipervnculo"/>
          </w:rPr>
          <w:t>https://rpubs.com/ACCANID/tree</w:t>
        </w:r>
      </w:ins>
      <w:ins w:id="374" w:author="Mariel Mateo" w:date="2024-01-30T13:55:00Z">
        <w:r w:rsidR="008773DF">
          <w:fldChar w:fldCharType="end"/>
        </w:r>
      </w:ins>
      <w:ins w:id="375" w:author="Andrés González Santa Cruz (andres.gonzalez.s)" w:date="2024-01-29T22:06:00Z">
        <w:r w:rsidR="00EA47AA">
          <w:t>).</w:t>
        </w:r>
      </w:ins>
    </w:p>
    <w:p w14:paraId="380459F8" w14:textId="5FC6096D" w:rsidR="008773DF" w:rsidRDefault="008773DF">
      <w:pPr>
        <w:spacing w:line="276" w:lineRule="auto"/>
        <w:rPr>
          <w:ins w:id="376" w:author="Andrés González Santa Cruz (andres.gonzalez.s)" w:date="2024-01-29T16:05:00Z"/>
          <w:lang w:val="en-GB"/>
        </w:rPr>
        <w:pPrChange w:id="377" w:author="Mariel Mateo" w:date="2024-01-30T13:55:00Z">
          <w:pPr>
            <w:pStyle w:val="Prrafodelista"/>
            <w:numPr>
              <w:numId w:val="24"/>
            </w:numPr>
            <w:ind w:hanging="360"/>
            <w:jc w:val="left"/>
          </w:pPr>
        </w:pPrChange>
      </w:pPr>
      <w:ins w:id="378" w:author="Mariel Mateo" w:date="2024-01-30T13:55:00Z">
        <w:r>
          <w:t>-Missing data</w:t>
        </w:r>
      </w:ins>
    </w:p>
    <w:p w14:paraId="266FDF1A" w14:textId="4F2CFEB1" w:rsidR="00750A10" w:rsidRPr="009179A5" w:rsidDel="006646B8" w:rsidRDefault="00750A10">
      <w:pPr>
        <w:spacing w:line="276" w:lineRule="auto"/>
        <w:ind w:firstLine="720"/>
        <w:jc w:val="left"/>
        <w:rPr>
          <w:del w:id="379" w:author="Andrés González Santa Cruz (andres.gonzalez.s)" w:date="2024-01-29T23:06:00Z"/>
          <w:u w:val="single"/>
          <w:lang w:val="en-GB"/>
          <w:rPrChange w:id="380" w:author="Andrés González Santa Cruz" w:date="2024-02-29T14:42:00Z">
            <w:rPr>
              <w:del w:id="381" w:author="Andrés González Santa Cruz (andres.gonzalez.s)" w:date="2024-01-29T23:06:00Z"/>
            </w:rPr>
          </w:rPrChange>
        </w:rPr>
        <w:pPrChange w:id="382" w:author="Andrés González Santa Cruz (andres.gonzalez.s)" w:date="2024-01-29T23:06:00Z">
          <w:pPr>
            <w:jc w:val="left"/>
          </w:pPr>
        </w:pPrChange>
      </w:pPr>
      <w:ins w:id="383" w:author="Andrés González Santa Cruz (andres.gonzalez.s)" w:date="2024-01-29T15:58:00Z">
        <w:r w:rsidRPr="00603833">
          <w:t xml:space="preserve">The proportion of missing data was </w:t>
        </w:r>
        <w:r>
          <w:t>6</w:t>
        </w:r>
        <w:r w:rsidRPr="00603833">
          <w:t>.</w:t>
        </w:r>
      </w:ins>
      <w:ins w:id="384" w:author="Andrés González Santa Cruz (andres.gonzalez.s)" w:date="2024-01-29T22:09:00Z">
        <w:r w:rsidR="00EA47AA">
          <w:t>8</w:t>
        </w:r>
      </w:ins>
      <w:ins w:id="385" w:author="Andrés González Santa Cruz (andres.gonzalez.s)" w:date="2024-01-29T15:58:00Z">
        <w:r w:rsidRPr="00603833">
          <w:t>% or less on an item level</w:t>
        </w:r>
      </w:ins>
      <w:ins w:id="386" w:author="Andrés González Santa Cruz (andres.gonzalez.s)" w:date="2024-01-29T23:01:00Z">
        <w:r w:rsidR="006646B8">
          <w:t xml:space="preserve">, </w:t>
        </w:r>
      </w:ins>
      <w:ins w:id="387" w:author="Andrés González Santa Cruz (andres.gonzalez.s)" w:date="2024-01-29T23:05:00Z">
        <w:r w:rsidR="006646B8">
          <w:t>l</w:t>
        </w:r>
        <w:proofErr w:type="spellStart"/>
        <w:r w:rsidR="006646B8">
          <w:rPr>
            <w:lang w:val="en-GB"/>
          </w:rPr>
          <w:t>eading</w:t>
        </w:r>
        <w:proofErr w:type="spellEnd"/>
        <w:r w:rsidR="006646B8">
          <w:rPr>
            <w:lang w:val="en-GB"/>
          </w:rPr>
          <w:t xml:space="preserve"> with </w:t>
        </w:r>
        <w:r w:rsidR="006646B8" w:rsidRPr="00DD4565">
          <w:rPr>
            <w:lang w:val="en-GB"/>
          </w:rPr>
          <w:t xml:space="preserve">Age of </w:t>
        </w:r>
        <w:r w:rsidR="006646B8">
          <w:rPr>
            <w:lang w:val="en-GB"/>
          </w:rPr>
          <w:t>o</w:t>
        </w:r>
        <w:r w:rsidR="006646B8" w:rsidRPr="00DD4565">
          <w:rPr>
            <w:lang w:val="en-GB"/>
          </w:rPr>
          <w:t xml:space="preserve">nset of </w:t>
        </w:r>
        <w:r w:rsidR="006646B8">
          <w:rPr>
            <w:lang w:val="en-GB"/>
          </w:rPr>
          <w:t>s</w:t>
        </w:r>
        <w:r w:rsidR="006646B8" w:rsidRPr="00DD4565">
          <w:rPr>
            <w:lang w:val="en-GB"/>
          </w:rPr>
          <w:t xml:space="preserve">ubstance </w:t>
        </w:r>
        <w:r w:rsidR="006646B8">
          <w:rPr>
            <w:lang w:val="en-GB"/>
          </w:rPr>
          <w:t>u</w:t>
        </w:r>
        <w:r w:rsidR="006646B8" w:rsidRPr="00DD4565">
          <w:rPr>
            <w:lang w:val="en-GB"/>
          </w:rPr>
          <w:t xml:space="preserve">se </w:t>
        </w:r>
        <w:r w:rsidR="006646B8">
          <w:rPr>
            <w:lang w:val="en-GB"/>
          </w:rPr>
          <w:t>(</w:t>
        </w:r>
        <w:r w:rsidR="006646B8" w:rsidRPr="00DD4565">
          <w:rPr>
            <w:lang w:val="en-GB"/>
          </w:rPr>
          <w:t>6.8</w:t>
        </w:r>
        <w:r w:rsidR="006646B8">
          <w:rPr>
            <w:lang w:val="en-GB"/>
          </w:rPr>
          <w:t>%),</w:t>
        </w:r>
        <w:r w:rsidR="006646B8" w:rsidRPr="00DD4565">
          <w:rPr>
            <w:lang w:val="en-GB"/>
          </w:rPr>
          <w:t xml:space="preserve"> </w:t>
        </w:r>
        <w:r w:rsidR="006646B8">
          <w:rPr>
            <w:lang w:val="en-GB"/>
          </w:rPr>
          <w:t>first substance used (</w:t>
        </w:r>
        <w:r w:rsidR="006646B8" w:rsidRPr="00DD4565">
          <w:rPr>
            <w:lang w:val="en-GB"/>
          </w:rPr>
          <w:t>6.6</w:t>
        </w:r>
        <w:r w:rsidR="006646B8">
          <w:rPr>
            <w:lang w:val="en-GB"/>
          </w:rPr>
          <w:t>%)</w:t>
        </w:r>
        <w:r w:rsidR="006646B8" w:rsidRPr="00DD4565">
          <w:rPr>
            <w:lang w:val="en-GB"/>
          </w:rPr>
          <w:t xml:space="preserve"> </w:t>
        </w:r>
        <w:r w:rsidR="006646B8">
          <w:rPr>
            <w:lang w:val="en-GB"/>
          </w:rPr>
          <w:t>h</w:t>
        </w:r>
        <w:r w:rsidR="006646B8" w:rsidRPr="00DD4565">
          <w:rPr>
            <w:lang w:val="en-GB"/>
          </w:rPr>
          <w:t xml:space="preserve">ousing </w:t>
        </w:r>
        <w:r w:rsidR="006646B8">
          <w:rPr>
            <w:lang w:val="en-GB"/>
          </w:rPr>
          <w:t>s</w:t>
        </w:r>
        <w:r w:rsidR="006646B8" w:rsidRPr="00DD4565">
          <w:rPr>
            <w:lang w:val="en-GB"/>
          </w:rPr>
          <w:t xml:space="preserve">ituation </w:t>
        </w:r>
        <w:r w:rsidR="006646B8">
          <w:rPr>
            <w:lang w:val="en-GB"/>
          </w:rPr>
          <w:t>(</w:t>
        </w:r>
        <w:r w:rsidR="006646B8" w:rsidRPr="00DD4565">
          <w:rPr>
            <w:lang w:val="en-GB"/>
          </w:rPr>
          <w:t>5.8</w:t>
        </w:r>
        <w:r w:rsidR="006646B8">
          <w:rPr>
            <w:lang w:val="en-GB"/>
          </w:rPr>
          <w:t>%)</w:t>
        </w:r>
      </w:ins>
      <w:ins w:id="388" w:author="Andrés González Santa Cruz (andres.gonzalez.s)" w:date="2024-01-29T15:58:00Z">
        <w:r w:rsidRPr="00603833">
          <w:t>.</w:t>
        </w:r>
        <w:r>
          <w:t xml:space="preserve"> However, 8</w:t>
        </w:r>
      </w:ins>
      <w:ins w:id="389" w:author="Andrés González Santa Cruz (andres.gonzalez.s)" w:date="2024-01-29T22:08:00Z">
        <w:r w:rsidR="00EA47AA">
          <w:t>4</w:t>
        </w:r>
      </w:ins>
      <w:ins w:id="390" w:author="Andrés González Santa Cruz (andres.gonzalez.s)" w:date="2024-01-29T15:58:00Z">
        <w:r>
          <w:t xml:space="preserve">% of the observations </w:t>
        </w:r>
      </w:ins>
      <w:ins w:id="391" w:author="Andrés González Santa Cruz (andres.gonzalez.s)" w:date="2024-01-29T22:09:00Z">
        <w:del w:id="392" w:author="Andrés González Santa Cruz" w:date="2024-02-29T14:39:00Z">
          <w:r w:rsidR="00EA47AA" w:rsidDel="009179A5">
            <w:delText>(n=</w:delText>
          </w:r>
        </w:del>
      </w:ins>
      <w:ins w:id="393" w:author="Andrés González Santa Cruz" w:date="2024-02-29T14:39:00Z">
        <w:r w:rsidR="009179A5">
          <w:t>of the total</w:t>
        </w:r>
      </w:ins>
      <w:ins w:id="394" w:author="Andrés González Santa Cruz (andres.gonzalez.s)" w:date="2024-01-29T22:09:00Z">
        <w:r w:rsidR="00EA47AA">
          <w:t xml:space="preserve"> </w:t>
        </w:r>
        <w:r w:rsidR="00EA47AA" w:rsidRPr="00EA47AA">
          <w:t>90</w:t>
        </w:r>
        <w:del w:id="395" w:author="Andrés González Santa Cruz" w:date="2024-02-29T14:39:00Z">
          <w:r w:rsidR="00EA47AA" w:rsidRPr="00EA47AA" w:rsidDel="009179A5">
            <w:delText>,</w:delText>
          </w:r>
        </w:del>
      </w:ins>
      <w:ins w:id="396" w:author="Andrés González Santa Cruz" w:date="2024-02-29T14:39:00Z">
        <w:r w:rsidR="009179A5">
          <w:t>,</w:t>
        </w:r>
      </w:ins>
      <w:ins w:id="397" w:author="Andrés González Santa Cruz (andres.gonzalez.s)" w:date="2024-01-29T22:09:00Z">
        <w:r w:rsidR="00EA47AA" w:rsidRPr="00EA47AA">
          <w:t>075</w:t>
        </w:r>
        <w:del w:id="398" w:author="Andrés González Santa Cruz" w:date="2024-02-29T14:39:00Z">
          <w:r w:rsidR="00EA47AA" w:rsidDel="009179A5">
            <w:delText>)</w:delText>
          </w:r>
        </w:del>
        <w:r w:rsidR="00EA47AA">
          <w:t xml:space="preserve"> </w:t>
        </w:r>
      </w:ins>
      <w:ins w:id="399" w:author="Andrés González Santa Cruz (andres.gonzalez.s)" w:date="2024-01-29T15:58:00Z">
        <w:r>
          <w:t xml:space="preserve">had </w:t>
        </w:r>
      </w:ins>
      <w:ins w:id="400" w:author="Andrés González Santa Cruz" w:date="2024-02-29T14:39:00Z">
        <w:r w:rsidR="009179A5">
          <w:t xml:space="preserve">not </w:t>
        </w:r>
      </w:ins>
      <w:ins w:id="401" w:author="Andrés González Santa Cruz (andres.gonzalez.s)" w:date="2024-01-29T15:58:00Z">
        <w:del w:id="402" w:author="Andrés González Santa Cruz" w:date="2024-02-29T14:39:00Z">
          <w:r w:rsidDel="009179A5">
            <w:delText xml:space="preserve">at least one </w:delText>
          </w:r>
        </w:del>
        <w:r>
          <w:t>missing value</w:t>
        </w:r>
      </w:ins>
      <w:ins w:id="403" w:author="Andrés González Santa Cruz" w:date="2024-02-29T14:39:00Z">
        <w:r w:rsidR="009179A5">
          <w:t>s</w:t>
        </w:r>
      </w:ins>
      <w:ins w:id="404" w:author="Andrés González Santa Cruz (andres.gonzalez.s)" w:date="2024-01-29T15:58:00Z">
        <w:r>
          <w:t>.</w:t>
        </w:r>
      </w:ins>
    </w:p>
    <w:p w14:paraId="246815F2" w14:textId="77777777" w:rsidR="008A12BF" w:rsidRPr="00F27674" w:rsidRDefault="008A12BF" w:rsidP="00F27674">
      <w:pPr>
        <w:jc w:val="left"/>
        <w:rPr>
          <w:lang w:val="en-GB"/>
          <w:rPrChange w:id="405" w:author="Andrés González Santa Cruz (andres.gonzalez.s)" w:date="2024-01-29T01:32:00Z">
            <w:rPr/>
          </w:rPrChange>
        </w:rPr>
      </w:pPr>
    </w:p>
    <w:p w14:paraId="6CB44715" w14:textId="66E011DA" w:rsidR="00BD6BF3" w:rsidRPr="004F62DC" w:rsidRDefault="00BD6BF3" w:rsidP="00705212">
      <w:pPr>
        <w:pStyle w:val="Ttulo1"/>
        <w:numPr>
          <w:ilvl w:val="0"/>
          <w:numId w:val="11"/>
        </w:numPr>
        <w:tabs>
          <w:tab w:val="left" w:pos="567"/>
        </w:tabs>
        <w:spacing w:before="240" w:beforeAutospacing="0" w:after="0" w:afterAutospacing="0"/>
        <w:ind w:left="709" w:right="565" w:firstLine="284"/>
        <w:rPr>
          <w:rFonts w:ascii="Verdana" w:hAnsi="Verdana"/>
          <w:sz w:val="20"/>
          <w:szCs w:val="20"/>
        </w:rPr>
      </w:pPr>
      <w:bookmarkStart w:id="406" w:name="_Toc122106546"/>
      <w:r w:rsidRPr="004F62DC">
        <w:rPr>
          <w:rFonts w:ascii="Verdana" w:hAnsi="Verdana"/>
          <w:sz w:val="20"/>
          <w:szCs w:val="20"/>
        </w:rPr>
        <w:t>Next steps</w:t>
      </w:r>
      <w:bookmarkEnd w:id="406"/>
    </w:p>
    <w:p w14:paraId="61C023DD" w14:textId="44CA3AEF" w:rsidR="00C86DE9" w:rsidDel="002F4D05" w:rsidRDefault="00C86DE9" w:rsidP="00A53D5E">
      <w:pPr>
        <w:pStyle w:val="Prrafodelista"/>
        <w:numPr>
          <w:ilvl w:val="0"/>
          <w:numId w:val="25"/>
        </w:numPr>
        <w:tabs>
          <w:tab w:val="left" w:pos="567"/>
        </w:tabs>
        <w:spacing w:after="0" w:line="240" w:lineRule="auto"/>
        <w:ind w:left="1069" w:right="565"/>
        <w:rPr>
          <w:del w:id="407" w:author="Mariel Mateo" w:date="2024-01-03T20:29:00Z"/>
          <w:rFonts w:eastAsia="Times New Roman" w:cs="Times New Roman"/>
          <w:szCs w:val="20"/>
          <w:lang w:eastAsia="en-AU"/>
        </w:rPr>
      </w:pPr>
      <w:r w:rsidRPr="004F62DC">
        <w:rPr>
          <w:rFonts w:eastAsia="Times New Roman" w:cs="Times New Roman"/>
          <w:b/>
          <w:bCs/>
          <w:szCs w:val="20"/>
          <w:lang w:eastAsia="en-AU"/>
        </w:rPr>
        <w:t>Paper:</w:t>
      </w:r>
      <w:r w:rsidRPr="004F62DC">
        <w:rPr>
          <w:rFonts w:eastAsia="Times New Roman" w:cs="Times New Roman"/>
          <w:szCs w:val="20"/>
          <w:lang w:eastAsia="en-AU"/>
        </w:rPr>
        <w:t xml:space="preserve"> </w:t>
      </w:r>
      <w:r w:rsidR="00092304" w:rsidRPr="004F62DC">
        <w:rPr>
          <w:rFonts w:eastAsia="Times New Roman" w:cs="Times New Roman"/>
          <w:szCs w:val="20"/>
          <w:lang w:eastAsia="en-AU"/>
        </w:rPr>
        <w:t xml:space="preserve">We have decided to submit our work to </w:t>
      </w:r>
      <w:r w:rsidR="00F56CF1">
        <w:rPr>
          <w:rFonts w:eastAsia="Times New Roman" w:cs="Times New Roman"/>
          <w:szCs w:val="20"/>
          <w:lang w:eastAsia="en-AU"/>
        </w:rPr>
        <w:t>Drug and Alcohol Dependence</w:t>
      </w:r>
      <w:r w:rsidR="00777E16">
        <w:rPr>
          <w:rFonts w:eastAsia="Times New Roman" w:cs="Times New Roman"/>
          <w:szCs w:val="20"/>
          <w:lang w:eastAsia="en-AU"/>
        </w:rPr>
        <w:t xml:space="preserve"> (an International Journal)</w:t>
      </w:r>
      <w:r w:rsidR="00092304" w:rsidRPr="004F62DC">
        <w:rPr>
          <w:rFonts w:eastAsia="Times New Roman" w:cs="Times New Roman"/>
          <w:szCs w:val="20"/>
          <w:lang w:eastAsia="en-AU"/>
        </w:rPr>
        <w:t xml:space="preserve">, which is expected </w:t>
      </w:r>
      <w:ins w:id="408" w:author="Mariel Mateo" w:date="2024-01-03T20:28:00Z">
        <w:r w:rsidR="002F4D05">
          <w:rPr>
            <w:rFonts w:eastAsia="Times New Roman" w:cs="Times New Roman"/>
            <w:szCs w:val="20"/>
            <w:lang w:eastAsia="en-AU"/>
          </w:rPr>
          <w:t>on</w:t>
        </w:r>
      </w:ins>
      <w:del w:id="409" w:author="Mariel Mateo" w:date="2024-01-03T20:28:00Z">
        <w:r w:rsidR="00F56CF1" w:rsidRPr="004F62DC" w:rsidDel="002F4D05">
          <w:rPr>
            <w:rFonts w:eastAsia="Times New Roman" w:cs="Times New Roman"/>
            <w:szCs w:val="20"/>
            <w:lang w:eastAsia="en-AU"/>
          </w:rPr>
          <w:delText>in</w:delText>
        </w:r>
      </w:del>
      <w:r w:rsidR="00092304" w:rsidRPr="004F62DC">
        <w:rPr>
          <w:rFonts w:eastAsia="Times New Roman" w:cs="Times New Roman"/>
          <w:szCs w:val="20"/>
          <w:lang w:eastAsia="en-AU"/>
        </w:rPr>
        <w:t xml:space="preserve"> </w:t>
      </w:r>
      <w:r w:rsidR="00F56CF1">
        <w:rPr>
          <w:rFonts w:eastAsia="Times New Roman" w:cs="Times New Roman"/>
          <w:szCs w:val="20"/>
          <w:lang w:eastAsia="en-AU"/>
        </w:rPr>
        <w:t>April</w:t>
      </w:r>
      <w:r w:rsidR="00092304" w:rsidRPr="004F62DC">
        <w:rPr>
          <w:rFonts w:eastAsia="Times New Roman" w:cs="Times New Roman"/>
          <w:szCs w:val="20"/>
          <w:lang w:eastAsia="en-AU"/>
        </w:rPr>
        <w:t xml:space="preserve"> 202</w:t>
      </w:r>
      <w:r w:rsidR="00F56CF1">
        <w:rPr>
          <w:rFonts w:eastAsia="Times New Roman" w:cs="Times New Roman"/>
          <w:szCs w:val="20"/>
          <w:lang w:eastAsia="en-AU"/>
        </w:rPr>
        <w:t>4</w:t>
      </w:r>
      <w:r w:rsidR="00092304" w:rsidRPr="004F62DC">
        <w:rPr>
          <w:rFonts w:eastAsia="Times New Roman" w:cs="Times New Roman"/>
          <w:szCs w:val="20"/>
          <w:lang w:eastAsia="en-AU"/>
        </w:rPr>
        <w:t>.</w:t>
      </w:r>
    </w:p>
    <w:p w14:paraId="03A02842" w14:textId="1A301D7A" w:rsidR="00021370" w:rsidRPr="002F4D05" w:rsidDel="002F4D05" w:rsidRDefault="002F4D05">
      <w:pPr>
        <w:pStyle w:val="Prrafodelista"/>
        <w:numPr>
          <w:ilvl w:val="0"/>
          <w:numId w:val="25"/>
        </w:numPr>
        <w:tabs>
          <w:tab w:val="left" w:pos="567"/>
        </w:tabs>
        <w:spacing w:after="0" w:line="240" w:lineRule="auto"/>
        <w:ind w:left="1069" w:right="565"/>
        <w:rPr>
          <w:del w:id="410" w:author="Mariel Mateo" w:date="2024-01-03T20:29:00Z"/>
          <w:rFonts w:eastAsia="Times New Roman" w:cs="Times New Roman"/>
          <w:szCs w:val="20"/>
          <w:lang w:eastAsia="en-AU"/>
          <w:rPrChange w:id="411" w:author="Mariel Mateo" w:date="2024-01-03T20:30:00Z">
            <w:rPr>
              <w:del w:id="412" w:author="Mariel Mateo" w:date="2024-01-03T20:29:00Z"/>
              <w:lang w:eastAsia="en-AU"/>
            </w:rPr>
          </w:rPrChange>
        </w:rPr>
        <w:pPrChange w:id="413" w:author="Mariel Mateo" w:date="2024-01-03T20:30:00Z">
          <w:pPr>
            <w:tabs>
              <w:tab w:val="left" w:pos="567"/>
            </w:tabs>
            <w:spacing w:after="0" w:line="240" w:lineRule="auto"/>
            <w:ind w:right="565"/>
          </w:pPr>
        </w:pPrChange>
      </w:pPr>
      <w:ins w:id="414" w:author="Mariel Mateo" w:date="2024-01-03T20:29:00Z">
        <w:r>
          <w:rPr>
            <w:rFonts w:eastAsia="Times New Roman" w:cs="Times New Roman"/>
            <w:b/>
            <w:bCs/>
            <w:szCs w:val="20"/>
            <w:lang w:eastAsia="en-AU"/>
          </w:rPr>
          <w:t>Analytic steps</w:t>
        </w:r>
      </w:ins>
      <w:ins w:id="415" w:author="Mariel Mateo" w:date="2024-01-03T20:30:00Z">
        <w:r>
          <w:rPr>
            <w:rFonts w:eastAsia="Times New Roman" w:cs="Times New Roman"/>
            <w:b/>
            <w:bCs/>
            <w:szCs w:val="20"/>
            <w:lang w:eastAsia="en-AU"/>
          </w:rPr>
          <w:t>:</w:t>
        </w:r>
      </w:ins>
    </w:p>
    <w:p w14:paraId="69CBCC7B" w14:textId="296FEF72" w:rsidR="00F27674" w:rsidRPr="006646B8" w:rsidRDefault="00D92450">
      <w:pPr>
        <w:pStyle w:val="Prrafodelista"/>
        <w:numPr>
          <w:ilvl w:val="0"/>
          <w:numId w:val="25"/>
        </w:numPr>
        <w:tabs>
          <w:tab w:val="left" w:pos="567"/>
        </w:tabs>
        <w:spacing w:after="0" w:line="240" w:lineRule="auto"/>
        <w:ind w:right="567"/>
        <w:rPr>
          <w:rFonts w:eastAsia="Times New Roman" w:cs="Times New Roman"/>
          <w:szCs w:val="20"/>
          <w:lang w:val="en-US" w:eastAsia="en-AU"/>
          <w:rPrChange w:id="416" w:author="Andrés González Santa Cruz (andres.gonzalez.s)" w:date="2024-01-29T23:06:00Z">
            <w:rPr>
              <w:lang w:val="en-US" w:eastAsia="en-AU"/>
            </w:rPr>
          </w:rPrChange>
        </w:rPr>
        <w:pPrChange w:id="417" w:author="Andrés González Santa Cruz (andres.gonzalez.s)" w:date="2024-01-29T01:30:00Z">
          <w:pPr>
            <w:tabs>
              <w:tab w:val="left" w:pos="567"/>
            </w:tabs>
            <w:spacing w:after="0"/>
            <w:ind w:left="1134" w:right="567"/>
          </w:pPr>
        </w:pPrChange>
      </w:pPr>
      <w:r w:rsidRPr="006646B8">
        <w:rPr>
          <w:rFonts w:eastAsia="Times New Roman" w:cs="Times New Roman"/>
          <w:szCs w:val="20"/>
          <w:highlight w:val="yellow"/>
          <w:lang w:val="en-US" w:eastAsia="en-AU"/>
          <w:rPrChange w:id="418" w:author="Andrés González Santa Cruz (andres.gonzalez.s)" w:date="2024-01-29T23:06:00Z">
            <w:rPr>
              <w:highlight w:val="yellow"/>
              <w:lang w:val="en-US" w:eastAsia="en-AU"/>
            </w:rPr>
          </w:rPrChange>
        </w:rPr>
        <w:t>We aim to select covariates adequately</w:t>
      </w:r>
      <w:r w:rsidR="00951FF6" w:rsidRPr="006646B8">
        <w:rPr>
          <w:rFonts w:eastAsia="Times New Roman" w:cs="Times New Roman"/>
          <w:szCs w:val="20"/>
          <w:highlight w:val="yellow"/>
          <w:lang w:val="en-US" w:eastAsia="en-AU"/>
          <w:rPrChange w:id="419" w:author="Andrés González Santa Cruz (andres.gonzalez.s)" w:date="2024-01-29T23:06:00Z">
            <w:rPr>
              <w:highlight w:val="yellow"/>
              <w:lang w:val="en-US" w:eastAsia="en-AU"/>
            </w:rPr>
          </w:rPrChange>
        </w:rPr>
        <w:t xml:space="preserve">, grouping them according to the hypotheses and </w:t>
      </w:r>
      <w:del w:id="420" w:author="Mariel Mateo" w:date="2024-01-03T20:28:00Z">
        <w:r w:rsidR="00951FF6" w:rsidRPr="006646B8" w:rsidDel="002F4D05">
          <w:rPr>
            <w:rFonts w:eastAsia="Times New Roman" w:cs="Times New Roman"/>
            <w:szCs w:val="20"/>
            <w:highlight w:val="yellow"/>
            <w:lang w:val="en-US" w:eastAsia="en-AU"/>
            <w:rPrChange w:id="421" w:author="Andrés González Santa Cruz (andres.gonzalez.s)" w:date="2024-01-29T23:06:00Z">
              <w:rPr>
                <w:highlight w:val="yellow"/>
                <w:lang w:val="en-US" w:eastAsia="en-AU"/>
              </w:rPr>
            </w:rPrChange>
          </w:rPr>
          <w:delText>behaviour</w:delText>
        </w:r>
      </w:del>
      <w:ins w:id="422" w:author="Mariel Mateo" w:date="2024-01-03T20:28:00Z">
        <w:r w:rsidR="002F4D05" w:rsidRPr="006646B8">
          <w:rPr>
            <w:rFonts w:eastAsia="Times New Roman" w:cs="Times New Roman"/>
            <w:szCs w:val="20"/>
            <w:highlight w:val="yellow"/>
            <w:lang w:val="en-US" w:eastAsia="en-AU"/>
            <w:rPrChange w:id="423" w:author="Andrés González Santa Cruz (andres.gonzalez.s)" w:date="2024-01-29T23:06:00Z">
              <w:rPr>
                <w:highlight w:val="yellow"/>
                <w:lang w:val="en-US" w:eastAsia="en-AU"/>
              </w:rPr>
            </w:rPrChange>
          </w:rPr>
          <w:t>behavior</w:t>
        </w:r>
      </w:ins>
      <w:r w:rsidRPr="006646B8">
        <w:rPr>
          <w:rFonts w:eastAsia="Times New Roman" w:cs="Times New Roman"/>
          <w:szCs w:val="20"/>
          <w:highlight w:val="yellow"/>
          <w:lang w:val="en-US" w:eastAsia="en-AU"/>
          <w:rPrChange w:id="424" w:author="Andrés González Santa Cruz (andres.gonzalez.s)" w:date="2024-01-29T23:06:00Z">
            <w:rPr>
              <w:highlight w:val="yellow"/>
              <w:lang w:val="en-US" w:eastAsia="en-AU"/>
            </w:rPr>
          </w:rPrChange>
        </w:rPr>
        <w:t>.</w:t>
      </w:r>
      <w:r w:rsidR="00D6219A" w:rsidRPr="006646B8">
        <w:rPr>
          <w:rFonts w:eastAsia="Times New Roman" w:cs="Times New Roman"/>
          <w:szCs w:val="20"/>
          <w:highlight w:val="yellow"/>
          <w:lang w:val="en-US" w:eastAsia="en-AU"/>
          <w:rPrChange w:id="425" w:author="Andrés González Santa Cruz (andres.gonzalez.s)" w:date="2024-01-29T23:06:00Z">
            <w:rPr>
              <w:highlight w:val="yellow"/>
              <w:lang w:val="en-US" w:eastAsia="en-AU"/>
            </w:rPr>
          </w:rPrChange>
        </w:rPr>
        <w:t xml:space="preserve"> We are still reviewing antecedents and theoretical and empirical convenience</w:t>
      </w:r>
      <w:r w:rsidR="00951FF6" w:rsidRPr="006646B8">
        <w:rPr>
          <w:rFonts w:eastAsia="Times New Roman" w:cs="Times New Roman"/>
          <w:szCs w:val="20"/>
          <w:highlight w:val="yellow"/>
          <w:lang w:val="en-US" w:eastAsia="en-AU"/>
          <w:rPrChange w:id="426" w:author="Andrés González Santa Cruz (andres.gonzalez.s)" w:date="2024-01-29T23:06:00Z">
            <w:rPr>
              <w:highlight w:val="yellow"/>
              <w:lang w:val="en-US" w:eastAsia="en-AU"/>
            </w:rPr>
          </w:rPrChange>
        </w:rPr>
        <w:t xml:space="preserve"> </w:t>
      </w:r>
      <w:r w:rsidR="00D6219A" w:rsidRPr="006646B8">
        <w:rPr>
          <w:rFonts w:eastAsia="Times New Roman" w:cs="Times New Roman"/>
          <w:szCs w:val="20"/>
          <w:highlight w:val="yellow"/>
          <w:lang w:val="en-US" w:eastAsia="en-AU"/>
          <w:rPrChange w:id="427" w:author="Andrés González Santa Cruz (andres.gonzalez.s)" w:date="2024-01-29T23:06:00Z">
            <w:rPr>
              <w:highlight w:val="yellow"/>
              <w:lang w:val="en-US" w:eastAsia="en-AU"/>
            </w:rPr>
          </w:rPrChange>
        </w:rPr>
        <w:t xml:space="preserve">of </w:t>
      </w:r>
      <w:del w:id="428" w:author="Mariel Mateo" w:date="2024-01-03T20:28:00Z">
        <w:r w:rsidR="00D6219A" w:rsidRPr="006646B8" w:rsidDel="002F4D05">
          <w:rPr>
            <w:rFonts w:eastAsia="Times New Roman" w:cs="Times New Roman"/>
            <w:szCs w:val="20"/>
            <w:highlight w:val="yellow"/>
            <w:lang w:val="en-US" w:eastAsia="en-AU"/>
            <w:rPrChange w:id="429" w:author="Andrés González Santa Cruz (andres.gonzalez.s)" w:date="2024-01-29T23:06:00Z">
              <w:rPr>
                <w:highlight w:val="yellow"/>
                <w:lang w:val="en-US" w:eastAsia="en-AU"/>
              </w:rPr>
            </w:rPrChange>
          </w:rPr>
          <w:delText>incluiding</w:delText>
        </w:r>
      </w:del>
      <w:ins w:id="430" w:author="Mariel Mateo" w:date="2024-01-03T20:28:00Z">
        <w:r w:rsidR="002F4D05" w:rsidRPr="006646B8">
          <w:rPr>
            <w:rFonts w:eastAsia="Times New Roman" w:cs="Times New Roman"/>
            <w:szCs w:val="20"/>
            <w:highlight w:val="yellow"/>
            <w:lang w:val="en-US" w:eastAsia="en-AU"/>
            <w:rPrChange w:id="431" w:author="Andrés González Santa Cruz (andres.gonzalez.s)" w:date="2024-01-29T23:06:00Z">
              <w:rPr>
                <w:highlight w:val="yellow"/>
                <w:lang w:val="en-US" w:eastAsia="en-AU"/>
              </w:rPr>
            </w:rPrChange>
          </w:rPr>
          <w:t>including</w:t>
        </w:r>
      </w:ins>
      <w:r w:rsidR="00D6219A" w:rsidRPr="006646B8">
        <w:rPr>
          <w:rFonts w:eastAsia="Times New Roman" w:cs="Times New Roman"/>
          <w:szCs w:val="20"/>
          <w:highlight w:val="yellow"/>
          <w:lang w:val="en-US" w:eastAsia="en-AU"/>
          <w:rPrChange w:id="432" w:author="Andrés González Santa Cruz (andres.gonzalez.s)" w:date="2024-01-29T23:06:00Z">
            <w:rPr>
              <w:highlight w:val="yellow"/>
              <w:lang w:val="en-US" w:eastAsia="en-AU"/>
            </w:rPr>
          </w:rPrChange>
        </w:rPr>
        <w:t xml:space="preserve"> one or </w:t>
      </w:r>
      <w:r w:rsidR="00D6219A" w:rsidRPr="006646B8">
        <w:rPr>
          <w:rFonts w:eastAsia="Times New Roman" w:cs="Times New Roman"/>
          <w:szCs w:val="20"/>
          <w:highlight w:val="yellow"/>
          <w:lang w:val="en-US" w:eastAsia="en-AU"/>
          <w:rPrChange w:id="433" w:author="Andrés González Santa Cruz (andres.gonzalez.s)" w:date="2024-01-29T23:06:00Z">
            <w:rPr>
              <w:highlight w:val="yellow"/>
              <w:lang w:val="en-US" w:eastAsia="en-AU"/>
            </w:rPr>
          </w:rPrChange>
        </w:rPr>
        <w:lastRenderedPageBreak/>
        <w:t>another covariate</w:t>
      </w:r>
      <w:ins w:id="434" w:author="Andrés González Santa Cruz (andres.gonzalez.s)" w:date="2024-01-27T15:45:00Z">
        <w:r w:rsidR="00DE13FF" w:rsidRPr="006646B8">
          <w:rPr>
            <w:rFonts w:eastAsia="Times New Roman" w:cs="Times New Roman"/>
            <w:szCs w:val="20"/>
            <w:highlight w:val="yellow"/>
            <w:lang w:val="en-US" w:eastAsia="en-AU"/>
          </w:rPr>
          <w:t xml:space="preserve"> (e.g., biopsychosocial compromise</w:t>
        </w:r>
      </w:ins>
      <w:ins w:id="435" w:author="Andrés González Santa Cruz (andres.gonzalez.s)" w:date="2024-01-27T15:46:00Z">
        <w:r w:rsidR="00DE13FF" w:rsidRPr="006646B8">
          <w:rPr>
            <w:rFonts w:eastAsia="Times New Roman" w:cs="Times New Roman"/>
            <w:szCs w:val="20"/>
            <w:highlight w:val="yellow"/>
            <w:lang w:val="en-US" w:eastAsia="en-AU"/>
          </w:rPr>
          <w:t>,</w:t>
        </w:r>
      </w:ins>
      <w:ins w:id="436" w:author="Andrés González Santa Cruz (andres.gonzalez.s)" w:date="2024-01-27T15:48:00Z">
        <w:r w:rsidR="00DE13FF" w:rsidRPr="006646B8">
          <w:rPr>
            <w:rFonts w:eastAsia="Times New Roman" w:cs="Times New Roman"/>
            <w:szCs w:val="20"/>
            <w:highlight w:val="yellow"/>
            <w:lang w:val="en-US" w:eastAsia="en-AU"/>
          </w:rPr>
          <w:t xml:space="preserve"> treatment admission motive</w:t>
        </w:r>
      </w:ins>
      <w:ins w:id="437" w:author="Andrés González Santa Cruz (andres.gonzalez.s)" w:date="2024-01-27T15:45:00Z">
        <w:r w:rsidR="00DE13FF" w:rsidRPr="006646B8">
          <w:rPr>
            <w:rFonts w:eastAsia="Times New Roman" w:cs="Times New Roman"/>
            <w:szCs w:val="20"/>
            <w:highlight w:val="yellow"/>
            <w:lang w:val="en-US" w:eastAsia="en-AU"/>
          </w:rPr>
          <w:t>)</w:t>
        </w:r>
      </w:ins>
      <w:r w:rsidR="00D6219A" w:rsidRPr="006646B8">
        <w:rPr>
          <w:rFonts w:eastAsia="Times New Roman" w:cs="Times New Roman"/>
          <w:szCs w:val="20"/>
          <w:highlight w:val="yellow"/>
          <w:lang w:val="en-US" w:eastAsia="en-AU"/>
          <w:rPrChange w:id="438" w:author="Andrés González Santa Cruz (andres.gonzalez.s)" w:date="2024-01-29T23:06:00Z">
            <w:rPr>
              <w:highlight w:val="yellow"/>
              <w:lang w:val="en-US" w:eastAsia="en-AU"/>
            </w:rPr>
          </w:rPrChange>
        </w:rPr>
        <w:t>.</w:t>
      </w:r>
      <w:del w:id="439" w:author="Andrés González Santa Cruz (andres.gonzalez.s)" w:date="2024-01-27T15:52:00Z">
        <w:r w:rsidR="00D6219A" w:rsidRPr="006646B8" w:rsidDel="001100C9">
          <w:rPr>
            <w:rFonts w:eastAsia="Times New Roman" w:cs="Times New Roman"/>
            <w:szCs w:val="20"/>
            <w:highlight w:val="yellow"/>
            <w:lang w:val="en-US" w:eastAsia="en-AU"/>
            <w:rPrChange w:id="440" w:author="Andrés González Santa Cruz (andres.gonzalez.s)" w:date="2024-01-29T23:06:00Z">
              <w:rPr>
                <w:highlight w:val="yellow"/>
                <w:lang w:val="en-US" w:eastAsia="en-AU"/>
              </w:rPr>
            </w:rPrChange>
          </w:rPr>
          <w:delText xml:space="preserve"> </w:delText>
        </w:r>
      </w:del>
      <w:ins w:id="441" w:author="Andrés González Santa Cruz (andres.gonzalez.s)" w:date="2024-01-27T15:52:00Z">
        <w:r w:rsidR="001100C9" w:rsidRPr="006646B8">
          <w:rPr>
            <w:rFonts w:eastAsia="Times New Roman" w:cs="Times New Roman"/>
            <w:szCs w:val="20"/>
            <w:highlight w:val="yellow"/>
            <w:lang w:val="en-US" w:eastAsia="en-AU"/>
          </w:rPr>
          <w:t xml:space="preserve"> </w:t>
        </w:r>
      </w:ins>
      <w:ins w:id="442" w:author="Andrés González Santa Cruz (andres.gonzalez.s)" w:date="2024-01-27T15:53:00Z">
        <w:r w:rsidR="001100C9" w:rsidRPr="006646B8">
          <w:rPr>
            <w:rFonts w:eastAsia="Times New Roman" w:cs="Times New Roman"/>
            <w:szCs w:val="20"/>
            <w:highlight w:val="yellow"/>
            <w:lang w:val="en-US" w:eastAsia="en-AU"/>
          </w:rPr>
          <w:t>We are exploring how PSU patterns change longitudinally, depending on</w:t>
        </w:r>
      </w:ins>
      <w:ins w:id="443" w:author="Andrés González Santa Cruz (andres.gonzalez.s)" w:date="2024-01-27T20:48:00Z">
        <w:r w:rsidR="006514D2" w:rsidRPr="006646B8">
          <w:rPr>
            <w:rFonts w:eastAsia="Times New Roman" w:cs="Times New Roman"/>
            <w:szCs w:val="20"/>
            <w:highlight w:val="yellow"/>
            <w:lang w:val="en-US" w:eastAsia="en-AU"/>
          </w:rPr>
          <w:t xml:space="preserve"> previous</w:t>
        </w:r>
      </w:ins>
      <w:ins w:id="444" w:author="Andrés González Santa Cruz (andres.gonzalez.s)" w:date="2024-01-27T15:53:00Z">
        <w:r w:rsidR="001100C9" w:rsidRPr="006646B8">
          <w:rPr>
            <w:rFonts w:eastAsia="Times New Roman" w:cs="Times New Roman"/>
            <w:szCs w:val="20"/>
            <w:highlight w:val="yellow"/>
            <w:lang w:val="en-US" w:eastAsia="en-AU"/>
          </w:rPr>
          <w:t xml:space="preserve"> treatment completio</w:t>
        </w:r>
      </w:ins>
      <w:ins w:id="445" w:author="Andrés González Santa Cruz (andres.gonzalez.s)" w:date="2024-01-27T15:54:00Z">
        <w:r w:rsidR="001100C9" w:rsidRPr="006646B8">
          <w:rPr>
            <w:rFonts w:eastAsia="Times New Roman" w:cs="Times New Roman"/>
            <w:szCs w:val="20"/>
            <w:highlight w:val="yellow"/>
            <w:lang w:val="en-US" w:eastAsia="en-AU"/>
          </w:rPr>
          <w:t>n status and</w:t>
        </w:r>
      </w:ins>
      <w:ins w:id="446" w:author="Andrés González Santa Cruz (andres.gonzalez.s)" w:date="2024-01-27T20:46:00Z">
        <w:r w:rsidR="006514D2" w:rsidRPr="006646B8">
          <w:rPr>
            <w:rFonts w:eastAsia="Times New Roman" w:cs="Times New Roman"/>
            <w:szCs w:val="20"/>
            <w:highlight w:val="yellow"/>
            <w:lang w:val="en-US" w:eastAsia="en-AU"/>
          </w:rPr>
          <w:t xml:space="preserve"> </w:t>
        </w:r>
      </w:ins>
      <w:ins w:id="447" w:author="Andrés González Santa Cruz (andres.gonzalez.s)" w:date="2024-01-28T17:00:00Z">
        <w:r w:rsidR="001436AB" w:rsidRPr="006646B8">
          <w:rPr>
            <w:rFonts w:eastAsia="Times New Roman" w:cs="Times New Roman"/>
            <w:szCs w:val="20"/>
            <w:highlight w:val="yellow"/>
            <w:lang w:val="en-US" w:eastAsia="en-AU"/>
          </w:rPr>
          <w:t>months</w:t>
        </w:r>
      </w:ins>
      <w:ins w:id="448" w:author="Andrés González Santa Cruz (andres.gonzalez.s)" w:date="2024-01-27T20:46:00Z">
        <w:r w:rsidR="006514D2" w:rsidRPr="006646B8">
          <w:rPr>
            <w:rFonts w:eastAsia="Times New Roman" w:cs="Times New Roman"/>
            <w:szCs w:val="20"/>
            <w:highlight w:val="yellow"/>
            <w:lang w:val="en-US" w:eastAsia="en-AU"/>
          </w:rPr>
          <w:t xml:space="preserve"> spent in treatment (&lt;</w:t>
        </w:r>
      </w:ins>
      <w:ins w:id="449" w:author="Andrés González Santa Cruz (andres.gonzalez.s)" w:date="2024-01-28T17:00:00Z">
        <w:r w:rsidR="001436AB" w:rsidRPr="006646B8">
          <w:rPr>
            <w:rFonts w:eastAsia="Times New Roman" w:cs="Times New Roman"/>
            <w:szCs w:val="20"/>
            <w:highlight w:val="yellow"/>
            <w:lang w:val="en-US" w:eastAsia="en-AU"/>
          </w:rPr>
          <w:t>3</w:t>
        </w:r>
      </w:ins>
      <w:ins w:id="450" w:author="Andrés González Santa Cruz (andres.gonzalez.s)" w:date="2024-01-27T20:46:00Z">
        <w:r w:rsidR="006514D2" w:rsidRPr="006646B8">
          <w:rPr>
            <w:rFonts w:eastAsia="Times New Roman" w:cs="Times New Roman"/>
            <w:szCs w:val="20"/>
            <w:highlight w:val="yellow"/>
            <w:lang w:val="en-US" w:eastAsia="en-AU"/>
          </w:rPr>
          <w:t xml:space="preserve"> vs. &gt;= </w:t>
        </w:r>
      </w:ins>
      <w:ins w:id="451" w:author="Andrés González Santa Cruz (andres.gonzalez.s)" w:date="2024-01-28T17:00:00Z">
        <w:r w:rsidR="001436AB" w:rsidRPr="006646B8">
          <w:rPr>
            <w:rFonts w:eastAsia="Times New Roman" w:cs="Times New Roman"/>
            <w:szCs w:val="20"/>
            <w:highlight w:val="yellow"/>
            <w:lang w:val="en-US" w:eastAsia="en-AU"/>
          </w:rPr>
          <w:t>3</w:t>
        </w:r>
      </w:ins>
      <w:ins w:id="452" w:author="Andrés González Santa Cruz (andres.gonzalez.s)" w:date="2024-01-27T20:46:00Z">
        <w:r w:rsidR="006514D2" w:rsidRPr="006646B8">
          <w:rPr>
            <w:rFonts w:eastAsia="Times New Roman" w:cs="Times New Roman"/>
            <w:szCs w:val="20"/>
            <w:highlight w:val="yellow"/>
            <w:lang w:val="en-US" w:eastAsia="en-AU"/>
          </w:rPr>
          <w:t xml:space="preserve">). This analyses will </w:t>
        </w:r>
      </w:ins>
      <w:ins w:id="453" w:author="Andrés González Santa Cruz (andres.gonzalez.s)" w:date="2024-01-27T20:47:00Z">
        <w:r w:rsidR="006514D2" w:rsidRPr="006646B8">
          <w:rPr>
            <w:rFonts w:eastAsia="Times New Roman" w:cs="Times New Roman"/>
            <w:szCs w:val="20"/>
            <w:highlight w:val="yellow"/>
            <w:lang w:val="en-US" w:eastAsia="en-AU"/>
          </w:rPr>
          <w:t>be stratified by</w:t>
        </w:r>
      </w:ins>
      <w:ins w:id="454" w:author="Andrés González Santa Cruz (andres.gonzalez.s)" w:date="2024-01-27T15:54:00Z">
        <w:r w:rsidR="001100C9" w:rsidRPr="006646B8">
          <w:rPr>
            <w:rFonts w:eastAsia="Times New Roman" w:cs="Times New Roman"/>
            <w:szCs w:val="20"/>
            <w:highlight w:val="yellow"/>
            <w:lang w:val="en-US" w:eastAsia="en-AU"/>
          </w:rPr>
          <w:t xml:space="preserve"> baseline treatment setting</w:t>
        </w:r>
      </w:ins>
      <w:ins w:id="455" w:author="Andrés González Santa Cruz (andres.gonzalez.s)" w:date="2024-01-27T20:47:00Z">
        <w:r w:rsidR="006514D2" w:rsidRPr="006646B8">
          <w:rPr>
            <w:rFonts w:eastAsia="Times New Roman" w:cs="Times New Roman"/>
            <w:szCs w:val="20"/>
            <w:highlight w:val="yellow"/>
            <w:lang w:val="en-US" w:eastAsia="en-AU"/>
          </w:rPr>
          <w:t xml:space="preserve"> due to expected unobserved differences among these groups</w:t>
        </w:r>
      </w:ins>
      <w:del w:id="456" w:author="Andrés González Santa Cruz (andres.gonzalez.s)" w:date="2024-01-27T15:52:00Z">
        <w:r w:rsidR="00ED3091" w:rsidRPr="006646B8" w:rsidDel="001100C9">
          <w:rPr>
            <w:rFonts w:eastAsia="Times New Roman" w:cs="Times New Roman"/>
            <w:szCs w:val="20"/>
            <w:highlight w:val="yellow"/>
            <w:lang w:val="en-US" w:eastAsia="en-AU"/>
            <w:rPrChange w:id="457" w:author="Andrés González Santa Cruz (andres.gonzalez.s)" w:date="2024-01-29T23:06:00Z">
              <w:rPr>
                <w:highlight w:val="yellow"/>
                <w:lang w:val="en-US" w:eastAsia="en-AU"/>
              </w:rPr>
            </w:rPrChange>
          </w:rPr>
          <w:delText xml:space="preserve">We </w:delText>
        </w:r>
        <w:r w:rsidR="00951FF6" w:rsidRPr="006646B8" w:rsidDel="001100C9">
          <w:rPr>
            <w:rFonts w:eastAsia="Times New Roman" w:cs="Times New Roman"/>
            <w:szCs w:val="20"/>
            <w:highlight w:val="yellow"/>
            <w:lang w:val="en-US" w:eastAsia="en-AU"/>
            <w:rPrChange w:id="458" w:author="Andrés González Santa Cruz (andres.gonzalez.s)" w:date="2024-01-29T23:06:00Z">
              <w:rPr>
                <w:highlight w:val="yellow"/>
                <w:lang w:val="en-US" w:eastAsia="en-AU"/>
              </w:rPr>
            </w:rPrChange>
          </w:rPr>
          <w:delText xml:space="preserve">are also Reading </w:delText>
        </w:r>
        <w:r w:rsidR="00266953" w:rsidRPr="006646B8" w:rsidDel="001100C9">
          <w:rPr>
            <w:rFonts w:eastAsia="Times New Roman" w:cs="Times New Roman"/>
            <w:szCs w:val="20"/>
            <w:highlight w:val="yellow"/>
            <w:lang w:val="en-US" w:eastAsia="en-AU"/>
            <w:rPrChange w:id="459" w:author="Andrés González Santa Cruz (andres.gonzalez.s)" w:date="2024-01-29T23:06:00Z">
              <w:rPr>
                <w:highlight w:val="yellow"/>
                <w:lang w:val="en-US" w:eastAsia="en-AU"/>
              </w:rPr>
            </w:rPrChange>
          </w:rPr>
          <w:delText xml:space="preserve">about </w:delText>
        </w:r>
        <w:commentRangeStart w:id="460"/>
        <w:r w:rsidR="00ED3091" w:rsidRPr="006646B8" w:rsidDel="001100C9">
          <w:rPr>
            <w:rFonts w:eastAsia="Times New Roman" w:cs="Times New Roman"/>
            <w:szCs w:val="20"/>
            <w:highlight w:val="yellow"/>
            <w:lang w:val="en-US" w:eastAsia="en-AU"/>
            <w:rPrChange w:id="461" w:author="Andrés González Santa Cruz (andres.gonzalez.s)" w:date="2024-01-29T23:06:00Z">
              <w:rPr>
                <w:highlight w:val="yellow"/>
                <w:lang w:val="en-US" w:eastAsia="en-AU"/>
              </w:rPr>
            </w:rPrChange>
          </w:rPr>
          <w:delText>Staggered entry</w:delText>
        </w:r>
        <w:r w:rsidR="00266953" w:rsidRPr="006646B8" w:rsidDel="001100C9">
          <w:rPr>
            <w:rFonts w:eastAsia="Times New Roman" w:cs="Times New Roman"/>
            <w:szCs w:val="20"/>
            <w:highlight w:val="yellow"/>
            <w:lang w:val="en-US" w:eastAsia="en-AU"/>
            <w:rPrChange w:id="462" w:author="Andrés González Santa Cruz (andres.gonzalez.s)" w:date="2024-01-29T23:06:00Z">
              <w:rPr>
                <w:highlight w:val="yellow"/>
                <w:lang w:val="en-US" w:eastAsia="en-AU"/>
              </w:rPr>
            </w:rPrChange>
          </w:rPr>
          <w:delText xml:space="preserve"> models in which the arrival of each subject to the follow-up does not start in time 0</w:delText>
        </w:r>
        <w:r w:rsidRPr="006646B8" w:rsidDel="001100C9">
          <w:rPr>
            <w:rFonts w:eastAsia="Times New Roman" w:cs="Times New Roman"/>
            <w:szCs w:val="20"/>
            <w:highlight w:val="yellow"/>
            <w:lang w:val="en-US" w:eastAsia="en-AU"/>
            <w:rPrChange w:id="463" w:author="Andrés González Santa Cruz (andres.gonzalez.s)" w:date="2024-01-29T23:06:00Z">
              <w:rPr>
                <w:highlight w:val="yellow"/>
                <w:lang w:val="en-US" w:eastAsia="en-AU"/>
              </w:rPr>
            </w:rPrChange>
          </w:rPr>
          <w:delText xml:space="preserve"> to account for length-biased data </w:delText>
        </w:r>
        <w:commentRangeEnd w:id="460"/>
        <w:r w:rsidR="005871E4" w:rsidDel="001100C9">
          <w:rPr>
            <w:rStyle w:val="Refdecomentario"/>
            <w:rFonts w:ascii="Times New Roman" w:eastAsia="Times New Roman" w:hAnsi="Times New Roman" w:cs="Times New Roman"/>
            <w:lang w:val="es-CL" w:eastAsia="es-ES_tradnl"/>
          </w:rPr>
          <w:commentReference w:id="460"/>
        </w:r>
        <w:r w:rsidRPr="006646B8" w:rsidDel="001100C9">
          <w:rPr>
            <w:rFonts w:eastAsia="Times New Roman" w:cs="Times New Roman"/>
            <w:szCs w:val="20"/>
            <w:highlight w:val="yellow"/>
            <w:lang w:val="en-US" w:eastAsia="en-AU"/>
            <w:rPrChange w:id="464" w:author="Andrés González Santa Cruz (andres.gonzalez.s)" w:date="2024-01-29T23:06:00Z">
              <w:rPr>
                <w:highlight w:val="yellow"/>
                <w:lang w:val="en-US" w:eastAsia="en-AU"/>
              </w:rPr>
            </w:rPrChange>
          </w:rPr>
          <w:delText>With</w:delText>
        </w:r>
      </w:del>
      <w:ins w:id="465" w:author="Mariel Mateo" w:date="2024-01-03T20:31:00Z">
        <w:del w:id="466" w:author="Andrés González Santa Cruz (andres.gonzalez.s)" w:date="2024-01-27T15:52:00Z">
          <w:r w:rsidR="006A0CFE" w:rsidRPr="006646B8" w:rsidDel="001100C9">
            <w:rPr>
              <w:rFonts w:eastAsia="Times New Roman" w:cs="Times New Roman"/>
              <w:szCs w:val="20"/>
              <w:highlight w:val="yellow"/>
              <w:lang w:val="en-US" w:eastAsia="en-AU"/>
            </w:rPr>
            <w:delText>with</w:delText>
          </w:r>
        </w:del>
      </w:ins>
      <w:del w:id="467" w:author="Andrés González Santa Cruz (andres.gonzalez.s)" w:date="2024-01-27T15:52:00Z">
        <w:r w:rsidRPr="006646B8" w:rsidDel="001100C9">
          <w:rPr>
            <w:rFonts w:eastAsia="Times New Roman" w:cs="Times New Roman"/>
            <w:szCs w:val="20"/>
            <w:highlight w:val="yellow"/>
            <w:lang w:val="en-US" w:eastAsia="en-AU"/>
            <w:rPrChange w:id="468" w:author="Andrés González Santa Cruz (andres.gonzalez.s)" w:date="2024-01-29T23:06:00Z">
              <w:rPr>
                <w:highlight w:val="yellow"/>
                <w:lang w:val="en-US" w:eastAsia="en-AU"/>
              </w:rPr>
            </w:rPrChange>
          </w:rPr>
          <w:delText xml:space="preserve"> nonstationary incidence times (CITA)</w:delText>
        </w:r>
      </w:del>
      <w:r w:rsidR="00266953" w:rsidRPr="006646B8">
        <w:rPr>
          <w:rFonts w:eastAsia="Times New Roman" w:cs="Times New Roman"/>
          <w:szCs w:val="20"/>
          <w:highlight w:val="yellow"/>
          <w:lang w:val="en-US" w:eastAsia="en-AU"/>
          <w:rPrChange w:id="469" w:author="Andrés González Santa Cruz (andres.gonzalez.s)" w:date="2024-01-29T23:06:00Z">
            <w:rPr>
              <w:highlight w:val="yellow"/>
              <w:lang w:val="en-US" w:eastAsia="en-AU"/>
            </w:rPr>
          </w:rPrChange>
        </w:rPr>
        <w:t xml:space="preserve">. </w:t>
      </w:r>
      <w:del w:id="470" w:author="Mariel Mateo" w:date="2024-01-03T20:31:00Z">
        <w:r w:rsidRPr="006646B8" w:rsidDel="006A0CFE">
          <w:rPr>
            <w:rFonts w:eastAsia="Times New Roman" w:cs="Times New Roman"/>
            <w:szCs w:val="20"/>
            <w:highlight w:val="yellow"/>
            <w:lang w:val="en-US" w:eastAsia="en-AU"/>
            <w:rPrChange w:id="471" w:author="Andrés González Santa Cruz (andres.gonzalez.s)" w:date="2024-01-29T23:06:00Z">
              <w:rPr>
                <w:highlight w:val="yellow"/>
                <w:lang w:val="en-US" w:eastAsia="en-AU"/>
              </w:rPr>
            </w:rPrChange>
          </w:rPr>
          <w:delText xml:space="preserve">Also, one </w:delText>
        </w:r>
      </w:del>
      <w:ins w:id="472" w:author="Mariel Mateo" w:date="2024-01-03T20:31:00Z">
        <w:r w:rsidR="006A0CFE" w:rsidRPr="006646B8">
          <w:rPr>
            <w:rFonts w:eastAsia="Times New Roman" w:cs="Times New Roman"/>
            <w:szCs w:val="20"/>
            <w:highlight w:val="yellow"/>
            <w:lang w:val="en-US" w:eastAsia="en-AU"/>
          </w:rPr>
          <w:t xml:space="preserve">Another </w:t>
        </w:r>
      </w:ins>
      <w:r w:rsidRPr="006646B8">
        <w:rPr>
          <w:rFonts w:eastAsia="Times New Roman" w:cs="Times New Roman"/>
          <w:szCs w:val="20"/>
          <w:highlight w:val="yellow"/>
          <w:lang w:val="en-US" w:eastAsia="en-AU"/>
          <w:rPrChange w:id="473" w:author="Andrés González Santa Cruz (andres.gonzalez.s)" w:date="2024-01-29T23:06:00Z">
            <w:rPr>
              <w:highlight w:val="yellow"/>
              <w:lang w:val="en-US" w:eastAsia="en-AU"/>
            </w:rPr>
          </w:rPrChange>
        </w:rPr>
        <w:t>challenge that remains unexplored is the presence of missing values and imputation methods under Missing-at random.</w:t>
      </w:r>
      <w:ins w:id="474" w:author="Andrés González Santa Cruz (andres.gonzalez.s)" w:date="2024-01-27T20:34:00Z">
        <w:r w:rsidR="006F7E51" w:rsidRPr="006646B8">
          <w:rPr>
            <w:rFonts w:eastAsia="Times New Roman" w:cs="Times New Roman"/>
            <w:szCs w:val="20"/>
            <w:lang w:val="en-US" w:eastAsia="en-AU"/>
          </w:rPr>
          <w:t xml:space="preserve"> </w:t>
        </w:r>
      </w:ins>
      <w:ins w:id="475" w:author="Andrés González Santa Cruz (andres.gonzalez.s)" w:date="2024-01-27T20:36:00Z">
        <w:r w:rsidR="006F7E51" w:rsidRPr="006646B8">
          <w:rPr>
            <w:rFonts w:eastAsia="Times New Roman" w:cs="Times New Roman"/>
            <w:szCs w:val="20"/>
            <w:lang w:val="en-US" w:eastAsia="en-AU"/>
          </w:rPr>
          <w:t>Given the complex longitudinal structure of the data, w</w:t>
        </w:r>
      </w:ins>
      <w:ins w:id="476" w:author="Andrés González Santa Cruz (andres.gonzalez.s)" w:date="2024-01-27T20:34:00Z">
        <w:r w:rsidR="006F7E51" w:rsidRPr="006646B8">
          <w:rPr>
            <w:rFonts w:eastAsia="Times New Roman" w:cs="Times New Roman"/>
            <w:szCs w:val="20"/>
            <w:lang w:val="en-US" w:eastAsia="en-AU"/>
          </w:rPr>
          <w:t xml:space="preserve">e will </w:t>
        </w:r>
      </w:ins>
      <w:ins w:id="477" w:author="Andrés González Santa Cruz (andres.gonzalez.s)" w:date="2024-01-28T15:24:00Z">
        <w:r w:rsidR="00BA0C7D" w:rsidRPr="006646B8">
          <w:rPr>
            <w:rFonts w:eastAsia="Times New Roman" w:cs="Times New Roman"/>
            <w:szCs w:val="20"/>
            <w:lang w:val="en-US" w:eastAsia="en-AU"/>
          </w:rPr>
          <w:t xml:space="preserve">conduct random-forest-based imputation </w:t>
        </w:r>
      </w:ins>
      <w:ins w:id="478" w:author="Andrés González Santa Cruz (andres.gonzalez.s)" w:date="2024-01-28T15:23:00Z">
        <w:r w:rsidR="00BA0C7D" w:rsidRPr="006646B8">
          <w:rPr>
            <w:rFonts w:eastAsia="Times New Roman" w:cs="Times New Roman"/>
            <w:szCs w:val="20"/>
            <w:lang w:val="en-US" w:eastAsia="en-AU"/>
          </w:rPr>
          <w:t xml:space="preserve">using </w:t>
        </w:r>
      </w:ins>
      <w:ins w:id="479" w:author="Andrés González Santa Cruz (andres.gonzalez.s)" w:date="2024-01-27T20:35:00Z">
        <w:r w:rsidR="006F7E51" w:rsidRPr="006646B8">
          <w:rPr>
            <w:rFonts w:eastAsia="Times New Roman" w:cs="Times New Roman"/>
            <w:szCs w:val="20"/>
            <w:lang w:val="en-US" w:eastAsia="en-AU"/>
          </w:rPr>
          <w:t xml:space="preserve">the </w:t>
        </w:r>
        <w:proofErr w:type="spellStart"/>
        <w:r w:rsidR="006F7E51" w:rsidRPr="006646B8">
          <w:rPr>
            <w:rFonts w:eastAsia="Times New Roman" w:cs="Times New Roman"/>
            <w:i/>
            <w:iCs/>
            <w:szCs w:val="20"/>
            <w:lang w:val="en-US" w:eastAsia="en-AU"/>
            <w:rPrChange w:id="480" w:author="Andrés González Santa Cruz (andres.gonzalez.s)" w:date="2024-01-29T23:06:00Z">
              <w:rPr>
                <w:rFonts w:eastAsia="Times New Roman" w:cs="Times New Roman"/>
                <w:szCs w:val="20"/>
                <w:lang w:val="en-US" w:eastAsia="en-AU"/>
              </w:rPr>
            </w:rPrChange>
          </w:rPr>
          <w:t>missRanger</w:t>
        </w:r>
        <w:proofErr w:type="spellEnd"/>
        <w:r w:rsidR="006F7E51" w:rsidRPr="006646B8">
          <w:rPr>
            <w:rFonts w:eastAsia="Times New Roman" w:cs="Times New Roman"/>
            <w:szCs w:val="20"/>
            <w:lang w:val="en-US" w:eastAsia="en-AU"/>
          </w:rPr>
          <w:t xml:space="preserve"> package. We </w:t>
        </w:r>
      </w:ins>
      <w:ins w:id="481" w:author="Andrés González Santa Cruz (andres.gonzalez.s)" w:date="2024-01-27T20:48:00Z">
        <w:r w:rsidR="004B1483" w:rsidRPr="006646B8">
          <w:rPr>
            <w:rFonts w:eastAsia="Times New Roman" w:cs="Times New Roman"/>
            <w:szCs w:val="20"/>
            <w:lang w:val="en-US" w:eastAsia="en-AU"/>
          </w:rPr>
          <w:t>will use</w:t>
        </w:r>
      </w:ins>
      <w:ins w:id="482" w:author="Andrés González Santa Cruz (andres.gonzalez.s)" w:date="2024-01-27T20:35:00Z">
        <w:r w:rsidR="006F7E51" w:rsidRPr="006646B8">
          <w:rPr>
            <w:rFonts w:eastAsia="Times New Roman" w:cs="Times New Roman"/>
            <w:szCs w:val="20"/>
            <w:lang w:val="en-US" w:eastAsia="en-AU"/>
          </w:rPr>
          <w:t xml:space="preserve"> 200 trees, using 3 candidate values of predictive matching (thus, </w:t>
        </w:r>
      </w:ins>
      <w:ins w:id="483" w:author="Andrés González Santa Cruz (andres.gonzalez.s)" w:date="2024-01-27T20:50:00Z">
        <w:r w:rsidR="004B1483" w:rsidRPr="006646B8">
          <w:rPr>
            <w:rFonts w:eastAsia="Times New Roman" w:cs="Times New Roman"/>
            <w:szCs w:val="20"/>
            <w:lang w:val="en-US" w:eastAsia="en-AU"/>
          </w:rPr>
          <w:t xml:space="preserve">aiming </w:t>
        </w:r>
      </w:ins>
      <w:ins w:id="484" w:author="Andrés González Santa Cruz (andres.gonzalez.s)" w:date="2024-01-27T20:49:00Z">
        <w:r w:rsidR="004B1483" w:rsidRPr="006646B8">
          <w:rPr>
            <w:rFonts w:eastAsia="Times New Roman" w:cs="Times New Roman"/>
            <w:szCs w:val="20"/>
            <w:lang w:val="en-US" w:eastAsia="en-AU"/>
          </w:rPr>
          <w:t xml:space="preserve">for </w:t>
        </w:r>
        <w:r w:rsidR="004B1483" w:rsidRPr="0096682F">
          <w:t>plausib</w:t>
        </w:r>
        <w:r w:rsidR="004B1483">
          <w:t>le imputat</w:t>
        </w:r>
      </w:ins>
      <w:ins w:id="485" w:author="Andrés González Santa Cruz (andres.gonzalez.s)" w:date="2024-01-27T20:50:00Z">
        <w:r w:rsidR="004B1483">
          <w:t xml:space="preserve">ions </w:t>
        </w:r>
      </w:ins>
      <w:ins w:id="486" w:author="Andrés González Santa Cruz (andres.gonzalez.s)" w:date="2024-01-27T20:49:00Z">
        <w:r w:rsidR="004B1483">
          <w:t>given predictor</w:t>
        </w:r>
      </w:ins>
      <w:ins w:id="487" w:author="Andrés González Santa Cruz (andres.gonzalez.s)" w:date="2024-01-27T20:50:00Z">
        <w:r w:rsidR="004B1483">
          <w:t xml:space="preserve"> values</w:t>
        </w:r>
      </w:ins>
      <w:ins w:id="488" w:author="Andrés González Santa Cruz (andres.gonzalez.s)" w:date="2024-01-27T20:35:00Z">
        <w:r w:rsidR="006F7E51" w:rsidRPr="006646B8">
          <w:rPr>
            <w:rFonts w:eastAsia="Times New Roman" w:cs="Times New Roman"/>
            <w:szCs w:val="20"/>
            <w:lang w:val="en-US" w:eastAsia="en-AU"/>
          </w:rPr>
          <w:t>), with a maximum of 50 iterations per chaining steps.</w:t>
        </w:r>
      </w:ins>
      <w:ins w:id="489" w:author="Andrés González Santa Cruz (andres.gonzalez.s)" w:date="2024-01-27T20:50:00Z">
        <w:r w:rsidR="004B1483" w:rsidRPr="006646B8">
          <w:rPr>
            <w:rFonts w:eastAsia="Times New Roman" w:cs="Times New Roman"/>
            <w:szCs w:val="20"/>
            <w:lang w:val="en-US" w:eastAsia="en-AU"/>
          </w:rPr>
          <w:t xml:space="preserve"> This imputation procedure may </w:t>
        </w:r>
      </w:ins>
      <w:ins w:id="490" w:author="Andrés González Santa Cruz (andres.gonzalez.s)" w:date="2024-01-27T20:53:00Z">
        <w:r w:rsidR="004B1483" w:rsidRPr="006646B8">
          <w:rPr>
            <w:rFonts w:eastAsia="Times New Roman" w:cs="Times New Roman"/>
            <w:szCs w:val="20"/>
            <w:lang w:val="en-US" w:eastAsia="en-AU"/>
          </w:rPr>
          <w:t xml:space="preserve">circumvent specification of interactions or </w:t>
        </w:r>
      </w:ins>
      <w:ins w:id="491" w:author="Andrés González Santa Cruz (andres.gonzalez.s)" w:date="2024-01-27T20:54:00Z">
        <w:r w:rsidR="004B1483" w:rsidRPr="006646B8">
          <w:rPr>
            <w:rFonts w:eastAsia="Times New Roman" w:cs="Times New Roman"/>
            <w:szCs w:val="20"/>
            <w:lang w:val="en-US" w:eastAsia="en-AU"/>
          </w:rPr>
          <w:t xml:space="preserve">nonparametric relationships </w:t>
        </w:r>
      </w:ins>
      <w:ins w:id="492" w:author="Andrés González Santa Cruz (andres.gonzalez.s)" w:date="2024-01-27T20:56:00Z">
        <w:r w:rsidR="004B1483" w:rsidRPr="006646B8">
          <w:rPr>
            <w:rFonts w:eastAsia="Times New Roman" w:cs="Times New Roman"/>
            <w:szCs w:val="20"/>
            <w:lang w:val="en-US" w:eastAsia="en-AU"/>
          </w:rPr>
          <w:t xml:space="preserve">and can handle collinearity </w:t>
        </w:r>
      </w:ins>
      <w:ins w:id="493" w:author="Andrés González Santa Cruz (andres.gonzalez.s)" w:date="2024-01-27T20:54:00Z">
        <w:r w:rsidR="004B1483" w:rsidRPr="006646B8">
          <w:rPr>
            <w:rFonts w:eastAsia="Times New Roman" w:cs="Times New Roman"/>
            <w:szCs w:val="20"/>
            <w:lang w:val="en-US" w:eastAsia="en-AU"/>
          </w:rPr>
          <w:t xml:space="preserve">between imputation </w:t>
        </w:r>
      </w:ins>
      <w:commentRangeStart w:id="494"/>
      <w:ins w:id="495" w:author="Andrés González Santa Cruz (andres.gonzalez.s)" w:date="2024-01-27T20:55:00Z">
        <w:r w:rsidR="004B1483" w:rsidRPr="006646B8">
          <w:rPr>
            <w:rFonts w:eastAsia="Times New Roman" w:cs="Times New Roman"/>
            <w:szCs w:val="20"/>
            <w:lang w:val="en-US" w:eastAsia="en-AU"/>
          </w:rPr>
          <w:t>variables</w:t>
        </w:r>
      </w:ins>
      <w:commentRangeEnd w:id="494"/>
      <w:ins w:id="496" w:author="Andrés González Santa Cruz (andres.gonzalez.s)" w:date="2024-01-28T15:26:00Z">
        <w:r w:rsidR="00BA0C7D">
          <w:rPr>
            <w:rStyle w:val="Refdecomentario"/>
            <w:rFonts w:ascii="Times New Roman" w:eastAsia="Times New Roman" w:hAnsi="Times New Roman" w:cs="Times New Roman"/>
            <w:lang w:val="es-CL" w:eastAsia="es-ES_tradnl"/>
          </w:rPr>
          <w:commentReference w:id="494"/>
        </w:r>
      </w:ins>
      <w:ins w:id="497" w:author="Andrés González Santa Cruz (andres.gonzalez.s)" w:date="2024-01-27T20:54:00Z">
        <w:r w:rsidR="004B1483" w:rsidRPr="006646B8">
          <w:rPr>
            <w:rFonts w:eastAsia="Times New Roman" w:cs="Times New Roman"/>
            <w:szCs w:val="20"/>
            <w:lang w:val="en-US" w:eastAsia="en-AU"/>
          </w:rPr>
          <w:t>.</w:t>
        </w:r>
      </w:ins>
      <w:ins w:id="498" w:author="Andrés González Santa Cruz (andres.gonzalez.s)" w:date="2024-01-29T23:33:00Z">
        <w:r w:rsidR="000011AA">
          <w:rPr>
            <w:rFonts w:eastAsia="Times New Roman" w:cs="Times New Roman"/>
            <w:szCs w:val="20"/>
            <w:lang w:val="en-US" w:eastAsia="en-AU"/>
          </w:rPr>
          <w:t xml:space="preserve"> Lastly, we will conduct separate analyses by baselin</w:t>
        </w:r>
      </w:ins>
      <w:ins w:id="499" w:author="Andrés González Santa Cruz (andres.gonzalez.s)" w:date="2024-01-29T23:34:00Z">
        <w:r w:rsidR="00EB4F0F">
          <w:rPr>
            <w:rFonts w:eastAsia="Times New Roman" w:cs="Times New Roman"/>
            <w:szCs w:val="20"/>
            <w:lang w:val="en-US" w:eastAsia="en-AU"/>
          </w:rPr>
          <w:t>e</w:t>
        </w:r>
      </w:ins>
      <w:ins w:id="500" w:author="Andrés González Santa Cruz (andres.gonzalez.s)" w:date="2024-01-29T23:33:00Z">
        <w:r w:rsidR="000011AA">
          <w:rPr>
            <w:rFonts w:eastAsia="Times New Roman" w:cs="Times New Roman"/>
            <w:szCs w:val="20"/>
            <w:lang w:val="en-US" w:eastAsia="en-AU"/>
          </w:rPr>
          <w:t xml:space="preserve"> treatment modality.</w:t>
        </w:r>
      </w:ins>
    </w:p>
    <w:p w14:paraId="2AD05AD5" w14:textId="77777777" w:rsidR="00092304" w:rsidRPr="0003668E" w:rsidRDefault="00092304" w:rsidP="00A53D5E">
      <w:pPr>
        <w:pStyle w:val="Prrafodelista"/>
        <w:tabs>
          <w:tab w:val="left" w:pos="567"/>
        </w:tabs>
        <w:spacing w:after="0" w:line="240" w:lineRule="auto"/>
        <w:ind w:left="1058" w:right="565"/>
        <w:rPr>
          <w:rFonts w:eastAsia="Times New Roman" w:cs="Times New Roman"/>
          <w:szCs w:val="20"/>
          <w:lang w:val="en-US" w:eastAsia="en-AU"/>
        </w:rPr>
      </w:pPr>
    </w:p>
    <w:p w14:paraId="17F2B25B" w14:textId="4AA08038" w:rsidR="00DE51DF" w:rsidRPr="00F56CF1" w:rsidRDefault="00C86DE9" w:rsidP="00A53D5E">
      <w:pPr>
        <w:pStyle w:val="Prrafodelista"/>
        <w:numPr>
          <w:ilvl w:val="0"/>
          <w:numId w:val="25"/>
        </w:numPr>
        <w:tabs>
          <w:tab w:val="left" w:pos="567"/>
        </w:tabs>
        <w:spacing w:line="240" w:lineRule="auto"/>
        <w:ind w:left="1069" w:right="565"/>
        <w:rPr>
          <w:b/>
          <w:bCs/>
          <w:szCs w:val="20"/>
          <w:highlight w:val="yellow"/>
          <w:lang w:val="en-US" w:eastAsia="en-AU"/>
        </w:rPr>
      </w:pPr>
      <w:r w:rsidRPr="00F56CF1">
        <w:rPr>
          <w:rFonts w:eastAsia="Times New Roman" w:cs="Times New Roman"/>
          <w:b/>
          <w:bCs/>
          <w:szCs w:val="20"/>
          <w:highlight w:val="yellow"/>
          <w:lang w:eastAsia="en-AU"/>
        </w:rPr>
        <w:t>Presentation in Scientific meetings:</w:t>
      </w:r>
      <w:r w:rsidRPr="00F56CF1">
        <w:rPr>
          <w:rFonts w:eastAsia="Times New Roman" w:cs="Times New Roman"/>
          <w:szCs w:val="20"/>
          <w:highlight w:val="yellow"/>
          <w:lang w:eastAsia="en-AU"/>
        </w:rPr>
        <w:t xml:space="preserve"> Our goal is to present this study at least at one international conference such as the National Institute on Drug Abuse International Forum, or </w:t>
      </w:r>
      <w:del w:id="501" w:author="Andrés González Santa Cruz (andres.gonzalez.s)" w:date="2024-01-27T15:55:00Z">
        <w:r w:rsidRPr="00F56CF1" w:rsidDel="001100C9">
          <w:rPr>
            <w:rFonts w:eastAsia="Times New Roman" w:cs="Times New Roman"/>
            <w:szCs w:val="20"/>
            <w:highlight w:val="yellow"/>
            <w:lang w:eastAsia="en-AU"/>
          </w:rPr>
          <w:delText xml:space="preserve">similar, and </w:delText>
        </w:r>
      </w:del>
      <w:r w:rsidRPr="00F56CF1">
        <w:rPr>
          <w:rFonts w:eastAsia="Times New Roman" w:cs="Times New Roman"/>
          <w:szCs w:val="20"/>
          <w:highlight w:val="yellow"/>
          <w:lang w:eastAsia="en-AU"/>
        </w:rPr>
        <w:t>in possible scientific community activities organized either by Griffith University (Australia), Universidad de Chile or other national institutions</w:t>
      </w:r>
      <w:r w:rsidR="00092304" w:rsidRPr="00F56CF1">
        <w:rPr>
          <w:rFonts w:eastAsia="Times New Roman" w:cs="Times New Roman"/>
          <w:szCs w:val="20"/>
          <w:highlight w:val="yellow"/>
          <w:lang w:eastAsia="en-AU"/>
        </w:rPr>
        <w:t xml:space="preserve">. </w:t>
      </w:r>
    </w:p>
    <w:p w14:paraId="217B65AC" w14:textId="6397A9D1" w:rsidR="008A4DE2" w:rsidRPr="004F62DC" w:rsidRDefault="008A4DE2" w:rsidP="004F62DC">
      <w:pPr>
        <w:tabs>
          <w:tab w:val="left" w:pos="567"/>
        </w:tabs>
        <w:spacing w:after="100" w:afterAutospacing="1" w:line="240" w:lineRule="auto"/>
        <w:ind w:left="709" w:right="565"/>
        <w:textAlignment w:val="baseline"/>
        <w:rPr>
          <w:rFonts w:eastAsia="Times New Roman" w:cs="Times New Roman"/>
          <w:b/>
          <w:bCs/>
          <w:color w:val="4472C4" w:themeColor="accent1"/>
          <w:kern w:val="36"/>
          <w:szCs w:val="20"/>
          <w:lang w:eastAsia="en-AU"/>
        </w:rPr>
      </w:pPr>
      <w:r w:rsidRPr="004F62DC">
        <w:rPr>
          <w:szCs w:val="20"/>
        </w:rPr>
        <w:br w:type="page"/>
      </w:r>
    </w:p>
    <w:p w14:paraId="12F32A97" w14:textId="64DEA1B6" w:rsidR="008A4DE2" w:rsidRPr="00092304" w:rsidRDefault="008A4DE2" w:rsidP="00261E63">
      <w:pPr>
        <w:pStyle w:val="Ttulo1"/>
        <w:numPr>
          <w:ilvl w:val="0"/>
          <w:numId w:val="11"/>
        </w:numPr>
        <w:tabs>
          <w:tab w:val="left" w:pos="567"/>
        </w:tabs>
        <w:spacing w:before="0" w:beforeAutospacing="0"/>
        <w:ind w:right="565"/>
        <w:rPr>
          <w:rFonts w:ascii="Verdana" w:hAnsi="Verdana"/>
          <w:sz w:val="20"/>
          <w:szCs w:val="20"/>
        </w:rPr>
      </w:pPr>
      <w:bookmarkStart w:id="502" w:name="_Toc122106547"/>
      <w:r w:rsidRPr="00092304">
        <w:rPr>
          <w:rFonts w:ascii="Verdana" w:hAnsi="Verdana"/>
          <w:sz w:val="20"/>
          <w:szCs w:val="20"/>
        </w:rPr>
        <w:lastRenderedPageBreak/>
        <w:t>References</w:t>
      </w:r>
      <w:bookmarkEnd w:id="502"/>
    </w:p>
    <w:p w14:paraId="2236A6A6" w14:textId="77777777" w:rsidR="00A912ED" w:rsidRDefault="00A912ED">
      <w:pPr>
        <w:jc w:val="left"/>
        <w:rPr>
          <w:color w:val="3A3A3A"/>
          <w:shd w:val="clear" w:color="auto" w:fill="FFFFFF"/>
        </w:rPr>
        <w:sectPr w:rsidR="00A912ED" w:rsidSect="004F6F48">
          <w:headerReference w:type="default" r:id="rId44"/>
          <w:footerReference w:type="default" r:id="rId45"/>
          <w:pgSz w:w="11906" w:h="16838"/>
          <w:pgMar w:top="851" w:right="851" w:bottom="851" w:left="851" w:header="709" w:footer="709" w:gutter="0"/>
          <w:cols w:space="708"/>
          <w:docGrid w:linePitch="360"/>
        </w:sectPr>
      </w:pPr>
    </w:p>
    <w:p w14:paraId="0EB77909" w14:textId="5C798F32" w:rsidR="00A912ED" w:rsidRPr="00A4117F" w:rsidRDefault="00A912ED">
      <w:pPr>
        <w:jc w:val="left"/>
        <w:rPr>
          <w:rFonts w:eastAsia="Times New Roman" w:cs="Times New Roman"/>
          <w:color w:val="3A3A3A"/>
          <w:szCs w:val="20"/>
          <w:shd w:val="clear" w:color="auto" w:fill="FFFFFF"/>
          <w:lang w:eastAsia="en-AU"/>
        </w:rPr>
      </w:pPr>
      <w:r w:rsidRPr="00A4117F">
        <w:rPr>
          <w:rFonts w:eastAsia="Times New Roman" w:cs="Times New Roman"/>
          <w:color w:val="3A3A3A"/>
          <w:szCs w:val="20"/>
          <w:shd w:val="clear" w:color="auto" w:fill="FFFFFF"/>
          <w:lang w:eastAsia="en-AU"/>
        </w:rPr>
        <w:lastRenderedPageBreak/>
        <w:t>Table 1</w:t>
      </w:r>
      <w:ins w:id="503" w:author="Andrés González Santa Cruz" w:date="2024-02-29T16:44:00Z">
        <w:r w:rsidR="00721D2B">
          <w:rPr>
            <w:rFonts w:eastAsia="Times New Roman" w:cs="Times New Roman"/>
            <w:color w:val="3A3A3A"/>
            <w:szCs w:val="20"/>
            <w:shd w:val="clear" w:color="auto" w:fill="FFFFFF"/>
            <w:lang w:eastAsia="en-AU"/>
          </w:rPr>
          <w:t>a</w:t>
        </w:r>
      </w:ins>
      <w:r w:rsidRPr="00A4117F">
        <w:rPr>
          <w:rFonts w:eastAsia="Times New Roman" w:cs="Times New Roman"/>
          <w:color w:val="3A3A3A"/>
          <w:szCs w:val="20"/>
          <w:shd w:val="clear" w:color="auto" w:fill="FFFFFF"/>
          <w:lang w:eastAsia="en-AU"/>
        </w:rPr>
        <w:t>. Characteristics of the study sample</w:t>
      </w:r>
    </w:p>
    <w:tbl>
      <w:tblPr>
        <w:tblW w:w="4911" w:type="pct"/>
        <w:tblLayout w:type="fixed"/>
        <w:tblCellMar>
          <w:left w:w="70" w:type="dxa"/>
          <w:right w:w="70" w:type="dxa"/>
        </w:tblCellMar>
        <w:tblLook w:val="04A0" w:firstRow="1" w:lastRow="0" w:firstColumn="1" w:lastColumn="0" w:noHBand="0" w:noVBand="1"/>
        <w:tblPrChange w:id="504" w:author="Andrés González Santa Cruz (andres.gonzalez.s)" w:date="2024-01-29T11:40:00Z">
          <w:tblPr>
            <w:tblW w:w="4911" w:type="pct"/>
            <w:tblLayout w:type="fixed"/>
            <w:tblCellMar>
              <w:left w:w="70" w:type="dxa"/>
              <w:right w:w="70" w:type="dxa"/>
            </w:tblCellMar>
            <w:tblLook w:val="04A0" w:firstRow="1" w:lastRow="0" w:firstColumn="1" w:lastColumn="0" w:noHBand="0" w:noVBand="1"/>
          </w:tblPr>
        </w:tblPrChange>
      </w:tblPr>
      <w:tblGrid>
        <w:gridCol w:w="3829"/>
        <w:gridCol w:w="2836"/>
        <w:gridCol w:w="2150"/>
        <w:gridCol w:w="2150"/>
        <w:gridCol w:w="2150"/>
        <w:gridCol w:w="922"/>
        <w:gridCol w:w="830"/>
        <w:tblGridChange w:id="505">
          <w:tblGrid>
            <w:gridCol w:w="3829"/>
            <w:gridCol w:w="2836"/>
            <w:gridCol w:w="2150"/>
            <w:gridCol w:w="2150"/>
            <w:gridCol w:w="2150"/>
            <w:gridCol w:w="922"/>
            <w:gridCol w:w="830"/>
          </w:tblGrid>
        </w:tblGridChange>
      </w:tblGrid>
      <w:tr w:rsidR="00A912ED" w:rsidRPr="00A912ED" w14:paraId="02AE4BF4" w14:textId="77777777" w:rsidTr="00374F04">
        <w:trPr>
          <w:trHeight w:val="170"/>
          <w:trPrChange w:id="506" w:author="Andrés González Santa Cruz (andres.gonzalez.s)" w:date="2024-01-29T11:40:00Z">
            <w:trPr>
              <w:trHeight w:val="170"/>
            </w:trPr>
          </w:trPrChange>
        </w:trPr>
        <w:tc>
          <w:tcPr>
            <w:tcW w:w="1288" w:type="pct"/>
            <w:tcBorders>
              <w:top w:val="single" w:sz="4" w:space="0" w:color="auto"/>
              <w:left w:val="nil"/>
              <w:bottom w:val="single" w:sz="4" w:space="0" w:color="auto"/>
              <w:right w:val="nil"/>
            </w:tcBorders>
            <w:shd w:val="clear" w:color="auto" w:fill="auto"/>
            <w:noWrap/>
            <w:vAlign w:val="bottom"/>
            <w:hideMark/>
            <w:tcPrChange w:id="507" w:author="Andrés González Santa Cruz (andres.gonzalez.s)" w:date="2024-01-29T11:40:00Z">
              <w:tcPr>
                <w:tcW w:w="1288" w:type="pct"/>
                <w:tcBorders>
                  <w:top w:val="single" w:sz="4" w:space="0" w:color="auto"/>
                  <w:left w:val="nil"/>
                  <w:bottom w:val="single" w:sz="4" w:space="0" w:color="auto"/>
                  <w:right w:val="nil"/>
                </w:tcBorders>
                <w:shd w:val="clear" w:color="auto" w:fill="auto"/>
                <w:noWrap/>
                <w:vAlign w:val="bottom"/>
                <w:hideMark/>
              </w:tcPr>
            </w:tcPrChange>
          </w:tcPr>
          <w:p w14:paraId="24EF6D2E" w14:textId="77777777" w:rsidR="00A912ED" w:rsidRPr="00A912ED" w:rsidRDefault="00A912ED" w:rsidP="00A912ED">
            <w:pPr>
              <w:spacing w:after="0" w:line="240" w:lineRule="auto"/>
              <w:jc w:val="left"/>
              <w:rPr>
                <w:rFonts w:eastAsia="Times New Roman" w:cs="Calibri"/>
                <w:b/>
                <w:bCs/>
                <w:color w:val="000000"/>
                <w:sz w:val="14"/>
                <w:szCs w:val="14"/>
                <w:lang w:val="es-CL" w:eastAsia="es-CL"/>
              </w:rPr>
            </w:pPr>
            <w:r w:rsidRPr="00A912ED">
              <w:rPr>
                <w:rFonts w:eastAsia="Times New Roman" w:cs="Calibri"/>
                <w:b/>
                <w:bCs/>
                <w:color w:val="000000"/>
                <w:sz w:val="14"/>
                <w:szCs w:val="14"/>
                <w:lang w:val="es-CL" w:eastAsia="es-CL"/>
              </w:rPr>
              <w:t>Variable</w:t>
            </w:r>
          </w:p>
        </w:tc>
        <w:tc>
          <w:tcPr>
            <w:tcW w:w="954" w:type="pct"/>
            <w:tcBorders>
              <w:top w:val="single" w:sz="4" w:space="0" w:color="auto"/>
              <w:left w:val="nil"/>
              <w:bottom w:val="single" w:sz="4" w:space="0" w:color="auto"/>
              <w:right w:val="nil"/>
            </w:tcBorders>
            <w:shd w:val="clear" w:color="auto" w:fill="auto"/>
            <w:noWrap/>
            <w:vAlign w:val="bottom"/>
            <w:hideMark/>
            <w:tcPrChange w:id="508" w:author="Andrés González Santa Cruz (andres.gonzalez.s)" w:date="2024-01-29T11:40:00Z">
              <w:tcPr>
                <w:tcW w:w="954" w:type="pct"/>
                <w:tcBorders>
                  <w:top w:val="single" w:sz="4" w:space="0" w:color="auto"/>
                  <w:left w:val="nil"/>
                  <w:bottom w:val="single" w:sz="4" w:space="0" w:color="auto"/>
                  <w:right w:val="nil"/>
                </w:tcBorders>
                <w:shd w:val="clear" w:color="auto" w:fill="auto"/>
                <w:noWrap/>
                <w:vAlign w:val="bottom"/>
                <w:hideMark/>
              </w:tcPr>
            </w:tcPrChange>
          </w:tcPr>
          <w:p w14:paraId="103C4E56" w14:textId="77777777" w:rsidR="00A912ED" w:rsidRPr="00A912ED" w:rsidRDefault="00A912ED" w:rsidP="00A912ED">
            <w:pPr>
              <w:spacing w:after="0" w:line="240" w:lineRule="auto"/>
              <w:jc w:val="left"/>
              <w:rPr>
                <w:rFonts w:eastAsia="Times New Roman" w:cs="Calibri"/>
                <w:b/>
                <w:bCs/>
                <w:color w:val="000000"/>
                <w:sz w:val="14"/>
                <w:szCs w:val="14"/>
                <w:lang w:val="es-CL" w:eastAsia="es-CL"/>
              </w:rPr>
            </w:pPr>
            <w:proofErr w:type="spellStart"/>
            <w:r w:rsidRPr="00A912ED">
              <w:rPr>
                <w:rFonts w:eastAsia="Times New Roman" w:cs="Calibri"/>
                <w:b/>
                <w:bCs/>
                <w:color w:val="000000"/>
                <w:sz w:val="14"/>
                <w:szCs w:val="14"/>
                <w:lang w:val="es-CL" w:eastAsia="es-CL"/>
              </w:rPr>
              <w:t>Category</w:t>
            </w:r>
            <w:proofErr w:type="spellEnd"/>
          </w:p>
        </w:tc>
        <w:tc>
          <w:tcPr>
            <w:tcW w:w="723" w:type="pct"/>
            <w:tcBorders>
              <w:top w:val="single" w:sz="4" w:space="0" w:color="auto"/>
              <w:left w:val="nil"/>
              <w:bottom w:val="single" w:sz="4" w:space="0" w:color="auto"/>
              <w:right w:val="nil"/>
            </w:tcBorders>
            <w:shd w:val="clear" w:color="auto" w:fill="auto"/>
            <w:noWrap/>
            <w:vAlign w:val="bottom"/>
            <w:hideMark/>
            <w:tcPrChange w:id="509" w:author="Andrés González Santa Cruz (andres.gonzalez.s)" w:date="2024-01-29T11:40:00Z">
              <w:tcPr>
                <w:tcW w:w="723" w:type="pct"/>
                <w:tcBorders>
                  <w:top w:val="single" w:sz="4" w:space="0" w:color="auto"/>
                  <w:left w:val="nil"/>
                  <w:bottom w:val="single" w:sz="4" w:space="0" w:color="auto"/>
                  <w:right w:val="nil"/>
                </w:tcBorders>
                <w:shd w:val="clear" w:color="auto" w:fill="auto"/>
                <w:noWrap/>
                <w:vAlign w:val="bottom"/>
                <w:hideMark/>
              </w:tcPr>
            </w:tcPrChange>
          </w:tcPr>
          <w:p w14:paraId="7495FDCC" w14:textId="77777777" w:rsidR="00A912ED" w:rsidRPr="00A912ED" w:rsidRDefault="00A912ED" w:rsidP="00A912ED">
            <w:pPr>
              <w:spacing w:after="0" w:line="240" w:lineRule="auto"/>
              <w:jc w:val="center"/>
              <w:rPr>
                <w:rFonts w:eastAsia="Times New Roman" w:cs="Calibri"/>
                <w:b/>
                <w:bCs/>
                <w:color w:val="000000"/>
                <w:sz w:val="14"/>
                <w:szCs w:val="14"/>
                <w:lang w:val="es-CL" w:eastAsia="es-CL"/>
              </w:rPr>
            </w:pPr>
            <w:proofErr w:type="spellStart"/>
            <w:r w:rsidRPr="00A912ED">
              <w:rPr>
                <w:rFonts w:eastAsia="Times New Roman" w:cs="Calibri"/>
                <w:b/>
                <w:bCs/>
                <w:color w:val="000000"/>
                <w:sz w:val="14"/>
                <w:szCs w:val="14"/>
                <w:lang w:val="es-CL" w:eastAsia="es-CL"/>
              </w:rPr>
              <w:t>Overall</w:t>
            </w:r>
            <w:proofErr w:type="spellEnd"/>
            <w:r w:rsidRPr="00A912ED">
              <w:rPr>
                <w:rFonts w:eastAsia="Times New Roman" w:cs="Calibri"/>
                <w:b/>
                <w:bCs/>
                <w:color w:val="000000"/>
                <w:sz w:val="14"/>
                <w:szCs w:val="14"/>
                <w:lang w:val="es-CL" w:eastAsia="es-CL"/>
              </w:rPr>
              <w:t xml:space="preserve"> (n= 85,048)</w:t>
            </w:r>
          </w:p>
        </w:tc>
        <w:tc>
          <w:tcPr>
            <w:tcW w:w="723" w:type="pct"/>
            <w:tcBorders>
              <w:top w:val="single" w:sz="4" w:space="0" w:color="auto"/>
              <w:left w:val="nil"/>
              <w:bottom w:val="single" w:sz="4" w:space="0" w:color="auto"/>
              <w:right w:val="nil"/>
            </w:tcBorders>
            <w:shd w:val="clear" w:color="auto" w:fill="auto"/>
            <w:noWrap/>
            <w:vAlign w:val="bottom"/>
            <w:hideMark/>
            <w:tcPrChange w:id="510" w:author="Andrés González Santa Cruz (andres.gonzalez.s)" w:date="2024-01-29T11:40:00Z">
              <w:tcPr>
                <w:tcW w:w="723" w:type="pct"/>
                <w:tcBorders>
                  <w:top w:val="single" w:sz="4" w:space="0" w:color="auto"/>
                  <w:left w:val="nil"/>
                  <w:bottom w:val="single" w:sz="4" w:space="0" w:color="auto"/>
                  <w:right w:val="nil"/>
                </w:tcBorders>
                <w:shd w:val="clear" w:color="auto" w:fill="auto"/>
                <w:noWrap/>
                <w:vAlign w:val="bottom"/>
                <w:hideMark/>
              </w:tcPr>
            </w:tcPrChange>
          </w:tcPr>
          <w:p w14:paraId="39368308" w14:textId="77777777" w:rsidR="00A912ED" w:rsidRPr="00A912ED" w:rsidRDefault="00A912ED" w:rsidP="00A912ED">
            <w:pPr>
              <w:spacing w:after="0" w:line="240" w:lineRule="auto"/>
              <w:jc w:val="center"/>
              <w:rPr>
                <w:rFonts w:eastAsia="Times New Roman" w:cs="Calibri"/>
                <w:b/>
                <w:bCs/>
                <w:color w:val="000000"/>
                <w:sz w:val="14"/>
                <w:szCs w:val="14"/>
                <w:lang w:val="es-CL" w:eastAsia="es-CL"/>
              </w:rPr>
            </w:pPr>
            <w:r w:rsidRPr="00A912ED">
              <w:rPr>
                <w:rFonts w:eastAsia="Times New Roman" w:cs="Calibri"/>
                <w:b/>
                <w:bCs/>
                <w:color w:val="000000"/>
                <w:sz w:val="14"/>
                <w:szCs w:val="14"/>
                <w:lang w:val="es-CL" w:eastAsia="es-CL"/>
              </w:rPr>
              <w:t>No PSU (n=22,552)</w:t>
            </w:r>
          </w:p>
        </w:tc>
        <w:tc>
          <w:tcPr>
            <w:tcW w:w="723" w:type="pct"/>
            <w:tcBorders>
              <w:top w:val="single" w:sz="4" w:space="0" w:color="auto"/>
              <w:left w:val="nil"/>
              <w:bottom w:val="single" w:sz="4" w:space="0" w:color="auto"/>
              <w:right w:val="nil"/>
            </w:tcBorders>
            <w:shd w:val="clear" w:color="auto" w:fill="auto"/>
            <w:noWrap/>
            <w:vAlign w:val="bottom"/>
            <w:hideMark/>
            <w:tcPrChange w:id="511" w:author="Andrés González Santa Cruz (andres.gonzalez.s)" w:date="2024-01-29T11:40:00Z">
              <w:tcPr>
                <w:tcW w:w="723" w:type="pct"/>
                <w:tcBorders>
                  <w:top w:val="single" w:sz="4" w:space="0" w:color="auto"/>
                  <w:left w:val="nil"/>
                  <w:bottom w:val="single" w:sz="4" w:space="0" w:color="auto"/>
                  <w:right w:val="nil"/>
                </w:tcBorders>
                <w:shd w:val="clear" w:color="auto" w:fill="auto"/>
                <w:noWrap/>
                <w:vAlign w:val="bottom"/>
                <w:hideMark/>
              </w:tcPr>
            </w:tcPrChange>
          </w:tcPr>
          <w:p w14:paraId="7B4D908F" w14:textId="77777777" w:rsidR="00A912ED" w:rsidRPr="00A912ED" w:rsidRDefault="00A912ED" w:rsidP="00A912ED">
            <w:pPr>
              <w:spacing w:after="0" w:line="240" w:lineRule="auto"/>
              <w:jc w:val="center"/>
              <w:rPr>
                <w:rFonts w:eastAsia="Times New Roman" w:cs="Calibri"/>
                <w:b/>
                <w:bCs/>
                <w:color w:val="000000"/>
                <w:sz w:val="14"/>
                <w:szCs w:val="14"/>
                <w:lang w:val="es-CL" w:eastAsia="es-CL"/>
              </w:rPr>
            </w:pPr>
            <w:r w:rsidRPr="00A912ED">
              <w:rPr>
                <w:rFonts w:eastAsia="Times New Roman" w:cs="Calibri"/>
                <w:b/>
                <w:bCs/>
                <w:color w:val="000000"/>
                <w:sz w:val="14"/>
                <w:szCs w:val="14"/>
                <w:lang w:val="es-CL" w:eastAsia="es-CL"/>
              </w:rPr>
              <w:t>PSU (n=62,496)</w:t>
            </w:r>
          </w:p>
        </w:tc>
        <w:tc>
          <w:tcPr>
            <w:tcW w:w="310" w:type="pct"/>
            <w:tcBorders>
              <w:top w:val="single" w:sz="4" w:space="0" w:color="auto"/>
              <w:left w:val="nil"/>
              <w:bottom w:val="single" w:sz="4" w:space="0" w:color="auto"/>
              <w:right w:val="nil"/>
            </w:tcBorders>
            <w:shd w:val="clear" w:color="auto" w:fill="auto"/>
            <w:noWrap/>
            <w:vAlign w:val="bottom"/>
            <w:hideMark/>
            <w:tcPrChange w:id="512" w:author="Andrés González Santa Cruz (andres.gonzalez.s)" w:date="2024-01-29T11:40:00Z">
              <w:tcPr>
                <w:tcW w:w="310" w:type="pct"/>
                <w:tcBorders>
                  <w:top w:val="single" w:sz="4" w:space="0" w:color="auto"/>
                  <w:left w:val="nil"/>
                  <w:bottom w:val="single" w:sz="4" w:space="0" w:color="auto"/>
                  <w:right w:val="nil"/>
                </w:tcBorders>
                <w:shd w:val="clear" w:color="auto" w:fill="auto"/>
                <w:noWrap/>
                <w:vAlign w:val="bottom"/>
                <w:hideMark/>
              </w:tcPr>
            </w:tcPrChange>
          </w:tcPr>
          <w:p w14:paraId="69AFC92A" w14:textId="77777777" w:rsidR="00A912ED" w:rsidRPr="00A912ED" w:rsidRDefault="00A912ED" w:rsidP="00A912ED">
            <w:pPr>
              <w:spacing w:after="0" w:line="240" w:lineRule="auto"/>
              <w:jc w:val="center"/>
              <w:rPr>
                <w:rFonts w:eastAsia="Times New Roman" w:cs="Calibri"/>
                <w:b/>
                <w:bCs/>
                <w:color w:val="000000"/>
                <w:sz w:val="14"/>
                <w:szCs w:val="14"/>
                <w:lang w:val="es-CL" w:eastAsia="es-CL"/>
              </w:rPr>
            </w:pPr>
            <w:r w:rsidRPr="00A912ED">
              <w:rPr>
                <w:rFonts w:eastAsia="Times New Roman" w:cs="Calibri"/>
                <w:b/>
                <w:bCs/>
                <w:color w:val="000000"/>
                <w:sz w:val="14"/>
                <w:szCs w:val="14"/>
                <w:lang w:val="es-CL" w:eastAsia="es-CL"/>
              </w:rPr>
              <w:t>Sig.</w:t>
            </w:r>
          </w:p>
        </w:tc>
        <w:tc>
          <w:tcPr>
            <w:tcW w:w="279" w:type="pct"/>
            <w:tcBorders>
              <w:top w:val="single" w:sz="4" w:space="0" w:color="auto"/>
              <w:left w:val="nil"/>
              <w:bottom w:val="single" w:sz="4" w:space="0" w:color="auto"/>
              <w:right w:val="nil"/>
            </w:tcBorders>
            <w:shd w:val="clear" w:color="auto" w:fill="auto"/>
            <w:noWrap/>
            <w:vAlign w:val="bottom"/>
            <w:hideMark/>
            <w:tcPrChange w:id="513" w:author="Andrés González Santa Cruz (andres.gonzalez.s)" w:date="2024-01-29T11:40:00Z">
              <w:tcPr>
                <w:tcW w:w="280" w:type="pct"/>
                <w:tcBorders>
                  <w:top w:val="single" w:sz="4" w:space="0" w:color="auto"/>
                  <w:left w:val="nil"/>
                  <w:bottom w:val="single" w:sz="4" w:space="0" w:color="auto"/>
                  <w:right w:val="nil"/>
                </w:tcBorders>
                <w:shd w:val="clear" w:color="auto" w:fill="auto"/>
                <w:noWrap/>
                <w:vAlign w:val="bottom"/>
                <w:hideMark/>
              </w:tcPr>
            </w:tcPrChange>
          </w:tcPr>
          <w:p w14:paraId="04C1322B" w14:textId="77777777" w:rsidR="00A912ED" w:rsidRPr="00A912ED" w:rsidRDefault="00A912ED" w:rsidP="00A912ED">
            <w:pPr>
              <w:spacing w:after="0" w:line="240" w:lineRule="auto"/>
              <w:jc w:val="left"/>
              <w:rPr>
                <w:rFonts w:eastAsia="Times New Roman" w:cs="Calibri"/>
                <w:b/>
                <w:bCs/>
                <w:color w:val="000000"/>
                <w:sz w:val="14"/>
                <w:szCs w:val="14"/>
                <w:lang w:val="es-CL" w:eastAsia="es-CL"/>
              </w:rPr>
            </w:pPr>
            <w:r w:rsidRPr="00A912ED">
              <w:rPr>
                <w:rFonts w:eastAsia="Times New Roman" w:cs="Calibri"/>
                <w:b/>
                <w:bCs/>
                <w:color w:val="000000"/>
                <w:sz w:val="14"/>
                <w:szCs w:val="14"/>
                <w:lang w:val="es-CL" w:eastAsia="es-CL"/>
              </w:rPr>
              <w:t>SMD</w:t>
            </w:r>
          </w:p>
        </w:tc>
      </w:tr>
      <w:tr w:rsidR="00A912ED" w:rsidRPr="00A912ED" w14:paraId="7DD7AF55" w14:textId="77777777" w:rsidTr="00374F04">
        <w:trPr>
          <w:trHeight w:val="170"/>
          <w:trPrChange w:id="514" w:author="Andrés González Santa Cruz (andres.gonzalez.s)" w:date="2024-01-29T11:40:00Z">
            <w:trPr>
              <w:trHeight w:val="170"/>
            </w:trPr>
          </w:trPrChange>
        </w:trPr>
        <w:tc>
          <w:tcPr>
            <w:tcW w:w="1288" w:type="pct"/>
            <w:tcBorders>
              <w:top w:val="single" w:sz="4" w:space="0" w:color="auto"/>
              <w:left w:val="nil"/>
              <w:bottom w:val="nil"/>
              <w:right w:val="nil"/>
            </w:tcBorders>
            <w:shd w:val="clear" w:color="auto" w:fill="auto"/>
            <w:noWrap/>
            <w:vAlign w:val="bottom"/>
            <w:hideMark/>
            <w:tcPrChange w:id="515" w:author="Andrés González Santa Cruz (andres.gonzalez.s)" w:date="2024-01-29T11:40:00Z">
              <w:tcPr>
                <w:tcW w:w="1288" w:type="pct"/>
                <w:tcBorders>
                  <w:top w:val="single" w:sz="4" w:space="0" w:color="auto"/>
                  <w:left w:val="nil"/>
                  <w:bottom w:val="nil"/>
                  <w:right w:val="nil"/>
                </w:tcBorders>
                <w:shd w:val="clear" w:color="auto" w:fill="auto"/>
                <w:noWrap/>
                <w:vAlign w:val="bottom"/>
                <w:hideMark/>
              </w:tcPr>
            </w:tcPrChange>
          </w:tcPr>
          <w:p w14:paraId="73A4892F" w14:textId="77777777" w:rsidR="00A912ED" w:rsidRPr="00A912ED" w:rsidRDefault="00A912ED" w:rsidP="00A912ED">
            <w:pPr>
              <w:spacing w:after="0" w:line="240" w:lineRule="auto"/>
              <w:jc w:val="left"/>
              <w:rPr>
                <w:rFonts w:eastAsia="Times New Roman" w:cs="Calibri"/>
                <w:color w:val="000000"/>
                <w:sz w:val="14"/>
                <w:szCs w:val="14"/>
                <w:lang w:val="en-US" w:eastAsia="es-CL"/>
              </w:rPr>
            </w:pPr>
            <w:r w:rsidRPr="00A912ED">
              <w:rPr>
                <w:rFonts w:eastAsia="Times New Roman" w:cs="Calibri"/>
                <w:color w:val="000000"/>
                <w:sz w:val="14"/>
                <w:szCs w:val="14"/>
                <w:lang w:val="en-US" w:eastAsia="es-CL"/>
              </w:rPr>
              <w:t>Complete status of treatment (binary) (%)</w:t>
            </w:r>
          </w:p>
        </w:tc>
        <w:tc>
          <w:tcPr>
            <w:tcW w:w="954" w:type="pct"/>
            <w:tcBorders>
              <w:top w:val="single" w:sz="4" w:space="0" w:color="auto"/>
              <w:left w:val="nil"/>
              <w:bottom w:val="nil"/>
              <w:right w:val="nil"/>
            </w:tcBorders>
            <w:shd w:val="clear" w:color="auto" w:fill="auto"/>
            <w:noWrap/>
            <w:vAlign w:val="bottom"/>
            <w:hideMark/>
            <w:tcPrChange w:id="516" w:author="Andrés González Santa Cruz (andres.gonzalez.s)" w:date="2024-01-29T11:40:00Z">
              <w:tcPr>
                <w:tcW w:w="954" w:type="pct"/>
                <w:tcBorders>
                  <w:top w:val="single" w:sz="4" w:space="0" w:color="auto"/>
                  <w:left w:val="nil"/>
                  <w:bottom w:val="nil"/>
                  <w:right w:val="nil"/>
                </w:tcBorders>
                <w:shd w:val="clear" w:color="auto" w:fill="auto"/>
                <w:noWrap/>
                <w:vAlign w:val="bottom"/>
                <w:hideMark/>
              </w:tcPr>
            </w:tcPrChange>
          </w:tcPr>
          <w:p w14:paraId="0A2FBD1A" w14:textId="77777777" w:rsidR="00A912ED" w:rsidRPr="00A912ED" w:rsidRDefault="00A912ED" w:rsidP="00A912ED">
            <w:pPr>
              <w:spacing w:after="0" w:line="240" w:lineRule="auto"/>
              <w:jc w:val="left"/>
              <w:rPr>
                <w:rFonts w:eastAsia="Times New Roman" w:cs="Calibri"/>
                <w:color w:val="000000"/>
                <w:sz w:val="14"/>
                <w:szCs w:val="14"/>
                <w:lang w:val="en-US" w:eastAsia="es-CL"/>
              </w:rPr>
            </w:pPr>
          </w:p>
        </w:tc>
        <w:tc>
          <w:tcPr>
            <w:tcW w:w="723" w:type="pct"/>
            <w:tcBorders>
              <w:top w:val="single" w:sz="4" w:space="0" w:color="auto"/>
              <w:left w:val="nil"/>
              <w:bottom w:val="nil"/>
              <w:right w:val="nil"/>
            </w:tcBorders>
            <w:shd w:val="clear" w:color="auto" w:fill="auto"/>
            <w:noWrap/>
            <w:vAlign w:val="bottom"/>
            <w:hideMark/>
            <w:tcPrChange w:id="517" w:author="Andrés González Santa Cruz (andres.gonzalez.s)" w:date="2024-01-29T11:40:00Z">
              <w:tcPr>
                <w:tcW w:w="723" w:type="pct"/>
                <w:tcBorders>
                  <w:top w:val="single" w:sz="4" w:space="0" w:color="auto"/>
                  <w:left w:val="nil"/>
                  <w:bottom w:val="nil"/>
                  <w:right w:val="nil"/>
                </w:tcBorders>
                <w:shd w:val="clear" w:color="auto" w:fill="auto"/>
                <w:noWrap/>
                <w:vAlign w:val="bottom"/>
                <w:hideMark/>
              </w:tcPr>
            </w:tcPrChange>
          </w:tcPr>
          <w:p w14:paraId="64763D93" w14:textId="77777777" w:rsidR="00A912ED" w:rsidRPr="00A912ED" w:rsidRDefault="00A912ED" w:rsidP="00A912ED">
            <w:pPr>
              <w:spacing w:after="0" w:line="240" w:lineRule="auto"/>
              <w:jc w:val="left"/>
              <w:rPr>
                <w:rFonts w:eastAsia="Times New Roman" w:cs="Times New Roman"/>
                <w:sz w:val="14"/>
                <w:szCs w:val="14"/>
                <w:lang w:val="en-US" w:eastAsia="es-CL"/>
              </w:rPr>
            </w:pPr>
          </w:p>
        </w:tc>
        <w:tc>
          <w:tcPr>
            <w:tcW w:w="723" w:type="pct"/>
            <w:tcBorders>
              <w:top w:val="single" w:sz="4" w:space="0" w:color="auto"/>
              <w:left w:val="nil"/>
              <w:bottom w:val="nil"/>
              <w:right w:val="nil"/>
            </w:tcBorders>
            <w:shd w:val="clear" w:color="auto" w:fill="auto"/>
            <w:noWrap/>
            <w:vAlign w:val="bottom"/>
            <w:hideMark/>
            <w:tcPrChange w:id="518" w:author="Andrés González Santa Cruz (andres.gonzalez.s)" w:date="2024-01-29T11:40:00Z">
              <w:tcPr>
                <w:tcW w:w="723" w:type="pct"/>
                <w:tcBorders>
                  <w:top w:val="single" w:sz="4" w:space="0" w:color="auto"/>
                  <w:left w:val="nil"/>
                  <w:bottom w:val="nil"/>
                  <w:right w:val="nil"/>
                </w:tcBorders>
                <w:shd w:val="clear" w:color="auto" w:fill="auto"/>
                <w:noWrap/>
                <w:vAlign w:val="bottom"/>
                <w:hideMark/>
              </w:tcPr>
            </w:tcPrChange>
          </w:tcPr>
          <w:p w14:paraId="272513E9" w14:textId="77777777" w:rsidR="00A912ED" w:rsidRPr="00A912ED" w:rsidRDefault="00A912ED" w:rsidP="00A912ED">
            <w:pPr>
              <w:spacing w:after="0" w:line="240" w:lineRule="auto"/>
              <w:jc w:val="right"/>
              <w:rPr>
                <w:rFonts w:eastAsia="Times New Roman" w:cs="Times New Roman"/>
                <w:sz w:val="14"/>
                <w:szCs w:val="14"/>
                <w:lang w:val="en-US" w:eastAsia="es-CL"/>
              </w:rPr>
            </w:pPr>
          </w:p>
        </w:tc>
        <w:tc>
          <w:tcPr>
            <w:tcW w:w="723" w:type="pct"/>
            <w:tcBorders>
              <w:top w:val="single" w:sz="4" w:space="0" w:color="auto"/>
              <w:left w:val="nil"/>
              <w:bottom w:val="nil"/>
              <w:right w:val="nil"/>
            </w:tcBorders>
            <w:shd w:val="clear" w:color="auto" w:fill="auto"/>
            <w:noWrap/>
            <w:vAlign w:val="bottom"/>
            <w:hideMark/>
            <w:tcPrChange w:id="519" w:author="Andrés González Santa Cruz (andres.gonzalez.s)" w:date="2024-01-29T11:40:00Z">
              <w:tcPr>
                <w:tcW w:w="723" w:type="pct"/>
                <w:tcBorders>
                  <w:top w:val="single" w:sz="4" w:space="0" w:color="auto"/>
                  <w:left w:val="nil"/>
                  <w:bottom w:val="nil"/>
                  <w:right w:val="nil"/>
                </w:tcBorders>
                <w:shd w:val="clear" w:color="auto" w:fill="auto"/>
                <w:noWrap/>
                <w:vAlign w:val="bottom"/>
                <w:hideMark/>
              </w:tcPr>
            </w:tcPrChange>
          </w:tcPr>
          <w:p w14:paraId="54798D83" w14:textId="77777777" w:rsidR="00A912ED" w:rsidRPr="00A912ED" w:rsidRDefault="00A912ED" w:rsidP="00A912ED">
            <w:pPr>
              <w:spacing w:after="0" w:line="240" w:lineRule="auto"/>
              <w:jc w:val="right"/>
              <w:rPr>
                <w:rFonts w:eastAsia="Times New Roman" w:cs="Times New Roman"/>
                <w:sz w:val="14"/>
                <w:szCs w:val="14"/>
                <w:lang w:val="en-US" w:eastAsia="es-CL"/>
              </w:rPr>
            </w:pPr>
          </w:p>
        </w:tc>
        <w:tc>
          <w:tcPr>
            <w:tcW w:w="310" w:type="pct"/>
            <w:tcBorders>
              <w:top w:val="single" w:sz="4" w:space="0" w:color="auto"/>
              <w:left w:val="nil"/>
              <w:bottom w:val="nil"/>
              <w:right w:val="nil"/>
            </w:tcBorders>
            <w:shd w:val="clear" w:color="auto" w:fill="auto"/>
            <w:noWrap/>
            <w:vAlign w:val="bottom"/>
            <w:hideMark/>
            <w:tcPrChange w:id="520" w:author="Andrés González Santa Cruz (andres.gonzalez.s)" w:date="2024-01-29T11:40:00Z">
              <w:tcPr>
                <w:tcW w:w="310" w:type="pct"/>
                <w:tcBorders>
                  <w:top w:val="single" w:sz="4" w:space="0" w:color="auto"/>
                  <w:left w:val="nil"/>
                  <w:bottom w:val="nil"/>
                  <w:right w:val="nil"/>
                </w:tcBorders>
                <w:shd w:val="clear" w:color="auto" w:fill="auto"/>
                <w:noWrap/>
                <w:vAlign w:val="bottom"/>
                <w:hideMark/>
              </w:tcPr>
            </w:tcPrChange>
          </w:tcPr>
          <w:p w14:paraId="5636B973" w14:textId="77777777" w:rsidR="00A912ED" w:rsidRPr="00A912ED" w:rsidRDefault="00A912ED" w:rsidP="00A912ED">
            <w:pPr>
              <w:spacing w:after="0" w:line="240" w:lineRule="auto"/>
              <w:jc w:val="right"/>
              <w:rPr>
                <w:rFonts w:eastAsia="Times New Roman" w:cs="Times New Roman"/>
                <w:sz w:val="14"/>
                <w:szCs w:val="14"/>
                <w:lang w:val="en-US" w:eastAsia="es-CL"/>
              </w:rPr>
            </w:pPr>
          </w:p>
        </w:tc>
        <w:tc>
          <w:tcPr>
            <w:tcW w:w="279" w:type="pct"/>
            <w:tcBorders>
              <w:top w:val="single" w:sz="4" w:space="0" w:color="auto"/>
              <w:left w:val="nil"/>
              <w:bottom w:val="nil"/>
              <w:right w:val="nil"/>
            </w:tcBorders>
            <w:shd w:val="clear" w:color="auto" w:fill="auto"/>
            <w:noWrap/>
            <w:vAlign w:val="bottom"/>
            <w:hideMark/>
            <w:tcPrChange w:id="521" w:author="Andrés González Santa Cruz (andres.gonzalez.s)" w:date="2024-01-29T11:40:00Z">
              <w:tcPr>
                <w:tcW w:w="280" w:type="pct"/>
                <w:tcBorders>
                  <w:top w:val="single" w:sz="4" w:space="0" w:color="auto"/>
                  <w:left w:val="nil"/>
                  <w:bottom w:val="nil"/>
                  <w:right w:val="nil"/>
                </w:tcBorders>
                <w:shd w:val="clear" w:color="auto" w:fill="auto"/>
                <w:noWrap/>
                <w:vAlign w:val="bottom"/>
                <w:hideMark/>
              </w:tcPr>
            </w:tcPrChange>
          </w:tcPr>
          <w:p w14:paraId="0A7D23EB" w14:textId="77777777" w:rsidR="00A912ED" w:rsidRPr="00A912ED" w:rsidRDefault="00A912ED" w:rsidP="001126FC">
            <w:pPr>
              <w:spacing w:after="0" w:line="240" w:lineRule="auto"/>
              <w:jc w:val="right"/>
              <w:rPr>
                <w:rFonts w:eastAsia="Times New Roman" w:cs="Times New Roman"/>
                <w:sz w:val="14"/>
                <w:szCs w:val="14"/>
                <w:lang w:val="en-US" w:eastAsia="es-CL"/>
              </w:rPr>
            </w:pPr>
          </w:p>
        </w:tc>
      </w:tr>
      <w:tr w:rsidR="00A912ED" w:rsidRPr="00A912ED" w14:paraId="1D3F530E" w14:textId="77777777" w:rsidTr="00374F04">
        <w:trPr>
          <w:trHeight w:val="170"/>
          <w:trPrChange w:id="522"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523"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566E3C39" w14:textId="77777777" w:rsidR="00A912ED" w:rsidRPr="00A912ED" w:rsidRDefault="00A912ED" w:rsidP="00A912ED">
            <w:pPr>
              <w:spacing w:after="0" w:line="240" w:lineRule="auto"/>
              <w:jc w:val="left"/>
              <w:rPr>
                <w:rFonts w:eastAsia="Times New Roman" w:cs="Times New Roman"/>
                <w:sz w:val="14"/>
                <w:szCs w:val="14"/>
                <w:lang w:val="en-US" w:eastAsia="es-CL"/>
              </w:rPr>
            </w:pPr>
          </w:p>
        </w:tc>
        <w:tc>
          <w:tcPr>
            <w:tcW w:w="954" w:type="pct"/>
            <w:tcBorders>
              <w:top w:val="nil"/>
              <w:left w:val="nil"/>
              <w:bottom w:val="nil"/>
              <w:right w:val="nil"/>
            </w:tcBorders>
            <w:shd w:val="clear" w:color="auto" w:fill="auto"/>
            <w:noWrap/>
            <w:vAlign w:val="bottom"/>
            <w:hideMark/>
            <w:tcPrChange w:id="524"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5E0949B8" w14:textId="77777777" w:rsidR="00A912ED" w:rsidRPr="00A912ED" w:rsidRDefault="00A912ED" w:rsidP="00A912E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Treatment</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completion</w:t>
            </w:r>
            <w:proofErr w:type="spellEnd"/>
          </w:p>
        </w:tc>
        <w:tc>
          <w:tcPr>
            <w:tcW w:w="723" w:type="pct"/>
            <w:tcBorders>
              <w:top w:val="nil"/>
              <w:left w:val="nil"/>
              <w:bottom w:val="nil"/>
              <w:right w:val="nil"/>
            </w:tcBorders>
            <w:shd w:val="clear" w:color="auto" w:fill="auto"/>
            <w:noWrap/>
            <w:vAlign w:val="bottom"/>
            <w:hideMark/>
            <w:tcPrChange w:id="52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55E1114"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19278 (22.7) </w:t>
            </w:r>
          </w:p>
        </w:tc>
        <w:tc>
          <w:tcPr>
            <w:tcW w:w="723" w:type="pct"/>
            <w:tcBorders>
              <w:top w:val="nil"/>
              <w:left w:val="nil"/>
              <w:bottom w:val="nil"/>
              <w:right w:val="nil"/>
            </w:tcBorders>
            <w:shd w:val="clear" w:color="auto" w:fill="auto"/>
            <w:noWrap/>
            <w:vAlign w:val="bottom"/>
            <w:hideMark/>
            <w:tcPrChange w:id="52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4C2020F"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6404 </w:t>
            </w:r>
            <w:proofErr w:type="gramStart"/>
            <w:r w:rsidRPr="00A912ED">
              <w:rPr>
                <w:rFonts w:eastAsia="Times New Roman" w:cs="Calibri"/>
                <w:color w:val="000000"/>
                <w:sz w:val="14"/>
                <w:szCs w:val="14"/>
                <w:lang w:val="es-CL" w:eastAsia="es-CL"/>
              </w:rPr>
              <w:t>( 28.4</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52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1D5D277"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12874 (20.6) </w:t>
            </w:r>
          </w:p>
        </w:tc>
        <w:tc>
          <w:tcPr>
            <w:tcW w:w="310" w:type="pct"/>
            <w:tcBorders>
              <w:top w:val="nil"/>
              <w:left w:val="nil"/>
              <w:bottom w:val="nil"/>
              <w:right w:val="nil"/>
            </w:tcBorders>
            <w:shd w:val="clear" w:color="auto" w:fill="auto"/>
            <w:noWrap/>
            <w:vAlign w:val="bottom"/>
            <w:hideMark/>
            <w:tcPrChange w:id="528"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42F7F0FA"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&lt;0.001</w:t>
            </w:r>
          </w:p>
        </w:tc>
        <w:tc>
          <w:tcPr>
            <w:tcW w:w="279" w:type="pct"/>
            <w:tcBorders>
              <w:top w:val="nil"/>
              <w:left w:val="nil"/>
              <w:bottom w:val="nil"/>
              <w:right w:val="nil"/>
            </w:tcBorders>
            <w:shd w:val="clear" w:color="auto" w:fill="auto"/>
            <w:noWrap/>
            <w:vAlign w:val="bottom"/>
            <w:hideMark/>
            <w:tcPrChange w:id="529"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2622B9D1" w14:textId="406B91EC" w:rsidR="00A912ED" w:rsidRPr="00A912ED" w:rsidRDefault="00A912ED">
            <w:pPr>
              <w:spacing w:after="0" w:line="240" w:lineRule="auto"/>
              <w:jc w:val="right"/>
              <w:rPr>
                <w:rFonts w:eastAsia="Times New Roman" w:cs="Calibri"/>
                <w:color w:val="000000"/>
                <w:sz w:val="14"/>
                <w:szCs w:val="14"/>
                <w:lang w:val="es-CL" w:eastAsia="es-CL"/>
              </w:rPr>
              <w:pPrChange w:id="530" w:author="Andrés González Santa Cruz (andres.gonzalez.s)" w:date="2024-01-29T16:30:00Z">
                <w:pPr>
                  <w:spacing w:after="0" w:line="240" w:lineRule="auto"/>
                  <w:jc w:val="left"/>
                </w:pPr>
              </w:pPrChange>
            </w:pPr>
            <w:r w:rsidRPr="00A912ED">
              <w:rPr>
                <w:rFonts w:eastAsia="Times New Roman" w:cs="Calibri"/>
                <w:color w:val="000000"/>
                <w:sz w:val="14"/>
                <w:szCs w:val="14"/>
                <w:lang w:val="es-CL" w:eastAsia="es-CL"/>
              </w:rPr>
              <w:t>0</w:t>
            </w:r>
            <w:ins w:id="531" w:author="Andrés González Santa Cruz (andres.gonzalez.s)" w:date="2024-01-27T15:56:00Z">
              <w:r w:rsidR="001100C9">
                <w:rPr>
                  <w:rFonts w:eastAsia="Times New Roman" w:cs="Calibri"/>
                  <w:color w:val="000000"/>
                  <w:sz w:val="14"/>
                  <w:szCs w:val="14"/>
                  <w:lang w:val="es-CL" w:eastAsia="es-CL"/>
                </w:rPr>
                <w:t>.</w:t>
              </w:r>
            </w:ins>
            <w:r w:rsidRPr="00A912ED">
              <w:rPr>
                <w:rFonts w:eastAsia="Times New Roman" w:cs="Calibri"/>
                <w:color w:val="000000"/>
                <w:sz w:val="14"/>
                <w:szCs w:val="14"/>
                <w:lang w:val="es-CL" w:eastAsia="es-CL"/>
              </w:rPr>
              <w:t>183</w:t>
            </w:r>
          </w:p>
        </w:tc>
      </w:tr>
      <w:tr w:rsidR="00A912ED" w:rsidRPr="00A912ED" w14:paraId="4955F7B4" w14:textId="77777777" w:rsidTr="00374F04">
        <w:trPr>
          <w:trHeight w:val="170"/>
          <w:trPrChange w:id="532"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533"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2162088B" w14:textId="77777777" w:rsidR="00A912ED" w:rsidRPr="00A912ED" w:rsidRDefault="00A912ED" w:rsidP="00A912ED">
            <w:pPr>
              <w:spacing w:after="0" w:line="240" w:lineRule="auto"/>
              <w:jc w:val="left"/>
              <w:rPr>
                <w:rFonts w:eastAsia="Times New Roman" w:cs="Calibri"/>
                <w:color w:val="000000"/>
                <w:sz w:val="14"/>
                <w:szCs w:val="14"/>
                <w:lang w:val="es-CL" w:eastAsia="es-CL"/>
              </w:rPr>
            </w:pPr>
          </w:p>
        </w:tc>
        <w:tc>
          <w:tcPr>
            <w:tcW w:w="954" w:type="pct"/>
            <w:tcBorders>
              <w:top w:val="nil"/>
              <w:left w:val="nil"/>
              <w:bottom w:val="nil"/>
              <w:right w:val="nil"/>
            </w:tcBorders>
            <w:shd w:val="clear" w:color="auto" w:fill="auto"/>
            <w:noWrap/>
            <w:vAlign w:val="bottom"/>
            <w:hideMark/>
            <w:tcPrChange w:id="534"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48EE88C6" w14:textId="77777777" w:rsidR="00A912ED" w:rsidRPr="00A912ED" w:rsidRDefault="00A912ED" w:rsidP="00A912E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Treatment</w:t>
            </w:r>
            <w:proofErr w:type="spellEnd"/>
            <w:r w:rsidRPr="00A912ED">
              <w:rPr>
                <w:rFonts w:eastAsia="Times New Roman" w:cs="Calibri"/>
                <w:color w:val="000000"/>
                <w:sz w:val="14"/>
                <w:szCs w:val="14"/>
                <w:lang w:val="es-CL" w:eastAsia="es-CL"/>
              </w:rPr>
              <w:t xml:space="preserve"> non-</w:t>
            </w:r>
            <w:proofErr w:type="spellStart"/>
            <w:r w:rsidRPr="00A912ED">
              <w:rPr>
                <w:rFonts w:eastAsia="Times New Roman" w:cs="Calibri"/>
                <w:color w:val="000000"/>
                <w:sz w:val="14"/>
                <w:szCs w:val="14"/>
                <w:lang w:val="es-CL" w:eastAsia="es-CL"/>
              </w:rPr>
              <w:t>completion</w:t>
            </w:r>
            <w:proofErr w:type="spellEnd"/>
          </w:p>
        </w:tc>
        <w:tc>
          <w:tcPr>
            <w:tcW w:w="723" w:type="pct"/>
            <w:tcBorders>
              <w:top w:val="nil"/>
              <w:left w:val="nil"/>
              <w:bottom w:val="nil"/>
              <w:right w:val="nil"/>
            </w:tcBorders>
            <w:shd w:val="clear" w:color="auto" w:fill="auto"/>
            <w:noWrap/>
            <w:vAlign w:val="bottom"/>
            <w:hideMark/>
            <w:tcPrChange w:id="53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201EA53"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65761 (77.3) </w:t>
            </w:r>
          </w:p>
        </w:tc>
        <w:tc>
          <w:tcPr>
            <w:tcW w:w="723" w:type="pct"/>
            <w:tcBorders>
              <w:top w:val="nil"/>
              <w:left w:val="nil"/>
              <w:bottom w:val="nil"/>
              <w:right w:val="nil"/>
            </w:tcBorders>
            <w:shd w:val="clear" w:color="auto" w:fill="auto"/>
            <w:noWrap/>
            <w:vAlign w:val="bottom"/>
            <w:hideMark/>
            <w:tcPrChange w:id="53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E873631"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16148 </w:t>
            </w:r>
            <w:proofErr w:type="gramStart"/>
            <w:r w:rsidRPr="00A912ED">
              <w:rPr>
                <w:rFonts w:eastAsia="Times New Roman" w:cs="Calibri"/>
                <w:color w:val="000000"/>
                <w:sz w:val="14"/>
                <w:szCs w:val="14"/>
                <w:lang w:val="es-CL" w:eastAsia="es-CL"/>
              </w:rPr>
              <w:t>( 71.6</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53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436A695"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49613 (79.4) </w:t>
            </w:r>
          </w:p>
        </w:tc>
        <w:tc>
          <w:tcPr>
            <w:tcW w:w="310" w:type="pct"/>
            <w:tcBorders>
              <w:top w:val="nil"/>
              <w:left w:val="nil"/>
              <w:bottom w:val="nil"/>
              <w:right w:val="nil"/>
            </w:tcBorders>
            <w:shd w:val="clear" w:color="auto" w:fill="auto"/>
            <w:noWrap/>
            <w:vAlign w:val="bottom"/>
            <w:hideMark/>
            <w:tcPrChange w:id="538"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7FA1761F" w14:textId="77777777" w:rsidR="00A912ED" w:rsidRPr="00A912ED" w:rsidRDefault="00A912ED" w:rsidP="00A912E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539"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00B8B720" w14:textId="77777777" w:rsidR="00A912ED" w:rsidRPr="00A912ED" w:rsidRDefault="00A912ED" w:rsidP="001126FC">
            <w:pPr>
              <w:spacing w:after="0" w:line="240" w:lineRule="auto"/>
              <w:jc w:val="right"/>
              <w:rPr>
                <w:rFonts w:eastAsia="Times New Roman" w:cs="Times New Roman"/>
                <w:sz w:val="14"/>
                <w:szCs w:val="14"/>
                <w:lang w:val="es-CL" w:eastAsia="es-CL"/>
              </w:rPr>
            </w:pPr>
          </w:p>
        </w:tc>
      </w:tr>
      <w:tr w:rsidR="00A912ED" w:rsidRPr="00A912ED" w14:paraId="4E9CF41E" w14:textId="77777777" w:rsidTr="00374F04">
        <w:trPr>
          <w:trHeight w:val="170"/>
          <w:trPrChange w:id="540"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541"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020C8D43" w14:textId="77777777" w:rsidR="00A912ED" w:rsidRPr="00A912ED" w:rsidRDefault="00A912ED" w:rsidP="00A912E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542"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3693EC40" w14:textId="77777777" w:rsidR="00A912ED" w:rsidRPr="00A912ED" w:rsidRDefault="00A912ED" w:rsidP="00A912E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w:t>
            </w:r>
            <w:proofErr w:type="spellStart"/>
            <w:r w:rsidRPr="00A912ED">
              <w:rPr>
                <w:rFonts w:eastAsia="Times New Roman" w:cs="Calibri"/>
                <w:color w:val="000000"/>
                <w:sz w:val="14"/>
                <w:szCs w:val="14"/>
                <w:lang w:val="es-CL" w:eastAsia="es-CL"/>
              </w:rPr>
              <w:t>Missing</w:t>
            </w:r>
            <w:proofErr w:type="spellEnd"/>
            <w:r w:rsidRPr="00A912ED">
              <w:rPr>
                <w:rFonts w:eastAsia="Times New Roman" w:cs="Calibri"/>
                <w:color w:val="000000"/>
                <w:sz w:val="14"/>
                <w:szCs w:val="14"/>
                <w:lang w:val="es-CL" w:eastAsia="es-CL"/>
              </w:rPr>
              <w:t>]</w:t>
            </w:r>
          </w:p>
        </w:tc>
        <w:tc>
          <w:tcPr>
            <w:tcW w:w="723" w:type="pct"/>
            <w:tcBorders>
              <w:top w:val="nil"/>
              <w:left w:val="nil"/>
              <w:bottom w:val="nil"/>
              <w:right w:val="nil"/>
            </w:tcBorders>
            <w:shd w:val="clear" w:color="auto" w:fill="auto"/>
            <w:noWrap/>
            <w:vAlign w:val="bottom"/>
            <w:hideMark/>
            <w:tcPrChange w:id="54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3DB33D5"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9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54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B606863"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0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54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C91A163"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9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546"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29E943E2" w14:textId="77777777" w:rsidR="00A912ED" w:rsidRPr="00A912ED" w:rsidRDefault="00A912ED" w:rsidP="00A912E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547"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046916D1" w14:textId="77777777" w:rsidR="00A912ED" w:rsidRPr="00A912ED" w:rsidRDefault="00A912ED" w:rsidP="001126FC">
            <w:pPr>
              <w:spacing w:after="0" w:line="240" w:lineRule="auto"/>
              <w:jc w:val="right"/>
              <w:rPr>
                <w:rFonts w:eastAsia="Times New Roman" w:cs="Times New Roman"/>
                <w:sz w:val="14"/>
                <w:szCs w:val="14"/>
                <w:lang w:val="es-CL" w:eastAsia="es-CL"/>
              </w:rPr>
            </w:pPr>
          </w:p>
        </w:tc>
      </w:tr>
      <w:tr w:rsidR="00A912ED" w:rsidRPr="00A912ED" w14:paraId="57B54557" w14:textId="77777777" w:rsidTr="00374F04">
        <w:trPr>
          <w:trHeight w:val="170"/>
          <w:trPrChange w:id="548"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549"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764DF278" w14:textId="77777777" w:rsidR="00A912ED" w:rsidRPr="00A912ED" w:rsidRDefault="00A912ED" w:rsidP="00A912ED">
            <w:pPr>
              <w:spacing w:after="0" w:line="240" w:lineRule="auto"/>
              <w:jc w:val="left"/>
              <w:rPr>
                <w:rFonts w:eastAsia="Times New Roman" w:cs="Calibri"/>
                <w:color w:val="000000"/>
                <w:sz w:val="14"/>
                <w:szCs w:val="14"/>
                <w:lang w:val="en-US" w:eastAsia="es-CL"/>
              </w:rPr>
            </w:pPr>
            <w:r w:rsidRPr="00A912ED">
              <w:rPr>
                <w:rFonts w:eastAsia="Times New Roman" w:cs="Calibri"/>
                <w:color w:val="000000"/>
                <w:sz w:val="14"/>
                <w:szCs w:val="14"/>
                <w:lang w:val="en-US" w:eastAsia="es-CL"/>
              </w:rPr>
              <w:t>Age (admission to treatment) (median [IQR])</w:t>
            </w:r>
          </w:p>
        </w:tc>
        <w:tc>
          <w:tcPr>
            <w:tcW w:w="954" w:type="pct"/>
            <w:tcBorders>
              <w:top w:val="nil"/>
              <w:left w:val="nil"/>
              <w:bottom w:val="nil"/>
              <w:right w:val="nil"/>
            </w:tcBorders>
            <w:shd w:val="clear" w:color="auto" w:fill="auto"/>
            <w:noWrap/>
            <w:vAlign w:val="bottom"/>
            <w:hideMark/>
            <w:tcPrChange w:id="550"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275BE20D" w14:textId="77777777" w:rsidR="00A912ED" w:rsidRPr="00A912ED" w:rsidRDefault="00A912ED" w:rsidP="00A912ED">
            <w:pPr>
              <w:spacing w:after="0" w:line="240" w:lineRule="auto"/>
              <w:jc w:val="left"/>
              <w:rPr>
                <w:rFonts w:eastAsia="Times New Roman" w:cs="Calibri"/>
                <w:color w:val="000000"/>
                <w:sz w:val="14"/>
                <w:szCs w:val="14"/>
                <w:lang w:val="en-US" w:eastAsia="es-CL"/>
              </w:rPr>
            </w:pPr>
          </w:p>
        </w:tc>
        <w:tc>
          <w:tcPr>
            <w:tcW w:w="723" w:type="pct"/>
            <w:tcBorders>
              <w:top w:val="nil"/>
              <w:left w:val="nil"/>
              <w:bottom w:val="nil"/>
              <w:right w:val="nil"/>
            </w:tcBorders>
            <w:shd w:val="clear" w:color="auto" w:fill="auto"/>
            <w:noWrap/>
            <w:vAlign w:val="bottom"/>
            <w:hideMark/>
            <w:tcPrChange w:id="55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AFBDB53"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n-US" w:eastAsia="es-CL"/>
              </w:rPr>
              <w:t xml:space="preserve">  </w:t>
            </w:r>
            <w:r w:rsidRPr="00A912ED">
              <w:rPr>
                <w:rFonts w:eastAsia="Times New Roman" w:cs="Calibri"/>
                <w:color w:val="000000"/>
                <w:sz w:val="14"/>
                <w:szCs w:val="14"/>
                <w:lang w:val="es-CL" w:eastAsia="es-CL"/>
              </w:rPr>
              <w:t>34.21 [27.41, 43.17]</w:t>
            </w:r>
          </w:p>
        </w:tc>
        <w:tc>
          <w:tcPr>
            <w:tcW w:w="723" w:type="pct"/>
            <w:tcBorders>
              <w:top w:val="nil"/>
              <w:left w:val="nil"/>
              <w:bottom w:val="nil"/>
              <w:right w:val="nil"/>
            </w:tcBorders>
            <w:shd w:val="clear" w:color="auto" w:fill="auto"/>
            <w:noWrap/>
            <w:vAlign w:val="bottom"/>
            <w:hideMark/>
            <w:tcPrChange w:id="55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B19C761"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41.71 [32.29, 51.21]</w:t>
            </w:r>
          </w:p>
        </w:tc>
        <w:tc>
          <w:tcPr>
            <w:tcW w:w="723" w:type="pct"/>
            <w:tcBorders>
              <w:top w:val="nil"/>
              <w:left w:val="nil"/>
              <w:bottom w:val="nil"/>
              <w:right w:val="nil"/>
            </w:tcBorders>
            <w:shd w:val="clear" w:color="auto" w:fill="auto"/>
            <w:noWrap/>
            <w:vAlign w:val="bottom"/>
            <w:hideMark/>
            <w:tcPrChange w:id="55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702D857"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32.33 [26.45, 39.90]</w:t>
            </w:r>
          </w:p>
        </w:tc>
        <w:tc>
          <w:tcPr>
            <w:tcW w:w="310" w:type="pct"/>
            <w:tcBorders>
              <w:top w:val="nil"/>
              <w:left w:val="nil"/>
              <w:bottom w:val="nil"/>
              <w:right w:val="nil"/>
            </w:tcBorders>
            <w:shd w:val="clear" w:color="auto" w:fill="auto"/>
            <w:noWrap/>
            <w:vAlign w:val="bottom"/>
            <w:hideMark/>
            <w:tcPrChange w:id="554"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33323E13"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&lt;0.001</w:t>
            </w:r>
          </w:p>
        </w:tc>
        <w:tc>
          <w:tcPr>
            <w:tcW w:w="279" w:type="pct"/>
            <w:tcBorders>
              <w:top w:val="nil"/>
              <w:left w:val="nil"/>
              <w:bottom w:val="nil"/>
              <w:right w:val="nil"/>
            </w:tcBorders>
            <w:shd w:val="clear" w:color="auto" w:fill="auto"/>
            <w:noWrap/>
            <w:vAlign w:val="bottom"/>
            <w:hideMark/>
            <w:tcPrChange w:id="555"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4E1D5E3E" w14:textId="62C2A289" w:rsidR="00A912ED" w:rsidRPr="00A912ED" w:rsidRDefault="00A912ED">
            <w:pPr>
              <w:spacing w:after="0" w:line="240" w:lineRule="auto"/>
              <w:jc w:val="right"/>
              <w:rPr>
                <w:rFonts w:eastAsia="Times New Roman" w:cs="Calibri"/>
                <w:color w:val="000000"/>
                <w:sz w:val="14"/>
                <w:szCs w:val="14"/>
                <w:lang w:val="es-CL" w:eastAsia="es-CL"/>
              </w:rPr>
              <w:pPrChange w:id="556" w:author="Andrés González Santa Cruz (andres.gonzalez.s)" w:date="2024-01-29T16:30:00Z">
                <w:pPr>
                  <w:spacing w:after="0" w:line="240" w:lineRule="auto"/>
                  <w:jc w:val="left"/>
                </w:pPr>
              </w:pPrChange>
            </w:pPr>
            <w:r w:rsidRPr="00A912ED">
              <w:rPr>
                <w:rFonts w:eastAsia="Times New Roman" w:cs="Calibri"/>
                <w:color w:val="000000"/>
                <w:sz w:val="14"/>
                <w:szCs w:val="14"/>
                <w:lang w:val="es-CL" w:eastAsia="es-CL"/>
              </w:rPr>
              <w:t>0</w:t>
            </w:r>
            <w:ins w:id="557" w:author="Andrés González Santa Cruz (andres.gonzalez.s)" w:date="2024-01-27T15:56:00Z">
              <w:r w:rsidR="001100C9">
                <w:rPr>
                  <w:rFonts w:eastAsia="Times New Roman" w:cs="Calibri"/>
                  <w:color w:val="000000"/>
                  <w:sz w:val="14"/>
                  <w:szCs w:val="14"/>
                  <w:lang w:val="es-CL" w:eastAsia="es-CL"/>
                </w:rPr>
                <w:t>.</w:t>
              </w:r>
            </w:ins>
            <w:r w:rsidRPr="00A912ED">
              <w:rPr>
                <w:rFonts w:eastAsia="Times New Roman" w:cs="Calibri"/>
                <w:color w:val="000000"/>
                <w:sz w:val="14"/>
                <w:szCs w:val="14"/>
                <w:lang w:val="es-CL" w:eastAsia="es-CL"/>
              </w:rPr>
              <w:t>743</w:t>
            </w:r>
          </w:p>
        </w:tc>
      </w:tr>
      <w:tr w:rsidR="00A912ED" w:rsidRPr="00A912ED" w14:paraId="3F0D5261" w14:textId="77777777" w:rsidTr="00374F04">
        <w:trPr>
          <w:trHeight w:val="170"/>
          <w:trPrChange w:id="558"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559"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60320C1F" w14:textId="77777777" w:rsidR="00A912ED" w:rsidRPr="00A912ED" w:rsidRDefault="00A912ED" w:rsidP="00A912E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Sex (%)</w:t>
            </w:r>
          </w:p>
        </w:tc>
        <w:tc>
          <w:tcPr>
            <w:tcW w:w="954" w:type="pct"/>
            <w:tcBorders>
              <w:top w:val="nil"/>
              <w:left w:val="nil"/>
              <w:bottom w:val="nil"/>
              <w:right w:val="nil"/>
            </w:tcBorders>
            <w:shd w:val="clear" w:color="auto" w:fill="auto"/>
            <w:noWrap/>
            <w:vAlign w:val="bottom"/>
            <w:hideMark/>
            <w:tcPrChange w:id="560"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7B07E237" w14:textId="77777777" w:rsidR="00A912ED" w:rsidRPr="00A912ED" w:rsidRDefault="00A912ED" w:rsidP="00A912E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Women</w:t>
            </w:r>
            <w:proofErr w:type="spellEnd"/>
          </w:p>
        </w:tc>
        <w:tc>
          <w:tcPr>
            <w:tcW w:w="723" w:type="pct"/>
            <w:tcBorders>
              <w:top w:val="nil"/>
              <w:left w:val="nil"/>
              <w:bottom w:val="nil"/>
              <w:right w:val="nil"/>
            </w:tcBorders>
            <w:shd w:val="clear" w:color="auto" w:fill="auto"/>
            <w:noWrap/>
            <w:vAlign w:val="bottom"/>
            <w:hideMark/>
            <w:tcPrChange w:id="56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87E59D4"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21020 (24.7) </w:t>
            </w:r>
          </w:p>
        </w:tc>
        <w:tc>
          <w:tcPr>
            <w:tcW w:w="723" w:type="pct"/>
            <w:tcBorders>
              <w:top w:val="nil"/>
              <w:left w:val="nil"/>
              <w:bottom w:val="nil"/>
              <w:right w:val="nil"/>
            </w:tcBorders>
            <w:shd w:val="clear" w:color="auto" w:fill="auto"/>
            <w:noWrap/>
            <w:vAlign w:val="bottom"/>
            <w:hideMark/>
            <w:tcPrChange w:id="56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24911FA"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6050 </w:t>
            </w:r>
            <w:proofErr w:type="gramStart"/>
            <w:r w:rsidRPr="00A912ED">
              <w:rPr>
                <w:rFonts w:eastAsia="Times New Roman" w:cs="Calibri"/>
                <w:color w:val="000000"/>
                <w:sz w:val="14"/>
                <w:szCs w:val="14"/>
                <w:lang w:val="es-CL" w:eastAsia="es-CL"/>
              </w:rPr>
              <w:t>( 26.8</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56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8437650"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14970 (24.0) </w:t>
            </w:r>
          </w:p>
        </w:tc>
        <w:tc>
          <w:tcPr>
            <w:tcW w:w="310" w:type="pct"/>
            <w:tcBorders>
              <w:top w:val="nil"/>
              <w:left w:val="nil"/>
              <w:bottom w:val="nil"/>
              <w:right w:val="nil"/>
            </w:tcBorders>
            <w:shd w:val="clear" w:color="auto" w:fill="auto"/>
            <w:noWrap/>
            <w:vAlign w:val="bottom"/>
            <w:hideMark/>
            <w:tcPrChange w:id="564"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7F1EDABD"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&lt;0.001</w:t>
            </w:r>
          </w:p>
        </w:tc>
        <w:tc>
          <w:tcPr>
            <w:tcW w:w="279" w:type="pct"/>
            <w:tcBorders>
              <w:top w:val="nil"/>
              <w:left w:val="nil"/>
              <w:bottom w:val="nil"/>
              <w:right w:val="nil"/>
            </w:tcBorders>
            <w:shd w:val="clear" w:color="auto" w:fill="auto"/>
            <w:noWrap/>
            <w:vAlign w:val="bottom"/>
            <w:hideMark/>
            <w:tcPrChange w:id="565"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54BF041B" w14:textId="777C4A66" w:rsidR="00A912ED" w:rsidRPr="00A912ED" w:rsidRDefault="00A912ED">
            <w:pPr>
              <w:spacing w:after="0" w:line="240" w:lineRule="auto"/>
              <w:jc w:val="right"/>
              <w:rPr>
                <w:rFonts w:eastAsia="Times New Roman" w:cs="Calibri"/>
                <w:color w:val="000000"/>
                <w:sz w:val="14"/>
                <w:szCs w:val="14"/>
                <w:lang w:val="es-CL" w:eastAsia="es-CL"/>
              </w:rPr>
              <w:pPrChange w:id="566" w:author="Andrés González Santa Cruz (andres.gonzalez.s)" w:date="2024-01-29T16:30:00Z">
                <w:pPr>
                  <w:spacing w:after="0" w:line="240" w:lineRule="auto"/>
                  <w:jc w:val="left"/>
                </w:pPr>
              </w:pPrChange>
            </w:pPr>
            <w:r w:rsidRPr="00A912ED">
              <w:rPr>
                <w:rFonts w:eastAsia="Times New Roman" w:cs="Calibri"/>
                <w:color w:val="000000"/>
                <w:sz w:val="14"/>
                <w:szCs w:val="14"/>
                <w:lang w:val="es-CL" w:eastAsia="es-CL"/>
              </w:rPr>
              <w:t>0</w:t>
            </w:r>
            <w:ins w:id="567" w:author="Andrés González Santa Cruz (andres.gonzalez.s)" w:date="2024-01-27T15:56:00Z">
              <w:r w:rsidR="001100C9">
                <w:rPr>
                  <w:rFonts w:eastAsia="Times New Roman" w:cs="Calibri"/>
                  <w:color w:val="000000"/>
                  <w:sz w:val="14"/>
                  <w:szCs w:val="14"/>
                  <w:lang w:val="es-CL" w:eastAsia="es-CL"/>
                </w:rPr>
                <w:t>.</w:t>
              </w:r>
            </w:ins>
            <w:r w:rsidRPr="00A912ED">
              <w:rPr>
                <w:rFonts w:eastAsia="Times New Roman" w:cs="Calibri"/>
                <w:color w:val="000000"/>
                <w:sz w:val="14"/>
                <w:szCs w:val="14"/>
                <w:lang w:val="es-CL" w:eastAsia="es-CL"/>
              </w:rPr>
              <w:t>066</w:t>
            </w:r>
          </w:p>
        </w:tc>
      </w:tr>
      <w:tr w:rsidR="00A912ED" w:rsidRPr="00A912ED" w14:paraId="6878DF5A" w14:textId="77777777" w:rsidTr="00374F04">
        <w:trPr>
          <w:trHeight w:val="170"/>
          <w:trPrChange w:id="568"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569"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7D1E3385" w14:textId="77777777" w:rsidR="00A912ED" w:rsidRPr="00A912ED" w:rsidRDefault="00A912ED" w:rsidP="00A912ED">
            <w:pPr>
              <w:spacing w:after="0" w:line="240" w:lineRule="auto"/>
              <w:jc w:val="left"/>
              <w:rPr>
                <w:rFonts w:eastAsia="Times New Roman" w:cs="Calibri"/>
                <w:color w:val="000000"/>
                <w:sz w:val="14"/>
                <w:szCs w:val="14"/>
                <w:lang w:val="en-US" w:eastAsia="es-CL"/>
              </w:rPr>
            </w:pPr>
            <w:r w:rsidRPr="00A912ED">
              <w:rPr>
                <w:rFonts w:eastAsia="Times New Roman" w:cs="Calibri"/>
                <w:color w:val="000000"/>
                <w:sz w:val="14"/>
                <w:szCs w:val="14"/>
                <w:lang w:val="en-US" w:eastAsia="es-CL"/>
              </w:rPr>
              <w:t>Age of Onset of Substance Use (median [IQR])</w:t>
            </w:r>
          </w:p>
        </w:tc>
        <w:tc>
          <w:tcPr>
            <w:tcW w:w="954" w:type="pct"/>
            <w:tcBorders>
              <w:top w:val="nil"/>
              <w:left w:val="nil"/>
              <w:bottom w:val="nil"/>
              <w:right w:val="nil"/>
            </w:tcBorders>
            <w:shd w:val="clear" w:color="auto" w:fill="auto"/>
            <w:noWrap/>
            <w:vAlign w:val="bottom"/>
            <w:hideMark/>
            <w:tcPrChange w:id="570"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0AAB5ED2" w14:textId="77777777" w:rsidR="00A912ED" w:rsidRPr="00A912ED" w:rsidRDefault="00A912ED" w:rsidP="00A912ED">
            <w:pPr>
              <w:spacing w:after="0" w:line="240" w:lineRule="auto"/>
              <w:jc w:val="left"/>
              <w:rPr>
                <w:rFonts w:eastAsia="Times New Roman" w:cs="Calibri"/>
                <w:color w:val="000000"/>
                <w:sz w:val="14"/>
                <w:szCs w:val="14"/>
                <w:lang w:val="en-US" w:eastAsia="es-CL"/>
              </w:rPr>
            </w:pPr>
          </w:p>
        </w:tc>
        <w:tc>
          <w:tcPr>
            <w:tcW w:w="723" w:type="pct"/>
            <w:tcBorders>
              <w:top w:val="nil"/>
              <w:left w:val="nil"/>
              <w:bottom w:val="nil"/>
              <w:right w:val="nil"/>
            </w:tcBorders>
            <w:shd w:val="clear" w:color="auto" w:fill="auto"/>
            <w:noWrap/>
            <w:vAlign w:val="bottom"/>
            <w:hideMark/>
            <w:tcPrChange w:id="57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B61482C"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n-US" w:eastAsia="es-CL"/>
              </w:rPr>
              <w:t xml:space="preserve">  </w:t>
            </w:r>
            <w:r w:rsidRPr="00A912ED">
              <w:rPr>
                <w:rFonts w:eastAsia="Times New Roman" w:cs="Calibri"/>
                <w:color w:val="000000"/>
                <w:sz w:val="14"/>
                <w:szCs w:val="14"/>
                <w:lang w:val="es-CL" w:eastAsia="es-CL"/>
              </w:rPr>
              <w:t>15.00 [14.00, 18.00]</w:t>
            </w:r>
          </w:p>
        </w:tc>
        <w:tc>
          <w:tcPr>
            <w:tcW w:w="723" w:type="pct"/>
            <w:tcBorders>
              <w:top w:val="nil"/>
              <w:left w:val="nil"/>
              <w:bottom w:val="nil"/>
              <w:right w:val="nil"/>
            </w:tcBorders>
            <w:shd w:val="clear" w:color="auto" w:fill="auto"/>
            <w:noWrap/>
            <w:vAlign w:val="bottom"/>
            <w:hideMark/>
            <w:tcPrChange w:id="57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E1AAE6F"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17.00 [14.00, 20.00]</w:t>
            </w:r>
          </w:p>
        </w:tc>
        <w:tc>
          <w:tcPr>
            <w:tcW w:w="723" w:type="pct"/>
            <w:tcBorders>
              <w:top w:val="nil"/>
              <w:left w:val="nil"/>
              <w:bottom w:val="nil"/>
              <w:right w:val="nil"/>
            </w:tcBorders>
            <w:shd w:val="clear" w:color="auto" w:fill="auto"/>
            <w:noWrap/>
            <w:vAlign w:val="bottom"/>
            <w:hideMark/>
            <w:tcPrChange w:id="57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0A281E9"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15.00 [13.00, 17.00]</w:t>
            </w:r>
          </w:p>
        </w:tc>
        <w:tc>
          <w:tcPr>
            <w:tcW w:w="310" w:type="pct"/>
            <w:tcBorders>
              <w:top w:val="nil"/>
              <w:left w:val="nil"/>
              <w:bottom w:val="nil"/>
              <w:right w:val="nil"/>
            </w:tcBorders>
            <w:shd w:val="clear" w:color="auto" w:fill="auto"/>
            <w:noWrap/>
            <w:vAlign w:val="bottom"/>
            <w:hideMark/>
            <w:tcPrChange w:id="574"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655E9A37"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&lt;0.001</w:t>
            </w:r>
          </w:p>
        </w:tc>
        <w:tc>
          <w:tcPr>
            <w:tcW w:w="279" w:type="pct"/>
            <w:tcBorders>
              <w:top w:val="nil"/>
              <w:left w:val="nil"/>
              <w:bottom w:val="nil"/>
              <w:right w:val="nil"/>
            </w:tcBorders>
            <w:shd w:val="clear" w:color="auto" w:fill="auto"/>
            <w:noWrap/>
            <w:vAlign w:val="bottom"/>
            <w:hideMark/>
            <w:tcPrChange w:id="575"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692FC3D6" w14:textId="7DE55D88" w:rsidR="00A912ED" w:rsidRPr="00A912ED" w:rsidRDefault="00A912ED">
            <w:pPr>
              <w:spacing w:after="0" w:line="240" w:lineRule="auto"/>
              <w:jc w:val="right"/>
              <w:rPr>
                <w:rFonts w:eastAsia="Times New Roman" w:cs="Calibri"/>
                <w:color w:val="000000"/>
                <w:sz w:val="14"/>
                <w:szCs w:val="14"/>
                <w:lang w:val="es-CL" w:eastAsia="es-CL"/>
              </w:rPr>
              <w:pPrChange w:id="576" w:author="Andrés González Santa Cruz (andres.gonzalez.s)" w:date="2024-01-29T16:30:00Z">
                <w:pPr>
                  <w:spacing w:after="0" w:line="240" w:lineRule="auto"/>
                  <w:jc w:val="left"/>
                </w:pPr>
              </w:pPrChange>
            </w:pPr>
            <w:r w:rsidRPr="00A912ED">
              <w:rPr>
                <w:rFonts w:eastAsia="Times New Roman" w:cs="Calibri"/>
                <w:color w:val="000000"/>
                <w:sz w:val="14"/>
                <w:szCs w:val="14"/>
                <w:lang w:val="es-CL" w:eastAsia="es-CL"/>
              </w:rPr>
              <w:t>0</w:t>
            </w:r>
            <w:ins w:id="577" w:author="Andrés González Santa Cruz (andres.gonzalez.s)" w:date="2024-01-27T15:56:00Z">
              <w:r w:rsidR="001100C9">
                <w:rPr>
                  <w:rFonts w:eastAsia="Times New Roman" w:cs="Calibri"/>
                  <w:color w:val="000000"/>
                  <w:sz w:val="14"/>
                  <w:szCs w:val="14"/>
                  <w:lang w:val="es-CL" w:eastAsia="es-CL"/>
                </w:rPr>
                <w:t>.</w:t>
              </w:r>
            </w:ins>
            <w:r w:rsidRPr="00A912ED">
              <w:rPr>
                <w:rFonts w:eastAsia="Times New Roman" w:cs="Calibri"/>
                <w:color w:val="000000"/>
                <w:sz w:val="14"/>
                <w:szCs w:val="14"/>
                <w:lang w:val="es-CL" w:eastAsia="es-CL"/>
              </w:rPr>
              <w:t>425</w:t>
            </w:r>
          </w:p>
        </w:tc>
      </w:tr>
      <w:tr w:rsidR="00A912ED" w:rsidRPr="00A912ED" w14:paraId="7D4FAEF6" w14:textId="77777777" w:rsidTr="00374F04">
        <w:trPr>
          <w:trHeight w:val="170"/>
          <w:trPrChange w:id="578"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579"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001D6E25" w14:textId="77777777" w:rsidR="00A912ED" w:rsidRPr="00A912ED" w:rsidRDefault="00A912ED" w:rsidP="00A912E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Educational</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Attainment</w:t>
            </w:r>
            <w:proofErr w:type="spellEnd"/>
            <w:r w:rsidRPr="00A912ED">
              <w:rPr>
                <w:rFonts w:eastAsia="Times New Roman" w:cs="Calibri"/>
                <w:color w:val="000000"/>
                <w:sz w:val="14"/>
                <w:szCs w:val="14"/>
                <w:lang w:val="es-CL" w:eastAsia="es-CL"/>
              </w:rPr>
              <w:t xml:space="preserve"> (%)</w:t>
            </w:r>
          </w:p>
        </w:tc>
        <w:tc>
          <w:tcPr>
            <w:tcW w:w="954" w:type="pct"/>
            <w:tcBorders>
              <w:top w:val="nil"/>
              <w:left w:val="nil"/>
              <w:bottom w:val="nil"/>
              <w:right w:val="nil"/>
            </w:tcBorders>
            <w:shd w:val="clear" w:color="auto" w:fill="auto"/>
            <w:noWrap/>
            <w:vAlign w:val="bottom"/>
            <w:hideMark/>
            <w:tcPrChange w:id="580"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04172AE1" w14:textId="77777777" w:rsidR="00A912ED" w:rsidRPr="00A912ED" w:rsidRDefault="00A912ED" w:rsidP="00A912ED">
            <w:pPr>
              <w:spacing w:after="0" w:line="240" w:lineRule="auto"/>
              <w:jc w:val="left"/>
              <w:rPr>
                <w:rFonts w:eastAsia="Times New Roman" w:cs="Calibri"/>
                <w:color w:val="000000"/>
                <w:sz w:val="14"/>
                <w:szCs w:val="14"/>
                <w:lang w:val="es-CL" w:eastAsia="es-CL"/>
              </w:rPr>
            </w:pPr>
          </w:p>
        </w:tc>
        <w:tc>
          <w:tcPr>
            <w:tcW w:w="723" w:type="pct"/>
            <w:tcBorders>
              <w:top w:val="nil"/>
              <w:left w:val="nil"/>
              <w:bottom w:val="nil"/>
              <w:right w:val="nil"/>
            </w:tcBorders>
            <w:shd w:val="clear" w:color="auto" w:fill="auto"/>
            <w:noWrap/>
            <w:vAlign w:val="bottom"/>
            <w:hideMark/>
            <w:tcPrChange w:id="58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7D4BE61" w14:textId="77777777" w:rsidR="00A912ED" w:rsidRPr="00A912ED" w:rsidRDefault="00A912ED" w:rsidP="00A912ED">
            <w:pPr>
              <w:spacing w:after="0" w:line="240" w:lineRule="auto"/>
              <w:jc w:val="lef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58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798396A" w14:textId="77777777" w:rsidR="00A912ED" w:rsidRPr="00A912ED" w:rsidRDefault="00A912ED" w:rsidP="00A912ED">
            <w:pPr>
              <w:spacing w:after="0" w:line="240" w:lineRule="auto"/>
              <w:jc w:val="righ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58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5DF3E35" w14:textId="77777777" w:rsidR="00A912ED" w:rsidRPr="00A912ED" w:rsidRDefault="00A912ED" w:rsidP="00A912ED">
            <w:pPr>
              <w:spacing w:after="0" w:line="240" w:lineRule="auto"/>
              <w:jc w:val="right"/>
              <w:rPr>
                <w:rFonts w:eastAsia="Times New Roman" w:cs="Times New Roman"/>
                <w:sz w:val="14"/>
                <w:szCs w:val="14"/>
                <w:lang w:val="es-CL" w:eastAsia="es-CL"/>
              </w:rPr>
            </w:pPr>
          </w:p>
        </w:tc>
        <w:tc>
          <w:tcPr>
            <w:tcW w:w="310" w:type="pct"/>
            <w:tcBorders>
              <w:top w:val="nil"/>
              <w:left w:val="nil"/>
              <w:bottom w:val="nil"/>
              <w:right w:val="nil"/>
            </w:tcBorders>
            <w:shd w:val="clear" w:color="auto" w:fill="auto"/>
            <w:noWrap/>
            <w:vAlign w:val="bottom"/>
            <w:hideMark/>
            <w:tcPrChange w:id="584"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10625D46" w14:textId="77777777" w:rsidR="00A912ED" w:rsidRPr="00A912ED" w:rsidRDefault="00A912ED" w:rsidP="00A912ED">
            <w:pPr>
              <w:spacing w:after="0" w:line="240" w:lineRule="auto"/>
              <w:jc w:val="right"/>
              <w:rPr>
                <w:rFonts w:eastAsia="Times New Roman" w:cs="Times New Roman"/>
                <w:sz w:val="14"/>
                <w:szCs w:val="14"/>
                <w:lang w:val="es-CL" w:eastAsia="es-CL"/>
              </w:rPr>
            </w:pPr>
          </w:p>
        </w:tc>
        <w:tc>
          <w:tcPr>
            <w:tcW w:w="279" w:type="pct"/>
            <w:tcBorders>
              <w:top w:val="nil"/>
              <w:left w:val="nil"/>
              <w:bottom w:val="nil"/>
              <w:right w:val="nil"/>
            </w:tcBorders>
            <w:shd w:val="clear" w:color="auto" w:fill="auto"/>
            <w:noWrap/>
            <w:vAlign w:val="bottom"/>
            <w:hideMark/>
            <w:tcPrChange w:id="585"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418097E3" w14:textId="77777777" w:rsidR="00A912ED" w:rsidRPr="00A912ED" w:rsidRDefault="00A912ED" w:rsidP="001126FC">
            <w:pPr>
              <w:spacing w:after="0" w:line="240" w:lineRule="auto"/>
              <w:jc w:val="right"/>
              <w:rPr>
                <w:rFonts w:eastAsia="Times New Roman" w:cs="Times New Roman"/>
                <w:sz w:val="14"/>
                <w:szCs w:val="14"/>
                <w:lang w:val="es-CL" w:eastAsia="es-CL"/>
              </w:rPr>
            </w:pPr>
          </w:p>
        </w:tc>
      </w:tr>
      <w:tr w:rsidR="00A912ED" w:rsidRPr="00A912ED" w14:paraId="2984A676" w14:textId="77777777" w:rsidTr="00374F04">
        <w:trPr>
          <w:trHeight w:val="170"/>
          <w:trPrChange w:id="586"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587"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74F808DA" w14:textId="77777777" w:rsidR="00A912ED" w:rsidRPr="00A912ED" w:rsidRDefault="00A912ED" w:rsidP="00A912E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588"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6A788C34" w14:textId="77777777" w:rsidR="00A912ED" w:rsidRPr="00A912ED" w:rsidRDefault="00A912ED" w:rsidP="00A912E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1-More </w:t>
            </w:r>
            <w:proofErr w:type="spellStart"/>
            <w:r w:rsidRPr="00A912ED">
              <w:rPr>
                <w:rFonts w:eastAsia="Times New Roman" w:cs="Calibri"/>
                <w:color w:val="000000"/>
                <w:sz w:val="14"/>
                <w:szCs w:val="14"/>
                <w:lang w:val="es-CL" w:eastAsia="es-CL"/>
              </w:rPr>
              <w:t>than</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high</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school</w:t>
            </w:r>
            <w:proofErr w:type="spellEnd"/>
          </w:p>
        </w:tc>
        <w:tc>
          <w:tcPr>
            <w:tcW w:w="723" w:type="pct"/>
            <w:tcBorders>
              <w:top w:val="nil"/>
              <w:left w:val="nil"/>
              <w:bottom w:val="nil"/>
              <w:right w:val="nil"/>
            </w:tcBorders>
            <w:shd w:val="clear" w:color="auto" w:fill="auto"/>
            <w:noWrap/>
            <w:vAlign w:val="bottom"/>
            <w:hideMark/>
            <w:tcPrChange w:id="58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DA78E38"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14068 (16.5) </w:t>
            </w:r>
          </w:p>
        </w:tc>
        <w:tc>
          <w:tcPr>
            <w:tcW w:w="723" w:type="pct"/>
            <w:tcBorders>
              <w:top w:val="nil"/>
              <w:left w:val="nil"/>
              <w:bottom w:val="nil"/>
              <w:right w:val="nil"/>
            </w:tcBorders>
            <w:shd w:val="clear" w:color="auto" w:fill="auto"/>
            <w:noWrap/>
            <w:vAlign w:val="bottom"/>
            <w:hideMark/>
            <w:tcPrChange w:id="59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007C054"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3215 </w:t>
            </w:r>
            <w:proofErr w:type="gramStart"/>
            <w:r w:rsidRPr="00A912ED">
              <w:rPr>
                <w:rFonts w:eastAsia="Times New Roman" w:cs="Calibri"/>
                <w:color w:val="000000"/>
                <w:sz w:val="14"/>
                <w:szCs w:val="14"/>
                <w:lang w:val="es-CL" w:eastAsia="es-CL"/>
              </w:rPr>
              <w:t>( 14.3</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59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46A2305"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10853 (17.4) </w:t>
            </w:r>
          </w:p>
        </w:tc>
        <w:tc>
          <w:tcPr>
            <w:tcW w:w="310" w:type="pct"/>
            <w:tcBorders>
              <w:top w:val="nil"/>
              <w:left w:val="nil"/>
              <w:bottom w:val="nil"/>
              <w:right w:val="nil"/>
            </w:tcBorders>
            <w:shd w:val="clear" w:color="auto" w:fill="auto"/>
            <w:noWrap/>
            <w:vAlign w:val="bottom"/>
            <w:hideMark/>
            <w:tcPrChange w:id="592"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46CE3BC0"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&lt;0.001</w:t>
            </w:r>
          </w:p>
        </w:tc>
        <w:tc>
          <w:tcPr>
            <w:tcW w:w="279" w:type="pct"/>
            <w:tcBorders>
              <w:top w:val="nil"/>
              <w:left w:val="nil"/>
              <w:bottom w:val="nil"/>
              <w:right w:val="nil"/>
            </w:tcBorders>
            <w:shd w:val="clear" w:color="auto" w:fill="auto"/>
            <w:noWrap/>
            <w:vAlign w:val="bottom"/>
            <w:hideMark/>
            <w:tcPrChange w:id="593"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05F8814A" w14:textId="7FEDD9F9" w:rsidR="00A912ED" w:rsidRPr="00A912ED" w:rsidRDefault="00A912ED">
            <w:pPr>
              <w:spacing w:after="0" w:line="240" w:lineRule="auto"/>
              <w:jc w:val="right"/>
              <w:rPr>
                <w:rFonts w:eastAsia="Times New Roman" w:cs="Calibri"/>
                <w:color w:val="000000"/>
                <w:sz w:val="14"/>
                <w:szCs w:val="14"/>
                <w:lang w:val="es-CL" w:eastAsia="es-CL"/>
              </w:rPr>
              <w:pPrChange w:id="594" w:author="Andrés González Santa Cruz (andres.gonzalez.s)" w:date="2024-01-29T16:30:00Z">
                <w:pPr>
                  <w:spacing w:after="0" w:line="240" w:lineRule="auto"/>
                  <w:jc w:val="left"/>
                </w:pPr>
              </w:pPrChange>
            </w:pPr>
            <w:r w:rsidRPr="00A912ED">
              <w:rPr>
                <w:rFonts w:eastAsia="Times New Roman" w:cs="Calibri"/>
                <w:color w:val="000000"/>
                <w:sz w:val="14"/>
                <w:szCs w:val="14"/>
                <w:lang w:val="es-CL" w:eastAsia="es-CL"/>
              </w:rPr>
              <w:t>0</w:t>
            </w:r>
            <w:ins w:id="595" w:author="Andrés González Santa Cruz (andres.gonzalez.s)" w:date="2024-01-27T15:56:00Z">
              <w:r w:rsidR="001100C9">
                <w:rPr>
                  <w:rFonts w:eastAsia="Times New Roman" w:cs="Calibri"/>
                  <w:color w:val="000000"/>
                  <w:sz w:val="14"/>
                  <w:szCs w:val="14"/>
                  <w:lang w:val="es-CL" w:eastAsia="es-CL"/>
                </w:rPr>
                <w:t>.</w:t>
              </w:r>
            </w:ins>
            <w:r w:rsidRPr="00A912ED">
              <w:rPr>
                <w:rFonts w:eastAsia="Times New Roman" w:cs="Calibri"/>
                <w:color w:val="000000"/>
                <w:sz w:val="14"/>
                <w:szCs w:val="14"/>
                <w:lang w:val="es-CL" w:eastAsia="es-CL"/>
              </w:rPr>
              <w:t>230</w:t>
            </w:r>
          </w:p>
        </w:tc>
      </w:tr>
      <w:tr w:rsidR="00A912ED" w:rsidRPr="00A912ED" w14:paraId="293260A8" w14:textId="77777777" w:rsidTr="00374F04">
        <w:trPr>
          <w:trHeight w:val="170"/>
          <w:trPrChange w:id="596"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597"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60F2C7A5" w14:textId="77777777" w:rsidR="00A912ED" w:rsidRPr="00A912ED" w:rsidRDefault="00A912ED" w:rsidP="00A912ED">
            <w:pPr>
              <w:spacing w:after="0" w:line="240" w:lineRule="auto"/>
              <w:jc w:val="left"/>
              <w:rPr>
                <w:rFonts w:eastAsia="Times New Roman" w:cs="Calibri"/>
                <w:color w:val="000000"/>
                <w:sz w:val="14"/>
                <w:szCs w:val="14"/>
                <w:lang w:val="es-CL" w:eastAsia="es-CL"/>
              </w:rPr>
            </w:pPr>
          </w:p>
        </w:tc>
        <w:tc>
          <w:tcPr>
            <w:tcW w:w="954" w:type="pct"/>
            <w:tcBorders>
              <w:top w:val="nil"/>
              <w:left w:val="nil"/>
              <w:bottom w:val="nil"/>
              <w:right w:val="nil"/>
            </w:tcBorders>
            <w:shd w:val="clear" w:color="auto" w:fill="auto"/>
            <w:noWrap/>
            <w:vAlign w:val="bottom"/>
            <w:hideMark/>
            <w:tcPrChange w:id="598"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5CE1E96B" w14:textId="77777777" w:rsidR="00A912ED" w:rsidRPr="00A912ED" w:rsidRDefault="00A912ED" w:rsidP="00A912ED">
            <w:pPr>
              <w:spacing w:after="0" w:line="240" w:lineRule="auto"/>
              <w:jc w:val="left"/>
              <w:rPr>
                <w:rFonts w:eastAsia="Times New Roman" w:cs="Calibri"/>
                <w:color w:val="000000"/>
                <w:sz w:val="14"/>
                <w:szCs w:val="14"/>
                <w:lang w:val="en-US" w:eastAsia="es-CL"/>
              </w:rPr>
            </w:pPr>
            <w:r w:rsidRPr="00A912ED">
              <w:rPr>
                <w:rFonts w:eastAsia="Times New Roman" w:cs="Calibri"/>
                <w:color w:val="000000"/>
                <w:sz w:val="14"/>
                <w:szCs w:val="14"/>
                <w:lang w:val="en-US" w:eastAsia="es-CL"/>
              </w:rPr>
              <w:t>2-Completed high school or less</w:t>
            </w:r>
          </w:p>
        </w:tc>
        <w:tc>
          <w:tcPr>
            <w:tcW w:w="723" w:type="pct"/>
            <w:tcBorders>
              <w:top w:val="nil"/>
              <w:left w:val="nil"/>
              <w:bottom w:val="nil"/>
              <w:right w:val="nil"/>
            </w:tcBorders>
            <w:shd w:val="clear" w:color="auto" w:fill="auto"/>
            <w:noWrap/>
            <w:vAlign w:val="bottom"/>
            <w:hideMark/>
            <w:tcPrChange w:id="59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1C49DF6"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n-US" w:eastAsia="es-CL"/>
              </w:rPr>
              <w:t xml:space="preserve">  </w:t>
            </w:r>
            <w:r w:rsidRPr="00A912ED">
              <w:rPr>
                <w:rFonts w:eastAsia="Times New Roman" w:cs="Calibri"/>
                <w:color w:val="000000"/>
                <w:sz w:val="14"/>
                <w:szCs w:val="14"/>
                <w:lang w:val="es-CL" w:eastAsia="es-CL"/>
              </w:rPr>
              <w:t xml:space="preserve">46653 (54.9) </w:t>
            </w:r>
          </w:p>
        </w:tc>
        <w:tc>
          <w:tcPr>
            <w:tcW w:w="723" w:type="pct"/>
            <w:tcBorders>
              <w:top w:val="nil"/>
              <w:left w:val="nil"/>
              <w:bottom w:val="nil"/>
              <w:right w:val="nil"/>
            </w:tcBorders>
            <w:shd w:val="clear" w:color="auto" w:fill="auto"/>
            <w:noWrap/>
            <w:vAlign w:val="bottom"/>
            <w:hideMark/>
            <w:tcPrChange w:id="60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EECDC61"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11143 </w:t>
            </w:r>
            <w:proofErr w:type="gramStart"/>
            <w:r w:rsidRPr="00A912ED">
              <w:rPr>
                <w:rFonts w:eastAsia="Times New Roman" w:cs="Calibri"/>
                <w:color w:val="000000"/>
                <w:sz w:val="14"/>
                <w:szCs w:val="14"/>
                <w:lang w:val="es-CL" w:eastAsia="es-CL"/>
              </w:rPr>
              <w:t>( 49.4</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60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FCF524C"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35510 (56.8) </w:t>
            </w:r>
          </w:p>
        </w:tc>
        <w:tc>
          <w:tcPr>
            <w:tcW w:w="310" w:type="pct"/>
            <w:tcBorders>
              <w:top w:val="nil"/>
              <w:left w:val="nil"/>
              <w:bottom w:val="nil"/>
              <w:right w:val="nil"/>
            </w:tcBorders>
            <w:shd w:val="clear" w:color="auto" w:fill="auto"/>
            <w:noWrap/>
            <w:vAlign w:val="bottom"/>
            <w:hideMark/>
            <w:tcPrChange w:id="602"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7F951E5F" w14:textId="77777777" w:rsidR="00A912ED" w:rsidRPr="00A912ED" w:rsidRDefault="00A912ED" w:rsidP="00A912E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603"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2651BFA8" w14:textId="77777777" w:rsidR="00A912ED" w:rsidRPr="00A912ED" w:rsidRDefault="00A912ED" w:rsidP="001126FC">
            <w:pPr>
              <w:spacing w:after="0" w:line="240" w:lineRule="auto"/>
              <w:jc w:val="right"/>
              <w:rPr>
                <w:rFonts w:eastAsia="Times New Roman" w:cs="Times New Roman"/>
                <w:sz w:val="14"/>
                <w:szCs w:val="14"/>
                <w:lang w:val="es-CL" w:eastAsia="es-CL"/>
              </w:rPr>
            </w:pPr>
          </w:p>
        </w:tc>
      </w:tr>
      <w:tr w:rsidR="00A912ED" w:rsidRPr="00A912ED" w14:paraId="1E1E804B" w14:textId="77777777" w:rsidTr="00374F04">
        <w:trPr>
          <w:trHeight w:val="170"/>
          <w:trPrChange w:id="604"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605"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0CB2D198" w14:textId="77777777" w:rsidR="00A912ED" w:rsidRPr="00A912ED" w:rsidRDefault="00A912ED" w:rsidP="00A912E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606"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431F6F6A" w14:textId="77777777" w:rsidR="00A912ED" w:rsidRPr="00A912ED" w:rsidRDefault="00A912ED" w:rsidP="00A912ED">
            <w:pPr>
              <w:spacing w:after="0" w:line="240" w:lineRule="auto"/>
              <w:jc w:val="left"/>
              <w:rPr>
                <w:rFonts w:eastAsia="Times New Roman" w:cs="Calibri"/>
                <w:color w:val="000000"/>
                <w:sz w:val="14"/>
                <w:szCs w:val="14"/>
                <w:lang w:val="en-US" w:eastAsia="es-CL"/>
              </w:rPr>
            </w:pPr>
            <w:r w:rsidRPr="00A912ED">
              <w:rPr>
                <w:rFonts w:eastAsia="Times New Roman" w:cs="Calibri"/>
                <w:color w:val="000000"/>
                <w:sz w:val="14"/>
                <w:szCs w:val="14"/>
                <w:lang w:val="en-US" w:eastAsia="es-CL"/>
              </w:rPr>
              <w:t>3-Completed primary school or less</w:t>
            </w:r>
          </w:p>
        </w:tc>
        <w:tc>
          <w:tcPr>
            <w:tcW w:w="723" w:type="pct"/>
            <w:tcBorders>
              <w:top w:val="nil"/>
              <w:left w:val="nil"/>
              <w:bottom w:val="nil"/>
              <w:right w:val="nil"/>
            </w:tcBorders>
            <w:shd w:val="clear" w:color="auto" w:fill="auto"/>
            <w:noWrap/>
            <w:vAlign w:val="bottom"/>
            <w:hideMark/>
            <w:tcPrChange w:id="60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801FC04"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n-US" w:eastAsia="es-CL"/>
              </w:rPr>
              <w:t xml:space="preserve">  </w:t>
            </w:r>
            <w:r w:rsidRPr="00A912ED">
              <w:rPr>
                <w:rFonts w:eastAsia="Times New Roman" w:cs="Calibri"/>
                <w:color w:val="000000"/>
                <w:sz w:val="14"/>
                <w:szCs w:val="14"/>
                <w:lang w:val="es-CL" w:eastAsia="es-CL"/>
              </w:rPr>
              <w:t xml:space="preserve">23943 (28.2) </w:t>
            </w:r>
          </w:p>
        </w:tc>
        <w:tc>
          <w:tcPr>
            <w:tcW w:w="723" w:type="pct"/>
            <w:tcBorders>
              <w:top w:val="nil"/>
              <w:left w:val="nil"/>
              <w:bottom w:val="nil"/>
              <w:right w:val="nil"/>
            </w:tcBorders>
            <w:shd w:val="clear" w:color="auto" w:fill="auto"/>
            <w:noWrap/>
            <w:vAlign w:val="bottom"/>
            <w:hideMark/>
            <w:tcPrChange w:id="608"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F2DFC5E"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8044 </w:t>
            </w:r>
            <w:proofErr w:type="gramStart"/>
            <w:r w:rsidRPr="00A912ED">
              <w:rPr>
                <w:rFonts w:eastAsia="Times New Roman" w:cs="Calibri"/>
                <w:color w:val="000000"/>
                <w:sz w:val="14"/>
                <w:szCs w:val="14"/>
                <w:lang w:val="es-CL" w:eastAsia="es-CL"/>
              </w:rPr>
              <w:t>( 35.7</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60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23796F6"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15899 (25.4) </w:t>
            </w:r>
          </w:p>
        </w:tc>
        <w:tc>
          <w:tcPr>
            <w:tcW w:w="310" w:type="pct"/>
            <w:tcBorders>
              <w:top w:val="nil"/>
              <w:left w:val="nil"/>
              <w:bottom w:val="nil"/>
              <w:right w:val="nil"/>
            </w:tcBorders>
            <w:shd w:val="clear" w:color="auto" w:fill="auto"/>
            <w:noWrap/>
            <w:vAlign w:val="bottom"/>
            <w:hideMark/>
            <w:tcPrChange w:id="610"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39A73C1A" w14:textId="77777777" w:rsidR="00A912ED" w:rsidRPr="00A912ED" w:rsidRDefault="00A912ED" w:rsidP="00A912E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611"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693E826D" w14:textId="77777777" w:rsidR="00A912ED" w:rsidRPr="00A912ED" w:rsidRDefault="00A912ED" w:rsidP="001126FC">
            <w:pPr>
              <w:spacing w:after="0" w:line="240" w:lineRule="auto"/>
              <w:jc w:val="right"/>
              <w:rPr>
                <w:rFonts w:eastAsia="Times New Roman" w:cs="Times New Roman"/>
                <w:sz w:val="14"/>
                <w:szCs w:val="14"/>
                <w:lang w:val="es-CL" w:eastAsia="es-CL"/>
              </w:rPr>
            </w:pPr>
          </w:p>
        </w:tc>
      </w:tr>
      <w:tr w:rsidR="00A912ED" w:rsidRPr="00A912ED" w14:paraId="12D0A105" w14:textId="77777777" w:rsidTr="00374F04">
        <w:trPr>
          <w:trHeight w:val="170"/>
          <w:trPrChange w:id="612"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613"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132C77EB" w14:textId="77777777" w:rsidR="00A912ED" w:rsidRPr="00A912ED" w:rsidRDefault="00A912ED" w:rsidP="00A912E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614"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2C012E77" w14:textId="77777777" w:rsidR="00A912ED" w:rsidRPr="00A912ED" w:rsidRDefault="00A912ED" w:rsidP="00A912E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w:t>
            </w:r>
            <w:proofErr w:type="spellStart"/>
            <w:r w:rsidRPr="00A912ED">
              <w:rPr>
                <w:rFonts w:eastAsia="Times New Roman" w:cs="Calibri"/>
                <w:color w:val="000000"/>
                <w:sz w:val="14"/>
                <w:szCs w:val="14"/>
                <w:lang w:val="es-CL" w:eastAsia="es-CL"/>
              </w:rPr>
              <w:t>Missing</w:t>
            </w:r>
            <w:proofErr w:type="spellEnd"/>
            <w:r w:rsidRPr="00A912ED">
              <w:rPr>
                <w:rFonts w:eastAsia="Times New Roman" w:cs="Calibri"/>
                <w:color w:val="000000"/>
                <w:sz w:val="14"/>
                <w:szCs w:val="14"/>
                <w:lang w:val="es-CL" w:eastAsia="es-CL"/>
              </w:rPr>
              <w:t>]</w:t>
            </w:r>
          </w:p>
        </w:tc>
        <w:tc>
          <w:tcPr>
            <w:tcW w:w="723" w:type="pct"/>
            <w:tcBorders>
              <w:top w:val="nil"/>
              <w:left w:val="nil"/>
              <w:bottom w:val="nil"/>
              <w:right w:val="nil"/>
            </w:tcBorders>
            <w:shd w:val="clear" w:color="auto" w:fill="auto"/>
            <w:noWrap/>
            <w:vAlign w:val="bottom"/>
            <w:hideMark/>
            <w:tcPrChange w:id="61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46058A2"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384 </w:t>
            </w:r>
            <w:proofErr w:type="gramStart"/>
            <w:r w:rsidRPr="00A912ED">
              <w:rPr>
                <w:rFonts w:eastAsia="Times New Roman" w:cs="Calibri"/>
                <w:color w:val="000000"/>
                <w:sz w:val="14"/>
                <w:szCs w:val="14"/>
                <w:lang w:val="es-CL" w:eastAsia="es-CL"/>
              </w:rPr>
              <w:t>( 0.5</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61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F350AAE"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150 </w:t>
            </w:r>
            <w:proofErr w:type="gramStart"/>
            <w:r w:rsidRPr="00A912ED">
              <w:rPr>
                <w:rFonts w:eastAsia="Times New Roman" w:cs="Calibri"/>
                <w:color w:val="000000"/>
                <w:sz w:val="14"/>
                <w:szCs w:val="14"/>
                <w:lang w:val="es-CL" w:eastAsia="es-CL"/>
              </w:rPr>
              <w:t>(  0.7</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61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0E78827"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234 </w:t>
            </w:r>
            <w:proofErr w:type="gramStart"/>
            <w:r w:rsidRPr="00A912ED">
              <w:rPr>
                <w:rFonts w:eastAsia="Times New Roman" w:cs="Calibri"/>
                <w:color w:val="000000"/>
                <w:sz w:val="14"/>
                <w:szCs w:val="14"/>
                <w:lang w:val="es-CL" w:eastAsia="es-CL"/>
              </w:rPr>
              <w:t>( 0.4</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618"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7D5F434A" w14:textId="77777777" w:rsidR="00A912ED" w:rsidRPr="00A912ED" w:rsidRDefault="00A912ED" w:rsidP="00A912E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619"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46C51C04" w14:textId="77777777" w:rsidR="00A912ED" w:rsidRPr="00A912ED" w:rsidRDefault="00A912ED" w:rsidP="001126FC">
            <w:pPr>
              <w:spacing w:after="0" w:line="240" w:lineRule="auto"/>
              <w:jc w:val="right"/>
              <w:rPr>
                <w:rFonts w:eastAsia="Times New Roman" w:cs="Times New Roman"/>
                <w:sz w:val="14"/>
                <w:szCs w:val="14"/>
                <w:lang w:val="es-CL" w:eastAsia="es-CL"/>
              </w:rPr>
            </w:pPr>
          </w:p>
        </w:tc>
      </w:tr>
      <w:tr w:rsidR="00A912ED" w:rsidRPr="00A912ED" w14:paraId="78C9033A" w14:textId="77777777" w:rsidTr="00374F04">
        <w:trPr>
          <w:trHeight w:val="170"/>
          <w:trPrChange w:id="620"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621"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68BDEEF1" w14:textId="77777777" w:rsidR="00A912ED" w:rsidRPr="00A912ED" w:rsidRDefault="00A912ED" w:rsidP="00A912ED">
            <w:pPr>
              <w:spacing w:after="0" w:line="240" w:lineRule="auto"/>
              <w:jc w:val="left"/>
              <w:rPr>
                <w:rFonts w:eastAsia="Times New Roman" w:cs="Calibri"/>
                <w:color w:val="000000"/>
                <w:sz w:val="14"/>
                <w:szCs w:val="14"/>
                <w:lang w:val="en-US" w:eastAsia="es-CL"/>
              </w:rPr>
            </w:pPr>
            <w:r w:rsidRPr="00A912ED">
              <w:rPr>
                <w:rFonts w:eastAsia="Times New Roman" w:cs="Calibri"/>
                <w:color w:val="000000"/>
                <w:sz w:val="14"/>
                <w:szCs w:val="14"/>
                <w:lang w:val="en-US" w:eastAsia="es-CL"/>
              </w:rPr>
              <w:t>Primary Substance (admission to treatment) (%)</w:t>
            </w:r>
          </w:p>
        </w:tc>
        <w:tc>
          <w:tcPr>
            <w:tcW w:w="954" w:type="pct"/>
            <w:tcBorders>
              <w:top w:val="nil"/>
              <w:left w:val="nil"/>
              <w:bottom w:val="nil"/>
              <w:right w:val="nil"/>
            </w:tcBorders>
            <w:shd w:val="clear" w:color="auto" w:fill="auto"/>
            <w:noWrap/>
            <w:vAlign w:val="bottom"/>
            <w:hideMark/>
            <w:tcPrChange w:id="622"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5984813F" w14:textId="77777777" w:rsidR="00A912ED" w:rsidRPr="00A912ED" w:rsidRDefault="00A912ED" w:rsidP="00A912ED">
            <w:pPr>
              <w:spacing w:after="0" w:line="240" w:lineRule="auto"/>
              <w:jc w:val="left"/>
              <w:rPr>
                <w:rFonts w:eastAsia="Times New Roman" w:cs="Calibri"/>
                <w:color w:val="000000"/>
                <w:sz w:val="14"/>
                <w:szCs w:val="14"/>
                <w:lang w:val="en-US" w:eastAsia="es-CL"/>
              </w:rPr>
            </w:pPr>
          </w:p>
        </w:tc>
        <w:tc>
          <w:tcPr>
            <w:tcW w:w="723" w:type="pct"/>
            <w:tcBorders>
              <w:top w:val="nil"/>
              <w:left w:val="nil"/>
              <w:bottom w:val="nil"/>
              <w:right w:val="nil"/>
            </w:tcBorders>
            <w:shd w:val="clear" w:color="auto" w:fill="auto"/>
            <w:noWrap/>
            <w:vAlign w:val="bottom"/>
            <w:hideMark/>
            <w:tcPrChange w:id="62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B5F24BA" w14:textId="77777777" w:rsidR="00A912ED" w:rsidRPr="00A912ED" w:rsidRDefault="00A912ED" w:rsidP="00A912ED">
            <w:pPr>
              <w:spacing w:after="0" w:line="240" w:lineRule="auto"/>
              <w:jc w:val="left"/>
              <w:rPr>
                <w:rFonts w:eastAsia="Times New Roman" w:cs="Times New Roman"/>
                <w:sz w:val="14"/>
                <w:szCs w:val="14"/>
                <w:lang w:val="en-US" w:eastAsia="es-CL"/>
              </w:rPr>
            </w:pPr>
          </w:p>
        </w:tc>
        <w:tc>
          <w:tcPr>
            <w:tcW w:w="723" w:type="pct"/>
            <w:tcBorders>
              <w:top w:val="nil"/>
              <w:left w:val="nil"/>
              <w:bottom w:val="nil"/>
              <w:right w:val="nil"/>
            </w:tcBorders>
            <w:shd w:val="clear" w:color="auto" w:fill="auto"/>
            <w:noWrap/>
            <w:vAlign w:val="bottom"/>
            <w:hideMark/>
            <w:tcPrChange w:id="62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C10E16B" w14:textId="77777777" w:rsidR="00A912ED" w:rsidRPr="00A912ED" w:rsidRDefault="00A912ED" w:rsidP="00A912ED">
            <w:pPr>
              <w:spacing w:after="0" w:line="240" w:lineRule="auto"/>
              <w:jc w:val="right"/>
              <w:rPr>
                <w:rFonts w:eastAsia="Times New Roman" w:cs="Times New Roman"/>
                <w:sz w:val="14"/>
                <w:szCs w:val="14"/>
                <w:lang w:val="en-US" w:eastAsia="es-CL"/>
              </w:rPr>
            </w:pPr>
          </w:p>
        </w:tc>
        <w:tc>
          <w:tcPr>
            <w:tcW w:w="723" w:type="pct"/>
            <w:tcBorders>
              <w:top w:val="nil"/>
              <w:left w:val="nil"/>
              <w:bottom w:val="nil"/>
              <w:right w:val="nil"/>
            </w:tcBorders>
            <w:shd w:val="clear" w:color="auto" w:fill="auto"/>
            <w:noWrap/>
            <w:vAlign w:val="bottom"/>
            <w:hideMark/>
            <w:tcPrChange w:id="62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EA48449" w14:textId="77777777" w:rsidR="00A912ED" w:rsidRPr="00A912ED" w:rsidRDefault="00A912ED" w:rsidP="00A912ED">
            <w:pPr>
              <w:spacing w:after="0" w:line="240" w:lineRule="auto"/>
              <w:jc w:val="right"/>
              <w:rPr>
                <w:rFonts w:eastAsia="Times New Roman" w:cs="Times New Roman"/>
                <w:sz w:val="14"/>
                <w:szCs w:val="14"/>
                <w:lang w:val="en-US" w:eastAsia="es-CL"/>
              </w:rPr>
            </w:pPr>
          </w:p>
        </w:tc>
        <w:tc>
          <w:tcPr>
            <w:tcW w:w="310" w:type="pct"/>
            <w:tcBorders>
              <w:top w:val="nil"/>
              <w:left w:val="nil"/>
              <w:bottom w:val="nil"/>
              <w:right w:val="nil"/>
            </w:tcBorders>
            <w:shd w:val="clear" w:color="auto" w:fill="auto"/>
            <w:noWrap/>
            <w:vAlign w:val="bottom"/>
            <w:hideMark/>
            <w:tcPrChange w:id="626"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1873CA20" w14:textId="77777777" w:rsidR="00A912ED" w:rsidRPr="00A912ED" w:rsidRDefault="00A912ED" w:rsidP="00A912ED">
            <w:pPr>
              <w:spacing w:after="0" w:line="240" w:lineRule="auto"/>
              <w:jc w:val="right"/>
              <w:rPr>
                <w:rFonts w:eastAsia="Times New Roman" w:cs="Times New Roman"/>
                <w:sz w:val="14"/>
                <w:szCs w:val="14"/>
                <w:lang w:val="en-US" w:eastAsia="es-CL"/>
              </w:rPr>
            </w:pPr>
          </w:p>
        </w:tc>
        <w:tc>
          <w:tcPr>
            <w:tcW w:w="279" w:type="pct"/>
            <w:tcBorders>
              <w:top w:val="nil"/>
              <w:left w:val="nil"/>
              <w:bottom w:val="nil"/>
              <w:right w:val="nil"/>
            </w:tcBorders>
            <w:shd w:val="clear" w:color="auto" w:fill="auto"/>
            <w:noWrap/>
            <w:vAlign w:val="bottom"/>
            <w:hideMark/>
            <w:tcPrChange w:id="627"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7011DFF1" w14:textId="77777777" w:rsidR="00A912ED" w:rsidRPr="00A912ED" w:rsidRDefault="00A912ED" w:rsidP="001126FC">
            <w:pPr>
              <w:spacing w:after="0" w:line="240" w:lineRule="auto"/>
              <w:jc w:val="right"/>
              <w:rPr>
                <w:rFonts w:eastAsia="Times New Roman" w:cs="Times New Roman"/>
                <w:sz w:val="14"/>
                <w:szCs w:val="14"/>
                <w:lang w:val="en-US" w:eastAsia="es-CL"/>
              </w:rPr>
            </w:pPr>
          </w:p>
        </w:tc>
      </w:tr>
      <w:tr w:rsidR="00A912ED" w:rsidRPr="00A912ED" w14:paraId="3F8D6ABB" w14:textId="77777777" w:rsidTr="00374F04">
        <w:trPr>
          <w:trHeight w:val="170"/>
          <w:trPrChange w:id="628"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629"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528DD0D0" w14:textId="77777777" w:rsidR="00A912ED" w:rsidRPr="00A912ED" w:rsidRDefault="00A912ED" w:rsidP="00A912ED">
            <w:pPr>
              <w:spacing w:after="0" w:line="240" w:lineRule="auto"/>
              <w:jc w:val="left"/>
              <w:rPr>
                <w:rFonts w:eastAsia="Times New Roman" w:cs="Times New Roman"/>
                <w:sz w:val="14"/>
                <w:szCs w:val="14"/>
                <w:lang w:val="en-US" w:eastAsia="es-CL"/>
              </w:rPr>
            </w:pPr>
          </w:p>
        </w:tc>
        <w:tc>
          <w:tcPr>
            <w:tcW w:w="954" w:type="pct"/>
            <w:tcBorders>
              <w:top w:val="nil"/>
              <w:left w:val="nil"/>
              <w:bottom w:val="nil"/>
              <w:right w:val="nil"/>
            </w:tcBorders>
            <w:shd w:val="clear" w:color="auto" w:fill="auto"/>
            <w:noWrap/>
            <w:vAlign w:val="bottom"/>
            <w:hideMark/>
            <w:tcPrChange w:id="630"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2590A86F" w14:textId="77777777" w:rsidR="00A912ED" w:rsidRPr="00A912ED" w:rsidRDefault="00A912ED" w:rsidP="00A912E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Alcohol</w:t>
            </w:r>
          </w:p>
        </w:tc>
        <w:tc>
          <w:tcPr>
            <w:tcW w:w="723" w:type="pct"/>
            <w:tcBorders>
              <w:top w:val="nil"/>
              <w:left w:val="nil"/>
              <w:bottom w:val="nil"/>
              <w:right w:val="nil"/>
            </w:tcBorders>
            <w:shd w:val="clear" w:color="auto" w:fill="auto"/>
            <w:noWrap/>
            <w:vAlign w:val="bottom"/>
            <w:hideMark/>
            <w:tcPrChange w:id="63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99A813E"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28859 (33.9) </w:t>
            </w:r>
          </w:p>
        </w:tc>
        <w:tc>
          <w:tcPr>
            <w:tcW w:w="723" w:type="pct"/>
            <w:tcBorders>
              <w:top w:val="nil"/>
              <w:left w:val="nil"/>
              <w:bottom w:val="nil"/>
              <w:right w:val="nil"/>
            </w:tcBorders>
            <w:shd w:val="clear" w:color="auto" w:fill="auto"/>
            <w:noWrap/>
            <w:vAlign w:val="bottom"/>
            <w:hideMark/>
            <w:tcPrChange w:id="63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75CF5F8"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14212 </w:t>
            </w:r>
            <w:proofErr w:type="gramStart"/>
            <w:r w:rsidRPr="00A912ED">
              <w:rPr>
                <w:rFonts w:eastAsia="Times New Roman" w:cs="Calibri"/>
                <w:color w:val="000000"/>
                <w:sz w:val="14"/>
                <w:szCs w:val="14"/>
                <w:lang w:val="es-CL" w:eastAsia="es-CL"/>
              </w:rPr>
              <w:t>( 63.0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63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455321D"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14647 (23.4) </w:t>
            </w:r>
          </w:p>
        </w:tc>
        <w:tc>
          <w:tcPr>
            <w:tcW w:w="310" w:type="pct"/>
            <w:tcBorders>
              <w:top w:val="nil"/>
              <w:left w:val="nil"/>
              <w:bottom w:val="nil"/>
              <w:right w:val="nil"/>
            </w:tcBorders>
            <w:shd w:val="clear" w:color="auto" w:fill="auto"/>
            <w:noWrap/>
            <w:vAlign w:val="bottom"/>
            <w:hideMark/>
            <w:tcPrChange w:id="634"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137068AA"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&lt;0.001</w:t>
            </w:r>
          </w:p>
        </w:tc>
        <w:tc>
          <w:tcPr>
            <w:tcW w:w="279" w:type="pct"/>
            <w:tcBorders>
              <w:top w:val="nil"/>
              <w:left w:val="nil"/>
              <w:bottom w:val="nil"/>
              <w:right w:val="nil"/>
            </w:tcBorders>
            <w:shd w:val="clear" w:color="auto" w:fill="auto"/>
            <w:noWrap/>
            <w:vAlign w:val="bottom"/>
            <w:hideMark/>
            <w:tcPrChange w:id="635"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7DFBCA50" w14:textId="186A1F04" w:rsidR="00A912ED" w:rsidRPr="00A912ED" w:rsidRDefault="00A912ED">
            <w:pPr>
              <w:spacing w:after="0" w:line="240" w:lineRule="auto"/>
              <w:jc w:val="right"/>
              <w:rPr>
                <w:rFonts w:eastAsia="Times New Roman" w:cs="Calibri"/>
                <w:color w:val="000000"/>
                <w:sz w:val="14"/>
                <w:szCs w:val="14"/>
                <w:lang w:val="es-CL" w:eastAsia="es-CL"/>
              </w:rPr>
              <w:pPrChange w:id="636" w:author="Andrés González Santa Cruz (andres.gonzalez.s)" w:date="2024-01-29T16:30:00Z">
                <w:pPr>
                  <w:spacing w:after="0" w:line="240" w:lineRule="auto"/>
                  <w:jc w:val="left"/>
                </w:pPr>
              </w:pPrChange>
            </w:pPr>
            <w:r w:rsidRPr="00A912ED">
              <w:rPr>
                <w:rFonts w:eastAsia="Times New Roman" w:cs="Calibri"/>
                <w:color w:val="000000"/>
                <w:sz w:val="14"/>
                <w:szCs w:val="14"/>
                <w:lang w:val="es-CL" w:eastAsia="es-CL"/>
              </w:rPr>
              <w:t>0</w:t>
            </w:r>
            <w:ins w:id="637" w:author="Andrés González Santa Cruz (andres.gonzalez.s)" w:date="2024-01-27T15:56:00Z">
              <w:r w:rsidR="001100C9">
                <w:rPr>
                  <w:rFonts w:eastAsia="Times New Roman" w:cs="Calibri"/>
                  <w:color w:val="000000"/>
                  <w:sz w:val="14"/>
                  <w:szCs w:val="14"/>
                  <w:lang w:val="es-CL" w:eastAsia="es-CL"/>
                </w:rPr>
                <w:t>.</w:t>
              </w:r>
            </w:ins>
            <w:r w:rsidRPr="00A912ED">
              <w:rPr>
                <w:rFonts w:eastAsia="Times New Roman" w:cs="Calibri"/>
                <w:color w:val="000000"/>
                <w:sz w:val="14"/>
                <w:szCs w:val="14"/>
                <w:lang w:val="es-CL" w:eastAsia="es-CL"/>
              </w:rPr>
              <w:t>890</w:t>
            </w:r>
          </w:p>
        </w:tc>
      </w:tr>
      <w:tr w:rsidR="00A912ED" w:rsidRPr="00A912ED" w14:paraId="0C65B087" w14:textId="77777777" w:rsidTr="00374F04">
        <w:trPr>
          <w:trHeight w:val="170"/>
          <w:trPrChange w:id="638"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639"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2F445197" w14:textId="77777777" w:rsidR="00A912ED" w:rsidRPr="00A912ED" w:rsidRDefault="00A912ED" w:rsidP="00A912ED">
            <w:pPr>
              <w:spacing w:after="0" w:line="240" w:lineRule="auto"/>
              <w:jc w:val="left"/>
              <w:rPr>
                <w:rFonts w:eastAsia="Times New Roman" w:cs="Calibri"/>
                <w:color w:val="000000"/>
                <w:sz w:val="14"/>
                <w:szCs w:val="14"/>
                <w:lang w:val="es-CL" w:eastAsia="es-CL"/>
              </w:rPr>
            </w:pPr>
          </w:p>
        </w:tc>
        <w:tc>
          <w:tcPr>
            <w:tcW w:w="954" w:type="pct"/>
            <w:tcBorders>
              <w:top w:val="nil"/>
              <w:left w:val="nil"/>
              <w:bottom w:val="nil"/>
              <w:right w:val="nil"/>
            </w:tcBorders>
            <w:shd w:val="clear" w:color="auto" w:fill="auto"/>
            <w:noWrap/>
            <w:vAlign w:val="bottom"/>
            <w:hideMark/>
            <w:tcPrChange w:id="640"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6AFAD689" w14:textId="77777777" w:rsidR="00A912ED" w:rsidRPr="00A912ED" w:rsidRDefault="00A912ED" w:rsidP="00A912E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Cocaine</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hydrochloride</w:t>
            </w:r>
            <w:proofErr w:type="spellEnd"/>
          </w:p>
        </w:tc>
        <w:tc>
          <w:tcPr>
            <w:tcW w:w="723" w:type="pct"/>
            <w:tcBorders>
              <w:top w:val="nil"/>
              <w:left w:val="nil"/>
              <w:bottom w:val="nil"/>
              <w:right w:val="nil"/>
            </w:tcBorders>
            <w:shd w:val="clear" w:color="auto" w:fill="auto"/>
            <w:noWrap/>
            <w:vAlign w:val="bottom"/>
            <w:hideMark/>
            <w:tcPrChange w:id="64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40526F4"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16151 (19.0) </w:t>
            </w:r>
          </w:p>
        </w:tc>
        <w:tc>
          <w:tcPr>
            <w:tcW w:w="723" w:type="pct"/>
            <w:tcBorders>
              <w:top w:val="nil"/>
              <w:left w:val="nil"/>
              <w:bottom w:val="nil"/>
              <w:right w:val="nil"/>
            </w:tcBorders>
            <w:shd w:val="clear" w:color="auto" w:fill="auto"/>
            <w:noWrap/>
            <w:vAlign w:val="bottom"/>
            <w:hideMark/>
            <w:tcPrChange w:id="64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4B428BF"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2337 </w:t>
            </w:r>
            <w:proofErr w:type="gramStart"/>
            <w:r w:rsidRPr="00A912ED">
              <w:rPr>
                <w:rFonts w:eastAsia="Times New Roman" w:cs="Calibri"/>
                <w:color w:val="000000"/>
                <w:sz w:val="14"/>
                <w:szCs w:val="14"/>
                <w:lang w:val="es-CL" w:eastAsia="es-CL"/>
              </w:rPr>
              <w:t>( 10.4</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64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E8BF383"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13814 (22.1) </w:t>
            </w:r>
          </w:p>
        </w:tc>
        <w:tc>
          <w:tcPr>
            <w:tcW w:w="310" w:type="pct"/>
            <w:tcBorders>
              <w:top w:val="nil"/>
              <w:left w:val="nil"/>
              <w:bottom w:val="nil"/>
              <w:right w:val="nil"/>
            </w:tcBorders>
            <w:shd w:val="clear" w:color="auto" w:fill="auto"/>
            <w:noWrap/>
            <w:vAlign w:val="bottom"/>
            <w:hideMark/>
            <w:tcPrChange w:id="644"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6A09D768" w14:textId="77777777" w:rsidR="00A912ED" w:rsidRPr="00A912ED" w:rsidRDefault="00A912ED" w:rsidP="00A912E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645"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1F1F3CA1" w14:textId="77777777" w:rsidR="00A912ED" w:rsidRPr="00A912ED" w:rsidRDefault="00A912ED" w:rsidP="001126FC">
            <w:pPr>
              <w:spacing w:after="0" w:line="240" w:lineRule="auto"/>
              <w:jc w:val="right"/>
              <w:rPr>
                <w:rFonts w:eastAsia="Times New Roman" w:cs="Times New Roman"/>
                <w:sz w:val="14"/>
                <w:szCs w:val="14"/>
                <w:lang w:val="es-CL" w:eastAsia="es-CL"/>
              </w:rPr>
            </w:pPr>
          </w:p>
        </w:tc>
      </w:tr>
      <w:tr w:rsidR="00A912ED" w:rsidRPr="00A912ED" w14:paraId="27BAE041" w14:textId="77777777" w:rsidTr="00374F04">
        <w:trPr>
          <w:trHeight w:val="170"/>
          <w:trPrChange w:id="646"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647"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3431DBD3" w14:textId="77777777" w:rsidR="00A912ED" w:rsidRPr="00A912ED" w:rsidRDefault="00A912ED" w:rsidP="00A912E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648"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77CAEAA4" w14:textId="77777777" w:rsidR="00A912ED" w:rsidRPr="00A912ED" w:rsidRDefault="00A912ED" w:rsidP="00A912E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Cocaine</w:t>
            </w:r>
            <w:proofErr w:type="spellEnd"/>
            <w:r w:rsidRPr="00A912ED">
              <w:rPr>
                <w:rFonts w:eastAsia="Times New Roman" w:cs="Calibri"/>
                <w:color w:val="000000"/>
                <w:sz w:val="14"/>
                <w:szCs w:val="14"/>
                <w:lang w:val="es-CL" w:eastAsia="es-CL"/>
              </w:rPr>
              <w:t xml:space="preserve"> paste</w:t>
            </w:r>
          </w:p>
        </w:tc>
        <w:tc>
          <w:tcPr>
            <w:tcW w:w="723" w:type="pct"/>
            <w:tcBorders>
              <w:top w:val="nil"/>
              <w:left w:val="nil"/>
              <w:bottom w:val="nil"/>
              <w:right w:val="nil"/>
            </w:tcBorders>
            <w:shd w:val="clear" w:color="auto" w:fill="auto"/>
            <w:noWrap/>
            <w:vAlign w:val="bottom"/>
            <w:hideMark/>
            <w:tcPrChange w:id="64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E98903C"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32681 (38.4) </w:t>
            </w:r>
          </w:p>
        </w:tc>
        <w:tc>
          <w:tcPr>
            <w:tcW w:w="723" w:type="pct"/>
            <w:tcBorders>
              <w:top w:val="nil"/>
              <w:left w:val="nil"/>
              <w:bottom w:val="nil"/>
              <w:right w:val="nil"/>
            </w:tcBorders>
            <w:shd w:val="clear" w:color="auto" w:fill="auto"/>
            <w:noWrap/>
            <w:vAlign w:val="bottom"/>
            <w:hideMark/>
            <w:tcPrChange w:id="65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DE234F8"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4511 </w:t>
            </w:r>
            <w:proofErr w:type="gramStart"/>
            <w:r w:rsidRPr="00A912ED">
              <w:rPr>
                <w:rFonts w:eastAsia="Times New Roman" w:cs="Calibri"/>
                <w:color w:val="000000"/>
                <w:sz w:val="14"/>
                <w:szCs w:val="14"/>
                <w:lang w:val="es-CL" w:eastAsia="es-CL"/>
              </w:rPr>
              <w:t>( 20.0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65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A1712DD"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28170 (45.1) </w:t>
            </w:r>
          </w:p>
        </w:tc>
        <w:tc>
          <w:tcPr>
            <w:tcW w:w="310" w:type="pct"/>
            <w:tcBorders>
              <w:top w:val="nil"/>
              <w:left w:val="nil"/>
              <w:bottom w:val="nil"/>
              <w:right w:val="nil"/>
            </w:tcBorders>
            <w:shd w:val="clear" w:color="auto" w:fill="auto"/>
            <w:noWrap/>
            <w:vAlign w:val="bottom"/>
            <w:hideMark/>
            <w:tcPrChange w:id="652"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123BA365" w14:textId="77777777" w:rsidR="00A912ED" w:rsidRPr="00A912ED" w:rsidRDefault="00A912ED" w:rsidP="00A912E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653"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0D9EFF75" w14:textId="77777777" w:rsidR="00A912ED" w:rsidRPr="00A912ED" w:rsidRDefault="00A912ED" w:rsidP="001126FC">
            <w:pPr>
              <w:spacing w:after="0" w:line="240" w:lineRule="auto"/>
              <w:jc w:val="right"/>
              <w:rPr>
                <w:rFonts w:eastAsia="Times New Roman" w:cs="Times New Roman"/>
                <w:sz w:val="14"/>
                <w:szCs w:val="14"/>
                <w:lang w:val="es-CL" w:eastAsia="es-CL"/>
              </w:rPr>
            </w:pPr>
          </w:p>
        </w:tc>
      </w:tr>
      <w:tr w:rsidR="00A912ED" w:rsidRPr="00A912ED" w14:paraId="7AF3850A" w14:textId="77777777" w:rsidTr="00374F04">
        <w:trPr>
          <w:trHeight w:val="170"/>
          <w:trPrChange w:id="654"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655"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4739F2A8" w14:textId="77777777" w:rsidR="00A912ED" w:rsidRPr="00A912ED" w:rsidRDefault="00A912ED" w:rsidP="00A912E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656"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151EF718" w14:textId="77777777" w:rsidR="00A912ED" w:rsidRPr="00A912ED" w:rsidRDefault="00A912ED" w:rsidP="00A912E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Marijuana</w:t>
            </w:r>
          </w:p>
        </w:tc>
        <w:tc>
          <w:tcPr>
            <w:tcW w:w="723" w:type="pct"/>
            <w:tcBorders>
              <w:top w:val="nil"/>
              <w:left w:val="nil"/>
              <w:bottom w:val="nil"/>
              <w:right w:val="nil"/>
            </w:tcBorders>
            <w:shd w:val="clear" w:color="auto" w:fill="auto"/>
            <w:noWrap/>
            <w:vAlign w:val="bottom"/>
            <w:hideMark/>
            <w:tcPrChange w:id="65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FFA01F3"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5771 </w:t>
            </w:r>
            <w:proofErr w:type="gramStart"/>
            <w:r w:rsidRPr="00A912ED">
              <w:rPr>
                <w:rFonts w:eastAsia="Times New Roman" w:cs="Calibri"/>
                <w:color w:val="000000"/>
                <w:sz w:val="14"/>
                <w:szCs w:val="14"/>
                <w:lang w:val="es-CL" w:eastAsia="es-CL"/>
              </w:rPr>
              <w:t>( 6.8</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658"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529A3E4"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972 </w:t>
            </w:r>
            <w:proofErr w:type="gramStart"/>
            <w:r w:rsidRPr="00A912ED">
              <w:rPr>
                <w:rFonts w:eastAsia="Times New Roman" w:cs="Calibri"/>
                <w:color w:val="000000"/>
                <w:sz w:val="14"/>
                <w:szCs w:val="14"/>
                <w:lang w:val="es-CL" w:eastAsia="es-CL"/>
              </w:rPr>
              <w:t>(  4.3</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65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98128C8"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4799 </w:t>
            </w:r>
            <w:proofErr w:type="gramStart"/>
            <w:r w:rsidRPr="00A912ED">
              <w:rPr>
                <w:rFonts w:eastAsia="Times New Roman" w:cs="Calibri"/>
                <w:color w:val="000000"/>
                <w:sz w:val="14"/>
                <w:szCs w:val="14"/>
                <w:lang w:val="es-CL" w:eastAsia="es-CL"/>
              </w:rPr>
              <w:t>( 7.7</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660"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6B068161" w14:textId="77777777" w:rsidR="00A912ED" w:rsidRPr="00A912ED" w:rsidRDefault="00A912ED" w:rsidP="00A912E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661"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1F28CAA9" w14:textId="77777777" w:rsidR="00A912ED" w:rsidRPr="00A912ED" w:rsidRDefault="00A912ED" w:rsidP="001126FC">
            <w:pPr>
              <w:spacing w:after="0" w:line="240" w:lineRule="auto"/>
              <w:jc w:val="right"/>
              <w:rPr>
                <w:rFonts w:eastAsia="Times New Roman" w:cs="Times New Roman"/>
                <w:sz w:val="14"/>
                <w:szCs w:val="14"/>
                <w:lang w:val="es-CL" w:eastAsia="es-CL"/>
              </w:rPr>
            </w:pPr>
          </w:p>
        </w:tc>
      </w:tr>
      <w:tr w:rsidR="00A912ED" w:rsidRPr="00A912ED" w14:paraId="4C66AE85" w14:textId="77777777" w:rsidTr="00374F04">
        <w:trPr>
          <w:trHeight w:val="170"/>
          <w:trPrChange w:id="662"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663"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6B43D40E" w14:textId="77777777" w:rsidR="00A912ED" w:rsidRPr="00A912ED" w:rsidRDefault="00A912ED" w:rsidP="00A912E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664"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242B0E01" w14:textId="77777777" w:rsidR="00A912ED" w:rsidRPr="00A912ED" w:rsidRDefault="00A912ED" w:rsidP="00A912E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Other</w:t>
            </w:r>
            <w:proofErr w:type="spellEnd"/>
          </w:p>
        </w:tc>
        <w:tc>
          <w:tcPr>
            <w:tcW w:w="723" w:type="pct"/>
            <w:tcBorders>
              <w:top w:val="nil"/>
              <w:left w:val="nil"/>
              <w:bottom w:val="nil"/>
              <w:right w:val="nil"/>
            </w:tcBorders>
            <w:shd w:val="clear" w:color="auto" w:fill="auto"/>
            <w:noWrap/>
            <w:vAlign w:val="bottom"/>
            <w:hideMark/>
            <w:tcPrChange w:id="66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2C50C04"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1585 </w:t>
            </w:r>
            <w:proofErr w:type="gramStart"/>
            <w:r w:rsidRPr="00A912ED">
              <w:rPr>
                <w:rFonts w:eastAsia="Times New Roman" w:cs="Calibri"/>
                <w:color w:val="000000"/>
                <w:sz w:val="14"/>
                <w:szCs w:val="14"/>
                <w:lang w:val="es-CL" w:eastAsia="es-CL"/>
              </w:rPr>
              <w:t>( 1.9</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66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C6AAC26"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519 </w:t>
            </w:r>
            <w:proofErr w:type="gramStart"/>
            <w:r w:rsidRPr="00A912ED">
              <w:rPr>
                <w:rFonts w:eastAsia="Times New Roman" w:cs="Calibri"/>
                <w:color w:val="000000"/>
                <w:sz w:val="14"/>
                <w:szCs w:val="14"/>
                <w:lang w:val="es-CL" w:eastAsia="es-CL"/>
              </w:rPr>
              <w:t>(  2.3</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66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35B1E93"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1066 </w:t>
            </w:r>
            <w:proofErr w:type="gramStart"/>
            <w:r w:rsidRPr="00A912ED">
              <w:rPr>
                <w:rFonts w:eastAsia="Times New Roman" w:cs="Calibri"/>
                <w:color w:val="000000"/>
                <w:sz w:val="14"/>
                <w:szCs w:val="14"/>
                <w:lang w:val="es-CL" w:eastAsia="es-CL"/>
              </w:rPr>
              <w:t>( 1.7</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668"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79B0AF1C" w14:textId="77777777" w:rsidR="00A912ED" w:rsidRPr="00A912ED" w:rsidRDefault="00A912ED" w:rsidP="00A912E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669"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0D6A91C3" w14:textId="77777777" w:rsidR="00A912ED" w:rsidRPr="00A912ED" w:rsidRDefault="00A912ED" w:rsidP="001126FC">
            <w:pPr>
              <w:spacing w:after="0" w:line="240" w:lineRule="auto"/>
              <w:jc w:val="right"/>
              <w:rPr>
                <w:rFonts w:eastAsia="Times New Roman" w:cs="Times New Roman"/>
                <w:sz w:val="14"/>
                <w:szCs w:val="14"/>
                <w:lang w:val="es-CL" w:eastAsia="es-CL"/>
              </w:rPr>
            </w:pPr>
          </w:p>
        </w:tc>
      </w:tr>
      <w:tr w:rsidR="00A912ED" w:rsidRPr="00A912ED" w14:paraId="6FDB96AC" w14:textId="77777777" w:rsidTr="00374F04">
        <w:trPr>
          <w:trHeight w:val="170"/>
          <w:trPrChange w:id="670"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671"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1A420580" w14:textId="77777777" w:rsidR="00A912ED" w:rsidRPr="00A912ED" w:rsidRDefault="00A912ED" w:rsidP="00A912E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672"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71D9C987" w14:textId="77777777" w:rsidR="00A912ED" w:rsidRPr="00A912ED" w:rsidRDefault="00A912ED" w:rsidP="00A912E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w:t>
            </w:r>
            <w:proofErr w:type="spellStart"/>
            <w:r w:rsidRPr="00A912ED">
              <w:rPr>
                <w:rFonts w:eastAsia="Times New Roman" w:cs="Calibri"/>
                <w:color w:val="000000"/>
                <w:sz w:val="14"/>
                <w:szCs w:val="14"/>
                <w:lang w:val="es-CL" w:eastAsia="es-CL"/>
              </w:rPr>
              <w:t>Missing</w:t>
            </w:r>
            <w:proofErr w:type="spellEnd"/>
            <w:r w:rsidRPr="00A912ED">
              <w:rPr>
                <w:rFonts w:eastAsia="Times New Roman" w:cs="Calibri"/>
                <w:color w:val="000000"/>
                <w:sz w:val="14"/>
                <w:szCs w:val="14"/>
                <w:lang w:val="es-CL" w:eastAsia="es-CL"/>
              </w:rPr>
              <w:t>]</w:t>
            </w:r>
          </w:p>
        </w:tc>
        <w:tc>
          <w:tcPr>
            <w:tcW w:w="723" w:type="pct"/>
            <w:tcBorders>
              <w:top w:val="nil"/>
              <w:left w:val="nil"/>
              <w:bottom w:val="nil"/>
              <w:right w:val="nil"/>
            </w:tcBorders>
            <w:shd w:val="clear" w:color="auto" w:fill="auto"/>
            <w:noWrap/>
            <w:vAlign w:val="bottom"/>
            <w:hideMark/>
            <w:tcPrChange w:id="67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B152B91"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67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6352655"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67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00C3763" w14:textId="77777777" w:rsidR="00A912ED" w:rsidRPr="00A912ED" w:rsidRDefault="00A912ED" w:rsidP="00A912E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0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676"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2FB5A6C2" w14:textId="77777777" w:rsidR="00A912ED" w:rsidRPr="00A912ED" w:rsidRDefault="00A912ED" w:rsidP="00A912E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677"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1D696886" w14:textId="77777777" w:rsidR="00A912ED" w:rsidRPr="00A912ED" w:rsidRDefault="00A912ED" w:rsidP="001126FC">
            <w:pPr>
              <w:spacing w:after="0" w:line="240" w:lineRule="auto"/>
              <w:jc w:val="right"/>
              <w:rPr>
                <w:rFonts w:eastAsia="Times New Roman" w:cs="Times New Roman"/>
                <w:sz w:val="14"/>
                <w:szCs w:val="14"/>
                <w:lang w:val="es-CL" w:eastAsia="es-CL"/>
              </w:rPr>
            </w:pPr>
          </w:p>
        </w:tc>
      </w:tr>
      <w:tr w:rsidR="00A912ED" w:rsidRPr="00A912ED" w14:paraId="5C65A27D" w14:textId="77777777" w:rsidTr="00374F04">
        <w:trPr>
          <w:trHeight w:val="170"/>
          <w:trPrChange w:id="678"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679"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563034F3" w14:textId="77777777" w:rsidR="00A912ED" w:rsidRPr="00A912ED" w:rsidRDefault="00A912ED" w:rsidP="00A912ED">
            <w:pPr>
              <w:spacing w:after="0" w:line="240" w:lineRule="auto"/>
              <w:jc w:val="left"/>
              <w:rPr>
                <w:rFonts w:eastAsia="Times New Roman" w:cs="Calibri"/>
                <w:color w:val="000000"/>
                <w:sz w:val="14"/>
                <w:szCs w:val="14"/>
                <w:lang w:val="en-US" w:eastAsia="es-CL"/>
              </w:rPr>
            </w:pPr>
            <w:r w:rsidRPr="00A912ED">
              <w:rPr>
                <w:rFonts w:eastAsia="Times New Roman" w:cs="Calibri"/>
                <w:color w:val="000000"/>
                <w:sz w:val="14"/>
                <w:szCs w:val="14"/>
                <w:lang w:val="en-US" w:eastAsia="es-CL"/>
              </w:rPr>
              <w:t>Frequency of Substance Use (Primary Substance) (%)</w:t>
            </w:r>
          </w:p>
        </w:tc>
        <w:tc>
          <w:tcPr>
            <w:tcW w:w="954" w:type="pct"/>
            <w:tcBorders>
              <w:top w:val="nil"/>
              <w:left w:val="nil"/>
              <w:bottom w:val="nil"/>
              <w:right w:val="nil"/>
            </w:tcBorders>
            <w:shd w:val="clear" w:color="auto" w:fill="auto"/>
            <w:noWrap/>
            <w:vAlign w:val="bottom"/>
            <w:hideMark/>
            <w:tcPrChange w:id="680"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126C40D9" w14:textId="77777777" w:rsidR="00A912ED" w:rsidRPr="00A912ED" w:rsidRDefault="00A912ED" w:rsidP="00A912ED">
            <w:pPr>
              <w:spacing w:after="0" w:line="240" w:lineRule="auto"/>
              <w:jc w:val="left"/>
              <w:rPr>
                <w:rFonts w:eastAsia="Times New Roman" w:cs="Calibri"/>
                <w:color w:val="000000"/>
                <w:sz w:val="14"/>
                <w:szCs w:val="14"/>
                <w:lang w:val="en-US" w:eastAsia="es-CL"/>
              </w:rPr>
            </w:pPr>
          </w:p>
        </w:tc>
        <w:tc>
          <w:tcPr>
            <w:tcW w:w="723" w:type="pct"/>
            <w:tcBorders>
              <w:top w:val="nil"/>
              <w:left w:val="nil"/>
              <w:bottom w:val="nil"/>
              <w:right w:val="nil"/>
            </w:tcBorders>
            <w:shd w:val="clear" w:color="auto" w:fill="auto"/>
            <w:noWrap/>
            <w:vAlign w:val="bottom"/>
            <w:hideMark/>
            <w:tcPrChange w:id="68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E006DE4" w14:textId="77777777" w:rsidR="00A912ED" w:rsidRPr="00A912ED" w:rsidRDefault="00A912ED" w:rsidP="00A912ED">
            <w:pPr>
              <w:spacing w:after="0" w:line="240" w:lineRule="auto"/>
              <w:jc w:val="left"/>
              <w:rPr>
                <w:rFonts w:eastAsia="Times New Roman" w:cs="Times New Roman"/>
                <w:sz w:val="14"/>
                <w:szCs w:val="14"/>
                <w:lang w:val="en-US" w:eastAsia="es-CL"/>
              </w:rPr>
            </w:pPr>
          </w:p>
        </w:tc>
        <w:tc>
          <w:tcPr>
            <w:tcW w:w="723" w:type="pct"/>
            <w:tcBorders>
              <w:top w:val="nil"/>
              <w:left w:val="nil"/>
              <w:bottom w:val="nil"/>
              <w:right w:val="nil"/>
            </w:tcBorders>
            <w:shd w:val="clear" w:color="auto" w:fill="auto"/>
            <w:noWrap/>
            <w:vAlign w:val="bottom"/>
            <w:hideMark/>
            <w:tcPrChange w:id="68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184B259" w14:textId="77777777" w:rsidR="00A912ED" w:rsidRPr="00A912ED" w:rsidRDefault="00A912ED" w:rsidP="00A912ED">
            <w:pPr>
              <w:spacing w:after="0" w:line="240" w:lineRule="auto"/>
              <w:jc w:val="right"/>
              <w:rPr>
                <w:rFonts w:eastAsia="Times New Roman" w:cs="Times New Roman"/>
                <w:sz w:val="14"/>
                <w:szCs w:val="14"/>
                <w:lang w:val="en-US" w:eastAsia="es-CL"/>
              </w:rPr>
            </w:pPr>
          </w:p>
        </w:tc>
        <w:tc>
          <w:tcPr>
            <w:tcW w:w="723" w:type="pct"/>
            <w:tcBorders>
              <w:top w:val="nil"/>
              <w:left w:val="nil"/>
              <w:bottom w:val="nil"/>
              <w:right w:val="nil"/>
            </w:tcBorders>
            <w:shd w:val="clear" w:color="auto" w:fill="auto"/>
            <w:noWrap/>
            <w:vAlign w:val="bottom"/>
            <w:hideMark/>
            <w:tcPrChange w:id="68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ABAD719" w14:textId="77777777" w:rsidR="00A912ED" w:rsidRPr="00A912ED" w:rsidRDefault="00A912ED" w:rsidP="00A912ED">
            <w:pPr>
              <w:spacing w:after="0" w:line="240" w:lineRule="auto"/>
              <w:jc w:val="right"/>
              <w:rPr>
                <w:rFonts w:eastAsia="Times New Roman" w:cs="Times New Roman"/>
                <w:sz w:val="14"/>
                <w:szCs w:val="14"/>
                <w:lang w:val="en-US" w:eastAsia="es-CL"/>
              </w:rPr>
            </w:pPr>
          </w:p>
        </w:tc>
        <w:tc>
          <w:tcPr>
            <w:tcW w:w="310" w:type="pct"/>
            <w:tcBorders>
              <w:top w:val="nil"/>
              <w:left w:val="nil"/>
              <w:bottom w:val="nil"/>
              <w:right w:val="nil"/>
            </w:tcBorders>
            <w:shd w:val="clear" w:color="auto" w:fill="auto"/>
            <w:noWrap/>
            <w:vAlign w:val="bottom"/>
            <w:hideMark/>
            <w:tcPrChange w:id="684"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1CDAC0F6" w14:textId="77777777" w:rsidR="00A912ED" w:rsidRPr="00A912ED" w:rsidRDefault="00A912ED" w:rsidP="00A912ED">
            <w:pPr>
              <w:spacing w:after="0" w:line="240" w:lineRule="auto"/>
              <w:jc w:val="right"/>
              <w:rPr>
                <w:rFonts w:eastAsia="Times New Roman" w:cs="Times New Roman"/>
                <w:sz w:val="14"/>
                <w:szCs w:val="14"/>
                <w:lang w:val="en-US" w:eastAsia="es-CL"/>
              </w:rPr>
            </w:pPr>
          </w:p>
        </w:tc>
        <w:tc>
          <w:tcPr>
            <w:tcW w:w="279" w:type="pct"/>
            <w:tcBorders>
              <w:top w:val="nil"/>
              <w:left w:val="nil"/>
              <w:bottom w:val="nil"/>
              <w:right w:val="nil"/>
            </w:tcBorders>
            <w:shd w:val="clear" w:color="auto" w:fill="auto"/>
            <w:noWrap/>
            <w:vAlign w:val="bottom"/>
            <w:hideMark/>
            <w:tcPrChange w:id="685"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41510625" w14:textId="77777777" w:rsidR="00A912ED" w:rsidRPr="00A912ED" w:rsidRDefault="00A912ED" w:rsidP="001126FC">
            <w:pPr>
              <w:spacing w:after="0" w:line="240" w:lineRule="auto"/>
              <w:jc w:val="right"/>
              <w:rPr>
                <w:rFonts w:eastAsia="Times New Roman" w:cs="Times New Roman"/>
                <w:sz w:val="14"/>
                <w:szCs w:val="14"/>
                <w:lang w:val="en-US" w:eastAsia="es-CL"/>
              </w:rPr>
            </w:pPr>
          </w:p>
        </w:tc>
      </w:tr>
      <w:tr w:rsidR="00A912ED" w:rsidRPr="00A912ED" w:rsidDel="001F3EFD" w14:paraId="5FD9739E" w14:textId="538D3F72" w:rsidTr="001F3EFD">
        <w:trPr>
          <w:trHeight w:val="170"/>
          <w:del w:id="686" w:author="Andrés González Santa Cruz (andres.gonzalez.s)" w:date="2024-01-29T12:09:00Z"/>
          <w:trPrChange w:id="687" w:author="Andrés González Santa Cruz (andres.gonzalez.s)" w:date="2024-01-29T12:09:00Z">
            <w:trPr>
              <w:trHeight w:val="170"/>
            </w:trPr>
          </w:trPrChange>
        </w:trPr>
        <w:tc>
          <w:tcPr>
            <w:tcW w:w="1288" w:type="pct"/>
            <w:tcBorders>
              <w:top w:val="nil"/>
              <w:left w:val="nil"/>
              <w:bottom w:val="nil"/>
              <w:right w:val="nil"/>
            </w:tcBorders>
            <w:shd w:val="clear" w:color="auto" w:fill="auto"/>
            <w:noWrap/>
            <w:vAlign w:val="bottom"/>
            <w:hideMark/>
            <w:tcPrChange w:id="688" w:author="Andrés González Santa Cruz (andres.gonzalez.s)" w:date="2024-01-29T12:09:00Z">
              <w:tcPr>
                <w:tcW w:w="1288" w:type="pct"/>
                <w:tcBorders>
                  <w:top w:val="nil"/>
                  <w:left w:val="nil"/>
                  <w:bottom w:val="nil"/>
                  <w:right w:val="nil"/>
                </w:tcBorders>
                <w:shd w:val="clear" w:color="auto" w:fill="auto"/>
                <w:noWrap/>
                <w:vAlign w:val="bottom"/>
                <w:hideMark/>
              </w:tcPr>
            </w:tcPrChange>
          </w:tcPr>
          <w:p w14:paraId="42178893" w14:textId="52D71E4C" w:rsidR="00A912ED" w:rsidRPr="00A912ED" w:rsidDel="001F3EFD" w:rsidRDefault="00A912ED" w:rsidP="00A912ED">
            <w:pPr>
              <w:spacing w:after="0" w:line="240" w:lineRule="auto"/>
              <w:jc w:val="left"/>
              <w:rPr>
                <w:del w:id="689" w:author="Andrés González Santa Cruz (andres.gonzalez.s)" w:date="2024-01-29T12:09:00Z"/>
                <w:rFonts w:eastAsia="Times New Roman" w:cs="Times New Roman"/>
                <w:sz w:val="14"/>
                <w:szCs w:val="14"/>
                <w:lang w:val="en-US" w:eastAsia="es-CL"/>
              </w:rPr>
            </w:pPr>
          </w:p>
        </w:tc>
        <w:tc>
          <w:tcPr>
            <w:tcW w:w="954" w:type="pct"/>
            <w:tcBorders>
              <w:top w:val="nil"/>
              <w:left w:val="nil"/>
              <w:bottom w:val="nil"/>
              <w:right w:val="nil"/>
            </w:tcBorders>
            <w:shd w:val="clear" w:color="auto" w:fill="auto"/>
            <w:noWrap/>
            <w:vAlign w:val="bottom"/>
            <w:tcPrChange w:id="690" w:author="Andrés González Santa Cruz (andres.gonzalez.s)" w:date="2024-01-29T12:09:00Z">
              <w:tcPr>
                <w:tcW w:w="954" w:type="pct"/>
                <w:tcBorders>
                  <w:top w:val="nil"/>
                  <w:left w:val="nil"/>
                  <w:bottom w:val="nil"/>
                  <w:right w:val="nil"/>
                </w:tcBorders>
                <w:shd w:val="clear" w:color="auto" w:fill="auto"/>
                <w:noWrap/>
                <w:vAlign w:val="bottom"/>
              </w:tcPr>
            </w:tcPrChange>
          </w:tcPr>
          <w:p w14:paraId="1BDF5036" w14:textId="21B23668" w:rsidR="00A912ED" w:rsidRPr="00A912ED" w:rsidDel="001F3EFD" w:rsidRDefault="00A912ED" w:rsidP="00A912ED">
            <w:pPr>
              <w:spacing w:after="0" w:line="240" w:lineRule="auto"/>
              <w:jc w:val="left"/>
              <w:rPr>
                <w:del w:id="691" w:author="Andrés González Santa Cruz (andres.gonzalez.s)" w:date="2024-01-29T12:09:00Z"/>
                <w:rFonts w:eastAsia="Times New Roman" w:cs="Calibri"/>
                <w:color w:val="000000"/>
                <w:sz w:val="14"/>
                <w:szCs w:val="14"/>
                <w:lang w:val="en-US" w:eastAsia="es-CL"/>
              </w:rPr>
            </w:pPr>
            <w:del w:id="692" w:author="Andrés González Santa Cruz (andres.gonzalez.s)" w:date="2024-01-29T12:09:00Z">
              <w:r w:rsidRPr="00A912ED" w:rsidDel="001F3EFD">
                <w:rPr>
                  <w:rFonts w:eastAsia="Times New Roman" w:cs="Calibri"/>
                  <w:color w:val="000000"/>
                  <w:sz w:val="14"/>
                  <w:szCs w:val="14"/>
                  <w:lang w:val="en-US" w:eastAsia="es-CL"/>
                </w:rPr>
                <w:delText>1 day a week or more</w:delText>
              </w:r>
            </w:del>
          </w:p>
        </w:tc>
        <w:tc>
          <w:tcPr>
            <w:tcW w:w="723" w:type="pct"/>
            <w:tcBorders>
              <w:top w:val="nil"/>
              <w:left w:val="nil"/>
              <w:bottom w:val="nil"/>
              <w:right w:val="nil"/>
            </w:tcBorders>
            <w:shd w:val="clear" w:color="auto" w:fill="auto"/>
            <w:noWrap/>
            <w:vAlign w:val="bottom"/>
            <w:tcPrChange w:id="693" w:author="Andrés González Santa Cruz (andres.gonzalez.s)" w:date="2024-01-29T12:09:00Z">
              <w:tcPr>
                <w:tcW w:w="723" w:type="pct"/>
                <w:tcBorders>
                  <w:top w:val="nil"/>
                  <w:left w:val="nil"/>
                  <w:bottom w:val="nil"/>
                  <w:right w:val="nil"/>
                </w:tcBorders>
                <w:shd w:val="clear" w:color="auto" w:fill="auto"/>
                <w:noWrap/>
                <w:vAlign w:val="bottom"/>
              </w:tcPr>
            </w:tcPrChange>
          </w:tcPr>
          <w:p w14:paraId="6114F52B" w14:textId="4CDE03BB" w:rsidR="00A912ED" w:rsidRPr="00F11606" w:rsidDel="001F3EFD" w:rsidRDefault="00A912ED" w:rsidP="00A912ED">
            <w:pPr>
              <w:spacing w:after="0" w:line="240" w:lineRule="auto"/>
              <w:jc w:val="right"/>
              <w:rPr>
                <w:del w:id="694" w:author="Andrés González Santa Cruz (andres.gonzalez.s)" w:date="2024-01-29T12:09:00Z"/>
                <w:rFonts w:eastAsia="Times New Roman" w:cs="Calibri"/>
                <w:color w:val="000000"/>
                <w:sz w:val="14"/>
                <w:szCs w:val="14"/>
                <w:lang w:val="en-US" w:eastAsia="es-CL"/>
                <w:rPrChange w:id="695" w:author="Andrés González Santa Cruz" w:date="2024-02-29T10:49:00Z">
                  <w:rPr>
                    <w:del w:id="696" w:author="Andrés González Santa Cruz (andres.gonzalez.s)" w:date="2024-01-29T12:09:00Z"/>
                    <w:rFonts w:eastAsia="Times New Roman" w:cs="Calibri"/>
                    <w:color w:val="000000"/>
                    <w:sz w:val="14"/>
                    <w:szCs w:val="14"/>
                    <w:lang w:val="es-CL" w:eastAsia="es-CL"/>
                  </w:rPr>
                </w:rPrChange>
              </w:rPr>
            </w:pPr>
            <w:del w:id="697" w:author="Andrés González Santa Cruz (andres.gonzalez.s)" w:date="2024-01-29T12:09:00Z">
              <w:r w:rsidRPr="00A912ED" w:rsidDel="001F3EFD">
                <w:rPr>
                  <w:rFonts w:eastAsia="Times New Roman" w:cs="Calibri"/>
                  <w:color w:val="000000"/>
                  <w:sz w:val="14"/>
                  <w:szCs w:val="14"/>
                  <w:lang w:val="en-US" w:eastAsia="es-CL"/>
                </w:rPr>
                <w:delText xml:space="preserve">   </w:delText>
              </w:r>
              <w:r w:rsidRPr="00F11606" w:rsidDel="001F3EFD">
                <w:rPr>
                  <w:rFonts w:eastAsia="Times New Roman" w:cs="Calibri"/>
                  <w:color w:val="000000"/>
                  <w:sz w:val="14"/>
                  <w:szCs w:val="14"/>
                  <w:lang w:val="en-US" w:eastAsia="es-CL"/>
                  <w:rPrChange w:id="698" w:author="Andrés González Santa Cruz" w:date="2024-02-29T10:49:00Z">
                    <w:rPr>
                      <w:rFonts w:eastAsia="Times New Roman" w:cs="Calibri"/>
                      <w:color w:val="000000"/>
                      <w:sz w:val="14"/>
                      <w:szCs w:val="14"/>
                      <w:lang w:val="es-CL" w:eastAsia="es-CL"/>
                    </w:rPr>
                  </w:rPrChange>
                </w:rPr>
                <w:delText xml:space="preserve">5610 ( 6.6) </w:delText>
              </w:r>
            </w:del>
          </w:p>
        </w:tc>
        <w:tc>
          <w:tcPr>
            <w:tcW w:w="723" w:type="pct"/>
            <w:tcBorders>
              <w:top w:val="nil"/>
              <w:left w:val="nil"/>
              <w:bottom w:val="nil"/>
              <w:right w:val="nil"/>
            </w:tcBorders>
            <w:shd w:val="clear" w:color="auto" w:fill="auto"/>
            <w:noWrap/>
            <w:vAlign w:val="bottom"/>
            <w:tcPrChange w:id="699" w:author="Andrés González Santa Cruz (andres.gonzalez.s)" w:date="2024-01-29T12:09:00Z">
              <w:tcPr>
                <w:tcW w:w="723" w:type="pct"/>
                <w:tcBorders>
                  <w:top w:val="nil"/>
                  <w:left w:val="nil"/>
                  <w:bottom w:val="nil"/>
                  <w:right w:val="nil"/>
                </w:tcBorders>
                <w:shd w:val="clear" w:color="auto" w:fill="auto"/>
                <w:noWrap/>
                <w:vAlign w:val="bottom"/>
              </w:tcPr>
            </w:tcPrChange>
          </w:tcPr>
          <w:p w14:paraId="7C0E4C62" w14:textId="7C41EF80" w:rsidR="00A912ED" w:rsidRPr="00F11606" w:rsidDel="001F3EFD" w:rsidRDefault="00A912ED" w:rsidP="00A912ED">
            <w:pPr>
              <w:spacing w:after="0" w:line="240" w:lineRule="auto"/>
              <w:jc w:val="right"/>
              <w:rPr>
                <w:del w:id="700" w:author="Andrés González Santa Cruz (andres.gonzalez.s)" w:date="2024-01-29T12:09:00Z"/>
                <w:rFonts w:eastAsia="Times New Roman" w:cs="Calibri"/>
                <w:color w:val="000000"/>
                <w:sz w:val="14"/>
                <w:szCs w:val="14"/>
                <w:lang w:val="en-US" w:eastAsia="es-CL"/>
                <w:rPrChange w:id="701" w:author="Andrés González Santa Cruz" w:date="2024-02-29T10:49:00Z">
                  <w:rPr>
                    <w:del w:id="702" w:author="Andrés González Santa Cruz (andres.gonzalez.s)" w:date="2024-01-29T12:09:00Z"/>
                    <w:rFonts w:eastAsia="Times New Roman" w:cs="Calibri"/>
                    <w:color w:val="000000"/>
                    <w:sz w:val="14"/>
                    <w:szCs w:val="14"/>
                    <w:lang w:val="es-CL" w:eastAsia="es-CL"/>
                  </w:rPr>
                </w:rPrChange>
              </w:rPr>
            </w:pPr>
            <w:del w:id="703" w:author="Andrés González Santa Cruz (andres.gonzalez.s)" w:date="2024-01-29T12:09:00Z">
              <w:r w:rsidRPr="00F11606" w:rsidDel="001F3EFD">
                <w:rPr>
                  <w:rFonts w:eastAsia="Times New Roman" w:cs="Calibri"/>
                  <w:color w:val="000000"/>
                  <w:sz w:val="14"/>
                  <w:szCs w:val="14"/>
                  <w:lang w:val="en-US" w:eastAsia="es-CL"/>
                  <w:rPrChange w:id="704" w:author="Andrés González Santa Cruz" w:date="2024-02-29T10:49:00Z">
                    <w:rPr>
                      <w:rFonts w:eastAsia="Times New Roman" w:cs="Calibri"/>
                      <w:color w:val="000000"/>
                      <w:sz w:val="14"/>
                      <w:szCs w:val="14"/>
                      <w:lang w:val="es-CL" w:eastAsia="es-CL"/>
                    </w:rPr>
                  </w:rPrChange>
                </w:rPr>
                <w:delText xml:space="preserve">   1922 (  8.5) </w:delText>
              </w:r>
            </w:del>
          </w:p>
        </w:tc>
        <w:tc>
          <w:tcPr>
            <w:tcW w:w="723" w:type="pct"/>
            <w:tcBorders>
              <w:top w:val="nil"/>
              <w:left w:val="nil"/>
              <w:bottom w:val="nil"/>
              <w:right w:val="nil"/>
            </w:tcBorders>
            <w:shd w:val="clear" w:color="auto" w:fill="auto"/>
            <w:noWrap/>
            <w:vAlign w:val="bottom"/>
            <w:tcPrChange w:id="705" w:author="Andrés González Santa Cruz (andres.gonzalez.s)" w:date="2024-01-29T12:09:00Z">
              <w:tcPr>
                <w:tcW w:w="723" w:type="pct"/>
                <w:tcBorders>
                  <w:top w:val="nil"/>
                  <w:left w:val="nil"/>
                  <w:bottom w:val="nil"/>
                  <w:right w:val="nil"/>
                </w:tcBorders>
                <w:shd w:val="clear" w:color="auto" w:fill="auto"/>
                <w:noWrap/>
                <w:vAlign w:val="bottom"/>
              </w:tcPr>
            </w:tcPrChange>
          </w:tcPr>
          <w:p w14:paraId="4B953CAB" w14:textId="088E0826" w:rsidR="00A912ED" w:rsidRPr="00F11606" w:rsidDel="001F3EFD" w:rsidRDefault="00A912ED" w:rsidP="00A912ED">
            <w:pPr>
              <w:spacing w:after="0" w:line="240" w:lineRule="auto"/>
              <w:jc w:val="right"/>
              <w:rPr>
                <w:del w:id="706" w:author="Andrés González Santa Cruz (andres.gonzalez.s)" w:date="2024-01-29T12:09:00Z"/>
                <w:rFonts w:eastAsia="Times New Roman" w:cs="Calibri"/>
                <w:color w:val="000000"/>
                <w:sz w:val="14"/>
                <w:szCs w:val="14"/>
                <w:lang w:val="en-US" w:eastAsia="es-CL"/>
                <w:rPrChange w:id="707" w:author="Andrés González Santa Cruz" w:date="2024-02-29T10:49:00Z">
                  <w:rPr>
                    <w:del w:id="708" w:author="Andrés González Santa Cruz (andres.gonzalez.s)" w:date="2024-01-29T12:09:00Z"/>
                    <w:rFonts w:eastAsia="Times New Roman" w:cs="Calibri"/>
                    <w:color w:val="000000"/>
                    <w:sz w:val="14"/>
                    <w:szCs w:val="14"/>
                    <w:lang w:val="es-CL" w:eastAsia="es-CL"/>
                  </w:rPr>
                </w:rPrChange>
              </w:rPr>
            </w:pPr>
            <w:del w:id="709" w:author="Andrés González Santa Cruz (andres.gonzalez.s)" w:date="2024-01-29T12:09:00Z">
              <w:r w:rsidRPr="00F11606" w:rsidDel="001F3EFD">
                <w:rPr>
                  <w:rFonts w:eastAsia="Times New Roman" w:cs="Calibri"/>
                  <w:color w:val="000000"/>
                  <w:sz w:val="14"/>
                  <w:szCs w:val="14"/>
                  <w:lang w:val="en-US" w:eastAsia="es-CL"/>
                  <w:rPrChange w:id="710" w:author="Andrés González Santa Cruz" w:date="2024-02-29T10:49:00Z">
                    <w:rPr>
                      <w:rFonts w:eastAsia="Times New Roman" w:cs="Calibri"/>
                      <w:color w:val="000000"/>
                      <w:sz w:val="14"/>
                      <w:szCs w:val="14"/>
                      <w:lang w:val="es-CL" w:eastAsia="es-CL"/>
                    </w:rPr>
                  </w:rPrChange>
                </w:rPr>
                <w:delText xml:space="preserve">   3688 ( 5.9) </w:delText>
              </w:r>
            </w:del>
          </w:p>
        </w:tc>
        <w:tc>
          <w:tcPr>
            <w:tcW w:w="310" w:type="pct"/>
            <w:tcBorders>
              <w:top w:val="nil"/>
              <w:left w:val="nil"/>
              <w:bottom w:val="nil"/>
              <w:right w:val="nil"/>
            </w:tcBorders>
            <w:shd w:val="clear" w:color="auto" w:fill="auto"/>
            <w:noWrap/>
            <w:vAlign w:val="bottom"/>
            <w:tcPrChange w:id="711" w:author="Andrés González Santa Cruz (andres.gonzalez.s)" w:date="2024-01-29T12:09:00Z">
              <w:tcPr>
                <w:tcW w:w="310" w:type="pct"/>
                <w:tcBorders>
                  <w:top w:val="nil"/>
                  <w:left w:val="nil"/>
                  <w:bottom w:val="nil"/>
                  <w:right w:val="nil"/>
                </w:tcBorders>
                <w:shd w:val="clear" w:color="auto" w:fill="auto"/>
                <w:noWrap/>
                <w:vAlign w:val="bottom"/>
              </w:tcPr>
            </w:tcPrChange>
          </w:tcPr>
          <w:p w14:paraId="374549B5" w14:textId="4BDB5D04" w:rsidR="00A912ED" w:rsidRPr="00F11606" w:rsidDel="001F3EFD" w:rsidRDefault="00A912ED" w:rsidP="00A912ED">
            <w:pPr>
              <w:spacing w:after="0" w:line="240" w:lineRule="auto"/>
              <w:jc w:val="right"/>
              <w:rPr>
                <w:del w:id="712" w:author="Andrés González Santa Cruz (andres.gonzalez.s)" w:date="2024-01-29T12:09:00Z"/>
                <w:rFonts w:eastAsia="Times New Roman" w:cs="Calibri"/>
                <w:color w:val="000000"/>
                <w:sz w:val="14"/>
                <w:szCs w:val="14"/>
                <w:lang w:val="en-US" w:eastAsia="es-CL"/>
                <w:rPrChange w:id="713" w:author="Andrés González Santa Cruz" w:date="2024-02-29T10:49:00Z">
                  <w:rPr>
                    <w:del w:id="714" w:author="Andrés González Santa Cruz (andres.gonzalez.s)" w:date="2024-01-29T12:09:00Z"/>
                    <w:rFonts w:eastAsia="Times New Roman" w:cs="Calibri"/>
                    <w:color w:val="000000"/>
                    <w:sz w:val="14"/>
                    <w:szCs w:val="14"/>
                    <w:lang w:val="es-CL" w:eastAsia="es-CL"/>
                  </w:rPr>
                </w:rPrChange>
              </w:rPr>
            </w:pPr>
            <w:del w:id="715" w:author="Andrés González Santa Cruz (andres.gonzalez.s)" w:date="2024-01-29T12:09:00Z">
              <w:r w:rsidRPr="00F11606" w:rsidDel="001F3EFD">
                <w:rPr>
                  <w:rFonts w:eastAsia="Times New Roman" w:cs="Calibri"/>
                  <w:color w:val="000000"/>
                  <w:sz w:val="14"/>
                  <w:szCs w:val="14"/>
                  <w:lang w:val="en-US" w:eastAsia="es-CL"/>
                  <w:rPrChange w:id="716" w:author="Andrés González Santa Cruz" w:date="2024-02-29T10:49:00Z">
                    <w:rPr>
                      <w:rFonts w:eastAsia="Times New Roman" w:cs="Calibri"/>
                      <w:color w:val="000000"/>
                      <w:sz w:val="14"/>
                      <w:szCs w:val="14"/>
                      <w:lang w:val="es-CL" w:eastAsia="es-CL"/>
                    </w:rPr>
                  </w:rPrChange>
                </w:rPr>
                <w:delText>&lt;0.001</w:delText>
              </w:r>
            </w:del>
          </w:p>
        </w:tc>
        <w:tc>
          <w:tcPr>
            <w:tcW w:w="279" w:type="pct"/>
            <w:tcBorders>
              <w:top w:val="nil"/>
              <w:left w:val="nil"/>
              <w:bottom w:val="nil"/>
              <w:right w:val="nil"/>
            </w:tcBorders>
            <w:shd w:val="clear" w:color="auto" w:fill="auto"/>
            <w:noWrap/>
            <w:vAlign w:val="bottom"/>
            <w:tcPrChange w:id="717" w:author="Andrés González Santa Cruz (andres.gonzalez.s)" w:date="2024-01-29T12:09:00Z">
              <w:tcPr>
                <w:tcW w:w="280" w:type="pct"/>
                <w:tcBorders>
                  <w:top w:val="nil"/>
                  <w:left w:val="nil"/>
                  <w:bottom w:val="nil"/>
                  <w:right w:val="nil"/>
                </w:tcBorders>
                <w:shd w:val="clear" w:color="auto" w:fill="auto"/>
                <w:noWrap/>
                <w:vAlign w:val="bottom"/>
              </w:tcPr>
            </w:tcPrChange>
          </w:tcPr>
          <w:p w14:paraId="6A29C78E" w14:textId="398C39AC" w:rsidR="00A912ED" w:rsidRPr="00F11606" w:rsidDel="001F3EFD" w:rsidRDefault="00A912ED">
            <w:pPr>
              <w:spacing w:after="0" w:line="240" w:lineRule="auto"/>
              <w:jc w:val="right"/>
              <w:rPr>
                <w:del w:id="718" w:author="Andrés González Santa Cruz (andres.gonzalez.s)" w:date="2024-01-29T12:09:00Z"/>
                <w:rFonts w:eastAsia="Times New Roman" w:cs="Calibri"/>
                <w:color w:val="000000"/>
                <w:sz w:val="14"/>
                <w:szCs w:val="14"/>
                <w:lang w:val="en-US" w:eastAsia="es-CL"/>
                <w:rPrChange w:id="719" w:author="Andrés González Santa Cruz" w:date="2024-02-29T10:49:00Z">
                  <w:rPr>
                    <w:del w:id="720" w:author="Andrés González Santa Cruz (andres.gonzalez.s)" w:date="2024-01-29T12:09:00Z"/>
                    <w:rFonts w:eastAsia="Times New Roman" w:cs="Calibri"/>
                    <w:color w:val="000000"/>
                    <w:sz w:val="14"/>
                    <w:szCs w:val="14"/>
                    <w:lang w:val="es-CL" w:eastAsia="es-CL"/>
                  </w:rPr>
                </w:rPrChange>
              </w:rPr>
              <w:pPrChange w:id="721" w:author="Andrés González Santa Cruz (andres.gonzalez.s)" w:date="2024-01-29T16:30:00Z">
                <w:pPr>
                  <w:spacing w:after="0" w:line="240" w:lineRule="auto"/>
                  <w:jc w:val="left"/>
                </w:pPr>
              </w:pPrChange>
            </w:pPr>
            <w:del w:id="722" w:author="Andrés González Santa Cruz (andres.gonzalez.s)" w:date="2024-01-29T12:09:00Z">
              <w:r w:rsidRPr="00F11606" w:rsidDel="001F3EFD">
                <w:rPr>
                  <w:rFonts w:eastAsia="Times New Roman" w:cs="Calibri"/>
                  <w:color w:val="000000"/>
                  <w:sz w:val="14"/>
                  <w:szCs w:val="14"/>
                  <w:lang w:val="en-US" w:eastAsia="es-CL"/>
                  <w:rPrChange w:id="723" w:author="Andrés González Santa Cruz" w:date="2024-02-29T10:49:00Z">
                    <w:rPr>
                      <w:rFonts w:eastAsia="Times New Roman" w:cs="Calibri"/>
                      <w:color w:val="000000"/>
                      <w:sz w:val="14"/>
                      <w:szCs w:val="14"/>
                      <w:lang w:val="es-CL" w:eastAsia="es-CL"/>
                    </w:rPr>
                  </w:rPrChange>
                </w:rPr>
                <w:delText>0186</w:delText>
              </w:r>
            </w:del>
          </w:p>
        </w:tc>
      </w:tr>
      <w:tr w:rsidR="001F3EFD" w:rsidRPr="00A912ED" w14:paraId="19EE7065" w14:textId="77777777" w:rsidTr="00374F04">
        <w:trPr>
          <w:trHeight w:val="170"/>
          <w:ins w:id="724" w:author="Andrés González Santa Cruz (andres.gonzalez.s)" w:date="2024-01-29T12:08:00Z"/>
        </w:trPr>
        <w:tc>
          <w:tcPr>
            <w:tcW w:w="1288" w:type="pct"/>
            <w:tcBorders>
              <w:top w:val="nil"/>
              <w:left w:val="nil"/>
              <w:bottom w:val="nil"/>
              <w:right w:val="nil"/>
            </w:tcBorders>
            <w:shd w:val="clear" w:color="auto" w:fill="auto"/>
            <w:noWrap/>
            <w:vAlign w:val="bottom"/>
          </w:tcPr>
          <w:p w14:paraId="2F403830" w14:textId="77777777" w:rsidR="001F3EFD" w:rsidRPr="00A912ED" w:rsidRDefault="001F3EFD">
            <w:pPr>
              <w:spacing w:after="0" w:line="240" w:lineRule="auto"/>
              <w:jc w:val="right"/>
              <w:rPr>
                <w:ins w:id="725" w:author="Andrés González Santa Cruz (andres.gonzalez.s)" w:date="2024-01-29T12:08:00Z"/>
                <w:rFonts w:eastAsia="Times New Roman" w:cs="Times New Roman"/>
                <w:sz w:val="14"/>
                <w:szCs w:val="14"/>
                <w:lang w:val="en-US" w:eastAsia="es-CL"/>
              </w:rPr>
              <w:pPrChange w:id="726" w:author="Andrés González Santa Cruz (andres.gonzalez.s)" w:date="2024-01-29T16:30:00Z">
                <w:pPr>
                  <w:spacing w:after="0" w:line="240" w:lineRule="auto"/>
                  <w:jc w:val="left"/>
                </w:pPr>
              </w:pPrChange>
            </w:pPr>
          </w:p>
        </w:tc>
        <w:tc>
          <w:tcPr>
            <w:tcW w:w="954" w:type="pct"/>
            <w:tcBorders>
              <w:top w:val="nil"/>
              <w:left w:val="nil"/>
              <w:bottom w:val="nil"/>
              <w:right w:val="nil"/>
            </w:tcBorders>
            <w:shd w:val="clear" w:color="auto" w:fill="auto"/>
            <w:noWrap/>
            <w:vAlign w:val="bottom"/>
          </w:tcPr>
          <w:p w14:paraId="4DB851F8" w14:textId="1E5D0A42" w:rsidR="001F3EFD" w:rsidRPr="00A912ED" w:rsidRDefault="001F3EFD" w:rsidP="001F3EFD">
            <w:pPr>
              <w:spacing w:after="0" w:line="240" w:lineRule="auto"/>
              <w:jc w:val="left"/>
              <w:rPr>
                <w:ins w:id="727" w:author="Andrés González Santa Cruz (andres.gonzalez.s)" w:date="2024-01-29T12:08:00Z"/>
                <w:rFonts w:eastAsia="Times New Roman" w:cs="Calibri"/>
                <w:color w:val="000000"/>
                <w:sz w:val="14"/>
                <w:szCs w:val="14"/>
                <w:lang w:val="en-US" w:eastAsia="es-CL"/>
              </w:rPr>
            </w:pPr>
            <w:ins w:id="728" w:author="Andrés González Santa Cruz (andres.gonzalez.s)" w:date="2024-01-29T12:09:00Z">
              <w:r>
                <w:rPr>
                  <w:rFonts w:eastAsia="Times New Roman" w:cs="Calibri"/>
                  <w:color w:val="000000"/>
                  <w:sz w:val="14"/>
                  <w:szCs w:val="14"/>
                  <w:lang w:val="en-US" w:eastAsia="es-CL"/>
                </w:rPr>
                <w:t>1</w:t>
              </w:r>
            </w:ins>
            <w:ins w:id="729" w:author="Andrés González Santa Cruz (andres.gonzalez.s)" w:date="2024-01-29T12:08:00Z">
              <w:r>
                <w:rPr>
                  <w:rFonts w:eastAsia="Times New Roman" w:cs="Calibri"/>
                  <w:color w:val="000000"/>
                  <w:sz w:val="14"/>
                  <w:szCs w:val="14"/>
                  <w:lang w:val="en-US" w:eastAsia="es-CL"/>
                </w:rPr>
                <w:t xml:space="preserve">. </w:t>
              </w:r>
              <w:r w:rsidRPr="00A912ED">
                <w:rPr>
                  <w:rFonts w:eastAsia="Times New Roman" w:cs="Calibri"/>
                  <w:color w:val="000000"/>
                  <w:sz w:val="14"/>
                  <w:szCs w:val="14"/>
                  <w:lang w:val="en-US" w:eastAsia="es-CL"/>
                </w:rPr>
                <w:t>Less than 1 day a week</w:t>
              </w:r>
            </w:ins>
          </w:p>
        </w:tc>
        <w:tc>
          <w:tcPr>
            <w:tcW w:w="723" w:type="pct"/>
            <w:tcBorders>
              <w:top w:val="nil"/>
              <w:left w:val="nil"/>
              <w:bottom w:val="nil"/>
              <w:right w:val="nil"/>
            </w:tcBorders>
            <w:shd w:val="clear" w:color="auto" w:fill="auto"/>
            <w:noWrap/>
            <w:vAlign w:val="bottom"/>
          </w:tcPr>
          <w:p w14:paraId="332D6A57" w14:textId="6D66E92B" w:rsidR="001F3EFD" w:rsidRPr="00A912ED" w:rsidRDefault="001F3EFD" w:rsidP="001F3EFD">
            <w:pPr>
              <w:spacing w:after="0" w:line="240" w:lineRule="auto"/>
              <w:jc w:val="right"/>
              <w:rPr>
                <w:ins w:id="730" w:author="Andrés González Santa Cruz (andres.gonzalez.s)" w:date="2024-01-29T12:08:00Z"/>
                <w:rFonts w:eastAsia="Times New Roman" w:cs="Calibri"/>
                <w:color w:val="000000"/>
                <w:sz w:val="14"/>
                <w:szCs w:val="14"/>
                <w:lang w:val="en-US" w:eastAsia="es-CL"/>
              </w:rPr>
            </w:pPr>
            <w:ins w:id="731" w:author="Andrés González Santa Cruz (andres.gonzalez.s)" w:date="2024-01-29T12:08:00Z">
              <w:r w:rsidRPr="00A912ED">
                <w:rPr>
                  <w:rFonts w:eastAsia="Times New Roman" w:cs="Calibri"/>
                  <w:color w:val="000000"/>
                  <w:sz w:val="14"/>
                  <w:szCs w:val="14"/>
                  <w:lang w:val="en-US" w:eastAsia="es-CL"/>
                </w:rPr>
                <w:t xml:space="preserve">   </w:t>
              </w:r>
              <w:r w:rsidRPr="00A912ED">
                <w:rPr>
                  <w:rFonts w:eastAsia="Times New Roman" w:cs="Calibri"/>
                  <w:color w:val="000000"/>
                  <w:sz w:val="14"/>
                  <w:szCs w:val="14"/>
                  <w:lang w:val="es-CL" w:eastAsia="es-CL"/>
                </w:rPr>
                <w:t xml:space="preserve">4178 </w:t>
              </w:r>
              <w:proofErr w:type="gramStart"/>
              <w:r w:rsidRPr="00A912ED">
                <w:rPr>
                  <w:rFonts w:eastAsia="Times New Roman" w:cs="Calibri"/>
                  <w:color w:val="000000"/>
                  <w:sz w:val="14"/>
                  <w:szCs w:val="14"/>
                  <w:lang w:val="es-CL" w:eastAsia="es-CL"/>
                </w:rPr>
                <w:t>( 4.9</w:t>
              </w:r>
              <w:proofErr w:type="gramEnd"/>
              <w:r w:rsidRPr="00A912ED">
                <w:rPr>
                  <w:rFonts w:eastAsia="Times New Roman" w:cs="Calibri"/>
                  <w:color w:val="000000"/>
                  <w:sz w:val="14"/>
                  <w:szCs w:val="14"/>
                  <w:lang w:val="es-CL" w:eastAsia="es-CL"/>
                </w:rPr>
                <w:t xml:space="preserve">) </w:t>
              </w:r>
            </w:ins>
          </w:p>
        </w:tc>
        <w:tc>
          <w:tcPr>
            <w:tcW w:w="723" w:type="pct"/>
            <w:tcBorders>
              <w:top w:val="nil"/>
              <w:left w:val="nil"/>
              <w:bottom w:val="nil"/>
              <w:right w:val="nil"/>
            </w:tcBorders>
            <w:shd w:val="clear" w:color="auto" w:fill="auto"/>
            <w:noWrap/>
            <w:vAlign w:val="bottom"/>
          </w:tcPr>
          <w:p w14:paraId="70555DE0" w14:textId="200C1720" w:rsidR="001F3EFD" w:rsidRPr="00A912ED" w:rsidRDefault="001F3EFD" w:rsidP="001F3EFD">
            <w:pPr>
              <w:spacing w:after="0" w:line="240" w:lineRule="auto"/>
              <w:jc w:val="right"/>
              <w:rPr>
                <w:ins w:id="732" w:author="Andrés González Santa Cruz (andres.gonzalez.s)" w:date="2024-01-29T12:08:00Z"/>
                <w:rFonts w:eastAsia="Times New Roman" w:cs="Calibri"/>
                <w:color w:val="000000"/>
                <w:sz w:val="14"/>
                <w:szCs w:val="14"/>
                <w:lang w:val="es-CL" w:eastAsia="es-CL"/>
              </w:rPr>
            </w:pPr>
            <w:ins w:id="733" w:author="Andrés González Santa Cruz (andres.gonzalez.s)" w:date="2024-01-29T12:08:00Z">
              <w:r w:rsidRPr="00A912ED">
                <w:rPr>
                  <w:rFonts w:eastAsia="Times New Roman" w:cs="Calibri"/>
                  <w:color w:val="000000"/>
                  <w:sz w:val="14"/>
                  <w:szCs w:val="14"/>
                  <w:lang w:val="es-CL" w:eastAsia="es-CL"/>
                </w:rPr>
                <w:t xml:space="preserve">   1530 </w:t>
              </w:r>
              <w:proofErr w:type="gramStart"/>
              <w:r w:rsidRPr="00A912ED">
                <w:rPr>
                  <w:rFonts w:eastAsia="Times New Roman" w:cs="Calibri"/>
                  <w:color w:val="000000"/>
                  <w:sz w:val="14"/>
                  <w:szCs w:val="14"/>
                  <w:lang w:val="es-CL" w:eastAsia="es-CL"/>
                </w:rPr>
                <w:t>(  6.8</w:t>
              </w:r>
              <w:proofErr w:type="gramEnd"/>
              <w:r w:rsidRPr="00A912ED">
                <w:rPr>
                  <w:rFonts w:eastAsia="Times New Roman" w:cs="Calibri"/>
                  <w:color w:val="000000"/>
                  <w:sz w:val="14"/>
                  <w:szCs w:val="14"/>
                  <w:lang w:val="es-CL" w:eastAsia="es-CL"/>
                </w:rPr>
                <w:t xml:space="preserve">) </w:t>
              </w:r>
            </w:ins>
          </w:p>
        </w:tc>
        <w:tc>
          <w:tcPr>
            <w:tcW w:w="723" w:type="pct"/>
            <w:tcBorders>
              <w:top w:val="nil"/>
              <w:left w:val="nil"/>
              <w:bottom w:val="nil"/>
              <w:right w:val="nil"/>
            </w:tcBorders>
            <w:shd w:val="clear" w:color="auto" w:fill="auto"/>
            <w:noWrap/>
            <w:vAlign w:val="bottom"/>
          </w:tcPr>
          <w:p w14:paraId="15FF4527" w14:textId="0ADFEDE3" w:rsidR="001F3EFD" w:rsidRPr="00A912ED" w:rsidRDefault="001F3EFD" w:rsidP="001F3EFD">
            <w:pPr>
              <w:spacing w:after="0" w:line="240" w:lineRule="auto"/>
              <w:jc w:val="right"/>
              <w:rPr>
                <w:ins w:id="734" w:author="Andrés González Santa Cruz (andres.gonzalez.s)" w:date="2024-01-29T12:08:00Z"/>
                <w:rFonts w:eastAsia="Times New Roman" w:cs="Calibri"/>
                <w:color w:val="000000"/>
                <w:sz w:val="14"/>
                <w:szCs w:val="14"/>
                <w:lang w:val="es-CL" w:eastAsia="es-CL"/>
              </w:rPr>
            </w:pPr>
            <w:ins w:id="735" w:author="Andrés González Santa Cruz (andres.gonzalez.s)" w:date="2024-01-29T12:08:00Z">
              <w:r w:rsidRPr="00A912ED">
                <w:rPr>
                  <w:rFonts w:eastAsia="Times New Roman" w:cs="Calibri"/>
                  <w:color w:val="000000"/>
                  <w:sz w:val="14"/>
                  <w:szCs w:val="14"/>
                  <w:lang w:val="es-CL" w:eastAsia="es-CL"/>
                </w:rPr>
                <w:t xml:space="preserve">   2648 </w:t>
              </w:r>
              <w:proofErr w:type="gramStart"/>
              <w:r w:rsidRPr="00A912ED">
                <w:rPr>
                  <w:rFonts w:eastAsia="Times New Roman" w:cs="Calibri"/>
                  <w:color w:val="000000"/>
                  <w:sz w:val="14"/>
                  <w:szCs w:val="14"/>
                  <w:lang w:val="es-CL" w:eastAsia="es-CL"/>
                </w:rPr>
                <w:t>( 4.2</w:t>
              </w:r>
              <w:proofErr w:type="gramEnd"/>
              <w:r w:rsidRPr="00A912ED">
                <w:rPr>
                  <w:rFonts w:eastAsia="Times New Roman" w:cs="Calibri"/>
                  <w:color w:val="000000"/>
                  <w:sz w:val="14"/>
                  <w:szCs w:val="14"/>
                  <w:lang w:val="es-CL" w:eastAsia="es-CL"/>
                </w:rPr>
                <w:t xml:space="preserve">) </w:t>
              </w:r>
            </w:ins>
          </w:p>
        </w:tc>
        <w:tc>
          <w:tcPr>
            <w:tcW w:w="310" w:type="pct"/>
            <w:tcBorders>
              <w:top w:val="nil"/>
              <w:left w:val="nil"/>
              <w:bottom w:val="nil"/>
              <w:right w:val="nil"/>
            </w:tcBorders>
            <w:shd w:val="clear" w:color="auto" w:fill="auto"/>
            <w:noWrap/>
            <w:vAlign w:val="bottom"/>
          </w:tcPr>
          <w:p w14:paraId="7D0C967F" w14:textId="38D4EFA9" w:rsidR="001F3EFD" w:rsidRPr="00A912ED" w:rsidRDefault="001F3EFD" w:rsidP="001F3EFD">
            <w:pPr>
              <w:spacing w:after="0" w:line="240" w:lineRule="auto"/>
              <w:jc w:val="right"/>
              <w:rPr>
                <w:ins w:id="736" w:author="Andrés González Santa Cruz (andres.gonzalez.s)" w:date="2024-01-29T12:08:00Z"/>
                <w:rFonts w:eastAsia="Times New Roman" w:cs="Calibri"/>
                <w:color w:val="000000"/>
                <w:sz w:val="14"/>
                <w:szCs w:val="14"/>
                <w:lang w:val="es-CL" w:eastAsia="es-CL"/>
              </w:rPr>
            </w:pPr>
            <w:ins w:id="737" w:author="Andrés González Santa Cruz (andres.gonzalez.s)" w:date="2024-01-29T12:09:00Z">
              <w:r w:rsidRPr="00A912ED">
                <w:rPr>
                  <w:rFonts w:eastAsia="Times New Roman" w:cs="Calibri"/>
                  <w:color w:val="000000"/>
                  <w:sz w:val="14"/>
                  <w:szCs w:val="14"/>
                  <w:lang w:val="es-CL" w:eastAsia="es-CL"/>
                </w:rPr>
                <w:t>&lt;0.001</w:t>
              </w:r>
            </w:ins>
          </w:p>
        </w:tc>
        <w:tc>
          <w:tcPr>
            <w:tcW w:w="279" w:type="pct"/>
            <w:tcBorders>
              <w:top w:val="nil"/>
              <w:left w:val="nil"/>
              <w:bottom w:val="nil"/>
              <w:right w:val="nil"/>
            </w:tcBorders>
            <w:shd w:val="clear" w:color="auto" w:fill="auto"/>
            <w:noWrap/>
            <w:vAlign w:val="bottom"/>
          </w:tcPr>
          <w:p w14:paraId="66F68237" w14:textId="5BFB0674" w:rsidR="001F3EFD" w:rsidRPr="00A912ED" w:rsidRDefault="001F3EFD">
            <w:pPr>
              <w:spacing w:after="0" w:line="240" w:lineRule="auto"/>
              <w:jc w:val="right"/>
              <w:rPr>
                <w:ins w:id="738" w:author="Andrés González Santa Cruz (andres.gonzalez.s)" w:date="2024-01-29T12:08:00Z"/>
                <w:rFonts w:eastAsia="Times New Roman" w:cs="Calibri"/>
                <w:color w:val="000000"/>
                <w:sz w:val="14"/>
                <w:szCs w:val="14"/>
                <w:lang w:val="es-CL" w:eastAsia="es-CL"/>
              </w:rPr>
              <w:pPrChange w:id="739" w:author="Andrés González Santa Cruz (andres.gonzalez.s)" w:date="2024-01-29T16:30:00Z">
                <w:pPr>
                  <w:spacing w:after="0" w:line="240" w:lineRule="auto"/>
                  <w:jc w:val="left"/>
                </w:pPr>
              </w:pPrChange>
            </w:pPr>
            <w:ins w:id="740" w:author="Andrés González Santa Cruz (andres.gonzalez.s)" w:date="2024-01-29T12:09:00Z">
              <w:r w:rsidRPr="00A912ED">
                <w:rPr>
                  <w:rFonts w:eastAsia="Times New Roman" w:cs="Calibri"/>
                  <w:color w:val="000000"/>
                  <w:sz w:val="14"/>
                  <w:szCs w:val="14"/>
                  <w:lang w:val="es-CL" w:eastAsia="es-CL"/>
                </w:rPr>
                <w:t>0</w:t>
              </w:r>
              <w:r>
                <w:rPr>
                  <w:rFonts w:eastAsia="Times New Roman" w:cs="Calibri"/>
                  <w:color w:val="000000"/>
                  <w:sz w:val="14"/>
                  <w:szCs w:val="14"/>
                  <w:lang w:val="es-CL" w:eastAsia="es-CL"/>
                </w:rPr>
                <w:t>.</w:t>
              </w:r>
              <w:r w:rsidRPr="00A912ED">
                <w:rPr>
                  <w:rFonts w:eastAsia="Times New Roman" w:cs="Calibri"/>
                  <w:color w:val="000000"/>
                  <w:sz w:val="14"/>
                  <w:szCs w:val="14"/>
                  <w:lang w:val="es-CL" w:eastAsia="es-CL"/>
                </w:rPr>
                <w:t>186</w:t>
              </w:r>
            </w:ins>
          </w:p>
        </w:tc>
      </w:tr>
      <w:tr w:rsidR="001F3EFD" w:rsidRPr="00A912ED" w14:paraId="2A6BB43B" w14:textId="77777777" w:rsidTr="00374F04">
        <w:trPr>
          <w:trHeight w:val="170"/>
          <w:ins w:id="741" w:author="Andrés González Santa Cruz (andres.gonzalez.s)" w:date="2024-01-29T12:09:00Z"/>
        </w:trPr>
        <w:tc>
          <w:tcPr>
            <w:tcW w:w="1288" w:type="pct"/>
            <w:tcBorders>
              <w:top w:val="nil"/>
              <w:left w:val="nil"/>
              <w:bottom w:val="nil"/>
              <w:right w:val="nil"/>
            </w:tcBorders>
            <w:shd w:val="clear" w:color="auto" w:fill="auto"/>
            <w:noWrap/>
            <w:vAlign w:val="bottom"/>
          </w:tcPr>
          <w:p w14:paraId="643DD5F7" w14:textId="77777777" w:rsidR="001F3EFD" w:rsidRPr="00A912ED" w:rsidRDefault="001F3EFD" w:rsidP="001F3EFD">
            <w:pPr>
              <w:spacing w:after="0" w:line="240" w:lineRule="auto"/>
              <w:jc w:val="left"/>
              <w:rPr>
                <w:ins w:id="742" w:author="Andrés González Santa Cruz (andres.gonzalez.s)" w:date="2024-01-29T12:09:00Z"/>
                <w:rFonts w:eastAsia="Times New Roman" w:cs="Times New Roman"/>
                <w:sz w:val="14"/>
                <w:szCs w:val="14"/>
                <w:lang w:val="en-US" w:eastAsia="es-CL"/>
              </w:rPr>
            </w:pPr>
          </w:p>
        </w:tc>
        <w:tc>
          <w:tcPr>
            <w:tcW w:w="954" w:type="pct"/>
            <w:tcBorders>
              <w:top w:val="nil"/>
              <w:left w:val="nil"/>
              <w:bottom w:val="nil"/>
              <w:right w:val="nil"/>
            </w:tcBorders>
            <w:shd w:val="clear" w:color="auto" w:fill="auto"/>
            <w:noWrap/>
            <w:vAlign w:val="bottom"/>
          </w:tcPr>
          <w:p w14:paraId="334655B9" w14:textId="706C52B8" w:rsidR="001F3EFD" w:rsidRDefault="001F3EFD" w:rsidP="001F3EFD">
            <w:pPr>
              <w:spacing w:after="0" w:line="240" w:lineRule="auto"/>
              <w:jc w:val="left"/>
              <w:rPr>
                <w:ins w:id="743" w:author="Andrés González Santa Cruz (andres.gonzalez.s)" w:date="2024-01-29T12:09:00Z"/>
                <w:rFonts w:eastAsia="Times New Roman" w:cs="Calibri"/>
                <w:color w:val="000000"/>
                <w:sz w:val="14"/>
                <w:szCs w:val="14"/>
                <w:lang w:val="en-US" w:eastAsia="es-CL"/>
              </w:rPr>
            </w:pPr>
            <w:ins w:id="744" w:author="Andrés González Santa Cruz (andres.gonzalez.s)" w:date="2024-01-29T12:09:00Z">
              <w:r>
                <w:rPr>
                  <w:rFonts w:eastAsia="Times New Roman" w:cs="Calibri"/>
                  <w:color w:val="000000"/>
                  <w:sz w:val="14"/>
                  <w:szCs w:val="14"/>
                  <w:lang w:val="en-US" w:eastAsia="es-CL"/>
                </w:rPr>
                <w:t xml:space="preserve">2. </w:t>
              </w:r>
              <w:r w:rsidRPr="00A912ED">
                <w:rPr>
                  <w:rFonts w:eastAsia="Times New Roman" w:cs="Calibri"/>
                  <w:color w:val="000000"/>
                  <w:sz w:val="14"/>
                  <w:szCs w:val="14"/>
                  <w:lang w:val="en-US" w:eastAsia="es-CL"/>
                </w:rPr>
                <w:t>1 day a week or more</w:t>
              </w:r>
            </w:ins>
          </w:p>
        </w:tc>
        <w:tc>
          <w:tcPr>
            <w:tcW w:w="723" w:type="pct"/>
            <w:tcBorders>
              <w:top w:val="nil"/>
              <w:left w:val="nil"/>
              <w:bottom w:val="nil"/>
              <w:right w:val="nil"/>
            </w:tcBorders>
            <w:shd w:val="clear" w:color="auto" w:fill="auto"/>
            <w:noWrap/>
            <w:vAlign w:val="bottom"/>
          </w:tcPr>
          <w:p w14:paraId="2C5370C0" w14:textId="06AE5DE0" w:rsidR="001F3EFD" w:rsidRPr="00A912ED" w:rsidRDefault="001F3EFD" w:rsidP="001F3EFD">
            <w:pPr>
              <w:spacing w:after="0" w:line="240" w:lineRule="auto"/>
              <w:jc w:val="right"/>
              <w:rPr>
                <w:ins w:id="745" w:author="Andrés González Santa Cruz (andres.gonzalez.s)" w:date="2024-01-29T12:09:00Z"/>
                <w:rFonts w:eastAsia="Times New Roman" w:cs="Calibri"/>
                <w:color w:val="000000"/>
                <w:sz w:val="14"/>
                <w:szCs w:val="14"/>
                <w:lang w:val="en-US" w:eastAsia="es-CL"/>
              </w:rPr>
            </w:pPr>
            <w:ins w:id="746" w:author="Andrés González Santa Cruz (andres.gonzalez.s)" w:date="2024-01-29T12:09:00Z">
              <w:r w:rsidRPr="00A912ED">
                <w:rPr>
                  <w:rFonts w:eastAsia="Times New Roman" w:cs="Calibri"/>
                  <w:color w:val="000000"/>
                  <w:sz w:val="14"/>
                  <w:szCs w:val="14"/>
                  <w:lang w:val="en-US" w:eastAsia="es-CL"/>
                </w:rPr>
                <w:t xml:space="preserve">   </w:t>
              </w:r>
              <w:r w:rsidRPr="00A912ED">
                <w:rPr>
                  <w:rFonts w:eastAsia="Times New Roman" w:cs="Calibri"/>
                  <w:color w:val="000000"/>
                  <w:sz w:val="14"/>
                  <w:szCs w:val="14"/>
                  <w:lang w:val="es-CL" w:eastAsia="es-CL"/>
                </w:rPr>
                <w:t xml:space="preserve">5610 </w:t>
              </w:r>
              <w:proofErr w:type="gramStart"/>
              <w:r w:rsidRPr="00A912ED">
                <w:rPr>
                  <w:rFonts w:eastAsia="Times New Roman" w:cs="Calibri"/>
                  <w:color w:val="000000"/>
                  <w:sz w:val="14"/>
                  <w:szCs w:val="14"/>
                  <w:lang w:val="es-CL" w:eastAsia="es-CL"/>
                </w:rPr>
                <w:t>( 6.6</w:t>
              </w:r>
              <w:proofErr w:type="gramEnd"/>
              <w:r w:rsidRPr="00A912ED">
                <w:rPr>
                  <w:rFonts w:eastAsia="Times New Roman" w:cs="Calibri"/>
                  <w:color w:val="000000"/>
                  <w:sz w:val="14"/>
                  <w:szCs w:val="14"/>
                  <w:lang w:val="es-CL" w:eastAsia="es-CL"/>
                </w:rPr>
                <w:t xml:space="preserve">) </w:t>
              </w:r>
            </w:ins>
          </w:p>
        </w:tc>
        <w:tc>
          <w:tcPr>
            <w:tcW w:w="723" w:type="pct"/>
            <w:tcBorders>
              <w:top w:val="nil"/>
              <w:left w:val="nil"/>
              <w:bottom w:val="nil"/>
              <w:right w:val="nil"/>
            </w:tcBorders>
            <w:shd w:val="clear" w:color="auto" w:fill="auto"/>
            <w:noWrap/>
            <w:vAlign w:val="bottom"/>
          </w:tcPr>
          <w:p w14:paraId="181947B9" w14:textId="6A5405C2" w:rsidR="001F3EFD" w:rsidRPr="00A912ED" w:rsidRDefault="001F3EFD" w:rsidP="001F3EFD">
            <w:pPr>
              <w:spacing w:after="0" w:line="240" w:lineRule="auto"/>
              <w:jc w:val="right"/>
              <w:rPr>
                <w:ins w:id="747" w:author="Andrés González Santa Cruz (andres.gonzalez.s)" w:date="2024-01-29T12:09:00Z"/>
                <w:rFonts w:eastAsia="Times New Roman" w:cs="Calibri"/>
                <w:color w:val="000000"/>
                <w:sz w:val="14"/>
                <w:szCs w:val="14"/>
                <w:lang w:val="es-CL" w:eastAsia="es-CL"/>
              </w:rPr>
            </w:pPr>
            <w:ins w:id="748" w:author="Andrés González Santa Cruz (andres.gonzalez.s)" w:date="2024-01-29T12:09:00Z">
              <w:r w:rsidRPr="00A912ED">
                <w:rPr>
                  <w:rFonts w:eastAsia="Times New Roman" w:cs="Calibri"/>
                  <w:color w:val="000000"/>
                  <w:sz w:val="14"/>
                  <w:szCs w:val="14"/>
                  <w:lang w:val="es-CL" w:eastAsia="es-CL"/>
                </w:rPr>
                <w:t xml:space="preserve">   1922 </w:t>
              </w:r>
              <w:proofErr w:type="gramStart"/>
              <w:r w:rsidRPr="00A912ED">
                <w:rPr>
                  <w:rFonts w:eastAsia="Times New Roman" w:cs="Calibri"/>
                  <w:color w:val="000000"/>
                  <w:sz w:val="14"/>
                  <w:szCs w:val="14"/>
                  <w:lang w:val="es-CL" w:eastAsia="es-CL"/>
                </w:rPr>
                <w:t>(  8.5</w:t>
              </w:r>
              <w:proofErr w:type="gramEnd"/>
              <w:r w:rsidRPr="00A912ED">
                <w:rPr>
                  <w:rFonts w:eastAsia="Times New Roman" w:cs="Calibri"/>
                  <w:color w:val="000000"/>
                  <w:sz w:val="14"/>
                  <w:szCs w:val="14"/>
                  <w:lang w:val="es-CL" w:eastAsia="es-CL"/>
                </w:rPr>
                <w:t xml:space="preserve">) </w:t>
              </w:r>
            </w:ins>
          </w:p>
        </w:tc>
        <w:tc>
          <w:tcPr>
            <w:tcW w:w="723" w:type="pct"/>
            <w:tcBorders>
              <w:top w:val="nil"/>
              <w:left w:val="nil"/>
              <w:bottom w:val="nil"/>
              <w:right w:val="nil"/>
            </w:tcBorders>
            <w:shd w:val="clear" w:color="auto" w:fill="auto"/>
            <w:noWrap/>
            <w:vAlign w:val="bottom"/>
          </w:tcPr>
          <w:p w14:paraId="1CE1531C" w14:textId="346DC3D6" w:rsidR="001F3EFD" w:rsidRPr="00A912ED" w:rsidRDefault="001F3EFD" w:rsidP="001F3EFD">
            <w:pPr>
              <w:spacing w:after="0" w:line="240" w:lineRule="auto"/>
              <w:jc w:val="right"/>
              <w:rPr>
                <w:ins w:id="749" w:author="Andrés González Santa Cruz (andres.gonzalez.s)" w:date="2024-01-29T12:09:00Z"/>
                <w:rFonts w:eastAsia="Times New Roman" w:cs="Calibri"/>
                <w:color w:val="000000"/>
                <w:sz w:val="14"/>
                <w:szCs w:val="14"/>
                <w:lang w:val="es-CL" w:eastAsia="es-CL"/>
              </w:rPr>
            </w:pPr>
            <w:ins w:id="750" w:author="Andrés González Santa Cruz (andres.gonzalez.s)" w:date="2024-01-29T12:09:00Z">
              <w:r w:rsidRPr="00A912ED">
                <w:rPr>
                  <w:rFonts w:eastAsia="Times New Roman" w:cs="Calibri"/>
                  <w:color w:val="000000"/>
                  <w:sz w:val="14"/>
                  <w:szCs w:val="14"/>
                  <w:lang w:val="es-CL" w:eastAsia="es-CL"/>
                </w:rPr>
                <w:t xml:space="preserve">   3688 </w:t>
              </w:r>
              <w:proofErr w:type="gramStart"/>
              <w:r w:rsidRPr="00A912ED">
                <w:rPr>
                  <w:rFonts w:eastAsia="Times New Roman" w:cs="Calibri"/>
                  <w:color w:val="000000"/>
                  <w:sz w:val="14"/>
                  <w:szCs w:val="14"/>
                  <w:lang w:val="es-CL" w:eastAsia="es-CL"/>
                </w:rPr>
                <w:t>( 5.9</w:t>
              </w:r>
              <w:proofErr w:type="gramEnd"/>
              <w:r w:rsidRPr="00A912ED">
                <w:rPr>
                  <w:rFonts w:eastAsia="Times New Roman" w:cs="Calibri"/>
                  <w:color w:val="000000"/>
                  <w:sz w:val="14"/>
                  <w:szCs w:val="14"/>
                  <w:lang w:val="es-CL" w:eastAsia="es-CL"/>
                </w:rPr>
                <w:t xml:space="preserve">) </w:t>
              </w:r>
            </w:ins>
          </w:p>
        </w:tc>
        <w:tc>
          <w:tcPr>
            <w:tcW w:w="310" w:type="pct"/>
            <w:tcBorders>
              <w:top w:val="nil"/>
              <w:left w:val="nil"/>
              <w:bottom w:val="nil"/>
              <w:right w:val="nil"/>
            </w:tcBorders>
            <w:shd w:val="clear" w:color="auto" w:fill="auto"/>
            <w:noWrap/>
            <w:vAlign w:val="bottom"/>
          </w:tcPr>
          <w:p w14:paraId="0B3E16EB" w14:textId="77777777" w:rsidR="001F3EFD" w:rsidRPr="00A912ED" w:rsidRDefault="001F3EFD" w:rsidP="001F3EFD">
            <w:pPr>
              <w:spacing w:after="0" w:line="240" w:lineRule="auto"/>
              <w:jc w:val="right"/>
              <w:rPr>
                <w:ins w:id="751" w:author="Andrés González Santa Cruz (andres.gonzalez.s)" w:date="2024-01-29T12:09:00Z"/>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tcPr>
          <w:p w14:paraId="6801DC42" w14:textId="77777777" w:rsidR="001F3EFD" w:rsidRPr="00A912ED" w:rsidRDefault="001F3EFD">
            <w:pPr>
              <w:spacing w:after="0" w:line="240" w:lineRule="auto"/>
              <w:jc w:val="right"/>
              <w:rPr>
                <w:ins w:id="752" w:author="Andrés González Santa Cruz (andres.gonzalez.s)" w:date="2024-01-29T12:09:00Z"/>
                <w:rFonts w:eastAsia="Times New Roman" w:cs="Calibri"/>
                <w:color w:val="000000"/>
                <w:sz w:val="14"/>
                <w:szCs w:val="14"/>
                <w:lang w:val="es-CL" w:eastAsia="es-CL"/>
              </w:rPr>
              <w:pPrChange w:id="753" w:author="Andrés González Santa Cruz (andres.gonzalez.s)" w:date="2024-01-29T16:30:00Z">
                <w:pPr>
                  <w:spacing w:after="0" w:line="240" w:lineRule="auto"/>
                  <w:jc w:val="left"/>
                </w:pPr>
              </w:pPrChange>
            </w:pPr>
          </w:p>
        </w:tc>
      </w:tr>
      <w:tr w:rsidR="001F3EFD" w:rsidRPr="00A912ED" w14:paraId="4584AB8A" w14:textId="77777777" w:rsidTr="00374F04">
        <w:trPr>
          <w:trHeight w:val="170"/>
          <w:trPrChange w:id="754"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755"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343556DB" w14:textId="77777777" w:rsidR="001F3EFD" w:rsidRPr="00A912ED" w:rsidRDefault="001F3EFD" w:rsidP="001F3EFD">
            <w:pPr>
              <w:spacing w:after="0" w:line="240" w:lineRule="auto"/>
              <w:jc w:val="left"/>
              <w:rPr>
                <w:rFonts w:eastAsia="Times New Roman" w:cs="Calibri"/>
                <w:color w:val="000000"/>
                <w:sz w:val="14"/>
                <w:szCs w:val="14"/>
                <w:lang w:val="es-CL" w:eastAsia="es-CL"/>
              </w:rPr>
            </w:pPr>
          </w:p>
        </w:tc>
        <w:tc>
          <w:tcPr>
            <w:tcW w:w="954" w:type="pct"/>
            <w:tcBorders>
              <w:top w:val="nil"/>
              <w:left w:val="nil"/>
              <w:bottom w:val="nil"/>
              <w:right w:val="nil"/>
            </w:tcBorders>
            <w:shd w:val="clear" w:color="auto" w:fill="auto"/>
            <w:noWrap/>
            <w:vAlign w:val="bottom"/>
            <w:hideMark/>
            <w:tcPrChange w:id="756"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7D51DCF5" w14:textId="376871E5" w:rsidR="001F3EFD" w:rsidRPr="00A912ED" w:rsidRDefault="001F3EFD" w:rsidP="001F3EFD">
            <w:pPr>
              <w:spacing w:after="0" w:line="240" w:lineRule="auto"/>
              <w:jc w:val="left"/>
              <w:rPr>
                <w:rFonts w:eastAsia="Times New Roman" w:cs="Calibri"/>
                <w:color w:val="000000"/>
                <w:sz w:val="14"/>
                <w:szCs w:val="14"/>
                <w:lang w:val="es-CL" w:eastAsia="es-CL"/>
              </w:rPr>
            </w:pPr>
            <w:ins w:id="757" w:author="Andrés González Santa Cruz (andres.gonzalez.s)" w:date="2024-01-29T12:08:00Z">
              <w:r>
                <w:rPr>
                  <w:rFonts w:eastAsia="Times New Roman" w:cs="Calibri"/>
                  <w:color w:val="000000"/>
                  <w:sz w:val="14"/>
                  <w:szCs w:val="14"/>
                  <w:lang w:val="es-CL" w:eastAsia="es-CL"/>
                </w:rPr>
                <w:t xml:space="preserve">3. </w:t>
              </w:r>
            </w:ins>
            <w:r w:rsidRPr="00A912ED">
              <w:rPr>
                <w:rFonts w:eastAsia="Times New Roman" w:cs="Calibri"/>
                <w:color w:val="000000"/>
                <w:sz w:val="14"/>
                <w:szCs w:val="14"/>
                <w:lang w:val="es-CL" w:eastAsia="es-CL"/>
              </w:rPr>
              <w:t xml:space="preserve">2 </w:t>
            </w:r>
            <w:proofErr w:type="spellStart"/>
            <w:r w:rsidRPr="00A912ED">
              <w:rPr>
                <w:rFonts w:eastAsia="Times New Roman" w:cs="Calibri"/>
                <w:color w:val="000000"/>
                <w:sz w:val="14"/>
                <w:szCs w:val="14"/>
                <w:lang w:val="es-CL" w:eastAsia="es-CL"/>
              </w:rPr>
              <w:t>to</w:t>
            </w:r>
            <w:proofErr w:type="spellEnd"/>
            <w:r w:rsidRPr="00A912ED">
              <w:rPr>
                <w:rFonts w:eastAsia="Times New Roman" w:cs="Calibri"/>
                <w:color w:val="000000"/>
                <w:sz w:val="14"/>
                <w:szCs w:val="14"/>
                <w:lang w:val="es-CL" w:eastAsia="es-CL"/>
              </w:rPr>
              <w:t xml:space="preserve"> 3 </w:t>
            </w:r>
            <w:proofErr w:type="spellStart"/>
            <w:r w:rsidRPr="00A912ED">
              <w:rPr>
                <w:rFonts w:eastAsia="Times New Roman" w:cs="Calibri"/>
                <w:color w:val="000000"/>
                <w:sz w:val="14"/>
                <w:szCs w:val="14"/>
                <w:lang w:val="es-CL" w:eastAsia="es-CL"/>
              </w:rPr>
              <w:t>days</w:t>
            </w:r>
            <w:proofErr w:type="spellEnd"/>
            <w:r w:rsidRPr="00A912ED">
              <w:rPr>
                <w:rFonts w:eastAsia="Times New Roman" w:cs="Calibri"/>
                <w:color w:val="000000"/>
                <w:sz w:val="14"/>
                <w:szCs w:val="14"/>
                <w:lang w:val="es-CL" w:eastAsia="es-CL"/>
              </w:rPr>
              <w:t xml:space="preserve"> a </w:t>
            </w:r>
            <w:proofErr w:type="spellStart"/>
            <w:r w:rsidRPr="00A912ED">
              <w:rPr>
                <w:rFonts w:eastAsia="Times New Roman" w:cs="Calibri"/>
                <w:color w:val="000000"/>
                <w:sz w:val="14"/>
                <w:szCs w:val="14"/>
                <w:lang w:val="es-CL" w:eastAsia="es-CL"/>
              </w:rPr>
              <w:t>week</w:t>
            </w:r>
            <w:proofErr w:type="spellEnd"/>
          </w:p>
        </w:tc>
        <w:tc>
          <w:tcPr>
            <w:tcW w:w="723" w:type="pct"/>
            <w:tcBorders>
              <w:top w:val="nil"/>
              <w:left w:val="nil"/>
              <w:bottom w:val="nil"/>
              <w:right w:val="nil"/>
            </w:tcBorders>
            <w:shd w:val="clear" w:color="auto" w:fill="auto"/>
            <w:noWrap/>
            <w:vAlign w:val="bottom"/>
            <w:hideMark/>
            <w:tcPrChange w:id="758"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8969532"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23716 (27.9) </w:t>
            </w:r>
          </w:p>
        </w:tc>
        <w:tc>
          <w:tcPr>
            <w:tcW w:w="723" w:type="pct"/>
            <w:tcBorders>
              <w:top w:val="nil"/>
              <w:left w:val="nil"/>
              <w:bottom w:val="nil"/>
              <w:right w:val="nil"/>
            </w:tcBorders>
            <w:shd w:val="clear" w:color="auto" w:fill="auto"/>
            <w:noWrap/>
            <w:vAlign w:val="bottom"/>
            <w:hideMark/>
            <w:tcPrChange w:id="75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3E6721C"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6641 </w:t>
            </w:r>
            <w:proofErr w:type="gramStart"/>
            <w:r w:rsidRPr="00A912ED">
              <w:rPr>
                <w:rFonts w:eastAsia="Times New Roman" w:cs="Calibri"/>
                <w:color w:val="000000"/>
                <w:sz w:val="14"/>
                <w:szCs w:val="14"/>
                <w:lang w:val="es-CL" w:eastAsia="es-CL"/>
              </w:rPr>
              <w:t>( 29.4</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76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AB478EF"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17075 (27.3) </w:t>
            </w:r>
          </w:p>
        </w:tc>
        <w:tc>
          <w:tcPr>
            <w:tcW w:w="310" w:type="pct"/>
            <w:tcBorders>
              <w:top w:val="nil"/>
              <w:left w:val="nil"/>
              <w:bottom w:val="nil"/>
              <w:right w:val="nil"/>
            </w:tcBorders>
            <w:shd w:val="clear" w:color="auto" w:fill="auto"/>
            <w:noWrap/>
            <w:vAlign w:val="bottom"/>
            <w:hideMark/>
            <w:tcPrChange w:id="761"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08903DB9"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762"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30FF1991"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7C68EAD5" w14:textId="77777777" w:rsidTr="00374F04">
        <w:trPr>
          <w:trHeight w:val="170"/>
          <w:trPrChange w:id="763"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764"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0DB59B23"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765"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0B0D4491" w14:textId="55CD7F98" w:rsidR="001F3EFD" w:rsidRPr="00A912ED" w:rsidRDefault="001F3EFD" w:rsidP="001F3EFD">
            <w:pPr>
              <w:spacing w:after="0" w:line="240" w:lineRule="auto"/>
              <w:jc w:val="left"/>
              <w:rPr>
                <w:rFonts w:eastAsia="Times New Roman" w:cs="Calibri"/>
                <w:color w:val="000000"/>
                <w:sz w:val="14"/>
                <w:szCs w:val="14"/>
                <w:lang w:val="es-CL" w:eastAsia="es-CL"/>
              </w:rPr>
            </w:pPr>
            <w:ins w:id="766" w:author="Andrés González Santa Cruz (andres.gonzalez.s)" w:date="2024-01-29T12:08:00Z">
              <w:r>
                <w:rPr>
                  <w:rFonts w:eastAsia="Times New Roman" w:cs="Calibri"/>
                  <w:color w:val="000000"/>
                  <w:sz w:val="14"/>
                  <w:szCs w:val="14"/>
                  <w:lang w:val="es-CL" w:eastAsia="es-CL"/>
                </w:rPr>
                <w:t xml:space="preserve">4. </w:t>
              </w:r>
            </w:ins>
            <w:r w:rsidRPr="00A912ED">
              <w:rPr>
                <w:rFonts w:eastAsia="Times New Roman" w:cs="Calibri"/>
                <w:color w:val="000000"/>
                <w:sz w:val="14"/>
                <w:szCs w:val="14"/>
                <w:lang w:val="es-CL" w:eastAsia="es-CL"/>
              </w:rPr>
              <w:t xml:space="preserve">4 </w:t>
            </w:r>
            <w:proofErr w:type="spellStart"/>
            <w:r w:rsidRPr="00A912ED">
              <w:rPr>
                <w:rFonts w:eastAsia="Times New Roman" w:cs="Calibri"/>
                <w:color w:val="000000"/>
                <w:sz w:val="14"/>
                <w:szCs w:val="14"/>
                <w:lang w:val="es-CL" w:eastAsia="es-CL"/>
              </w:rPr>
              <w:t>to</w:t>
            </w:r>
            <w:proofErr w:type="spellEnd"/>
            <w:r w:rsidRPr="00A912ED">
              <w:rPr>
                <w:rFonts w:eastAsia="Times New Roman" w:cs="Calibri"/>
                <w:color w:val="000000"/>
                <w:sz w:val="14"/>
                <w:szCs w:val="14"/>
                <w:lang w:val="es-CL" w:eastAsia="es-CL"/>
              </w:rPr>
              <w:t xml:space="preserve"> 6 </w:t>
            </w:r>
            <w:proofErr w:type="spellStart"/>
            <w:r w:rsidRPr="00A912ED">
              <w:rPr>
                <w:rFonts w:eastAsia="Times New Roman" w:cs="Calibri"/>
                <w:color w:val="000000"/>
                <w:sz w:val="14"/>
                <w:szCs w:val="14"/>
                <w:lang w:val="es-CL" w:eastAsia="es-CL"/>
              </w:rPr>
              <w:t>days</w:t>
            </w:r>
            <w:proofErr w:type="spellEnd"/>
            <w:r w:rsidRPr="00A912ED">
              <w:rPr>
                <w:rFonts w:eastAsia="Times New Roman" w:cs="Calibri"/>
                <w:color w:val="000000"/>
                <w:sz w:val="14"/>
                <w:szCs w:val="14"/>
                <w:lang w:val="es-CL" w:eastAsia="es-CL"/>
              </w:rPr>
              <w:t xml:space="preserve"> a </w:t>
            </w:r>
            <w:proofErr w:type="spellStart"/>
            <w:r w:rsidRPr="00A912ED">
              <w:rPr>
                <w:rFonts w:eastAsia="Times New Roman" w:cs="Calibri"/>
                <w:color w:val="000000"/>
                <w:sz w:val="14"/>
                <w:szCs w:val="14"/>
                <w:lang w:val="es-CL" w:eastAsia="es-CL"/>
              </w:rPr>
              <w:t>week</w:t>
            </w:r>
            <w:proofErr w:type="spellEnd"/>
          </w:p>
        </w:tc>
        <w:tc>
          <w:tcPr>
            <w:tcW w:w="723" w:type="pct"/>
            <w:tcBorders>
              <w:top w:val="nil"/>
              <w:left w:val="nil"/>
              <w:bottom w:val="nil"/>
              <w:right w:val="nil"/>
            </w:tcBorders>
            <w:shd w:val="clear" w:color="auto" w:fill="auto"/>
            <w:noWrap/>
            <w:vAlign w:val="bottom"/>
            <w:hideMark/>
            <w:tcPrChange w:id="76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70C20A8"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13923 (16.4) </w:t>
            </w:r>
          </w:p>
        </w:tc>
        <w:tc>
          <w:tcPr>
            <w:tcW w:w="723" w:type="pct"/>
            <w:tcBorders>
              <w:top w:val="nil"/>
              <w:left w:val="nil"/>
              <w:bottom w:val="nil"/>
              <w:right w:val="nil"/>
            </w:tcBorders>
            <w:shd w:val="clear" w:color="auto" w:fill="auto"/>
            <w:noWrap/>
            <w:vAlign w:val="bottom"/>
            <w:hideMark/>
            <w:tcPrChange w:id="768"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74D866D"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3580 </w:t>
            </w:r>
            <w:proofErr w:type="gramStart"/>
            <w:r w:rsidRPr="00A912ED">
              <w:rPr>
                <w:rFonts w:eastAsia="Times New Roman" w:cs="Calibri"/>
                <w:color w:val="000000"/>
                <w:sz w:val="14"/>
                <w:szCs w:val="14"/>
                <w:lang w:val="es-CL" w:eastAsia="es-CL"/>
              </w:rPr>
              <w:t>( 15.9</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76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42AE2B0"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10343 (16.5) </w:t>
            </w:r>
          </w:p>
        </w:tc>
        <w:tc>
          <w:tcPr>
            <w:tcW w:w="310" w:type="pct"/>
            <w:tcBorders>
              <w:top w:val="nil"/>
              <w:left w:val="nil"/>
              <w:bottom w:val="nil"/>
              <w:right w:val="nil"/>
            </w:tcBorders>
            <w:shd w:val="clear" w:color="auto" w:fill="auto"/>
            <w:noWrap/>
            <w:vAlign w:val="bottom"/>
            <w:hideMark/>
            <w:tcPrChange w:id="770"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7C471A4E"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771"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1230FD0F"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730778D1" w14:textId="77777777" w:rsidTr="00374F04">
        <w:trPr>
          <w:trHeight w:val="170"/>
          <w:trPrChange w:id="772"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773"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6005EB08"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774"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5E168345" w14:textId="2F5E2901" w:rsidR="001F3EFD" w:rsidRPr="00A912ED" w:rsidRDefault="001F3EFD" w:rsidP="001F3EFD">
            <w:pPr>
              <w:spacing w:after="0" w:line="240" w:lineRule="auto"/>
              <w:jc w:val="left"/>
              <w:rPr>
                <w:rFonts w:eastAsia="Times New Roman" w:cs="Calibri"/>
                <w:color w:val="000000"/>
                <w:sz w:val="14"/>
                <w:szCs w:val="14"/>
                <w:lang w:val="es-CL" w:eastAsia="es-CL"/>
              </w:rPr>
            </w:pPr>
            <w:ins w:id="775" w:author="Andrés González Santa Cruz (andres.gonzalez.s)" w:date="2024-01-29T12:08:00Z">
              <w:r>
                <w:rPr>
                  <w:rFonts w:eastAsia="Times New Roman" w:cs="Calibri"/>
                  <w:color w:val="000000"/>
                  <w:sz w:val="14"/>
                  <w:szCs w:val="14"/>
                  <w:lang w:val="es-CL" w:eastAsia="es-CL"/>
                </w:rPr>
                <w:t xml:space="preserve">5. </w:t>
              </w:r>
            </w:ins>
            <w:proofErr w:type="spellStart"/>
            <w:r w:rsidRPr="00A912ED">
              <w:rPr>
                <w:rFonts w:eastAsia="Times New Roman" w:cs="Calibri"/>
                <w:color w:val="000000"/>
                <w:sz w:val="14"/>
                <w:szCs w:val="14"/>
                <w:lang w:val="es-CL" w:eastAsia="es-CL"/>
              </w:rPr>
              <w:t>Daily</w:t>
            </w:r>
            <w:proofErr w:type="spellEnd"/>
          </w:p>
        </w:tc>
        <w:tc>
          <w:tcPr>
            <w:tcW w:w="723" w:type="pct"/>
            <w:tcBorders>
              <w:top w:val="nil"/>
              <w:left w:val="nil"/>
              <w:bottom w:val="nil"/>
              <w:right w:val="nil"/>
            </w:tcBorders>
            <w:shd w:val="clear" w:color="auto" w:fill="auto"/>
            <w:noWrap/>
            <w:vAlign w:val="bottom"/>
            <w:hideMark/>
            <w:tcPrChange w:id="77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0B6E774"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37200 (43.7) </w:t>
            </w:r>
          </w:p>
        </w:tc>
        <w:tc>
          <w:tcPr>
            <w:tcW w:w="723" w:type="pct"/>
            <w:tcBorders>
              <w:top w:val="nil"/>
              <w:left w:val="nil"/>
              <w:bottom w:val="nil"/>
              <w:right w:val="nil"/>
            </w:tcBorders>
            <w:shd w:val="clear" w:color="auto" w:fill="auto"/>
            <w:noWrap/>
            <w:vAlign w:val="bottom"/>
            <w:hideMark/>
            <w:tcPrChange w:id="77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3DA0A82"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8744 </w:t>
            </w:r>
            <w:proofErr w:type="gramStart"/>
            <w:r w:rsidRPr="00A912ED">
              <w:rPr>
                <w:rFonts w:eastAsia="Times New Roman" w:cs="Calibri"/>
                <w:color w:val="000000"/>
                <w:sz w:val="14"/>
                <w:szCs w:val="14"/>
                <w:lang w:val="es-CL" w:eastAsia="es-CL"/>
              </w:rPr>
              <w:t>( 38.8</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778"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ED1EDFF"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28456 (45.5) </w:t>
            </w:r>
          </w:p>
        </w:tc>
        <w:tc>
          <w:tcPr>
            <w:tcW w:w="310" w:type="pct"/>
            <w:tcBorders>
              <w:top w:val="nil"/>
              <w:left w:val="nil"/>
              <w:bottom w:val="nil"/>
              <w:right w:val="nil"/>
            </w:tcBorders>
            <w:shd w:val="clear" w:color="auto" w:fill="auto"/>
            <w:noWrap/>
            <w:vAlign w:val="bottom"/>
            <w:hideMark/>
            <w:tcPrChange w:id="779"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56A4487F"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780"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39404E45"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rsidDel="001F3EFD" w14:paraId="78B0211C" w14:textId="776C2997" w:rsidTr="001F3EFD">
        <w:trPr>
          <w:trHeight w:val="170"/>
          <w:del w:id="781" w:author="Andrés González Santa Cruz (andres.gonzalez.s)" w:date="2024-01-29T12:08:00Z"/>
          <w:trPrChange w:id="782" w:author="Andrés González Santa Cruz (andres.gonzalez.s)" w:date="2024-01-29T12:08:00Z">
            <w:trPr>
              <w:trHeight w:val="170"/>
            </w:trPr>
          </w:trPrChange>
        </w:trPr>
        <w:tc>
          <w:tcPr>
            <w:tcW w:w="1288" w:type="pct"/>
            <w:tcBorders>
              <w:top w:val="nil"/>
              <w:left w:val="nil"/>
              <w:bottom w:val="nil"/>
              <w:right w:val="nil"/>
            </w:tcBorders>
            <w:shd w:val="clear" w:color="auto" w:fill="auto"/>
            <w:noWrap/>
            <w:vAlign w:val="bottom"/>
            <w:tcPrChange w:id="783" w:author="Andrés González Santa Cruz (andres.gonzalez.s)" w:date="2024-01-29T12:08:00Z">
              <w:tcPr>
                <w:tcW w:w="1288" w:type="pct"/>
                <w:tcBorders>
                  <w:top w:val="nil"/>
                  <w:left w:val="nil"/>
                  <w:bottom w:val="nil"/>
                  <w:right w:val="nil"/>
                </w:tcBorders>
                <w:shd w:val="clear" w:color="auto" w:fill="auto"/>
                <w:noWrap/>
                <w:vAlign w:val="bottom"/>
              </w:tcPr>
            </w:tcPrChange>
          </w:tcPr>
          <w:p w14:paraId="00B2DC45" w14:textId="622F69A4" w:rsidR="001F3EFD" w:rsidRPr="00A912ED" w:rsidDel="001F3EFD" w:rsidRDefault="001F3EFD" w:rsidP="001F3EFD">
            <w:pPr>
              <w:spacing w:after="0" w:line="240" w:lineRule="auto"/>
              <w:jc w:val="left"/>
              <w:rPr>
                <w:del w:id="784" w:author="Andrés González Santa Cruz (andres.gonzalez.s)" w:date="2024-01-29T12:08:00Z"/>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tcPrChange w:id="785" w:author="Andrés González Santa Cruz (andres.gonzalez.s)" w:date="2024-01-29T12:08:00Z">
              <w:tcPr>
                <w:tcW w:w="954" w:type="pct"/>
                <w:tcBorders>
                  <w:top w:val="nil"/>
                  <w:left w:val="nil"/>
                  <w:bottom w:val="nil"/>
                  <w:right w:val="nil"/>
                </w:tcBorders>
                <w:shd w:val="clear" w:color="auto" w:fill="auto"/>
                <w:noWrap/>
                <w:vAlign w:val="bottom"/>
              </w:tcPr>
            </w:tcPrChange>
          </w:tcPr>
          <w:p w14:paraId="68B8FDBC" w14:textId="4FF49C75" w:rsidR="001F3EFD" w:rsidRPr="00A912ED" w:rsidDel="001F3EFD" w:rsidRDefault="001F3EFD" w:rsidP="001F3EFD">
            <w:pPr>
              <w:spacing w:after="0" w:line="240" w:lineRule="auto"/>
              <w:jc w:val="left"/>
              <w:rPr>
                <w:del w:id="786" w:author="Andrés González Santa Cruz (andres.gonzalez.s)" w:date="2024-01-29T12:08:00Z"/>
                <w:rFonts w:eastAsia="Times New Roman" w:cs="Calibri"/>
                <w:color w:val="000000"/>
                <w:sz w:val="14"/>
                <w:szCs w:val="14"/>
                <w:lang w:val="en-US" w:eastAsia="es-CL"/>
              </w:rPr>
            </w:pPr>
            <w:del w:id="787" w:author="Andrés González Santa Cruz (andres.gonzalez.s)" w:date="2024-01-29T12:08:00Z">
              <w:r w:rsidRPr="00A912ED" w:rsidDel="001F3EFD">
                <w:rPr>
                  <w:rFonts w:eastAsia="Times New Roman" w:cs="Calibri"/>
                  <w:color w:val="000000"/>
                  <w:sz w:val="14"/>
                  <w:szCs w:val="14"/>
                  <w:lang w:val="en-US" w:eastAsia="es-CL"/>
                </w:rPr>
                <w:delText>Less than 1 day a week</w:delText>
              </w:r>
            </w:del>
          </w:p>
        </w:tc>
        <w:tc>
          <w:tcPr>
            <w:tcW w:w="723" w:type="pct"/>
            <w:tcBorders>
              <w:top w:val="nil"/>
              <w:left w:val="nil"/>
              <w:bottom w:val="nil"/>
              <w:right w:val="nil"/>
            </w:tcBorders>
            <w:shd w:val="clear" w:color="auto" w:fill="auto"/>
            <w:noWrap/>
            <w:vAlign w:val="bottom"/>
            <w:tcPrChange w:id="788" w:author="Andrés González Santa Cruz (andres.gonzalez.s)" w:date="2024-01-29T12:08:00Z">
              <w:tcPr>
                <w:tcW w:w="723" w:type="pct"/>
                <w:tcBorders>
                  <w:top w:val="nil"/>
                  <w:left w:val="nil"/>
                  <w:bottom w:val="nil"/>
                  <w:right w:val="nil"/>
                </w:tcBorders>
                <w:shd w:val="clear" w:color="auto" w:fill="auto"/>
                <w:noWrap/>
                <w:vAlign w:val="bottom"/>
              </w:tcPr>
            </w:tcPrChange>
          </w:tcPr>
          <w:p w14:paraId="1BEAF7C2" w14:textId="76231336" w:rsidR="001F3EFD" w:rsidRPr="00A912ED" w:rsidDel="001F3EFD" w:rsidRDefault="001F3EFD" w:rsidP="001F3EFD">
            <w:pPr>
              <w:spacing w:after="0" w:line="240" w:lineRule="auto"/>
              <w:jc w:val="right"/>
              <w:rPr>
                <w:del w:id="789" w:author="Andrés González Santa Cruz (andres.gonzalez.s)" w:date="2024-01-29T12:08:00Z"/>
                <w:rFonts w:eastAsia="Times New Roman" w:cs="Calibri"/>
                <w:color w:val="000000"/>
                <w:sz w:val="14"/>
                <w:szCs w:val="14"/>
                <w:lang w:val="es-CL" w:eastAsia="es-CL"/>
              </w:rPr>
            </w:pPr>
            <w:del w:id="790" w:author="Andrés González Santa Cruz (andres.gonzalez.s)" w:date="2024-01-29T12:08:00Z">
              <w:r w:rsidRPr="00A912ED" w:rsidDel="001F3EFD">
                <w:rPr>
                  <w:rFonts w:eastAsia="Times New Roman" w:cs="Calibri"/>
                  <w:color w:val="000000"/>
                  <w:sz w:val="14"/>
                  <w:szCs w:val="14"/>
                  <w:lang w:val="en-US" w:eastAsia="es-CL"/>
                </w:rPr>
                <w:delText xml:space="preserve">   </w:delText>
              </w:r>
              <w:r w:rsidRPr="00A912ED" w:rsidDel="001F3EFD">
                <w:rPr>
                  <w:rFonts w:eastAsia="Times New Roman" w:cs="Calibri"/>
                  <w:color w:val="000000"/>
                  <w:sz w:val="14"/>
                  <w:szCs w:val="14"/>
                  <w:lang w:val="es-CL" w:eastAsia="es-CL"/>
                </w:rPr>
                <w:delText xml:space="preserve">4178 ( 4.9) </w:delText>
              </w:r>
            </w:del>
          </w:p>
        </w:tc>
        <w:tc>
          <w:tcPr>
            <w:tcW w:w="723" w:type="pct"/>
            <w:tcBorders>
              <w:top w:val="nil"/>
              <w:left w:val="nil"/>
              <w:bottom w:val="nil"/>
              <w:right w:val="nil"/>
            </w:tcBorders>
            <w:shd w:val="clear" w:color="auto" w:fill="auto"/>
            <w:noWrap/>
            <w:vAlign w:val="bottom"/>
            <w:tcPrChange w:id="791" w:author="Andrés González Santa Cruz (andres.gonzalez.s)" w:date="2024-01-29T12:08:00Z">
              <w:tcPr>
                <w:tcW w:w="723" w:type="pct"/>
                <w:tcBorders>
                  <w:top w:val="nil"/>
                  <w:left w:val="nil"/>
                  <w:bottom w:val="nil"/>
                  <w:right w:val="nil"/>
                </w:tcBorders>
                <w:shd w:val="clear" w:color="auto" w:fill="auto"/>
                <w:noWrap/>
                <w:vAlign w:val="bottom"/>
              </w:tcPr>
            </w:tcPrChange>
          </w:tcPr>
          <w:p w14:paraId="202F7FFB" w14:textId="3AA4EF3C" w:rsidR="001F3EFD" w:rsidRPr="00A912ED" w:rsidDel="001F3EFD" w:rsidRDefault="001F3EFD" w:rsidP="001F3EFD">
            <w:pPr>
              <w:spacing w:after="0" w:line="240" w:lineRule="auto"/>
              <w:jc w:val="right"/>
              <w:rPr>
                <w:del w:id="792" w:author="Andrés González Santa Cruz (andres.gonzalez.s)" w:date="2024-01-29T12:08:00Z"/>
                <w:rFonts w:eastAsia="Times New Roman" w:cs="Calibri"/>
                <w:color w:val="000000"/>
                <w:sz w:val="14"/>
                <w:szCs w:val="14"/>
                <w:lang w:val="es-CL" w:eastAsia="es-CL"/>
              </w:rPr>
            </w:pPr>
            <w:del w:id="793" w:author="Andrés González Santa Cruz (andres.gonzalez.s)" w:date="2024-01-29T12:08:00Z">
              <w:r w:rsidRPr="00A912ED" w:rsidDel="001F3EFD">
                <w:rPr>
                  <w:rFonts w:eastAsia="Times New Roman" w:cs="Calibri"/>
                  <w:color w:val="000000"/>
                  <w:sz w:val="14"/>
                  <w:szCs w:val="14"/>
                  <w:lang w:val="es-CL" w:eastAsia="es-CL"/>
                </w:rPr>
                <w:delText xml:space="preserve">   1530 (  6.8) </w:delText>
              </w:r>
            </w:del>
          </w:p>
        </w:tc>
        <w:tc>
          <w:tcPr>
            <w:tcW w:w="723" w:type="pct"/>
            <w:tcBorders>
              <w:top w:val="nil"/>
              <w:left w:val="nil"/>
              <w:bottom w:val="nil"/>
              <w:right w:val="nil"/>
            </w:tcBorders>
            <w:shd w:val="clear" w:color="auto" w:fill="auto"/>
            <w:noWrap/>
            <w:vAlign w:val="bottom"/>
            <w:tcPrChange w:id="794" w:author="Andrés González Santa Cruz (andres.gonzalez.s)" w:date="2024-01-29T12:08:00Z">
              <w:tcPr>
                <w:tcW w:w="723" w:type="pct"/>
                <w:tcBorders>
                  <w:top w:val="nil"/>
                  <w:left w:val="nil"/>
                  <w:bottom w:val="nil"/>
                  <w:right w:val="nil"/>
                </w:tcBorders>
                <w:shd w:val="clear" w:color="auto" w:fill="auto"/>
                <w:noWrap/>
                <w:vAlign w:val="bottom"/>
              </w:tcPr>
            </w:tcPrChange>
          </w:tcPr>
          <w:p w14:paraId="594D83FE" w14:textId="647AAAEF" w:rsidR="001F3EFD" w:rsidRPr="00A912ED" w:rsidDel="001F3EFD" w:rsidRDefault="001F3EFD" w:rsidP="001F3EFD">
            <w:pPr>
              <w:spacing w:after="0" w:line="240" w:lineRule="auto"/>
              <w:jc w:val="right"/>
              <w:rPr>
                <w:del w:id="795" w:author="Andrés González Santa Cruz (andres.gonzalez.s)" w:date="2024-01-29T12:08:00Z"/>
                <w:rFonts w:eastAsia="Times New Roman" w:cs="Calibri"/>
                <w:color w:val="000000"/>
                <w:sz w:val="14"/>
                <w:szCs w:val="14"/>
                <w:lang w:val="es-CL" w:eastAsia="es-CL"/>
              </w:rPr>
            </w:pPr>
            <w:del w:id="796" w:author="Andrés González Santa Cruz (andres.gonzalez.s)" w:date="2024-01-29T12:08:00Z">
              <w:r w:rsidRPr="00A912ED" w:rsidDel="001F3EFD">
                <w:rPr>
                  <w:rFonts w:eastAsia="Times New Roman" w:cs="Calibri"/>
                  <w:color w:val="000000"/>
                  <w:sz w:val="14"/>
                  <w:szCs w:val="14"/>
                  <w:lang w:val="es-CL" w:eastAsia="es-CL"/>
                </w:rPr>
                <w:delText xml:space="preserve">   2648 ( 4.2) </w:delText>
              </w:r>
            </w:del>
          </w:p>
        </w:tc>
        <w:tc>
          <w:tcPr>
            <w:tcW w:w="310" w:type="pct"/>
            <w:tcBorders>
              <w:top w:val="nil"/>
              <w:left w:val="nil"/>
              <w:bottom w:val="nil"/>
              <w:right w:val="nil"/>
            </w:tcBorders>
            <w:shd w:val="clear" w:color="auto" w:fill="auto"/>
            <w:noWrap/>
            <w:vAlign w:val="bottom"/>
            <w:tcPrChange w:id="797" w:author="Andrés González Santa Cruz (andres.gonzalez.s)" w:date="2024-01-29T12:08:00Z">
              <w:tcPr>
                <w:tcW w:w="310" w:type="pct"/>
                <w:tcBorders>
                  <w:top w:val="nil"/>
                  <w:left w:val="nil"/>
                  <w:bottom w:val="nil"/>
                  <w:right w:val="nil"/>
                </w:tcBorders>
                <w:shd w:val="clear" w:color="auto" w:fill="auto"/>
                <w:noWrap/>
                <w:vAlign w:val="bottom"/>
              </w:tcPr>
            </w:tcPrChange>
          </w:tcPr>
          <w:p w14:paraId="0DCD8FE0" w14:textId="50FC805E" w:rsidR="001F3EFD" w:rsidRPr="00A912ED" w:rsidDel="001F3EFD" w:rsidRDefault="001F3EFD" w:rsidP="001F3EFD">
            <w:pPr>
              <w:spacing w:after="0" w:line="240" w:lineRule="auto"/>
              <w:jc w:val="right"/>
              <w:rPr>
                <w:del w:id="798" w:author="Andrés González Santa Cruz (andres.gonzalez.s)" w:date="2024-01-29T12:08:00Z"/>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tcPrChange w:id="799" w:author="Andrés González Santa Cruz (andres.gonzalez.s)" w:date="2024-01-29T12:08:00Z">
              <w:tcPr>
                <w:tcW w:w="280" w:type="pct"/>
                <w:tcBorders>
                  <w:top w:val="nil"/>
                  <w:left w:val="nil"/>
                  <w:bottom w:val="nil"/>
                  <w:right w:val="nil"/>
                </w:tcBorders>
                <w:shd w:val="clear" w:color="auto" w:fill="auto"/>
                <w:noWrap/>
                <w:vAlign w:val="bottom"/>
              </w:tcPr>
            </w:tcPrChange>
          </w:tcPr>
          <w:p w14:paraId="2653D21B" w14:textId="01D5856C" w:rsidR="001F3EFD" w:rsidRPr="00A912ED" w:rsidDel="001F3EFD" w:rsidRDefault="001F3EFD">
            <w:pPr>
              <w:spacing w:after="0" w:line="240" w:lineRule="auto"/>
              <w:jc w:val="right"/>
              <w:rPr>
                <w:del w:id="800" w:author="Andrés González Santa Cruz (andres.gonzalez.s)" w:date="2024-01-29T12:08:00Z"/>
                <w:rFonts w:eastAsia="Times New Roman" w:cs="Times New Roman"/>
                <w:sz w:val="14"/>
                <w:szCs w:val="14"/>
                <w:lang w:val="es-CL" w:eastAsia="es-CL"/>
              </w:rPr>
            </w:pPr>
          </w:p>
        </w:tc>
      </w:tr>
      <w:tr w:rsidR="001F3EFD" w:rsidRPr="00A912ED" w14:paraId="4A813480" w14:textId="77777777" w:rsidTr="00374F04">
        <w:trPr>
          <w:trHeight w:val="170"/>
          <w:trPrChange w:id="801"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802"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17F31E12" w14:textId="77777777" w:rsidR="001F3EFD" w:rsidRPr="00A912ED" w:rsidRDefault="001F3EFD">
            <w:pPr>
              <w:spacing w:after="0" w:line="240" w:lineRule="auto"/>
              <w:jc w:val="right"/>
              <w:rPr>
                <w:rFonts w:eastAsia="Times New Roman" w:cs="Times New Roman"/>
                <w:sz w:val="14"/>
                <w:szCs w:val="14"/>
                <w:lang w:val="es-CL" w:eastAsia="es-CL"/>
              </w:rPr>
              <w:pPrChange w:id="803" w:author="Andrés González Santa Cruz (andres.gonzalez.s)" w:date="2024-01-29T16:30:00Z">
                <w:pPr>
                  <w:spacing w:after="0" w:line="240" w:lineRule="auto"/>
                  <w:jc w:val="left"/>
                </w:pPr>
              </w:pPrChange>
            </w:pPr>
          </w:p>
        </w:tc>
        <w:tc>
          <w:tcPr>
            <w:tcW w:w="954" w:type="pct"/>
            <w:tcBorders>
              <w:top w:val="nil"/>
              <w:left w:val="nil"/>
              <w:bottom w:val="nil"/>
              <w:right w:val="nil"/>
            </w:tcBorders>
            <w:shd w:val="clear" w:color="auto" w:fill="auto"/>
            <w:noWrap/>
            <w:vAlign w:val="bottom"/>
            <w:hideMark/>
            <w:tcPrChange w:id="804"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64D5456B"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w:t>
            </w:r>
            <w:proofErr w:type="spellStart"/>
            <w:r w:rsidRPr="00A912ED">
              <w:rPr>
                <w:rFonts w:eastAsia="Times New Roman" w:cs="Calibri"/>
                <w:color w:val="000000"/>
                <w:sz w:val="14"/>
                <w:szCs w:val="14"/>
                <w:lang w:val="es-CL" w:eastAsia="es-CL"/>
              </w:rPr>
              <w:t>Missing</w:t>
            </w:r>
            <w:proofErr w:type="spellEnd"/>
            <w:r w:rsidRPr="00A912ED">
              <w:rPr>
                <w:rFonts w:eastAsia="Times New Roman" w:cs="Calibri"/>
                <w:color w:val="000000"/>
                <w:sz w:val="14"/>
                <w:szCs w:val="14"/>
                <w:lang w:val="es-CL" w:eastAsia="es-CL"/>
              </w:rPr>
              <w:t>]</w:t>
            </w:r>
          </w:p>
        </w:tc>
        <w:tc>
          <w:tcPr>
            <w:tcW w:w="723" w:type="pct"/>
            <w:tcBorders>
              <w:top w:val="nil"/>
              <w:left w:val="nil"/>
              <w:bottom w:val="nil"/>
              <w:right w:val="nil"/>
            </w:tcBorders>
            <w:shd w:val="clear" w:color="auto" w:fill="auto"/>
            <w:noWrap/>
            <w:vAlign w:val="bottom"/>
            <w:hideMark/>
            <w:tcPrChange w:id="80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4D51281"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421 </w:t>
            </w:r>
            <w:proofErr w:type="gramStart"/>
            <w:r w:rsidRPr="00A912ED">
              <w:rPr>
                <w:rFonts w:eastAsia="Times New Roman" w:cs="Calibri"/>
                <w:color w:val="000000"/>
                <w:sz w:val="14"/>
                <w:szCs w:val="14"/>
                <w:lang w:val="es-CL" w:eastAsia="es-CL"/>
              </w:rPr>
              <w:t>( 0.5</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80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D33C9A2"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135 </w:t>
            </w:r>
            <w:proofErr w:type="gramStart"/>
            <w:r w:rsidRPr="00A912ED">
              <w:rPr>
                <w:rFonts w:eastAsia="Times New Roman" w:cs="Calibri"/>
                <w:color w:val="000000"/>
                <w:sz w:val="14"/>
                <w:szCs w:val="14"/>
                <w:lang w:val="es-CL" w:eastAsia="es-CL"/>
              </w:rPr>
              <w:t>(  0.6</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80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6CB45D6"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286 </w:t>
            </w:r>
            <w:proofErr w:type="gramStart"/>
            <w:r w:rsidRPr="00A912ED">
              <w:rPr>
                <w:rFonts w:eastAsia="Times New Roman" w:cs="Calibri"/>
                <w:color w:val="000000"/>
                <w:sz w:val="14"/>
                <w:szCs w:val="14"/>
                <w:lang w:val="es-CL" w:eastAsia="es-CL"/>
              </w:rPr>
              <w:t>( 0.5</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808"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5F42F17E"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809"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315CA70C"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7013587E" w14:textId="77777777" w:rsidTr="00374F04">
        <w:trPr>
          <w:trHeight w:val="170"/>
          <w:trPrChange w:id="810"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811"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59C7F4BB" w14:textId="3B07BD92"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Corrected</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Occupational</w:t>
            </w:r>
            <w:proofErr w:type="spellEnd"/>
            <w:r w:rsidRPr="00A912ED">
              <w:rPr>
                <w:rFonts w:eastAsia="Times New Roman" w:cs="Calibri"/>
                <w:color w:val="000000"/>
                <w:sz w:val="14"/>
                <w:szCs w:val="14"/>
                <w:lang w:val="es-CL" w:eastAsia="es-CL"/>
              </w:rPr>
              <w:t xml:space="preserve"> Status </w:t>
            </w:r>
            <w:del w:id="812" w:author="Andrés González Santa Cruz (andres.gonzalez.s)" w:date="2024-01-29T12:10:00Z">
              <w:r w:rsidRPr="00A912ED" w:rsidDel="001F3EFD">
                <w:rPr>
                  <w:rFonts w:eastAsia="Times New Roman" w:cs="Calibri"/>
                  <w:color w:val="000000"/>
                  <w:sz w:val="14"/>
                  <w:szCs w:val="14"/>
                  <w:lang w:val="es-CL" w:eastAsia="es-CL"/>
                </w:rPr>
                <w:delText>(f)</w:delText>
              </w:r>
            </w:del>
            <w:r w:rsidRPr="00A912ED">
              <w:rPr>
                <w:rFonts w:eastAsia="Times New Roman" w:cs="Calibri"/>
                <w:color w:val="000000"/>
                <w:sz w:val="14"/>
                <w:szCs w:val="14"/>
                <w:lang w:val="es-CL" w:eastAsia="es-CL"/>
              </w:rPr>
              <w:t xml:space="preserve"> (%)</w:t>
            </w:r>
          </w:p>
        </w:tc>
        <w:tc>
          <w:tcPr>
            <w:tcW w:w="954" w:type="pct"/>
            <w:tcBorders>
              <w:top w:val="nil"/>
              <w:left w:val="nil"/>
              <w:bottom w:val="nil"/>
              <w:right w:val="nil"/>
            </w:tcBorders>
            <w:shd w:val="clear" w:color="auto" w:fill="auto"/>
            <w:noWrap/>
            <w:vAlign w:val="bottom"/>
            <w:hideMark/>
            <w:tcPrChange w:id="813"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670488CA" w14:textId="77777777" w:rsidR="001F3EFD" w:rsidRPr="00A912ED" w:rsidRDefault="001F3EFD" w:rsidP="001F3EFD">
            <w:pPr>
              <w:spacing w:after="0" w:line="240" w:lineRule="auto"/>
              <w:jc w:val="left"/>
              <w:rPr>
                <w:rFonts w:eastAsia="Times New Roman" w:cs="Calibri"/>
                <w:color w:val="000000"/>
                <w:sz w:val="14"/>
                <w:szCs w:val="14"/>
                <w:lang w:val="es-CL" w:eastAsia="es-CL"/>
              </w:rPr>
            </w:pPr>
          </w:p>
        </w:tc>
        <w:tc>
          <w:tcPr>
            <w:tcW w:w="723" w:type="pct"/>
            <w:tcBorders>
              <w:top w:val="nil"/>
              <w:left w:val="nil"/>
              <w:bottom w:val="nil"/>
              <w:right w:val="nil"/>
            </w:tcBorders>
            <w:shd w:val="clear" w:color="auto" w:fill="auto"/>
            <w:noWrap/>
            <w:vAlign w:val="bottom"/>
            <w:hideMark/>
            <w:tcPrChange w:id="81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400ABF0"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81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8D0E803"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81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1617C0E"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310" w:type="pct"/>
            <w:tcBorders>
              <w:top w:val="nil"/>
              <w:left w:val="nil"/>
              <w:bottom w:val="nil"/>
              <w:right w:val="nil"/>
            </w:tcBorders>
            <w:shd w:val="clear" w:color="auto" w:fill="auto"/>
            <w:noWrap/>
            <w:vAlign w:val="bottom"/>
            <w:hideMark/>
            <w:tcPrChange w:id="817"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33E0EB12"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279" w:type="pct"/>
            <w:tcBorders>
              <w:top w:val="nil"/>
              <w:left w:val="nil"/>
              <w:bottom w:val="nil"/>
              <w:right w:val="nil"/>
            </w:tcBorders>
            <w:shd w:val="clear" w:color="auto" w:fill="auto"/>
            <w:noWrap/>
            <w:vAlign w:val="bottom"/>
            <w:hideMark/>
            <w:tcPrChange w:id="818"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5AA110EE"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548301FB" w14:textId="77777777" w:rsidTr="00643AF8">
        <w:trPr>
          <w:trHeight w:val="170"/>
          <w:trPrChange w:id="819" w:author="Andrés González Santa Cruz (andres.gonzalez.s)" w:date="2024-01-29T12:11:00Z">
            <w:trPr>
              <w:trHeight w:val="170"/>
            </w:trPr>
          </w:trPrChange>
        </w:trPr>
        <w:tc>
          <w:tcPr>
            <w:tcW w:w="1288" w:type="pct"/>
            <w:tcBorders>
              <w:top w:val="nil"/>
              <w:left w:val="nil"/>
              <w:bottom w:val="nil"/>
              <w:right w:val="nil"/>
            </w:tcBorders>
            <w:shd w:val="clear" w:color="auto" w:fill="auto"/>
            <w:noWrap/>
            <w:vAlign w:val="bottom"/>
            <w:hideMark/>
            <w:tcPrChange w:id="820" w:author="Andrés González Santa Cruz (andres.gonzalez.s)" w:date="2024-01-29T12:11:00Z">
              <w:tcPr>
                <w:tcW w:w="1288" w:type="pct"/>
                <w:tcBorders>
                  <w:top w:val="nil"/>
                  <w:left w:val="nil"/>
                  <w:bottom w:val="nil"/>
                  <w:right w:val="nil"/>
                </w:tcBorders>
                <w:shd w:val="clear" w:color="auto" w:fill="auto"/>
                <w:noWrap/>
                <w:vAlign w:val="bottom"/>
                <w:hideMark/>
              </w:tcPr>
            </w:tcPrChange>
          </w:tcPr>
          <w:p w14:paraId="3136D867"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821" w:author="Andrés González Santa Cruz (andres.gonzalez.s)" w:date="2024-01-29T12:11:00Z">
              <w:tcPr>
                <w:tcW w:w="954" w:type="pct"/>
                <w:tcBorders>
                  <w:top w:val="nil"/>
                  <w:left w:val="nil"/>
                  <w:bottom w:val="nil"/>
                  <w:right w:val="nil"/>
                </w:tcBorders>
                <w:shd w:val="clear" w:color="auto" w:fill="auto"/>
                <w:noWrap/>
                <w:vAlign w:val="bottom"/>
                <w:hideMark/>
              </w:tcPr>
            </w:tcPrChange>
          </w:tcPr>
          <w:p w14:paraId="2018C05C"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Employed</w:t>
            </w:r>
            <w:proofErr w:type="spellEnd"/>
          </w:p>
        </w:tc>
        <w:tc>
          <w:tcPr>
            <w:tcW w:w="723" w:type="pct"/>
            <w:tcBorders>
              <w:top w:val="nil"/>
              <w:left w:val="nil"/>
              <w:bottom w:val="nil"/>
              <w:right w:val="nil"/>
            </w:tcBorders>
            <w:shd w:val="clear" w:color="auto" w:fill="auto"/>
            <w:noWrap/>
            <w:hideMark/>
            <w:tcPrChange w:id="822" w:author="Andrés González Santa Cruz (andres.gonzalez.s)" w:date="2024-01-29T12:11:00Z">
              <w:tcPr>
                <w:tcW w:w="723" w:type="pct"/>
                <w:tcBorders>
                  <w:top w:val="nil"/>
                  <w:left w:val="nil"/>
                  <w:bottom w:val="nil"/>
                  <w:right w:val="nil"/>
                </w:tcBorders>
                <w:shd w:val="clear" w:color="auto" w:fill="auto"/>
                <w:noWrap/>
                <w:vAlign w:val="bottom"/>
                <w:hideMark/>
              </w:tcPr>
            </w:tcPrChange>
          </w:tcPr>
          <w:p w14:paraId="70985433" w14:textId="75B1251C" w:rsidR="001F3EFD" w:rsidRPr="00A912ED" w:rsidRDefault="001F3EFD" w:rsidP="001F3EFD">
            <w:pPr>
              <w:spacing w:after="0" w:line="240" w:lineRule="auto"/>
              <w:jc w:val="right"/>
              <w:rPr>
                <w:rFonts w:eastAsia="Times New Roman" w:cs="Calibri"/>
                <w:color w:val="000000"/>
                <w:sz w:val="14"/>
                <w:szCs w:val="14"/>
                <w:lang w:val="es-CL" w:eastAsia="es-CL"/>
              </w:rPr>
            </w:pPr>
            <w:ins w:id="823" w:author="Andrés González Santa Cruz (andres.gonzalez.s)" w:date="2024-01-29T12:11:00Z">
              <w:r w:rsidRPr="001F3EFD">
                <w:rPr>
                  <w:rFonts w:eastAsia="Times New Roman" w:cs="Calibri"/>
                  <w:color w:val="000000"/>
                  <w:sz w:val="14"/>
                  <w:szCs w:val="14"/>
                  <w:lang w:val="es-CL" w:eastAsia="es-CL"/>
                  <w:rPrChange w:id="824" w:author="Andrés González Santa Cruz (andres.gonzalez.s)" w:date="2024-01-29T12:11:00Z">
                    <w:rPr/>
                  </w:rPrChange>
                </w:rPr>
                <w:t xml:space="preserve">  41407 (48.7) </w:t>
              </w:r>
            </w:ins>
            <w:del w:id="825" w:author="Andrés González Santa Cruz (andres.gonzalez.s)" w:date="2024-01-29T12:11:00Z">
              <w:r w:rsidRPr="00A912ED" w:rsidDel="00643AF8">
                <w:rPr>
                  <w:rFonts w:eastAsia="Times New Roman" w:cs="Calibri"/>
                  <w:color w:val="000000"/>
                  <w:sz w:val="14"/>
                  <w:szCs w:val="14"/>
                  <w:lang w:val="es-CL" w:eastAsia="es-CL"/>
                </w:rPr>
                <w:delText xml:space="preserve">  41407 (48.7) </w:delText>
              </w:r>
            </w:del>
          </w:p>
        </w:tc>
        <w:tc>
          <w:tcPr>
            <w:tcW w:w="723" w:type="pct"/>
            <w:tcBorders>
              <w:top w:val="nil"/>
              <w:left w:val="nil"/>
              <w:bottom w:val="nil"/>
              <w:right w:val="nil"/>
            </w:tcBorders>
            <w:shd w:val="clear" w:color="auto" w:fill="auto"/>
            <w:noWrap/>
            <w:hideMark/>
            <w:tcPrChange w:id="826" w:author="Andrés González Santa Cruz (andres.gonzalez.s)" w:date="2024-01-29T12:11:00Z">
              <w:tcPr>
                <w:tcW w:w="723" w:type="pct"/>
                <w:tcBorders>
                  <w:top w:val="nil"/>
                  <w:left w:val="nil"/>
                  <w:bottom w:val="nil"/>
                  <w:right w:val="nil"/>
                </w:tcBorders>
                <w:shd w:val="clear" w:color="auto" w:fill="auto"/>
                <w:noWrap/>
                <w:vAlign w:val="bottom"/>
                <w:hideMark/>
              </w:tcPr>
            </w:tcPrChange>
          </w:tcPr>
          <w:p w14:paraId="1EE30D02" w14:textId="48197809" w:rsidR="001F3EFD" w:rsidRPr="00A912ED" w:rsidRDefault="001F3EFD" w:rsidP="001F3EFD">
            <w:pPr>
              <w:spacing w:after="0" w:line="240" w:lineRule="auto"/>
              <w:jc w:val="right"/>
              <w:rPr>
                <w:rFonts w:eastAsia="Times New Roman" w:cs="Calibri"/>
                <w:color w:val="000000"/>
                <w:sz w:val="14"/>
                <w:szCs w:val="14"/>
                <w:lang w:val="es-CL" w:eastAsia="es-CL"/>
              </w:rPr>
            </w:pPr>
            <w:ins w:id="827" w:author="Andrés González Santa Cruz (andres.gonzalez.s)" w:date="2024-01-29T12:11:00Z">
              <w:r w:rsidRPr="001F3EFD">
                <w:rPr>
                  <w:rFonts w:eastAsia="Times New Roman" w:cs="Calibri"/>
                  <w:color w:val="000000"/>
                  <w:sz w:val="14"/>
                  <w:szCs w:val="14"/>
                  <w:lang w:val="es-CL" w:eastAsia="es-CL"/>
                  <w:rPrChange w:id="828" w:author="Andrés González Santa Cruz (andres.gonzalez.s)" w:date="2024-01-29T12:11:00Z">
                    <w:rPr/>
                  </w:rPrChange>
                </w:rPr>
                <w:t xml:space="preserve">  12657 (56.1) </w:t>
              </w:r>
            </w:ins>
            <w:del w:id="829" w:author="Andrés González Santa Cruz (andres.gonzalez.s)" w:date="2024-01-29T12:11:00Z">
              <w:r w:rsidRPr="00A912ED" w:rsidDel="00643AF8">
                <w:rPr>
                  <w:rFonts w:eastAsia="Times New Roman" w:cs="Calibri"/>
                  <w:color w:val="000000"/>
                  <w:sz w:val="14"/>
                  <w:szCs w:val="14"/>
                  <w:lang w:val="es-CL" w:eastAsia="es-CL"/>
                </w:rPr>
                <w:delText xml:space="preserve">  12657 ( 56.1) </w:delText>
              </w:r>
            </w:del>
          </w:p>
        </w:tc>
        <w:tc>
          <w:tcPr>
            <w:tcW w:w="723" w:type="pct"/>
            <w:tcBorders>
              <w:top w:val="nil"/>
              <w:left w:val="nil"/>
              <w:bottom w:val="nil"/>
              <w:right w:val="nil"/>
            </w:tcBorders>
            <w:shd w:val="clear" w:color="auto" w:fill="auto"/>
            <w:noWrap/>
            <w:hideMark/>
            <w:tcPrChange w:id="830" w:author="Andrés González Santa Cruz (andres.gonzalez.s)" w:date="2024-01-29T12:11:00Z">
              <w:tcPr>
                <w:tcW w:w="723" w:type="pct"/>
                <w:tcBorders>
                  <w:top w:val="nil"/>
                  <w:left w:val="nil"/>
                  <w:bottom w:val="nil"/>
                  <w:right w:val="nil"/>
                </w:tcBorders>
                <w:shd w:val="clear" w:color="auto" w:fill="auto"/>
                <w:noWrap/>
                <w:vAlign w:val="bottom"/>
                <w:hideMark/>
              </w:tcPr>
            </w:tcPrChange>
          </w:tcPr>
          <w:p w14:paraId="0776CF89" w14:textId="7F28C2E6" w:rsidR="001F3EFD" w:rsidRPr="00A912ED" w:rsidRDefault="001F3EFD" w:rsidP="001F3EFD">
            <w:pPr>
              <w:spacing w:after="0" w:line="240" w:lineRule="auto"/>
              <w:jc w:val="right"/>
              <w:rPr>
                <w:rFonts w:eastAsia="Times New Roman" w:cs="Calibri"/>
                <w:color w:val="000000"/>
                <w:sz w:val="14"/>
                <w:szCs w:val="14"/>
                <w:lang w:val="es-CL" w:eastAsia="es-CL"/>
              </w:rPr>
            </w:pPr>
            <w:ins w:id="831" w:author="Andrés González Santa Cruz (andres.gonzalez.s)" w:date="2024-01-29T12:11:00Z">
              <w:r w:rsidRPr="001F3EFD">
                <w:rPr>
                  <w:rFonts w:eastAsia="Times New Roman" w:cs="Calibri"/>
                  <w:color w:val="000000"/>
                  <w:sz w:val="14"/>
                  <w:szCs w:val="14"/>
                  <w:lang w:val="es-CL" w:eastAsia="es-CL"/>
                  <w:rPrChange w:id="832" w:author="Andrés González Santa Cruz (andres.gonzalez.s)" w:date="2024-01-29T12:11:00Z">
                    <w:rPr/>
                  </w:rPrChange>
                </w:rPr>
                <w:t xml:space="preserve">  28750 (46.0) </w:t>
              </w:r>
            </w:ins>
            <w:del w:id="833" w:author="Andrés González Santa Cruz (andres.gonzalez.s)" w:date="2024-01-29T12:11:00Z">
              <w:r w:rsidRPr="00A912ED" w:rsidDel="00643AF8">
                <w:rPr>
                  <w:rFonts w:eastAsia="Times New Roman" w:cs="Calibri"/>
                  <w:color w:val="000000"/>
                  <w:sz w:val="14"/>
                  <w:szCs w:val="14"/>
                  <w:lang w:val="es-CL" w:eastAsia="es-CL"/>
                </w:rPr>
                <w:delText xml:space="preserve">  28750 (46.0) </w:delText>
              </w:r>
            </w:del>
          </w:p>
        </w:tc>
        <w:tc>
          <w:tcPr>
            <w:tcW w:w="310" w:type="pct"/>
            <w:tcBorders>
              <w:top w:val="nil"/>
              <w:left w:val="nil"/>
              <w:bottom w:val="nil"/>
              <w:right w:val="nil"/>
            </w:tcBorders>
            <w:shd w:val="clear" w:color="auto" w:fill="auto"/>
            <w:noWrap/>
            <w:vAlign w:val="bottom"/>
            <w:hideMark/>
            <w:tcPrChange w:id="834" w:author="Andrés González Santa Cruz (andres.gonzalez.s)" w:date="2024-01-29T12:11:00Z">
              <w:tcPr>
                <w:tcW w:w="310" w:type="pct"/>
                <w:tcBorders>
                  <w:top w:val="nil"/>
                  <w:left w:val="nil"/>
                  <w:bottom w:val="nil"/>
                  <w:right w:val="nil"/>
                </w:tcBorders>
                <w:shd w:val="clear" w:color="auto" w:fill="auto"/>
                <w:noWrap/>
                <w:vAlign w:val="bottom"/>
                <w:hideMark/>
              </w:tcPr>
            </w:tcPrChange>
          </w:tcPr>
          <w:p w14:paraId="74046B05"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&lt;0.001</w:t>
            </w:r>
          </w:p>
        </w:tc>
        <w:tc>
          <w:tcPr>
            <w:tcW w:w="279" w:type="pct"/>
            <w:tcBorders>
              <w:top w:val="nil"/>
              <w:left w:val="nil"/>
              <w:bottom w:val="nil"/>
              <w:right w:val="nil"/>
            </w:tcBorders>
            <w:shd w:val="clear" w:color="auto" w:fill="auto"/>
            <w:noWrap/>
            <w:vAlign w:val="bottom"/>
            <w:hideMark/>
            <w:tcPrChange w:id="835" w:author="Andrés González Santa Cruz (andres.gonzalez.s)" w:date="2024-01-29T12:11:00Z">
              <w:tcPr>
                <w:tcW w:w="280" w:type="pct"/>
                <w:tcBorders>
                  <w:top w:val="nil"/>
                  <w:left w:val="nil"/>
                  <w:bottom w:val="nil"/>
                  <w:right w:val="nil"/>
                </w:tcBorders>
                <w:shd w:val="clear" w:color="auto" w:fill="auto"/>
                <w:noWrap/>
                <w:vAlign w:val="bottom"/>
                <w:hideMark/>
              </w:tcPr>
            </w:tcPrChange>
          </w:tcPr>
          <w:p w14:paraId="28E0D61E" w14:textId="1B2D6908" w:rsidR="001F3EFD" w:rsidRPr="00A912ED" w:rsidRDefault="001F3EFD">
            <w:pPr>
              <w:spacing w:after="0" w:line="240" w:lineRule="auto"/>
              <w:jc w:val="right"/>
              <w:rPr>
                <w:rFonts w:eastAsia="Times New Roman" w:cs="Calibri"/>
                <w:color w:val="000000"/>
                <w:sz w:val="14"/>
                <w:szCs w:val="14"/>
                <w:lang w:val="es-CL" w:eastAsia="es-CL"/>
              </w:rPr>
              <w:pPrChange w:id="836" w:author="Andrés González Santa Cruz (andres.gonzalez.s)" w:date="2024-01-29T16:30:00Z">
                <w:pPr>
                  <w:spacing w:after="0" w:line="240" w:lineRule="auto"/>
                  <w:jc w:val="left"/>
                </w:pPr>
              </w:pPrChange>
            </w:pPr>
            <w:r w:rsidRPr="00A912ED">
              <w:rPr>
                <w:rFonts w:eastAsia="Times New Roman" w:cs="Calibri"/>
                <w:color w:val="000000"/>
                <w:sz w:val="14"/>
                <w:szCs w:val="14"/>
                <w:lang w:val="es-CL" w:eastAsia="es-CL"/>
              </w:rPr>
              <w:t>0</w:t>
            </w:r>
            <w:ins w:id="837" w:author="Andrés González Santa Cruz (andres.gonzalez.s)" w:date="2024-01-27T15:56:00Z">
              <w:r>
                <w:rPr>
                  <w:rFonts w:eastAsia="Times New Roman" w:cs="Calibri"/>
                  <w:color w:val="000000"/>
                  <w:sz w:val="14"/>
                  <w:szCs w:val="14"/>
                  <w:lang w:val="es-CL" w:eastAsia="es-CL"/>
                </w:rPr>
                <w:t>.</w:t>
              </w:r>
            </w:ins>
            <w:del w:id="838" w:author="Andrés González Santa Cruz (andres.gonzalez.s)" w:date="2024-01-29T12:11:00Z">
              <w:r w:rsidRPr="00A912ED" w:rsidDel="001F3EFD">
                <w:rPr>
                  <w:rFonts w:eastAsia="Times New Roman" w:cs="Calibri"/>
                  <w:color w:val="000000"/>
                  <w:sz w:val="14"/>
                  <w:szCs w:val="14"/>
                  <w:lang w:val="es-CL" w:eastAsia="es-CL"/>
                </w:rPr>
                <w:delText>309</w:delText>
              </w:r>
            </w:del>
            <w:ins w:id="839" w:author="Andrés González Santa Cruz (andres.gonzalez.s)" w:date="2024-01-29T12:11:00Z">
              <w:r>
                <w:rPr>
                  <w:rFonts w:eastAsia="Times New Roman" w:cs="Calibri"/>
                  <w:color w:val="000000"/>
                  <w:sz w:val="14"/>
                  <w:szCs w:val="14"/>
                  <w:lang w:val="es-CL" w:eastAsia="es-CL"/>
                </w:rPr>
                <w:t>276</w:t>
              </w:r>
            </w:ins>
          </w:p>
        </w:tc>
      </w:tr>
      <w:tr w:rsidR="001F3EFD" w:rsidRPr="00A912ED" w14:paraId="0179E9CC" w14:textId="77777777" w:rsidTr="00643AF8">
        <w:trPr>
          <w:trHeight w:val="170"/>
          <w:trPrChange w:id="840" w:author="Andrés González Santa Cruz (andres.gonzalez.s)" w:date="2024-01-29T12:11:00Z">
            <w:trPr>
              <w:trHeight w:val="170"/>
            </w:trPr>
          </w:trPrChange>
        </w:trPr>
        <w:tc>
          <w:tcPr>
            <w:tcW w:w="1288" w:type="pct"/>
            <w:tcBorders>
              <w:top w:val="nil"/>
              <w:left w:val="nil"/>
              <w:bottom w:val="nil"/>
              <w:right w:val="nil"/>
            </w:tcBorders>
            <w:shd w:val="clear" w:color="auto" w:fill="auto"/>
            <w:noWrap/>
            <w:vAlign w:val="bottom"/>
            <w:hideMark/>
            <w:tcPrChange w:id="841" w:author="Andrés González Santa Cruz (andres.gonzalez.s)" w:date="2024-01-29T12:11:00Z">
              <w:tcPr>
                <w:tcW w:w="1288" w:type="pct"/>
                <w:tcBorders>
                  <w:top w:val="nil"/>
                  <w:left w:val="nil"/>
                  <w:bottom w:val="nil"/>
                  <w:right w:val="nil"/>
                </w:tcBorders>
                <w:shd w:val="clear" w:color="auto" w:fill="auto"/>
                <w:noWrap/>
                <w:vAlign w:val="bottom"/>
                <w:hideMark/>
              </w:tcPr>
            </w:tcPrChange>
          </w:tcPr>
          <w:p w14:paraId="40EFE628" w14:textId="77777777" w:rsidR="001F3EFD" w:rsidRPr="00A912ED" w:rsidRDefault="001F3EFD" w:rsidP="001F3EFD">
            <w:pPr>
              <w:spacing w:after="0" w:line="240" w:lineRule="auto"/>
              <w:jc w:val="left"/>
              <w:rPr>
                <w:rFonts w:eastAsia="Times New Roman" w:cs="Calibri"/>
                <w:color w:val="000000"/>
                <w:sz w:val="14"/>
                <w:szCs w:val="14"/>
                <w:lang w:val="es-CL" w:eastAsia="es-CL"/>
              </w:rPr>
            </w:pPr>
          </w:p>
        </w:tc>
        <w:tc>
          <w:tcPr>
            <w:tcW w:w="954" w:type="pct"/>
            <w:tcBorders>
              <w:top w:val="nil"/>
              <w:left w:val="nil"/>
              <w:bottom w:val="nil"/>
              <w:right w:val="nil"/>
            </w:tcBorders>
            <w:shd w:val="clear" w:color="auto" w:fill="auto"/>
            <w:noWrap/>
            <w:vAlign w:val="bottom"/>
            <w:hideMark/>
            <w:tcPrChange w:id="842" w:author="Andrés González Santa Cruz (andres.gonzalez.s)" w:date="2024-01-29T12:11:00Z">
              <w:tcPr>
                <w:tcW w:w="954" w:type="pct"/>
                <w:tcBorders>
                  <w:top w:val="nil"/>
                  <w:left w:val="nil"/>
                  <w:bottom w:val="nil"/>
                  <w:right w:val="nil"/>
                </w:tcBorders>
                <w:shd w:val="clear" w:color="auto" w:fill="auto"/>
                <w:noWrap/>
                <w:vAlign w:val="bottom"/>
                <w:hideMark/>
              </w:tcPr>
            </w:tcPrChange>
          </w:tcPr>
          <w:p w14:paraId="4E5D5C8E"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Inactive</w:t>
            </w:r>
          </w:p>
        </w:tc>
        <w:tc>
          <w:tcPr>
            <w:tcW w:w="723" w:type="pct"/>
            <w:tcBorders>
              <w:top w:val="nil"/>
              <w:left w:val="nil"/>
              <w:bottom w:val="nil"/>
              <w:right w:val="nil"/>
            </w:tcBorders>
            <w:shd w:val="clear" w:color="auto" w:fill="auto"/>
            <w:noWrap/>
            <w:hideMark/>
            <w:tcPrChange w:id="843" w:author="Andrés González Santa Cruz (andres.gonzalez.s)" w:date="2024-01-29T12:11:00Z">
              <w:tcPr>
                <w:tcW w:w="723" w:type="pct"/>
                <w:tcBorders>
                  <w:top w:val="nil"/>
                  <w:left w:val="nil"/>
                  <w:bottom w:val="nil"/>
                  <w:right w:val="nil"/>
                </w:tcBorders>
                <w:shd w:val="clear" w:color="auto" w:fill="auto"/>
                <w:noWrap/>
                <w:vAlign w:val="bottom"/>
                <w:hideMark/>
              </w:tcPr>
            </w:tcPrChange>
          </w:tcPr>
          <w:p w14:paraId="6EB48D1F" w14:textId="302A753B" w:rsidR="001F3EFD" w:rsidRPr="00A912ED" w:rsidRDefault="001F3EFD" w:rsidP="001F3EFD">
            <w:pPr>
              <w:spacing w:after="0" w:line="240" w:lineRule="auto"/>
              <w:jc w:val="right"/>
              <w:rPr>
                <w:rFonts w:eastAsia="Times New Roman" w:cs="Calibri"/>
                <w:color w:val="000000"/>
                <w:sz w:val="14"/>
                <w:szCs w:val="14"/>
                <w:lang w:val="es-CL" w:eastAsia="es-CL"/>
              </w:rPr>
            </w:pPr>
            <w:ins w:id="844" w:author="Andrés González Santa Cruz (andres.gonzalez.s)" w:date="2024-01-29T12:11:00Z">
              <w:r w:rsidRPr="001F3EFD">
                <w:rPr>
                  <w:rFonts w:eastAsia="Times New Roman" w:cs="Calibri"/>
                  <w:color w:val="000000"/>
                  <w:sz w:val="14"/>
                  <w:szCs w:val="14"/>
                  <w:lang w:val="es-CL" w:eastAsia="es-CL"/>
                  <w:rPrChange w:id="845" w:author="Andrés González Santa Cruz (andres.gonzalez.s)" w:date="2024-01-29T12:11:00Z">
                    <w:rPr/>
                  </w:rPrChange>
                </w:rPr>
                <w:t xml:space="preserve">  14258 (16.8) </w:t>
              </w:r>
            </w:ins>
            <w:del w:id="846" w:author="Andrés González Santa Cruz (andres.gonzalez.s)" w:date="2024-01-29T12:11:00Z">
              <w:r w:rsidRPr="00A912ED" w:rsidDel="00643AF8">
                <w:rPr>
                  <w:rFonts w:eastAsia="Times New Roman" w:cs="Calibri"/>
                  <w:color w:val="000000"/>
                  <w:sz w:val="14"/>
                  <w:szCs w:val="14"/>
                  <w:lang w:val="es-CL" w:eastAsia="es-CL"/>
                </w:rPr>
                <w:delText xml:space="preserve">   8925 (10.5) </w:delText>
              </w:r>
            </w:del>
          </w:p>
        </w:tc>
        <w:tc>
          <w:tcPr>
            <w:tcW w:w="723" w:type="pct"/>
            <w:tcBorders>
              <w:top w:val="nil"/>
              <w:left w:val="nil"/>
              <w:bottom w:val="nil"/>
              <w:right w:val="nil"/>
            </w:tcBorders>
            <w:shd w:val="clear" w:color="auto" w:fill="auto"/>
            <w:noWrap/>
            <w:hideMark/>
            <w:tcPrChange w:id="847" w:author="Andrés González Santa Cruz (andres.gonzalez.s)" w:date="2024-01-29T12:11:00Z">
              <w:tcPr>
                <w:tcW w:w="723" w:type="pct"/>
                <w:tcBorders>
                  <w:top w:val="nil"/>
                  <w:left w:val="nil"/>
                  <w:bottom w:val="nil"/>
                  <w:right w:val="nil"/>
                </w:tcBorders>
                <w:shd w:val="clear" w:color="auto" w:fill="auto"/>
                <w:noWrap/>
                <w:vAlign w:val="bottom"/>
                <w:hideMark/>
              </w:tcPr>
            </w:tcPrChange>
          </w:tcPr>
          <w:p w14:paraId="1F96E0CA" w14:textId="1EB91BD2" w:rsidR="001F3EFD" w:rsidRPr="00A912ED" w:rsidRDefault="001F3EFD" w:rsidP="001F3EFD">
            <w:pPr>
              <w:spacing w:after="0" w:line="240" w:lineRule="auto"/>
              <w:jc w:val="right"/>
              <w:rPr>
                <w:rFonts w:eastAsia="Times New Roman" w:cs="Calibri"/>
                <w:color w:val="000000"/>
                <w:sz w:val="14"/>
                <w:szCs w:val="14"/>
                <w:lang w:val="es-CL" w:eastAsia="es-CL"/>
              </w:rPr>
            </w:pPr>
            <w:ins w:id="848" w:author="Andrés González Santa Cruz (andres.gonzalez.s)" w:date="2024-01-29T12:11:00Z">
              <w:r w:rsidRPr="001F3EFD">
                <w:rPr>
                  <w:rFonts w:eastAsia="Times New Roman" w:cs="Calibri"/>
                  <w:color w:val="000000"/>
                  <w:sz w:val="14"/>
                  <w:szCs w:val="14"/>
                  <w:lang w:val="es-CL" w:eastAsia="es-CL"/>
                  <w:rPrChange w:id="849" w:author="Andrés González Santa Cruz (andres.gonzalez.s)" w:date="2024-01-29T12:11:00Z">
                    <w:rPr/>
                  </w:rPrChange>
                </w:rPr>
                <w:t xml:space="preserve">   4206 (18.7) </w:t>
              </w:r>
            </w:ins>
            <w:del w:id="850" w:author="Andrés González Santa Cruz (andres.gonzalez.s)" w:date="2024-01-29T12:11:00Z">
              <w:r w:rsidRPr="00A912ED" w:rsidDel="00643AF8">
                <w:rPr>
                  <w:rFonts w:eastAsia="Times New Roman" w:cs="Calibri"/>
                  <w:color w:val="000000"/>
                  <w:sz w:val="14"/>
                  <w:szCs w:val="14"/>
                  <w:lang w:val="es-CL" w:eastAsia="es-CL"/>
                </w:rPr>
                <w:delText xml:space="preserve">   3087 ( 13.7) </w:delText>
              </w:r>
            </w:del>
          </w:p>
        </w:tc>
        <w:tc>
          <w:tcPr>
            <w:tcW w:w="723" w:type="pct"/>
            <w:tcBorders>
              <w:top w:val="nil"/>
              <w:left w:val="nil"/>
              <w:bottom w:val="nil"/>
              <w:right w:val="nil"/>
            </w:tcBorders>
            <w:shd w:val="clear" w:color="auto" w:fill="auto"/>
            <w:noWrap/>
            <w:hideMark/>
            <w:tcPrChange w:id="851" w:author="Andrés González Santa Cruz (andres.gonzalez.s)" w:date="2024-01-29T12:11:00Z">
              <w:tcPr>
                <w:tcW w:w="723" w:type="pct"/>
                <w:tcBorders>
                  <w:top w:val="nil"/>
                  <w:left w:val="nil"/>
                  <w:bottom w:val="nil"/>
                  <w:right w:val="nil"/>
                </w:tcBorders>
                <w:shd w:val="clear" w:color="auto" w:fill="auto"/>
                <w:noWrap/>
                <w:vAlign w:val="bottom"/>
                <w:hideMark/>
              </w:tcPr>
            </w:tcPrChange>
          </w:tcPr>
          <w:p w14:paraId="7A3A690A" w14:textId="774452B5" w:rsidR="001F3EFD" w:rsidRPr="00A912ED" w:rsidRDefault="001F3EFD" w:rsidP="001F3EFD">
            <w:pPr>
              <w:spacing w:after="0" w:line="240" w:lineRule="auto"/>
              <w:jc w:val="right"/>
              <w:rPr>
                <w:rFonts w:eastAsia="Times New Roman" w:cs="Calibri"/>
                <w:color w:val="000000"/>
                <w:sz w:val="14"/>
                <w:szCs w:val="14"/>
                <w:lang w:val="es-CL" w:eastAsia="es-CL"/>
              </w:rPr>
            </w:pPr>
            <w:ins w:id="852" w:author="Andrés González Santa Cruz (andres.gonzalez.s)" w:date="2024-01-29T12:11:00Z">
              <w:r w:rsidRPr="001F3EFD">
                <w:rPr>
                  <w:rFonts w:eastAsia="Times New Roman" w:cs="Calibri"/>
                  <w:color w:val="000000"/>
                  <w:sz w:val="14"/>
                  <w:szCs w:val="14"/>
                  <w:lang w:val="es-CL" w:eastAsia="es-CL"/>
                  <w:rPrChange w:id="853" w:author="Andrés González Santa Cruz (andres.gonzalez.s)" w:date="2024-01-29T12:11:00Z">
                    <w:rPr/>
                  </w:rPrChange>
                </w:rPr>
                <w:t xml:space="preserve">  10052 (16.1) </w:t>
              </w:r>
            </w:ins>
            <w:del w:id="854" w:author="Andrés González Santa Cruz (andres.gonzalez.s)" w:date="2024-01-29T12:11:00Z">
              <w:r w:rsidRPr="00A912ED" w:rsidDel="00643AF8">
                <w:rPr>
                  <w:rFonts w:eastAsia="Times New Roman" w:cs="Calibri"/>
                  <w:color w:val="000000"/>
                  <w:sz w:val="14"/>
                  <w:szCs w:val="14"/>
                  <w:lang w:val="es-CL" w:eastAsia="es-CL"/>
                </w:rPr>
                <w:delText xml:space="preserve">   5838 ( 9.3) </w:delText>
              </w:r>
            </w:del>
          </w:p>
        </w:tc>
        <w:tc>
          <w:tcPr>
            <w:tcW w:w="310" w:type="pct"/>
            <w:tcBorders>
              <w:top w:val="nil"/>
              <w:left w:val="nil"/>
              <w:bottom w:val="nil"/>
              <w:right w:val="nil"/>
            </w:tcBorders>
            <w:shd w:val="clear" w:color="auto" w:fill="auto"/>
            <w:noWrap/>
            <w:vAlign w:val="bottom"/>
            <w:hideMark/>
            <w:tcPrChange w:id="855" w:author="Andrés González Santa Cruz (andres.gonzalez.s)" w:date="2024-01-29T12:11:00Z">
              <w:tcPr>
                <w:tcW w:w="310" w:type="pct"/>
                <w:tcBorders>
                  <w:top w:val="nil"/>
                  <w:left w:val="nil"/>
                  <w:bottom w:val="nil"/>
                  <w:right w:val="nil"/>
                </w:tcBorders>
                <w:shd w:val="clear" w:color="auto" w:fill="auto"/>
                <w:noWrap/>
                <w:vAlign w:val="bottom"/>
                <w:hideMark/>
              </w:tcPr>
            </w:tcPrChange>
          </w:tcPr>
          <w:p w14:paraId="2DDCA5A9"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856" w:author="Andrés González Santa Cruz (andres.gonzalez.s)" w:date="2024-01-29T12:11:00Z">
              <w:tcPr>
                <w:tcW w:w="280" w:type="pct"/>
                <w:tcBorders>
                  <w:top w:val="nil"/>
                  <w:left w:val="nil"/>
                  <w:bottom w:val="nil"/>
                  <w:right w:val="nil"/>
                </w:tcBorders>
                <w:shd w:val="clear" w:color="auto" w:fill="auto"/>
                <w:noWrap/>
                <w:vAlign w:val="bottom"/>
                <w:hideMark/>
              </w:tcPr>
            </w:tcPrChange>
          </w:tcPr>
          <w:p w14:paraId="247A4370"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rsidDel="001F3EFD" w14:paraId="723D1E20" w14:textId="3EE2393B" w:rsidTr="00643AF8">
        <w:trPr>
          <w:trHeight w:val="170"/>
          <w:del w:id="857" w:author="Andrés González Santa Cruz (andres.gonzalez.s)" w:date="2024-01-29T12:10:00Z"/>
          <w:trPrChange w:id="858" w:author="Andrés González Santa Cruz (andres.gonzalez.s)" w:date="2024-01-29T12:11:00Z">
            <w:trPr>
              <w:trHeight w:val="170"/>
            </w:trPr>
          </w:trPrChange>
        </w:trPr>
        <w:tc>
          <w:tcPr>
            <w:tcW w:w="1288" w:type="pct"/>
            <w:tcBorders>
              <w:top w:val="nil"/>
              <w:left w:val="nil"/>
              <w:bottom w:val="nil"/>
              <w:right w:val="nil"/>
            </w:tcBorders>
            <w:shd w:val="clear" w:color="auto" w:fill="auto"/>
            <w:noWrap/>
            <w:vAlign w:val="bottom"/>
            <w:hideMark/>
            <w:tcPrChange w:id="859" w:author="Andrés González Santa Cruz (andres.gonzalez.s)" w:date="2024-01-29T12:11:00Z">
              <w:tcPr>
                <w:tcW w:w="1288" w:type="pct"/>
                <w:tcBorders>
                  <w:top w:val="nil"/>
                  <w:left w:val="nil"/>
                  <w:bottom w:val="nil"/>
                  <w:right w:val="nil"/>
                </w:tcBorders>
                <w:shd w:val="clear" w:color="auto" w:fill="auto"/>
                <w:noWrap/>
                <w:vAlign w:val="bottom"/>
                <w:hideMark/>
              </w:tcPr>
            </w:tcPrChange>
          </w:tcPr>
          <w:p w14:paraId="3D0ADCE0" w14:textId="02D53C53" w:rsidR="001F3EFD" w:rsidRPr="00A912ED" w:rsidDel="001F3EFD" w:rsidRDefault="001F3EFD" w:rsidP="001F3EFD">
            <w:pPr>
              <w:spacing w:after="0" w:line="240" w:lineRule="auto"/>
              <w:jc w:val="left"/>
              <w:rPr>
                <w:del w:id="860" w:author="Andrés González Santa Cruz (andres.gonzalez.s)" w:date="2024-01-29T12:10:00Z"/>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861" w:author="Andrés González Santa Cruz (andres.gonzalez.s)" w:date="2024-01-29T12:11:00Z">
              <w:tcPr>
                <w:tcW w:w="954" w:type="pct"/>
                <w:tcBorders>
                  <w:top w:val="nil"/>
                  <w:left w:val="nil"/>
                  <w:bottom w:val="nil"/>
                  <w:right w:val="nil"/>
                </w:tcBorders>
                <w:shd w:val="clear" w:color="auto" w:fill="auto"/>
                <w:noWrap/>
                <w:vAlign w:val="bottom"/>
                <w:hideMark/>
              </w:tcPr>
            </w:tcPrChange>
          </w:tcPr>
          <w:p w14:paraId="64C845D4" w14:textId="150C78F4" w:rsidR="001F3EFD" w:rsidRPr="00A912ED" w:rsidDel="001F3EFD" w:rsidRDefault="001F3EFD" w:rsidP="001F3EFD">
            <w:pPr>
              <w:spacing w:after="0" w:line="240" w:lineRule="auto"/>
              <w:jc w:val="left"/>
              <w:rPr>
                <w:del w:id="862" w:author="Andrés González Santa Cruz (andres.gonzalez.s)" w:date="2024-01-29T12:10:00Z"/>
                <w:rFonts w:eastAsia="Times New Roman" w:cs="Calibri"/>
                <w:color w:val="000000"/>
                <w:sz w:val="14"/>
                <w:szCs w:val="14"/>
                <w:lang w:val="en-US" w:eastAsia="es-CL"/>
              </w:rPr>
            </w:pPr>
            <w:del w:id="863" w:author="Andrés González Santa Cruz (andres.gonzalez.s)" w:date="2024-01-29T12:10:00Z">
              <w:r w:rsidRPr="00A912ED" w:rsidDel="001F3EFD">
                <w:rPr>
                  <w:rFonts w:eastAsia="Times New Roman" w:cs="Calibri"/>
                  <w:color w:val="000000"/>
                  <w:sz w:val="14"/>
                  <w:szCs w:val="14"/>
                  <w:lang w:val="en-US" w:eastAsia="es-CL"/>
                </w:rPr>
                <w:delText>Looking for a job for the first time</w:delText>
              </w:r>
            </w:del>
          </w:p>
        </w:tc>
        <w:tc>
          <w:tcPr>
            <w:tcW w:w="723" w:type="pct"/>
            <w:tcBorders>
              <w:top w:val="nil"/>
              <w:left w:val="nil"/>
              <w:bottom w:val="nil"/>
              <w:right w:val="nil"/>
            </w:tcBorders>
            <w:shd w:val="clear" w:color="auto" w:fill="auto"/>
            <w:noWrap/>
            <w:hideMark/>
            <w:tcPrChange w:id="864" w:author="Andrés González Santa Cruz (andres.gonzalez.s)" w:date="2024-01-29T12:11:00Z">
              <w:tcPr>
                <w:tcW w:w="723" w:type="pct"/>
                <w:tcBorders>
                  <w:top w:val="nil"/>
                  <w:left w:val="nil"/>
                  <w:bottom w:val="nil"/>
                  <w:right w:val="nil"/>
                </w:tcBorders>
                <w:shd w:val="clear" w:color="auto" w:fill="auto"/>
                <w:noWrap/>
                <w:vAlign w:val="bottom"/>
                <w:hideMark/>
              </w:tcPr>
            </w:tcPrChange>
          </w:tcPr>
          <w:p w14:paraId="722BD41E" w14:textId="1325D91A" w:rsidR="001F3EFD" w:rsidRPr="00A912ED" w:rsidDel="001F3EFD" w:rsidRDefault="001F3EFD">
            <w:pPr>
              <w:spacing w:after="0" w:line="240" w:lineRule="auto"/>
              <w:jc w:val="right"/>
              <w:rPr>
                <w:del w:id="865" w:author="Andrés González Santa Cruz (andres.gonzalez.s)" w:date="2024-01-29T12:10:00Z"/>
                <w:rFonts w:eastAsia="Times New Roman" w:cs="Calibri"/>
                <w:color w:val="000000"/>
                <w:sz w:val="14"/>
                <w:szCs w:val="14"/>
                <w:lang w:val="es-CL" w:eastAsia="es-CL"/>
              </w:rPr>
            </w:pPr>
            <w:ins w:id="866" w:author="Andrés González Santa Cruz (andres.gonzalez.s)" w:date="2024-01-29T12:11:00Z">
              <w:r w:rsidRPr="001F3EFD">
                <w:rPr>
                  <w:rFonts w:eastAsia="Times New Roman" w:cs="Calibri"/>
                  <w:color w:val="000000"/>
                  <w:sz w:val="14"/>
                  <w:szCs w:val="14"/>
                  <w:lang w:val="es-CL" w:eastAsia="es-CL"/>
                  <w:rPrChange w:id="867" w:author="Andrés González Santa Cruz (andres.gonzalez.s)" w:date="2024-01-29T12:11:00Z">
                    <w:rPr/>
                  </w:rPrChange>
                </w:rPr>
                <w:t xml:space="preserve">  29382 (34.5) </w:t>
              </w:r>
            </w:ins>
            <w:del w:id="868" w:author="Andrés González Santa Cruz (andres.gonzalez.s)" w:date="2024-01-29T12:10:00Z">
              <w:r w:rsidRPr="001F3EFD" w:rsidDel="001F3EFD">
                <w:rPr>
                  <w:rFonts w:eastAsia="Times New Roman" w:cs="Calibri"/>
                  <w:color w:val="000000"/>
                  <w:sz w:val="14"/>
                  <w:szCs w:val="14"/>
                  <w:lang w:val="es-CL" w:eastAsia="es-CL"/>
                  <w:rPrChange w:id="869" w:author="Andrés González Santa Cruz (andres.gonzalez.s)" w:date="2024-01-29T12:11:00Z">
                    <w:rPr>
                      <w:rFonts w:eastAsia="Times New Roman" w:cs="Calibri"/>
                      <w:color w:val="000000"/>
                      <w:sz w:val="14"/>
                      <w:szCs w:val="14"/>
                      <w:lang w:val="en-US" w:eastAsia="es-CL"/>
                    </w:rPr>
                  </w:rPrChange>
                </w:rPr>
                <w:delText xml:space="preserve">    </w:delText>
              </w:r>
              <w:r w:rsidRPr="00A912ED" w:rsidDel="001F3EFD">
                <w:rPr>
                  <w:rFonts w:eastAsia="Times New Roman" w:cs="Calibri"/>
                  <w:color w:val="000000"/>
                  <w:sz w:val="14"/>
                  <w:szCs w:val="14"/>
                  <w:lang w:val="es-CL" w:eastAsia="es-CL"/>
                </w:rPr>
                <w:delText xml:space="preserve">193 ( 0.2) </w:delText>
              </w:r>
            </w:del>
          </w:p>
        </w:tc>
        <w:tc>
          <w:tcPr>
            <w:tcW w:w="723" w:type="pct"/>
            <w:tcBorders>
              <w:top w:val="nil"/>
              <w:left w:val="nil"/>
              <w:bottom w:val="nil"/>
              <w:right w:val="nil"/>
            </w:tcBorders>
            <w:shd w:val="clear" w:color="auto" w:fill="auto"/>
            <w:noWrap/>
            <w:hideMark/>
            <w:tcPrChange w:id="870" w:author="Andrés González Santa Cruz (andres.gonzalez.s)" w:date="2024-01-29T12:11:00Z">
              <w:tcPr>
                <w:tcW w:w="723" w:type="pct"/>
                <w:tcBorders>
                  <w:top w:val="nil"/>
                  <w:left w:val="nil"/>
                  <w:bottom w:val="nil"/>
                  <w:right w:val="nil"/>
                </w:tcBorders>
                <w:shd w:val="clear" w:color="auto" w:fill="auto"/>
                <w:noWrap/>
                <w:vAlign w:val="bottom"/>
                <w:hideMark/>
              </w:tcPr>
            </w:tcPrChange>
          </w:tcPr>
          <w:p w14:paraId="167577A4" w14:textId="2E066AED" w:rsidR="001F3EFD" w:rsidRPr="00A912ED" w:rsidDel="001F3EFD" w:rsidRDefault="001F3EFD">
            <w:pPr>
              <w:spacing w:after="0" w:line="240" w:lineRule="auto"/>
              <w:jc w:val="right"/>
              <w:rPr>
                <w:del w:id="871" w:author="Andrés González Santa Cruz (andres.gonzalez.s)" w:date="2024-01-29T12:10:00Z"/>
                <w:rFonts w:eastAsia="Times New Roman" w:cs="Calibri"/>
                <w:color w:val="000000"/>
                <w:sz w:val="14"/>
                <w:szCs w:val="14"/>
                <w:lang w:val="es-CL" w:eastAsia="es-CL"/>
              </w:rPr>
            </w:pPr>
            <w:ins w:id="872" w:author="Andrés González Santa Cruz (andres.gonzalez.s)" w:date="2024-01-29T12:11:00Z">
              <w:r w:rsidRPr="001F3EFD">
                <w:rPr>
                  <w:rFonts w:eastAsia="Times New Roman" w:cs="Calibri"/>
                  <w:color w:val="000000"/>
                  <w:sz w:val="14"/>
                  <w:szCs w:val="14"/>
                  <w:lang w:val="es-CL" w:eastAsia="es-CL"/>
                  <w:rPrChange w:id="873" w:author="Andrés González Santa Cruz (andres.gonzalez.s)" w:date="2024-01-29T12:11:00Z">
                    <w:rPr/>
                  </w:rPrChange>
                </w:rPr>
                <w:t xml:space="preserve">   5688 (25.2) </w:t>
              </w:r>
            </w:ins>
            <w:del w:id="874" w:author="Andrés González Santa Cruz (andres.gonzalez.s)" w:date="2024-01-29T12:10:00Z">
              <w:r w:rsidRPr="00A912ED" w:rsidDel="001F3EFD">
                <w:rPr>
                  <w:rFonts w:eastAsia="Times New Roman" w:cs="Calibri"/>
                  <w:color w:val="000000"/>
                  <w:sz w:val="14"/>
                  <w:szCs w:val="14"/>
                  <w:lang w:val="es-CL" w:eastAsia="es-CL"/>
                </w:rPr>
                <w:delText xml:space="preserve">     35 (  0.2) </w:delText>
              </w:r>
            </w:del>
          </w:p>
        </w:tc>
        <w:tc>
          <w:tcPr>
            <w:tcW w:w="723" w:type="pct"/>
            <w:tcBorders>
              <w:top w:val="nil"/>
              <w:left w:val="nil"/>
              <w:bottom w:val="nil"/>
              <w:right w:val="nil"/>
            </w:tcBorders>
            <w:shd w:val="clear" w:color="auto" w:fill="auto"/>
            <w:noWrap/>
            <w:hideMark/>
            <w:tcPrChange w:id="875" w:author="Andrés González Santa Cruz (andres.gonzalez.s)" w:date="2024-01-29T12:11:00Z">
              <w:tcPr>
                <w:tcW w:w="723" w:type="pct"/>
                <w:tcBorders>
                  <w:top w:val="nil"/>
                  <w:left w:val="nil"/>
                  <w:bottom w:val="nil"/>
                  <w:right w:val="nil"/>
                </w:tcBorders>
                <w:shd w:val="clear" w:color="auto" w:fill="auto"/>
                <w:noWrap/>
                <w:vAlign w:val="bottom"/>
                <w:hideMark/>
              </w:tcPr>
            </w:tcPrChange>
          </w:tcPr>
          <w:p w14:paraId="337B820E" w14:textId="4740CD94" w:rsidR="001F3EFD" w:rsidRPr="00A912ED" w:rsidDel="001F3EFD" w:rsidRDefault="001F3EFD">
            <w:pPr>
              <w:spacing w:after="0" w:line="240" w:lineRule="auto"/>
              <w:jc w:val="right"/>
              <w:rPr>
                <w:del w:id="876" w:author="Andrés González Santa Cruz (andres.gonzalez.s)" w:date="2024-01-29T12:10:00Z"/>
                <w:rFonts w:eastAsia="Times New Roman" w:cs="Calibri"/>
                <w:color w:val="000000"/>
                <w:sz w:val="14"/>
                <w:szCs w:val="14"/>
                <w:lang w:val="es-CL" w:eastAsia="es-CL"/>
              </w:rPr>
            </w:pPr>
            <w:ins w:id="877" w:author="Andrés González Santa Cruz (andres.gonzalez.s)" w:date="2024-01-29T12:11:00Z">
              <w:r w:rsidRPr="001F3EFD">
                <w:rPr>
                  <w:rFonts w:eastAsia="Times New Roman" w:cs="Calibri"/>
                  <w:color w:val="000000"/>
                  <w:sz w:val="14"/>
                  <w:szCs w:val="14"/>
                  <w:lang w:val="es-CL" w:eastAsia="es-CL"/>
                  <w:rPrChange w:id="878" w:author="Andrés González Santa Cruz (andres.gonzalez.s)" w:date="2024-01-29T12:11:00Z">
                    <w:rPr/>
                  </w:rPrChange>
                </w:rPr>
                <w:t xml:space="preserve">  23694 (37.9) </w:t>
              </w:r>
            </w:ins>
            <w:del w:id="879" w:author="Andrés González Santa Cruz (andres.gonzalez.s)" w:date="2024-01-29T12:10:00Z">
              <w:r w:rsidRPr="00A912ED" w:rsidDel="001F3EFD">
                <w:rPr>
                  <w:rFonts w:eastAsia="Times New Roman" w:cs="Calibri"/>
                  <w:color w:val="000000"/>
                  <w:sz w:val="14"/>
                  <w:szCs w:val="14"/>
                  <w:lang w:val="es-CL" w:eastAsia="es-CL"/>
                </w:rPr>
                <w:delText xml:space="preserve">    158 ( 0.3) </w:delText>
              </w:r>
            </w:del>
          </w:p>
        </w:tc>
        <w:tc>
          <w:tcPr>
            <w:tcW w:w="310" w:type="pct"/>
            <w:tcBorders>
              <w:top w:val="nil"/>
              <w:left w:val="nil"/>
              <w:bottom w:val="nil"/>
              <w:right w:val="nil"/>
            </w:tcBorders>
            <w:shd w:val="clear" w:color="auto" w:fill="auto"/>
            <w:noWrap/>
            <w:vAlign w:val="bottom"/>
            <w:hideMark/>
            <w:tcPrChange w:id="880" w:author="Andrés González Santa Cruz (andres.gonzalez.s)" w:date="2024-01-29T12:11:00Z">
              <w:tcPr>
                <w:tcW w:w="310" w:type="pct"/>
                <w:tcBorders>
                  <w:top w:val="nil"/>
                  <w:left w:val="nil"/>
                  <w:bottom w:val="nil"/>
                  <w:right w:val="nil"/>
                </w:tcBorders>
                <w:shd w:val="clear" w:color="auto" w:fill="auto"/>
                <w:noWrap/>
                <w:vAlign w:val="bottom"/>
                <w:hideMark/>
              </w:tcPr>
            </w:tcPrChange>
          </w:tcPr>
          <w:p w14:paraId="243924C3" w14:textId="7C6144A4" w:rsidR="001F3EFD" w:rsidRPr="00A912ED" w:rsidDel="001F3EFD" w:rsidRDefault="001F3EFD" w:rsidP="001F3EFD">
            <w:pPr>
              <w:spacing w:after="0" w:line="240" w:lineRule="auto"/>
              <w:jc w:val="right"/>
              <w:rPr>
                <w:del w:id="881" w:author="Andrés González Santa Cruz (andres.gonzalez.s)" w:date="2024-01-29T12:10:00Z"/>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882" w:author="Andrés González Santa Cruz (andres.gonzalez.s)" w:date="2024-01-29T12:11:00Z">
              <w:tcPr>
                <w:tcW w:w="280" w:type="pct"/>
                <w:tcBorders>
                  <w:top w:val="nil"/>
                  <w:left w:val="nil"/>
                  <w:bottom w:val="nil"/>
                  <w:right w:val="nil"/>
                </w:tcBorders>
                <w:shd w:val="clear" w:color="auto" w:fill="auto"/>
                <w:noWrap/>
                <w:vAlign w:val="bottom"/>
                <w:hideMark/>
              </w:tcPr>
            </w:tcPrChange>
          </w:tcPr>
          <w:p w14:paraId="2EBBB5E0" w14:textId="3A93459C" w:rsidR="001F3EFD" w:rsidRPr="00A912ED" w:rsidDel="001F3EFD" w:rsidRDefault="001F3EFD">
            <w:pPr>
              <w:spacing w:after="0" w:line="240" w:lineRule="auto"/>
              <w:jc w:val="right"/>
              <w:rPr>
                <w:del w:id="883" w:author="Andrés González Santa Cruz (andres.gonzalez.s)" w:date="2024-01-29T12:10:00Z"/>
                <w:rFonts w:eastAsia="Times New Roman" w:cs="Times New Roman"/>
                <w:sz w:val="14"/>
                <w:szCs w:val="14"/>
                <w:lang w:val="es-CL" w:eastAsia="es-CL"/>
              </w:rPr>
            </w:pPr>
          </w:p>
        </w:tc>
      </w:tr>
      <w:tr w:rsidR="001F3EFD" w:rsidRPr="00A912ED" w:rsidDel="001F3EFD" w14:paraId="5E337B3D" w14:textId="450275DB" w:rsidTr="00643AF8">
        <w:trPr>
          <w:trHeight w:val="170"/>
          <w:del w:id="884" w:author="Andrés González Santa Cruz (andres.gonzalez.s)" w:date="2024-01-29T12:10:00Z"/>
          <w:trPrChange w:id="885" w:author="Andrés González Santa Cruz (andres.gonzalez.s)" w:date="2024-01-29T12:11:00Z">
            <w:trPr>
              <w:trHeight w:val="170"/>
            </w:trPr>
          </w:trPrChange>
        </w:trPr>
        <w:tc>
          <w:tcPr>
            <w:tcW w:w="1288" w:type="pct"/>
            <w:tcBorders>
              <w:top w:val="nil"/>
              <w:left w:val="nil"/>
              <w:bottom w:val="nil"/>
              <w:right w:val="nil"/>
            </w:tcBorders>
            <w:shd w:val="clear" w:color="auto" w:fill="auto"/>
            <w:noWrap/>
            <w:vAlign w:val="bottom"/>
            <w:hideMark/>
            <w:tcPrChange w:id="886" w:author="Andrés González Santa Cruz (andres.gonzalez.s)" w:date="2024-01-29T12:11:00Z">
              <w:tcPr>
                <w:tcW w:w="1288" w:type="pct"/>
                <w:tcBorders>
                  <w:top w:val="nil"/>
                  <w:left w:val="nil"/>
                  <w:bottom w:val="nil"/>
                  <w:right w:val="nil"/>
                </w:tcBorders>
                <w:shd w:val="clear" w:color="auto" w:fill="auto"/>
                <w:noWrap/>
                <w:vAlign w:val="bottom"/>
                <w:hideMark/>
              </w:tcPr>
            </w:tcPrChange>
          </w:tcPr>
          <w:p w14:paraId="2DB9A3F8" w14:textId="07BA51D2" w:rsidR="001F3EFD" w:rsidRPr="00A912ED" w:rsidDel="001F3EFD" w:rsidRDefault="001F3EFD">
            <w:pPr>
              <w:spacing w:after="0" w:line="240" w:lineRule="auto"/>
              <w:jc w:val="right"/>
              <w:rPr>
                <w:del w:id="887" w:author="Andrés González Santa Cruz (andres.gonzalez.s)" w:date="2024-01-29T12:10:00Z"/>
                <w:rFonts w:eastAsia="Times New Roman" w:cs="Times New Roman"/>
                <w:sz w:val="14"/>
                <w:szCs w:val="14"/>
                <w:lang w:val="es-CL" w:eastAsia="es-CL"/>
              </w:rPr>
              <w:pPrChange w:id="888" w:author="Andrés González Santa Cruz (andres.gonzalez.s)" w:date="2024-01-29T16:30:00Z">
                <w:pPr>
                  <w:spacing w:after="0" w:line="240" w:lineRule="auto"/>
                  <w:jc w:val="left"/>
                </w:pPr>
              </w:pPrChange>
            </w:pPr>
          </w:p>
        </w:tc>
        <w:tc>
          <w:tcPr>
            <w:tcW w:w="954" w:type="pct"/>
            <w:tcBorders>
              <w:top w:val="nil"/>
              <w:left w:val="nil"/>
              <w:bottom w:val="nil"/>
              <w:right w:val="nil"/>
            </w:tcBorders>
            <w:shd w:val="clear" w:color="auto" w:fill="auto"/>
            <w:noWrap/>
            <w:vAlign w:val="bottom"/>
            <w:hideMark/>
            <w:tcPrChange w:id="889" w:author="Andrés González Santa Cruz (andres.gonzalez.s)" w:date="2024-01-29T12:11:00Z">
              <w:tcPr>
                <w:tcW w:w="954" w:type="pct"/>
                <w:tcBorders>
                  <w:top w:val="nil"/>
                  <w:left w:val="nil"/>
                  <w:bottom w:val="nil"/>
                  <w:right w:val="nil"/>
                </w:tcBorders>
                <w:shd w:val="clear" w:color="auto" w:fill="auto"/>
                <w:noWrap/>
                <w:vAlign w:val="bottom"/>
                <w:hideMark/>
              </w:tcPr>
            </w:tcPrChange>
          </w:tcPr>
          <w:p w14:paraId="45D41BC3" w14:textId="17D39BB0" w:rsidR="001F3EFD" w:rsidRPr="00A912ED" w:rsidDel="001F3EFD" w:rsidRDefault="001F3EFD">
            <w:pPr>
              <w:spacing w:after="0" w:line="240" w:lineRule="auto"/>
              <w:jc w:val="right"/>
              <w:rPr>
                <w:del w:id="890" w:author="Andrés González Santa Cruz (andres.gonzalez.s)" w:date="2024-01-29T12:10:00Z"/>
                <w:rFonts w:eastAsia="Times New Roman" w:cs="Calibri"/>
                <w:color w:val="000000"/>
                <w:sz w:val="14"/>
                <w:szCs w:val="14"/>
                <w:lang w:val="es-CL" w:eastAsia="es-CL"/>
              </w:rPr>
              <w:pPrChange w:id="891" w:author="Andrés González Santa Cruz (andres.gonzalez.s)" w:date="2024-01-29T16:30:00Z">
                <w:pPr>
                  <w:spacing w:after="0" w:line="240" w:lineRule="auto"/>
                  <w:jc w:val="left"/>
                </w:pPr>
              </w:pPrChange>
            </w:pPr>
            <w:del w:id="892" w:author="Andrés González Santa Cruz (andres.gonzalez.s)" w:date="2024-01-29T12:10:00Z">
              <w:r w:rsidRPr="00A912ED" w:rsidDel="001F3EFD">
                <w:rPr>
                  <w:rFonts w:eastAsia="Times New Roman" w:cs="Calibri"/>
                  <w:color w:val="000000"/>
                  <w:sz w:val="14"/>
                  <w:szCs w:val="14"/>
                  <w:lang w:val="es-CL" w:eastAsia="es-CL"/>
                </w:rPr>
                <w:delText>No activity</w:delText>
              </w:r>
            </w:del>
          </w:p>
        </w:tc>
        <w:tc>
          <w:tcPr>
            <w:tcW w:w="723" w:type="pct"/>
            <w:tcBorders>
              <w:top w:val="nil"/>
              <w:left w:val="nil"/>
              <w:bottom w:val="nil"/>
              <w:right w:val="nil"/>
            </w:tcBorders>
            <w:shd w:val="clear" w:color="auto" w:fill="auto"/>
            <w:noWrap/>
            <w:hideMark/>
            <w:tcPrChange w:id="893" w:author="Andrés González Santa Cruz (andres.gonzalez.s)" w:date="2024-01-29T12:11:00Z">
              <w:tcPr>
                <w:tcW w:w="723" w:type="pct"/>
                <w:tcBorders>
                  <w:top w:val="nil"/>
                  <w:left w:val="nil"/>
                  <w:bottom w:val="nil"/>
                  <w:right w:val="nil"/>
                </w:tcBorders>
                <w:shd w:val="clear" w:color="auto" w:fill="auto"/>
                <w:noWrap/>
                <w:vAlign w:val="bottom"/>
                <w:hideMark/>
              </w:tcPr>
            </w:tcPrChange>
          </w:tcPr>
          <w:p w14:paraId="7539EA4B" w14:textId="1C1B8B8C" w:rsidR="001F3EFD" w:rsidRPr="00A912ED" w:rsidDel="001F3EFD" w:rsidRDefault="001F3EFD">
            <w:pPr>
              <w:spacing w:after="0" w:line="240" w:lineRule="auto"/>
              <w:jc w:val="right"/>
              <w:rPr>
                <w:del w:id="894" w:author="Andrés González Santa Cruz (andres.gonzalez.s)" w:date="2024-01-29T12:10:00Z"/>
                <w:rFonts w:eastAsia="Times New Roman" w:cs="Calibri"/>
                <w:color w:val="000000"/>
                <w:sz w:val="14"/>
                <w:szCs w:val="14"/>
                <w:lang w:val="es-CL" w:eastAsia="es-CL"/>
              </w:rPr>
            </w:pPr>
            <w:ins w:id="895" w:author="Andrés González Santa Cruz (andres.gonzalez.s)" w:date="2024-01-29T12:11:00Z">
              <w:r w:rsidRPr="001F3EFD">
                <w:rPr>
                  <w:rFonts w:eastAsia="Times New Roman" w:cs="Calibri"/>
                  <w:color w:val="000000"/>
                  <w:sz w:val="14"/>
                  <w:szCs w:val="14"/>
                  <w:lang w:val="es-CL" w:eastAsia="es-CL"/>
                  <w:rPrChange w:id="896" w:author="Andrés González Santa Cruz (andres.gonzalez.s)" w:date="2024-01-29T12:11:00Z">
                    <w:rPr/>
                  </w:rPrChange>
                </w:rPr>
                <w:t xml:space="preserve">  41407 (48.7) </w:t>
              </w:r>
            </w:ins>
            <w:del w:id="897" w:author="Andrés González Santa Cruz (andres.gonzalez.s)" w:date="2024-01-29T12:10:00Z">
              <w:r w:rsidRPr="00A912ED" w:rsidDel="001F3EFD">
                <w:rPr>
                  <w:rFonts w:eastAsia="Times New Roman" w:cs="Calibri"/>
                  <w:color w:val="000000"/>
                  <w:sz w:val="14"/>
                  <w:szCs w:val="14"/>
                  <w:lang w:val="es-CL" w:eastAsia="es-CL"/>
                </w:rPr>
                <w:delText xml:space="preserve">   4501 ( 5.3) </w:delText>
              </w:r>
            </w:del>
          </w:p>
        </w:tc>
        <w:tc>
          <w:tcPr>
            <w:tcW w:w="723" w:type="pct"/>
            <w:tcBorders>
              <w:top w:val="nil"/>
              <w:left w:val="nil"/>
              <w:bottom w:val="nil"/>
              <w:right w:val="nil"/>
            </w:tcBorders>
            <w:shd w:val="clear" w:color="auto" w:fill="auto"/>
            <w:noWrap/>
            <w:hideMark/>
            <w:tcPrChange w:id="898" w:author="Andrés González Santa Cruz (andres.gonzalez.s)" w:date="2024-01-29T12:11:00Z">
              <w:tcPr>
                <w:tcW w:w="723" w:type="pct"/>
                <w:tcBorders>
                  <w:top w:val="nil"/>
                  <w:left w:val="nil"/>
                  <w:bottom w:val="nil"/>
                  <w:right w:val="nil"/>
                </w:tcBorders>
                <w:shd w:val="clear" w:color="auto" w:fill="auto"/>
                <w:noWrap/>
                <w:vAlign w:val="bottom"/>
                <w:hideMark/>
              </w:tcPr>
            </w:tcPrChange>
          </w:tcPr>
          <w:p w14:paraId="49DE3303" w14:textId="67C53919" w:rsidR="001F3EFD" w:rsidRPr="00A912ED" w:rsidDel="001F3EFD" w:rsidRDefault="001F3EFD">
            <w:pPr>
              <w:spacing w:after="0" w:line="240" w:lineRule="auto"/>
              <w:jc w:val="right"/>
              <w:rPr>
                <w:del w:id="899" w:author="Andrés González Santa Cruz (andres.gonzalez.s)" w:date="2024-01-29T12:10:00Z"/>
                <w:rFonts w:eastAsia="Times New Roman" w:cs="Calibri"/>
                <w:color w:val="000000"/>
                <w:sz w:val="14"/>
                <w:szCs w:val="14"/>
                <w:lang w:val="es-CL" w:eastAsia="es-CL"/>
              </w:rPr>
            </w:pPr>
            <w:ins w:id="900" w:author="Andrés González Santa Cruz (andres.gonzalez.s)" w:date="2024-01-29T12:11:00Z">
              <w:r w:rsidRPr="001F3EFD">
                <w:rPr>
                  <w:rFonts w:eastAsia="Times New Roman" w:cs="Calibri"/>
                  <w:color w:val="000000"/>
                  <w:sz w:val="14"/>
                  <w:szCs w:val="14"/>
                  <w:lang w:val="es-CL" w:eastAsia="es-CL"/>
                  <w:rPrChange w:id="901" w:author="Andrés González Santa Cruz (andres.gonzalez.s)" w:date="2024-01-29T12:11:00Z">
                    <w:rPr/>
                  </w:rPrChange>
                </w:rPr>
                <w:t xml:space="preserve">  12657 (56.1) </w:t>
              </w:r>
            </w:ins>
            <w:del w:id="902" w:author="Andrés González Santa Cruz (andres.gonzalez.s)" w:date="2024-01-29T12:10:00Z">
              <w:r w:rsidRPr="00A912ED" w:rsidDel="001F3EFD">
                <w:rPr>
                  <w:rFonts w:eastAsia="Times New Roman" w:cs="Calibri"/>
                  <w:color w:val="000000"/>
                  <w:sz w:val="14"/>
                  <w:szCs w:val="14"/>
                  <w:lang w:val="es-CL" w:eastAsia="es-CL"/>
                </w:rPr>
                <w:delText xml:space="preserve">    967 (  4.3) </w:delText>
              </w:r>
            </w:del>
          </w:p>
        </w:tc>
        <w:tc>
          <w:tcPr>
            <w:tcW w:w="723" w:type="pct"/>
            <w:tcBorders>
              <w:top w:val="nil"/>
              <w:left w:val="nil"/>
              <w:bottom w:val="nil"/>
              <w:right w:val="nil"/>
            </w:tcBorders>
            <w:shd w:val="clear" w:color="auto" w:fill="auto"/>
            <w:noWrap/>
            <w:hideMark/>
            <w:tcPrChange w:id="903" w:author="Andrés González Santa Cruz (andres.gonzalez.s)" w:date="2024-01-29T12:11:00Z">
              <w:tcPr>
                <w:tcW w:w="723" w:type="pct"/>
                <w:tcBorders>
                  <w:top w:val="nil"/>
                  <w:left w:val="nil"/>
                  <w:bottom w:val="nil"/>
                  <w:right w:val="nil"/>
                </w:tcBorders>
                <w:shd w:val="clear" w:color="auto" w:fill="auto"/>
                <w:noWrap/>
                <w:vAlign w:val="bottom"/>
                <w:hideMark/>
              </w:tcPr>
            </w:tcPrChange>
          </w:tcPr>
          <w:p w14:paraId="6C57C5FD" w14:textId="142C599D" w:rsidR="001F3EFD" w:rsidRPr="00A912ED" w:rsidDel="001F3EFD" w:rsidRDefault="001F3EFD">
            <w:pPr>
              <w:spacing w:after="0" w:line="240" w:lineRule="auto"/>
              <w:jc w:val="right"/>
              <w:rPr>
                <w:del w:id="904" w:author="Andrés González Santa Cruz (andres.gonzalez.s)" w:date="2024-01-29T12:10:00Z"/>
                <w:rFonts w:eastAsia="Times New Roman" w:cs="Calibri"/>
                <w:color w:val="000000"/>
                <w:sz w:val="14"/>
                <w:szCs w:val="14"/>
                <w:lang w:val="es-CL" w:eastAsia="es-CL"/>
              </w:rPr>
            </w:pPr>
            <w:ins w:id="905" w:author="Andrés González Santa Cruz (andres.gonzalez.s)" w:date="2024-01-29T12:11:00Z">
              <w:r w:rsidRPr="001F3EFD">
                <w:rPr>
                  <w:rFonts w:eastAsia="Times New Roman" w:cs="Calibri"/>
                  <w:color w:val="000000"/>
                  <w:sz w:val="14"/>
                  <w:szCs w:val="14"/>
                  <w:lang w:val="es-CL" w:eastAsia="es-CL"/>
                  <w:rPrChange w:id="906" w:author="Andrés González Santa Cruz (andres.gonzalez.s)" w:date="2024-01-29T12:11:00Z">
                    <w:rPr/>
                  </w:rPrChange>
                </w:rPr>
                <w:t xml:space="preserve">  28750 (46.0) </w:t>
              </w:r>
            </w:ins>
            <w:del w:id="907" w:author="Andrés González Santa Cruz (andres.gonzalez.s)" w:date="2024-01-29T12:10:00Z">
              <w:r w:rsidRPr="00A912ED" w:rsidDel="001F3EFD">
                <w:rPr>
                  <w:rFonts w:eastAsia="Times New Roman" w:cs="Calibri"/>
                  <w:color w:val="000000"/>
                  <w:sz w:val="14"/>
                  <w:szCs w:val="14"/>
                  <w:lang w:val="es-CL" w:eastAsia="es-CL"/>
                </w:rPr>
                <w:delText xml:space="preserve">   3534 ( 5.7) </w:delText>
              </w:r>
            </w:del>
          </w:p>
        </w:tc>
        <w:tc>
          <w:tcPr>
            <w:tcW w:w="310" w:type="pct"/>
            <w:tcBorders>
              <w:top w:val="nil"/>
              <w:left w:val="nil"/>
              <w:bottom w:val="nil"/>
              <w:right w:val="nil"/>
            </w:tcBorders>
            <w:shd w:val="clear" w:color="auto" w:fill="auto"/>
            <w:noWrap/>
            <w:vAlign w:val="bottom"/>
            <w:hideMark/>
            <w:tcPrChange w:id="908" w:author="Andrés González Santa Cruz (andres.gonzalez.s)" w:date="2024-01-29T12:11:00Z">
              <w:tcPr>
                <w:tcW w:w="310" w:type="pct"/>
                <w:tcBorders>
                  <w:top w:val="nil"/>
                  <w:left w:val="nil"/>
                  <w:bottom w:val="nil"/>
                  <w:right w:val="nil"/>
                </w:tcBorders>
                <w:shd w:val="clear" w:color="auto" w:fill="auto"/>
                <w:noWrap/>
                <w:vAlign w:val="bottom"/>
                <w:hideMark/>
              </w:tcPr>
            </w:tcPrChange>
          </w:tcPr>
          <w:p w14:paraId="7E537B2F" w14:textId="12F8C712" w:rsidR="001F3EFD" w:rsidRPr="00A912ED" w:rsidDel="001F3EFD" w:rsidRDefault="001F3EFD">
            <w:pPr>
              <w:spacing w:after="0" w:line="240" w:lineRule="auto"/>
              <w:jc w:val="right"/>
              <w:rPr>
                <w:del w:id="909" w:author="Andrés González Santa Cruz (andres.gonzalez.s)" w:date="2024-01-29T12:10:00Z"/>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910" w:author="Andrés González Santa Cruz (andres.gonzalez.s)" w:date="2024-01-29T12:11:00Z">
              <w:tcPr>
                <w:tcW w:w="280" w:type="pct"/>
                <w:tcBorders>
                  <w:top w:val="nil"/>
                  <w:left w:val="nil"/>
                  <w:bottom w:val="nil"/>
                  <w:right w:val="nil"/>
                </w:tcBorders>
                <w:shd w:val="clear" w:color="auto" w:fill="auto"/>
                <w:noWrap/>
                <w:vAlign w:val="bottom"/>
                <w:hideMark/>
              </w:tcPr>
            </w:tcPrChange>
          </w:tcPr>
          <w:p w14:paraId="012E099D" w14:textId="6CF9C4DE" w:rsidR="001F3EFD" w:rsidRPr="00A912ED" w:rsidDel="001F3EFD" w:rsidRDefault="001F3EFD">
            <w:pPr>
              <w:spacing w:after="0" w:line="240" w:lineRule="auto"/>
              <w:jc w:val="right"/>
              <w:rPr>
                <w:del w:id="911" w:author="Andrés González Santa Cruz (andres.gonzalez.s)" w:date="2024-01-29T12:10:00Z"/>
                <w:rFonts w:eastAsia="Times New Roman" w:cs="Times New Roman"/>
                <w:sz w:val="14"/>
                <w:szCs w:val="14"/>
                <w:lang w:val="es-CL" w:eastAsia="es-CL"/>
              </w:rPr>
            </w:pPr>
          </w:p>
        </w:tc>
      </w:tr>
      <w:tr w:rsidR="001F3EFD" w:rsidRPr="00A912ED" w:rsidDel="001F3EFD" w14:paraId="33640C35" w14:textId="5894C60C" w:rsidTr="00643AF8">
        <w:trPr>
          <w:trHeight w:val="170"/>
          <w:del w:id="912" w:author="Andrés González Santa Cruz (andres.gonzalez.s)" w:date="2024-01-29T12:10:00Z"/>
          <w:trPrChange w:id="913" w:author="Andrés González Santa Cruz (andres.gonzalez.s)" w:date="2024-01-29T12:11:00Z">
            <w:trPr>
              <w:trHeight w:val="170"/>
            </w:trPr>
          </w:trPrChange>
        </w:trPr>
        <w:tc>
          <w:tcPr>
            <w:tcW w:w="1288" w:type="pct"/>
            <w:tcBorders>
              <w:top w:val="nil"/>
              <w:left w:val="nil"/>
              <w:bottom w:val="nil"/>
              <w:right w:val="nil"/>
            </w:tcBorders>
            <w:shd w:val="clear" w:color="auto" w:fill="auto"/>
            <w:noWrap/>
            <w:vAlign w:val="bottom"/>
            <w:hideMark/>
            <w:tcPrChange w:id="914" w:author="Andrés González Santa Cruz (andres.gonzalez.s)" w:date="2024-01-29T12:11:00Z">
              <w:tcPr>
                <w:tcW w:w="1288" w:type="pct"/>
                <w:tcBorders>
                  <w:top w:val="nil"/>
                  <w:left w:val="nil"/>
                  <w:bottom w:val="nil"/>
                  <w:right w:val="nil"/>
                </w:tcBorders>
                <w:shd w:val="clear" w:color="auto" w:fill="auto"/>
                <w:noWrap/>
                <w:vAlign w:val="bottom"/>
                <w:hideMark/>
              </w:tcPr>
            </w:tcPrChange>
          </w:tcPr>
          <w:p w14:paraId="780BBDA2" w14:textId="0A701A1E" w:rsidR="001F3EFD" w:rsidRPr="00A912ED" w:rsidDel="001F3EFD" w:rsidRDefault="001F3EFD">
            <w:pPr>
              <w:spacing w:after="0" w:line="240" w:lineRule="auto"/>
              <w:jc w:val="right"/>
              <w:rPr>
                <w:del w:id="915" w:author="Andrés González Santa Cruz (andres.gonzalez.s)" w:date="2024-01-29T12:10:00Z"/>
                <w:rFonts w:eastAsia="Times New Roman" w:cs="Times New Roman"/>
                <w:sz w:val="14"/>
                <w:szCs w:val="14"/>
                <w:lang w:val="es-CL" w:eastAsia="es-CL"/>
              </w:rPr>
              <w:pPrChange w:id="916" w:author="Andrés González Santa Cruz (andres.gonzalez.s)" w:date="2024-01-29T16:30:00Z">
                <w:pPr>
                  <w:spacing w:after="0" w:line="240" w:lineRule="auto"/>
                  <w:jc w:val="left"/>
                </w:pPr>
              </w:pPrChange>
            </w:pPr>
          </w:p>
        </w:tc>
        <w:tc>
          <w:tcPr>
            <w:tcW w:w="954" w:type="pct"/>
            <w:tcBorders>
              <w:top w:val="nil"/>
              <w:left w:val="nil"/>
              <w:bottom w:val="nil"/>
              <w:right w:val="nil"/>
            </w:tcBorders>
            <w:shd w:val="clear" w:color="auto" w:fill="auto"/>
            <w:noWrap/>
            <w:vAlign w:val="bottom"/>
            <w:hideMark/>
            <w:tcPrChange w:id="917" w:author="Andrés González Santa Cruz (andres.gonzalez.s)" w:date="2024-01-29T12:11:00Z">
              <w:tcPr>
                <w:tcW w:w="954" w:type="pct"/>
                <w:tcBorders>
                  <w:top w:val="nil"/>
                  <w:left w:val="nil"/>
                  <w:bottom w:val="nil"/>
                  <w:right w:val="nil"/>
                </w:tcBorders>
                <w:shd w:val="clear" w:color="auto" w:fill="auto"/>
                <w:noWrap/>
                <w:vAlign w:val="bottom"/>
                <w:hideMark/>
              </w:tcPr>
            </w:tcPrChange>
          </w:tcPr>
          <w:p w14:paraId="7576D96C" w14:textId="5BABC9A3" w:rsidR="001F3EFD" w:rsidRPr="00A912ED" w:rsidDel="001F3EFD" w:rsidRDefault="001F3EFD">
            <w:pPr>
              <w:spacing w:after="0" w:line="240" w:lineRule="auto"/>
              <w:jc w:val="right"/>
              <w:rPr>
                <w:del w:id="918" w:author="Andrés González Santa Cruz (andres.gonzalez.s)" w:date="2024-01-29T12:10:00Z"/>
                <w:rFonts w:eastAsia="Times New Roman" w:cs="Calibri"/>
                <w:color w:val="000000"/>
                <w:sz w:val="14"/>
                <w:szCs w:val="14"/>
                <w:lang w:val="es-CL" w:eastAsia="es-CL"/>
              </w:rPr>
              <w:pPrChange w:id="919" w:author="Andrés González Santa Cruz (andres.gonzalez.s)" w:date="2024-01-29T16:30:00Z">
                <w:pPr>
                  <w:spacing w:after="0" w:line="240" w:lineRule="auto"/>
                  <w:jc w:val="left"/>
                </w:pPr>
              </w:pPrChange>
            </w:pPr>
            <w:del w:id="920" w:author="Andrés González Santa Cruz (andres.gonzalez.s)" w:date="2024-01-29T12:10:00Z">
              <w:r w:rsidRPr="00A912ED" w:rsidDel="001F3EFD">
                <w:rPr>
                  <w:rFonts w:eastAsia="Times New Roman" w:cs="Calibri"/>
                  <w:color w:val="000000"/>
                  <w:sz w:val="14"/>
                  <w:szCs w:val="14"/>
                  <w:lang w:val="es-CL" w:eastAsia="es-CL"/>
                </w:rPr>
                <w:delText>Not seeking for work</w:delText>
              </w:r>
            </w:del>
          </w:p>
        </w:tc>
        <w:tc>
          <w:tcPr>
            <w:tcW w:w="723" w:type="pct"/>
            <w:tcBorders>
              <w:top w:val="nil"/>
              <w:left w:val="nil"/>
              <w:bottom w:val="nil"/>
              <w:right w:val="nil"/>
            </w:tcBorders>
            <w:shd w:val="clear" w:color="auto" w:fill="auto"/>
            <w:noWrap/>
            <w:hideMark/>
            <w:tcPrChange w:id="921" w:author="Andrés González Santa Cruz (andres.gonzalez.s)" w:date="2024-01-29T12:11:00Z">
              <w:tcPr>
                <w:tcW w:w="723" w:type="pct"/>
                <w:tcBorders>
                  <w:top w:val="nil"/>
                  <w:left w:val="nil"/>
                  <w:bottom w:val="nil"/>
                  <w:right w:val="nil"/>
                </w:tcBorders>
                <w:shd w:val="clear" w:color="auto" w:fill="auto"/>
                <w:noWrap/>
                <w:vAlign w:val="bottom"/>
                <w:hideMark/>
              </w:tcPr>
            </w:tcPrChange>
          </w:tcPr>
          <w:p w14:paraId="6B8001E3" w14:textId="0476943C" w:rsidR="001F3EFD" w:rsidRPr="00A912ED" w:rsidDel="001F3EFD" w:rsidRDefault="001F3EFD">
            <w:pPr>
              <w:spacing w:after="0" w:line="240" w:lineRule="auto"/>
              <w:jc w:val="right"/>
              <w:rPr>
                <w:del w:id="922" w:author="Andrés González Santa Cruz (andres.gonzalez.s)" w:date="2024-01-29T12:10:00Z"/>
                <w:rFonts w:eastAsia="Times New Roman" w:cs="Calibri"/>
                <w:color w:val="000000"/>
                <w:sz w:val="14"/>
                <w:szCs w:val="14"/>
                <w:lang w:val="es-CL" w:eastAsia="es-CL"/>
              </w:rPr>
            </w:pPr>
            <w:ins w:id="923" w:author="Andrés González Santa Cruz (andres.gonzalez.s)" w:date="2024-01-29T12:11:00Z">
              <w:r w:rsidRPr="001F3EFD">
                <w:rPr>
                  <w:rFonts w:eastAsia="Times New Roman" w:cs="Calibri"/>
                  <w:color w:val="000000"/>
                  <w:sz w:val="14"/>
                  <w:szCs w:val="14"/>
                  <w:lang w:val="es-CL" w:eastAsia="es-CL"/>
                  <w:rPrChange w:id="924" w:author="Andrés González Santa Cruz (andres.gonzalez.s)" w:date="2024-01-29T12:11:00Z">
                    <w:rPr/>
                  </w:rPrChange>
                </w:rPr>
                <w:t xml:space="preserve">  14258 (16.8) </w:t>
              </w:r>
            </w:ins>
            <w:del w:id="925" w:author="Andrés González Santa Cruz (andres.gonzalez.s)" w:date="2024-01-29T12:10:00Z">
              <w:r w:rsidRPr="00A912ED" w:rsidDel="001F3EFD">
                <w:rPr>
                  <w:rFonts w:eastAsia="Times New Roman" w:cs="Calibri"/>
                  <w:color w:val="000000"/>
                  <w:sz w:val="14"/>
                  <w:szCs w:val="14"/>
                  <w:lang w:val="es-CL" w:eastAsia="es-CL"/>
                </w:rPr>
                <w:delText xml:space="preserve">    832 ( 1.0) </w:delText>
              </w:r>
            </w:del>
          </w:p>
        </w:tc>
        <w:tc>
          <w:tcPr>
            <w:tcW w:w="723" w:type="pct"/>
            <w:tcBorders>
              <w:top w:val="nil"/>
              <w:left w:val="nil"/>
              <w:bottom w:val="nil"/>
              <w:right w:val="nil"/>
            </w:tcBorders>
            <w:shd w:val="clear" w:color="auto" w:fill="auto"/>
            <w:noWrap/>
            <w:hideMark/>
            <w:tcPrChange w:id="926" w:author="Andrés González Santa Cruz (andres.gonzalez.s)" w:date="2024-01-29T12:11:00Z">
              <w:tcPr>
                <w:tcW w:w="723" w:type="pct"/>
                <w:tcBorders>
                  <w:top w:val="nil"/>
                  <w:left w:val="nil"/>
                  <w:bottom w:val="nil"/>
                  <w:right w:val="nil"/>
                </w:tcBorders>
                <w:shd w:val="clear" w:color="auto" w:fill="auto"/>
                <w:noWrap/>
                <w:vAlign w:val="bottom"/>
                <w:hideMark/>
              </w:tcPr>
            </w:tcPrChange>
          </w:tcPr>
          <w:p w14:paraId="28D552D5" w14:textId="54217E1D" w:rsidR="001F3EFD" w:rsidRPr="00A912ED" w:rsidDel="001F3EFD" w:rsidRDefault="001F3EFD">
            <w:pPr>
              <w:spacing w:after="0" w:line="240" w:lineRule="auto"/>
              <w:jc w:val="right"/>
              <w:rPr>
                <w:del w:id="927" w:author="Andrés González Santa Cruz (andres.gonzalez.s)" w:date="2024-01-29T12:10:00Z"/>
                <w:rFonts w:eastAsia="Times New Roman" w:cs="Calibri"/>
                <w:color w:val="000000"/>
                <w:sz w:val="14"/>
                <w:szCs w:val="14"/>
                <w:lang w:val="es-CL" w:eastAsia="es-CL"/>
              </w:rPr>
            </w:pPr>
            <w:ins w:id="928" w:author="Andrés González Santa Cruz (andres.gonzalez.s)" w:date="2024-01-29T12:11:00Z">
              <w:r w:rsidRPr="001F3EFD">
                <w:rPr>
                  <w:rFonts w:eastAsia="Times New Roman" w:cs="Calibri"/>
                  <w:color w:val="000000"/>
                  <w:sz w:val="14"/>
                  <w:szCs w:val="14"/>
                  <w:lang w:val="es-CL" w:eastAsia="es-CL"/>
                  <w:rPrChange w:id="929" w:author="Andrés González Santa Cruz (andres.gonzalez.s)" w:date="2024-01-29T12:11:00Z">
                    <w:rPr/>
                  </w:rPrChange>
                </w:rPr>
                <w:t xml:space="preserve">   4206 (18.7) </w:t>
              </w:r>
            </w:ins>
            <w:del w:id="930" w:author="Andrés González Santa Cruz (andres.gonzalez.s)" w:date="2024-01-29T12:10:00Z">
              <w:r w:rsidRPr="00A912ED" w:rsidDel="001F3EFD">
                <w:rPr>
                  <w:rFonts w:eastAsia="Times New Roman" w:cs="Calibri"/>
                  <w:color w:val="000000"/>
                  <w:sz w:val="14"/>
                  <w:szCs w:val="14"/>
                  <w:lang w:val="es-CL" w:eastAsia="es-CL"/>
                </w:rPr>
                <w:delText xml:space="preserve">    152 (  0.7) </w:delText>
              </w:r>
            </w:del>
          </w:p>
        </w:tc>
        <w:tc>
          <w:tcPr>
            <w:tcW w:w="723" w:type="pct"/>
            <w:tcBorders>
              <w:top w:val="nil"/>
              <w:left w:val="nil"/>
              <w:bottom w:val="nil"/>
              <w:right w:val="nil"/>
            </w:tcBorders>
            <w:shd w:val="clear" w:color="auto" w:fill="auto"/>
            <w:noWrap/>
            <w:hideMark/>
            <w:tcPrChange w:id="931" w:author="Andrés González Santa Cruz (andres.gonzalez.s)" w:date="2024-01-29T12:11:00Z">
              <w:tcPr>
                <w:tcW w:w="723" w:type="pct"/>
                <w:tcBorders>
                  <w:top w:val="nil"/>
                  <w:left w:val="nil"/>
                  <w:bottom w:val="nil"/>
                  <w:right w:val="nil"/>
                </w:tcBorders>
                <w:shd w:val="clear" w:color="auto" w:fill="auto"/>
                <w:noWrap/>
                <w:vAlign w:val="bottom"/>
                <w:hideMark/>
              </w:tcPr>
            </w:tcPrChange>
          </w:tcPr>
          <w:p w14:paraId="1AD7887A" w14:textId="23F000D8" w:rsidR="001F3EFD" w:rsidRPr="00A912ED" w:rsidDel="001F3EFD" w:rsidRDefault="001F3EFD">
            <w:pPr>
              <w:spacing w:after="0" w:line="240" w:lineRule="auto"/>
              <w:jc w:val="right"/>
              <w:rPr>
                <w:del w:id="932" w:author="Andrés González Santa Cruz (andres.gonzalez.s)" w:date="2024-01-29T12:10:00Z"/>
                <w:rFonts w:eastAsia="Times New Roman" w:cs="Calibri"/>
                <w:color w:val="000000"/>
                <w:sz w:val="14"/>
                <w:szCs w:val="14"/>
                <w:lang w:val="es-CL" w:eastAsia="es-CL"/>
              </w:rPr>
            </w:pPr>
            <w:ins w:id="933" w:author="Andrés González Santa Cruz (andres.gonzalez.s)" w:date="2024-01-29T12:11:00Z">
              <w:r w:rsidRPr="001F3EFD">
                <w:rPr>
                  <w:rFonts w:eastAsia="Times New Roman" w:cs="Calibri"/>
                  <w:color w:val="000000"/>
                  <w:sz w:val="14"/>
                  <w:szCs w:val="14"/>
                  <w:lang w:val="es-CL" w:eastAsia="es-CL"/>
                  <w:rPrChange w:id="934" w:author="Andrés González Santa Cruz (andres.gonzalez.s)" w:date="2024-01-29T12:11:00Z">
                    <w:rPr/>
                  </w:rPrChange>
                </w:rPr>
                <w:t xml:space="preserve">  10052 (16.1) </w:t>
              </w:r>
            </w:ins>
            <w:del w:id="935" w:author="Andrés González Santa Cruz (andres.gonzalez.s)" w:date="2024-01-29T12:10:00Z">
              <w:r w:rsidRPr="00A912ED" w:rsidDel="001F3EFD">
                <w:rPr>
                  <w:rFonts w:eastAsia="Times New Roman" w:cs="Calibri"/>
                  <w:color w:val="000000"/>
                  <w:sz w:val="14"/>
                  <w:szCs w:val="14"/>
                  <w:lang w:val="es-CL" w:eastAsia="es-CL"/>
                </w:rPr>
                <w:delText xml:space="preserve">    680 ( 1.1) </w:delText>
              </w:r>
            </w:del>
          </w:p>
        </w:tc>
        <w:tc>
          <w:tcPr>
            <w:tcW w:w="310" w:type="pct"/>
            <w:tcBorders>
              <w:top w:val="nil"/>
              <w:left w:val="nil"/>
              <w:bottom w:val="nil"/>
              <w:right w:val="nil"/>
            </w:tcBorders>
            <w:shd w:val="clear" w:color="auto" w:fill="auto"/>
            <w:noWrap/>
            <w:vAlign w:val="bottom"/>
            <w:hideMark/>
            <w:tcPrChange w:id="936" w:author="Andrés González Santa Cruz (andres.gonzalez.s)" w:date="2024-01-29T12:11:00Z">
              <w:tcPr>
                <w:tcW w:w="310" w:type="pct"/>
                <w:tcBorders>
                  <w:top w:val="nil"/>
                  <w:left w:val="nil"/>
                  <w:bottom w:val="nil"/>
                  <w:right w:val="nil"/>
                </w:tcBorders>
                <w:shd w:val="clear" w:color="auto" w:fill="auto"/>
                <w:noWrap/>
                <w:vAlign w:val="bottom"/>
                <w:hideMark/>
              </w:tcPr>
            </w:tcPrChange>
          </w:tcPr>
          <w:p w14:paraId="599B74A7" w14:textId="0CEA1860" w:rsidR="001F3EFD" w:rsidRPr="00A912ED" w:rsidDel="001F3EFD" w:rsidRDefault="001F3EFD">
            <w:pPr>
              <w:spacing w:after="0" w:line="240" w:lineRule="auto"/>
              <w:jc w:val="right"/>
              <w:rPr>
                <w:del w:id="937" w:author="Andrés González Santa Cruz (andres.gonzalez.s)" w:date="2024-01-29T12:10:00Z"/>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938" w:author="Andrés González Santa Cruz (andres.gonzalez.s)" w:date="2024-01-29T12:11:00Z">
              <w:tcPr>
                <w:tcW w:w="280" w:type="pct"/>
                <w:tcBorders>
                  <w:top w:val="nil"/>
                  <w:left w:val="nil"/>
                  <w:bottom w:val="nil"/>
                  <w:right w:val="nil"/>
                </w:tcBorders>
                <w:shd w:val="clear" w:color="auto" w:fill="auto"/>
                <w:noWrap/>
                <w:vAlign w:val="bottom"/>
                <w:hideMark/>
              </w:tcPr>
            </w:tcPrChange>
          </w:tcPr>
          <w:p w14:paraId="469A9572" w14:textId="0BB5CD61" w:rsidR="001F3EFD" w:rsidRPr="00A912ED" w:rsidDel="001F3EFD" w:rsidRDefault="001F3EFD">
            <w:pPr>
              <w:spacing w:after="0" w:line="240" w:lineRule="auto"/>
              <w:jc w:val="right"/>
              <w:rPr>
                <w:del w:id="939" w:author="Andrés González Santa Cruz (andres.gonzalez.s)" w:date="2024-01-29T12:10:00Z"/>
                <w:rFonts w:eastAsia="Times New Roman" w:cs="Times New Roman"/>
                <w:sz w:val="14"/>
                <w:szCs w:val="14"/>
                <w:lang w:val="es-CL" w:eastAsia="es-CL"/>
              </w:rPr>
            </w:pPr>
          </w:p>
        </w:tc>
      </w:tr>
      <w:tr w:rsidR="001F3EFD" w:rsidRPr="00A912ED" w14:paraId="7BCEBABD" w14:textId="77777777" w:rsidTr="00643AF8">
        <w:trPr>
          <w:trHeight w:val="170"/>
          <w:trPrChange w:id="940" w:author="Andrés González Santa Cruz (andres.gonzalez.s)" w:date="2024-01-29T12:11:00Z">
            <w:trPr>
              <w:trHeight w:val="170"/>
            </w:trPr>
          </w:trPrChange>
        </w:trPr>
        <w:tc>
          <w:tcPr>
            <w:tcW w:w="1288" w:type="pct"/>
            <w:tcBorders>
              <w:top w:val="nil"/>
              <w:left w:val="nil"/>
              <w:bottom w:val="nil"/>
              <w:right w:val="nil"/>
            </w:tcBorders>
            <w:shd w:val="clear" w:color="auto" w:fill="auto"/>
            <w:noWrap/>
            <w:vAlign w:val="bottom"/>
            <w:hideMark/>
            <w:tcPrChange w:id="941" w:author="Andrés González Santa Cruz (andres.gonzalez.s)" w:date="2024-01-29T12:11:00Z">
              <w:tcPr>
                <w:tcW w:w="1288" w:type="pct"/>
                <w:tcBorders>
                  <w:top w:val="nil"/>
                  <w:left w:val="nil"/>
                  <w:bottom w:val="nil"/>
                  <w:right w:val="nil"/>
                </w:tcBorders>
                <w:shd w:val="clear" w:color="auto" w:fill="auto"/>
                <w:noWrap/>
                <w:vAlign w:val="bottom"/>
                <w:hideMark/>
              </w:tcPr>
            </w:tcPrChange>
          </w:tcPr>
          <w:p w14:paraId="20352645" w14:textId="77777777" w:rsidR="001F3EFD" w:rsidRPr="00A912ED" w:rsidRDefault="001F3EFD">
            <w:pPr>
              <w:spacing w:after="0" w:line="240" w:lineRule="auto"/>
              <w:jc w:val="right"/>
              <w:rPr>
                <w:rFonts w:eastAsia="Times New Roman" w:cs="Times New Roman"/>
                <w:sz w:val="14"/>
                <w:szCs w:val="14"/>
                <w:lang w:val="es-CL" w:eastAsia="es-CL"/>
              </w:rPr>
              <w:pPrChange w:id="942" w:author="Andrés González Santa Cruz (andres.gonzalez.s)" w:date="2024-01-29T16:30:00Z">
                <w:pPr>
                  <w:spacing w:after="0" w:line="240" w:lineRule="auto"/>
                  <w:jc w:val="left"/>
                </w:pPr>
              </w:pPrChange>
            </w:pPr>
          </w:p>
        </w:tc>
        <w:tc>
          <w:tcPr>
            <w:tcW w:w="954" w:type="pct"/>
            <w:tcBorders>
              <w:top w:val="nil"/>
              <w:left w:val="nil"/>
              <w:bottom w:val="nil"/>
              <w:right w:val="nil"/>
            </w:tcBorders>
            <w:shd w:val="clear" w:color="auto" w:fill="auto"/>
            <w:noWrap/>
            <w:vAlign w:val="bottom"/>
            <w:hideMark/>
            <w:tcPrChange w:id="943" w:author="Andrés González Santa Cruz (andres.gonzalez.s)" w:date="2024-01-29T12:11:00Z">
              <w:tcPr>
                <w:tcW w:w="954" w:type="pct"/>
                <w:tcBorders>
                  <w:top w:val="nil"/>
                  <w:left w:val="nil"/>
                  <w:bottom w:val="nil"/>
                  <w:right w:val="nil"/>
                </w:tcBorders>
                <w:shd w:val="clear" w:color="auto" w:fill="auto"/>
                <w:noWrap/>
                <w:vAlign w:val="bottom"/>
                <w:hideMark/>
              </w:tcPr>
            </w:tcPrChange>
          </w:tcPr>
          <w:p w14:paraId="3209F6D0"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Unemployed</w:t>
            </w:r>
            <w:proofErr w:type="spellEnd"/>
          </w:p>
        </w:tc>
        <w:tc>
          <w:tcPr>
            <w:tcW w:w="723" w:type="pct"/>
            <w:tcBorders>
              <w:top w:val="nil"/>
              <w:left w:val="nil"/>
              <w:bottom w:val="nil"/>
              <w:right w:val="nil"/>
            </w:tcBorders>
            <w:shd w:val="clear" w:color="auto" w:fill="auto"/>
            <w:noWrap/>
            <w:hideMark/>
            <w:tcPrChange w:id="944" w:author="Andrés González Santa Cruz (andres.gonzalez.s)" w:date="2024-01-29T12:11:00Z">
              <w:tcPr>
                <w:tcW w:w="723" w:type="pct"/>
                <w:tcBorders>
                  <w:top w:val="nil"/>
                  <w:left w:val="nil"/>
                  <w:bottom w:val="nil"/>
                  <w:right w:val="nil"/>
                </w:tcBorders>
                <w:shd w:val="clear" w:color="auto" w:fill="auto"/>
                <w:noWrap/>
                <w:vAlign w:val="bottom"/>
                <w:hideMark/>
              </w:tcPr>
            </w:tcPrChange>
          </w:tcPr>
          <w:p w14:paraId="434E69EC" w14:textId="14522DE6" w:rsidR="001F3EFD" w:rsidRPr="00A912ED" w:rsidRDefault="001F3EFD" w:rsidP="001F3EFD">
            <w:pPr>
              <w:spacing w:after="0" w:line="240" w:lineRule="auto"/>
              <w:jc w:val="right"/>
              <w:rPr>
                <w:rFonts w:eastAsia="Times New Roman" w:cs="Calibri"/>
                <w:color w:val="000000"/>
                <w:sz w:val="14"/>
                <w:szCs w:val="14"/>
                <w:lang w:val="es-CL" w:eastAsia="es-CL"/>
              </w:rPr>
            </w:pPr>
            <w:ins w:id="945" w:author="Andrés González Santa Cruz (andres.gonzalez.s)" w:date="2024-01-29T12:11:00Z">
              <w:r w:rsidRPr="001F3EFD">
                <w:rPr>
                  <w:rFonts w:eastAsia="Times New Roman" w:cs="Calibri"/>
                  <w:color w:val="000000"/>
                  <w:sz w:val="14"/>
                  <w:szCs w:val="14"/>
                  <w:lang w:val="es-CL" w:eastAsia="es-CL"/>
                  <w:rPrChange w:id="946" w:author="Andrés González Santa Cruz (andres.gonzalez.s)" w:date="2024-01-29T12:11:00Z">
                    <w:rPr/>
                  </w:rPrChange>
                </w:rPr>
                <w:t xml:space="preserve">  29382 (34.5) </w:t>
              </w:r>
            </w:ins>
            <w:del w:id="947" w:author="Andrés González Santa Cruz (andres.gonzalez.s)" w:date="2024-01-29T12:11:00Z">
              <w:r w:rsidRPr="00A912ED" w:rsidDel="00643AF8">
                <w:rPr>
                  <w:rFonts w:eastAsia="Times New Roman" w:cs="Calibri"/>
                  <w:color w:val="000000"/>
                  <w:sz w:val="14"/>
                  <w:szCs w:val="14"/>
                  <w:lang w:val="es-CL" w:eastAsia="es-CL"/>
                </w:rPr>
                <w:delText xml:space="preserve">  29189 (34.3) </w:delText>
              </w:r>
            </w:del>
          </w:p>
        </w:tc>
        <w:tc>
          <w:tcPr>
            <w:tcW w:w="723" w:type="pct"/>
            <w:tcBorders>
              <w:top w:val="nil"/>
              <w:left w:val="nil"/>
              <w:bottom w:val="nil"/>
              <w:right w:val="nil"/>
            </w:tcBorders>
            <w:shd w:val="clear" w:color="auto" w:fill="auto"/>
            <w:noWrap/>
            <w:hideMark/>
            <w:tcPrChange w:id="948" w:author="Andrés González Santa Cruz (andres.gonzalez.s)" w:date="2024-01-29T12:11:00Z">
              <w:tcPr>
                <w:tcW w:w="723" w:type="pct"/>
                <w:tcBorders>
                  <w:top w:val="nil"/>
                  <w:left w:val="nil"/>
                  <w:bottom w:val="nil"/>
                  <w:right w:val="nil"/>
                </w:tcBorders>
                <w:shd w:val="clear" w:color="auto" w:fill="auto"/>
                <w:noWrap/>
                <w:vAlign w:val="bottom"/>
                <w:hideMark/>
              </w:tcPr>
            </w:tcPrChange>
          </w:tcPr>
          <w:p w14:paraId="32424CD7" w14:textId="2D2BC5C5" w:rsidR="001F3EFD" w:rsidRPr="00A912ED" w:rsidRDefault="001F3EFD" w:rsidP="001F3EFD">
            <w:pPr>
              <w:spacing w:after="0" w:line="240" w:lineRule="auto"/>
              <w:jc w:val="right"/>
              <w:rPr>
                <w:rFonts w:eastAsia="Times New Roman" w:cs="Calibri"/>
                <w:color w:val="000000"/>
                <w:sz w:val="14"/>
                <w:szCs w:val="14"/>
                <w:lang w:val="es-CL" w:eastAsia="es-CL"/>
              </w:rPr>
            </w:pPr>
            <w:ins w:id="949" w:author="Andrés González Santa Cruz (andres.gonzalez.s)" w:date="2024-01-29T12:11:00Z">
              <w:r w:rsidRPr="001F3EFD">
                <w:rPr>
                  <w:rFonts w:eastAsia="Times New Roman" w:cs="Calibri"/>
                  <w:color w:val="000000"/>
                  <w:sz w:val="14"/>
                  <w:szCs w:val="14"/>
                  <w:lang w:val="es-CL" w:eastAsia="es-CL"/>
                  <w:rPrChange w:id="950" w:author="Andrés González Santa Cruz (andres.gonzalez.s)" w:date="2024-01-29T12:11:00Z">
                    <w:rPr/>
                  </w:rPrChange>
                </w:rPr>
                <w:t xml:space="preserve">   5688 (25.2) </w:t>
              </w:r>
            </w:ins>
            <w:del w:id="951" w:author="Andrés González Santa Cruz (andres.gonzalez.s)" w:date="2024-01-29T12:11:00Z">
              <w:r w:rsidRPr="00A912ED" w:rsidDel="00643AF8">
                <w:rPr>
                  <w:rFonts w:eastAsia="Times New Roman" w:cs="Calibri"/>
                  <w:color w:val="000000"/>
                  <w:sz w:val="14"/>
                  <w:szCs w:val="14"/>
                  <w:lang w:val="es-CL" w:eastAsia="es-CL"/>
                </w:rPr>
                <w:delText xml:space="preserve">   5653 ( 25.1) </w:delText>
              </w:r>
            </w:del>
          </w:p>
        </w:tc>
        <w:tc>
          <w:tcPr>
            <w:tcW w:w="723" w:type="pct"/>
            <w:tcBorders>
              <w:top w:val="nil"/>
              <w:left w:val="nil"/>
              <w:bottom w:val="nil"/>
              <w:right w:val="nil"/>
            </w:tcBorders>
            <w:shd w:val="clear" w:color="auto" w:fill="auto"/>
            <w:noWrap/>
            <w:hideMark/>
            <w:tcPrChange w:id="952" w:author="Andrés González Santa Cruz (andres.gonzalez.s)" w:date="2024-01-29T12:11:00Z">
              <w:tcPr>
                <w:tcW w:w="723" w:type="pct"/>
                <w:tcBorders>
                  <w:top w:val="nil"/>
                  <w:left w:val="nil"/>
                  <w:bottom w:val="nil"/>
                  <w:right w:val="nil"/>
                </w:tcBorders>
                <w:shd w:val="clear" w:color="auto" w:fill="auto"/>
                <w:noWrap/>
                <w:vAlign w:val="bottom"/>
                <w:hideMark/>
              </w:tcPr>
            </w:tcPrChange>
          </w:tcPr>
          <w:p w14:paraId="348AA03C" w14:textId="06191B14" w:rsidR="001F3EFD" w:rsidRPr="00A912ED" w:rsidRDefault="001F3EFD" w:rsidP="001F3EFD">
            <w:pPr>
              <w:spacing w:after="0" w:line="240" w:lineRule="auto"/>
              <w:jc w:val="right"/>
              <w:rPr>
                <w:rFonts w:eastAsia="Times New Roman" w:cs="Calibri"/>
                <w:color w:val="000000"/>
                <w:sz w:val="14"/>
                <w:szCs w:val="14"/>
                <w:lang w:val="es-CL" w:eastAsia="es-CL"/>
              </w:rPr>
            </w:pPr>
            <w:ins w:id="953" w:author="Andrés González Santa Cruz (andres.gonzalez.s)" w:date="2024-01-29T12:11:00Z">
              <w:r w:rsidRPr="001F3EFD">
                <w:rPr>
                  <w:rFonts w:eastAsia="Times New Roman" w:cs="Calibri"/>
                  <w:color w:val="000000"/>
                  <w:sz w:val="14"/>
                  <w:szCs w:val="14"/>
                  <w:lang w:val="es-CL" w:eastAsia="es-CL"/>
                  <w:rPrChange w:id="954" w:author="Andrés González Santa Cruz (andres.gonzalez.s)" w:date="2024-01-29T12:11:00Z">
                    <w:rPr/>
                  </w:rPrChange>
                </w:rPr>
                <w:t xml:space="preserve">  23694 (37.9) </w:t>
              </w:r>
            </w:ins>
            <w:del w:id="955" w:author="Andrés González Santa Cruz (andres.gonzalez.s)" w:date="2024-01-29T12:11:00Z">
              <w:r w:rsidRPr="00A912ED" w:rsidDel="00643AF8">
                <w:rPr>
                  <w:rFonts w:eastAsia="Times New Roman" w:cs="Calibri"/>
                  <w:color w:val="000000"/>
                  <w:sz w:val="14"/>
                  <w:szCs w:val="14"/>
                  <w:lang w:val="es-CL" w:eastAsia="es-CL"/>
                </w:rPr>
                <w:delText xml:space="preserve">  23536 (37.7) </w:delText>
              </w:r>
            </w:del>
          </w:p>
        </w:tc>
        <w:tc>
          <w:tcPr>
            <w:tcW w:w="310" w:type="pct"/>
            <w:tcBorders>
              <w:top w:val="nil"/>
              <w:left w:val="nil"/>
              <w:bottom w:val="nil"/>
              <w:right w:val="nil"/>
            </w:tcBorders>
            <w:shd w:val="clear" w:color="auto" w:fill="auto"/>
            <w:noWrap/>
            <w:vAlign w:val="bottom"/>
            <w:hideMark/>
            <w:tcPrChange w:id="956" w:author="Andrés González Santa Cruz (andres.gonzalez.s)" w:date="2024-01-29T12:11:00Z">
              <w:tcPr>
                <w:tcW w:w="310" w:type="pct"/>
                <w:tcBorders>
                  <w:top w:val="nil"/>
                  <w:left w:val="nil"/>
                  <w:bottom w:val="nil"/>
                  <w:right w:val="nil"/>
                </w:tcBorders>
                <w:shd w:val="clear" w:color="auto" w:fill="auto"/>
                <w:noWrap/>
                <w:vAlign w:val="bottom"/>
                <w:hideMark/>
              </w:tcPr>
            </w:tcPrChange>
          </w:tcPr>
          <w:p w14:paraId="4531E641"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957" w:author="Andrés González Santa Cruz (andres.gonzalez.s)" w:date="2024-01-29T12:11:00Z">
              <w:tcPr>
                <w:tcW w:w="280" w:type="pct"/>
                <w:tcBorders>
                  <w:top w:val="nil"/>
                  <w:left w:val="nil"/>
                  <w:bottom w:val="nil"/>
                  <w:right w:val="nil"/>
                </w:tcBorders>
                <w:shd w:val="clear" w:color="auto" w:fill="auto"/>
                <w:noWrap/>
                <w:vAlign w:val="bottom"/>
                <w:hideMark/>
              </w:tcPr>
            </w:tcPrChange>
          </w:tcPr>
          <w:p w14:paraId="0FB05C39"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012787B1" w14:textId="77777777" w:rsidTr="00374F04">
        <w:trPr>
          <w:trHeight w:val="170"/>
          <w:trPrChange w:id="958"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959"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44DEE22A"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960"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359748B0"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w:t>
            </w:r>
            <w:proofErr w:type="spellStart"/>
            <w:r w:rsidRPr="00A912ED">
              <w:rPr>
                <w:rFonts w:eastAsia="Times New Roman" w:cs="Calibri"/>
                <w:color w:val="000000"/>
                <w:sz w:val="14"/>
                <w:szCs w:val="14"/>
                <w:lang w:val="es-CL" w:eastAsia="es-CL"/>
              </w:rPr>
              <w:t>Missing</w:t>
            </w:r>
            <w:proofErr w:type="spellEnd"/>
            <w:r w:rsidRPr="00A912ED">
              <w:rPr>
                <w:rFonts w:eastAsia="Times New Roman" w:cs="Calibri"/>
                <w:color w:val="000000"/>
                <w:sz w:val="14"/>
                <w:szCs w:val="14"/>
                <w:lang w:val="es-CL" w:eastAsia="es-CL"/>
              </w:rPr>
              <w:t>]</w:t>
            </w:r>
          </w:p>
        </w:tc>
        <w:tc>
          <w:tcPr>
            <w:tcW w:w="723" w:type="pct"/>
            <w:tcBorders>
              <w:top w:val="nil"/>
              <w:left w:val="nil"/>
              <w:bottom w:val="nil"/>
              <w:right w:val="nil"/>
            </w:tcBorders>
            <w:shd w:val="clear" w:color="auto" w:fill="auto"/>
            <w:noWrap/>
            <w:vAlign w:val="bottom"/>
            <w:hideMark/>
            <w:tcPrChange w:id="96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7CC6334"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96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7067E82"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96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F30190A"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0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964"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533D9057"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965"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09399576"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2260E1DA" w14:textId="77777777" w:rsidTr="00374F04">
        <w:trPr>
          <w:trHeight w:val="170"/>
          <w:trPrChange w:id="966"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967"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648D5123"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Number</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of</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Children</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dichotomized</w:t>
            </w:r>
            <w:proofErr w:type="spellEnd"/>
            <w:r w:rsidRPr="00A912ED">
              <w:rPr>
                <w:rFonts w:eastAsia="Times New Roman" w:cs="Calibri"/>
                <w:color w:val="000000"/>
                <w:sz w:val="14"/>
                <w:szCs w:val="14"/>
                <w:lang w:val="es-CL" w:eastAsia="es-CL"/>
              </w:rPr>
              <w:t>) (%)</w:t>
            </w:r>
          </w:p>
        </w:tc>
        <w:tc>
          <w:tcPr>
            <w:tcW w:w="954" w:type="pct"/>
            <w:tcBorders>
              <w:top w:val="nil"/>
              <w:left w:val="nil"/>
              <w:bottom w:val="nil"/>
              <w:right w:val="nil"/>
            </w:tcBorders>
            <w:shd w:val="clear" w:color="auto" w:fill="auto"/>
            <w:noWrap/>
            <w:vAlign w:val="bottom"/>
            <w:hideMark/>
            <w:tcPrChange w:id="968"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1C6EA2A1" w14:textId="77777777" w:rsidR="001F3EFD" w:rsidRPr="00A912ED" w:rsidRDefault="001F3EFD" w:rsidP="001F3EFD">
            <w:pPr>
              <w:spacing w:after="0" w:line="240" w:lineRule="auto"/>
              <w:jc w:val="left"/>
              <w:rPr>
                <w:rFonts w:eastAsia="Times New Roman" w:cs="Calibri"/>
                <w:color w:val="000000"/>
                <w:sz w:val="14"/>
                <w:szCs w:val="14"/>
                <w:lang w:val="es-CL" w:eastAsia="es-CL"/>
              </w:rPr>
            </w:pPr>
          </w:p>
        </w:tc>
        <w:tc>
          <w:tcPr>
            <w:tcW w:w="723" w:type="pct"/>
            <w:tcBorders>
              <w:top w:val="nil"/>
              <w:left w:val="nil"/>
              <w:bottom w:val="nil"/>
              <w:right w:val="nil"/>
            </w:tcBorders>
            <w:shd w:val="clear" w:color="auto" w:fill="auto"/>
            <w:noWrap/>
            <w:vAlign w:val="bottom"/>
            <w:hideMark/>
            <w:tcPrChange w:id="96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B61C38B"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97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0978928"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97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0759F51"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310" w:type="pct"/>
            <w:tcBorders>
              <w:top w:val="nil"/>
              <w:left w:val="nil"/>
              <w:bottom w:val="nil"/>
              <w:right w:val="nil"/>
            </w:tcBorders>
            <w:shd w:val="clear" w:color="auto" w:fill="auto"/>
            <w:noWrap/>
            <w:vAlign w:val="bottom"/>
            <w:hideMark/>
            <w:tcPrChange w:id="972"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1B6DD3D3"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279" w:type="pct"/>
            <w:tcBorders>
              <w:top w:val="nil"/>
              <w:left w:val="nil"/>
              <w:bottom w:val="nil"/>
              <w:right w:val="nil"/>
            </w:tcBorders>
            <w:shd w:val="clear" w:color="auto" w:fill="auto"/>
            <w:noWrap/>
            <w:vAlign w:val="bottom"/>
            <w:hideMark/>
            <w:tcPrChange w:id="973"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1A78ABBB"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9B4100" w:rsidRPr="00A912ED" w14:paraId="7F3DB49B" w14:textId="77777777" w:rsidTr="00374F04">
        <w:trPr>
          <w:trHeight w:val="170"/>
          <w:trPrChange w:id="974"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975"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077534AE" w14:textId="77777777" w:rsidR="009B4100" w:rsidRPr="00A912ED" w:rsidRDefault="009B4100" w:rsidP="009B4100">
            <w:pPr>
              <w:spacing w:after="0" w:line="240" w:lineRule="auto"/>
              <w:jc w:val="left"/>
              <w:rPr>
                <w:rFonts w:eastAsia="Times New Roman" w:cs="Calibri"/>
                <w:color w:val="000000"/>
                <w:sz w:val="14"/>
                <w:szCs w:val="14"/>
                <w:lang w:val="es-CL" w:eastAsia="es-CL"/>
              </w:rPr>
            </w:pPr>
          </w:p>
        </w:tc>
        <w:tc>
          <w:tcPr>
            <w:tcW w:w="954" w:type="pct"/>
            <w:tcBorders>
              <w:top w:val="nil"/>
              <w:left w:val="nil"/>
              <w:bottom w:val="nil"/>
              <w:right w:val="nil"/>
            </w:tcBorders>
            <w:shd w:val="clear" w:color="auto" w:fill="auto"/>
            <w:noWrap/>
            <w:vAlign w:val="bottom"/>
            <w:hideMark/>
            <w:tcPrChange w:id="976"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3672A12C" w14:textId="77777777" w:rsidR="009B4100" w:rsidRPr="00A912ED" w:rsidRDefault="009B4100" w:rsidP="009B4100">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One</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or</w:t>
            </w:r>
            <w:proofErr w:type="spellEnd"/>
            <w:r w:rsidRPr="00A912ED">
              <w:rPr>
                <w:rFonts w:eastAsia="Times New Roman" w:cs="Calibri"/>
                <w:color w:val="000000"/>
                <w:sz w:val="14"/>
                <w:szCs w:val="14"/>
                <w:lang w:val="es-CL" w:eastAsia="es-CL"/>
              </w:rPr>
              <w:t xml:space="preserve"> more</w:t>
            </w:r>
          </w:p>
        </w:tc>
        <w:tc>
          <w:tcPr>
            <w:tcW w:w="723" w:type="pct"/>
            <w:tcBorders>
              <w:top w:val="nil"/>
              <w:left w:val="nil"/>
              <w:bottom w:val="nil"/>
              <w:right w:val="nil"/>
            </w:tcBorders>
            <w:shd w:val="clear" w:color="auto" w:fill="auto"/>
            <w:noWrap/>
            <w:vAlign w:val="bottom"/>
            <w:hideMark/>
            <w:tcPrChange w:id="97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69DE408" w14:textId="77777777" w:rsidR="009B4100" w:rsidRPr="00A912ED" w:rsidRDefault="009B4100" w:rsidP="009B4100">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64165 (75.4) </w:t>
            </w:r>
          </w:p>
        </w:tc>
        <w:tc>
          <w:tcPr>
            <w:tcW w:w="723" w:type="pct"/>
            <w:tcBorders>
              <w:top w:val="nil"/>
              <w:left w:val="nil"/>
              <w:bottom w:val="nil"/>
              <w:right w:val="nil"/>
            </w:tcBorders>
            <w:shd w:val="clear" w:color="auto" w:fill="auto"/>
            <w:noWrap/>
            <w:vAlign w:val="bottom"/>
            <w:hideMark/>
            <w:tcPrChange w:id="978"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241F8F2" w14:textId="77777777" w:rsidR="009B4100" w:rsidRPr="00A912ED" w:rsidRDefault="009B4100" w:rsidP="009B4100">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18191 </w:t>
            </w:r>
            <w:proofErr w:type="gramStart"/>
            <w:r w:rsidRPr="00A912ED">
              <w:rPr>
                <w:rFonts w:eastAsia="Times New Roman" w:cs="Calibri"/>
                <w:color w:val="000000"/>
                <w:sz w:val="14"/>
                <w:szCs w:val="14"/>
                <w:lang w:val="es-CL" w:eastAsia="es-CL"/>
              </w:rPr>
              <w:t>( 80.7</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97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7F84749" w14:textId="77777777" w:rsidR="009B4100" w:rsidRPr="00A912ED" w:rsidRDefault="009B4100" w:rsidP="009B4100">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45974 (73.6) </w:t>
            </w:r>
          </w:p>
        </w:tc>
        <w:tc>
          <w:tcPr>
            <w:tcW w:w="310" w:type="pct"/>
            <w:tcBorders>
              <w:top w:val="nil"/>
              <w:left w:val="nil"/>
              <w:bottom w:val="nil"/>
              <w:right w:val="nil"/>
            </w:tcBorders>
            <w:shd w:val="clear" w:color="auto" w:fill="auto"/>
            <w:noWrap/>
            <w:vAlign w:val="bottom"/>
            <w:hideMark/>
            <w:tcPrChange w:id="980"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1AD3A087" w14:textId="4C173506" w:rsidR="009B4100" w:rsidRPr="00A912ED" w:rsidRDefault="009B4100" w:rsidP="009B4100">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&lt;0.001</w:t>
            </w:r>
          </w:p>
        </w:tc>
        <w:tc>
          <w:tcPr>
            <w:tcW w:w="279" w:type="pct"/>
            <w:tcBorders>
              <w:top w:val="nil"/>
              <w:left w:val="nil"/>
              <w:bottom w:val="nil"/>
              <w:right w:val="nil"/>
            </w:tcBorders>
            <w:shd w:val="clear" w:color="auto" w:fill="auto"/>
            <w:noWrap/>
            <w:vAlign w:val="bottom"/>
            <w:hideMark/>
            <w:tcPrChange w:id="981"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05D95FD2" w14:textId="315A1819" w:rsidR="009B4100" w:rsidRPr="00A912ED" w:rsidRDefault="009B4100" w:rsidP="009B4100">
            <w:pPr>
              <w:spacing w:after="0" w:line="240" w:lineRule="auto"/>
              <w:jc w:val="right"/>
              <w:rPr>
                <w:rFonts w:eastAsia="Times New Roman" w:cs="Times New Roman"/>
                <w:sz w:val="14"/>
                <w:szCs w:val="14"/>
                <w:lang w:val="es-CL" w:eastAsia="es-CL"/>
              </w:rPr>
            </w:pPr>
            <w:r w:rsidRPr="00A912ED">
              <w:rPr>
                <w:rFonts w:eastAsia="Times New Roman" w:cs="Calibri"/>
                <w:color w:val="000000"/>
                <w:sz w:val="14"/>
                <w:szCs w:val="14"/>
                <w:lang w:val="es-CL" w:eastAsia="es-CL"/>
              </w:rPr>
              <w:t>0</w:t>
            </w:r>
            <w:ins w:id="982" w:author="Andrés González Santa Cruz (andres.gonzalez.s)" w:date="2024-01-27T15:56:00Z">
              <w:r>
                <w:rPr>
                  <w:rFonts w:eastAsia="Times New Roman" w:cs="Calibri"/>
                  <w:color w:val="000000"/>
                  <w:sz w:val="14"/>
                  <w:szCs w:val="14"/>
                  <w:lang w:val="es-CL" w:eastAsia="es-CL"/>
                </w:rPr>
                <w:t>.</w:t>
              </w:r>
            </w:ins>
            <w:r w:rsidRPr="00A912ED">
              <w:rPr>
                <w:rFonts w:eastAsia="Times New Roman" w:cs="Calibri"/>
                <w:color w:val="000000"/>
                <w:sz w:val="14"/>
                <w:szCs w:val="14"/>
                <w:lang w:val="es-CL" w:eastAsia="es-CL"/>
              </w:rPr>
              <w:t>172</w:t>
            </w:r>
          </w:p>
        </w:tc>
      </w:tr>
      <w:tr w:rsidR="001F3EFD" w:rsidRPr="00A912ED" w14:paraId="157E3409" w14:textId="77777777" w:rsidTr="00374F04">
        <w:trPr>
          <w:trHeight w:val="170"/>
          <w:trPrChange w:id="983"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984"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7D469CC9"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985"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18F9BC3D"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w:t>
            </w:r>
            <w:proofErr w:type="spellStart"/>
            <w:r w:rsidRPr="00A912ED">
              <w:rPr>
                <w:rFonts w:eastAsia="Times New Roman" w:cs="Calibri"/>
                <w:color w:val="000000"/>
                <w:sz w:val="14"/>
                <w:szCs w:val="14"/>
                <w:lang w:val="es-CL" w:eastAsia="es-CL"/>
              </w:rPr>
              <w:t>Missing</w:t>
            </w:r>
            <w:proofErr w:type="spellEnd"/>
            <w:r w:rsidRPr="00A912ED">
              <w:rPr>
                <w:rFonts w:eastAsia="Times New Roman" w:cs="Calibri"/>
                <w:color w:val="000000"/>
                <w:sz w:val="14"/>
                <w:szCs w:val="14"/>
                <w:lang w:val="es-CL" w:eastAsia="es-CL"/>
              </w:rPr>
              <w:t>]</w:t>
            </w:r>
          </w:p>
        </w:tc>
        <w:tc>
          <w:tcPr>
            <w:tcW w:w="723" w:type="pct"/>
            <w:tcBorders>
              <w:top w:val="nil"/>
              <w:left w:val="nil"/>
              <w:bottom w:val="nil"/>
              <w:right w:val="nil"/>
            </w:tcBorders>
            <w:shd w:val="clear" w:color="auto" w:fill="auto"/>
            <w:noWrap/>
            <w:vAlign w:val="bottom"/>
            <w:hideMark/>
            <w:tcPrChange w:id="98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FB73552"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745 </w:t>
            </w:r>
            <w:proofErr w:type="gramStart"/>
            <w:r w:rsidRPr="00A912ED">
              <w:rPr>
                <w:rFonts w:eastAsia="Times New Roman" w:cs="Calibri"/>
                <w:color w:val="000000"/>
                <w:sz w:val="14"/>
                <w:szCs w:val="14"/>
                <w:lang w:val="es-CL" w:eastAsia="es-CL"/>
              </w:rPr>
              <w:t>( 0.9</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98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285575D"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200 </w:t>
            </w:r>
            <w:proofErr w:type="gramStart"/>
            <w:r w:rsidRPr="00A912ED">
              <w:rPr>
                <w:rFonts w:eastAsia="Times New Roman" w:cs="Calibri"/>
                <w:color w:val="000000"/>
                <w:sz w:val="14"/>
                <w:szCs w:val="14"/>
                <w:lang w:val="es-CL" w:eastAsia="es-CL"/>
              </w:rPr>
              <w:t>(  0.9</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988"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0757D0E"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545 </w:t>
            </w:r>
            <w:proofErr w:type="gramStart"/>
            <w:r w:rsidRPr="00A912ED">
              <w:rPr>
                <w:rFonts w:eastAsia="Times New Roman" w:cs="Calibri"/>
                <w:color w:val="000000"/>
                <w:sz w:val="14"/>
                <w:szCs w:val="14"/>
                <w:lang w:val="es-CL" w:eastAsia="es-CL"/>
              </w:rPr>
              <w:t>( 0.9</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989"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364B35B6"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990"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2069CA2F"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30129D22" w14:textId="77777777" w:rsidTr="00374F04">
        <w:trPr>
          <w:trHeight w:val="170"/>
          <w:trPrChange w:id="991"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992"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259EF146"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Housing</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Situation</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Tenure</w:t>
            </w:r>
            <w:proofErr w:type="spellEnd"/>
            <w:r w:rsidRPr="00A912ED">
              <w:rPr>
                <w:rFonts w:eastAsia="Times New Roman" w:cs="Calibri"/>
                <w:color w:val="000000"/>
                <w:sz w:val="14"/>
                <w:szCs w:val="14"/>
                <w:lang w:val="es-CL" w:eastAsia="es-CL"/>
              </w:rPr>
              <w:t xml:space="preserve"> Status) (%)</w:t>
            </w:r>
          </w:p>
        </w:tc>
        <w:tc>
          <w:tcPr>
            <w:tcW w:w="954" w:type="pct"/>
            <w:tcBorders>
              <w:top w:val="nil"/>
              <w:left w:val="nil"/>
              <w:bottom w:val="nil"/>
              <w:right w:val="nil"/>
            </w:tcBorders>
            <w:shd w:val="clear" w:color="auto" w:fill="auto"/>
            <w:noWrap/>
            <w:vAlign w:val="bottom"/>
            <w:hideMark/>
            <w:tcPrChange w:id="993"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5D9AC027" w14:textId="77777777" w:rsidR="001F3EFD" w:rsidRPr="00A912ED" w:rsidRDefault="001F3EFD" w:rsidP="001F3EFD">
            <w:pPr>
              <w:spacing w:after="0" w:line="240" w:lineRule="auto"/>
              <w:jc w:val="left"/>
              <w:rPr>
                <w:rFonts w:eastAsia="Times New Roman" w:cs="Calibri"/>
                <w:color w:val="000000"/>
                <w:sz w:val="14"/>
                <w:szCs w:val="14"/>
                <w:lang w:val="es-CL" w:eastAsia="es-CL"/>
              </w:rPr>
            </w:pPr>
          </w:p>
        </w:tc>
        <w:tc>
          <w:tcPr>
            <w:tcW w:w="723" w:type="pct"/>
            <w:tcBorders>
              <w:top w:val="nil"/>
              <w:left w:val="nil"/>
              <w:bottom w:val="nil"/>
              <w:right w:val="nil"/>
            </w:tcBorders>
            <w:shd w:val="clear" w:color="auto" w:fill="auto"/>
            <w:noWrap/>
            <w:vAlign w:val="bottom"/>
            <w:hideMark/>
            <w:tcPrChange w:id="99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4CA7B14"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99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6E058C0"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99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7B99737"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310" w:type="pct"/>
            <w:tcBorders>
              <w:top w:val="nil"/>
              <w:left w:val="nil"/>
              <w:bottom w:val="nil"/>
              <w:right w:val="nil"/>
            </w:tcBorders>
            <w:shd w:val="clear" w:color="auto" w:fill="auto"/>
            <w:noWrap/>
            <w:vAlign w:val="bottom"/>
            <w:hideMark/>
            <w:tcPrChange w:id="997"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05EAEE2E"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279" w:type="pct"/>
            <w:tcBorders>
              <w:top w:val="nil"/>
              <w:left w:val="nil"/>
              <w:bottom w:val="nil"/>
              <w:right w:val="nil"/>
            </w:tcBorders>
            <w:shd w:val="clear" w:color="auto" w:fill="auto"/>
            <w:noWrap/>
            <w:vAlign w:val="bottom"/>
            <w:hideMark/>
            <w:tcPrChange w:id="998"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0032988A"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1E38316E" w14:textId="77777777" w:rsidTr="00374F04">
        <w:trPr>
          <w:trHeight w:val="170"/>
          <w:trPrChange w:id="999"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000"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5522E144"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001"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3628D39B"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Illegal</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Settlement</w:t>
            </w:r>
            <w:proofErr w:type="spellEnd"/>
          </w:p>
        </w:tc>
        <w:tc>
          <w:tcPr>
            <w:tcW w:w="723" w:type="pct"/>
            <w:tcBorders>
              <w:top w:val="nil"/>
              <w:left w:val="nil"/>
              <w:bottom w:val="nil"/>
              <w:right w:val="nil"/>
            </w:tcBorders>
            <w:shd w:val="clear" w:color="auto" w:fill="auto"/>
            <w:noWrap/>
            <w:vAlign w:val="bottom"/>
            <w:hideMark/>
            <w:tcPrChange w:id="100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74ABC58"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906 </w:t>
            </w:r>
            <w:proofErr w:type="gramStart"/>
            <w:r w:rsidRPr="00A912ED">
              <w:rPr>
                <w:rFonts w:eastAsia="Times New Roman" w:cs="Calibri"/>
                <w:color w:val="000000"/>
                <w:sz w:val="14"/>
                <w:szCs w:val="14"/>
                <w:lang w:val="es-CL" w:eastAsia="es-CL"/>
              </w:rPr>
              <w:t>( 1.1</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00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9287068"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200 </w:t>
            </w:r>
            <w:proofErr w:type="gramStart"/>
            <w:r w:rsidRPr="00A912ED">
              <w:rPr>
                <w:rFonts w:eastAsia="Times New Roman" w:cs="Calibri"/>
                <w:color w:val="000000"/>
                <w:sz w:val="14"/>
                <w:szCs w:val="14"/>
                <w:lang w:val="es-CL" w:eastAsia="es-CL"/>
              </w:rPr>
              <w:t>(  0.9</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00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F6D29F6"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706 </w:t>
            </w:r>
            <w:proofErr w:type="gramStart"/>
            <w:r w:rsidRPr="00A912ED">
              <w:rPr>
                <w:rFonts w:eastAsia="Times New Roman" w:cs="Calibri"/>
                <w:color w:val="000000"/>
                <w:sz w:val="14"/>
                <w:szCs w:val="14"/>
                <w:lang w:val="es-CL" w:eastAsia="es-CL"/>
              </w:rPr>
              <w:t>( 1.1</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1005"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29EF9697"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&lt;0.001</w:t>
            </w:r>
          </w:p>
        </w:tc>
        <w:tc>
          <w:tcPr>
            <w:tcW w:w="279" w:type="pct"/>
            <w:tcBorders>
              <w:top w:val="nil"/>
              <w:left w:val="nil"/>
              <w:bottom w:val="nil"/>
              <w:right w:val="nil"/>
            </w:tcBorders>
            <w:shd w:val="clear" w:color="auto" w:fill="auto"/>
            <w:noWrap/>
            <w:vAlign w:val="bottom"/>
            <w:hideMark/>
            <w:tcPrChange w:id="1006"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6F334DAF" w14:textId="7BBF6F15" w:rsidR="001F3EFD" w:rsidRPr="00A912ED" w:rsidRDefault="001F3EFD">
            <w:pPr>
              <w:spacing w:after="0" w:line="240" w:lineRule="auto"/>
              <w:jc w:val="right"/>
              <w:rPr>
                <w:rFonts w:eastAsia="Times New Roman" w:cs="Calibri"/>
                <w:color w:val="000000"/>
                <w:sz w:val="14"/>
                <w:szCs w:val="14"/>
                <w:lang w:val="es-CL" w:eastAsia="es-CL"/>
              </w:rPr>
              <w:pPrChange w:id="1007" w:author="Andrés González Santa Cruz (andres.gonzalez.s)" w:date="2024-01-29T16:30:00Z">
                <w:pPr>
                  <w:spacing w:after="0" w:line="240" w:lineRule="auto"/>
                  <w:jc w:val="left"/>
                </w:pPr>
              </w:pPrChange>
            </w:pPr>
            <w:r w:rsidRPr="00A912ED">
              <w:rPr>
                <w:rFonts w:eastAsia="Times New Roman" w:cs="Calibri"/>
                <w:color w:val="000000"/>
                <w:sz w:val="14"/>
                <w:szCs w:val="14"/>
                <w:lang w:val="es-CL" w:eastAsia="es-CL"/>
              </w:rPr>
              <w:t>0</w:t>
            </w:r>
            <w:ins w:id="1008" w:author="Andrés González Santa Cruz (andres.gonzalez.s)" w:date="2024-01-27T15:56:00Z">
              <w:r>
                <w:rPr>
                  <w:rFonts w:eastAsia="Times New Roman" w:cs="Calibri"/>
                  <w:color w:val="000000"/>
                  <w:sz w:val="14"/>
                  <w:szCs w:val="14"/>
                  <w:lang w:val="es-CL" w:eastAsia="es-CL"/>
                </w:rPr>
                <w:t>.</w:t>
              </w:r>
            </w:ins>
            <w:r w:rsidRPr="00A912ED">
              <w:rPr>
                <w:rFonts w:eastAsia="Times New Roman" w:cs="Calibri"/>
                <w:color w:val="000000"/>
                <w:sz w:val="14"/>
                <w:szCs w:val="14"/>
                <w:lang w:val="es-CL" w:eastAsia="es-CL"/>
              </w:rPr>
              <w:t>267</w:t>
            </w:r>
          </w:p>
        </w:tc>
      </w:tr>
      <w:tr w:rsidR="001F3EFD" w:rsidRPr="00A912ED" w14:paraId="736ACD15" w14:textId="77777777" w:rsidTr="00374F04">
        <w:trPr>
          <w:trHeight w:val="170"/>
          <w:trPrChange w:id="1009"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010"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6CCD105D" w14:textId="77777777" w:rsidR="001F3EFD" w:rsidRPr="00A912ED" w:rsidRDefault="001F3EFD" w:rsidP="001F3EFD">
            <w:pPr>
              <w:spacing w:after="0" w:line="240" w:lineRule="auto"/>
              <w:jc w:val="left"/>
              <w:rPr>
                <w:rFonts w:eastAsia="Times New Roman" w:cs="Calibri"/>
                <w:color w:val="000000"/>
                <w:sz w:val="14"/>
                <w:szCs w:val="14"/>
                <w:lang w:val="es-CL" w:eastAsia="es-CL"/>
              </w:rPr>
            </w:pPr>
          </w:p>
        </w:tc>
        <w:tc>
          <w:tcPr>
            <w:tcW w:w="954" w:type="pct"/>
            <w:tcBorders>
              <w:top w:val="nil"/>
              <w:left w:val="nil"/>
              <w:bottom w:val="nil"/>
              <w:right w:val="nil"/>
            </w:tcBorders>
            <w:shd w:val="clear" w:color="auto" w:fill="auto"/>
            <w:noWrap/>
            <w:vAlign w:val="bottom"/>
            <w:hideMark/>
            <w:tcPrChange w:id="1011"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11F9C3F6" w14:textId="77777777" w:rsidR="001F3EFD" w:rsidRPr="00A912ED" w:rsidRDefault="001F3EFD" w:rsidP="001F3EFD">
            <w:pPr>
              <w:spacing w:after="0" w:line="240" w:lineRule="auto"/>
              <w:jc w:val="left"/>
              <w:rPr>
                <w:rFonts w:eastAsia="Times New Roman" w:cs="Calibri"/>
                <w:color w:val="000000"/>
                <w:sz w:val="14"/>
                <w:szCs w:val="14"/>
                <w:lang w:val="es-CL" w:eastAsia="es-CL"/>
              </w:rPr>
            </w:pPr>
            <w:commentRangeStart w:id="1012"/>
            <w:proofErr w:type="spellStart"/>
            <w:r w:rsidRPr="00A912ED">
              <w:rPr>
                <w:rFonts w:eastAsia="Times New Roman" w:cs="Calibri"/>
                <w:color w:val="000000"/>
                <w:sz w:val="14"/>
                <w:szCs w:val="14"/>
                <w:lang w:val="es-CL" w:eastAsia="es-CL"/>
              </w:rPr>
              <w:t>Others</w:t>
            </w:r>
            <w:commentRangeEnd w:id="1012"/>
            <w:proofErr w:type="spellEnd"/>
            <w:r>
              <w:rPr>
                <w:rStyle w:val="Refdecomentario"/>
                <w:rFonts w:ascii="Times New Roman" w:eastAsia="Times New Roman" w:hAnsi="Times New Roman" w:cs="Times New Roman"/>
                <w:lang w:val="es-CL" w:eastAsia="es-ES_tradnl"/>
              </w:rPr>
              <w:commentReference w:id="1012"/>
            </w:r>
          </w:p>
        </w:tc>
        <w:tc>
          <w:tcPr>
            <w:tcW w:w="723" w:type="pct"/>
            <w:tcBorders>
              <w:top w:val="nil"/>
              <w:left w:val="nil"/>
              <w:bottom w:val="nil"/>
              <w:right w:val="nil"/>
            </w:tcBorders>
            <w:shd w:val="clear" w:color="auto" w:fill="auto"/>
            <w:noWrap/>
            <w:vAlign w:val="bottom"/>
            <w:hideMark/>
            <w:tcPrChange w:id="101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5DF77BB"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2354 </w:t>
            </w:r>
            <w:proofErr w:type="gramStart"/>
            <w:r w:rsidRPr="00A912ED">
              <w:rPr>
                <w:rFonts w:eastAsia="Times New Roman" w:cs="Calibri"/>
                <w:color w:val="000000"/>
                <w:sz w:val="14"/>
                <w:szCs w:val="14"/>
                <w:lang w:val="es-CL" w:eastAsia="es-CL"/>
              </w:rPr>
              <w:t>( 2.8</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01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900FFB9"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609 </w:t>
            </w:r>
            <w:proofErr w:type="gramStart"/>
            <w:r w:rsidRPr="00A912ED">
              <w:rPr>
                <w:rFonts w:eastAsia="Times New Roman" w:cs="Calibri"/>
                <w:color w:val="000000"/>
                <w:sz w:val="14"/>
                <w:szCs w:val="14"/>
                <w:lang w:val="es-CL" w:eastAsia="es-CL"/>
              </w:rPr>
              <w:t>(  2.7</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01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65F3E4B"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1745 </w:t>
            </w:r>
            <w:proofErr w:type="gramStart"/>
            <w:r w:rsidRPr="00A912ED">
              <w:rPr>
                <w:rFonts w:eastAsia="Times New Roman" w:cs="Calibri"/>
                <w:color w:val="000000"/>
                <w:sz w:val="14"/>
                <w:szCs w:val="14"/>
                <w:lang w:val="es-CL" w:eastAsia="es-CL"/>
              </w:rPr>
              <w:t>( 2.8</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1016"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5EE56DCE"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017"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2EF12024"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3EAF5C04" w14:textId="77777777" w:rsidTr="00374F04">
        <w:trPr>
          <w:trHeight w:val="170"/>
          <w:trPrChange w:id="1018"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019"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634A8DD2"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020"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3E2FA068" w14:textId="77777777" w:rsidR="001F3EFD" w:rsidRPr="00A912ED" w:rsidRDefault="001F3EFD" w:rsidP="001F3EFD">
            <w:pPr>
              <w:spacing w:after="0" w:line="240" w:lineRule="auto"/>
              <w:jc w:val="left"/>
              <w:rPr>
                <w:rFonts w:eastAsia="Times New Roman" w:cs="Calibri"/>
                <w:color w:val="000000"/>
                <w:sz w:val="14"/>
                <w:szCs w:val="14"/>
                <w:lang w:val="en-US" w:eastAsia="es-CL"/>
              </w:rPr>
            </w:pPr>
            <w:r w:rsidRPr="00A912ED">
              <w:rPr>
                <w:rFonts w:eastAsia="Times New Roman" w:cs="Calibri"/>
                <w:color w:val="000000"/>
                <w:sz w:val="14"/>
                <w:szCs w:val="14"/>
                <w:lang w:val="en-US" w:eastAsia="es-CL"/>
              </w:rPr>
              <w:t>Owner/Transferred dwellings/Pays Dividends</w:t>
            </w:r>
          </w:p>
        </w:tc>
        <w:tc>
          <w:tcPr>
            <w:tcW w:w="723" w:type="pct"/>
            <w:tcBorders>
              <w:top w:val="nil"/>
              <w:left w:val="nil"/>
              <w:bottom w:val="nil"/>
              <w:right w:val="nil"/>
            </w:tcBorders>
            <w:shd w:val="clear" w:color="auto" w:fill="auto"/>
            <w:noWrap/>
            <w:vAlign w:val="bottom"/>
            <w:hideMark/>
            <w:tcPrChange w:id="102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4299DEF"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n-US" w:eastAsia="es-CL"/>
              </w:rPr>
              <w:t xml:space="preserve">  </w:t>
            </w:r>
            <w:r w:rsidRPr="00A912ED">
              <w:rPr>
                <w:rFonts w:eastAsia="Times New Roman" w:cs="Calibri"/>
                <w:color w:val="000000"/>
                <w:sz w:val="14"/>
                <w:szCs w:val="14"/>
                <w:lang w:val="es-CL" w:eastAsia="es-CL"/>
              </w:rPr>
              <w:t xml:space="preserve">29934 (35.2) </w:t>
            </w:r>
          </w:p>
        </w:tc>
        <w:tc>
          <w:tcPr>
            <w:tcW w:w="723" w:type="pct"/>
            <w:tcBorders>
              <w:top w:val="nil"/>
              <w:left w:val="nil"/>
              <w:bottom w:val="nil"/>
              <w:right w:val="nil"/>
            </w:tcBorders>
            <w:shd w:val="clear" w:color="auto" w:fill="auto"/>
            <w:noWrap/>
            <w:vAlign w:val="bottom"/>
            <w:hideMark/>
            <w:tcPrChange w:id="102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B9C9FBC"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9863 </w:t>
            </w:r>
            <w:proofErr w:type="gramStart"/>
            <w:r w:rsidRPr="00A912ED">
              <w:rPr>
                <w:rFonts w:eastAsia="Times New Roman" w:cs="Calibri"/>
                <w:color w:val="000000"/>
                <w:sz w:val="14"/>
                <w:szCs w:val="14"/>
                <w:lang w:val="es-CL" w:eastAsia="es-CL"/>
              </w:rPr>
              <w:t>( 43.7</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02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2A8B4D5"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20071 (32.1) </w:t>
            </w:r>
          </w:p>
        </w:tc>
        <w:tc>
          <w:tcPr>
            <w:tcW w:w="310" w:type="pct"/>
            <w:tcBorders>
              <w:top w:val="nil"/>
              <w:left w:val="nil"/>
              <w:bottom w:val="nil"/>
              <w:right w:val="nil"/>
            </w:tcBorders>
            <w:shd w:val="clear" w:color="auto" w:fill="auto"/>
            <w:noWrap/>
            <w:vAlign w:val="bottom"/>
            <w:hideMark/>
            <w:tcPrChange w:id="1024"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6D2E186E"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025"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7EAC9A7B"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60334C35" w14:textId="77777777" w:rsidTr="00374F04">
        <w:trPr>
          <w:trHeight w:val="170"/>
          <w:trPrChange w:id="1026"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027"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6869DEB1"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028"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409112F4"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Renting</w:t>
            </w:r>
          </w:p>
        </w:tc>
        <w:tc>
          <w:tcPr>
            <w:tcW w:w="723" w:type="pct"/>
            <w:tcBorders>
              <w:top w:val="nil"/>
              <w:left w:val="nil"/>
              <w:bottom w:val="nil"/>
              <w:right w:val="nil"/>
            </w:tcBorders>
            <w:shd w:val="clear" w:color="auto" w:fill="auto"/>
            <w:noWrap/>
            <w:vAlign w:val="bottom"/>
            <w:hideMark/>
            <w:tcPrChange w:id="102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890EEA3"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14566 (17.1) </w:t>
            </w:r>
          </w:p>
        </w:tc>
        <w:tc>
          <w:tcPr>
            <w:tcW w:w="723" w:type="pct"/>
            <w:tcBorders>
              <w:top w:val="nil"/>
              <w:left w:val="nil"/>
              <w:bottom w:val="nil"/>
              <w:right w:val="nil"/>
            </w:tcBorders>
            <w:shd w:val="clear" w:color="auto" w:fill="auto"/>
            <w:noWrap/>
            <w:vAlign w:val="bottom"/>
            <w:hideMark/>
            <w:tcPrChange w:id="103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B1FAE72"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3835 </w:t>
            </w:r>
            <w:proofErr w:type="gramStart"/>
            <w:r w:rsidRPr="00A912ED">
              <w:rPr>
                <w:rFonts w:eastAsia="Times New Roman" w:cs="Calibri"/>
                <w:color w:val="000000"/>
                <w:sz w:val="14"/>
                <w:szCs w:val="14"/>
                <w:lang w:val="es-CL" w:eastAsia="es-CL"/>
              </w:rPr>
              <w:t>( 17.0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03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9740CFA"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10731 (17.2) </w:t>
            </w:r>
          </w:p>
        </w:tc>
        <w:tc>
          <w:tcPr>
            <w:tcW w:w="310" w:type="pct"/>
            <w:tcBorders>
              <w:top w:val="nil"/>
              <w:left w:val="nil"/>
              <w:bottom w:val="nil"/>
              <w:right w:val="nil"/>
            </w:tcBorders>
            <w:shd w:val="clear" w:color="auto" w:fill="auto"/>
            <w:noWrap/>
            <w:vAlign w:val="bottom"/>
            <w:hideMark/>
            <w:tcPrChange w:id="1032"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5422AA30"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033"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668A3C2C"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684991DF" w14:textId="77777777" w:rsidTr="00374F04">
        <w:trPr>
          <w:trHeight w:val="170"/>
          <w:trPrChange w:id="1034"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035"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2AFF807F"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036"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26F1498D" w14:textId="77777777" w:rsidR="001F3EFD" w:rsidRPr="00A912ED" w:rsidRDefault="001F3EFD" w:rsidP="001F3EFD">
            <w:pPr>
              <w:spacing w:after="0" w:line="240" w:lineRule="auto"/>
              <w:jc w:val="left"/>
              <w:rPr>
                <w:rFonts w:eastAsia="Times New Roman" w:cs="Calibri"/>
                <w:color w:val="000000"/>
                <w:sz w:val="14"/>
                <w:szCs w:val="14"/>
                <w:lang w:val="en-US" w:eastAsia="es-CL"/>
              </w:rPr>
            </w:pPr>
            <w:r w:rsidRPr="00A912ED">
              <w:rPr>
                <w:rFonts w:eastAsia="Times New Roman" w:cs="Calibri"/>
                <w:color w:val="000000"/>
                <w:sz w:val="14"/>
                <w:szCs w:val="14"/>
                <w:lang w:val="en-US" w:eastAsia="es-CL"/>
              </w:rPr>
              <w:t>Stays temporarily with a relative</w:t>
            </w:r>
          </w:p>
        </w:tc>
        <w:tc>
          <w:tcPr>
            <w:tcW w:w="723" w:type="pct"/>
            <w:tcBorders>
              <w:top w:val="nil"/>
              <w:left w:val="nil"/>
              <w:bottom w:val="nil"/>
              <w:right w:val="nil"/>
            </w:tcBorders>
            <w:shd w:val="clear" w:color="auto" w:fill="auto"/>
            <w:noWrap/>
            <w:vAlign w:val="bottom"/>
            <w:hideMark/>
            <w:tcPrChange w:id="103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19F6FA8"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n-US" w:eastAsia="es-CL"/>
              </w:rPr>
              <w:t xml:space="preserve">  </w:t>
            </w:r>
            <w:r w:rsidRPr="00A912ED">
              <w:rPr>
                <w:rFonts w:eastAsia="Times New Roman" w:cs="Calibri"/>
                <w:color w:val="000000"/>
                <w:sz w:val="14"/>
                <w:szCs w:val="14"/>
                <w:lang w:val="es-CL" w:eastAsia="es-CL"/>
              </w:rPr>
              <w:t xml:space="preserve">32609 (38.3) </w:t>
            </w:r>
          </w:p>
        </w:tc>
        <w:tc>
          <w:tcPr>
            <w:tcW w:w="723" w:type="pct"/>
            <w:tcBorders>
              <w:top w:val="nil"/>
              <w:left w:val="nil"/>
              <w:bottom w:val="nil"/>
              <w:right w:val="nil"/>
            </w:tcBorders>
            <w:shd w:val="clear" w:color="auto" w:fill="auto"/>
            <w:noWrap/>
            <w:vAlign w:val="bottom"/>
            <w:hideMark/>
            <w:tcPrChange w:id="1038"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C8B33CF"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6829 </w:t>
            </w:r>
            <w:proofErr w:type="gramStart"/>
            <w:r w:rsidRPr="00A912ED">
              <w:rPr>
                <w:rFonts w:eastAsia="Times New Roman" w:cs="Calibri"/>
                <w:color w:val="000000"/>
                <w:sz w:val="14"/>
                <w:szCs w:val="14"/>
                <w:lang w:val="es-CL" w:eastAsia="es-CL"/>
              </w:rPr>
              <w:t>( 30.3</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03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34F5361"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25780 (41.3) </w:t>
            </w:r>
          </w:p>
        </w:tc>
        <w:tc>
          <w:tcPr>
            <w:tcW w:w="310" w:type="pct"/>
            <w:tcBorders>
              <w:top w:val="nil"/>
              <w:left w:val="nil"/>
              <w:bottom w:val="nil"/>
              <w:right w:val="nil"/>
            </w:tcBorders>
            <w:shd w:val="clear" w:color="auto" w:fill="auto"/>
            <w:noWrap/>
            <w:vAlign w:val="bottom"/>
            <w:hideMark/>
            <w:tcPrChange w:id="1040"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453E9F82"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041"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7B78E72D"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06E9BD4D" w14:textId="77777777" w:rsidTr="00374F04">
        <w:trPr>
          <w:trHeight w:val="170"/>
          <w:trPrChange w:id="1042"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043"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696E00D6"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044"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3C22F001"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w:t>
            </w:r>
            <w:proofErr w:type="spellStart"/>
            <w:r w:rsidRPr="00A912ED">
              <w:rPr>
                <w:rFonts w:eastAsia="Times New Roman" w:cs="Calibri"/>
                <w:color w:val="000000"/>
                <w:sz w:val="14"/>
                <w:szCs w:val="14"/>
                <w:lang w:val="es-CL" w:eastAsia="es-CL"/>
              </w:rPr>
              <w:t>Missing</w:t>
            </w:r>
            <w:proofErr w:type="spellEnd"/>
            <w:r w:rsidRPr="00A912ED">
              <w:rPr>
                <w:rFonts w:eastAsia="Times New Roman" w:cs="Calibri"/>
                <w:color w:val="000000"/>
                <w:sz w:val="14"/>
                <w:szCs w:val="14"/>
                <w:lang w:val="es-CL" w:eastAsia="es-CL"/>
              </w:rPr>
              <w:t>]</w:t>
            </w:r>
          </w:p>
        </w:tc>
        <w:tc>
          <w:tcPr>
            <w:tcW w:w="723" w:type="pct"/>
            <w:tcBorders>
              <w:top w:val="nil"/>
              <w:left w:val="nil"/>
              <w:bottom w:val="nil"/>
              <w:right w:val="nil"/>
            </w:tcBorders>
            <w:shd w:val="clear" w:color="auto" w:fill="auto"/>
            <w:noWrap/>
            <w:vAlign w:val="bottom"/>
            <w:hideMark/>
            <w:tcPrChange w:id="104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35E1D2C"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4679 </w:t>
            </w:r>
            <w:proofErr w:type="gramStart"/>
            <w:r w:rsidRPr="00A912ED">
              <w:rPr>
                <w:rFonts w:eastAsia="Times New Roman" w:cs="Calibri"/>
                <w:color w:val="000000"/>
                <w:sz w:val="14"/>
                <w:szCs w:val="14"/>
                <w:lang w:val="es-CL" w:eastAsia="es-CL"/>
              </w:rPr>
              <w:t>( 5.5</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04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C91ED69"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1216 </w:t>
            </w:r>
            <w:proofErr w:type="gramStart"/>
            <w:r w:rsidRPr="00A912ED">
              <w:rPr>
                <w:rFonts w:eastAsia="Times New Roman" w:cs="Calibri"/>
                <w:color w:val="000000"/>
                <w:sz w:val="14"/>
                <w:szCs w:val="14"/>
                <w:lang w:val="es-CL" w:eastAsia="es-CL"/>
              </w:rPr>
              <w:t>(  5.4</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04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54DB979"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3463 </w:t>
            </w:r>
            <w:proofErr w:type="gramStart"/>
            <w:r w:rsidRPr="00A912ED">
              <w:rPr>
                <w:rFonts w:eastAsia="Times New Roman" w:cs="Calibri"/>
                <w:color w:val="000000"/>
                <w:sz w:val="14"/>
                <w:szCs w:val="14"/>
                <w:lang w:val="es-CL" w:eastAsia="es-CL"/>
              </w:rPr>
              <w:t>( 5.5</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1048"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01D13931"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049"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571CCCCD"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5ADFB0D2" w14:textId="77777777" w:rsidTr="00374F04">
        <w:trPr>
          <w:trHeight w:val="170"/>
          <w:trPrChange w:id="1050"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051"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500FEADE" w14:textId="77777777" w:rsidR="001F3EFD" w:rsidRPr="00A912ED" w:rsidRDefault="001F3EFD" w:rsidP="001F3EFD">
            <w:pPr>
              <w:spacing w:after="0" w:line="240" w:lineRule="auto"/>
              <w:jc w:val="left"/>
              <w:rPr>
                <w:rFonts w:eastAsia="Times New Roman" w:cs="Calibri"/>
                <w:color w:val="000000"/>
                <w:sz w:val="14"/>
                <w:szCs w:val="14"/>
                <w:lang w:val="en-US" w:eastAsia="es-CL"/>
              </w:rPr>
            </w:pPr>
            <w:r w:rsidRPr="00A912ED">
              <w:rPr>
                <w:rFonts w:eastAsia="Times New Roman" w:cs="Calibri"/>
                <w:color w:val="000000"/>
                <w:sz w:val="14"/>
                <w:szCs w:val="14"/>
                <w:lang w:val="en-US" w:eastAsia="es-CL"/>
              </w:rPr>
              <w:t>Macro Administrative Zone in Chile (%)</w:t>
            </w:r>
          </w:p>
        </w:tc>
        <w:tc>
          <w:tcPr>
            <w:tcW w:w="954" w:type="pct"/>
            <w:tcBorders>
              <w:top w:val="nil"/>
              <w:left w:val="nil"/>
              <w:bottom w:val="nil"/>
              <w:right w:val="nil"/>
            </w:tcBorders>
            <w:shd w:val="clear" w:color="auto" w:fill="auto"/>
            <w:noWrap/>
            <w:vAlign w:val="bottom"/>
            <w:hideMark/>
            <w:tcPrChange w:id="1052"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0DB233D3" w14:textId="77777777" w:rsidR="001F3EFD" w:rsidRPr="00A912ED" w:rsidRDefault="001F3EFD" w:rsidP="001F3EFD">
            <w:pPr>
              <w:spacing w:after="0" w:line="240" w:lineRule="auto"/>
              <w:jc w:val="left"/>
              <w:rPr>
                <w:rFonts w:eastAsia="Times New Roman" w:cs="Calibri"/>
                <w:color w:val="000000"/>
                <w:sz w:val="14"/>
                <w:szCs w:val="14"/>
                <w:lang w:val="en-US" w:eastAsia="es-CL"/>
              </w:rPr>
            </w:pPr>
          </w:p>
        </w:tc>
        <w:tc>
          <w:tcPr>
            <w:tcW w:w="723" w:type="pct"/>
            <w:tcBorders>
              <w:top w:val="nil"/>
              <w:left w:val="nil"/>
              <w:bottom w:val="nil"/>
              <w:right w:val="nil"/>
            </w:tcBorders>
            <w:shd w:val="clear" w:color="auto" w:fill="auto"/>
            <w:noWrap/>
            <w:vAlign w:val="bottom"/>
            <w:hideMark/>
            <w:tcPrChange w:id="105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87ACBB8" w14:textId="77777777" w:rsidR="001F3EFD" w:rsidRPr="00A912ED" w:rsidRDefault="001F3EFD" w:rsidP="001F3EFD">
            <w:pPr>
              <w:spacing w:after="0" w:line="240" w:lineRule="auto"/>
              <w:jc w:val="left"/>
              <w:rPr>
                <w:rFonts w:eastAsia="Times New Roman" w:cs="Times New Roman"/>
                <w:sz w:val="14"/>
                <w:szCs w:val="14"/>
                <w:lang w:val="en-US" w:eastAsia="es-CL"/>
              </w:rPr>
            </w:pPr>
          </w:p>
        </w:tc>
        <w:tc>
          <w:tcPr>
            <w:tcW w:w="723" w:type="pct"/>
            <w:tcBorders>
              <w:top w:val="nil"/>
              <w:left w:val="nil"/>
              <w:bottom w:val="nil"/>
              <w:right w:val="nil"/>
            </w:tcBorders>
            <w:shd w:val="clear" w:color="auto" w:fill="auto"/>
            <w:noWrap/>
            <w:vAlign w:val="bottom"/>
            <w:hideMark/>
            <w:tcPrChange w:id="105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9E60FCF" w14:textId="77777777" w:rsidR="001F3EFD" w:rsidRPr="00A912ED" w:rsidRDefault="001F3EFD" w:rsidP="001F3EFD">
            <w:pPr>
              <w:spacing w:after="0" w:line="240" w:lineRule="auto"/>
              <w:jc w:val="right"/>
              <w:rPr>
                <w:rFonts w:eastAsia="Times New Roman" w:cs="Times New Roman"/>
                <w:sz w:val="14"/>
                <w:szCs w:val="14"/>
                <w:lang w:val="en-US" w:eastAsia="es-CL"/>
              </w:rPr>
            </w:pPr>
          </w:p>
        </w:tc>
        <w:tc>
          <w:tcPr>
            <w:tcW w:w="723" w:type="pct"/>
            <w:tcBorders>
              <w:top w:val="nil"/>
              <w:left w:val="nil"/>
              <w:bottom w:val="nil"/>
              <w:right w:val="nil"/>
            </w:tcBorders>
            <w:shd w:val="clear" w:color="auto" w:fill="auto"/>
            <w:noWrap/>
            <w:vAlign w:val="bottom"/>
            <w:hideMark/>
            <w:tcPrChange w:id="105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9F95A5B" w14:textId="77777777" w:rsidR="001F3EFD" w:rsidRPr="00A912ED" w:rsidRDefault="001F3EFD" w:rsidP="001F3EFD">
            <w:pPr>
              <w:spacing w:after="0" w:line="240" w:lineRule="auto"/>
              <w:jc w:val="right"/>
              <w:rPr>
                <w:rFonts w:eastAsia="Times New Roman" w:cs="Times New Roman"/>
                <w:sz w:val="14"/>
                <w:szCs w:val="14"/>
                <w:lang w:val="en-US" w:eastAsia="es-CL"/>
              </w:rPr>
            </w:pPr>
          </w:p>
        </w:tc>
        <w:tc>
          <w:tcPr>
            <w:tcW w:w="310" w:type="pct"/>
            <w:tcBorders>
              <w:top w:val="nil"/>
              <w:left w:val="nil"/>
              <w:bottom w:val="nil"/>
              <w:right w:val="nil"/>
            </w:tcBorders>
            <w:shd w:val="clear" w:color="auto" w:fill="auto"/>
            <w:noWrap/>
            <w:vAlign w:val="bottom"/>
            <w:hideMark/>
            <w:tcPrChange w:id="1056"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2E0C2CF3" w14:textId="77777777" w:rsidR="001F3EFD" w:rsidRPr="00A912ED" w:rsidRDefault="001F3EFD" w:rsidP="001F3EFD">
            <w:pPr>
              <w:spacing w:after="0" w:line="240" w:lineRule="auto"/>
              <w:jc w:val="right"/>
              <w:rPr>
                <w:rFonts w:eastAsia="Times New Roman" w:cs="Times New Roman"/>
                <w:sz w:val="14"/>
                <w:szCs w:val="14"/>
                <w:lang w:val="en-US" w:eastAsia="es-CL"/>
              </w:rPr>
            </w:pPr>
          </w:p>
        </w:tc>
        <w:tc>
          <w:tcPr>
            <w:tcW w:w="279" w:type="pct"/>
            <w:tcBorders>
              <w:top w:val="nil"/>
              <w:left w:val="nil"/>
              <w:bottom w:val="nil"/>
              <w:right w:val="nil"/>
            </w:tcBorders>
            <w:shd w:val="clear" w:color="auto" w:fill="auto"/>
            <w:noWrap/>
            <w:vAlign w:val="bottom"/>
            <w:hideMark/>
            <w:tcPrChange w:id="1057"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44786C4D" w14:textId="77777777" w:rsidR="001F3EFD" w:rsidRPr="00A912ED" w:rsidRDefault="001F3EFD" w:rsidP="001126FC">
            <w:pPr>
              <w:spacing w:after="0" w:line="240" w:lineRule="auto"/>
              <w:jc w:val="right"/>
              <w:rPr>
                <w:rFonts w:eastAsia="Times New Roman" w:cs="Times New Roman"/>
                <w:sz w:val="14"/>
                <w:szCs w:val="14"/>
                <w:lang w:val="en-US" w:eastAsia="es-CL"/>
              </w:rPr>
            </w:pPr>
          </w:p>
        </w:tc>
      </w:tr>
      <w:tr w:rsidR="001F3EFD" w:rsidRPr="00A912ED" w14:paraId="2A092D28" w14:textId="77777777" w:rsidTr="00374F04">
        <w:trPr>
          <w:trHeight w:val="170"/>
          <w:trPrChange w:id="1058"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059"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528F42E0" w14:textId="77777777" w:rsidR="001F3EFD" w:rsidRPr="00A912ED" w:rsidRDefault="001F3EFD" w:rsidP="001F3EFD">
            <w:pPr>
              <w:spacing w:after="0" w:line="240" w:lineRule="auto"/>
              <w:jc w:val="left"/>
              <w:rPr>
                <w:rFonts w:eastAsia="Times New Roman" w:cs="Times New Roman"/>
                <w:sz w:val="14"/>
                <w:szCs w:val="14"/>
                <w:lang w:val="en-US" w:eastAsia="es-CL"/>
              </w:rPr>
            </w:pPr>
          </w:p>
        </w:tc>
        <w:tc>
          <w:tcPr>
            <w:tcW w:w="954" w:type="pct"/>
            <w:tcBorders>
              <w:top w:val="nil"/>
              <w:left w:val="nil"/>
              <w:bottom w:val="nil"/>
              <w:right w:val="nil"/>
            </w:tcBorders>
            <w:shd w:val="clear" w:color="auto" w:fill="auto"/>
            <w:noWrap/>
            <w:vAlign w:val="bottom"/>
            <w:hideMark/>
            <w:tcPrChange w:id="1060"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5D057C5E"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Center</w:t>
            </w:r>
          </w:p>
        </w:tc>
        <w:tc>
          <w:tcPr>
            <w:tcW w:w="723" w:type="pct"/>
            <w:tcBorders>
              <w:top w:val="nil"/>
              <w:left w:val="nil"/>
              <w:bottom w:val="nil"/>
              <w:right w:val="nil"/>
            </w:tcBorders>
            <w:shd w:val="clear" w:color="auto" w:fill="auto"/>
            <w:noWrap/>
            <w:vAlign w:val="bottom"/>
            <w:hideMark/>
            <w:tcPrChange w:id="106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680F8B1"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64341 (75.7) </w:t>
            </w:r>
          </w:p>
        </w:tc>
        <w:tc>
          <w:tcPr>
            <w:tcW w:w="723" w:type="pct"/>
            <w:tcBorders>
              <w:top w:val="nil"/>
              <w:left w:val="nil"/>
              <w:bottom w:val="nil"/>
              <w:right w:val="nil"/>
            </w:tcBorders>
            <w:shd w:val="clear" w:color="auto" w:fill="auto"/>
            <w:noWrap/>
            <w:vAlign w:val="bottom"/>
            <w:hideMark/>
            <w:tcPrChange w:id="106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CD17047"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16681 </w:t>
            </w:r>
            <w:proofErr w:type="gramStart"/>
            <w:r w:rsidRPr="00A912ED">
              <w:rPr>
                <w:rFonts w:eastAsia="Times New Roman" w:cs="Calibri"/>
                <w:color w:val="000000"/>
                <w:sz w:val="14"/>
                <w:szCs w:val="14"/>
                <w:lang w:val="es-CL" w:eastAsia="es-CL"/>
              </w:rPr>
              <w:t>( 74.0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06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9CCFC54"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47660 (76.3) </w:t>
            </w:r>
          </w:p>
        </w:tc>
        <w:tc>
          <w:tcPr>
            <w:tcW w:w="310" w:type="pct"/>
            <w:tcBorders>
              <w:top w:val="nil"/>
              <w:left w:val="nil"/>
              <w:bottom w:val="nil"/>
              <w:right w:val="nil"/>
            </w:tcBorders>
            <w:shd w:val="clear" w:color="auto" w:fill="auto"/>
            <w:noWrap/>
            <w:vAlign w:val="bottom"/>
            <w:hideMark/>
            <w:tcPrChange w:id="1064"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27F9069F"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&lt;0.001</w:t>
            </w:r>
          </w:p>
        </w:tc>
        <w:tc>
          <w:tcPr>
            <w:tcW w:w="279" w:type="pct"/>
            <w:tcBorders>
              <w:top w:val="nil"/>
              <w:left w:val="nil"/>
              <w:bottom w:val="nil"/>
              <w:right w:val="nil"/>
            </w:tcBorders>
            <w:shd w:val="clear" w:color="auto" w:fill="auto"/>
            <w:noWrap/>
            <w:vAlign w:val="bottom"/>
            <w:hideMark/>
            <w:tcPrChange w:id="1065"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1D358A59" w14:textId="41E0BEBB" w:rsidR="001F3EFD" w:rsidRPr="00A912ED" w:rsidRDefault="001F3EFD">
            <w:pPr>
              <w:spacing w:after="0" w:line="240" w:lineRule="auto"/>
              <w:jc w:val="right"/>
              <w:rPr>
                <w:rFonts w:eastAsia="Times New Roman" w:cs="Calibri"/>
                <w:color w:val="000000"/>
                <w:sz w:val="14"/>
                <w:szCs w:val="14"/>
                <w:lang w:val="es-CL" w:eastAsia="es-CL"/>
              </w:rPr>
              <w:pPrChange w:id="1066" w:author="Andrés González Santa Cruz (andres.gonzalez.s)" w:date="2024-01-29T16:30:00Z">
                <w:pPr>
                  <w:spacing w:after="0" w:line="240" w:lineRule="auto"/>
                  <w:jc w:val="left"/>
                </w:pPr>
              </w:pPrChange>
            </w:pPr>
            <w:r w:rsidRPr="00A912ED">
              <w:rPr>
                <w:rFonts w:eastAsia="Times New Roman" w:cs="Calibri"/>
                <w:color w:val="000000"/>
                <w:sz w:val="14"/>
                <w:szCs w:val="14"/>
                <w:lang w:val="es-CL" w:eastAsia="es-CL"/>
              </w:rPr>
              <w:t>0</w:t>
            </w:r>
            <w:ins w:id="1067" w:author="Andrés González Santa Cruz (andres.gonzalez.s)" w:date="2024-01-27T15:56:00Z">
              <w:r>
                <w:rPr>
                  <w:rFonts w:eastAsia="Times New Roman" w:cs="Calibri"/>
                  <w:color w:val="000000"/>
                  <w:sz w:val="14"/>
                  <w:szCs w:val="14"/>
                  <w:lang w:val="es-CL" w:eastAsia="es-CL"/>
                </w:rPr>
                <w:t>.</w:t>
              </w:r>
            </w:ins>
            <w:r w:rsidRPr="00A912ED">
              <w:rPr>
                <w:rFonts w:eastAsia="Times New Roman" w:cs="Calibri"/>
                <w:color w:val="000000"/>
                <w:sz w:val="14"/>
                <w:szCs w:val="14"/>
                <w:lang w:val="es-CL" w:eastAsia="es-CL"/>
              </w:rPr>
              <w:t>293</w:t>
            </w:r>
          </w:p>
        </w:tc>
      </w:tr>
      <w:tr w:rsidR="001F3EFD" w:rsidRPr="00A912ED" w14:paraId="6E7B6B58" w14:textId="77777777" w:rsidTr="00374F04">
        <w:trPr>
          <w:trHeight w:val="170"/>
          <w:trPrChange w:id="1068"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069"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3D16338B" w14:textId="77777777" w:rsidR="001F3EFD" w:rsidRPr="00A912ED" w:rsidRDefault="001F3EFD" w:rsidP="001F3EFD">
            <w:pPr>
              <w:spacing w:after="0" w:line="240" w:lineRule="auto"/>
              <w:jc w:val="left"/>
              <w:rPr>
                <w:rFonts w:eastAsia="Times New Roman" w:cs="Calibri"/>
                <w:color w:val="000000"/>
                <w:sz w:val="14"/>
                <w:szCs w:val="14"/>
                <w:lang w:val="es-CL" w:eastAsia="es-CL"/>
              </w:rPr>
            </w:pPr>
          </w:p>
        </w:tc>
        <w:tc>
          <w:tcPr>
            <w:tcW w:w="954" w:type="pct"/>
            <w:tcBorders>
              <w:top w:val="nil"/>
              <w:left w:val="nil"/>
              <w:bottom w:val="nil"/>
              <w:right w:val="nil"/>
            </w:tcBorders>
            <w:shd w:val="clear" w:color="auto" w:fill="auto"/>
            <w:noWrap/>
            <w:vAlign w:val="bottom"/>
            <w:hideMark/>
            <w:tcPrChange w:id="1070"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17C43770"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North</w:t>
            </w:r>
          </w:p>
        </w:tc>
        <w:tc>
          <w:tcPr>
            <w:tcW w:w="723" w:type="pct"/>
            <w:tcBorders>
              <w:top w:val="nil"/>
              <w:left w:val="nil"/>
              <w:bottom w:val="nil"/>
              <w:right w:val="nil"/>
            </w:tcBorders>
            <w:shd w:val="clear" w:color="auto" w:fill="auto"/>
            <w:noWrap/>
            <w:vAlign w:val="bottom"/>
            <w:hideMark/>
            <w:tcPrChange w:id="107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D8F724B"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12151 (14.3) </w:t>
            </w:r>
          </w:p>
        </w:tc>
        <w:tc>
          <w:tcPr>
            <w:tcW w:w="723" w:type="pct"/>
            <w:tcBorders>
              <w:top w:val="nil"/>
              <w:left w:val="nil"/>
              <w:bottom w:val="nil"/>
              <w:right w:val="nil"/>
            </w:tcBorders>
            <w:shd w:val="clear" w:color="auto" w:fill="auto"/>
            <w:noWrap/>
            <w:vAlign w:val="bottom"/>
            <w:hideMark/>
            <w:tcPrChange w:id="107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3208056"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2243 </w:t>
            </w:r>
            <w:proofErr w:type="gramStart"/>
            <w:r w:rsidRPr="00A912ED">
              <w:rPr>
                <w:rFonts w:eastAsia="Times New Roman" w:cs="Calibri"/>
                <w:color w:val="000000"/>
                <w:sz w:val="14"/>
                <w:szCs w:val="14"/>
                <w:lang w:val="es-CL" w:eastAsia="es-CL"/>
              </w:rPr>
              <w:t>(  9.9</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07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0E83BF4"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9908 (15.9) </w:t>
            </w:r>
          </w:p>
        </w:tc>
        <w:tc>
          <w:tcPr>
            <w:tcW w:w="310" w:type="pct"/>
            <w:tcBorders>
              <w:top w:val="nil"/>
              <w:left w:val="nil"/>
              <w:bottom w:val="nil"/>
              <w:right w:val="nil"/>
            </w:tcBorders>
            <w:shd w:val="clear" w:color="auto" w:fill="auto"/>
            <w:noWrap/>
            <w:vAlign w:val="bottom"/>
            <w:hideMark/>
            <w:tcPrChange w:id="1074"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1851023E"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075"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1D4801D8"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231233DE" w14:textId="77777777" w:rsidTr="00374F04">
        <w:trPr>
          <w:trHeight w:val="170"/>
          <w:trPrChange w:id="1076"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077"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0FD211CC"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078"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09017849"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South</w:t>
            </w:r>
          </w:p>
        </w:tc>
        <w:tc>
          <w:tcPr>
            <w:tcW w:w="723" w:type="pct"/>
            <w:tcBorders>
              <w:top w:val="nil"/>
              <w:left w:val="nil"/>
              <w:bottom w:val="nil"/>
              <w:right w:val="nil"/>
            </w:tcBorders>
            <w:shd w:val="clear" w:color="auto" w:fill="auto"/>
            <w:noWrap/>
            <w:vAlign w:val="bottom"/>
            <w:hideMark/>
            <w:tcPrChange w:id="107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8702C57"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8536 (10.0) </w:t>
            </w:r>
          </w:p>
        </w:tc>
        <w:tc>
          <w:tcPr>
            <w:tcW w:w="723" w:type="pct"/>
            <w:tcBorders>
              <w:top w:val="nil"/>
              <w:left w:val="nil"/>
              <w:bottom w:val="nil"/>
              <w:right w:val="nil"/>
            </w:tcBorders>
            <w:shd w:val="clear" w:color="auto" w:fill="auto"/>
            <w:noWrap/>
            <w:vAlign w:val="bottom"/>
            <w:hideMark/>
            <w:tcPrChange w:id="108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261B257"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3625 </w:t>
            </w:r>
            <w:proofErr w:type="gramStart"/>
            <w:r w:rsidRPr="00A912ED">
              <w:rPr>
                <w:rFonts w:eastAsia="Times New Roman" w:cs="Calibri"/>
                <w:color w:val="000000"/>
                <w:sz w:val="14"/>
                <w:szCs w:val="14"/>
                <w:lang w:val="es-CL" w:eastAsia="es-CL"/>
              </w:rPr>
              <w:t>( 16.1</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08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90377F1"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4911 </w:t>
            </w:r>
            <w:proofErr w:type="gramStart"/>
            <w:r w:rsidRPr="00A912ED">
              <w:rPr>
                <w:rFonts w:eastAsia="Times New Roman" w:cs="Calibri"/>
                <w:color w:val="000000"/>
                <w:sz w:val="14"/>
                <w:szCs w:val="14"/>
                <w:lang w:val="es-CL" w:eastAsia="es-CL"/>
              </w:rPr>
              <w:t>( 7.9</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1082"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351D2534"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083"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542824A2"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44345DDF" w14:textId="77777777" w:rsidTr="00374F04">
        <w:trPr>
          <w:trHeight w:val="170"/>
          <w:trPrChange w:id="1084"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085"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0C5C9D66"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086"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580F0C0C"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w:t>
            </w:r>
            <w:proofErr w:type="spellStart"/>
            <w:r w:rsidRPr="00A912ED">
              <w:rPr>
                <w:rFonts w:eastAsia="Times New Roman" w:cs="Calibri"/>
                <w:color w:val="000000"/>
                <w:sz w:val="14"/>
                <w:szCs w:val="14"/>
                <w:lang w:val="es-CL" w:eastAsia="es-CL"/>
              </w:rPr>
              <w:t>Missing</w:t>
            </w:r>
            <w:proofErr w:type="spellEnd"/>
            <w:r w:rsidRPr="00A912ED">
              <w:rPr>
                <w:rFonts w:eastAsia="Times New Roman" w:cs="Calibri"/>
                <w:color w:val="000000"/>
                <w:sz w:val="14"/>
                <w:szCs w:val="14"/>
                <w:lang w:val="es-CL" w:eastAsia="es-CL"/>
              </w:rPr>
              <w:t>]</w:t>
            </w:r>
          </w:p>
        </w:tc>
        <w:tc>
          <w:tcPr>
            <w:tcW w:w="723" w:type="pct"/>
            <w:tcBorders>
              <w:top w:val="nil"/>
              <w:left w:val="nil"/>
              <w:bottom w:val="nil"/>
              <w:right w:val="nil"/>
            </w:tcBorders>
            <w:shd w:val="clear" w:color="auto" w:fill="auto"/>
            <w:noWrap/>
            <w:vAlign w:val="bottom"/>
            <w:hideMark/>
            <w:tcPrChange w:id="108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44E18D3"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20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088"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31B4924"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08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8D1D8E5"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17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1090"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057ABBD6"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091"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0D7E5FF8"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14C47526" w14:textId="77777777" w:rsidTr="00374F04">
        <w:trPr>
          <w:trHeight w:val="170"/>
          <w:trPrChange w:id="1092"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093"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2802175E"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094"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73474571"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109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03FE728"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109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E939A9B"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109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F9F2B89"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310" w:type="pct"/>
            <w:tcBorders>
              <w:top w:val="nil"/>
              <w:left w:val="nil"/>
              <w:bottom w:val="nil"/>
              <w:right w:val="nil"/>
            </w:tcBorders>
            <w:shd w:val="clear" w:color="auto" w:fill="auto"/>
            <w:noWrap/>
            <w:vAlign w:val="bottom"/>
            <w:hideMark/>
            <w:tcPrChange w:id="1098"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18561118"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279" w:type="pct"/>
            <w:tcBorders>
              <w:top w:val="nil"/>
              <w:left w:val="nil"/>
              <w:bottom w:val="nil"/>
              <w:right w:val="nil"/>
            </w:tcBorders>
            <w:shd w:val="clear" w:color="auto" w:fill="auto"/>
            <w:noWrap/>
            <w:vAlign w:val="bottom"/>
            <w:hideMark/>
            <w:tcPrChange w:id="1099"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34B8132D"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rsidDel="00374F04" w14:paraId="4397E769" w14:textId="60ED9B36" w:rsidTr="00374F04">
        <w:trPr>
          <w:trHeight w:val="170"/>
          <w:del w:id="1100" w:author="Andrés González Santa Cruz (andres.gonzalez.s)" w:date="2024-01-29T11:40:00Z"/>
          <w:trPrChange w:id="1101"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102"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4FCEF770" w14:textId="1F7A49D2" w:rsidR="001F3EFD" w:rsidRPr="00A912ED" w:rsidDel="00374F04" w:rsidRDefault="001F3EFD" w:rsidP="001F3EFD">
            <w:pPr>
              <w:spacing w:after="0" w:line="240" w:lineRule="auto"/>
              <w:jc w:val="left"/>
              <w:rPr>
                <w:del w:id="1103" w:author="Andrés González Santa Cruz (andres.gonzalez.s)" w:date="2024-01-29T11:40:00Z"/>
                <w:rFonts w:eastAsia="Times New Roman" w:cs="Calibri"/>
                <w:color w:val="000000"/>
                <w:sz w:val="14"/>
                <w:szCs w:val="14"/>
                <w:lang w:val="en-US" w:eastAsia="es-CL"/>
              </w:rPr>
            </w:pPr>
            <w:del w:id="1104" w:author="Andrés González Santa Cruz (andres.gonzalez.s)" w:date="2024-01-29T11:40:00Z">
              <w:r w:rsidRPr="00A912ED" w:rsidDel="00374F04">
                <w:rPr>
                  <w:rFonts w:eastAsia="Times New Roman" w:cs="Calibri"/>
                  <w:color w:val="000000"/>
                  <w:sz w:val="14"/>
                  <w:szCs w:val="14"/>
                  <w:lang w:val="en-US" w:eastAsia="es-CL"/>
                </w:rPr>
                <w:delText>Violent Criminal Offenses (Pre-</w:delText>
              </w:r>
              <w:r w:rsidDel="00374F04">
                <w:rPr>
                  <w:rFonts w:eastAsia="Times New Roman" w:cs="Calibri"/>
                  <w:color w:val="000000"/>
                  <w:sz w:val="14"/>
                  <w:szCs w:val="14"/>
                  <w:lang w:val="en-US" w:eastAsia="es-CL"/>
                </w:rPr>
                <w:delText xml:space="preserve"> </w:delText>
              </w:r>
              <w:r w:rsidRPr="00A912ED" w:rsidDel="00374F04">
                <w:rPr>
                  <w:rFonts w:eastAsia="Times New Roman" w:cs="Calibri"/>
                  <w:color w:val="000000"/>
                  <w:sz w:val="14"/>
                  <w:szCs w:val="14"/>
                  <w:lang w:val="en-US" w:eastAsia="es-CL"/>
                </w:rPr>
                <w:delText>Treatment) (%)</w:delText>
              </w:r>
            </w:del>
          </w:p>
        </w:tc>
        <w:tc>
          <w:tcPr>
            <w:tcW w:w="954" w:type="pct"/>
            <w:tcBorders>
              <w:top w:val="nil"/>
              <w:left w:val="nil"/>
              <w:bottom w:val="nil"/>
              <w:right w:val="nil"/>
            </w:tcBorders>
            <w:shd w:val="clear" w:color="auto" w:fill="auto"/>
            <w:noWrap/>
            <w:vAlign w:val="bottom"/>
            <w:hideMark/>
            <w:tcPrChange w:id="1105"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51F76C36" w14:textId="0331AAD2" w:rsidR="001F3EFD" w:rsidRPr="00A912ED" w:rsidDel="00374F04" w:rsidRDefault="001F3EFD" w:rsidP="001F3EFD">
            <w:pPr>
              <w:spacing w:after="0" w:line="240" w:lineRule="auto"/>
              <w:jc w:val="right"/>
              <w:rPr>
                <w:del w:id="1106" w:author="Andrés González Santa Cruz (andres.gonzalez.s)" w:date="2024-01-29T11:40:00Z"/>
                <w:rFonts w:eastAsia="Times New Roman" w:cs="Calibri"/>
                <w:color w:val="000000"/>
                <w:sz w:val="14"/>
                <w:szCs w:val="14"/>
                <w:lang w:val="es-CL" w:eastAsia="es-CL"/>
              </w:rPr>
            </w:pPr>
            <w:del w:id="1107" w:author="Andrés González Santa Cruz (andres.gonzalez.s)" w:date="2024-01-29T11:40:00Z">
              <w:r w:rsidDel="00374F04">
                <w:rPr>
                  <w:rFonts w:eastAsia="Times New Roman" w:cs="Calibri"/>
                  <w:color w:val="000000"/>
                  <w:sz w:val="14"/>
                  <w:szCs w:val="14"/>
                  <w:lang w:val="es-CL" w:eastAsia="es-CL"/>
                </w:rPr>
                <w:delText>Yes</w:delText>
              </w:r>
            </w:del>
          </w:p>
        </w:tc>
        <w:tc>
          <w:tcPr>
            <w:tcW w:w="723" w:type="pct"/>
            <w:tcBorders>
              <w:top w:val="nil"/>
              <w:left w:val="nil"/>
              <w:bottom w:val="nil"/>
              <w:right w:val="nil"/>
            </w:tcBorders>
            <w:shd w:val="clear" w:color="auto" w:fill="auto"/>
            <w:noWrap/>
            <w:vAlign w:val="bottom"/>
            <w:hideMark/>
            <w:tcPrChange w:id="1108"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BFF3C5F" w14:textId="0B96C431" w:rsidR="001F3EFD" w:rsidRPr="00A912ED" w:rsidDel="00374F04" w:rsidRDefault="001F3EFD" w:rsidP="001F3EFD">
            <w:pPr>
              <w:spacing w:after="0" w:line="240" w:lineRule="auto"/>
              <w:jc w:val="right"/>
              <w:rPr>
                <w:del w:id="1109" w:author="Andrés González Santa Cruz (andres.gonzalez.s)" w:date="2024-01-29T11:40:00Z"/>
                <w:rFonts w:eastAsia="Times New Roman" w:cs="Calibri"/>
                <w:color w:val="000000"/>
                <w:sz w:val="14"/>
                <w:szCs w:val="14"/>
                <w:lang w:val="es-CL" w:eastAsia="es-CL"/>
              </w:rPr>
            </w:pPr>
            <w:del w:id="1110" w:author="Andrés González Santa Cruz (andres.gonzalez.s)" w:date="2024-01-29T11:40:00Z">
              <w:r w:rsidRPr="00A912ED" w:rsidDel="00374F04">
                <w:rPr>
                  <w:rFonts w:eastAsia="Times New Roman" w:cs="Calibri"/>
                  <w:color w:val="000000"/>
                  <w:sz w:val="14"/>
                  <w:szCs w:val="14"/>
                  <w:lang w:val="es-CL" w:eastAsia="es-CL"/>
                </w:rPr>
                <w:delText xml:space="preserve">  13449 (15.8) </w:delText>
              </w:r>
            </w:del>
          </w:p>
        </w:tc>
        <w:tc>
          <w:tcPr>
            <w:tcW w:w="723" w:type="pct"/>
            <w:tcBorders>
              <w:top w:val="nil"/>
              <w:left w:val="nil"/>
              <w:bottom w:val="nil"/>
              <w:right w:val="nil"/>
            </w:tcBorders>
            <w:shd w:val="clear" w:color="auto" w:fill="auto"/>
            <w:noWrap/>
            <w:vAlign w:val="bottom"/>
            <w:hideMark/>
            <w:tcPrChange w:id="111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9BBB971" w14:textId="0E4941A6" w:rsidR="001F3EFD" w:rsidRPr="00A912ED" w:rsidDel="00374F04" w:rsidRDefault="001F3EFD" w:rsidP="001F3EFD">
            <w:pPr>
              <w:spacing w:after="0" w:line="240" w:lineRule="auto"/>
              <w:jc w:val="right"/>
              <w:rPr>
                <w:del w:id="1112" w:author="Andrés González Santa Cruz (andres.gonzalez.s)" w:date="2024-01-29T11:40:00Z"/>
                <w:rFonts w:eastAsia="Times New Roman" w:cs="Calibri"/>
                <w:color w:val="000000"/>
                <w:sz w:val="14"/>
                <w:szCs w:val="14"/>
                <w:lang w:val="es-CL" w:eastAsia="es-CL"/>
              </w:rPr>
            </w:pPr>
            <w:del w:id="1113" w:author="Andrés González Santa Cruz (andres.gonzalez.s)" w:date="2024-01-29T11:40:00Z">
              <w:r w:rsidRPr="00A912ED" w:rsidDel="00374F04">
                <w:rPr>
                  <w:rFonts w:eastAsia="Times New Roman" w:cs="Calibri"/>
                  <w:color w:val="000000"/>
                  <w:sz w:val="14"/>
                  <w:szCs w:val="14"/>
                  <w:lang w:val="es-CL" w:eastAsia="es-CL"/>
                </w:rPr>
                <w:delText xml:space="preserve">   3419 ( 15.2) </w:delText>
              </w:r>
            </w:del>
          </w:p>
        </w:tc>
        <w:tc>
          <w:tcPr>
            <w:tcW w:w="723" w:type="pct"/>
            <w:tcBorders>
              <w:top w:val="nil"/>
              <w:left w:val="nil"/>
              <w:bottom w:val="nil"/>
              <w:right w:val="nil"/>
            </w:tcBorders>
            <w:shd w:val="clear" w:color="auto" w:fill="auto"/>
            <w:noWrap/>
            <w:vAlign w:val="bottom"/>
            <w:hideMark/>
            <w:tcPrChange w:id="111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1C5EEFB" w14:textId="5AADB197" w:rsidR="001F3EFD" w:rsidRPr="00A912ED" w:rsidDel="00374F04" w:rsidRDefault="001F3EFD" w:rsidP="001F3EFD">
            <w:pPr>
              <w:spacing w:after="0" w:line="240" w:lineRule="auto"/>
              <w:jc w:val="right"/>
              <w:rPr>
                <w:del w:id="1115" w:author="Andrés González Santa Cruz (andres.gonzalez.s)" w:date="2024-01-29T11:40:00Z"/>
                <w:rFonts w:eastAsia="Times New Roman" w:cs="Calibri"/>
                <w:color w:val="000000"/>
                <w:sz w:val="14"/>
                <w:szCs w:val="14"/>
                <w:lang w:val="es-CL" w:eastAsia="es-CL"/>
              </w:rPr>
            </w:pPr>
            <w:del w:id="1116" w:author="Andrés González Santa Cruz (andres.gonzalez.s)" w:date="2024-01-29T11:40:00Z">
              <w:r w:rsidRPr="00A912ED" w:rsidDel="00374F04">
                <w:rPr>
                  <w:rFonts w:eastAsia="Times New Roman" w:cs="Calibri"/>
                  <w:color w:val="000000"/>
                  <w:sz w:val="14"/>
                  <w:szCs w:val="14"/>
                  <w:lang w:val="es-CL" w:eastAsia="es-CL"/>
                </w:rPr>
                <w:delText xml:space="preserve">  10030 (16.0) </w:delText>
              </w:r>
            </w:del>
          </w:p>
        </w:tc>
        <w:tc>
          <w:tcPr>
            <w:tcW w:w="310" w:type="pct"/>
            <w:tcBorders>
              <w:top w:val="nil"/>
              <w:left w:val="nil"/>
              <w:bottom w:val="nil"/>
              <w:right w:val="nil"/>
            </w:tcBorders>
            <w:shd w:val="clear" w:color="auto" w:fill="auto"/>
            <w:noWrap/>
            <w:vAlign w:val="bottom"/>
            <w:hideMark/>
            <w:tcPrChange w:id="1117"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416DDF3C" w14:textId="5482CD77" w:rsidR="001F3EFD" w:rsidRPr="00A912ED" w:rsidDel="00374F04" w:rsidRDefault="001F3EFD" w:rsidP="001F3EFD">
            <w:pPr>
              <w:spacing w:after="0" w:line="240" w:lineRule="auto"/>
              <w:jc w:val="right"/>
              <w:rPr>
                <w:del w:id="1118" w:author="Andrés González Santa Cruz (andres.gonzalez.s)" w:date="2024-01-29T11:40:00Z"/>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119"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0FFEF8B5" w14:textId="39111F61" w:rsidR="001F3EFD" w:rsidRPr="00A912ED" w:rsidDel="00374F04" w:rsidRDefault="001F3EFD">
            <w:pPr>
              <w:spacing w:after="0" w:line="240" w:lineRule="auto"/>
              <w:jc w:val="right"/>
              <w:rPr>
                <w:del w:id="1120" w:author="Andrés González Santa Cruz (andres.gonzalez.s)" w:date="2024-01-29T11:40:00Z"/>
                <w:rFonts w:eastAsia="Times New Roman" w:cs="Times New Roman"/>
                <w:sz w:val="14"/>
                <w:szCs w:val="14"/>
                <w:lang w:val="es-CL" w:eastAsia="es-CL"/>
              </w:rPr>
            </w:pPr>
          </w:p>
        </w:tc>
      </w:tr>
      <w:tr w:rsidR="001F3EFD" w:rsidRPr="00A912ED" w:rsidDel="00374F04" w14:paraId="45835005" w14:textId="57A04FCD" w:rsidTr="00374F04">
        <w:trPr>
          <w:trHeight w:val="170"/>
          <w:del w:id="1121" w:author="Andrés González Santa Cruz (andres.gonzalez.s)" w:date="2024-01-29T11:40:00Z"/>
          <w:trPrChange w:id="1122"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123"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35956EB4" w14:textId="3B12BC6E" w:rsidR="001F3EFD" w:rsidRPr="00A912ED" w:rsidDel="00374F04" w:rsidRDefault="001F3EFD">
            <w:pPr>
              <w:spacing w:after="0" w:line="240" w:lineRule="auto"/>
              <w:jc w:val="right"/>
              <w:rPr>
                <w:del w:id="1124" w:author="Andrés González Santa Cruz (andres.gonzalez.s)" w:date="2024-01-29T11:40:00Z"/>
                <w:rFonts w:eastAsia="Times New Roman" w:cs="Calibri"/>
                <w:color w:val="000000"/>
                <w:sz w:val="14"/>
                <w:szCs w:val="14"/>
                <w:lang w:val="en-US" w:eastAsia="es-CL"/>
              </w:rPr>
              <w:pPrChange w:id="1125" w:author="Andrés González Santa Cruz (andres.gonzalez.s)" w:date="2024-01-29T16:30:00Z">
                <w:pPr>
                  <w:spacing w:after="0" w:line="240" w:lineRule="auto"/>
                  <w:jc w:val="left"/>
                </w:pPr>
              </w:pPrChange>
            </w:pPr>
            <w:del w:id="1126" w:author="Andrés González Santa Cruz (andres.gonzalez.s)" w:date="2024-01-29T11:40:00Z">
              <w:r w:rsidRPr="00A912ED" w:rsidDel="00374F04">
                <w:rPr>
                  <w:rFonts w:eastAsia="Times New Roman" w:cs="Calibri"/>
                  <w:color w:val="000000"/>
                  <w:sz w:val="14"/>
                  <w:szCs w:val="14"/>
                  <w:lang w:val="en-US" w:eastAsia="es-CL"/>
                </w:rPr>
                <w:delText>Acquisitive Criminal Offenses (Pre-Treatment) (%)</w:delText>
              </w:r>
            </w:del>
          </w:p>
        </w:tc>
        <w:tc>
          <w:tcPr>
            <w:tcW w:w="954" w:type="pct"/>
            <w:tcBorders>
              <w:top w:val="nil"/>
              <w:left w:val="nil"/>
              <w:bottom w:val="nil"/>
              <w:right w:val="nil"/>
            </w:tcBorders>
            <w:shd w:val="clear" w:color="auto" w:fill="auto"/>
            <w:noWrap/>
            <w:vAlign w:val="bottom"/>
            <w:hideMark/>
            <w:tcPrChange w:id="1127"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40C4B4C6" w14:textId="4B90F485" w:rsidR="001F3EFD" w:rsidRPr="00A912ED" w:rsidDel="00374F04" w:rsidRDefault="001F3EFD">
            <w:pPr>
              <w:spacing w:after="0" w:line="240" w:lineRule="auto"/>
              <w:jc w:val="right"/>
              <w:rPr>
                <w:del w:id="1128" w:author="Andrés González Santa Cruz (andres.gonzalez.s)" w:date="2024-01-29T11:40:00Z"/>
                <w:rFonts w:eastAsia="Times New Roman" w:cs="Calibri"/>
                <w:color w:val="000000"/>
                <w:sz w:val="14"/>
                <w:szCs w:val="14"/>
                <w:lang w:val="es-CL" w:eastAsia="es-CL"/>
              </w:rPr>
            </w:pPr>
            <w:del w:id="1129" w:author="Andrés González Santa Cruz (andres.gonzalez.s)" w:date="2024-01-29T11:40:00Z">
              <w:r w:rsidDel="00374F04">
                <w:rPr>
                  <w:rFonts w:eastAsia="Times New Roman" w:cs="Calibri"/>
                  <w:color w:val="000000"/>
                  <w:sz w:val="14"/>
                  <w:szCs w:val="14"/>
                  <w:lang w:val="es-CL" w:eastAsia="es-CL"/>
                </w:rPr>
                <w:delText>Yes</w:delText>
              </w:r>
            </w:del>
          </w:p>
        </w:tc>
        <w:tc>
          <w:tcPr>
            <w:tcW w:w="723" w:type="pct"/>
            <w:tcBorders>
              <w:top w:val="nil"/>
              <w:left w:val="nil"/>
              <w:bottom w:val="nil"/>
              <w:right w:val="nil"/>
            </w:tcBorders>
            <w:shd w:val="clear" w:color="auto" w:fill="auto"/>
            <w:noWrap/>
            <w:vAlign w:val="bottom"/>
            <w:hideMark/>
            <w:tcPrChange w:id="113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557F169" w14:textId="3B9BA9CE" w:rsidR="001F3EFD" w:rsidRPr="00A912ED" w:rsidDel="00374F04" w:rsidRDefault="001F3EFD">
            <w:pPr>
              <w:spacing w:after="0" w:line="240" w:lineRule="auto"/>
              <w:jc w:val="right"/>
              <w:rPr>
                <w:del w:id="1131" w:author="Andrés González Santa Cruz (andres.gonzalez.s)" w:date="2024-01-29T11:40:00Z"/>
                <w:rFonts w:eastAsia="Times New Roman" w:cs="Calibri"/>
                <w:color w:val="000000"/>
                <w:sz w:val="14"/>
                <w:szCs w:val="14"/>
                <w:lang w:val="es-CL" w:eastAsia="es-CL"/>
              </w:rPr>
            </w:pPr>
            <w:del w:id="1132" w:author="Andrés González Santa Cruz (andres.gonzalez.s)" w:date="2024-01-29T11:40:00Z">
              <w:r w:rsidRPr="00A912ED" w:rsidDel="00374F04">
                <w:rPr>
                  <w:rFonts w:eastAsia="Times New Roman" w:cs="Calibri"/>
                  <w:color w:val="000000"/>
                  <w:sz w:val="14"/>
                  <w:szCs w:val="14"/>
                  <w:lang w:val="es-CL" w:eastAsia="es-CL"/>
                </w:rPr>
                <w:delText xml:space="preserve">  14316 (16.8) </w:delText>
              </w:r>
            </w:del>
          </w:p>
        </w:tc>
        <w:tc>
          <w:tcPr>
            <w:tcW w:w="723" w:type="pct"/>
            <w:tcBorders>
              <w:top w:val="nil"/>
              <w:left w:val="nil"/>
              <w:bottom w:val="nil"/>
              <w:right w:val="nil"/>
            </w:tcBorders>
            <w:shd w:val="clear" w:color="auto" w:fill="auto"/>
            <w:noWrap/>
            <w:vAlign w:val="bottom"/>
            <w:hideMark/>
            <w:tcPrChange w:id="113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9D52F0C" w14:textId="43F6EE51" w:rsidR="001F3EFD" w:rsidRPr="00A912ED" w:rsidDel="00374F04" w:rsidRDefault="001F3EFD">
            <w:pPr>
              <w:spacing w:after="0" w:line="240" w:lineRule="auto"/>
              <w:jc w:val="right"/>
              <w:rPr>
                <w:del w:id="1134" w:author="Andrés González Santa Cruz (andres.gonzalez.s)" w:date="2024-01-29T11:40:00Z"/>
                <w:rFonts w:eastAsia="Times New Roman" w:cs="Calibri"/>
                <w:color w:val="000000"/>
                <w:sz w:val="14"/>
                <w:szCs w:val="14"/>
                <w:lang w:val="es-CL" w:eastAsia="es-CL"/>
              </w:rPr>
            </w:pPr>
            <w:del w:id="1135" w:author="Andrés González Santa Cruz (andres.gonzalez.s)" w:date="2024-01-29T11:40:00Z">
              <w:r w:rsidRPr="00A912ED" w:rsidDel="00374F04">
                <w:rPr>
                  <w:rFonts w:eastAsia="Times New Roman" w:cs="Calibri"/>
                  <w:color w:val="000000"/>
                  <w:sz w:val="14"/>
                  <w:szCs w:val="14"/>
                  <w:lang w:val="es-CL" w:eastAsia="es-CL"/>
                </w:rPr>
                <w:delText xml:space="preserve">   2577 ( 11.4) </w:delText>
              </w:r>
            </w:del>
          </w:p>
        </w:tc>
        <w:tc>
          <w:tcPr>
            <w:tcW w:w="723" w:type="pct"/>
            <w:tcBorders>
              <w:top w:val="nil"/>
              <w:left w:val="nil"/>
              <w:bottom w:val="nil"/>
              <w:right w:val="nil"/>
            </w:tcBorders>
            <w:shd w:val="clear" w:color="auto" w:fill="auto"/>
            <w:noWrap/>
            <w:vAlign w:val="bottom"/>
            <w:hideMark/>
            <w:tcPrChange w:id="113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27ABA65" w14:textId="668BFB26" w:rsidR="001F3EFD" w:rsidRPr="00A912ED" w:rsidDel="00374F04" w:rsidRDefault="001F3EFD">
            <w:pPr>
              <w:spacing w:after="0" w:line="240" w:lineRule="auto"/>
              <w:jc w:val="right"/>
              <w:rPr>
                <w:del w:id="1137" w:author="Andrés González Santa Cruz (andres.gonzalez.s)" w:date="2024-01-29T11:40:00Z"/>
                <w:rFonts w:eastAsia="Times New Roman" w:cs="Calibri"/>
                <w:color w:val="000000"/>
                <w:sz w:val="14"/>
                <w:szCs w:val="14"/>
                <w:lang w:val="es-CL" w:eastAsia="es-CL"/>
              </w:rPr>
            </w:pPr>
            <w:del w:id="1138" w:author="Andrés González Santa Cruz (andres.gonzalez.s)" w:date="2024-01-29T11:40:00Z">
              <w:r w:rsidRPr="00A912ED" w:rsidDel="00374F04">
                <w:rPr>
                  <w:rFonts w:eastAsia="Times New Roman" w:cs="Calibri"/>
                  <w:color w:val="000000"/>
                  <w:sz w:val="14"/>
                  <w:szCs w:val="14"/>
                  <w:lang w:val="es-CL" w:eastAsia="es-CL"/>
                </w:rPr>
                <w:delText xml:space="preserve">  11739 (18.8) </w:delText>
              </w:r>
            </w:del>
          </w:p>
        </w:tc>
        <w:tc>
          <w:tcPr>
            <w:tcW w:w="310" w:type="pct"/>
            <w:tcBorders>
              <w:top w:val="nil"/>
              <w:left w:val="nil"/>
              <w:bottom w:val="nil"/>
              <w:right w:val="nil"/>
            </w:tcBorders>
            <w:shd w:val="clear" w:color="auto" w:fill="auto"/>
            <w:noWrap/>
            <w:vAlign w:val="bottom"/>
            <w:hideMark/>
            <w:tcPrChange w:id="1139"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694DA921" w14:textId="232EC13D" w:rsidR="001F3EFD" w:rsidRPr="00A912ED" w:rsidDel="00374F04" w:rsidRDefault="001F3EFD">
            <w:pPr>
              <w:spacing w:after="0" w:line="240" w:lineRule="auto"/>
              <w:jc w:val="right"/>
              <w:rPr>
                <w:del w:id="1140" w:author="Andrés González Santa Cruz (andres.gonzalez.s)" w:date="2024-01-29T11:40:00Z"/>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141"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31167495" w14:textId="53B8123B" w:rsidR="001F3EFD" w:rsidRPr="00A912ED" w:rsidDel="00374F04" w:rsidRDefault="001F3EFD">
            <w:pPr>
              <w:spacing w:after="0" w:line="240" w:lineRule="auto"/>
              <w:jc w:val="right"/>
              <w:rPr>
                <w:del w:id="1142" w:author="Andrés González Santa Cruz (andres.gonzalez.s)" w:date="2024-01-29T11:40:00Z"/>
                <w:rFonts w:eastAsia="Times New Roman" w:cs="Times New Roman"/>
                <w:sz w:val="14"/>
                <w:szCs w:val="14"/>
                <w:lang w:val="es-CL" w:eastAsia="es-CL"/>
              </w:rPr>
            </w:pPr>
          </w:p>
        </w:tc>
      </w:tr>
      <w:tr w:rsidR="001F3EFD" w:rsidRPr="00A912ED" w:rsidDel="00374F04" w14:paraId="1984404D" w14:textId="374CA392" w:rsidTr="00374F04">
        <w:trPr>
          <w:trHeight w:val="170"/>
          <w:del w:id="1143" w:author="Andrés González Santa Cruz (andres.gonzalez.s)" w:date="2024-01-29T11:40:00Z"/>
          <w:trPrChange w:id="1144"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145"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59A1AC20" w14:textId="0CFD1AE1" w:rsidR="001F3EFD" w:rsidRPr="00A912ED" w:rsidDel="00374F04" w:rsidRDefault="001F3EFD">
            <w:pPr>
              <w:spacing w:after="0" w:line="240" w:lineRule="auto"/>
              <w:jc w:val="right"/>
              <w:rPr>
                <w:del w:id="1146" w:author="Andrés González Santa Cruz (andres.gonzalez.s)" w:date="2024-01-29T11:40:00Z"/>
                <w:rFonts w:eastAsia="Times New Roman" w:cs="Calibri"/>
                <w:color w:val="000000"/>
                <w:sz w:val="14"/>
                <w:szCs w:val="14"/>
                <w:lang w:val="en-US" w:eastAsia="es-CL"/>
              </w:rPr>
              <w:pPrChange w:id="1147" w:author="Andrés González Santa Cruz (andres.gonzalez.s)" w:date="2024-01-29T16:30:00Z">
                <w:pPr>
                  <w:spacing w:after="0" w:line="240" w:lineRule="auto"/>
                  <w:jc w:val="left"/>
                </w:pPr>
              </w:pPrChange>
            </w:pPr>
            <w:del w:id="1148" w:author="Andrés González Santa Cruz (andres.gonzalez.s)" w:date="2024-01-29T11:40:00Z">
              <w:r w:rsidRPr="00A912ED" w:rsidDel="00374F04">
                <w:rPr>
                  <w:rFonts w:eastAsia="Times New Roman" w:cs="Calibri"/>
                  <w:color w:val="000000"/>
                  <w:sz w:val="14"/>
                  <w:szCs w:val="14"/>
                  <w:lang w:val="en-US" w:eastAsia="es-CL"/>
                </w:rPr>
                <w:delText>Substance-Related Criminal Offenses (Pre-Treatment) (%)</w:delText>
              </w:r>
            </w:del>
          </w:p>
        </w:tc>
        <w:tc>
          <w:tcPr>
            <w:tcW w:w="954" w:type="pct"/>
            <w:tcBorders>
              <w:top w:val="nil"/>
              <w:left w:val="nil"/>
              <w:bottom w:val="nil"/>
              <w:right w:val="nil"/>
            </w:tcBorders>
            <w:shd w:val="clear" w:color="auto" w:fill="auto"/>
            <w:noWrap/>
            <w:vAlign w:val="bottom"/>
            <w:hideMark/>
            <w:tcPrChange w:id="1149"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2A553F70" w14:textId="55E45FF3" w:rsidR="001F3EFD" w:rsidRPr="00A912ED" w:rsidDel="00374F04" w:rsidRDefault="001F3EFD">
            <w:pPr>
              <w:spacing w:after="0" w:line="240" w:lineRule="auto"/>
              <w:jc w:val="right"/>
              <w:rPr>
                <w:del w:id="1150" w:author="Andrés González Santa Cruz (andres.gonzalez.s)" w:date="2024-01-29T11:40:00Z"/>
                <w:rFonts w:eastAsia="Times New Roman" w:cs="Calibri"/>
                <w:color w:val="000000"/>
                <w:sz w:val="14"/>
                <w:szCs w:val="14"/>
                <w:lang w:val="es-CL" w:eastAsia="es-CL"/>
              </w:rPr>
            </w:pPr>
            <w:del w:id="1151" w:author="Andrés González Santa Cruz (andres.gonzalez.s)" w:date="2024-01-29T11:40:00Z">
              <w:r w:rsidDel="00374F04">
                <w:rPr>
                  <w:rFonts w:eastAsia="Times New Roman" w:cs="Calibri"/>
                  <w:color w:val="000000"/>
                  <w:sz w:val="14"/>
                  <w:szCs w:val="14"/>
                  <w:lang w:val="es-CL" w:eastAsia="es-CL"/>
                </w:rPr>
                <w:delText>Yes</w:delText>
              </w:r>
            </w:del>
          </w:p>
        </w:tc>
        <w:tc>
          <w:tcPr>
            <w:tcW w:w="723" w:type="pct"/>
            <w:tcBorders>
              <w:top w:val="nil"/>
              <w:left w:val="nil"/>
              <w:bottom w:val="nil"/>
              <w:right w:val="nil"/>
            </w:tcBorders>
            <w:shd w:val="clear" w:color="auto" w:fill="auto"/>
            <w:noWrap/>
            <w:vAlign w:val="bottom"/>
            <w:hideMark/>
            <w:tcPrChange w:id="115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36F702D" w14:textId="3A355C67" w:rsidR="001F3EFD" w:rsidRPr="00A912ED" w:rsidDel="00374F04" w:rsidRDefault="001F3EFD">
            <w:pPr>
              <w:spacing w:after="0" w:line="240" w:lineRule="auto"/>
              <w:jc w:val="right"/>
              <w:rPr>
                <w:del w:id="1153" w:author="Andrés González Santa Cruz (andres.gonzalez.s)" w:date="2024-01-29T11:40:00Z"/>
                <w:rFonts w:eastAsia="Times New Roman" w:cs="Calibri"/>
                <w:color w:val="000000"/>
                <w:sz w:val="14"/>
                <w:szCs w:val="14"/>
                <w:lang w:val="es-CL" w:eastAsia="es-CL"/>
              </w:rPr>
            </w:pPr>
            <w:del w:id="1154" w:author="Andrés González Santa Cruz (andres.gonzalez.s)" w:date="2024-01-29T11:40:00Z">
              <w:r w:rsidRPr="00A912ED" w:rsidDel="00374F04">
                <w:rPr>
                  <w:rFonts w:eastAsia="Times New Roman" w:cs="Calibri"/>
                  <w:color w:val="000000"/>
                  <w:sz w:val="14"/>
                  <w:szCs w:val="14"/>
                  <w:lang w:val="es-CL" w:eastAsia="es-CL"/>
                </w:rPr>
                <w:delText xml:space="preserve">  14051 (16.5) </w:delText>
              </w:r>
            </w:del>
          </w:p>
        </w:tc>
        <w:tc>
          <w:tcPr>
            <w:tcW w:w="723" w:type="pct"/>
            <w:tcBorders>
              <w:top w:val="nil"/>
              <w:left w:val="nil"/>
              <w:bottom w:val="nil"/>
              <w:right w:val="nil"/>
            </w:tcBorders>
            <w:shd w:val="clear" w:color="auto" w:fill="auto"/>
            <w:noWrap/>
            <w:vAlign w:val="bottom"/>
            <w:hideMark/>
            <w:tcPrChange w:id="115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52F2294" w14:textId="6497100D" w:rsidR="001F3EFD" w:rsidRPr="00A912ED" w:rsidDel="00374F04" w:rsidRDefault="001F3EFD">
            <w:pPr>
              <w:spacing w:after="0" w:line="240" w:lineRule="auto"/>
              <w:jc w:val="right"/>
              <w:rPr>
                <w:del w:id="1156" w:author="Andrés González Santa Cruz (andres.gonzalez.s)" w:date="2024-01-29T11:40:00Z"/>
                <w:rFonts w:eastAsia="Times New Roman" w:cs="Calibri"/>
                <w:color w:val="000000"/>
                <w:sz w:val="14"/>
                <w:szCs w:val="14"/>
                <w:lang w:val="es-CL" w:eastAsia="es-CL"/>
              </w:rPr>
            </w:pPr>
            <w:del w:id="1157" w:author="Andrés González Santa Cruz (andres.gonzalez.s)" w:date="2024-01-29T11:40:00Z">
              <w:r w:rsidRPr="00A912ED" w:rsidDel="00374F04">
                <w:rPr>
                  <w:rFonts w:eastAsia="Times New Roman" w:cs="Calibri"/>
                  <w:color w:val="000000"/>
                  <w:sz w:val="14"/>
                  <w:szCs w:val="14"/>
                  <w:lang w:val="es-CL" w:eastAsia="es-CL"/>
                </w:rPr>
                <w:delText xml:space="preserve">   2917 ( 12.9) </w:delText>
              </w:r>
            </w:del>
          </w:p>
        </w:tc>
        <w:tc>
          <w:tcPr>
            <w:tcW w:w="723" w:type="pct"/>
            <w:tcBorders>
              <w:top w:val="nil"/>
              <w:left w:val="nil"/>
              <w:bottom w:val="nil"/>
              <w:right w:val="nil"/>
            </w:tcBorders>
            <w:shd w:val="clear" w:color="auto" w:fill="auto"/>
            <w:noWrap/>
            <w:vAlign w:val="bottom"/>
            <w:hideMark/>
            <w:tcPrChange w:id="1158"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C4E2C07" w14:textId="1624503C" w:rsidR="001F3EFD" w:rsidRPr="00A912ED" w:rsidDel="00374F04" w:rsidRDefault="001F3EFD">
            <w:pPr>
              <w:spacing w:after="0" w:line="240" w:lineRule="auto"/>
              <w:jc w:val="right"/>
              <w:rPr>
                <w:del w:id="1159" w:author="Andrés González Santa Cruz (andres.gonzalez.s)" w:date="2024-01-29T11:40:00Z"/>
                <w:rFonts w:eastAsia="Times New Roman" w:cs="Calibri"/>
                <w:color w:val="000000"/>
                <w:sz w:val="14"/>
                <w:szCs w:val="14"/>
                <w:lang w:val="es-CL" w:eastAsia="es-CL"/>
              </w:rPr>
            </w:pPr>
            <w:del w:id="1160" w:author="Andrés González Santa Cruz (andres.gonzalez.s)" w:date="2024-01-29T11:40:00Z">
              <w:r w:rsidRPr="00A912ED" w:rsidDel="00374F04">
                <w:rPr>
                  <w:rFonts w:eastAsia="Times New Roman" w:cs="Calibri"/>
                  <w:color w:val="000000"/>
                  <w:sz w:val="14"/>
                  <w:szCs w:val="14"/>
                  <w:lang w:val="es-CL" w:eastAsia="es-CL"/>
                </w:rPr>
                <w:delText xml:space="preserve">  11134 (17.8) </w:delText>
              </w:r>
            </w:del>
          </w:p>
        </w:tc>
        <w:tc>
          <w:tcPr>
            <w:tcW w:w="310" w:type="pct"/>
            <w:tcBorders>
              <w:top w:val="nil"/>
              <w:left w:val="nil"/>
              <w:bottom w:val="nil"/>
              <w:right w:val="nil"/>
            </w:tcBorders>
            <w:shd w:val="clear" w:color="auto" w:fill="auto"/>
            <w:noWrap/>
            <w:vAlign w:val="bottom"/>
            <w:hideMark/>
            <w:tcPrChange w:id="1161"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5DFC0572" w14:textId="0A26BF67" w:rsidR="001F3EFD" w:rsidRPr="00A912ED" w:rsidDel="00374F04" w:rsidRDefault="001F3EFD">
            <w:pPr>
              <w:spacing w:after="0" w:line="240" w:lineRule="auto"/>
              <w:jc w:val="right"/>
              <w:rPr>
                <w:del w:id="1162" w:author="Andrés González Santa Cruz (andres.gonzalez.s)" w:date="2024-01-29T11:40:00Z"/>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163"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00961A86" w14:textId="0B898F57" w:rsidR="001F3EFD" w:rsidRPr="00A912ED" w:rsidDel="00374F04" w:rsidRDefault="001F3EFD">
            <w:pPr>
              <w:spacing w:after="0" w:line="240" w:lineRule="auto"/>
              <w:jc w:val="right"/>
              <w:rPr>
                <w:del w:id="1164" w:author="Andrés González Santa Cruz (andres.gonzalez.s)" w:date="2024-01-29T11:40:00Z"/>
                <w:rFonts w:eastAsia="Times New Roman" w:cs="Times New Roman"/>
                <w:sz w:val="14"/>
                <w:szCs w:val="14"/>
                <w:lang w:val="es-CL" w:eastAsia="es-CL"/>
              </w:rPr>
            </w:pPr>
          </w:p>
        </w:tc>
      </w:tr>
      <w:tr w:rsidR="001F3EFD" w:rsidRPr="00A912ED" w:rsidDel="00374F04" w14:paraId="745D4135" w14:textId="640DE135" w:rsidTr="00374F04">
        <w:trPr>
          <w:trHeight w:val="170"/>
          <w:del w:id="1165" w:author="Andrés González Santa Cruz (andres.gonzalez.s)" w:date="2024-01-29T11:40:00Z"/>
          <w:trPrChange w:id="1166"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167"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01A3979B" w14:textId="37C63A9F" w:rsidR="001F3EFD" w:rsidRPr="00A912ED" w:rsidDel="00374F04" w:rsidRDefault="001F3EFD">
            <w:pPr>
              <w:spacing w:after="0" w:line="240" w:lineRule="auto"/>
              <w:jc w:val="right"/>
              <w:rPr>
                <w:del w:id="1168" w:author="Andrés González Santa Cruz (andres.gonzalez.s)" w:date="2024-01-29T11:40:00Z"/>
                <w:rFonts w:eastAsia="Times New Roman" w:cs="Calibri"/>
                <w:color w:val="000000"/>
                <w:sz w:val="14"/>
                <w:szCs w:val="14"/>
                <w:lang w:val="en-US" w:eastAsia="es-CL"/>
              </w:rPr>
              <w:pPrChange w:id="1169" w:author="Andrés González Santa Cruz (andres.gonzalez.s)" w:date="2024-01-29T16:30:00Z">
                <w:pPr>
                  <w:spacing w:after="0" w:line="240" w:lineRule="auto"/>
                  <w:jc w:val="left"/>
                </w:pPr>
              </w:pPrChange>
            </w:pPr>
            <w:del w:id="1170" w:author="Andrés González Santa Cruz (andres.gonzalez.s)" w:date="2024-01-29T11:40:00Z">
              <w:r w:rsidRPr="00A912ED" w:rsidDel="00374F04">
                <w:rPr>
                  <w:rFonts w:eastAsia="Times New Roman" w:cs="Calibri"/>
                  <w:color w:val="000000"/>
                  <w:sz w:val="14"/>
                  <w:szCs w:val="14"/>
                  <w:lang w:val="en-US" w:eastAsia="es-CL"/>
                </w:rPr>
                <w:delText>Other Criminal Offenses (Pre-Treatment) (%)</w:delText>
              </w:r>
            </w:del>
          </w:p>
        </w:tc>
        <w:tc>
          <w:tcPr>
            <w:tcW w:w="954" w:type="pct"/>
            <w:tcBorders>
              <w:top w:val="nil"/>
              <w:left w:val="nil"/>
              <w:bottom w:val="nil"/>
              <w:right w:val="nil"/>
            </w:tcBorders>
            <w:shd w:val="clear" w:color="auto" w:fill="auto"/>
            <w:noWrap/>
            <w:vAlign w:val="bottom"/>
            <w:hideMark/>
            <w:tcPrChange w:id="1171"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7BFBB4D0" w14:textId="52FC0438" w:rsidR="001F3EFD" w:rsidRPr="00A912ED" w:rsidDel="00374F04" w:rsidRDefault="001F3EFD">
            <w:pPr>
              <w:spacing w:after="0" w:line="240" w:lineRule="auto"/>
              <w:jc w:val="right"/>
              <w:rPr>
                <w:del w:id="1172" w:author="Andrés González Santa Cruz (andres.gonzalez.s)" w:date="2024-01-29T11:40:00Z"/>
                <w:rFonts w:eastAsia="Times New Roman" w:cs="Calibri"/>
                <w:color w:val="000000"/>
                <w:sz w:val="14"/>
                <w:szCs w:val="14"/>
                <w:lang w:val="es-CL" w:eastAsia="es-CL"/>
              </w:rPr>
            </w:pPr>
            <w:del w:id="1173" w:author="Andrés González Santa Cruz (andres.gonzalez.s)" w:date="2024-01-29T11:40:00Z">
              <w:r w:rsidDel="00374F04">
                <w:rPr>
                  <w:rFonts w:eastAsia="Times New Roman" w:cs="Calibri"/>
                  <w:color w:val="000000"/>
                  <w:sz w:val="14"/>
                  <w:szCs w:val="14"/>
                  <w:lang w:val="es-CL" w:eastAsia="es-CL"/>
                </w:rPr>
                <w:delText>Yes</w:delText>
              </w:r>
            </w:del>
          </w:p>
        </w:tc>
        <w:tc>
          <w:tcPr>
            <w:tcW w:w="723" w:type="pct"/>
            <w:tcBorders>
              <w:top w:val="nil"/>
              <w:left w:val="nil"/>
              <w:bottom w:val="nil"/>
              <w:right w:val="nil"/>
            </w:tcBorders>
            <w:shd w:val="clear" w:color="auto" w:fill="auto"/>
            <w:noWrap/>
            <w:vAlign w:val="bottom"/>
            <w:hideMark/>
            <w:tcPrChange w:id="117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2548B29" w14:textId="4DC0F080" w:rsidR="001F3EFD" w:rsidRPr="00A912ED" w:rsidDel="00374F04" w:rsidRDefault="001F3EFD">
            <w:pPr>
              <w:spacing w:after="0" w:line="240" w:lineRule="auto"/>
              <w:jc w:val="right"/>
              <w:rPr>
                <w:del w:id="1175" w:author="Andrés González Santa Cruz (andres.gonzalez.s)" w:date="2024-01-29T11:40:00Z"/>
                <w:rFonts w:eastAsia="Times New Roman" w:cs="Calibri"/>
                <w:color w:val="000000"/>
                <w:sz w:val="14"/>
                <w:szCs w:val="14"/>
                <w:lang w:val="es-CL" w:eastAsia="es-CL"/>
              </w:rPr>
            </w:pPr>
            <w:del w:id="1176" w:author="Andrés González Santa Cruz (andres.gonzalez.s)" w:date="2024-01-29T11:40:00Z">
              <w:r w:rsidRPr="00A912ED" w:rsidDel="00374F04">
                <w:rPr>
                  <w:rFonts w:eastAsia="Times New Roman" w:cs="Calibri"/>
                  <w:color w:val="000000"/>
                  <w:sz w:val="14"/>
                  <w:szCs w:val="14"/>
                  <w:lang w:val="es-CL" w:eastAsia="es-CL"/>
                </w:rPr>
                <w:delText xml:space="preserve">  13743 (16.2) </w:delText>
              </w:r>
            </w:del>
          </w:p>
        </w:tc>
        <w:tc>
          <w:tcPr>
            <w:tcW w:w="723" w:type="pct"/>
            <w:tcBorders>
              <w:top w:val="nil"/>
              <w:left w:val="nil"/>
              <w:bottom w:val="nil"/>
              <w:right w:val="nil"/>
            </w:tcBorders>
            <w:shd w:val="clear" w:color="auto" w:fill="auto"/>
            <w:noWrap/>
            <w:vAlign w:val="bottom"/>
            <w:hideMark/>
            <w:tcPrChange w:id="117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06B6769" w14:textId="478A5165" w:rsidR="001F3EFD" w:rsidRPr="00A912ED" w:rsidDel="00374F04" w:rsidRDefault="001F3EFD">
            <w:pPr>
              <w:spacing w:after="0" w:line="240" w:lineRule="auto"/>
              <w:jc w:val="right"/>
              <w:rPr>
                <w:del w:id="1178" w:author="Andrés González Santa Cruz (andres.gonzalez.s)" w:date="2024-01-29T11:40:00Z"/>
                <w:rFonts w:eastAsia="Times New Roman" w:cs="Calibri"/>
                <w:color w:val="000000"/>
                <w:sz w:val="14"/>
                <w:szCs w:val="14"/>
                <w:lang w:val="es-CL" w:eastAsia="es-CL"/>
              </w:rPr>
            </w:pPr>
            <w:del w:id="1179" w:author="Andrés González Santa Cruz (andres.gonzalez.s)" w:date="2024-01-29T11:40:00Z">
              <w:r w:rsidRPr="00A912ED" w:rsidDel="00374F04">
                <w:rPr>
                  <w:rFonts w:eastAsia="Times New Roman" w:cs="Calibri"/>
                  <w:color w:val="000000"/>
                  <w:sz w:val="14"/>
                  <w:szCs w:val="14"/>
                  <w:lang w:val="es-CL" w:eastAsia="es-CL"/>
                </w:rPr>
                <w:delText xml:space="preserve">   3227 ( 14.3) </w:delText>
              </w:r>
            </w:del>
          </w:p>
        </w:tc>
        <w:tc>
          <w:tcPr>
            <w:tcW w:w="723" w:type="pct"/>
            <w:tcBorders>
              <w:top w:val="nil"/>
              <w:left w:val="nil"/>
              <w:bottom w:val="nil"/>
              <w:right w:val="nil"/>
            </w:tcBorders>
            <w:shd w:val="clear" w:color="auto" w:fill="auto"/>
            <w:noWrap/>
            <w:vAlign w:val="bottom"/>
            <w:hideMark/>
            <w:tcPrChange w:id="118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36ACD83" w14:textId="5334626C" w:rsidR="001F3EFD" w:rsidRPr="00A912ED" w:rsidDel="00374F04" w:rsidRDefault="001F3EFD">
            <w:pPr>
              <w:spacing w:after="0" w:line="240" w:lineRule="auto"/>
              <w:jc w:val="right"/>
              <w:rPr>
                <w:del w:id="1181" w:author="Andrés González Santa Cruz (andres.gonzalez.s)" w:date="2024-01-29T11:40:00Z"/>
                <w:rFonts w:eastAsia="Times New Roman" w:cs="Calibri"/>
                <w:color w:val="000000"/>
                <w:sz w:val="14"/>
                <w:szCs w:val="14"/>
                <w:lang w:val="es-CL" w:eastAsia="es-CL"/>
              </w:rPr>
            </w:pPr>
            <w:del w:id="1182" w:author="Andrés González Santa Cruz (andres.gonzalez.s)" w:date="2024-01-29T11:40:00Z">
              <w:r w:rsidRPr="00A912ED" w:rsidDel="00374F04">
                <w:rPr>
                  <w:rFonts w:eastAsia="Times New Roman" w:cs="Calibri"/>
                  <w:color w:val="000000"/>
                  <w:sz w:val="14"/>
                  <w:szCs w:val="14"/>
                  <w:lang w:val="es-CL" w:eastAsia="es-CL"/>
                </w:rPr>
                <w:delText xml:space="preserve">  10516 (16.8) </w:delText>
              </w:r>
            </w:del>
          </w:p>
        </w:tc>
        <w:tc>
          <w:tcPr>
            <w:tcW w:w="310" w:type="pct"/>
            <w:tcBorders>
              <w:top w:val="nil"/>
              <w:left w:val="nil"/>
              <w:bottom w:val="nil"/>
              <w:right w:val="nil"/>
            </w:tcBorders>
            <w:shd w:val="clear" w:color="auto" w:fill="auto"/>
            <w:noWrap/>
            <w:vAlign w:val="bottom"/>
            <w:hideMark/>
            <w:tcPrChange w:id="1183"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235AE511" w14:textId="1BB0B968" w:rsidR="001F3EFD" w:rsidRPr="00A912ED" w:rsidDel="00374F04" w:rsidRDefault="001F3EFD">
            <w:pPr>
              <w:spacing w:after="0" w:line="240" w:lineRule="auto"/>
              <w:jc w:val="right"/>
              <w:rPr>
                <w:del w:id="1184" w:author="Andrés González Santa Cruz (andres.gonzalez.s)" w:date="2024-01-29T11:40:00Z"/>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185"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6BC4B4E9" w14:textId="65C57B08" w:rsidR="001F3EFD" w:rsidRPr="00A912ED" w:rsidDel="00374F04" w:rsidRDefault="001F3EFD">
            <w:pPr>
              <w:spacing w:after="0" w:line="240" w:lineRule="auto"/>
              <w:jc w:val="right"/>
              <w:rPr>
                <w:del w:id="1186" w:author="Andrés González Santa Cruz (andres.gonzalez.s)" w:date="2024-01-29T11:40:00Z"/>
                <w:rFonts w:eastAsia="Times New Roman" w:cs="Times New Roman"/>
                <w:sz w:val="14"/>
                <w:szCs w:val="14"/>
                <w:lang w:val="es-CL" w:eastAsia="es-CL"/>
              </w:rPr>
            </w:pPr>
          </w:p>
        </w:tc>
      </w:tr>
      <w:tr w:rsidR="001F3EFD" w:rsidRPr="00A912ED" w14:paraId="22BAE0D5" w14:textId="77777777" w:rsidTr="00374F04">
        <w:trPr>
          <w:trHeight w:val="170"/>
          <w:trPrChange w:id="1187"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188"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389B841E" w14:textId="77777777" w:rsidR="001F3EFD" w:rsidRPr="00A912ED" w:rsidRDefault="001F3EFD">
            <w:pPr>
              <w:spacing w:after="0" w:line="240" w:lineRule="auto"/>
              <w:jc w:val="right"/>
              <w:rPr>
                <w:rFonts w:eastAsia="Times New Roman" w:cs="Calibri"/>
                <w:color w:val="000000"/>
                <w:sz w:val="14"/>
                <w:szCs w:val="14"/>
                <w:lang w:val="es-CL" w:eastAsia="es-CL"/>
              </w:rPr>
              <w:pPrChange w:id="1189" w:author="Andrés González Santa Cruz (andres.gonzalez.s)" w:date="2024-01-29T16:30:00Z">
                <w:pPr>
                  <w:spacing w:after="0" w:line="240" w:lineRule="auto"/>
                  <w:jc w:val="left"/>
                </w:pPr>
              </w:pPrChange>
            </w:pPr>
            <w:proofErr w:type="spellStart"/>
            <w:r w:rsidRPr="00A912ED">
              <w:rPr>
                <w:rFonts w:eastAsia="Times New Roman" w:cs="Calibri"/>
                <w:color w:val="000000"/>
                <w:sz w:val="14"/>
                <w:szCs w:val="14"/>
                <w:lang w:val="es-CL" w:eastAsia="es-CL"/>
              </w:rPr>
              <w:t>Psychiatric</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Comorbidity</w:t>
            </w:r>
            <w:proofErr w:type="spellEnd"/>
            <w:r w:rsidRPr="00A912ED">
              <w:rPr>
                <w:rFonts w:eastAsia="Times New Roman" w:cs="Calibri"/>
                <w:color w:val="000000"/>
                <w:sz w:val="14"/>
                <w:szCs w:val="14"/>
                <w:lang w:val="es-CL" w:eastAsia="es-CL"/>
              </w:rPr>
              <w:t xml:space="preserve"> (ICD-10) (%)</w:t>
            </w:r>
          </w:p>
        </w:tc>
        <w:tc>
          <w:tcPr>
            <w:tcW w:w="954" w:type="pct"/>
            <w:tcBorders>
              <w:top w:val="nil"/>
              <w:left w:val="nil"/>
              <w:bottom w:val="nil"/>
              <w:right w:val="nil"/>
            </w:tcBorders>
            <w:shd w:val="clear" w:color="auto" w:fill="auto"/>
            <w:noWrap/>
            <w:vAlign w:val="bottom"/>
            <w:hideMark/>
            <w:tcPrChange w:id="1190"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41284219" w14:textId="77777777" w:rsidR="001F3EFD" w:rsidRPr="00A912ED" w:rsidRDefault="001F3EFD" w:rsidP="001F3EFD">
            <w:pPr>
              <w:spacing w:after="0" w:line="240" w:lineRule="auto"/>
              <w:jc w:val="left"/>
              <w:rPr>
                <w:rFonts w:eastAsia="Times New Roman" w:cs="Calibri"/>
                <w:color w:val="000000"/>
                <w:sz w:val="14"/>
                <w:szCs w:val="14"/>
                <w:lang w:val="es-CL" w:eastAsia="es-CL"/>
              </w:rPr>
            </w:pPr>
          </w:p>
        </w:tc>
        <w:tc>
          <w:tcPr>
            <w:tcW w:w="723" w:type="pct"/>
            <w:tcBorders>
              <w:top w:val="nil"/>
              <w:left w:val="nil"/>
              <w:bottom w:val="nil"/>
              <w:right w:val="nil"/>
            </w:tcBorders>
            <w:shd w:val="clear" w:color="auto" w:fill="auto"/>
            <w:noWrap/>
            <w:vAlign w:val="bottom"/>
            <w:hideMark/>
            <w:tcPrChange w:id="119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07C92B2"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119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61499CC"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119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F5CE67F"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310" w:type="pct"/>
            <w:tcBorders>
              <w:top w:val="nil"/>
              <w:left w:val="nil"/>
              <w:bottom w:val="nil"/>
              <w:right w:val="nil"/>
            </w:tcBorders>
            <w:shd w:val="clear" w:color="auto" w:fill="auto"/>
            <w:noWrap/>
            <w:vAlign w:val="bottom"/>
            <w:hideMark/>
            <w:tcPrChange w:id="1194"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0A03899B"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279" w:type="pct"/>
            <w:tcBorders>
              <w:top w:val="nil"/>
              <w:left w:val="nil"/>
              <w:bottom w:val="nil"/>
              <w:right w:val="nil"/>
            </w:tcBorders>
            <w:shd w:val="clear" w:color="auto" w:fill="auto"/>
            <w:noWrap/>
            <w:vAlign w:val="bottom"/>
            <w:hideMark/>
            <w:tcPrChange w:id="1195"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7BCA80C4"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0014E64E" w14:textId="77777777" w:rsidTr="00374F04">
        <w:trPr>
          <w:trHeight w:val="170"/>
          <w:trPrChange w:id="1196"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197"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76500825"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198"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77555931"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Without</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psychiatric</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comorbidity</w:t>
            </w:r>
            <w:proofErr w:type="spellEnd"/>
          </w:p>
        </w:tc>
        <w:tc>
          <w:tcPr>
            <w:tcW w:w="723" w:type="pct"/>
            <w:tcBorders>
              <w:top w:val="nil"/>
              <w:left w:val="nil"/>
              <w:bottom w:val="nil"/>
              <w:right w:val="nil"/>
            </w:tcBorders>
            <w:shd w:val="clear" w:color="auto" w:fill="auto"/>
            <w:noWrap/>
            <w:vAlign w:val="bottom"/>
            <w:hideMark/>
            <w:tcPrChange w:id="119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04BA06B"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32337 (38.0) </w:t>
            </w:r>
          </w:p>
        </w:tc>
        <w:tc>
          <w:tcPr>
            <w:tcW w:w="723" w:type="pct"/>
            <w:tcBorders>
              <w:top w:val="nil"/>
              <w:left w:val="nil"/>
              <w:bottom w:val="nil"/>
              <w:right w:val="nil"/>
            </w:tcBorders>
            <w:shd w:val="clear" w:color="auto" w:fill="auto"/>
            <w:noWrap/>
            <w:vAlign w:val="bottom"/>
            <w:hideMark/>
            <w:tcPrChange w:id="120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055E6D7"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10022 </w:t>
            </w:r>
            <w:proofErr w:type="gramStart"/>
            <w:r w:rsidRPr="00A912ED">
              <w:rPr>
                <w:rFonts w:eastAsia="Times New Roman" w:cs="Calibri"/>
                <w:color w:val="000000"/>
                <w:sz w:val="14"/>
                <w:szCs w:val="14"/>
                <w:lang w:val="es-CL" w:eastAsia="es-CL"/>
              </w:rPr>
              <w:t>( 44.4</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20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A8581E6"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22315 (35.7) </w:t>
            </w:r>
          </w:p>
        </w:tc>
        <w:tc>
          <w:tcPr>
            <w:tcW w:w="310" w:type="pct"/>
            <w:tcBorders>
              <w:top w:val="nil"/>
              <w:left w:val="nil"/>
              <w:bottom w:val="nil"/>
              <w:right w:val="nil"/>
            </w:tcBorders>
            <w:shd w:val="clear" w:color="auto" w:fill="auto"/>
            <w:noWrap/>
            <w:vAlign w:val="bottom"/>
            <w:hideMark/>
            <w:tcPrChange w:id="1202"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7ED52C71"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&lt;0.001</w:t>
            </w:r>
          </w:p>
        </w:tc>
        <w:tc>
          <w:tcPr>
            <w:tcW w:w="279" w:type="pct"/>
            <w:tcBorders>
              <w:top w:val="nil"/>
              <w:left w:val="nil"/>
              <w:bottom w:val="nil"/>
              <w:right w:val="nil"/>
            </w:tcBorders>
            <w:shd w:val="clear" w:color="auto" w:fill="auto"/>
            <w:noWrap/>
            <w:vAlign w:val="bottom"/>
            <w:hideMark/>
            <w:tcPrChange w:id="1203"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31AACA05" w14:textId="321A7F5D" w:rsidR="001F3EFD" w:rsidRPr="00A912ED" w:rsidRDefault="001F3EFD">
            <w:pPr>
              <w:spacing w:after="0" w:line="240" w:lineRule="auto"/>
              <w:jc w:val="right"/>
              <w:rPr>
                <w:rFonts w:eastAsia="Times New Roman" w:cs="Calibri"/>
                <w:color w:val="000000"/>
                <w:sz w:val="14"/>
                <w:szCs w:val="14"/>
                <w:lang w:val="es-CL" w:eastAsia="es-CL"/>
              </w:rPr>
              <w:pPrChange w:id="1204" w:author="Andrés González Santa Cruz (andres.gonzalez.s)" w:date="2024-01-29T16:30:00Z">
                <w:pPr>
                  <w:spacing w:after="0" w:line="240" w:lineRule="auto"/>
                  <w:jc w:val="left"/>
                </w:pPr>
              </w:pPrChange>
            </w:pPr>
            <w:r w:rsidRPr="00A912ED">
              <w:rPr>
                <w:rFonts w:eastAsia="Times New Roman" w:cs="Calibri"/>
                <w:color w:val="000000"/>
                <w:sz w:val="14"/>
                <w:szCs w:val="14"/>
                <w:lang w:val="es-CL" w:eastAsia="es-CL"/>
              </w:rPr>
              <w:t>0</w:t>
            </w:r>
            <w:ins w:id="1205" w:author="Andrés González Santa Cruz (andres.gonzalez.s)" w:date="2024-01-27T15:56:00Z">
              <w:r>
                <w:rPr>
                  <w:rFonts w:eastAsia="Times New Roman" w:cs="Calibri"/>
                  <w:color w:val="000000"/>
                  <w:sz w:val="14"/>
                  <w:szCs w:val="14"/>
                  <w:lang w:val="es-CL" w:eastAsia="es-CL"/>
                </w:rPr>
                <w:t>.</w:t>
              </w:r>
            </w:ins>
            <w:r w:rsidRPr="00A912ED">
              <w:rPr>
                <w:rFonts w:eastAsia="Times New Roman" w:cs="Calibri"/>
                <w:color w:val="000000"/>
                <w:sz w:val="14"/>
                <w:szCs w:val="14"/>
                <w:lang w:val="es-CL" w:eastAsia="es-CL"/>
              </w:rPr>
              <w:t>184</w:t>
            </w:r>
          </w:p>
        </w:tc>
      </w:tr>
      <w:tr w:rsidR="001F3EFD" w:rsidRPr="00A912ED" w14:paraId="390EEE54" w14:textId="77777777" w:rsidTr="00374F04">
        <w:trPr>
          <w:trHeight w:val="170"/>
          <w:trPrChange w:id="1206"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207"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3CD3F290" w14:textId="77777777" w:rsidR="001F3EFD" w:rsidRPr="00A912ED" w:rsidRDefault="001F3EFD" w:rsidP="001F3EFD">
            <w:pPr>
              <w:spacing w:after="0" w:line="240" w:lineRule="auto"/>
              <w:jc w:val="left"/>
              <w:rPr>
                <w:rFonts w:eastAsia="Times New Roman" w:cs="Calibri"/>
                <w:color w:val="000000"/>
                <w:sz w:val="14"/>
                <w:szCs w:val="14"/>
                <w:lang w:val="es-CL" w:eastAsia="es-CL"/>
              </w:rPr>
            </w:pPr>
          </w:p>
        </w:tc>
        <w:tc>
          <w:tcPr>
            <w:tcW w:w="954" w:type="pct"/>
            <w:tcBorders>
              <w:top w:val="nil"/>
              <w:left w:val="nil"/>
              <w:bottom w:val="nil"/>
              <w:right w:val="nil"/>
            </w:tcBorders>
            <w:shd w:val="clear" w:color="auto" w:fill="auto"/>
            <w:noWrap/>
            <w:vAlign w:val="bottom"/>
            <w:hideMark/>
            <w:tcPrChange w:id="1208"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2A0D48F2"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Diagnosis </w:t>
            </w:r>
            <w:proofErr w:type="spellStart"/>
            <w:r w:rsidRPr="00A912ED">
              <w:rPr>
                <w:rFonts w:eastAsia="Times New Roman" w:cs="Calibri"/>
                <w:color w:val="000000"/>
                <w:sz w:val="14"/>
                <w:szCs w:val="14"/>
                <w:lang w:val="es-CL" w:eastAsia="es-CL"/>
              </w:rPr>
              <w:t>unknown</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under</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study</w:t>
            </w:r>
            <w:proofErr w:type="spellEnd"/>
            <w:r w:rsidRPr="00A912ED">
              <w:rPr>
                <w:rFonts w:eastAsia="Times New Roman" w:cs="Calibri"/>
                <w:color w:val="000000"/>
                <w:sz w:val="14"/>
                <w:szCs w:val="14"/>
                <w:lang w:val="es-CL" w:eastAsia="es-CL"/>
              </w:rPr>
              <w:t>)</w:t>
            </w:r>
          </w:p>
        </w:tc>
        <w:tc>
          <w:tcPr>
            <w:tcW w:w="723" w:type="pct"/>
            <w:tcBorders>
              <w:top w:val="nil"/>
              <w:left w:val="nil"/>
              <w:bottom w:val="nil"/>
              <w:right w:val="nil"/>
            </w:tcBorders>
            <w:shd w:val="clear" w:color="auto" w:fill="auto"/>
            <w:noWrap/>
            <w:vAlign w:val="bottom"/>
            <w:hideMark/>
            <w:tcPrChange w:id="120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AB429BB"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16099 (18.9) </w:t>
            </w:r>
          </w:p>
        </w:tc>
        <w:tc>
          <w:tcPr>
            <w:tcW w:w="723" w:type="pct"/>
            <w:tcBorders>
              <w:top w:val="nil"/>
              <w:left w:val="nil"/>
              <w:bottom w:val="nil"/>
              <w:right w:val="nil"/>
            </w:tcBorders>
            <w:shd w:val="clear" w:color="auto" w:fill="auto"/>
            <w:noWrap/>
            <w:vAlign w:val="bottom"/>
            <w:hideMark/>
            <w:tcPrChange w:id="121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CB1BF27"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3575 </w:t>
            </w:r>
            <w:proofErr w:type="gramStart"/>
            <w:r w:rsidRPr="00A912ED">
              <w:rPr>
                <w:rFonts w:eastAsia="Times New Roman" w:cs="Calibri"/>
                <w:color w:val="000000"/>
                <w:sz w:val="14"/>
                <w:szCs w:val="14"/>
                <w:lang w:val="es-CL" w:eastAsia="es-CL"/>
              </w:rPr>
              <w:t>( 15.9</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21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9FF1B4D"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12524 (20.0) </w:t>
            </w:r>
          </w:p>
        </w:tc>
        <w:tc>
          <w:tcPr>
            <w:tcW w:w="310" w:type="pct"/>
            <w:tcBorders>
              <w:top w:val="nil"/>
              <w:left w:val="nil"/>
              <w:bottom w:val="nil"/>
              <w:right w:val="nil"/>
            </w:tcBorders>
            <w:shd w:val="clear" w:color="auto" w:fill="auto"/>
            <w:noWrap/>
            <w:vAlign w:val="bottom"/>
            <w:hideMark/>
            <w:tcPrChange w:id="1212"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2AC73489"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213"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5E4285AC"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1572E915" w14:textId="77777777" w:rsidTr="00374F04">
        <w:trPr>
          <w:trHeight w:val="170"/>
          <w:trPrChange w:id="1214"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215"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0CD9D400"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216"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1BA6C26B"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With</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psychiatric</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comorbidity</w:t>
            </w:r>
            <w:proofErr w:type="spellEnd"/>
          </w:p>
        </w:tc>
        <w:tc>
          <w:tcPr>
            <w:tcW w:w="723" w:type="pct"/>
            <w:tcBorders>
              <w:top w:val="nil"/>
              <w:left w:val="nil"/>
              <w:bottom w:val="nil"/>
              <w:right w:val="nil"/>
            </w:tcBorders>
            <w:shd w:val="clear" w:color="auto" w:fill="auto"/>
            <w:noWrap/>
            <w:vAlign w:val="bottom"/>
            <w:hideMark/>
            <w:tcPrChange w:id="121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77D421C"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36612 (43.0) </w:t>
            </w:r>
          </w:p>
        </w:tc>
        <w:tc>
          <w:tcPr>
            <w:tcW w:w="723" w:type="pct"/>
            <w:tcBorders>
              <w:top w:val="nil"/>
              <w:left w:val="nil"/>
              <w:bottom w:val="nil"/>
              <w:right w:val="nil"/>
            </w:tcBorders>
            <w:shd w:val="clear" w:color="auto" w:fill="auto"/>
            <w:noWrap/>
            <w:vAlign w:val="bottom"/>
            <w:hideMark/>
            <w:tcPrChange w:id="1218"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B5E11B3"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8955 </w:t>
            </w:r>
            <w:proofErr w:type="gramStart"/>
            <w:r w:rsidRPr="00A912ED">
              <w:rPr>
                <w:rFonts w:eastAsia="Times New Roman" w:cs="Calibri"/>
                <w:color w:val="000000"/>
                <w:sz w:val="14"/>
                <w:szCs w:val="14"/>
                <w:lang w:val="es-CL" w:eastAsia="es-CL"/>
              </w:rPr>
              <w:t>( 39.7</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21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2D9DE96"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27657 (44.3) </w:t>
            </w:r>
          </w:p>
        </w:tc>
        <w:tc>
          <w:tcPr>
            <w:tcW w:w="310" w:type="pct"/>
            <w:tcBorders>
              <w:top w:val="nil"/>
              <w:left w:val="nil"/>
              <w:bottom w:val="nil"/>
              <w:right w:val="nil"/>
            </w:tcBorders>
            <w:shd w:val="clear" w:color="auto" w:fill="auto"/>
            <w:noWrap/>
            <w:vAlign w:val="bottom"/>
            <w:hideMark/>
            <w:tcPrChange w:id="1220"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2B3D032D"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221"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10688996"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47E9892B" w14:textId="77777777" w:rsidTr="00374F04">
        <w:trPr>
          <w:trHeight w:val="170"/>
          <w:trPrChange w:id="1222"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223"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746476D5"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SUD </w:t>
            </w:r>
            <w:proofErr w:type="spellStart"/>
            <w:r w:rsidRPr="00A912ED">
              <w:rPr>
                <w:rFonts w:eastAsia="Times New Roman" w:cs="Calibri"/>
                <w:color w:val="000000"/>
                <w:sz w:val="14"/>
                <w:szCs w:val="14"/>
                <w:lang w:val="es-CL" w:eastAsia="es-CL"/>
              </w:rPr>
              <w:t>Severity</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Dependence</w:t>
            </w:r>
            <w:proofErr w:type="spellEnd"/>
            <w:r w:rsidRPr="00A912ED">
              <w:rPr>
                <w:rFonts w:eastAsia="Times New Roman" w:cs="Calibri"/>
                <w:color w:val="000000"/>
                <w:sz w:val="14"/>
                <w:szCs w:val="14"/>
                <w:lang w:val="es-CL" w:eastAsia="es-CL"/>
              </w:rPr>
              <w:t xml:space="preserve"> status) (%)</w:t>
            </w:r>
          </w:p>
        </w:tc>
        <w:tc>
          <w:tcPr>
            <w:tcW w:w="954" w:type="pct"/>
            <w:tcBorders>
              <w:top w:val="nil"/>
              <w:left w:val="nil"/>
              <w:bottom w:val="nil"/>
              <w:right w:val="nil"/>
            </w:tcBorders>
            <w:shd w:val="clear" w:color="auto" w:fill="auto"/>
            <w:noWrap/>
            <w:vAlign w:val="bottom"/>
            <w:hideMark/>
            <w:tcPrChange w:id="1224"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4D2FD006" w14:textId="77777777" w:rsidR="001F3EFD" w:rsidRPr="00A912ED" w:rsidRDefault="001F3EFD" w:rsidP="001F3EFD">
            <w:pPr>
              <w:spacing w:after="0" w:line="240" w:lineRule="auto"/>
              <w:jc w:val="left"/>
              <w:rPr>
                <w:rFonts w:eastAsia="Times New Roman" w:cs="Calibri"/>
                <w:color w:val="000000"/>
                <w:sz w:val="14"/>
                <w:szCs w:val="14"/>
                <w:lang w:val="es-CL" w:eastAsia="es-CL"/>
              </w:rPr>
            </w:pPr>
          </w:p>
        </w:tc>
        <w:tc>
          <w:tcPr>
            <w:tcW w:w="723" w:type="pct"/>
            <w:tcBorders>
              <w:top w:val="nil"/>
              <w:left w:val="nil"/>
              <w:bottom w:val="nil"/>
              <w:right w:val="nil"/>
            </w:tcBorders>
            <w:shd w:val="clear" w:color="auto" w:fill="auto"/>
            <w:noWrap/>
            <w:vAlign w:val="bottom"/>
            <w:hideMark/>
            <w:tcPrChange w:id="122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E4C5FC1"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122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3024655"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122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950EED6"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310" w:type="pct"/>
            <w:tcBorders>
              <w:top w:val="nil"/>
              <w:left w:val="nil"/>
              <w:bottom w:val="nil"/>
              <w:right w:val="nil"/>
            </w:tcBorders>
            <w:shd w:val="clear" w:color="auto" w:fill="auto"/>
            <w:noWrap/>
            <w:vAlign w:val="bottom"/>
            <w:hideMark/>
            <w:tcPrChange w:id="1228"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10E77E48"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279" w:type="pct"/>
            <w:tcBorders>
              <w:top w:val="nil"/>
              <w:left w:val="nil"/>
              <w:bottom w:val="nil"/>
              <w:right w:val="nil"/>
            </w:tcBorders>
            <w:shd w:val="clear" w:color="auto" w:fill="auto"/>
            <w:noWrap/>
            <w:vAlign w:val="bottom"/>
            <w:hideMark/>
            <w:tcPrChange w:id="1229"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210E97FD"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4C6CCF82" w14:textId="77777777" w:rsidTr="00374F04">
        <w:trPr>
          <w:trHeight w:val="170"/>
          <w:trPrChange w:id="1230"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231"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654022AA"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232"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687ED11C"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Drug</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dependence</w:t>
            </w:r>
            <w:proofErr w:type="spellEnd"/>
          </w:p>
        </w:tc>
        <w:tc>
          <w:tcPr>
            <w:tcW w:w="723" w:type="pct"/>
            <w:tcBorders>
              <w:top w:val="nil"/>
              <w:left w:val="nil"/>
              <w:bottom w:val="nil"/>
              <w:right w:val="nil"/>
            </w:tcBorders>
            <w:shd w:val="clear" w:color="auto" w:fill="auto"/>
            <w:noWrap/>
            <w:vAlign w:val="bottom"/>
            <w:hideMark/>
            <w:tcPrChange w:id="123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4291AF4"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61836 (72.7) </w:t>
            </w:r>
          </w:p>
        </w:tc>
        <w:tc>
          <w:tcPr>
            <w:tcW w:w="723" w:type="pct"/>
            <w:tcBorders>
              <w:top w:val="nil"/>
              <w:left w:val="nil"/>
              <w:bottom w:val="nil"/>
              <w:right w:val="nil"/>
            </w:tcBorders>
            <w:shd w:val="clear" w:color="auto" w:fill="auto"/>
            <w:noWrap/>
            <w:vAlign w:val="bottom"/>
            <w:hideMark/>
            <w:tcPrChange w:id="123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7FBDF2E"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13974 </w:t>
            </w:r>
            <w:proofErr w:type="gramStart"/>
            <w:r w:rsidRPr="00A912ED">
              <w:rPr>
                <w:rFonts w:eastAsia="Times New Roman" w:cs="Calibri"/>
                <w:color w:val="000000"/>
                <w:sz w:val="14"/>
                <w:szCs w:val="14"/>
                <w:lang w:val="es-CL" w:eastAsia="es-CL"/>
              </w:rPr>
              <w:t>( 62.0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23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4ADA7B3"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47862 (76.6) </w:t>
            </w:r>
          </w:p>
        </w:tc>
        <w:tc>
          <w:tcPr>
            <w:tcW w:w="310" w:type="pct"/>
            <w:tcBorders>
              <w:top w:val="nil"/>
              <w:left w:val="nil"/>
              <w:bottom w:val="nil"/>
              <w:right w:val="nil"/>
            </w:tcBorders>
            <w:shd w:val="clear" w:color="auto" w:fill="auto"/>
            <w:noWrap/>
            <w:vAlign w:val="bottom"/>
            <w:hideMark/>
            <w:tcPrChange w:id="1236"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05075C84"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&lt;0.001</w:t>
            </w:r>
          </w:p>
        </w:tc>
        <w:tc>
          <w:tcPr>
            <w:tcW w:w="279" w:type="pct"/>
            <w:tcBorders>
              <w:top w:val="nil"/>
              <w:left w:val="nil"/>
              <w:bottom w:val="nil"/>
              <w:right w:val="nil"/>
            </w:tcBorders>
            <w:shd w:val="clear" w:color="auto" w:fill="auto"/>
            <w:noWrap/>
            <w:vAlign w:val="bottom"/>
            <w:hideMark/>
            <w:tcPrChange w:id="1237"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4E271566" w14:textId="4FBEF701" w:rsidR="001F3EFD" w:rsidRPr="00A912ED" w:rsidRDefault="001F3EFD">
            <w:pPr>
              <w:spacing w:after="0" w:line="240" w:lineRule="auto"/>
              <w:jc w:val="right"/>
              <w:rPr>
                <w:rFonts w:eastAsia="Times New Roman" w:cs="Calibri"/>
                <w:color w:val="000000"/>
                <w:sz w:val="14"/>
                <w:szCs w:val="14"/>
                <w:lang w:val="es-CL" w:eastAsia="es-CL"/>
              </w:rPr>
              <w:pPrChange w:id="1238" w:author="Andrés González Santa Cruz (andres.gonzalez.s)" w:date="2024-01-29T16:30:00Z">
                <w:pPr>
                  <w:spacing w:after="0" w:line="240" w:lineRule="auto"/>
                  <w:jc w:val="left"/>
                </w:pPr>
              </w:pPrChange>
            </w:pPr>
            <w:r w:rsidRPr="00A912ED">
              <w:rPr>
                <w:rFonts w:eastAsia="Times New Roman" w:cs="Calibri"/>
                <w:color w:val="000000"/>
                <w:sz w:val="14"/>
                <w:szCs w:val="14"/>
                <w:lang w:val="es-CL" w:eastAsia="es-CL"/>
              </w:rPr>
              <w:t>0</w:t>
            </w:r>
            <w:ins w:id="1239" w:author="Andrés González Santa Cruz (andres.gonzalez.s)" w:date="2024-01-27T15:56:00Z">
              <w:r>
                <w:rPr>
                  <w:rFonts w:eastAsia="Times New Roman" w:cs="Calibri"/>
                  <w:color w:val="000000"/>
                  <w:sz w:val="14"/>
                  <w:szCs w:val="14"/>
                  <w:lang w:val="es-CL" w:eastAsia="es-CL"/>
                </w:rPr>
                <w:t>.</w:t>
              </w:r>
            </w:ins>
            <w:r w:rsidRPr="00A912ED">
              <w:rPr>
                <w:rFonts w:eastAsia="Times New Roman" w:cs="Calibri"/>
                <w:color w:val="000000"/>
                <w:sz w:val="14"/>
                <w:szCs w:val="14"/>
                <w:lang w:val="es-CL" w:eastAsia="es-CL"/>
              </w:rPr>
              <w:t>321</w:t>
            </w:r>
          </w:p>
        </w:tc>
      </w:tr>
      <w:tr w:rsidR="001F3EFD" w:rsidRPr="00A912ED" w14:paraId="2A776FEC" w14:textId="77777777" w:rsidTr="00374F04">
        <w:trPr>
          <w:trHeight w:val="170"/>
          <w:trPrChange w:id="1240"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241"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056185D2" w14:textId="77777777" w:rsidR="001F3EFD" w:rsidRPr="00A912ED" w:rsidRDefault="001F3EFD" w:rsidP="001F3EFD">
            <w:pPr>
              <w:spacing w:after="0" w:line="240" w:lineRule="auto"/>
              <w:jc w:val="left"/>
              <w:rPr>
                <w:rFonts w:eastAsia="Times New Roman" w:cs="Calibri"/>
                <w:color w:val="000000"/>
                <w:sz w:val="14"/>
                <w:szCs w:val="14"/>
                <w:lang w:val="es-CL" w:eastAsia="es-CL"/>
              </w:rPr>
            </w:pPr>
          </w:p>
        </w:tc>
        <w:tc>
          <w:tcPr>
            <w:tcW w:w="954" w:type="pct"/>
            <w:tcBorders>
              <w:top w:val="nil"/>
              <w:left w:val="nil"/>
              <w:bottom w:val="nil"/>
              <w:right w:val="nil"/>
            </w:tcBorders>
            <w:shd w:val="clear" w:color="auto" w:fill="auto"/>
            <w:noWrap/>
            <w:vAlign w:val="bottom"/>
            <w:hideMark/>
            <w:tcPrChange w:id="1242"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095789BB"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Hazardous</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consumption</w:t>
            </w:r>
            <w:proofErr w:type="spellEnd"/>
          </w:p>
        </w:tc>
        <w:tc>
          <w:tcPr>
            <w:tcW w:w="723" w:type="pct"/>
            <w:tcBorders>
              <w:top w:val="nil"/>
              <w:left w:val="nil"/>
              <w:bottom w:val="nil"/>
              <w:right w:val="nil"/>
            </w:tcBorders>
            <w:shd w:val="clear" w:color="auto" w:fill="auto"/>
            <w:noWrap/>
            <w:vAlign w:val="bottom"/>
            <w:hideMark/>
            <w:tcPrChange w:id="124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E4B8680"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23211 (27.3) </w:t>
            </w:r>
          </w:p>
        </w:tc>
        <w:tc>
          <w:tcPr>
            <w:tcW w:w="723" w:type="pct"/>
            <w:tcBorders>
              <w:top w:val="nil"/>
              <w:left w:val="nil"/>
              <w:bottom w:val="nil"/>
              <w:right w:val="nil"/>
            </w:tcBorders>
            <w:shd w:val="clear" w:color="auto" w:fill="auto"/>
            <w:noWrap/>
            <w:vAlign w:val="bottom"/>
            <w:hideMark/>
            <w:tcPrChange w:id="124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273C5DA"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8577 </w:t>
            </w:r>
            <w:proofErr w:type="gramStart"/>
            <w:r w:rsidRPr="00A912ED">
              <w:rPr>
                <w:rFonts w:eastAsia="Times New Roman" w:cs="Calibri"/>
                <w:color w:val="000000"/>
                <w:sz w:val="14"/>
                <w:szCs w:val="14"/>
                <w:lang w:val="es-CL" w:eastAsia="es-CL"/>
              </w:rPr>
              <w:t>( 38.0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24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E79FEA9"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14634 (23.4) </w:t>
            </w:r>
          </w:p>
        </w:tc>
        <w:tc>
          <w:tcPr>
            <w:tcW w:w="310" w:type="pct"/>
            <w:tcBorders>
              <w:top w:val="nil"/>
              <w:left w:val="nil"/>
              <w:bottom w:val="nil"/>
              <w:right w:val="nil"/>
            </w:tcBorders>
            <w:shd w:val="clear" w:color="auto" w:fill="auto"/>
            <w:noWrap/>
            <w:vAlign w:val="bottom"/>
            <w:hideMark/>
            <w:tcPrChange w:id="1246"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492B514A"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247"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602FF283"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48774A04" w14:textId="77777777" w:rsidTr="00374F04">
        <w:trPr>
          <w:trHeight w:val="170"/>
          <w:trPrChange w:id="1248"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249"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430D6C87"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250"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75094EEE"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w:t>
            </w:r>
            <w:proofErr w:type="spellStart"/>
            <w:r w:rsidRPr="00A912ED">
              <w:rPr>
                <w:rFonts w:eastAsia="Times New Roman" w:cs="Calibri"/>
                <w:color w:val="000000"/>
                <w:sz w:val="14"/>
                <w:szCs w:val="14"/>
                <w:lang w:val="es-CL" w:eastAsia="es-CL"/>
              </w:rPr>
              <w:t>Missing</w:t>
            </w:r>
            <w:proofErr w:type="spellEnd"/>
            <w:r w:rsidRPr="00A912ED">
              <w:rPr>
                <w:rFonts w:eastAsia="Times New Roman" w:cs="Calibri"/>
                <w:color w:val="000000"/>
                <w:sz w:val="14"/>
                <w:szCs w:val="14"/>
                <w:lang w:val="es-CL" w:eastAsia="es-CL"/>
              </w:rPr>
              <w:t>]</w:t>
            </w:r>
          </w:p>
        </w:tc>
        <w:tc>
          <w:tcPr>
            <w:tcW w:w="723" w:type="pct"/>
            <w:tcBorders>
              <w:top w:val="nil"/>
              <w:left w:val="nil"/>
              <w:bottom w:val="nil"/>
              <w:right w:val="nil"/>
            </w:tcBorders>
            <w:shd w:val="clear" w:color="auto" w:fill="auto"/>
            <w:noWrap/>
            <w:vAlign w:val="bottom"/>
            <w:hideMark/>
            <w:tcPrChange w:id="125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1260324"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25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A53272A"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25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3123ABE"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0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1254"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7D64711C"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255"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67FBF873"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44172301" w14:textId="77777777" w:rsidTr="00374F04">
        <w:trPr>
          <w:trHeight w:val="170"/>
          <w:trPrChange w:id="1256"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257"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235F470F"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Urbanicity</w:t>
            </w:r>
            <w:proofErr w:type="spellEnd"/>
            <w:r w:rsidRPr="00A912ED">
              <w:rPr>
                <w:rFonts w:eastAsia="Times New Roman" w:cs="Calibri"/>
                <w:color w:val="000000"/>
                <w:sz w:val="14"/>
                <w:szCs w:val="14"/>
                <w:lang w:val="es-CL" w:eastAsia="es-CL"/>
              </w:rPr>
              <w:t xml:space="preserve"> (%)</w:t>
            </w:r>
          </w:p>
        </w:tc>
        <w:tc>
          <w:tcPr>
            <w:tcW w:w="954" w:type="pct"/>
            <w:tcBorders>
              <w:top w:val="nil"/>
              <w:left w:val="nil"/>
              <w:bottom w:val="nil"/>
              <w:right w:val="nil"/>
            </w:tcBorders>
            <w:shd w:val="clear" w:color="auto" w:fill="auto"/>
            <w:noWrap/>
            <w:vAlign w:val="bottom"/>
            <w:hideMark/>
            <w:tcPrChange w:id="1258"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1935C87E" w14:textId="77777777" w:rsidR="001F3EFD" w:rsidRPr="00A912ED" w:rsidRDefault="001F3EFD" w:rsidP="001F3EFD">
            <w:pPr>
              <w:spacing w:after="0" w:line="240" w:lineRule="auto"/>
              <w:jc w:val="left"/>
              <w:rPr>
                <w:rFonts w:eastAsia="Times New Roman" w:cs="Calibri"/>
                <w:color w:val="000000"/>
                <w:sz w:val="14"/>
                <w:szCs w:val="14"/>
                <w:lang w:val="es-CL" w:eastAsia="es-CL"/>
              </w:rPr>
            </w:pPr>
          </w:p>
        </w:tc>
        <w:tc>
          <w:tcPr>
            <w:tcW w:w="723" w:type="pct"/>
            <w:tcBorders>
              <w:top w:val="nil"/>
              <w:left w:val="nil"/>
              <w:bottom w:val="nil"/>
              <w:right w:val="nil"/>
            </w:tcBorders>
            <w:shd w:val="clear" w:color="auto" w:fill="auto"/>
            <w:noWrap/>
            <w:vAlign w:val="bottom"/>
            <w:hideMark/>
            <w:tcPrChange w:id="125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F594C89"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126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FD9F78A"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126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7FA45D2"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310" w:type="pct"/>
            <w:tcBorders>
              <w:top w:val="nil"/>
              <w:left w:val="nil"/>
              <w:bottom w:val="nil"/>
              <w:right w:val="nil"/>
            </w:tcBorders>
            <w:shd w:val="clear" w:color="auto" w:fill="auto"/>
            <w:noWrap/>
            <w:vAlign w:val="bottom"/>
            <w:hideMark/>
            <w:tcPrChange w:id="1262"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67555736"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279" w:type="pct"/>
            <w:tcBorders>
              <w:top w:val="nil"/>
              <w:left w:val="nil"/>
              <w:bottom w:val="nil"/>
              <w:right w:val="nil"/>
            </w:tcBorders>
            <w:shd w:val="clear" w:color="auto" w:fill="auto"/>
            <w:noWrap/>
            <w:vAlign w:val="bottom"/>
            <w:hideMark/>
            <w:tcPrChange w:id="1263"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1EF1FA2C"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2DA1B9D8" w14:textId="77777777" w:rsidTr="00374F04">
        <w:trPr>
          <w:trHeight w:val="170"/>
          <w:trPrChange w:id="1264"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265"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46A6BFF8"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266"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061F686F" w14:textId="458D2A0D" w:rsidR="001F3EFD" w:rsidRPr="00A912ED" w:rsidRDefault="001F3EFD" w:rsidP="001F3EFD">
            <w:pPr>
              <w:spacing w:after="0" w:line="240" w:lineRule="auto"/>
              <w:jc w:val="left"/>
              <w:rPr>
                <w:rFonts w:eastAsia="Times New Roman" w:cs="Calibri"/>
                <w:color w:val="000000"/>
                <w:sz w:val="14"/>
                <w:szCs w:val="14"/>
                <w:lang w:val="es-CL" w:eastAsia="es-CL"/>
              </w:rPr>
            </w:pPr>
            <w:del w:id="1267" w:author="Andrés González Santa Cruz" w:date="2024-02-29T17:23:00Z">
              <w:r w:rsidRPr="00A912ED" w:rsidDel="00F22E14">
                <w:rPr>
                  <w:rFonts w:eastAsia="Times New Roman" w:cs="Calibri"/>
                  <w:color w:val="000000"/>
                  <w:sz w:val="14"/>
                  <w:szCs w:val="14"/>
                  <w:lang w:val="es-CL" w:eastAsia="es-CL"/>
                </w:rPr>
                <w:delText>Mixta</w:delText>
              </w:r>
            </w:del>
            <w:proofErr w:type="spellStart"/>
            <w:ins w:id="1268" w:author="Andrés González Santa Cruz" w:date="2024-02-29T17:23:00Z">
              <w:r w:rsidR="00F22E14" w:rsidRPr="00A912ED">
                <w:rPr>
                  <w:rFonts w:eastAsia="Times New Roman" w:cs="Calibri"/>
                  <w:color w:val="000000"/>
                  <w:sz w:val="14"/>
                  <w:szCs w:val="14"/>
                  <w:lang w:val="es-CL" w:eastAsia="es-CL"/>
                </w:rPr>
                <w:t>Mix</w:t>
              </w:r>
              <w:r w:rsidR="00F22E14">
                <w:rPr>
                  <w:rFonts w:eastAsia="Times New Roman" w:cs="Calibri"/>
                  <w:color w:val="000000"/>
                  <w:sz w:val="14"/>
                  <w:szCs w:val="14"/>
                  <w:lang w:val="es-CL" w:eastAsia="es-CL"/>
                </w:rPr>
                <w:t>ed</w:t>
              </w:r>
            </w:ins>
            <w:proofErr w:type="spellEnd"/>
          </w:p>
        </w:tc>
        <w:tc>
          <w:tcPr>
            <w:tcW w:w="723" w:type="pct"/>
            <w:tcBorders>
              <w:top w:val="nil"/>
              <w:left w:val="nil"/>
              <w:bottom w:val="nil"/>
              <w:right w:val="nil"/>
            </w:tcBorders>
            <w:shd w:val="clear" w:color="auto" w:fill="auto"/>
            <w:noWrap/>
            <w:vAlign w:val="bottom"/>
            <w:hideMark/>
            <w:tcPrChange w:id="126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DF62DE8"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8205 </w:t>
            </w:r>
            <w:proofErr w:type="gramStart"/>
            <w:r w:rsidRPr="00A912ED">
              <w:rPr>
                <w:rFonts w:eastAsia="Times New Roman" w:cs="Calibri"/>
                <w:color w:val="000000"/>
                <w:sz w:val="14"/>
                <w:szCs w:val="14"/>
                <w:lang w:val="es-CL" w:eastAsia="es-CL"/>
              </w:rPr>
              <w:t>( 9.6</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27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84C1756"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2850 </w:t>
            </w:r>
            <w:proofErr w:type="gramStart"/>
            <w:r w:rsidRPr="00A912ED">
              <w:rPr>
                <w:rFonts w:eastAsia="Times New Roman" w:cs="Calibri"/>
                <w:color w:val="000000"/>
                <w:sz w:val="14"/>
                <w:szCs w:val="14"/>
                <w:lang w:val="es-CL" w:eastAsia="es-CL"/>
              </w:rPr>
              <w:t>( 12.6</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27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A283A66"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5355 </w:t>
            </w:r>
            <w:proofErr w:type="gramStart"/>
            <w:r w:rsidRPr="00A912ED">
              <w:rPr>
                <w:rFonts w:eastAsia="Times New Roman" w:cs="Calibri"/>
                <w:color w:val="000000"/>
                <w:sz w:val="14"/>
                <w:szCs w:val="14"/>
                <w:lang w:val="es-CL" w:eastAsia="es-CL"/>
              </w:rPr>
              <w:t>( 8.6</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1272"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04553413"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&lt;0.001</w:t>
            </w:r>
          </w:p>
        </w:tc>
        <w:tc>
          <w:tcPr>
            <w:tcW w:w="279" w:type="pct"/>
            <w:tcBorders>
              <w:top w:val="nil"/>
              <w:left w:val="nil"/>
              <w:bottom w:val="nil"/>
              <w:right w:val="nil"/>
            </w:tcBorders>
            <w:shd w:val="clear" w:color="auto" w:fill="auto"/>
            <w:noWrap/>
            <w:vAlign w:val="bottom"/>
            <w:hideMark/>
            <w:tcPrChange w:id="1273"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579C98E0" w14:textId="40350823" w:rsidR="001F3EFD" w:rsidRPr="00A912ED" w:rsidRDefault="001F3EFD">
            <w:pPr>
              <w:spacing w:after="0" w:line="240" w:lineRule="auto"/>
              <w:jc w:val="right"/>
              <w:rPr>
                <w:rFonts w:eastAsia="Times New Roman" w:cs="Calibri"/>
                <w:color w:val="000000"/>
                <w:sz w:val="14"/>
                <w:szCs w:val="14"/>
                <w:lang w:val="es-CL" w:eastAsia="es-CL"/>
              </w:rPr>
              <w:pPrChange w:id="1274" w:author="Andrés González Santa Cruz (andres.gonzalez.s)" w:date="2024-01-29T16:30:00Z">
                <w:pPr>
                  <w:spacing w:after="0" w:line="240" w:lineRule="auto"/>
                  <w:jc w:val="left"/>
                </w:pPr>
              </w:pPrChange>
            </w:pPr>
            <w:r w:rsidRPr="00A912ED">
              <w:rPr>
                <w:rFonts w:eastAsia="Times New Roman" w:cs="Calibri"/>
                <w:color w:val="000000"/>
                <w:sz w:val="14"/>
                <w:szCs w:val="14"/>
                <w:lang w:val="es-CL" w:eastAsia="es-CL"/>
              </w:rPr>
              <w:t>0</w:t>
            </w:r>
            <w:ins w:id="1275" w:author="Andrés González Santa Cruz (andres.gonzalez.s)" w:date="2024-01-27T15:56:00Z">
              <w:r>
                <w:rPr>
                  <w:rFonts w:eastAsia="Times New Roman" w:cs="Calibri"/>
                  <w:color w:val="000000"/>
                  <w:sz w:val="14"/>
                  <w:szCs w:val="14"/>
                  <w:lang w:val="es-CL" w:eastAsia="es-CL"/>
                </w:rPr>
                <w:t>.</w:t>
              </w:r>
            </w:ins>
            <w:r w:rsidRPr="00A912ED">
              <w:rPr>
                <w:rFonts w:eastAsia="Times New Roman" w:cs="Calibri"/>
                <w:color w:val="000000"/>
                <w:sz w:val="14"/>
                <w:szCs w:val="14"/>
                <w:lang w:val="es-CL" w:eastAsia="es-CL"/>
              </w:rPr>
              <w:t>272</w:t>
            </w:r>
          </w:p>
        </w:tc>
      </w:tr>
      <w:tr w:rsidR="001F3EFD" w:rsidRPr="00A912ED" w14:paraId="71E492EC" w14:textId="77777777" w:rsidTr="00374F04">
        <w:trPr>
          <w:trHeight w:val="170"/>
          <w:trPrChange w:id="1276"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277"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30635F99" w14:textId="77777777" w:rsidR="001F3EFD" w:rsidRPr="00A912ED" w:rsidRDefault="001F3EFD" w:rsidP="001F3EFD">
            <w:pPr>
              <w:spacing w:after="0" w:line="240" w:lineRule="auto"/>
              <w:jc w:val="left"/>
              <w:rPr>
                <w:rFonts w:eastAsia="Times New Roman" w:cs="Calibri"/>
                <w:color w:val="000000"/>
                <w:sz w:val="14"/>
                <w:szCs w:val="14"/>
                <w:lang w:val="es-CL" w:eastAsia="es-CL"/>
              </w:rPr>
            </w:pPr>
          </w:p>
        </w:tc>
        <w:tc>
          <w:tcPr>
            <w:tcW w:w="954" w:type="pct"/>
            <w:tcBorders>
              <w:top w:val="nil"/>
              <w:left w:val="nil"/>
              <w:bottom w:val="nil"/>
              <w:right w:val="nil"/>
            </w:tcBorders>
            <w:shd w:val="clear" w:color="auto" w:fill="auto"/>
            <w:noWrap/>
            <w:vAlign w:val="bottom"/>
            <w:hideMark/>
            <w:tcPrChange w:id="1278"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6F573909"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Rural</w:t>
            </w:r>
          </w:p>
        </w:tc>
        <w:tc>
          <w:tcPr>
            <w:tcW w:w="723" w:type="pct"/>
            <w:tcBorders>
              <w:top w:val="nil"/>
              <w:left w:val="nil"/>
              <w:bottom w:val="nil"/>
              <w:right w:val="nil"/>
            </w:tcBorders>
            <w:shd w:val="clear" w:color="auto" w:fill="auto"/>
            <w:noWrap/>
            <w:vAlign w:val="bottom"/>
            <w:hideMark/>
            <w:tcPrChange w:id="127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03400EA"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7148 </w:t>
            </w:r>
            <w:proofErr w:type="gramStart"/>
            <w:r w:rsidRPr="00A912ED">
              <w:rPr>
                <w:rFonts w:eastAsia="Times New Roman" w:cs="Calibri"/>
                <w:color w:val="000000"/>
                <w:sz w:val="14"/>
                <w:szCs w:val="14"/>
                <w:lang w:val="es-CL" w:eastAsia="es-CL"/>
              </w:rPr>
              <w:t>( 8.4</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28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613C12F"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2977 </w:t>
            </w:r>
            <w:proofErr w:type="gramStart"/>
            <w:r w:rsidRPr="00A912ED">
              <w:rPr>
                <w:rFonts w:eastAsia="Times New Roman" w:cs="Calibri"/>
                <w:color w:val="000000"/>
                <w:sz w:val="14"/>
                <w:szCs w:val="14"/>
                <w:lang w:val="es-CL" w:eastAsia="es-CL"/>
              </w:rPr>
              <w:t>( 13.2</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28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EE7206A"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4171 </w:t>
            </w:r>
            <w:proofErr w:type="gramStart"/>
            <w:r w:rsidRPr="00A912ED">
              <w:rPr>
                <w:rFonts w:eastAsia="Times New Roman" w:cs="Calibri"/>
                <w:color w:val="000000"/>
                <w:sz w:val="14"/>
                <w:szCs w:val="14"/>
                <w:lang w:val="es-CL" w:eastAsia="es-CL"/>
              </w:rPr>
              <w:t>( 6.7</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1282"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23D3396F"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283"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693002B4"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5AC12034" w14:textId="77777777" w:rsidTr="00374F04">
        <w:trPr>
          <w:trHeight w:val="170"/>
          <w:trPrChange w:id="1284"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285"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68E55846"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286"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41786F0A" w14:textId="537DEA1E"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Urban</w:t>
            </w:r>
            <w:del w:id="1287" w:author="Andrés González Santa Cruz" w:date="2024-02-29T17:23:00Z">
              <w:r w:rsidRPr="00A912ED" w:rsidDel="00F22E14">
                <w:rPr>
                  <w:rFonts w:eastAsia="Times New Roman" w:cs="Calibri"/>
                  <w:color w:val="000000"/>
                  <w:sz w:val="14"/>
                  <w:szCs w:val="14"/>
                  <w:lang w:val="es-CL" w:eastAsia="es-CL"/>
                </w:rPr>
                <w:delText>a</w:delText>
              </w:r>
            </w:del>
          </w:p>
        </w:tc>
        <w:tc>
          <w:tcPr>
            <w:tcW w:w="723" w:type="pct"/>
            <w:tcBorders>
              <w:top w:val="nil"/>
              <w:left w:val="nil"/>
              <w:bottom w:val="nil"/>
              <w:right w:val="nil"/>
            </w:tcBorders>
            <w:shd w:val="clear" w:color="auto" w:fill="auto"/>
            <w:noWrap/>
            <w:vAlign w:val="bottom"/>
            <w:hideMark/>
            <w:tcPrChange w:id="1288"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448A4E7"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69693 (81.9) </w:t>
            </w:r>
          </w:p>
        </w:tc>
        <w:tc>
          <w:tcPr>
            <w:tcW w:w="723" w:type="pct"/>
            <w:tcBorders>
              <w:top w:val="nil"/>
              <w:left w:val="nil"/>
              <w:bottom w:val="nil"/>
              <w:right w:val="nil"/>
            </w:tcBorders>
            <w:shd w:val="clear" w:color="auto" w:fill="auto"/>
            <w:noWrap/>
            <w:vAlign w:val="bottom"/>
            <w:hideMark/>
            <w:tcPrChange w:id="128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1EB1CB1"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16724 </w:t>
            </w:r>
            <w:proofErr w:type="gramStart"/>
            <w:r w:rsidRPr="00A912ED">
              <w:rPr>
                <w:rFonts w:eastAsia="Times New Roman" w:cs="Calibri"/>
                <w:color w:val="000000"/>
                <w:sz w:val="14"/>
                <w:szCs w:val="14"/>
                <w:lang w:val="es-CL" w:eastAsia="es-CL"/>
              </w:rPr>
              <w:t>( 74.2</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29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3B885EC"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52969 (84.8) </w:t>
            </w:r>
          </w:p>
        </w:tc>
        <w:tc>
          <w:tcPr>
            <w:tcW w:w="310" w:type="pct"/>
            <w:tcBorders>
              <w:top w:val="nil"/>
              <w:left w:val="nil"/>
              <w:bottom w:val="nil"/>
              <w:right w:val="nil"/>
            </w:tcBorders>
            <w:shd w:val="clear" w:color="auto" w:fill="auto"/>
            <w:noWrap/>
            <w:vAlign w:val="bottom"/>
            <w:hideMark/>
            <w:tcPrChange w:id="1291"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78F67D7B"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292"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5632179F"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570DA8A1" w14:textId="77777777" w:rsidTr="00374F04">
        <w:trPr>
          <w:trHeight w:val="170"/>
          <w:trPrChange w:id="1293"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294"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3DFD44E1"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295"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38484B59"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w:t>
            </w:r>
            <w:proofErr w:type="spellStart"/>
            <w:r w:rsidRPr="00A912ED">
              <w:rPr>
                <w:rFonts w:eastAsia="Times New Roman" w:cs="Calibri"/>
                <w:color w:val="000000"/>
                <w:sz w:val="14"/>
                <w:szCs w:val="14"/>
                <w:lang w:val="es-CL" w:eastAsia="es-CL"/>
              </w:rPr>
              <w:t>Missing</w:t>
            </w:r>
            <w:proofErr w:type="spellEnd"/>
            <w:r w:rsidRPr="00A912ED">
              <w:rPr>
                <w:rFonts w:eastAsia="Times New Roman" w:cs="Calibri"/>
                <w:color w:val="000000"/>
                <w:sz w:val="14"/>
                <w:szCs w:val="14"/>
                <w:lang w:val="es-CL" w:eastAsia="es-CL"/>
              </w:rPr>
              <w:t>]</w:t>
            </w:r>
          </w:p>
        </w:tc>
        <w:tc>
          <w:tcPr>
            <w:tcW w:w="723" w:type="pct"/>
            <w:tcBorders>
              <w:top w:val="nil"/>
              <w:left w:val="nil"/>
              <w:bottom w:val="nil"/>
              <w:right w:val="nil"/>
            </w:tcBorders>
            <w:shd w:val="clear" w:color="auto" w:fill="auto"/>
            <w:noWrap/>
            <w:vAlign w:val="bottom"/>
            <w:hideMark/>
            <w:tcPrChange w:id="129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87F667B"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29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A8B4BA8"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298"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CE2571B"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1299"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02346FF1"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300"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7E8BDF97"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43751100" w14:textId="77777777" w:rsidTr="00374F04">
        <w:trPr>
          <w:trHeight w:val="170"/>
          <w:trPrChange w:id="1301"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302"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420AFD3B" w14:textId="77777777" w:rsidR="001F3EFD" w:rsidRPr="00A912ED" w:rsidRDefault="001F3EFD" w:rsidP="001F3EFD">
            <w:pPr>
              <w:spacing w:after="0" w:line="240" w:lineRule="auto"/>
              <w:jc w:val="left"/>
              <w:rPr>
                <w:rFonts w:eastAsia="Times New Roman" w:cs="Calibri"/>
                <w:color w:val="000000"/>
                <w:sz w:val="14"/>
                <w:szCs w:val="14"/>
                <w:lang w:val="en-US" w:eastAsia="es-CL"/>
              </w:rPr>
            </w:pPr>
            <w:r w:rsidRPr="00A912ED">
              <w:rPr>
                <w:rFonts w:eastAsia="Times New Roman" w:cs="Calibri"/>
                <w:color w:val="000000"/>
                <w:sz w:val="14"/>
                <w:szCs w:val="14"/>
                <w:lang w:val="en-US" w:eastAsia="es-CL"/>
              </w:rPr>
              <w:t>Percentage of people in poverty (median [IQR])</w:t>
            </w:r>
          </w:p>
        </w:tc>
        <w:tc>
          <w:tcPr>
            <w:tcW w:w="954" w:type="pct"/>
            <w:tcBorders>
              <w:top w:val="nil"/>
              <w:left w:val="nil"/>
              <w:bottom w:val="nil"/>
              <w:right w:val="nil"/>
            </w:tcBorders>
            <w:shd w:val="clear" w:color="auto" w:fill="auto"/>
            <w:noWrap/>
            <w:vAlign w:val="bottom"/>
            <w:hideMark/>
            <w:tcPrChange w:id="1303"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3AA1AAFB" w14:textId="77777777" w:rsidR="001F3EFD" w:rsidRPr="00A912ED" w:rsidRDefault="001F3EFD" w:rsidP="001F3EFD">
            <w:pPr>
              <w:spacing w:after="0" w:line="240" w:lineRule="auto"/>
              <w:jc w:val="left"/>
              <w:rPr>
                <w:rFonts w:eastAsia="Times New Roman" w:cs="Calibri"/>
                <w:color w:val="000000"/>
                <w:sz w:val="14"/>
                <w:szCs w:val="14"/>
                <w:lang w:val="en-US" w:eastAsia="es-CL"/>
              </w:rPr>
            </w:pPr>
          </w:p>
        </w:tc>
        <w:tc>
          <w:tcPr>
            <w:tcW w:w="723" w:type="pct"/>
            <w:tcBorders>
              <w:top w:val="nil"/>
              <w:left w:val="nil"/>
              <w:bottom w:val="nil"/>
              <w:right w:val="nil"/>
            </w:tcBorders>
            <w:shd w:val="clear" w:color="auto" w:fill="auto"/>
            <w:noWrap/>
            <w:vAlign w:val="bottom"/>
            <w:hideMark/>
            <w:tcPrChange w:id="130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7294443"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n-US" w:eastAsia="es-CL"/>
              </w:rPr>
              <w:t xml:space="preserve">   </w:t>
            </w:r>
            <w:r w:rsidRPr="00A912ED">
              <w:rPr>
                <w:rFonts w:eastAsia="Times New Roman" w:cs="Calibri"/>
                <w:color w:val="000000"/>
                <w:sz w:val="14"/>
                <w:szCs w:val="14"/>
                <w:lang w:val="es-CL" w:eastAsia="es-CL"/>
              </w:rPr>
              <w:t>0.11 [0.07, 0.16]</w:t>
            </w:r>
          </w:p>
        </w:tc>
        <w:tc>
          <w:tcPr>
            <w:tcW w:w="723" w:type="pct"/>
            <w:tcBorders>
              <w:top w:val="nil"/>
              <w:left w:val="nil"/>
              <w:bottom w:val="nil"/>
              <w:right w:val="nil"/>
            </w:tcBorders>
            <w:shd w:val="clear" w:color="auto" w:fill="auto"/>
            <w:noWrap/>
            <w:vAlign w:val="bottom"/>
            <w:hideMark/>
            <w:tcPrChange w:id="130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52C9974"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0.11 [0.07, 0.15]</w:t>
            </w:r>
          </w:p>
        </w:tc>
        <w:tc>
          <w:tcPr>
            <w:tcW w:w="723" w:type="pct"/>
            <w:tcBorders>
              <w:top w:val="nil"/>
              <w:left w:val="nil"/>
              <w:bottom w:val="nil"/>
              <w:right w:val="nil"/>
            </w:tcBorders>
            <w:shd w:val="clear" w:color="auto" w:fill="auto"/>
            <w:noWrap/>
            <w:vAlign w:val="bottom"/>
            <w:hideMark/>
            <w:tcPrChange w:id="130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B07CC30"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0.12 [0.08, 0.17]</w:t>
            </w:r>
          </w:p>
        </w:tc>
        <w:tc>
          <w:tcPr>
            <w:tcW w:w="310" w:type="pct"/>
            <w:tcBorders>
              <w:top w:val="nil"/>
              <w:left w:val="nil"/>
              <w:bottom w:val="nil"/>
              <w:right w:val="nil"/>
            </w:tcBorders>
            <w:shd w:val="clear" w:color="auto" w:fill="auto"/>
            <w:noWrap/>
            <w:vAlign w:val="bottom"/>
            <w:hideMark/>
            <w:tcPrChange w:id="1307"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45310722"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&lt;0.001</w:t>
            </w:r>
          </w:p>
        </w:tc>
        <w:tc>
          <w:tcPr>
            <w:tcW w:w="279" w:type="pct"/>
            <w:tcBorders>
              <w:top w:val="nil"/>
              <w:left w:val="nil"/>
              <w:bottom w:val="nil"/>
              <w:right w:val="nil"/>
            </w:tcBorders>
            <w:shd w:val="clear" w:color="auto" w:fill="auto"/>
            <w:noWrap/>
            <w:vAlign w:val="bottom"/>
            <w:hideMark/>
            <w:tcPrChange w:id="1308"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58655B86" w14:textId="57CE4F42" w:rsidR="001F3EFD" w:rsidRPr="00A912ED" w:rsidRDefault="001F3EFD">
            <w:pPr>
              <w:spacing w:after="0" w:line="240" w:lineRule="auto"/>
              <w:jc w:val="right"/>
              <w:rPr>
                <w:rFonts w:eastAsia="Times New Roman" w:cs="Calibri"/>
                <w:color w:val="000000"/>
                <w:sz w:val="14"/>
                <w:szCs w:val="14"/>
                <w:lang w:val="es-CL" w:eastAsia="es-CL"/>
              </w:rPr>
              <w:pPrChange w:id="1309" w:author="Andrés González Santa Cruz (andres.gonzalez.s)" w:date="2024-01-29T16:30:00Z">
                <w:pPr>
                  <w:spacing w:after="0" w:line="240" w:lineRule="auto"/>
                  <w:jc w:val="left"/>
                </w:pPr>
              </w:pPrChange>
            </w:pPr>
            <w:r w:rsidRPr="00A912ED">
              <w:rPr>
                <w:rFonts w:eastAsia="Times New Roman" w:cs="Calibri"/>
                <w:color w:val="000000"/>
                <w:sz w:val="14"/>
                <w:szCs w:val="14"/>
                <w:lang w:val="es-CL" w:eastAsia="es-CL"/>
              </w:rPr>
              <w:t>0</w:t>
            </w:r>
            <w:ins w:id="1310" w:author="Andrés González Santa Cruz (andres.gonzalez.s)" w:date="2024-01-27T15:56:00Z">
              <w:r>
                <w:rPr>
                  <w:rFonts w:eastAsia="Times New Roman" w:cs="Calibri"/>
                  <w:color w:val="000000"/>
                  <w:sz w:val="14"/>
                  <w:szCs w:val="14"/>
                  <w:lang w:val="es-CL" w:eastAsia="es-CL"/>
                </w:rPr>
                <w:t>.</w:t>
              </w:r>
            </w:ins>
            <w:r w:rsidRPr="00A912ED">
              <w:rPr>
                <w:rFonts w:eastAsia="Times New Roman" w:cs="Calibri"/>
                <w:color w:val="000000"/>
                <w:sz w:val="14"/>
                <w:szCs w:val="14"/>
                <w:lang w:val="es-CL" w:eastAsia="es-CL"/>
              </w:rPr>
              <w:t>104</w:t>
            </w:r>
          </w:p>
        </w:tc>
      </w:tr>
      <w:tr w:rsidR="001F3EFD" w:rsidRPr="00A912ED" w14:paraId="23D8D295" w14:textId="77777777" w:rsidTr="00374F04">
        <w:trPr>
          <w:trHeight w:val="170"/>
          <w:trPrChange w:id="1311"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312"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7D1A075C"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Primary</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Substance</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initial</w:t>
            </w:r>
            <w:proofErr w:type="spellEnd"/>
            <w:r w:rsidRPr="00A912ED">
              <w:rPr>
                <w:rFonts w:eastAsia="Times New Roman" w:cs="Calibri"/>
                <w:color w:val="000000"/>
                <w:sz w:val="14"/>
                <w:szCs w:val="14"/>
                <w:lang w:val="es-CL" w:eastAsia="es-CL"/>
              </w:rPr>
              <w:t xml:space="preserve"> diagnosis) (%)</w:t>
            </w:r>
          </w:p>
        </w:tc>
        <w:tc>
          <w:tcPr>
            <w:tcW w:w="954" w:type="pct"/>
            <w:tcBorders>
              <w:top w:val="nil"/>
              <w:left w:val="nil"/>
              <w:bottom w:val="nil"/>
              <w:right w:val="nil"/>
            </w:tcBorders>
            <w:shd w:val="clear" w:color="auto" w:fill="auto"/>
            <w:noWrap/>
            <w:vAlign w:val="bottom"/>
            <w:hideMark/>
            <w:tcPrChange w:id="1313"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6A9956DF" w14:textId="77777777" w:rsidR="001F3EFD" w:rsidRPr="00A912ED" w:rsidRDefault="001F3EFD" w:rsidP="001F3EFD">
            <w:pPr>
              <w:spacing w:after="0" w:line="240" w:lineRule="auto"/>
              <w:jc w:val="left"/>
              <w:rPr>
                <w:rFonts w:eastAsia="Times New Roman" w:cs="Calibri"/>
                <w:color w:val="000000"/>
                <w:sz w:val="14"/>
                <w:szCs w:val="14"/>
                <w:lang w:val="es-CL" w:eastAsia="es-CL"/>
              </w:rPr>
            </w:pPr>
          </w:p>
        </w:tc>
        <w:tc>
          <w:tcPr>
            <w:tcW w:w="723" w:type="pct"/>
            <w:tcBorders>
              <w:top w:val="nil"/>
              <w:left w:val="nil"/>
              <w:bottom w:val="nil"/>
              <w:right w:val="nil"/>
            </w:tcBorders>
            <w:shd w:val="clear" w:color="auto" w:fill="auto"/>
            <w:noWrap/>
            <w:vAlign w:val="bottom"/>
            <w:hideMark/>
            <w:tcPrChange w:id="131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7A68BFF"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131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B556716"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131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660B2B3"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310" w:type="pct"/>
            <w:tcBorders>
              <w:top w:val="nil"/>
              <w:left w:val="nil"/>
              <w:bottom w:val="nil"/>
              <w:right w:val="nil"/>
            </w:tcBorders>
            <w:shd w:val="clear" w:color="auto" w:fill="auto"/>
            <w:noWrap/>
            <w:vAlign w:val="bottom"/>
            <w:hideMark/>
            <w:tcPrChange w:id="1317"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06B452AD"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279" w:type="pct"/>
            <w:tcBorders>
              <w:top w:val="nil"/>
              <w:left w:val="nil"/>
              <w:bottom w:val="nil"/>
              <w:right w:val="nil"/>
            </w:tcBorders>
            <w:shd w:val="clear" w:color="auto" w:fill="auto"/>
            <w:noWrap/>
            <w:vAlign w:val="bottom"/>
            <w:hideMark/>
            <w:tcPrChange w:id="1318"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43C97D4D"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6AA536CA" w14:textId="77777777" w:rsidTr="00374F04">
        <w:trPr>
          <w:trHeight w:val="170"/>
          <w:trPrChange w:id="1319"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320"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50136F47"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321"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14A0C5C5"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Alcohol</w:t>
            </w:r>
          </w:p>
        </w:tc>
        <w:tc>
          <w:tcPr>
            <w:tcW w:w="723" w:type="pct"/>
            <w:tcBorders>
              <w:top w:val="nil"/>
              <w:left w:val="nil"/>
              <w:bottom w:val="nil"/>
              <w:right w:val="nil"/>
            </w:tcBorders>
            <w:shd w:val="clear" w:color="auto" w:fill="auto"/>
            <w:noWrap/>
            <w:vAlign w:val="bottom"/>
            <w:hideMark/>
            <w:tcPrChange w:id="132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6CFDB46"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46623 (54.8) </w:t>
            </w:r>
          </w:p>
        </w:tc>
        <w:tc>
          <w:tcPr>
            <w:tcW w:w="723" w:type="pct"/>
            <w:tcBorders>
              <w:top w:val="nil"/>
              <w:left w:val="nil"/>
              <w:bottom w:val="nil"/>
              <w:right w:val="nil"/>
            </w:tcBorders>
            <w:shd w:val="clear" w:color="auto" w:fill="auto"/>
            <w:noWrap/>
            <w:vAlign w:val="bottom"/>
            <w:hideMark/>
            <w:tcPrChange w:id="132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F1BFBED"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15574 </w:t>
            </w:r>
            <w:proofErr w:type="gramStart"/>
            <w:r w:rsidRPr="00A912ED">
              <w:rPr>
                <w:rFonts w:eastAsia="Times New Roman" w:cs="Calibri"/>
                <w:color w:val="000000"/>
                <w:sz w:val="14"/>
                <w:szCs w:val="14"/>
                <w:lang w:val="es-CL" w:eastAsia="es-CL"/>
              </w:rPr>
              <w:t>( 69.1</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32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F9C715E"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31049 (49.7) </w:t>
            </w:r>
          </w:p>
        </w:tc>
        <w:tc>
          <w:tcPr>
            <w:tcW w:w="310" w:type="pct"/>
            <w:tcBorders>
              <w:top w:val="nil"/>
              <w:left w:val="nil"/>
              <w:bottom w:val="nil"/>
              <w:right w:val="nil"/>
            </w:tcBorders>
            <w:shd w:val="clear" w:color="auto" w:fill="auto"/>
            <w:noWrap/>
            <w:vAlign w:val="bottom"/>
            <w:hideMark/>
            <w:tcPrChange w:id="1325"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7FB5D473"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&lt;0.001</w:t>
            </w:r>
          </w:p>
        </w:tc>
        <w:tc>
          <w:tcPr>
            <w:tcW w:w="279" w:type="pct"/>
            <w:tcBorders>
              <w:top w:val="nil"/>
              <w:left w:val="nil"/>
              <w:bottom w:val="nil"/>
              <w:right w:val="nil"/>
            </w:tcBorders>
            <w:shd w:val="clear" w:color="auto" w:fill="auto"/>
            <w:noWrap/>
            <w:vAlign w:val="bottom"/>
            <w:hideMark/>
            <w:tcPrChange w:id="1326"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1E7431BF" w14:textId="34D77824" w:rsidR="001F3EFD" w:rsidRPr="00A912ED" w:rsidRDefault="001F3EFD">
            <w:pPr>
              <w:spacing w:after="0" w:line="240" w:lineRule="auto"/>
              <w:jc w:val="right"/>
              <w:rPr>
                <w:rFonts w:eastAsia="Times New Roman" w:cs="Calibri"/>
                <w:color w:val="000000"/>
                <w:sz w:val="14"/>
                <w:szCs w:val="14"/>
                <w:lang w:val="es-CL" w:eastAsia="es-CL"/>
              </w:rPr>
              <w:pPrChange w:id="1327" w:author="Andrés González Santa Cruz (andres.gonzalez.s)" w:date="2024-01-29T16:30:00Z">
                <w:pPr>
                  <w:spacing w:after="0" w:line="240" w:lineRule="auto"/>
                  <w:jc w:val="left"/>
                </w:pPr>
              </w:pPrChange>
            </w:pPr>
            <w:r w:rsidRPr="00A912ED">
              <w:rPr>
                <w:rFonts w:eastAsia="Times New Roman" w:cs="Calibri"/>
                <w:color w:val="000000"/>
                <w:sz w:val="14"/>
                <w:szCs w:val="14"/>
                <w:lang w:val="es-CL" w:eastAsia="es-CL"/>
              </w:rPr>
              <w:t>0</w:t>
            </w:r>
            <w:ins w:id="1328" w:author="Andrés González Santa Cruz (andres.gonzalez.s)" w:date="2024-01-27T15:56:00Z">
              <w:r>
                <w:rPr>
                  <w:rFonts w:eastAsia="Times New Roman" w:cs="Calibri"/>
                  <w:color w:val="000000"/>
                  <w:sz w:val="14"/>
                  <w:szCs w:val="14"/>
                  <w:lang w:val="es-CL" w:eastAsia="es-CL"/>
                </w:rPr>
                <w:t>.</w:t>
              </w:r>
            </w:ins>
            <w:r w:rsidRPr="00A912ED">
              <w:rPr>
                <w:rFonts w:eastAsia="Times New Roman" w:cs="Calibri"/>
                <w:color w:val="000000"/>
                <w:sz w:val="14"/>
                <w:szCs w:val="14"/>
                <w:lang w:val="es-CL" w:eastAsia="es-CL"/>
              </w:rPr>
              <w:t>505</w:t>
            </w:r>
          </w:p>
        </w:tc>
      </w:tr>
      <w:tr w:rsidR="001F3EFD" w:rsidRPr="00A912ED" w14:paraId="28445C6F" w14:textId="77777777" w:rsidTr="00374F04">
        <w:trPr>
          <w:trHeight w:val="170"/>
          <w:trPrChange w:id="1329"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330"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5F33CB62" w14:textId="77777777" w:rsidR="001F3EFD" w:rsidRPr="00A912ED" w:rsidRDefault="001F3EFD" w:rsidP="001F3EFD">
            <w:pPr>
              <w:spacing w:after="0" w:line="240" w:lineRule="auto"/>
              <w:jc w:val="left"/>
              <w:rPr>
                <w:rFonts w:eastAsia="Times New Roman" w:cs="Calibri"/>
                <w:color w:val="000000"/>
                <w:sz w:val="14"/>
                <w:szCs w:val="14"/>
                <w:lang w:val="es-CL" w:eastAsia="es-CL"/>
              </w:rPr>
            </w:pPr>
          </w:p>
        </w:tc>
        <w:tc>
          <w:tcPr>
            <w:tcW w:w="954" w:type="pct"/>
            <w:tcBorders>
              <w:top w:val="nil"/>
              <w:left w:val="nil"/>
              <w:bottom w:val="nil"/>
              <w:right w:val="nil"/>
            </w:tcBorders>
            <w:shd w:val="clear" w:color="auto" w:fill="auto"/>
            <w:noWrap/>
            <w:vAlign w:val="bottom"/>
            <w:hideMark/>
            <w:tcPrChange w:id="1331"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610E4CEF"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Cocaine</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hydrochloride</w:t>
            </w:r>
            <w:proofErr w:type="spellEnd"/>
          </w:p>
        </w:tc>
        <w:tc>
          <w:tcPr>
            <w:tcW w:w="723" w:type="pct"/>
            <w:tcBorders>
              <w:top w:val="nil"/>
              <w:left w:val="nil"/>
              <w:bottom w:val="nil"/>
              <w:right w:val="nil"/>
            </w:tcBorders>
            <w:shd w:val="clear" w:color="auto" w:fill="auto"/>
            <w:noWrap/>
            <w:vAlign w:val="bottom"/>
            <w:hideMark/>
            <w:tcPrChange w:id="133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CAA60F6"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3162 </w:t>
            </w:r>
            <w:proofErr w:type="gramStart"/>
            <w:r w:rsidRPr="00A912ED">
              <w:rPr>
                <w:rFonts w:eastAsia="Times New Roman" w:cs="Calibri"/>
                <w:color w:val="000000"/>
                <w:sz w:val="14"/>
                <w:szCs w:val="14"/>
                <w:lang w:val="es-CL" w:eastAsia="es-CL"/>
              </w:rPr>
              <w:t>( 3.7</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33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F56AC0A"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957 </w:t>
            </w:r>
            <w:proofErr w:type="gramStart"/>
            <w:r w:rsidRPr="00A912ED">
              <w:rPr>
                <w:rFonts w:eastAsia="Times New Roman" w:cs="Calibri"/>
                <w:color w:val="000000"/>
                <w:sz w:val="14"/>
                <w:szCs w:val="14"/>
                <w:lang w:val="es-CL" w:eastAsia="es-CL"/>
              </w:rPr>
              <w:t>(  4.2</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33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B12BA0D"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2205 </w:t>
            </w:r>
            <w:proofErr w:type="gramStart"/>
            <w:r w:rsidRPr="00A912ED">
              <w:rPr>
                <w:rFonts w:eastAsia="Times New Roman" w:cs="Calibri"/>
                <w:color w:val="000000"/>
                <w:sz w:val="14"/>
                <w:szCs w:val="14"/>
                <w:lang w:val="es-CL" w:eastAsia="es-CL"/>
              </w:rPr>
              <w:t>( 3.5</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1335"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087843F7"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336"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4BF244C0"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62173513" w14:textId="77777777" w:rsidTr="00374F04">
        <w:trPr>
          <w:trHeight w:val="170"/>
          <w:trPrChange w:id="1337"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338"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619ACA44"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339"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0A4E7889"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Cocaine</w:t>
            </w:r>
            <w:proofErr w:type="spellEnd"/>
            <w:r w:rsidRPr="00A912ED">
              <w:rPr>
                <w:rFonts w:eastAsia="Times New Roman" w:cs="Calibri"/>
                <w:color w:val="000000"/>
                <w:sz w:val="14"/>
                <w:szCs w:val="14"/>
                <w:lang w:val="es-CL" w:eastAsia="es-CL"/>
              </w:rPr>
              <w:t xml:space="preserve"> paste</w:t>
            </w:r>
          </w:p>
        </w:tc>
        <w:tc>
          <w:tcPr>
            <w:tcW w:w="723" w:type="pct"/>
            <w:tcBorders>
              <w:top w:val="nil"/>
              <w:left w:val="nil"/>
              <w:bottom w:val="nil"/>
              <w:right w:val="nil"/>
            </w:tcBorders>
            <w:shd w:val="clear" w:color="auto" w:fill="auto"/>
            <w:noWrap/>
            <w:vAlign w:val="bottom"/>
            <w:hideMark/>
            <w:tcPrChange w:id="134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F72CD79"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3864 </w:t>
            </w:r>
            <w:proofErr w:type="gramStart"/>
            <w:r w:rsidRPr="00A912ED">
              <w:rPr>
                <w:rFonts w:eastAsia="Times New Roman" w:cs="Calibri"/>
                <w:color w:val="000000"/>
                <w:sz w:val="14"/>
                <w:szCs w:val="14"/>
                <w:lang w:val="es-CL" w:eastAsia="es-CL"/>
              </w:rPr>
              <w:t>( 4.5</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34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2419384"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1321 </w:t>
            </w:r>
            <w:proofErr w:type="gramStart"/>
            <w:r w:rsidRPr="00A912ED">
              <w:rPr>
                <w:rFonts w:eastAsia="Times New Roman" w:cs="Calibri"/>
                <w:color w:val="000000"/>
                <w:sz w:val="14"/>
                <w:szCs w:val="14"/>
                <w:lang w:val="es-CL" w:eastAsia="es-CL"/>
              </w:rPr>
              <w:t>(  5.9</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34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8C512D5"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2543 </w:t>
            </w:r>
            <w:proofErr w:type="gramStart"/>
            <w:r w:rsidRPr="00A912ED">
              <w:rPr>
                <w:rFonts w:eastAsia="Times New Roman" w:cs="Calibri"/>
                <w:color w:val="000000"/>
                <w:sz w:val="14"/>
                <w:szCs w:val="14"/>
                <w:lang w:val="es-CL" w:eastAsia="es-CL"/>
              </w:rPr>
              <w:t>( 4.1</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1343"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1B70542A"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344"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6C6E64A0"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06062D5A" w14:textId="77777777" w:rsidTr="00374F04">
        <w:trPr>
          <w:trHeight w:val="170"/>
          <w:trPrChange w:id="1345"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346"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2F5C09EC"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347"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78F56B69"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Marijuana</w:t>
            </w:r>
          </w:p>
        </w:tc>
        <w:tc>
          <w:tcPr>
            <w:tcW w:w="723" w:type="pct"/>
            <w:tcBorders>
              <w:top w:val="nil"/>
              <w:left w:val="nil"/>
              <w:bottom w:val="nil"/>
              <w:right w:val="nil"/>
            </w:tcBorders>
            <w:shd w:val="clear" w:color="auto" w:fill="auto"/>
            <w:noWrap/>
            <w:vAlign w:val="bottom"/>
            <w:hideMark/>
            <w:tcPrChange w:id="1348"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A26A2B0"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22991 (27.0) </w:t>
            </w:r>
          </w:p>
        </w:tc>
        <w:tc>
          <w:tcPr>
            <w:tcW w:w="723" w:type="pct"/>
            <w:tcBorders>
              <w:top w:val="nil"/>
              <w:left w:val="nil"/>
              <w:bottom w:val="nil"/>
              <w:right w:val="nil"/>
            </w:tcBorders>
            <w:shd w:val="clear" w:color="auto" w:fill="auto"/>
            <w:noWrap/>
            <w:vAlign w:val="bottom"/>
            <w:hideMark/>
            <w:tcPrChange w:id="134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73C2A68"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3083 </w:t>
            </w:r>
            <w:proofErr w:type="gramStart"/>
            <w:r w:rsidRPr="00A912ED">
              <w:rPr>
                <w:rFonts w:eastAsia="Times New Roman" w:cs="Calibri"/>
                <w:color w:val="000000"/>
                <w:sz w:val="14"/>
                <w:szCs w:val="14"/>
                <w:lang w:val="es-CL" w:eastAsia="es-CL"/>
              </w:rPr>
              <w:t>( 13.7</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35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A33A3FC"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19908 (31.9) </w:t>
            </w:r>
          </w:p>
        </w:tc>
        <w:tc>
          <w:tcPr>
            <w:tcW w:w="310" w:type="pct"/>
            <w:tcBorders>
              <w:top w:val="nil"/>
              <w:left w:val="nil"/>
              <w:bottom w:val="nil"/>
              <w:right w:val="nil"/>
            </w:tcBorders>
            <w:shd w:val="clear" w:color="auto" w:fill="auto"/>
            <w:noWrap/>
            <w:vAlign w:val="bottom"/>
            <w:hideMark/>
            <w:tcPrChange w:id="1351"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4A26C9F8"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352"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3DBFE6CD"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7F69E038" w14:textId="77777777" w:rsidTr="00374F04">
        <w:trPr>
          <w:trHeight w:val="170"/>
          <w:trPrChange w:id="1353"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354"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3606983C"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355"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360AF4AA"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Other</w:t>
            </w:r>
            <w:proofErr w:type="spellEnd"/>
          </w:p>
        </w:tc>
        <w:tc>
          <w:tcPr>
            <w:tcW w:w="723" w:type="pct"/>
            <w:tcBorders>
              <w:top w:val="nil"/>
              <w:left w:val="nil"/>
              <w:bottom w:val="nil"/>
              <w:right w:val="nil"/>
            </w:tcBorders>
            <w:shd w:val="clear" w:color="auto" w:fill="auto"/>
            <w:noWrap/>
            <w:vAlign w:val="bottom"/>
            <w:hideMark/>
            <w:tcPrChange w:id="135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D58E071"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1987 </w:t>
            </w:r>
            <w:proofErr w:type="gramStart"/>
            <w:r w:rsidRPr="00A912ED">
              <w:rPr>
                <w:rFonts w:eastAsia="Times New Roman" w:cs="Calibri"/>
                <w:color w:val="000000"/>
                <w:sz w:val="14"/>
                <w:szCs w:val="14"/>
                <w:lang w:val="es-CL" w:eastAsia="es-CL"/>
              </w:rPr>
              <w:t>( 2.3</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35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5A74237"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563 </w:t>
            </w:r>
            <w:proofErr w:type="gramStart"/>
            <w:r w:rsidRPr="00A912ED">
              <w:rPr>
                <w:rFonts w:eastAsia="Times New Roman" w:cs="Calibri"/>
                <w:color w:val="000000"/>
                <w:sz w:val="14"/>
                <w:szCs w:val="14"/>
                <w:lang w:val="es-CL" w:eastAsia="es-CL"/>
              </w:rPr>
              <w:t>(  2.5</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358"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6CA418C9"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1424 </w:t>
            </w:r>
            <w:proofErr w:type="gramStart"/>
            <w:r w:rsidRPr="00A912ED">
              <w:rPr>
                <w:rFonts w:eastAsia="Times New Roman" w:cs="Calibri"/>
                <w:color w:val="000000"/>
                <w:sz w:val="14"/>
                <w:szCs w:val="14"/>
                <w:lang w:val="es-CL" w:eastAsia="es-CL"/>
              </w:rPr>
              <w:t>( 2.3</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1359"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6E57CAEE"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360"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5E1FA781"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6E8EC2DA" w14:textId="77777777" w:rsidTr="00374F04">
        <w:trPr>
          <w:trHeight w:val="170"/>
          <w:trPrChange w:id="1361"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362"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1BCBB4D0"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363"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70E45BC3"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w:t>
            </w:r>
            <w:proofErr w:type="spellStart"/>
            <w:r w:rsidRPr="00A912ED">
              <w:rPr>
                <w:rFonts w:eastAsia="Times New Roman" w:cs="Calibri"/>
                <w:color w:val="000000"/>
                <w:sz w:val="14"/>
                <w:szCs w:val="14"/>
                <w:lang w:val="es-CL" w:eastAsia="es-CL"/>
              </w:rPr>
              <w:t>Missing</w:t>
            </w:r>
            <w:proofErr w:type="spellEnd"/>
            <w:r w:rsidRPr="00A912ED">
              <w:rPr>
                <w:rFonts w:eastAsia="Times New Roman" w:cs="Calibri"/>
                <w:color w:val="000000"/>
                <w:sz w:val="14"/>
                <w:szCs w:val="14"/>
                <w:lang w:val="es-CL" w:eastAsia="es-CL"/>
              </w:rPr>
              <w:t>]</w:t>
            </w:r>
          </w:p>
        </w:tc>
        <w:tc>
          <w:tcPr>
            <w:tcW w:w="723" w:type="pct"/>
            <w:tcBorders>
              <w:top w:val="nil"/>
              <w:left w:val="nil"/>
              <w:bottom w:val="nil"/>
              <w:right w:val="nil"/>
            </w:tcBorders>
            <w:shd w:val="clear" w:color="auto" w:fill="auto"/>
            <w:noWrap/>
            <w:vAlign w:val="bottom"/>
            <w:hideMark/>
            <w:tcPrChange w:id="136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3A13DA2"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6421 </w:t>
            </w:r>
            <w:proofErr w:type="gramStart"/>
            <w:r w:rsidRPr="00A912ED">
              <w:rPr>
                <w:rFonts w:eastAsia="Times New Roman" w:cs="Calibri"/>
                <w:color w:val="000000"/>
                <w:sz w:val="14"/>
                <w:szCs w:val="14"/>
                <w:lang w:val="es-CL" w:eastAsia="es-CL"/>
              </w:rPr>
              <w:t>( 7.5</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36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BC611A5"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1054 </w:t>
            </w:r>
            <w:proofErr w:type="gramStart"/>
            <w:r w:rsidRPr="00A912ED">
              <w:rPr>
                <w:rFonts w:eastAsia="Times New Roman" w:cs="Calibri"/>
                <w:color w:val="000000"/>
                <w:sz w:val="14"/>
                <w:szCs w:val="14"/>
                <w:lang w:val="es-CL" w:eastAsia="es-CL"/>
              </w:rPr>
              <w:t>(  4.7</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36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89FBDB5"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5367 </w:t>
            </w:r>
            <w:proofErr w:type="gramStart"/>
            <w:r w:rsidRPr="00A912ED">
              <w:rPr>
                <w:rFonts w:eastAsia="Times New Roman" w:cs="Calibri"/>
                <w:color w:val="000000"/>
                <w:sz w:val="14"/>
                <w:szCs w:val="14"/>
                <w:lang w:val="es-CL" w:eastAsia="es-CL"/>
              </w:rPr>
              <w:t>( 8.6</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1367"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033DAFA2"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368"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1D876733"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7BC44B5D" w14:textId="77777777" w:rsidTr="00374F04">
        <w:trPr>
          <w:trHeight w:val="170"/>
          <w:trPrChange w:id="1369"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370"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75D60F4A" w14:textId="77777777" w:rsidR="001F3EFD" w:rsidRPr="00A912ED" w:rsidRDefault="001F3EFD" w:rsidP="001F3EFD">
            <w:pPr>
              <w:spacing w:after="0" w:line="240" w:lineRule="auto"/>
              <w:jc w:val="left"/>
              <w:rPr>
                <w:rFonts w:eastAsia="Times New Roman" w:cs="Calibri"/>
                <w:color w:val="000000"/>
                <w:sz w:val="14"/>
                <w:szCs w:val="14"/>
                <w:lang w:val="en-US" w:eastAsia="es-CL"/>
              </w:rPr>
            </w:pPr>
            <w:r w:rsidRPr="00A912ED">
              <w:rPr>
                <w:rFonts w:eastAsia="Times New Roman" w:cs="Calibri"/>
                <w:color w:val="000000"/>
                <w:sz w:val="14"/>
                <w:szCs w:val="14"/>
                <w:lang w:val="en-US" w:eastAsia="es-CL"/>
              </w:rPr>
              <w:t>Corrected birth year (median [IQR])</w:t>
            </w:r>
          </w:p>
        </w:tc>
        <w:tc>
          <w:tcPr>
            <w:tcW w:w="954" w:type="pct"/>
            <w:tcBorders>
              <w:top w:val="nil"/>
              <w:left w:val="nil"/>
              <w:bottom w:val="nil"/>
              <w:right w:val="nil"/>
            </w:tcBorders>
            <w:shd w:val="clear" w:color="auto" w:fill="auto"/>
            <w:noWrap/>
            <w:vAlign w:val="bottom"/>
            <w:hideMark/>
            <w:tcPrChange w:id="1371"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301591E1" w14:textId="77777777" w:rsidR="001F3EFD" w:rsidRPr="00A912ED" w:rsidRDefault="001F3EFD" w:rsidP="001F3EFD">
            <w:pPr>
              <w:spacing w:after="0" w:line="240" w:lineRule="auto"/>
              <w:jc w:val="left"/>
              <w:rPr>
                <w:rFonts w:eastAsia="Times New Roman" w:cs="Calibri"/>
                <w:color w:val="000000"/>
                <w:sz w:val="14"/>
                <w:szCs w:val="14"/>
                <w:lang w:val="en-US" w:eastAsia="es-CL"/>
              </w:rPr>
            </w:pPr>
          </w:p>
        </w:tc>
        <w:tc>
          <w:tcPr>
            <w:tcW w:w="723" w:type="pct"/>
            <w:tcBorders>
              <w:top w:val="nil"/>
              <w:left w:val="nil"/>
              <w:bottom w:val="nil"/>
              <w:right w:val="nil"/>
            </w:tcBorders>
            <w:shd w:val="clear" w:color="auto" w:fill="auto"/>
            <w:noWrap/>
            <w:vAlign w:val="bottom"/>
            <w:hideMark/>
            <w:tcPrChange w:id="137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68A324A"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1980.00 [1971.00, 1987.00]</w:t>
            </w:r>
          </w:p>
        </w:tc>
        <w:tc>
          <w:tcPr>
            <w:tcW w:w="723" w:type="pct"/>
            <w:tcBorders>
              <w:top w:val="nil"/>
              <w:left w:val="nil"/>
              <w:bottom w:val="nil"/>
              <w:right w:val="nil"/>
            </w:tcBorders>
            <w:shd w:val="clear" w:color="auto" w:fill="auto"/>
            <w:noWrap/>
            <w:vAlign w:val="bottom"/>
            <w:hideMark/>
            <w:tcPrChange w:id="137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EB81AA6"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1974.00 [1964.00, 1983.00]</w:t>
            </w:r>
          </w:p>
        </w:tc>
        <w:tc>
          <w:tcPr>
            <w:tcW w:w="723" w:type="pct"/>
            <w:tcBorders>
              <w:top w:val="nil"/>
              <w:left w:val="nil"/>
              <w:bottom w:val="nil"/>
              <w:right w:val="nil"/>
            </w:tcBorders>
            <w:shd w:val="clear" w:color="auto" w:fill="auto"/>
            <w:noWrap/>
            <w:vAlign w:val="bottom"/>
            <w:hideMark/>
            <w:tcPrChange w:id="137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7E31D02"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1982.00 [1974.00, 1988.00]</w:t>
            </w:r>
          </w:p>
        </w:tc>
        <w:tc>
          <w:tcPr>
            <w:tcW w:w="310" w:type="pct"/>
            <w:tcBorders>
              <w:top w:val="nil"/>
              <w:left w:val="nil"/>
              <w:bottom w:val="nil"/>
              <w:right w:val="nil"/>
            </w:tcBorders>
            <w:shd w:val="clear" w:color="auto" w:fill="auto"/>
            <w:noWrap/>
            <w:vAlign w:val="bottom"/>
            <w:hideMark/>
            <w:tcPrChange w:id="1375"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1EDCB33D"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&lt;0.001</w:t>
            </w:r>
          </w:p>
        </w:tc>
        <w:tc>
          <w:tcPr>
            <w:tcW w:w="279" w:type="pct"/>
            <w:tcBorders>
              <w:top w:val="nil"/>
              <w:left w:val="nil"/>
              <w:bottom w:val="nil"/>
              <w:right w:val="nil"/>
            </w:tcBorders>
            <w:shd w:val="clear" w:color="auto" w:fill="auto"/>
            <w:noWrap/>
            <w:vAlign w:val="bottom"/>
            <w:hideMark/>
            <w:tcPrChange w:id="1376"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6C61B75D" w14:textId="40C6B9A1" w:rsidR="001F3EFD" w:rsidRPr="00A912ED" w:rsidRDefault="001F3EFD">
            <w:pPr>
              <w:spacing w:after="0" w:line="240" w:lineRule="auto"/>
              <w:jc w:val="right"/>
              <w:rPr>
                <w:rFonts w:eastAsia="Times New Roman" w:cs="Calibri"/>
                <w:color w:val="000000"/>
                <w:sz w:val="14"/>
                <w:szCs w:val="14"/>
                <w:lang w:val="es-CL" w:eastAsia="es-CL"/>
              </w:rPr>
              <w:pPrChange w:id="1377" w:author="Andrés González Santa Cruz (andres.gonzalez.s)" w:date="2024-01-29T16:30:00Z">
                <w:pPr>
                  <w:spacing w:after="0" w:line="240" w:lineRule="auto"/>
                  <w:jc w:val="left"/>
                </w:pPr>
              </w:pPrChange>
            </w:pPr>
            <w:r w:rsidRPr="00A912ED">
              <w:rPr>
                <w:rFonts w:eastAsia="Times New Roman" w:cs="Calibri"/>
                <w:color w:val="000000"/>
                <w:sz w:val="14"/>
                <w:szCs w:val="14"/>
                <w:lang w:val="es-CL" w:eastAsia="es-CL"/>
              </w:rPr>
              <w:t>0</w:t>
            </w:r>
            <w:ins w:id="1378" w:author="Andrés González Santa Cruz (andres.gonzalez.s)" w:date="2024-01-27T15:56:00Z">
              <w:r>
                <w:rPr>
                  <w:rFonts w:eastAsia="Times New Roman" w:cs="Calibri"/>
                  <w:color w:val="000000"/>
                  <w:sz w:val="14"/>
                  <w:szCs w:val="14"/>
                  <w:lang w:val="es-CL" w:eastAsia="es-CL"/>
                </w:rPr>
                <w:t>.</w:t>
              </w:r>
            </w:ins>
            <w:r w:rsidRPr="00A912ED">
              <w:rPr>
                <w:rFonts w:eastAsia="Times New Roman" w:cs="Calibri"/>
                <w:color w:val="000000"/>
                <w:sz w:val="14"/>
                <w:szCs w:val="14"/>
                <w:lang w:val="es-CL" w:eastAsia="es-CL"/>
              </w:rPr>
              <w:t>630</w:t>
            </w:r>
          </w:p>
        </w:tc>
      </w:tr>
      <w:tr w:rsidR="001F3EFD" w:rsidRPr="00A912ED" w14:paraId="222A7277" w14:textId="77777777" w:rsidTr="00374F04">
        <w:trPr>
          <w:trHeight w:val="170"/>
          <w:trPrChange w:id="1379"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380"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348C343C"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Cohabitation</w:t>
            </w:r>
            <w:proofErr w:type="spellEnd"/>
            <w:r w:rsidRPr="00A912ED">
              <w:rPr>
                <w:rFonts w:eastAsia="Times New Roman" w:cs="Calibri"/>
                <w:color w:val="000000"/>
                <w:sz w:val="14"/>
                <w:szCs w:val="14"/>
                <w:lang w:val="es-CL" w:eastAsia="es-CL"/>
              </w:rPr>
              <w:t xml:space="preserve"> status (</w:t>
            </w:r>
            <w:proofErr w:type="spellStart"/>
            <w:r w:rsidRPr="00A912ED">
              <w:rPr>
                <w:rFonts w:eastAsia="Times New Roman" w:cs="Calibri"/>
                <w:color w:val="000000"/>
                <w:sz w:val="14"/>
                <w:szCs w:val="14"/>
                <w:lang w:val="es-CL" w:eastAsia="es-CL"/>
              </w:rPr>
              <w:t>Recoded</w:t>
            </w:r>
            <w:proofErr w:type="spellEnd"/>
            <w:r w:rsidRPr="00A912ED">
              <w:rPr>
                <w:rFonts w:eastAsia="Times New Roman" w:cs="Calibri"/>
                <w:color w:val="000000"/>
                <w:sz w:val="14"/>
                <w:szCs w:val="14"/>
                <w:lang w:val="es-CL" w:eastAsia="es-CL"/>
              </w:rPr>
              <w:t>) (f) (%)</w:t>
            </w:r>
          </w:p>
        </w:tc>
        <w:tc>
          <w:tcPr>
            <w:tcW w:w="954" w:type="pct"/>
            <w:tcBorders>
              <w:top w:val="nil"/>
              <w:left w:val="nil"/>
              <w:bottom w:val="nil"/>
              <w:right w:val="nil"/>
            </w:tcBorders>
            <w:shd w:val="clear" w:color="auto" w:fill="auto"/>
            <w:noWrap/>
            <w:vAlign w:val="bottom"/>
            <w:hideMark/>
            <w:tcPrChange w:id="1381"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01BCA89C" w14:textId="77777777" w:rsidR="001F3EFD" w:rsidRPr="00A912ED" w:rsidRDefault="001F3EFD" w:rsidP="001F3EFD">
            <w:pPr>
              <w:spacing w:after="0" w:line="240" w:lineRule="auto"/>
              <w:jc w:val="left"/>
              <w:rPr>
                <w:rFonts w:eastAsia="Times New Roman" w:cs="Calibri"/>
                <w:color w:val="000000"/>
                <w:sz w:val="14"/>
                <w:szCs w:val="14"/>
                <w:lang w:val="es-CL" w:eastAsia="es-CL"/>
              </w:rPr>
            </w:pPr>
          </w:p>
        </w:tc>
        <w:tc>
          <w:tcPr>
            <w:tcW w:w="723" w:type="pct"/>
            <w:tcBorders>
              <w:top w:val="nil"/>
              <w:left w:val="nil"/>
              <w:bottom w:val="nil"/>
              <w:right w:val="nil"/>
            </w:tcBorders>
            <w:shd w:val="clear" w:color="auto" w:fill="auto"/>
            <w:noWrap/>
            <w:vAlign w:val="bottom"/>
            <w:hideMark/>
            <w:tcPrChange w:id="138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D9D0EBC"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138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D4B26A1"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138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715C148"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310" w:type="pct"/>
            <w:tcBorders>
              <w:top w:val="nil"/>
              <w:left w:val="nil"/>
              <w:bottom w:val="nil"/>
              <w:right w:val="nil"/>
            </w:tcBorders>
            <w:shd w:val="clear" w:color="auto" w:fill="auto"/>
            <w:noWrap/>
            <w:vAlign w:val="bottom"/>
            <w:hideMark/>
            <w:tcPrChange w:id="1385"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78A4DC57"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279" w:type="pct"/>
            <w:tcBorders>
              <w:top w:val="nil"/>
              <w:left w:val="nil"/>
              <w:bottom w:val="nil"/>
              <w:right w:val="nil"/>
            </w:tcBorders>
            <w:shd w:val="clear" w:color="auto" w:fill="auto"/>
            <w:noWrap/>
            <w:vAlign w:val="bottom"/>
            <w:hideMark/>
            <w:tcPrChange w:id="1386"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65525241"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71019287" w14:textId="77777777" w:rsidTr="00374F04">
        <w:trPr>
          <w:trHeight w:val="170"/>
          <w:trPrChange w:id="1387"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388"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5175F374"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389"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35099A22"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Alone</w:t>
            </w:r>
          </w:p>
        </w:tc>
        <w:tc>
          <w:tcPr>
            <w:tcW w:w="723" w:type="pct"/>
            <w:tcBorders>
              <w:top w:val="nil"/>
              <w:left w:val="nil"/>
              <w:bottom w:val="nil"/>
              <w:right w:val="nil"/>
            </w:tcBorders>
            <w:shd w:val="clear" w:color="auto" w:fill="auto"/>
            <w:noWrap/>
            <w:vAlign w:val="bottom"/>
            <w:hideMark/>
            <w:tcPrChange w:id="139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C6AE0E5"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8026 </w:t>
            </w:r>
            <w:proofErr w:type="gramStart"/>
            <w:r w:rsidRPr="00A912ED">
              <w:rPr>
                <w:rFonts w:eastAsia="Times New Roman" w:cs="Calibri"/>
                <w:color w:val="000000"/>
                <w:sz w:val="14"/>
                <w:szCs w:val="14"/>
                <w:lang w:val="es-CL" w:eastAsia="es-CL"/>
              </w:rPr>
              <w:t>( 9.4</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39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B42832A"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2765 </w:t>
            </w:r>
            <w:proofErr w:type="gramStart"/>
            <w:r w:rsidRPr="00A912ED">
              <w:rPr>
                <w:rFonts w:eastAsia="Times New Roman" w:cs="Calibri"/>
                <w:color w:val="000000"/>
                <w:sz w:val="14"/>
                <w:szCs w:val="14"/>
                <w:lang w:val="es-CL" w:eastAsia="es-CL"/>
              </w:rPr>
              <w:t>( 12.3</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39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1AEB129"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5261 </w:t>
            </w:r>
            <w:proofErr w:type="gramStart"/>
            <w:r w:rsidRPr="00A912ED">
              <w:rPr>
                <w:rFonts w:eastAsia="Times New Roman" w:cs="Calibri"/>
                <w:color w:val="000000"/>
                <w:sz w:val="14"/>
                <w:szCs w:val="14"/>
                <w:lang w:val="es-CL" w:eastAsia="es-CL"/>
              </w:rPr>
              <w:t>( 8.4</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1393"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25CF2FA3"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&lt;0.001</w:t>
            </w:r>
          </w:p>
        </w:tc>
        <w:tc>
          <w:tcPr>
            <w:tcW w:w="279" w:type="pct"/>
            <w:tcBorders>
              <w:top w:val="nil"/>
              <w:left w:val="nil"/>
              <w:bottom w:val="nil"/>
              <w:right w:val="nil"/>
            </w:tcBorders>
            <w:shd w:val="clear" w:color="auto" w:fill="auto"/>
            <w:noWrap/>
            <w:vAlign w:val="bottom"/>
            <w:hideMark/>
            <w:tcPrChange w:id="1394"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349FC97D" w14:textId="301A8BD6" w:rsidR="001F3EFD" w:rsidRPr="00A912ED" w:rsidRDefault="001F3EFD">
            <w:pPr>
              <w:spacing w:after="0" w:line="240" w:lineRule="auto"/>
              <w:jc w:val="right"/>
              <w:rPr>
                <w:rFonts w:eastAsia="Times New Roman" w:cs="Calibri"/>
                <w:color w:val="000000"/>
                <w:sz w:val="14"/>
                <w:szCs w:val="14"/>
                <w:lang w:val="es-CL" w:eastAsia="es-CL"/>
              </w:rPr>
              <w:pPrChange w:id="1395" w:author="Andrés González Santa Cruz (andres.gonzalez.s)" w:date="2024-01-29T16:30:00Z">
                <w:pPr>
                  <w:spacing w:after="0" w:line="240" w:lineRule="auto"/>
                  <w:jc w:val="left"/>
                </w:pPr>
              </w:pPrChange>
            </w:pPr>
            <w:r w:rsidRPr="00A912ED">
              <w:rPr>
                <w:rFonts w:eastAsia="Times New Roman" w:cs="Calibri"/>
                <w:color w:val="000000"/>
                <w:sz w:val="14"/>
                <w:szCs w:val="14"/>
                <w:lang w:val="es-CL" w:eastAsia="es-CL"/>
              </w:rPr>
              <w:t>0</w:t>
            </w:r>
            <w:ins w:id="1396" w:author="Andrés González Santa Cruz (andres.gonzalez.s)" w:date="2024-01-27T15:56:00Z">
              <w:r>
                <w:rPr>
                  <w:rFonts w:eastAsia="Times New Roman" w:cs="Calibri"/>
                  <w:color w:val="000000"/>
                  <w:sz w:val="14"/>
                  <w:szCs w:val="14"/>
                  <w:lang w:val="es-CL" w:eastAsia="es-CL"/>
                </w:rPr>
                <w:t>.</w:t>
              </w:r>
            </w:ins>
            <w:r w:rsidRPr="00A912ED">
              <w:rPr>
                <w:rFonts w:eastAsia="Times New Roman" w:cs="Calibri"/>
                <w:color w:val="000000"/>
                <w:sz w:val="14"/>
                <w:szCs w:val="14"/>
                <w:lang w:val="es-CL" w:eastAsia="es-CL"/>
              </w:rPr>
              <w:t>342</w:t>
            </w:r>
          </w:p>
        </w:tc>
      </w:tr>
      <w:tr w:rsidR="001F3EFD" w:rsidRPr="00A912ED" w14:paraId="3DDD0DE2" w14:textId="77777777" w:rsidTr="00374F04">
        <w:trPr>
          <w:trHeight w:val="170"/>
          <w:trPrChange w:id="1397"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398"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645F483E" w14:textId="77777777" w:rsidR="001F3EFD" w:rsidRPr="00A912ED" w:rsidRDefault="001F3EFD" w:rsidP="001F3EFD">
            <w:pPr>
              <w:spacing w:after="0" w:line="240" w:lineRule="auto"/>
              <w:jc w:val="left"/>
              <w:rPr>
                <w:rFonts w:eastAsia="Times New Roman" w:cs="Calibri"/>
                <w:color w:val="000000"/>
                <w:sz w:val="14"/>
                <w:szCs w:val="14"/>
                <w:lang w:val="es-CL" w:eastAsia="es-CL"/>
              </w:rPr>
            </w:pPr>
          </w:p>
        </w:tc>
        <w:tc>
          <w:tcPr>
            <w:tcW w:w="954" w:type="pct"/>
            <w:tcBorders>
              <w:top w:val="nil"/>
              <w:left w:val="nil"/>
              <w:bottom w:val="nil"/>
              <w:right w:val="nil"/>
            </w:tcBorders>
            <w:shd w:val="clear" w:color="auto" w:fill="auto"/>
            <w:noWrap/>
            <w:vAlign w:val="bottom"/>
            <w:hideMark/>
            <w:tcPrChange w:id="1399"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36634E76"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Family</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of</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origin</w:t>
            </w:r>
            <w:proofErr w:type="spellEnd"/>
          </w:p>
        </w:tc>
        <w:tc>
          <w:tcPr>
            <w:tcW w:w="723" w:type="pct"/>
            <w:tcBorders>
              <w:top w:val="nil"/>
              <w:left w:val="nil"/>
              <w:bottom w:val="nil"/>
              <w:right w:val="nil"/>
            </w:tcBorders>
            <w:shd w:val="clear" w:color="auto" w:fill="auto"/>
            <w:noWrap/>
            <w:vAlign w:val="bottom"/>
            <w:hideMark/>
            <w:tcPrChange w:id="140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AC5D9D7"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35576 (41.8) </w:t>
            </w:r>
          </w:p>
        </w:tc>
        <w:tc>
          <w:tcPr>
            <w:tcW w:w="723" w:type="pct"/>
            <w:tcBorders>
              <w:top w:val="nil"/>
              <w:left w:val="nil"/>
              <w:bottom w:val="nil"/>
              <w:right w:val="nil"/>
            </w:tcBorders>
            <w:shd w:val="clear" w:color="auto" w:fill="auto"/>
            <w:noWrap/>
            <w:vAlign w:val="bottom"/>
            <w:hideMark/>
            <w:tcPrChange w:id="140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342BFD5"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6866 </w:t>
            </w:r>
            <w:proofErr w:type="gramStart"/>
            <w:r w:rsidRPr="00A912ED">
              <w:rPr>
                <w:rFonts w:eastAsia="Times New Roman" w:cs="Calibri"/>
                <w:color w:val="000000"/>
                <w:sz w:val="14"/>
                <w:szCs w:val="14"/>
                <w:lang w:val="es-CL" w:eastAsia="es-CL"/>
              </w:rPr>
              <w:t>( 30.4</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40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22C62719"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28710 (45.9) </w:t>
            </w:r>
          </w:p>
        </w:tc>
        <w:tc>
          <w:tcPr>
            <w:tcW w:w="310" w:type="pct"/>
            <w:tcBorders>
              <w:top w:val="nil"/>
              <w:left w:val="nil"/>
              <w:bottom w:val="nil"/>
              <w:right w:val="nil"/>
            </w:tcBorders>
            <w:shd w:val="clear" w:color="auto" w:fill="auto"/>
            <w:noWrap/>
            <w:vAlign w:val="bottom"/>
            <w:hideMark/>
            <w:tcPrChange w:id="1403"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26D69FF5"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404"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682711A6"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7E741B87" w14:textId="77777777" w:rsidTr="00374F04">
        <w:trPr>
          <w:trHeight w:val="170"/>
          <w:trPrChange w:id="1405"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406"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646A6540"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407"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60BB3365"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Others</w:t>
            </w:r>
            <w:proofErr w:type="spellEnd"/>
          </w:p>
        </w:tc>
        <w:tc>
          <w:tcPr>
            <w:tcW w:w="723" w:type="pct"/>
            <w:tcBorders>
              <w:top w:val="nil"/>
              <w:left w:val="nil"/>
              <w:bottom w:val="nil"/>
              <w:right w:val="nil"/>
            </w:tcBorders>
            <w:shd w:val="clear" w:color="auto" w:fill="auto"/>
            <w:noWrap/>
            <w:vAlign w:val="bottom"/>
            <w:hideMark/>
            <w:tcPrChange w:id="1408"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8AFA028"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7291 </w:t>
            </w:r>
            <w:proofErr w:type="gramStart"/>
            <w:r w:rsidRPr="00A912ED">
              <w:rPr>
                <w:rFonts w:eastAsia="Times New Roman" w:cs="Calibri"/>
                <w:color w:val="000000"/>
                <w:sz w:val="14"/>
                <w:szCs w:val="14"/>
                <w:lang w:val="es-CL" w:eastAsia="es-CL"/>
              </w:rPr>
              <w:t>( 8.6</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409"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49FD8AD"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1802 </w:t>
            </w:r>
            <w:proofErr w:type="gramStart"/>
            <w:r w:rsidRPr="00A912ED">
              <w:rPr>
                <w:rFonts w:eastAsia="Times New Roman" w:cs="Calibri"/>
                <w:color w:val="000000"/>
                <w:sz w:val="14"/>
                <w:szCs w:val="14"/>
                <w:lang w:val="es-CL" w:eastAsia="es-CL"/>
              </w:rPr>
              <w:t>(  8.0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41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13483CE4"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5489 </w:t>
            </w:r>
            <w:proofErr w:type="gramStart"/>
            <w:r w:rsidRPr="00A912ED">
              <w:rPr>
                <w:rFonts w:eastAsia="Times New Roman" w:cs="Calibri"/>
                <w:color w:val="000000"/>
                <w:sz w:val="14"/>
                <w:szCs w:val="14"/>
                <w:lang w:val="es-CL" w:eastAsia="es-CL"/>
              </w:rPr>
              <w:t>( 8.8</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1411"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5554BAB6"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412"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4378702C"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0039629E" w14:textId="77777777" w:rsidTr="00374F04">
        <w:trPr>
          <w:trHeight w:val="170"/>
          <w:trPrChange w:id="1413"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414"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4750F830"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415"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084E23E1"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With</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couple</w:t>
            </w:r>
            <w:proofErr w:type="spellEnd"/>
            <w:r w:rsidRPr="00A912ED">
              <w:rPr>
                <w:rFonts w:eastAsia="Times New Roman" w:cs="Calibri"/>
                <w:color w:val="000000"/>
                <w:sz w:val="14"/>
                <w:szCs w:val="14"/>
                <w:lang w:val="es-CL" w:eastAsia="es-CL"/>
              </w:rPr>
              <w:t>/</w:t>
            </w:r>
            <w:proofErr w:type="spellStart"/>
            <w:r w:rsidRPr="00A912ED">
              <w:rPr>
                <w:rFonts w:eastAsia="Times New Roman" w:cs="Calibri"/>
                <w:color w:val="000000"/>
                <w:sz w:val="14"/>
                <w:szCs w:val="14"/>
                <w:lang w:val="es-CL" w:eastAsia="es-CL"/>
              </w:rPr>
              <w:t>children</w:t>
            </w:r>
            <w:proofErr w:type="spellEnd"/>
          </w:p>
        </w:tc>
        <w:tc>
          <w:tcPr>
            <w:tcW w:w="723" w:type="pct"/>
            <w:tcBorders>
              <w:top w:val="nil"/>
              <w:left w:val="nil"/>
              <w:bottom w:val="nil"/>
              <w:right w:val="nil"/>
            </w:tcBorders>
            <w:shd w:val="clear" w:color="auto" w:fill="auto"/>
            <w:noWrap/>
            <w:vAlign w:val="bottom"/>
            <w:hideMark/>
            <w:tcPrChange w:id="141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8C32B6E"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34154 (40.2) </w:t>
            </w:r>
          </w:p>
        </w:tc>
        <w:tc>
          <w:tcPr>
            <w:tcW w:w="723" w:type="pct"/>
            <w:tcBorders>
              <w:top w:val="nil"/>
              <w:left w:val="nil"/>
              <w:bottom w:val="nil"/>
              <w:right w:val="nil"/>
            </w:tcBorders>
            <w:shd w:val="clear" w:color="auto" w:fill="auto"/>
            <w:noWrap/>
            <w:vAlign w:val="bottom"/>
            <w:hideMark/>
            <w:tcPrChange w:id="1417"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265F9BF"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11118 </w:t>
            </w:r>
            <w:proofErr w:type="gramStart"/>
            <w:r w:rsidRPr="00A912ED">
              <w:rPr>
                <w:rFonts w:eastAsia="Times New Roman" w:cs="Calibri"/>
                <w:color w:val="000000"/>
                <w:sz w:val="14"/>
                <w:szCs w:val="14"/>
                <w:lang w:val="es-CL" w:eastAsia="es-CL"/>
              </w:rPr>
              <w:t>( 49.3</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418"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D2AE59D"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23036 (36.9) </w:t>
            </w:r>
          </w:p>
        </w:tc>
        <w:tc>
          <w:tcPr>
            <w:tcW w:w="310" w:type="pct"/>
            <w:tcBorders>
              <w:top w:val="nil"/>
              <w:left w:val="nil"/>
              <w:bottom w:val="nil"/>
              <w:right w:val="nil"/>
            </w:tcBorders>
            <w:shd w:val="clear" w:color="auto" w:fill="auto"/>
            <w:noWrap/>
            <w:vAlign w:val="bottom"/>
            <w:hideMark/>
            <w:tcPrChange w:id="1419"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41B7679D"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420"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38A72B6A"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7EC85EE6" w14:textId="77777777" w:rsidTr="00374F04">
        <w:trPr>
          <w:trHeight w:val="170"/>
          <w:trPrChange w:id="1421"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422"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34890A76"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423"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08631A27"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w:t>
            </w:r>
            <w:proofErr w:type="spellStart"/>
            <w:r w:rsidRPr="00A912ED">
              <w:rPr>
                <w:rFonts w:eastAsia="Times New Roman" w:cs="Calibri"/>
                <w:color w:val="000000"/>
                <w:sz w:val="14"/>
                <w:szCs w:val="14"/>
                <w:lang w:val="es-CL" w:eastAsia="es-CL"/>
              </w:rPr>
              <w:t>Missing</w:t>
            </w:r>
            <w:proofErr w:type="spellEnd"/>
            <w:r w:rsidRPr="00A912ED">
              <w:rPr>
                <w:rFonts w:eastAsia="Times New Roman" w:cs="Calibri"/>
                <w:color w:val="000000"/>
                <w:sz w:val="14"/>
                <w:szCs w:val="14"/>
                <w:lang w:val="es-CL" w:eastAsia="es-CL"/>
              </w:rPr>
              <w:t>]</w:t>
            </w:r>
          </w:p>
        </w:tc>
        <w:tc>
          <w:tcPr>
            <w:tcW w:w="723" w:type="pct"/>
            <w:tcBorders>
              <w:top w:val="nil"/>
              <w:left w:val="nil"/>
              <w:bottom w:val="nil"/>
              <w:right w:val="nil"/>
            </w:tcBorders>
            <w:shd w:val="clear" w:color="auto" w:fill="auto"/>
            <w:noWrap/>
            <w:vAlign w:val="bottom"/>
            <w:hideMark/>
            <w:tcPrChange w:id="142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CEEFE64"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425"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7A23352"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426"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0497A756"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0 </w:t>
            </w:r>
            <w:proofErr w:type="gramStart"/>
            <w:r w:rsidRPr="00A912ED">
              <w:rPr>
                <w:rFonts w:eastAsia="Times New Roman" w:cs="Calibri"/>
                <w:color w:val="000000"/>
                <w:sz w:val="14"/>
                <w:szCs w:val="14"/>
                <w:lang w:val="es-CL" w:eastAsia="es-CL"/>
              </w:rPr>
              <w:t>( 0.0</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1427"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48FB39DA"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428"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08068FD4"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5CE214F0" w14:textId="77777777" w:rsidTr="00374F04">
        <w:trPr>
          <w:trHeight w:val="170"/>
          <w:trPrChange w:id="1429"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430"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67EDA82C"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Physical</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Comorbidity</w:t>
            </w:r>
            <w:proofErr w:type="spellEnd"/>
            <w:r w:rsidRPr="00A912ED">
              <w:rPr>
                <w:rFonts w:eastAsia="Times New Roman" w:cs="Calibri"/>
                <w:color w:val="000000"/>
                <w:sz w:val="14"/>
                <w:szCs w:val="14"/>
                <w:lang w:val="es-CL" w:eastAsia="es-CL"/>
              </w:rPr>
              <w:t xml:space="preserve"> (ICD-10) (%)</w:t>
            </w:r>
          </w:p>
        </w:tc>
        <w:tc>
          <w:tcPr>
            <w:tcW w:w="954" w:type="pct"/>
            <w:tcBorders>
              <w:top w:val="nil"/>
              <w:left w:val="nil"/>
              <w:bottom w:val="nil"/>
              <w:right w:val="nil"/>
            </w:tcBorders>
            <w:shd w:val="clear" w:color="auto" w:fill="auto"/>
            <w:noWrap/>
            <w:vAlign w:val="bottom"/>
            <w:hideMark/>
            <w:tcPrChange w:id="1431"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23597B53" w14:textId="77777777" w:rsidR="001F3EFD" w:rsidRPr="00A912ED" w:rsidRDefault="001F3EFD" w:rsidP="001F3EFD">
            <w:pPr>
              <w:spacing w:after="0" w:line="240" w:lineRule="auto"/>
              <w:jc w:val="left"/>
              <w:rPr>
                <w:rFonts w:eastAsia="Times New Roman" w:cs="Calibri"/>
                <w:color w:val="000000"/>
                <w:sz w:val="14"/>
                <w:szCs w:val="14"/>
                <w:lang w:val="es-CL" w:eastAsia="es-CL"/>
              </w:rPr>
            </w:pPr>
          </w:p>
        </w:tc>
        <w:tc>
          <w:tcPr>
            <w:tcW w:w="723" w:type="pct"/>
            <w:tcBorders>
              <w:top w:val="nil"/>
              <w:left w:val="nil"/>
              <w:bottom w:val="nil"/>
              <w:right w:val="nil"/>
            </w:tcBorders>
            <w:shd w:val="clear" w:color="auto" w:fill="auto"/>
            <w:noWrap/>
            <w:vAlign w:val="bottom"/>
            <w:hideMark/>
            <w:tcPrChange w:id="143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3ADCE2BD"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1433"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46F3405B"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723" w:type="pct"/>
            <w:tcBorders>
              <w:top w:val="nil"/>
              <w:left w:val="nil"/>
              <w:bottom w:val="nil"/>
              <w:right w:val="nil"/>
            </w:tcBorders>
            <w:shd w:val="clear" w:color="auto" w:fill="auto"/>
            <w:noWrap/>
            <w:vAlign w:val="bottom"/>
            <w:hideMark/>
            <w:tcPrChange w:id="1434"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CF8B8C6"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310" w:type="pct"/>
            <w:tcBorders>
              <w:top w:val="nil"/>
              <w:left w:val="nil"/>
              <w:bottom w:val="nil"/>
              <w:right w:val="nil"/>
            </w:tcBorders>
            <w:shd w:val="clear" w:color="auto" w:fill="auto"/>
            <w:noWrap/>
            <w:vAlign w:val="bottom"/>
            <w:hideMark/>
            <w:tcPrChange w:id="1435"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6CD57C56" w14:textId="77777777" w:rsidR="001F3EFD" w:rsidRPr="00A912ED" w:rsidRDefault="001F3EFD" w:rsidP="001F3EFD">
            <w:pPr>
              <w:spacing w:after="0" w:line="240" w:lineRule="auto"/>
              <w:jc w:val="right"/>
              <w:rPr>
                <w:rFonts w:eastAsia="Times New Roman" w:cs="Times New Roman"/>
                <w:sz w:val="14"/>
                <w:szCs w:val="14"/>
                <w:lang w:val="es-CL" w:eastAsia="es-CL"/>
              </w:rPr>
            </w:pPr>
          </w:p>
        </w:tc>
        <w:tc>
          <w:tcPr>
            <w:tcW w:w="279" w:type="pct"/>
            <w:tcBorders>
              <w:top w:val="nil"/>
              <w:left w:val="nil"/>
              <w:bottom w:val="nil"/>
              <w:right w:val="nil"/>
            </w:tcBorders>
            <w:shd w:val="clear" w:color="auto" w:fill="auto"/>
            <w:noWrap/>
            <w:vAlign w:val="bottom"/>
            <w:hideMark/>
            <w:tcPrChange w:id="1436"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5ECC40E2"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6B51E689" w14:textId="77777777" w:rsidTr="00374F04">
        <w:trPr>
          <w:trHeight w:val="170"/>
          <w:trPrChange w:id="1437" w:author="Andrés González Santa Cruz (andres.gonzalez.s)" w:date="2024-01-29T11:40:00Z">
            <w:trPr>
              <w:trHeight w:val="170"/>
            </w:trPr>
          </w:trPrChange>
        </w:trPr>
        <w:tc>
          <w:tcPr>
            <w:tcW w:w="1288" w:type="pct"/>
            <w:tcBorders>
              <w:top w:val="nil"/>
              <w:left w:val="nil"/>
              <w:bottom w:val="nil"/>
              <w:right w:val="nil"/>
            </w:tcBorders>
            <w:shd w:val="clear" w:color="auto" w:fill="auto"/>
            <w:noWrap/>
            <w:vAlign w:val="bottom"/>
            <w:hideMark/>
            <w:tcPrChange w:id="1438" w:author="Andrés González Santa Cruz (andres.gonzalez.s)" w:date="2024-01-29T11:40:00Z">
              <w:tcPr>
                <w:tcW w:w="1288" w:type="pct"/>
                <w:tcBorders>
                  <w:top w:val="nil"/>
                  <w:left w:val="nil"/>
                  <w:bottom w:val="nil"/>
                  <w:right w:val="nil"/>
                </w:tcBorders>
                <w:shd w:val="clear" w:color="auto" w:fill="auto"/>
                <w:noWrap/>
                <w:vAlign w:val="bottom"/>
                <w:hideMark/>
              </w:tcPr>
            </w:tcPrChange>
          </w:tcPr>
          <w:p w14:paraId="684A182C"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439" w:author="Andrés González Santa Cruz (andres.gonzalez.s)" w:date="2024-01-29T11:40:00Z">
              <w:tcPr>
                <w:tcW w:w="954" w:type="pct"/>
                <w:tcBorders>
                  <w:top w:val="nil"/>
                  <w:left w:val="nil"/>
                  <w:bottom w:val="nil"/>
                  <w:right w:val="nil"/>
                </w:tcBorders>
                <w:shd w:val="clear" w:color="auto" w:fill="auto"/>
                <w:noWrap/>
                <w:vAlign w:val="bottom"/>
                <w:hideMark/>
              </w:tcPr>
            </w:tcPrChange>
          </w:tcPr>
          <w:p w14:paraId="7D8E39C8"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Without</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physical</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comorbidity</w:t>
            </w:r>
            <w:proofErr w:type="spellEnd"/>
          </w:p>
        </w:tc>
        <w:tc>
          <w:tcPr>
            <w:tcW w:w="723" w:type="pct"/>
            <w:tcBorders>
              <w:top w:val="nil"/>
              <w:left w:val="nil"/>
              <w:bottom w:val="nil"/>
              <w:right w:val="nil"/>
            </w:tcBorders>
            <w:shd w:val="clear" w:color="auto" w:fill="auto"/>
            <w:noWrap/>
            <w:vAlign w:val="bottom"/>
            <w:hideMark/>
            <w:tcPrChange w:id="1440"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544B99C7"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33609 (39.5) </w:t>
            </w:r>
          </w:p>
        </w:tc>
        <w:tc>
          <w:tcPr>
            <w:tcW w:w="723" w:type="pct"/>
            <w:tcBorders>
              <w:top w:val="nil"/>
              <w:left w:val="nil"/>
              <w:bottom w:val="nil"/>
              <w:right w:val="nil"/>
            </w:tcBorders>
            <w:shd w:val="clear" w:color="auto" w:fill="auto"/>
            <w:noWrap/>
            <w:vAlign w:val="bottom"/>
            <w:hideMark/>
            <w:tcPrChange w:id="1441"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3574553"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8363 </w:t>
            </w:r>
            <w:proofErr w:type="gramStart"/>
            <w:r w:rsidRPr="00A912ED">
              <w:rPr>
                <w:rFonts w:eastAsia="Times New Roman" w:cs="Calibri"/>
                <w:color w:val="000000"/>
                <w:sz w:val="14"/>
                <w:szCs w:val="14"/>
                <w:lang w:val="es-CL" w:eastAsia="es-CL"/>
              </w:rPr>
              <w:t>( 37.1</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442" w:author="Andrés González Santa Cruz (andres.gonzalez.s)" w:date="2024-01-29T11:40:00Z">
              <w:tcPr>
                <w:tcW w:w="723" w:type="pct"/>
                <w:tcBorders>
                  <w:top w:val="nil"/>
                  <w:left w:val="nil"/>
                  <w:bottom w:val="nil"/>
                  <w:right w:val="nil"/>
                </w:tcBorders>
                <w:shd w:val="clear" w:color="auto" w:fill="auto"/>
                <w:noWrap/>
                <w:vAlign w:val="bottom"/>
                <w:hideMark/>
              </w:tcPr>
            </w:tcPrChange>
          </w:tcPr>
          <w:p w14:paraId="760B7FC7"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25246 (40.4) </w:t>
            </w:r>
          </w:p>
        </w:tc>
        <w:tc>
          <w:tcPr>
            <w:tcW w:w="310" w:type="pct"/>
            <w:tcBorders>
              <w:top w:val="nil"/>
              <w:left w:val="nil"/>
              <w:bottom w:val="nil"/>
              <w:right w:val="nil"/>
            </w:tcBorders>
            <w:shd w:val="clear" w:color="auto" w:fill="auto"/>
            <w:noWrap/>
            <w:vAlign w:val="bottom"/>
            <w:hideMark/>
            <w:tcPrChange w:id="1443" w:author="Andrés González Santa Cruz (andres.gonzalez.s)" w:date="2024-01-29T11:40:00Z">
              <w:tcPr>
                <w:tcW w:w="310" w:type="pct"/>
                <w:tcBorders>
                  <w:top w:val="nil"/>
                  <w:left w:val="nil"/>
                  <w:bottom w:val="nil"/>
                  <w:right w:val="nil"/>
                </w:tcBorders>
                <w:shd w:val="clear" w:color="auto" w:fill="auto"/>
                <w:noWrap/>
                <w:vAlign w:val="bottom"/>
                <w:hideMark/>
              </w:tcPr>
            </w:tcPrChange>
          </w:tcPr>
          <w:p w14:paraId="3231F499"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&lt;0.001</w:t>
            </w:r>
          </w:p>
        </w:tc>
        <w:tc>
          <w:tcPr>
            <w:tcW w:w="279" w:type="pct"/>
            <w:tcBorders>
              <w:top w:val="nil"/>
              <w:left w:val="nil"/>
              <w:bottom w:val="nil"/>
              <w:right w:val="nil"/>
            </w:tcBorders>
            <w:shd w:val="clear" w:color="auto" w:fill="auto"/>
            <w:noWrap/>
            <w:vAlign w:val="bottom"/>
            <w:hideMark/>
            <w:tcPrChange w:id="1444" w:author="Andrés González Santa Cruz (andres.gonzalez.s)" w:date="2024-01-29T11:40:00Z">
              <w:tcPr>
                <w:tcW w:w="280" w:type="pct"/>
                <w:tcBorders>
                  <w:top w:val="nil"/>
                  <w:left w:val="nil"/>
                  <w:bottom w:val="nil"/>
                  <w:right w:val="nil"/>
                </w:tcBorders>
                <w:shd w:val="clear" w:color="auto" w:fill="auto"/>
                <w:noWrap/>
                <w:vAlign w:val="bottom"/>
                <w:hideMark/>
              </w:tcPr>
            </w:tcPrChange>
          </w:tcPr>
          <w:p w14:paraId="1AC3F9C6" w14:textId="179FC141" w:rsidR="001F3EFD" w:rsidRPr="00A912ED" w:rsidRDefault="001F3EFD">
            <w:pPr>
              <w:spacing w:after="0" w:line="240" w:lineRule="auto"/>
              <w:jc w:val="right"/>
              <w:rPr>
                <w:rFonts w:eastAsia="Times New Roman" w:cs="Calibri"/>
                <w:color w:val="000000"/>
                <w:sz w:val="14"/>
                <w:szCs w:val="14"/>
                <w:lang w:val="es-CL" w:eastAsia="es-CL"/>
              </w:rPr>
              <w:pPrChange w:id="1445" w:author="Andrés González Santa Cruz (andres.gonzalez.s)" w:date="2024-01-29T16:30:00Z">
                <w:pPr>
                  <w:spacing w:after="0" w:line="240" w:lineRule="auto"/>
                  <w:jc w:val="left"/>
                </w:pPr>
              </w:pPrChange>
            </w:pPr>
            <w:r w:rsidRPr="00A912ED">
              <w:rPr>
                <w:rFonts w:eastAsia="Times New Roman" w:cs="Calibri"/>
                <w:color w:val="000000"/>
                <w:sz w:val="14"/>
                <w:szCs w:val="14"/>
                <w:lang w:val="es-CL" w:eastAsia="es-CL"/>
              </w:rPr>
              <w:t>0</w:t>
            </w:r>
            <w:ins w:id="1446" w:author="Andrés González Santa Cruz (andres.gonzalez.s)" w:date="2024-01-27T15:56:00Z">
              <w:r>
                <w:rPr>
                  <w:rFonts w:eastAsia="Times New Roman" w:cs="Calibri"/>
                  <w:color w:val="000000"/>
                  <w:sz w:val="14"/>
                  <w:szCs w:val="14"/>
                  <w:lang w:val="es-CL" w:eastAsia="es-CL"/>
                </w:rPr>
                <w:t>.</w:t>
              </w:r>
            </w:ins>
            <w:r w:rsidRPr="00A912ED">
              <w:rPr>
                <w:rFonts w:eastAsia="Times New Roman" w:cs="Calibri"/>
                <w:color w:val="000000"/>
                <w:sz w:val="14"/>
                <w:szCs w:val="14"/>
                <w:lang w:val="es-CL" w:eastAsia="es-CL"/>
              </w:rPr>
              <w:t>084</w:t>
            </w:r>
          </w:p>
        </w:tc>
      </w:tr>
      <w:tr w:rsidR="001F3EFD" w:rsidRPr="00A912ED" w14:paraId="315D3E14" w14:textId="77777777" w:rsidTr="00374F04">
        <w:trPr>
          <w:trHeight w:val="170"/>
          <w:trPrChange w:id="1447" w:author="Andrés González Santa Cruz (andres.gonzalez.s)" w:date="2024-01-29T11:40:00Z">
            <w:trPr>
              <w:trHeight w:val="170"/>
            </w:trPr>
          </w:trPrChange>
        </w:trPr>
        <w:tc>
          <w:tcPr>
            <w:tcW w:w="1288" w:type="pct"/>
            <w:tcBorders>
              <w:top w:val="nil"/>
              <w:left w:val="nil"/>
              <w:right w:val="nil"/>
            </w:tcBorders>
            <w:shd w:val="clear" w:color="auto" w:fill="auto"/>
            <w:noWrap/>
            <w:vAlign w:val="bottom"/>
            <w:hideMark/>
            <w:tcPrChange w:id="1448" w:author="Andrés González Santa Cruz (andres.gonzalez.s)" w:date="2024-01-29T11:40:00Z">
              <w:tcPr>
                <w:tcW w:w="1288" w:type="pct"/>
                <w:tcBorders>
                  <w:top w:val="nil"/>
                  <w:left w:val="nil"/>
                  <w:right w:val="nil"/>
                </w:tcBorders>
                <w:shd w:val="clear" w:color="auto" w:fill="auto"/>
                <w:noWrap/>
                <w:vAlign w:val="bottom"/>
                <w:hideMark/>
              </w:tcPr>
            </w:tcPrChange>
          </w:tcPr>
          <w:p w14:paraId="40060C28" w14:textId="77777777" w:rsidR="001F3EFD" w:rsidRPr="00A912ED" w:rsidRDefault="001F3EFD" w:rsidP="001F3EFD">
            <w:pPr>
              <w:spacing w:after="0" w:line="240" w:lineRule="auto"/>
              <w:jc w:val="left"/>
              <w:rPr>
                <w:rFonts w:eastAsia="Times New Roman" w:cs="Calibri"/>
                <w:color w:val="000000"/>
                <w:sz w:val="14"/>
                <w:szCs w:val="14"/>
                <w:lang w:val="es-CL" w:eastAsia="es-CL"/>
              </w:rPr>
            </w:pPr>
          </w:p>
        </w:tc>
        <w:tc>
          <w:tcPr>
            <w:tcW w:w="954" w:type="pct"/>
            <w:tcBorders>
              <w:top w:val="nil"/>
              <w:left w:val="nil"/>
              <w:right w:val="nil"/>
            </w:tcBorders>
            <w:shd w:val="clear" w:color="auto" w:fill="auto"/>
            <w:noWrap/>
            <w:vAlign w:val="bottom"/>
            <w:hideMark/>
            <w:tcPrChange w:id="1449" w:author="Andrés González Santa Cruz (andres.gonzalez.s)" w:date="2024-01-29T11:40:00Z">
              <w:tcPr>
                <w:tcW w:w="954" w:type="pct"/>
                <w:tcBorders>
                  <w:top w:val="nil"/>
                  <w:left w:val="nil"/>
                  <w:right w:val="nil"/>
                </w:tcBorders>
                <w:shd w:val="clear" w:color="auto" w:fill="auto"/>
                <w:noWrap/>
                <w:vAlign w:val="bottom"/>
                <w:hideMark/>
              </w:tcPr>
            </w:tcPrChange>
          </w:tcPr>
          <w:p w14:paraId="430D3412" w14:textId="77777777" w:rsidR="001F3EFD" w:rsidRPr="00A912ED" w:rsidRDefault="001F3EFD" w:rsidP="001F3EFD">
            <w:pPr>
              <w:spacing w:after="0" w:line="240" w:lineRule="auto"/>
              <w:jc w:val="lef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Diagnosis </w:t>
            </w:r>
            <w:proofErr w:type="spellStart"/>
            <w:r w:rsidRPr="00A912ED">
              <w:rPr>
                <w:rFonts w:eastAsia="Times New Roman" w:cs="Calibri"/>
                <w:color w:val="000000"/>
                <w:sz w:val="14"/>
                <w:szCs w:val="14"/>
                <w:lang w:val="es-CL" w:eastAsia="es-CL"/>
              </w:rPr>
              <w:t>unknown</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under</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study</w:t>
            </w:r>
            <w:proofErr w:type="spellEnd"/>
            <w:r w:rsidRPr="00A912ED">
              <w:rPr>
                <w:rFonts w:eastAsia="Times New Roman" w:cs="Calibri"/>
                <w:color w:val="000000"/>
                <w:sz w:val="14"/>
                <w:szCs w:val="14"/>
                <w:lang w:val="es-CL" w:eastAsia="es-CL"/>
              </w:rPr>
              <w:t>)</w:t>
            </w:r>
          </w:p>
        </w:tc>
        <w:tc>
          <w:tcPr>
            <w:tcW w:w="723" w:type="pct"/>
            <w:tcBorders>
              <w:top w:val="nil"/>
              <w:left w:val="nil"/>
              <w:right w:val="nil"/>
            </w:tcBorders>
            <w:shd w:val="clear" w:color="auto" w:fill="auto"/>
            <w:noWrap/>
            <w:vAlign w:val="bottom"/>
            <w:hideMark/>
            <w:tcPrChange w:id="1450" w:author="Andrés González Santa Cruz (andres.gonzalez.s)" w:date="2024-01-29T11:40:00Z">
              <w:tcPr>
                <w:tcW w:w="723" w:type="pct"/>
                <w:tcBorders>
                  <w:top w:val="nil"/>
                  <w:left w:val="nil"/>
                  <w:right w:val="nil"/>
                </w:tcBorders>
                <w:shd w:val="clear" w:color="auto" w:fill="auto"/>
                <w:noWrap/>
                <w:vAlign w:val="bottom"/>
                <w:hideMark/>
              </w:tcPr>
            </w:tcPrChange>
          </w:tcPr>
          <w:p w14:paraId="6C9372B3"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45892 (54.0) </w:t>
            </w:r>
          </w:p>
        </w:tc>
        <w:tc>
          <w:tcPr>
            <w:tcW w:w="723" w:type="pct"/>
            <w:tcBorders>
              <w:top w:val="nil"/>
              <w:left w:val="nil"/>
              <w:right w:val="nil"/>
            </w:tcBorders>
            <w:shd w:val="clear" w:color="auto" w:fill="auto"/>
            <w:noWrap/>
            <w:vAlign w:val="bottom"/>
            <w:hideMark/>
            <w:tcPrChange w:id="1451" w:author="Andrés González Santa Cruz (andres.gonzalez.s)" w:date="2024-01-29T11:40:00Z">
              <w:tcPr>
                <w:tcW w:w="723" w:type="pct"/>
                <w:tcBorders>
                  <w:top w:val="nil"/>
                  <w:left w:val="nil"/>
                  <w:right w:val="nil"/>
                </w:tcBorders>
                <w:shd w:val="clear" w:color="auto" w:fill="auto"/>
                <w:noWrap/>
                <w:vAlign w:val="bottom"/>
                <w:hideMark/>
              </w:tcPr>
            </w:tcPrChange>
          </w:tcPr>
          <w:p w14:paraId="6FA426E6"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12457 </w:t>
            </w:r>
            <w:proofErr w:type="gramStart"/>
            <w:r w:rsidRPr="00A912ED">
              <w:rPr>
                <w:rFonts w:eastAsia="Times New Roman" w:cs="Calibri"/>
                <w:color w:val="000000"/>
                <w:sz w:val="14"/>
                <w:szCs w:val="14"/>
                <w:lang w:val="es-CL" w:eastAsia="es-CL"/>
              </w:rPr>
              <w:t>( 55.2</w:t>
            </w:r>
            <w:proofErr w:type="gramEnd"/>
            <w:r w:rsidRPr="00A912ED">
              <w:rPr>
                <w:rFonts w:eastAsia="Times New Roman" w:cs="Calibri"/>
                <w:color w:val="000000"/>
                <w:sz w:val="14"/>
                <w:szCs w:val="14"/>
                <w:lang w:val="es-CL" w:eastAsia="es-CL"/>
              </w:rPr>
              <w:t xml:space="preserve">) </w:t>
            </w:r>
          </w:p>
        </w:tc>
        <w:tc>
          <w:tcPr>
            <w:tcW w:w="723" w:type="pct"/>
            <w:tcBorders>
              <w:top w:val="nil"/>
              <w:left w:val="nil"/>
              <w:right w:val="nil"/>
            </w:tcBorders>
            <w:shd w:val="clear" w:color="auto" w:fill="auto"/>
            <w:noWrap/>
            <w:vAlign w:val="bottom"/>
            <w:hideMark/>
            <w:tcPrChange w:id="1452" w:author="Andrés González Santa Cruz (andres.gonzalez.s)" w:date="2024-01-29T11:40:00Z">
              <w:tcPr>
                <w:tcW w:w="723" w:type="pct"/>
                <w:tcBorders>
                  <w:top w:val="nil"/>
                  <w:left w:val="nil"/>
                  <w:right w:val="nil"/>
                </w:tcBorders>
                <w:shd w:val="clear" w:color="auto" w:fill="auto"/>
                <w:noWrap/>
                <w:vAlign w:val="bottom"/>
                <w:hideMark/>
              </w:tcPr>
            </w:tcPrChange>
          </w:tcPr>
          <w:p w14:paraId="077538B9"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33435 (53.5) </w:t>
            </w:r>
          </w:p>
        </w:tc>
        <w:tc>
          <w:tcPr>
            <w:tcW w:w="310" w:type="pct"/>
            <w:tcBorders>
              <w:top w:val="nil"/>
              <w:left w:val="nil"/>
              <w:right w:val="nil"/>
            </w:tcBorders>
            <w:shd w:val="clear" w:color="auto" w:fill="auto"/>
            <w:noWrap/>
            <w:vAlign w:val="bottom"/>
            <w:hideMark/>
            <w:tcPrChange w:id="1453" w:author="Andrés González Santa Cruz (andres.gonzalez.s)" w:date="2024-01-29T11:40:00Z">
              <w:tcPr>
                <w:tcW w:w="310" w:type="pct"/>
                <w:tcBorders>
                  <w:top w:val="nil"/>
                  <w:left w:val="nil"/>
                  <w:right w:val="nil"/>
                </w:tcBorders>
                <w:shd w:val="clear" w:color="auto" w:fill="auto"/>
                <w:noWrap/>
                <w:vAlign w:val="bottom"/>
                <w:hideMark/>
              </w:tcPr>
            </w:tcPrChange>
          </w:tcPr>
          <w:p w14:paraId="370DCBBA"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right w:val="nil"/>
            </w:tcBorders>
            <w:shd w:val="clear" w:color="auto" w:fill="auto"/>
            <w:noWrap/>
            <w:vAlign w:val="bottom"/>
            <w:hideMark/>
            <w:tcPrChange w:id="1454" w:author="Andrés González Santa Cruz (andres.gonzalez.s)" w:date="2024-01-29T11:40:00Z">
              <w:tcPr>
                <w:tcW w:w="280" w:type="pct"/>
                <w:tcBorders>
                  <w:top w:val="nil"/>
                  <w:left w:val="nil"/>
                  <w:right w:val="nil"/>
                </w:tcBorders>
                <w:shd w:val="clear" w:color="auto" w:fill="auto"/>
                <w:noWrap/>
                <w:vAlign w:val="bottom"/>
                <w:hideMark/>
              </w:tcPr>
            </w:tcPrChange>
          </w:tcPr>
          <w:p w14:paraId="61450EFF"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63A52800" w14:textId="77777777" w:rsidTr="00374F04">
        <w:trPr>
          <w:trHeight w:val="170"/>
          <w:trPrChange w:id="1455" w:author="Andrés González Santa Cruz (andres.gonzalez.s)" w:date="2024-01-29T11:41:00Z">
            <w:trPr>
              <w:trHeight w:val="170"/>
            </w:trPr>
          </w:trPrChange>
        </w:trPr>
        <w:tc>
          <w:tcPr>
            <w:tcW w:w="1288" w:type="pct"/>
            <w:tcBorders>
              <w:top w:val="nil"/>
              <w:left w:val="nil"/>
              <w:bottom w:val="nil"/>
              <w:right w:val="nil"/>
            </w:tcBorders>
            <w:shd w:val="clear" w:color="auto" w:fill="auto"/>
            <w:noWrap/>
            <w:vAlign w:val="bottom"/>
            <w:hideMark/>
            <w:tcPrChange w:id="1456" w:author="Andrés González Santa Cruz (andres.gonzalez.s)" w:date="2024-01-29T11:41:00Z">
              <w:tcPr>
                <w:tcW w:w="1288" w:type="pct"/>
                <w:tcBorders>
                  <w:top w:val="nil"/>
                  <w:left w:val="nil"/>
                  <w:bottom w:val="single" w:sz="4" w:space="0" w:color="auto"/>
                  <w:right w:val="nil"/>
                </w:tcBorders>
                <w:shd w:val="clear" w:color="auto" w:fill="auto"/>
                <w:noWrap/>
                <w:vAlign w:val="bottom"/>
                <w:hideMark/>
              </w:tcPr>
            </w:tcPrChange>
          </w:tcPr>
          <w:p w14:paraId="61235F41" w14:textId="77777777" w:rsidR="001F3EFD" w:rsidRPr="00A912ED" w:rsidRDefault="001F3EFD" w:rsidP="001F3EFD">
            <w:pPr>
              <w:spacing w:after="0" w:line="240" w:lineRule="auto"/>
              <w:jc w:val="left"/>
              <w:rPr>
                <w:rFonts w:eastAsia="Times New Roman" w:cs="Times New Roman"/>
                <w:sz w:val="14"/>
                <w:szCs w:val="14"/>
                <w:lang w:val="es-CL" w:eastAsia="es-CL"/>
              </w:rPr>
            </w:pPr>
          </w:p>
        </w:tc>
        <w:tc>
          <w:tcPr>
            <w:tcW w:w="954" w:type="pct"/>
            <w:tcBorders>
              <w:top w:val="nil"/>
              <w:left w:val="nil"/>
              <w:bottom w:val="nil"/>
              <w:right w:val="nil"/>
            </w:tcBorders>
            <w:shd w:val="clear" w:color="auto" w:fill="auto"/>
            <w:noWrap/>
            <w:vAlign w:val="bottom"/>
            <w:hideMark/>
            <w:tcPrChange w:id="1457" w:author="Andrés González Santa Cruz (andres.gonzalez.s)" w:date="2024-01-29T11:41:00Z">
              <w:tcPr>
                <w:tcW w:w="954" w:type="pct"/>
                <w:tcBorders>
                  <w:top w:val="nil"/>
                  <w:left w:val="nil"/>
                  <w:bottom w:val="single" w:sz="4" w:space="0" w:color="auto"/>
                  <w:right w:val="nil"/>
                </w:tcBorders>
                <w:shd w:val="clear" w:color="auto" w:fill="auto"/>
                <w:noWrap/>
                <w:vAlign w:val="bottom"/>
                <w:hideMark/>
              </w:tcPr>
            </w:tcPrChange>
          </w:tcPr>
          <w:p w14:paraId="250A2039" w14:textId="77777777" w:rsidR="001F3EFD" w:rsidRPr="00A912ED" w:rsidRDefault="001F3EFD" w:rsidP="001F3EFD">
            <w:pPr>
              <w:spacing w:after="0" w:line="240" w:lineRule="auto"/>
              <w:jc w:val="left"/>
              <w:rPr>
                <w:rFonts w:eastAsia="Times New Roman" w:cs="Calibri"/>
                <w:color w:val="000000"/>
                <w:sz w:val="14"/>
                <w:szCs w:val="14"/>
                <w:lang w:val="es-CL" w:eastAsia="es-CL"/>
              </w:rPr>
            </w:pPr>
            <w:proofErr w:type="spellStart"/>
            <w:r w:rsidRPr="00A912ED">
              <w:rPr>
                <w:rFonts w:eastAsia="Times New Roman" w:cs="Calibri"/>
                <w:color w:val="000000"/>
                <w:sz w:val="14"/>
                <w:szCs w:val="14"/>
                <w:lang w:val="es-CL" w:eastAsia="es-CL"/>
              </w:rPr>
              <w:t>One</w:t>
            </w:r>
            <w:proofErr w:type="spellEnd"/>
            <w:r w:rsidRPr="00A912ED">
              <w:rPr>
                <w:rFonts w:eastAsia="Times New Roman" w:cs="Calibri"/>
                <w:color w:val="000000"/>
                <w:sz w:val="14"/>
                <w:szCs w:val="14"/>
                <w:lang w:val="es-CL" w:eastAsia="es-CL"/>
              </w:rPr>
              <w:t xml:space="preserve"> </w:t>
            </w:r>
            <w:proofErr w:type="spellStart"/>
            <w:r w:rsidRPr="00A912ED">
              <w:rPr>
                <w:rFonts w:eastAsia="Times New Roman" w:cs="Calibri"/>
                <w:color w:val="000000"/>
                <w:sz w:val="14"/>
                <w:szCs w:val="14"/>
                <w:lang w:val="es-CL" w:eastAsia="es-CL"/>
              </w:rPr>
              <w:t>or</w:t>
            </w:r>
            <w:proofErr w:type="spellEnd"/>
            <w:r w:rsidRPr="00A912ED">
              <w:rPr>
                <w:rFonts w:eastAsia="Times New Roman" w:cs="Calibri"/>
                <w:color w:val="000000"/>
                <w:sz w:val="14"/>
                <w:szCs w:val="14"/>
                <w:lang w:val="es-CL" w:eastAsia="es-CL"/>
              </w:rPr>
              <w:t xml:space="preserve"> more</w:t>
            </w:r>
          </w:p>
        </w:tc>
        <w:tc>
          <w:tcPr>
            <w:tcW w:w="723" w:type="pct"/>
            <w:tcBorders>
              <w:top w:val="nil"/>
              <w:left w:val="nil"/>
              <w:bottom w:val="nil"/>
              <w:right w:val="nil"/>
            </w:tcBorders>
            <w:shd w:val="clear" w:color="auto" w:fill="auto"/>
            <w:noWrap/>
            <w:vAlign w:val="bottom"/>
            <w:hideMark/>
            <w:tcPrChange w:id="1458" w:author="Andrés González Santa Cruz (andres.gonzalez.s)" w:date="2024-01-29T11:41:00Z">
              <w:tcPr>
                <w:tcW w:w="723" w:type="pct"/>
                <w:tcBorders>
                  <w:top w:val="nil"/>
                  <w:left w:val="nil"/>
                  <w:bottom w:val="single" w:sz="4" w:space="0" w:color="auto"/>
                  <w:right w:val="nil"/>
                </w:tcBorders>
                <w:shd w:val="clear" w:color="auto" w:fill="auto"/>
                <w:noWrap/>
                <w:vAlign w:val="bottom"/>
                <w:hideMark/>
              </w:tcPr>
            </w:tcPrChange>
          </w:tcPr>
          <w:p w14:paraId="1082FBDC"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5547 </w:t>
            </w:r>
            <w:proofErr w:type="gramStart"/>
            <w:r w:rsidRPr="00A912ED">
              <w:rPr>
                <w:rFonts w:eastAsia="Times New Roman" w:cs="Calibri"/>
                <w:color w:val="000000"/>
                <w:sz w:val="14"/>
                <w:szCs w:val="14"/>
                <w:lang w:val="es-CL" w:eastAsia="es-CL"/>
              </w:rPr>
              <w:t>( 6.5</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459" w:author="Andrés González Santa Cruz (andres.gonzalez.s)" w:date="2024-01-29T11:41:00Z">
              <w:tcPr>
                <w:tcW w:w="723" w:type="pct"/>
                <w:tcBorders>
                  <w:top w:val="nil"/>
                  <w:left w:val="nil"/>
                  <w:bottom w:val="single" w:sz="4" w:space="0" w:color="auto"/>
                  <w:right w:val="nil"/>
                </w:tcBorders>
                <w:shd w:val="clear" w:color="auto" w:fill="auto"/>
                <w:noWrap/>
                <w:vAlign w:val="bottom"/>
                <w:hideMark/>
              </w:tcPr>
            </w:tcPrChange>
          </w:tcPr>
          <w:p w14:paraId="0C04CF89"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1732 </w:t>
            </w:r>
            <w:proofErr w:type="gramStart"/>
            <w:r w:rsidRPr="00A912ED">
              <w:rPr>
                <w:rFonts w:eastAsia="Times New Roman" w:cs="Calibri"/>
                <w:color w:val="000000"/>
                <w:sz w:val="14"/>
                <w:szCs w:val="14"/>
                <w:lang w:val="es-CL" w:eastAsia="es-CL"/>
              </w:rPr>
              <w:t>(  7.7</w:t>
            </w:r>
            <w:proofErr w:type="gramEnd"/>
            <w:r w:rsidRPr="00A912ED">
              <w:rPr>
                <w:rFonts w:eastAsia="Times New Roman" w:cs="Calibri"/>
                <w:color w:val="000000"/>
                <w:sz w:val="14"/>
                <w:szCs w:val="14"/>
                <w:lang w:val="es-CL" w:eastAsia="es-CL"/>
              </w:rPr>
              <w:t xml:space="preserve">) </w:t>
            </w:r>
          </w:p>
        </w:tc>
        <w:tc>
          <w:tcPr>
            <w:tcW w:w="723" w:type="pct"/>
            <w:tcBorders>
              <w:top w:val="nil"/>
              <w:left w:val="nil"/>
              <w:bottom w:val="nil"/>
              <w:right w:val="nil"/>
            </w:tcBorders>
            <w:shd w:val="clear" w:color="auto" w:fill="auto"/>
            <w:noWrap/>
            <w:vAlign w:val="bottom"/>
            <w:hideMark/>
            <w:tcPrChange w:id="1460" w:author="Andrés González Santa Cruz (andres.gonzalez.s)" w:date="2024-01-29T11:41:00Z">
              <w:tcPr>
                <w:tcW w:w="723" w:type="pct"/>
                <w:tcBorders>
                  <w:top w:val="nil"/>
                  <w:left w:val="nil"/>
                  <w:bottom w:val="single" w:sz="4" w:space="0" w:color="auto"/>
                  <w:right w:val="nil"/>
                </w:tcBorders>
                <w:shd w:val="clear" w:color="auto" w:fill="auto"/>
                <w:noWrap/>
                <w:vAlign w:val="bottom"/>
                <w:hideMark/>
              </w:tcPr>
            </w:tcPrChange>
          </w:tcPr>
          <w:p w14:paraId="2F9A7F7B" w14:textId="77777777" w:rsidR="001F3EFD" w:rsidRPr="00A912ED" w:rsidRDefault="001F3EFD" w:rsidP="001F3EFD">
            <w:pPr>
              <w:spacing w:after="0" w:line="240" w:lineRule="auto"/>
              <w:jc w:val="right"/>
              <w:rPr>
                <w:rFonts w:eastAsia="Times New Roman" w:cs="Calibri"/>
                <w:color w:val="000000"/>
                <w:sz w:val="14"/>
                <w:szCs w:val="14"/>
                <w:lang w:val="es-CL" w:eastAsia="es-CL"/>
              </w:rPr>
            </w:pPr>
            <w:r w:rsidRPr="00A912ED">
              <w:rPr>
                <w:rFonts w:eastAsia="Times New Roman" w:cs="Calibri"/>
                <w:color w:val="000000"/>
                <w:sz w:val="14"/>
                <w:szCs w:val="14"/>
                <w:lang w:val="es-CL" w:eastAsia="es-CL"/>
              </w:rPr>
              <w:t xml:space="preserve">   3815 </w:t>
            </w:r>
            <w:proofErr w:type="gramStart"/>
            <w:r w:rsidRPr="00A912ED">
              <w:rPr>
                <w:rFonts w:eastAsia="Times New Roman" w:cs="Calibri"/>
                <w:color w:val="000000"/>
                <w:sz w:val="14"/>
                <w:szCs w:val="14"/>
                <w:lang w:val="es-CL" w:eastAsia="es-CL"/>
              </w:rPr>
              <w:t>( 6.1</w:t>
            </w:r>
            <w:proofErr w:type="gramEnd"/>
            <w:r w:rsidRPr="00A912ED">
              <w:rPr>
                <w:rFonts w:eastAsia="Times New Roman" w:cs="Calibri"/>
                <w:color w:val="000000"/>
                <w:sz w:val="14"/>
                <w:szCs w:val="14"/>
                <w:lang w:val="es-CL" w:eastAsia="es-CL"/>
              </w:rPr>
              <w:t xml:space="preserve">) </w:t>
            </w:r>
          </w:p>
        </w:tc>
        <w:tc>
          <w:tcPr>
            <w:tcW w:w="310" w:type="pct"/>
            <w:tcBorders>
              <w:top w:val="nil"/>
              <w:left w:val="nil"/>
              <w:bottom w:val="nil"/>
              <w:right w:val="nil"/>
            </w:tcBorders>
            <w:shd w:val="clear" w:color="auto" w:fill="auto"/>
            <w:noWrap/>
            <w:vAlign w:val="bottom"/>
            <w:hideMark/>
            <w:tcPrChange w:id="1461" w:author="Andrés González Santa Cruz (andres.gonzalez.s)" w:date="2024-01-29T11:41:00Z">
              <w:tcPr>
                <w:tcW w:w="310" w:type="pct"/>
                <w:tcBorders>
                  <w:top w:val="nil"/>
                  <w:left w:val="nil"/>
                  <w:bottom w:val="single" w:sz="4" w:space="0" w:color="auto"/>
                  <w:right w:val="nil"/>
                </w:tcBorders>
                <w:shd w:val="clear" w:color="auto" w:fill="auto"/>
                <w:noWrap/>
                <w:vAlign w:val="bottom"/>
                <w:hideMark/>
              </w:tcPr>
            </w:tcPrChange>
          </w:tcPr>
          <w:p w14:paraId="55195AD0" w14:textId="77777777" w:rsidR="001F3EFD" w:rsidRPr="00A912ED" w:rsidRDefault="001F3EFD" w:rsidP="001F3EFD">
            <w:pPr>
              <w:spacing w:after="0" w:line="240" w:lineRule="auto"/>
              <w:jc w:val="right"/>
              <w:rPr>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hideMark/>
            <w:tcPrChange w:id="1462" w:author="Andrés González Santa Cruz (andres.gonzalez.s)" w:date="2024-01-29T11:41:00Z">
              <w:tcPr>
                <w:tcW w:w="280" w:type="pct"/>
                <w:tcBorders>
                  <w:top w:val="nil"/>
                  <w:left w:val="nil"/>
                  <w:bottom w:val="single" w:sz="4" w:space="0" w:color="auto"/>
                  <w:right w:val="nil"/>
                </w:tcBorders>
                <w:shd w:val="clear" w:color="auto" w:fill="auto"/>
                <w:noWrap/>
                <w:vAlign w:val="bottom"/>
                <w:hideMark/>
              </w:tcPr>
            </w:tcPrChange>
          </w:tcPr>
          <w:p w14:paraId="32CFA978" w14:textId="77777777" w:rsidR="001F3EFD" w:rsidRPr="00A912ED" w:rsidRDefault="001F3EFD" w:rsidP="001126FC">
            <w:pPr>
              <w:spacing w:after="0" w:line="240" w:lineRule="auto"/>
              <w:jc w:val="right"/>
              <w:rPr>
                <w:rFonts w:eastAsia="Times New Roman" w:cs="Times New Roman"/>
                <w:sz w:val="14"/>
                <w:szCs w:val="14"/>
                <w:lang w:val="es-CL" w:eastAsia="es-CL"/>
              </w:rPr>
            </w:pPr>
          </w:p>
        </w:tc>
      </w:tr>
      <w:tr w:rsidR="001F3EFD" w:rsidRPr="00A912ED" w14:paraId="64DD9788" w14:textId="77777777" w:rsidTr="00374F04">
        <w:trPr>
          <w:trHeight w:val="170"/>
          <w:ins w:id="1463" w:author="Andrés González Santa Cruz (andres.gonzalez.s)" w:date="2024-01-29T11:41:00Z"/>
          <w:trPrChange w:id="1464" w:author="Andrés González Santa Cruz (andres.gonzalez.s)" w:date="2024-01-29T11:41:00Z">
            <w:trPr>
              <w:trHeight w:val="170"/>
            </w:trPr>
          </w:trPrChange>
        </w:trPr>
        <w:tc>
          <w:tcPr>
            <w:tcW w:w="1288" w:type="pct"/>
            <w:tcBorders>
              <w:top w:val="nil"/>
              <w:left w:val="nil"/>
              <w:bottom w:val="nil"/>
              <w:right w:val="nil"/>
            </w:tcBorders>
            <w:shd w:val="clear" w:color="auto" w:fill="auto"/>
            <w:noWrap/>
            <w:vAlign w:val="bottom"/>
            <w:tcPrChange w:id="1465" w:author="Andrés González Santa Cruz (andres.gonzalez.s)" w:date="2024-01-29T11:41:00Z">
              <w:tcPr>
                <w:tcW w:w="1288" w:type="pct"/>
                <w:tcBorders>
                  <w:top w:val="nil"/>
                  <w:left w:val="nil"/>
                  <w:bottom w:val="single" w:sz="4" w:space="0" w:color="auto"/>
                  <w:right w:val="nil"/>
                </w:tcBorders>
                <w:shd w:val="clear" w:color="auto" w:fill="auto"/>
                <w:noWrap/>
                <w:vAlign w:val="bottom"/>
              </w:tcPr>
            </w:tcPrChange>
          </w:tcPr>
          <w:p w14:paraId="11A35C86" w14:textId="435F1F33" w:rsidR="001F3EFD" w:rsidRPr="00A912ED" w:rsidRDefault="001F3EFD" w:rsidP="001F3EFD">
            <w:pPr>
              <w:spacing w:after="0" w:line="240" w:lineRule="auto"/>
              <w:jc w:val="left"/>
              <w:rPr>
                <w:ins w:id="1466" w:author="Andrés González Santa Cruz (andres.gonzalez.s)" w:date="2024-01-29T11:41:00Z"/>
                <w:rFonts w:eastAsia="Times New Roman" w:cs="Times New Roman"/>
                <w:sz w:val="14"/>
                <w:szCs w:val="14"/>
                <w:lang w:val="es-CL" w:eastAsia="es-CL"/>
              </w:rPr>
            </w:pPr>
            <w:proofErr w:type="spellStart"/>
            <w:ins w:id="1467" w:author="Andrés González Santa Cruz (andres.gonzalez.s)" w:date="2024-01-29T11:41:00Z">
              <w:r w:rsidRPr="00374F04">
                <w:rPr>
                  <w:rFonts w:eastAsia="Times New Roman" w:cs="Times New Roman"/>
                  <w:sz w:val="14"/>
                  <w:szCs w:val="14"/>
                  <w:lang w:val="es-CL" w:eastAsia="es-CL"/>
                </w:rPr>
                <w:t>Biopsychosocial</w:t>
              </w:r>
              <w:proofErr w:type="spellEnd"/>
              <w:r w:rsidRPr="00374F04">
                <w:rPr>
                  <w:rFonts w:eastAsia="Times New Roman" w:cs="Times New Roman"/>
                  <w:sz w:val="14"/>
                  <w:szCs w:val="14"/>
                  <w:lang w:val="es-CL" w:eastAsia="es-CL"/>
                </w:rPr>
                <w:t xml:space="preserve"> </w:t>
              </w:r>
              <w:proofErr w:type="spellStart"/>
              <w:r w:rsidRPr="00374F04">
                <w:rPr>
                  <w:rFonts w:eastAsia="Times New Roman" w:cs="Times New Roman"/>
                  <w:sz w:val="14"/>
                  <w:szCs w:val="14"/>
                  <w:lang w:val="es-CL" w:eastAsia="es-CL"/>
                </w:rPr>
                <w:t>compromise</w:t>
              </w:r>
              <w:proofErr w:type="spellEnd"/>
              <w:r w:rsidRPr="00374F04">
                <w:rPr>
                  <w:rFonts w:eastAsia="Times New Roman" w:cs="Times New Roman"/>
                  <w:sz w:val="14"/>
                  <w:szCs w:val="14"/>
                  <w:lang w:val="es-CL" w:eastAsia="es-CL"/>
                </w:rPr>
                <w:t xml:space="preserve"> (%)</w:t>
              </w:r>
            </w:ins>
          </w:p>
        </w:tc>
        <w:tc>
          <w:tcPr>
            <w:tcW w:w="954" w:type="pct"/>
            <w:tcBorders>
              <w:top w:val="nil"/>
              <w:left w:val="nil"/>
              <w:bottom w:val="nil"/>
              <w:right w:val="nil"/>
            </w:tcBorders>
            <w:shd w:val="clear" w:color="auto" w:fill="auto"/>
            <w:noWrap/>
            <w:vAlign w:val="bottom"/>
            <w:tcPrChange w:id="1468" w:author="Andrés González Santa Cruz (andres.gonzalez.s)" w:date="2024-01-29T11:41:00Z">
              <w:tcPr>
                <w:tcW w:w="954" w:type="pct"/>
                <w:tcBorders>
                  <w:top w:val="nil"/>
                  <w:left w:val="nil"/>
                  <w:bottom w:val="single" w:sz="4" w:space="0" w:color="auto"/>
                  <w:right w:val="nil"/>
                </w:tcBorders>
                <w:shd w:val="clear" w:color="auto" w:fill="auto"/>
                <w:noWrap/>
                <w:vAlign w:val="bottom"/>
              </w:tcPr>
            </w:tcPrChange>
          </w:tcPr>
          <w:p w14:paraId="43212B3D" w14:textId="77777777" w:rsidR="001F3EFD" w:rsidRPr="00A912ED" w:rsidRDefault="001F3EFD" w:rsidP="001F3EFD">
            <w:pPr>
              <w:spacing w:after="0" w:line="240" w:lineRule="auto"/>
              <w:jc w:val="left"/>
              <w:rPr>
                <w:ins w:id="1469" w:author="Andrés González Santa Cruz (andres.gonzalez.s)" w:date="2024-01-29T11:41:00Z"/>
                <w:rFonts w:eastAsia="Times New Roman" w:cs="Calibri"/>
                <w:color w:val="000000"/>
                <w:sz w:val="14"/>
                <w:szCs w:val="14"/>
                <w:lang w:val="es-CL" w:eastAsia="es-CL"/>
              </w:rPr>
            </w:pPr>
          </w:p>
        </w:tc>
        <w:tc>
          <w:tcPr>
            <w:tcW w:w="723" w:type="pct"/>
            <w:tcBorders>
              <w:top w:val="nil"/>
              <w:left w:val="nil"/>
              <w:bottom w:val="nil"/>
              <w:right w:val="nil"/>
            </w:tcBorders>
            <w:shd w:val="clear" w:color="auto" w:fill="auto"/>
            <w:noWrap/>
            <w:vAlign w:val="bottom"/>
            <w:tcPrChange w:id="1470" w:author="Andrés González Santa Cruz (andres.gonzalez.s)" w:date="2024-01-29T11:41:00Z">
              <w:tcPr>
                <w:tcW w:w="723" w:type="pct"/>
                <w:tcBorders>
                  <w:top w:val="nil"/>
                  <w:left w:val="nil"/>
                  <w:bottom w:val="single" w:sz="4" w:space="0" w:color="auto"/>
                  <w:right w:val="nil"/>
                </w:tcBorders>
                <w:shd w:val="clear" w:color="auto" w:fill="auto"/>
                <w:noWrap/>
                <w:vAlign w:val="bottom"/>
              </w:tcPr>
            </w:tcPrChange>
          </w:tcPr>
          <w:p w14:paraId="6A84A397" w14:textId="77777777" w:rsidR="001F3EFD" w:rsidRPr="00A912ED" w:rsidRDefault="001F3EFD" w:rsidP="001F3EFD">
            <w:pPr>
              <w:spacing w:after="0" w:line="240" w:lineRule="auto"/>
              <w:jc w:val="right"/>
              <w:rPr>
                <w:ins w:id="1471" w:author="Andrés González Santa Cruz (andres.gonzalez.s)" w:date="2024-01-29T11:41:00Z"/>
                <w:rFonts w:eastAsia="Times New Roman" w:cs="Calibri"/>
                <w:color w:val="000000"/>
                <w:sz w:val="14"/>
                <w:szCs w:val="14"/>
                <w:lang w:val="es-CL" w:eastAsia="es-CL"/>
              </w:rPr>
            </w:pPr>
          </w:p>
        </w:tc>
        <w:tc>
          <w:tcPr>
            <w:tcW w:w="723" w:type="pct"/>
            <w:tcBorders>
              <w:top w:val="nil"/>
              <w:left w:val="nil"/>
              <w:bottom w:val="nil"/>
              <w:right w:val="nil"/>
            </w:tcBorders>
            <w:shd w:val="clear" w:color="auto" w:fill="auto"/>
            <w:noWrap/>
            <w:vAlign w:val="bottom"/>
            <w:tcPrChange w:id="1472" w:author="Andrés González Santa Cruz (andres.gonzalez.s)" w:date="2024-01-29T11:41:00Z">
              <w:tcPr>
                <w:tcW w:w="723" w:type="pct"/>
                <w:tcBorders>
                  <w:top w:val="nil"/>
                  <w:left w:val="nil"/>
                  <w:bottom w:val="single" w:sz="4" w:space="0" w:color="auto"/>
                  <w:right w:val="nil"/>
                </w:tcBorders>
                <w:shd w:val="clear" w:color="auto" w:fill="auto"/>
                <w:noWrap/>
                <w:vAlign w:val="bottom"/>
              </w:tcPr>
            </w:tcPrChange>
          </w:tcPr>
          <w:p w14:paraId="7D84CF4A" w14:textId="77777777" w:rsidR="001F3EFD" w:rsidRPr="00A912ED" w:rsidRDefault="001F3EFD" w:rsidP="001F3EFD">
            <w:pPr>
              <w:spacing w:after="0" w:line="240" w:lineRule="auto"/>
              <w:jc w:val="right"/>
              <w:rPr>
                <w:ins w:id="1473" w:author="Andrés González Santa Cruz (andres.gonzalez.s)" w:date="2024-01-29T11:41:00Z"/>
                <w:rFonts w:eastAsia="Times New Roman" w:cs="Calibri"/>
                <w:color w:val="000000"/>
                <w:sz w:val="14"/>
                <w:szCs w:val="14"/>
                <w:lang w:val="es-CL" w:eastAsia="es-CL"/>
              </w:rPr>
            </w:pPr>
          </w:p>
        </w:tc>
        <w:tc>
          <w:tcPr>
            <w:tcW w:w="723" w:type="pct"/>
            <w:tcBorders>
              <w:top w:val="nil"/>
              <w:left w:val="nil"/>
              <w:bottom w:val="nil"/>
              <w:right w:val="nil"/>
            </w:tcBorders>
            <w:shd w:val="clear" w:color="auto" w:fill="auto"/>
            <w:noWrap/>
            <w:vAlign w:val="bottom"/>
            <w:tcPrChange w:id="1474" w:author="Andrés González Santa Cruz (andres.gonzalez.s)" w:date="2024-01-29T11:41:00Z">
              <w:tcPr>
                <w:tcW w:w="723" w:type="pct"/>
                <w:tcBorders>
                  <w:top w:val="nil"/>
                  <w:left w:val="nil"/>
                  <w:bottom w:val="single" w:sz="4" w:space="0" w:color="auto"/>
                  <w:right w:val="nil"/>
                </w:tcBorders>
                <w:shd w:val="clear" w:color="auto" w:fill="auto"/>
                <w:noWrap/>
                <w:vAlign w:val="bottom"/>
              </w:tcPr>
            </w:tcPrChange>
          </w:tcPr>
          <w:p w14:paraId="6B113840" w14:textId="77777777" w:rsidR="001F3EFD" w:rsidRPr="00A912ED" w:rsidRDefault="001F3EFD" w:rsidP="001F3EFD">
            <w:pPr>
              <w:spacing w:after="0" w:line="240" w:lineRule="auto"/>
              <w:jc w:val="right"/>
              <w:rPr>
                <w:ins w:id="1475" w:author="Andrés González Santa Cruz (andres.gonzalez.s)" w:date="2024-01-29T11:41:00Z"/>
                <w:rFonts w:eastAsia="Times New Roman" w:cs="Calibri"/>
                <w:color w:val="000000"/>
                <w:sz w:val="14"/>
                <w:szCs w:val="14"/>
                <w:lang w:val="es-CL" w:eastAsia="es-CL"/>
              </w:rPr>
            </w:pPr>
          </w:p>
        </w:tc>
        <w:tc>
          <w:tcPr>
            <w:tcW w:w="310" w:type="pct"/>
            <w:tcBorders>
              <w:top w:val="nil"/>
              <w:left w:val="nil"/>
              <w:bottom w:val="nil"/>
              <w:right w:val="nil"/>
            </w:tcBorders>
            <w:shd w:val="clear" w:color="auto" w:fill="auto"/>
            <w:noWrap/>
            <w:vAlign w:val="bottom"/>
            <w:tcPrChange w:id="1476" w:author="Andrés González Santa Cruz (andres.gonzalez.s)" w:date="2024-01-29T11:41:00Z">
              <w:tcPr>
                <w:tcW w:w="310" w:type="pct"/>
                <w:tcBorders>
                  <w:top w:val="nil"/>
                  <w:left w:val="nil"/>
                  <w:bottom w:val="single" w:sz="4" w:space="0" w:color="auto"/>
                  <w:right w:val="nil"/>
                </w:tcBorders>
                <w:shd w:val="clear" w:color="auto" w:fill="auto"/>
                <w:noWrap/>
                <w:vAlign w:val="bottom"/>
              </w:tcPr>
            </w:tcPrChange>
          </w:tcPr>
          <w:p w14:paraId="0EA7DE86" w14:textId="77777777" w:rsidR="001F3EFD" w:rsidRPr="00A912ED" w:rsidRDefault="001F3EFD" w:rsidP="001F3EFD">
            <w:pPr>
              <w:spacing w:after="0" w:line="240" w:lineRule="auto"/>
              <w:jc w:val="right"/>
              <w:rPr>
                <w:ins w:id="1477" w:author="Andrés González Santa Cruz (andres.gonzalez.s)" w:date="2024-01-29T11:41:00Z"/>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tcPrChange w:id="1478" w:author="Andrés González Santa Cruz (andres.gonzalez.s)" w:date="2024-01-29T11:41:00Z">
              <w:tcPr>
                <w:tcW w:w="279" w:type="pct"/>
                <w:tcBorders>
                  <w:top w:val="nil"/>
                  <w:left w:val="nil"/>
                  <w:bottom w:val="single" w:sz="4" w:space="0" w:color="auto"/>
                  <w:right w:val="nil"/>
                </w:tcBorders>
                <w:shd w:val="clear" w:color="auto" w:fill="auto"/>
                <w:noWrap/>
                <w:vAlign w:val="bottom"/>
              </w:tcPr>
            </w:tcPrChange>
          </w:tcPr>
          <w:p w14:paraId="5910641D" w14:textId="77777777" w:rsidR="001F3EFD" w:rsidRPr="00A912ED" w:rsidRDefault="001F3EFD" w:rsidP="001F3EFD">
            <w:pPr>
              <w:spacing w:after="0" w:line="240" w:lineRule="auto"/>
              <w:jc w:val="right"/>
              <w:rPr>
                <w:ins w:id="1479" w:author="Andrés González Santa Cruz (andres.gonzalez.s)" w:date="2024-01-29T11:41:00Z"/>
                <w:rFonts w:eastAsia="Times New Roman" w:cs="Times New Roman"/>
                <w:sz w:val="14"/>
                <w:szCs w:val="14"/>
                <w:lang w:val="es-CL" w:eastAsia="es-CL"/>
              </w:rPr>
            </w:pPr>
          </w:p>
        </w:tc>
      </w:tr>
      <w:tr w:rsidR="001F3EFD" w:rsidRPr="00A912ED" w14:paraId="1DF1982E" w14:textId="77777777" w:rsidTr="00E50BB1">
        <w:trPr>
          <w:trHeight w:val="170"/>
          <w:ins w:id="1480" w:author="Andrés González Santa Cruz (andres.gonzalez.s)" w:date="2024-01-29T11:41:00Z"/>
          <w:trPrChange w:id="1481" w:author="Andrés González Santa Cruz (andres.gonzalez.s)" w:date="2024-01-29T11:43:00Z">
            <w:trPr>
              <w:trHeight w:val="170"/>
            </w:trPr>
          </w:trPrChange>
        </w:trPr>
        <w:tc>
          <w:tcPr>
            <w:tcW w:w="1288" w:type="pct"/>
            <w:tcBorders>
              <w:top w:val="nil"/>
              <w:left w:val="nil"/>
              <w:bottom w:val="nil"/>
              <w:right w:val="nil"/>
            </w:tcBorders>
            <w:shd w:val="clear" w:color="auto" w:fill="auto"/>
            <w:noWrap/>
            <w:vAlign w:val="bottom"/>
            <w:tcPrChange w:id="1482" w:author="Andrés González Santa Cruz (andres.gonzalez.s)" w:date="2024-01-29T11:43:00Z">
              <w:tcPr>
                <w:tcW w:w="1288" w:type="pct"/>
                <w:tcBorders>
                  <w:top w:val="nil"/>
                  <w:left w:val="nil"/>
                  <w:bottom w:val="single" w:sz="4" w:space="0" w:color="auto"/>
                  <w:right w:val="nil"/>
                </w:tcBorders>
                <w:shd w:val="clear" w:color="auto" w:fill="auto"/>
                <w:noWrap/>
                <w:vAlign w:val="bottom"/>
              </w:tcPr>
            </w:tcPrChange>
          </w:tcPr>
          <w:p w14:paraId="11B9C3BE" w14:textId="77777777" w:rsidR="001F3EFD" w:rsidRPr="00A912ED" w:rsidRDefault="001F3EFD" w:rsidP="001F3EFD">
            <w:pPr>
              <w:spacing w:after="0" w:line="240" w:lineRule="auto"/>
              <w:jc w:val="left"/>
              <w:rPr>
                <w:ins w:id="1483" w:author="Andrés González Santa Cruz (andres.gonzalez.s)" w:date="2024-01-29T11:41:00Z"/>
                <w:rFonts w:eastAsia="Times New Roman" w:cs="Times New Roman"/>
                <w:sz w:val="14"/>
                <w:szCs w:val="14"/>
                <w:lang w:val="es-CL" w:eastAsia="es-CL"/>
              </w:rPr>
            </w:pPr>
          </w:p>
        </w:tc>
        <w:tc>
          <w:tcPr>
            <w:tcW w:w="954" w:type="pct"/>
            <w:tcBorders>
              <w:top w:val="nil"/>
              <w:left w:val="nil"/>
              <w:bottom w:val="nil"/>
              <w:right w:val="nil"/>
            </w:tcBorders>
            <w:shd w:val="clear" w:color="000000" w:fill="FFFF00"/>
            <w:noWrap/>
            <w:vAlign w:val="bottom"/>
            <w:tcPrChange w:id="1484" w:author="Andrés González Santa Cruz (andres.gonzalez.s)" w:date="2024-01-29T11:43:00Z">
              <w:tcPr>
                <w:tcW w:w="954" w:type="pct"/>
                <w:tcBorders>
                  <w:top w:val="nil"/>
                  <w:left w:val="nil"/>
                  <w:bottom w:val="single" w:sz="4" w:space="0" w:color="auto"/>
                  <w:right w:val="nil"/>
                </w:tcBorders>
                <w:shd w:val="clear" w:color="auto" w:fill="auto"/>
                <w:noWrap/>
                <w:vAlign w:val="bottom"/>
              </w:tcPr>
            </w:tcPrChange>
          </w:tcPr>
          <w:p w14:paraId="1E96FFD4" w14:textId="0FA347ED" w:rsidR="001F3EFD" w:rsidRPr="00A912ED" w:rsidRDefault="001F3EFD" w:rsidP="001F3EFD">
            <w:pPr>
              <w:spacing w:after="0" w:line="240" w:lineRule="auto"/>
              <w:jc w:val="left"/>
              <w:rPr>
                <w:ins w:id="1485" w:author="Andrés González Santa Cruz (andres.gonzalez.s)" w:date="2024-01-29T11:41:00Z"/>
                <w:rFonts w:eastAsia="Times New Roman" w:cs="Calibri"/>
                <w:color w:val="000000"/>
                <w:sz w:val="14"/>
                <w:szCs w:val="14"/>
                <w:lang w:val="es-CL" w:eastAsia="es-CL"/>
              </w:rPr>
            </w:pPr>
            <w:ins w:id="1486" w:author="Andrés González Santa Cruz (andres.gonzalez.s)" w:date="2024-01-29T11:42:00Z">
              <w:r w:rsidRPr="00374F04">
                <w:rPr>
                  <w:rFonts w:eastAsia="Times New Roman" w:cs="Calibri"/>
                  <w:color w:val="000000"/>
                  <w:sz w:val="14"/>
                  <w:szCs w:val="14"/>
                  <w:lang w:val="es-CL" w:eastAsia="es-CL"/>
                  <w:rPrChange w:id="1487" w:author="Andrés González Santa Cruz (andres.gonzalez.s)" w:date="2024-01-29T11:42:00Z">
                    <w:rPr>
                      <w:rFonts w:ascii="Calibri" w:hAnsi="Calibri" w:cs="Calibri"/>
                      <w:color w:val="000000"/>
                      <w:sz w:val="22"/>
                    </w:rPr>
                  </w:rPrChange>
                </w:rPr>
                <w:t>1-Mild</w:t>
              </w:r>
            </w:ins>
          </w:p>
        </w:tc>
        <w:tc>
          <w:tcPr>
            <w:tcW w:w="723" w:type="pct"/>
            <w:tcBorders>
              <w:top w:val="nil"/>
              <w:left w:val="nil"/>
              <w:bottom w:val="nil"/>
              <w:right w:val="nil"/>
            </w:tcBorders>
            <w:shd w:val="clear" w:color="auto" w:fill="auto"/>
            <w:noWrap/>
            <w:tcPrChange w:id="1488" w:author="Andrés González Santa Cruz (andres.gonzalez.s)" w:date="2024-01-29T11:43:00Z">
              <w:tcPr>
                <w:tcW w:w="723" w:type="pct"/>
                <w:tcBorders>
                  <w:top w:val="nil"/>
                  <w:left w:val="nil"/>
                  <w:bottom w:val="single" w:sz="4" w:space="0" w:color="auto"/>
                  <w:right w:val="nil"/>
                </w:tcBorders>
                <w:shd w:val="clear" w:color="auto" w:fill="auto"/>
                <w:noWrap/>
                <w:vAlign w:val="bottom"/>
              </w:tcPr>
            </w:tcPrChange>
          </w:tcPr>
          <w:p w14:paraId="21E13D83" w14:textId="32F7635C" w:rsidR="001F3EFD" w:rsidRPr="00A912ED" w:rsidRDefault="001F3EFD" w:rsidP="001F3EFD">
            <w:pPr>
              <w:spacing w:after="0" w:line="240" w:lineRule="auto"/>
              <w:jc w:val="right"/>
              <w:rPr>
                <w:ins w:id="1489" w:author="Andrés González Santa Cruz (andres.gonzalez.s)" w:date="2024-01-29T11:41:00Z"/>
                <w:rFonts w:eastAsia="Times New Roman" w:cs="Calibri"/>
                <w:color w:val="000000"/>
                <w:sz w:val="14"/>
                <w:szCs w:val="14"/>
                <w:lang w:val="es-CL" w:eastAsia="es-CL"/>
              </w:rPr>
            </w:pPr>
            <w:ins w:id="1490" w:author="Andrés González Santa Cruz (andres.gonzalez.s)" w:date="2024-01-29T11:43:00Z">
              <w:r w:rsidRPr="00374F04">
                <w:rPr>
                  <w:rFonts w:eastAsia="Times New Roman" w:cs="Calibri"/>
                  <w:color w:val="000000"/>
                  <w:sz w:val="14"/>
                  <w:szCs w:val="14"/>
                  <w:lang w:val="es-CL" w:eastAsia="es-CL"/>
                  <w:rPrChange w:id="1491" w:author="Andrés González Santa Cruz (andres.gonzalez.s)" w:date="2024-01-29T11:43:00Z">
                    <w:rPr/>
                  </w:rPrChange>
                </w:rPr>
                <w:t xml:space="preserve">   7986 </w:t>
              </w:r>
              <w:proofErr w:type="gramStart"/>
              <w:r w:rsidRPr="00374F04">
                <w:rPr>
                  <w:rFonts w:eastAsia="Times New Roman" w:cs="Calibri"/>
                  <w:color w:val="000000"/>
                  <w:sz w:val="14"/>
                  <w:szCs w:val="14"/>
                  <w:lang w:val="es-CL" w:eastAsia="es-CL"/>
                  <w:rPrChange w:id="1492" w:author="Andrés González Santa Cruz (andres.gonzalez.s)" w:date="2024-01-29T11:43:00Z">
                    <w:rPr/>
                  </w:rPrChange>
                </w:rPr>
                <w:t>( 9.4</w:t>
              </w:r>
              <w:proofErr w:type="gramEnd"/>
              <w:r w:rsidRPr="00374F04">
                <w:rPr>
                  <w:rFonts w:eastAsia="Times New Roman" w:cs="Calibri"/>
                  <w:color w:val="000000"/>
                  <w:sz w:val="14"/>
                  <w:szCs w:val="14"/>
                  <w:lang w:val="es-CL" w:eastAsia="es-CL"/>
                  <w:rPrChange w:id="1493" w:author="Andrés González Santa Cruz (andres.gonzalez.s)" w:date="2024-01-29T11:43:00Z">
                    <w:rPr/>
                  </w:rPrChange>
                </w:rPr>
                <w:t xml:space="preserve">) </w:t>
              </w:r>
            </w:ins>
          </w:p>
        </w:tc>
        <w:tc>
          <w:tcPr>
            <w:tcW w:w="723" w:type="pct"/>
            <w:tcBorders>
              <w:top w:val="nil"/>
              <w:left w:val="nil"/>
              <w:bottom w:val="nil"/>
              <w:right w:val="nil"/>
            </w:tcBorders>
            <w:shd w:val="clear" w:color="auto" w:fill="auto"/>
            <w:noWrap/>
            <w:tcPrChange w:id="1494" w:author="Andrés González Santa Cruz (andres.gonzalez.s)" w:date="2024-01-29T11:43:00Z">
              <w:tcPr>
                <w:tcW w:w="723" w:type="pct"/>
                <w:tcBorders>
                  <w:top w:val="nil"/>
                  <w:left w:val="nil"/>
                  <w:bottom w:val="single" w:sz="4" w:space="0" w:color="auto"/>
                  <w:right w:val="nil"/>
                </w:tcBorders>
                <w:shd w:val="clear" w:color="auto" w:fill="auto"/>
                <w:noWrap/>
                <w:vAlign w:val="bottom"/>
              </w:tcPr>
            </w:tcPrChange>
          </w:tcPr>
          <w:p w14:paraId="590187BB" w14:textId="57AB934B" w:rsidR="001F3EFD" w:rsidRPr="00A912ED" w:rsidRDefault="001F3EFD" w:rsidP="001F3EFD">
            <w:pPr>
              <w:spacing w:after="0" w:line="240" w:lineRule="auto"/>
              <w:jc w:val="right"/>
              <w:rPr>
                <w:ins w:id="1495" w:author="Andrés González Santa Cruz (andres.gonzalez.s)" w:date="2024-01-29T11:41:00Z"/>
                <w:rFonts w:eastAsia="Times New Roman" w:cs="Calibri"/>
                <w:color w:val="000000"/>
                <w:sz w:val="14"/>
                <w:szCs w:val="14"/>
                <w:lang w:val="es-CL" w:eastAsia="es-CL"/>
              </w:rPr>
            </w:pPr>
            <w:ins w:id="1496" w:author="Andrés González Santa Cruz (andres.gonzalez.s)" w:date="2024-01-29T11:43:00Z">
              <w:r w:rsidRPr="00374F04">
                <w:rPr>
                  <w:rFonts w:eastAsia="Times New Roman" w:cs="Calibri"/>
                  <w:color w:val="000000"/>
                  <w:sz w:val="14"/>
                  <w:szCs w:val="14"/>
                  <w:lang w:val="es-CL" w:eastAsia="es-CL"/>
                  <w:rPrChange w:id="1497" w:author="Andrés González Santa Cruz (andres.gonzalez.s)" w:date="2024-01-29T11:43:00Z">
                    <w:rPr/>
                  </w:rPrChange>
                </w:rPr>
                <w:t xml:space="preserve">   3801 (16.9) </w:t>
              </w:r>
            </w:ins>
          </w:p>
        </w:tc>
        <w:tc>
          <w:tcPr>
            <w:tcW w:w="723" w:type="pct"/>
            <w:tcBorders>
              <w:top w:val="nil"/>
              <w:left w:val="nil"/>
              <w:bottom w:val="nil"/>
              <w:right w:val="nil"/>
            </w:tcBorders>
            <w:shd w:val="clear" w:color="auto" w:fill="auto"/>
            <w:noWrap/>
            <w:tcPrChange w:id="1498" w:author="Andrés González Santa Cruz (andres.gonzalez.s)" w:date="2024-01-29T11:43:00Z">
              <w:tcPr>
                <w:tcW w:w="723" w:type="pct"/>
                <w:tcBorders>
                  <w:top w:val="nil"/>
                  <w:left w:val="nil"/>
                  <w:bottom w:val="single" w:sz="4" w:space="0" w:color="auto"/>
                  <w:right w:val="nil"/>
                </w:tcBorders>
                <w:shd w:val="clear" w:color="auto" w:fill="auto"/>
                <w:noWrap/>
                <w:vAlign w:val="bottom"/>
              </w:tcPr>
            </w:tcPrChange>
          </w:tcPr>
          <w:p w14:paraId="2AC0F32B" w14:textId="6C3E7A09" w:rsidR="001F3EFD" w:rsidRPr="00A912ED" w:rsidRDefault="001F3EFD" w:rsidP="001F3EFD">
            <w:pPr>
              <w:spacing w:after="0" w:line="240" w:lineRule="auto"/>
              <w:jc w:val="right"/>
              <w:rPr>
                <w:ins w:id="1499" w:author="Andrés González Santa Cruz (andres.gonzalez.s)" w:date="2024-01-29T11:41:00Z"/>
                <w:rFonts w:eastAsia="Times New Roman" w:cs="Calibri"/>
                <w:color w:val="000000"/>
                <w:sz w:val="14"/>
                <w:szCs w:val="14"/>
                <w:lang w:val="es-CL" w:eastAsia="es-CL"/>
              </w:rPr>
            </w:pPr>
            <w:ins w:id="1500" w:author="Andrés González Santa Cruz (andres.gonzalez.s)" w:date="2024-01-29T11:43:00Z">
              <w:r w:rsidRPr="00374F04">
                <w:rPr>
                  <w:rFonts w:eastAsia="Times New Roman" w:cs="Calibri"/>
                  <w:color w:val="000000"/>
                  <w:sz w:val="14"/>
                  <w:szCs w:val="14"/>
                  <w:lang w:val="es-CL" w:eastAsia="es-CL"/>
                  <w:rPrChange w:id="1501" w:author="Andrés González Santa Cruz (andres.gonzalez.s)" w:date="2024-01-29T11:43:00Z">
                    <w:rPr/>
                  </w:rPrChange>
                </w:rPr>
                <w:t xml:space="preserve">   4185 </w:t>
              </w:r>
              <w:proofErr w:type="gramStart"/>
              <w:r w:rsidRPr="00374F04">
                <w:rPr>
                  <w:rFonts w:eastAsia="Times New Roman" w:cs="Calibri"/>
                  <w:color w:val="000000"/>
                  <w:sz w:val="14"/>
                  <w:szCs w:val="14"/>
                  <w:lang w:val="es-CL" w:eastAsia="es-CL"/>
                  <w:rPrChange w:id="1502" w:author="Andrés González Santa Cruz (andres.gonzalez.s)" w:date="2024-01-29T11:43:00Z">
                    <w:rPr/>
                  </w:rPrChange>
                </w:rPr>
                <w:t>( 6.7</w:t>
              </w:r>
              <w:proofErr w:type="gramEnd"/>
              <w:r w:rsidRPr="00374F04">
                <w:rPr>
                  <w:rFonts w:eastAsia="Times New Roman" w:cs="Calibri"/>
                  <w:color w:val="000000"/>
                  <w:sz w:val="14"/>
                  <w:szCs w:val="14"/>
                  <w:lang w:val="es-CL" w:eastAsia="es-CL"/>
                  <w:rPrChange w:id="1503" w:author="Andrés González Santa Cruz (andres.gonzalez.s)" w:date="2024-01-29T11:43:00Z">
                    <w:rPr/>
                  </w:rPrChange>
                </w:rPr>
                <w:t xml:space="preserve">) </w:t>
              </w:r>
            </w:ins>
          </w:p>
        </w:tc>
        <w:tc>
          <w:tcPr>
            <w:tcW w:w="310" w:type="pct"/>
            <w:tcBorders>
              <w:top w:val="nil"/>
              <w:left w:val="nil"/>
              <w:bottom w:val="nil"/>
              <w:right w:val="nil"/>
            </w:tcBorders>
            <w:shd w:val="clear" w:color="auto" w:fill="auto"/>
            <w:noWrap/>
            <w:tcPrChange w:id="1504" w:author="Andrés González Santa Cruz (andres.gonzalez.s)" w:date="2024-01-29T11:43:00Z">
              <w:tcPr>
                <w:tcW w:w="310" w:type="pct"/>
                <w:tcBorders>
                  <w:top w:val="nil"/>
                  <w:left w:val="nil"/>
                  <w:bottom w:val="single" w:sz="4" w:space="0" w:color="auto"/>
                  <w:right w:val="nil"/>
                </w:tcBorders>
                <w:shd w:val="clear" w:color="auto" w:fill="auto"/>
                <w:noWrap/>
                <w:vAlign w:val="bottom"/>
              </w:tcPr>
            </w:tcPrChange>
          </w:tcPr>
          <w:p w14:paraId="473D711E" w14:textId="33DCAAA6" w:rsidR="001F3EFD" w:rsidRPr="00A912ED" w:rsidRDefault="001F3EFD" w:rsidP="001F3EFD">
            <w:pPr>
              <w:spacing w:after="0" w:line="240" w:lineRule="auto"/>
              <w:jc w:val="right"/>
              <w:rPr>
                <w:ins w:id="1505" w:author="Andrés González Santa Cruz (andres.gonzalez.s)" w:date="2024-01-29T11:41:00Z"/>
                <w:rFonts w:eastAsia="Times New Roman" w:cs="Calibri"/>
                <w:color w:val="000000"/>
                <w:sz w:val="14"/>
                <w:szCs w:val="14"/>
                <w:lang w:val="es-CL" w:eastAsia="es-CL"/>
              </w:rPr>
            </w:pPr>
            <w:ins w:id="1506" w:author="Andrés González Santa Cruz (andres.gonzalez.s)" w:date="2024-01-29T11:43:00Z">
              <w:r w:rsidRPr="00374F04">
                <w:rPr>
                  <w:rFonts w:eastAsia="Times New Roman" w:cs="Calibri"/>
                  <w:color w:val="000000"/>
                  <w:sz w:val="14"/>
                  <w:szCs w:val="14"/>
                  <w:lang w:val="es-CL" w:eastAsia="es-CL"/>
                  <w:rPrChange w:id="1507" w:author="Andrés González Santa Cruz (andres.gonzalez.s)" w:date="2024-01-29T11:43:00Z">
                    <w:rPr/>
                  </w:rPrChange>
                </w:rPr>
                <w:t>&lt;0.001</w:t>
              </w:r>
            </w:ins>
          </w:p>
        </w:tc>
        <w:tc>
          <w:tcPr>
            <w:tcW w:w="279" w:type="pct"/>
            <w:tcBorders>
              <w:top w:val="nil"/>
              <w:left w:val="nil"/>
              <w:bottom w:val="nil"/>
              <w:right w:val="nil"/>
            </w:tcBorders>
            <w:shd w:val="clear" w:color="auto" w:fill="auto"/>
            <w:noWrap/>
            <w:vAlign w:val="bottom"/>
            <w:tcPrChange w:id="1508" w:author="Andrés González Santa Cruz (andres.gonzalez.s)" w:date="2024-01-29T11:43:00Z">
              <w:tcPr>
                <w:tcW w:w="279" w:type="pct"/>
                <w:tcBorders>
                  <w:top w:val="nil"/>
                  <w:left w:val="nil"/>
                  <w:bottom w:val="single" w:sz="4" w:space="0" w:color="auto"/>
                  <w:right w:val="nil"/>
                </w:tcBorders>
                <w:shd w:val="clear" w:color="auto" w:fill="auto"/>
                <w:noWrap/>
                <w:vAlign w:val="bottom"/>
              </w:tcPr>
            </w:tcPrChange>
          </w:tcPr>
          <w:p w14:paraId="1B296417" w14:textId="3B12D453" w:rsidR="001F3EFD" w:rsidRPr="00A912ED" w:rsidRDefault="001F3EFD" w:rsidP="001F3EFD">
            <w:pPr>
              <w:spacing w:after="0" w:line="240" w:lineRule="auto"/>
              <w:jc w:val="right"/>
              <w:rPr>
                <w:ins w:id="1509" w:author="Andrés González Santa Cruz (andres.gonzalez.s)" w:date="2024-01-29T11:41:00Z"/>
                <w:rFonts w:eastAsia="Times New Roman" w:cs="Times New Roman"/>
                <w:sz w:val="14"/>
                <w:szCs w:val="14"/>
                <w:lang w:val="es-CL" w:eastAsia="es-CL"/>
              </w:rPr>
            </w:pPr>
            <w:ins w:id="1510" w:author="Andrés González Santa Cruz (andres.gonzalez.s)" w:date="2024-01-29T12:02:00Z">
              <w:r w:rsidRPr="001F3EFD">
                <w:rPr>
                  <w:rFonts w:eastAsia="Times New Roman" w:cs="Times New Roman"/>
                  <w:sz w:val="14"/>
                  <w:szCs w:val="14"/>
                  <w:lang w:val="es-CL" w:eastAsia="es-CL"/>
                </w:rPr>
                <w:t>0.420</w:t>
              </w:r>
            </w:ins>
          </w:p>
        </w:tc>
      </w:tr>
      <w:tr w:rsidR="001F3EFD" w:rsidRPr="00A912ED" w14:paraId="02A174EC" w14:textId="77777777" w:rsidTr="00E50BB1">
        <w:trPr>
          <w:trHeight w:val="170"/>
          <w:ins w:id="1511" w:author="Andrés González Santa Cruz (andres.gonzalez.s)" w:date="2024-01-29T11:41:00Z"/>
          <w:trPrChange w:id="1512" w:author="Andrés González Santa Cruz (andres.gonzalez.s)" w:date="2024-01-29T11:43:00Z">
            <w:trPr>
              <w:trHeight w:val="170"/>
            </w:trPr>
          </w:trPrChange>
        </w:trPr>
        <w:tc>
          <w:tcPr>
            <w:tcW w:w="1288" w:type="pct"/>
            <w:tcBorders>
              <w:top w:val="nil"/>
              <w:left w:val="nil"/>
              <w:bottom w:val="nil"/>
              <w:right w:val="nil"/>
            </w:tcBorders>
            <w:shd w:val="clear" w:color="auto" w:fill="auto"/>
            <w:noWrap/>
            <w:vAlign w:val="bottom"/>
            <w:tcPrChange w:id="1513" w:author="Andrés González Santa Cruz (andres.gonzalez.s)" w:date="2024-01-29T11:43:00Z">
              <w:tcPr>
                <w:tcW w:w="1288" w:type="pct"/>
                <w:tcBorders>
                  <w:top w:val="nil"/>
                  <w:left w:val="nil"/>
                  <w:bottom w:val="single" w:sz="4" w:space="0" w:color="auto"/>
                  <w:right w:val="nil"/>
                </w:tcBorders>
                <w:shd w:val="clear" w:color="auto" w:fill="auto"/>
                <w:noWrap/>
                <w:vAlign w:val="bottom"/>
              </w:tcPr>
            </w:tcPrChange>
          </w:tcPr>
          <w:p w14:paraId="6F634D94" w14:textId="77777777" w:rsidR="001F3EFD" w:rsidRPr="00A912ED" w:rsidRDefault="001F3EFD" w:rsidP="001F3EFD">
            <w:pPr>
              <w:spacing w:after="0" w:line="240" w:lineRule="auto"/>
              <w:jc w:val="left"/>
              <w:rPr>
                <w:ins w:id="1514" w:author="Andrés González Santa Cruz (andres.gonzalez.s)" w:date="2024-01-29T11:41:00Z"/>
                <w:rFonts w:eastAsia="Times New Roman" w:cs="Times New Roman"/>
                <w:sz w:val="14"/>
                <w:szCs w:val="14"/>
                <w:lang w:val="es-CL" w:eastAsia="es-CL"/>
              </w:rPr>
            </w:pPr>
          </w:p>
        </w:tc>
        <w:tc>
          <w:tcPr>
            <w:tcW w:w="954" w:type="pct"/>
            <w:tcBorders>
              <w:top w:val="nil"/>
              <w:left w:val="nil"/>
              <w:bottom w:val="nil"/>
              <w:right w:val="nil"/>
            </w:tcBorders>
            <w:shd w:val="clear" w:color="000000" w:fill="FFFF00"/>
            <w:noWrap/>
            <w:vAlign w:val="bottom"/>
            <w:tcPrChange w:id="1515" w:author="Andrés González Santa Cruz (andres.gonzalez.s)" w:date="2024-01-29T11:43:00Z">
              <w:tcPr>
                <w:tcW w:w="954" w:type="pct"/>
                <w:tcBorders>
                  <w:top w:val="nil"/>
                  <w:left w:val="nil"/>
                  <w:bottom w:val="single" w:sz="4" w:space="0" w:color="auto"/>
                  <w:right w:val="nil"/>
                </w:tcBorders>
                <w:shd w:val="clear" w:color="auto" w:fill="auto"/>
                <w:noWrap/>
                <w:vAlign w:val="bottom"/>
              </w:tcPr>
            </w:tcPrChange>
          </w:tcPr>
          <w:p w14:paraId="4FA41549" w14:textId="060B0008" w:rsidR="001F3EFD" w:rsidRPr="00A912ED" w:rsidRDefault="001F3EFD" w:rsidP="001F3EFD">
            <w:pPr>
              <w:spacing w:after="0" w:line="240" w:lineRule="auto"/>
              <w:jc w:val="left"/>
              <w:rPr>
                <w:ins w:id="1516" w:author="Andrés González Santa Cruz (andres.gonzalez.s)" w:date="2024-01-29T11:41:00Z"/>
                <w:rFonts w:eastAsia="Times New Roman" w:cs="Calibri"/>
                <w:color w:val="000000"/>
                <w:sz w:val="14"/>
                <w:szCs w:val="14"/>
                <w:lang w:val="es-CL" w:eastAsia="es-CL"/>
              </w:rPr>
            </w:pPr>
            <w:ins w:id="1517" w:author="Andrés González Santa Cruz (andres.gonzalez.s)" w:date="2024-01-29T11:42:00Z">
              <w:r w:rsidRPr="00374F04">
                <w:rPr>
                  <w:rFonts w:eastAsia="Times New Roman" w:cs="Calibri"/>
                  <w:color w:val="000000"/>
                  <w:sz w:val="14"/>
                  <w:szCs w:val="14"/>
                  <w:lang w:val="es-CL" w:eastAsia="es-CL"/>
                  <w:rPrChange w:id="1518" w:author="Andrés González Santa Cruz (andres.gonzalez.s)" w:date="2024-01-29T11:42:00Z">
                    <w:rPr>
                      <w:rFonts w:ascii="Calibri" w:hAnsi="Calibri" w:cs="Calibri"/>
                      <w:color w:val="000000"/>
                      <w:sz w:val="22"/>
                    </w:rPr>
                  </w:rPrChange>
                </w:rPr>
                <w:t>2-Moderate</w:t>
              </w:r>
            </w:ins>
          </w:p>
        </w:tc>
        <w:tc>
          <w:tcPr>
            <w:tcW w:w="723" w:type="pct"/>
            <w:tcBorders>
              <w:top w:val="nil"/>
              <w:left w:val="nil"/>
              <w:bottom w:val="nil"/>
              <w:right w:val="nil"/>
            </w:tcBorders>
            <w:shd w:val="clear" w:color="auto" w:fill="auto"/>
            <w:noWrap/>
            <w:tcPrChange w:id="1519" w:author="Andrés González Santa Cruz (andres.gonzalez.s)" w:date="2024-01-29T11:43:00Z">
              <w:tcPr>
                <w:tcW w:w="723" w:type="pct"/>
                <w:tcBorders>
                  <w:top w:val="nil"/>
                  <w:left w:val="nil"/>
                  <w:bottom w:val="single" w:sz="4" w:space="0" w:color="auto"/>
                  <w:right w:val="nil"/>
                </w:tcBorders>
                <w:shd w:val="clear" w:color="auto" w:fill="auto"/>
                <w:noWrap/>
                <w:vAlign w:val="bottom"/>
              </w:tcPr>
            </w:tcPrChange>
          </w:tcPr>
          <w:p w14:paraId="64D1685C" w14:textId="338B740D" w:rsidR="001F3EFD" w:rsidRPr="00A912ED" w:rsidRDefault="001F3EFD" w:rsidP="001F3EFD">
            <w:pPr>
              <w:spacing w:after="0" w:line="240" w:lineRule="auto"/>
              <w:jc w:val="right"/>
              <w:rPr>
                <w:ins w:id="1520" w:author="Andrés González Santa Cruz (andres.gonzalez.s)" w:date="2024-01-29T11:41:00Z"/>
                <w:rFonts w:eastAsia="Times New Roman" w:cs="Calibri"/>
                <w:color w:val="000000"/>
                <w:sz w:val="14"/>
                <w:szCs w:val="14"/>
                <w:lang w:val="es-CL" w:eastAsia="es-CL"/>
              </w:rPr>
            </w:pPr>
            <w:ins w:id="1521" w:author="Andrés González Santa Cruz (andres.gonzalez.s)" w:date="2024-01-29T11:43:00Z">
              <w:r w:rsidRPr="00374F04">
                <w:rPr>
                  <w:rFonts w:eastAsia="Times New Roman" w:cs="Calibri"/>
                  <w:color w:val="000000"/>
                  <w:sz w:val="14"/>
                  <w:szCs w:val="14"/>
                  <w:lang w:val="es-CL" w:eastAsia="es-CL"/>
                  <w:rPrChange w:id="1522" w:author="Andrés González Santa Cruz (andres.gonzalez.s)" w:date="2024-01-29T11:43:00Z">
                    <w:rPr/>
                  </w:rPrChange>
                </w:rPr>
                <w:t xml:space="preserve">  48355 (56.9) </w:t>
              </w:r>
            </w:ins>
          </w:p>
        </w:tc>
        <w:tc>
          <w:tcPr>
            <w:tcW w:w="723" w:type="pct"/>
            <w:tcBorders>
              <w:top w:val="nil"/>
              <w:left w:val="nil"/>
              <w:bottom w:val="nil"/>
              <w:right w:val="nil"/>
            </w:tcBorders>
            <w:shd w:val="clear" w:color="auto" w:fill="auto"/>
            <w:noWrap/>
            <w:tcPrChange w:id="1523" w:author="Andrés González Santa Cruz (andres.gonzalez.s)" w:date="2024-01-29T11:43:00Z">
              <w:tcPr>
                <w:tcW w:w="723" w:type="pct"/>
                <w:tcBorders>
                  <w:top w:val="nil"/>
                  <w:left w:val="nil"/>
                  <w:bottom w:val="single" w:sz="4" w:space="0" w:color="auto"/>
                  <w:right w:val="nil"/>
                </w:tcBorders>
                <w:shd w:val="clear" w:color="auto" w:fill="auto"/>
                <w:noWrap/>
                <w:vAlign w:val="bottom"/>
              </w:tcPr>
            </w:tcPrChange>
          </w:tcPr>
          <w:p w14:paraId="509D7F44" w14:textId="07EFF716" w:rsidR="001F3EFD" w:rsidRPr="00A912ED" w:rsidRDefault="001F3EFD" w:rsidP="001F3EFD">
            <w:pPr>
              <w:spacing w:after="0" w:line="240" w:lineRule="auto"/>
              <w:jc w:val="right"/>
              <w:rPr>
                <w:ins w:id="1524" w:author="Andrés González Santa Cruz (andres.gonzalez.s)" w:date="2024-01-29T11:41:00Z"/>
                <w:rFonts w:eastAsia="Times New Roman" w:cs="Calibri"/>
                <w:color w:val="000000"/>
                <w:sz w:val="14"/>
                <w:szCs w:val="14"/>
                <w:lang w:val="es-CL" w:eastAsia="es-CL"/>
              </w:rPr>
            </w:pPr>
            <w:ins w:id="1525" w:author="Andrés González Santa Cruz (andres.gonzalez.s)" w:date="2024-01-29T11:43:00Z">
              <w:r w:rsidRPr="00374F04">
                <w:rPr>
                  <w:rFonts w:eastAsia="Times New Roman" w:cs="Calibri"/>
                  <w:color w:val="000000"/>
                  <w:sz w:val="14"/>
                  <w:szCs w:val="14"/>
                  <w:lang w:val="es-CL" w:eastAsia="es-CL"/>
                  <w:rPrChange w:id="1526" w:author="Andrés González Santa Cruz (andres.gonzalez.s)" w:date="2024-01-29T11:43:00Z">
                    <w:rPr/>
                  </w:rPrChange>
                </w:rPr>
                <w:t xml:space="preserve">  13544 (60.1) </w:t>
              </w:r>
            </w:ins>
          </w:p>
        </w:tc>
        <w:tc>
          <w:tcPr>
            <w:tcW w:w="723" w:type="pct"/>
            <w:tcBorders>
              <w:top w:val="nil"/>
              <w:left w:val="nil"/>
              <w:bottom w:val="nil"/>
              <w:right w:val="nil"/>
            </w:tcBorders>
            <w:shd w:val="clear" w:color="auto" w:fill="auto"/>
            <w:noWrap/>
            <w:tcPrChange w:id="1527" w:author="Andrés González Santa Cruz (andres.gonzalez.s)" w:date="2024-01-29T11:43:00Z">
              <w:tcPr>
                <w:tcW w:w="723" w:type="pct"/>
                <w:tcBorders>
                  <w:top w:val="nil"/>
                  <w:left w:val="nil"/>
                  <w:bottom w:val="single" w:sz="4" w:space="0" w:color="auto"/>
                  <w:right w:val="nil"/>
                </w:tcBorders>
                <w:shd w:val="clear" w:color="auto" w:fill="auto"/>
                <w:noWrap/>
                <w:vAlign w:val="bottom"/>
              </w:tcPr>
            </w:tcPrChange>
          </w:tcPr>
          <w:p w14:paraId="4528387B" w14:textId="1BE6AABC" w:rsidR="001F3EFD" w:rsidRPr="00A912ED" w:rsidRDefault="001F3EFD" w:rsidP="001F3EFD">
            <w:pPr>
              <w:spacing w:after="0" w:line="240" w:lineRule="auto"/>
              <w:jc w:val="right"/>
              <w:rPr>
                <w:ins w:id="1528" w:author="Andrés González Santa Cruz (andres.gonzalez.s)" w:date="2024-01-29T11:41:00Z"/>
                <w:rFonts w:eastAsia="Times New Roman" w:cs="Calibri"/>
                <w:color w:val="000000"/>
                <w:sz w:val="14"/>
                <w:szCs w:val="14"/>
                <w:lang w:val="es-CL" w:eastAsia="es-CL"/>
              </w:rPr>
            </w:pPr>
            <w:ins w:id="1529" w:author="Andrés González Santa Cruz (andres.gonzalez.s)" w:date="2024-01-29T11:43:00Z">
              <w:r w:rsidRPr="00374F04">
                <w:rPr>
                  <w:rFonts w:eastAsia="Times New Roman" w:cs="Calibri"/>
                  <w:color w:val="000000"/>
                  <w:sz w:val="14"/>
                  <w:szCs w:val="14"/>
                  <w:lang w:val="es-CL" w:eastAsia="es-CL"/>
                  <w:rPrChange w:id="1530" w:author="Andrés González Santa Cruz (andres.gonzalez.s)" w:date="2024-01-29T11:43:00Z">
                    <w:rPr/>
                  </w:rPrChange>
                </w:rPr>
                <w:t xml:space="preserve">  34811 (55.7) </w:t>
              </w:r>
            </w:ins>
          </w:p>
        </w:tc>
        <w:tc>
          <w:tcPr>
            <w:tcW w:w="310" w:type="pct"/>
            <w:tcBorders>
              <w:top w:val="nil"/>
              <w:left w:val="nil"/>
              <w:bottom w:val="nil"/>
              <w:right w:val="nil"/>
            </w:tcBorders>
            <w:shd w:val="clear" w:color="auto" w:fill="auto"/>
            <w:noWrap/>
            <w:tcPrChange w:id="1531" w:author="Andrés González Santa Cruz (andres.gonzalez.s)" w:date="2024-01-29T11:43:00Z">
              <w:tcPr>
                <w:tcW w:w="310" w:type="pct"/>
                <w:tcBorders>
                  <w:top w:val="nil"/>
                  <w:left w:val="nil"/>
                  <w:bottom w:val="single" w:sz="4" w:space="0" w:color="auto"/>
                  <w:right w:val="nil"/>
                </w:tcBorders>
                <w:shd w:val="clear" w:color="auto" w:fill="auto"/>
                <w:noWrap/>
                <w:vAlign w:val="bottom"/>
              </w:tcPr>
            </w:tcPrChange>
          </w:tcPr>
          <w:p w14:paraId="330BAC4A" w14:textId="77777777" w:rsidR="001F3EFD" w:rsidRPr="00A912ED" w:rsidRDefault="001F3EFD" w:rsidP="001F3EFD">
            <w:pPr>
              <w:spacing w:after="0" w:line="240" w:lineRule="auto"/>
              <w:jc w:val="right"/>
              <w:rPr>
                <w:ins w:id="1532" w:author="Andrés González Santa Cruz (andres.gonzalez.s)" w:date="2024-01-29T11:41:00Z"/>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tcPrChange w:id="1533" w:author="Andrés González Santa Cruz (andres.gonzalez.s)" w:date="2024-01-29T11:43:00Z">
              <w:tcPr>
                <w:tcW w:w="279" w:type="pct"/>
                <w:tcBorders>
                  <w:top w:val="nil"/>
                  <w:left w:val="nil"/>
                  <w:bottom w:val="single" w:sz="4" w:space="0" w:color="auto"/>
                  <w:right w:val="nil"/>
                </w:tcBorders>
                <w:shd w:val="clear" w:color="auto" w:fill="auto"/>
                <w:noWrap/>
                <w:vAlign w:val="bottom"/>
              </w:tcPr>
            </w:tcPrChange>
          </w:tcPr>
          <w:p w14:paraId="61DD520C" w14:textId="77777777" w:rsidR="001F3EFD" w:rsidRPr="00A912ED" w:rsidRDefault="001F3EFD" w:rsidP="001F3EFD">
            <w:pPr>
              <w:spacing w:after="0" w:line="240" w:lineRule="auto"/>
              <w:jc w:val="right"/>
              <w:rPr>
                <w:ins w:id="1534" w:author="Andrés González Santa Cruz (andres.gonzalez.s)" w:date="2024-01-29T11:41:00Z"/>
                <w:rFonts w:eastAsia="Times New Roman" w:cs="Times New Roman"/>
                <w:sz w:val="14"/>
                <w:szCs w:val="14"/>
                <w:lang w:val="es-CL" w:eastAsia="es-CL"/>
              </w:rPr>
            </w:pPr>
          </w:p>
        </w:tc>
      </w:tr>
      <w:tr w:rsidR="001F3EFD" w:rsidRPr="00A912ED" w14:paraId="220A6032" w14:textId="77777777" w:rsidTr="00E50BB1">
        <w:trPr>
          <w:trHeight w:val="170"/>
          <w:ins w:id="1535" w:author="Andrés González Santa Cruz (andres.gonzalez.s)" w:date="2024-01-29T11:41:00Z"/>
          <w:trPrChange w:id="1536" w:author="Andrés González Santa Cruz (andres.gonzalez.s)" w:date="2024-01-29T11:43:00Z">
            <w:trPr>
              <w:trHeight w:val="170"/>
            </w:trPr>
          </w:trPrChange>
        </w:trPr>
        <w:tc>
          <w:tcPr>
            <w:tcW w:w="1288" w:type="pct"/>
            <w:tcBorders>
              <w:top w:val="nil"/>
              <w:left w:val="nil"/>
              <w:bottom w:val="nil"/>
              <w:right w:val="nil"/>
            </w:tcBorders>
            <w:shd w:val="clear" w:color="auto" w:fill="auto"/>
            <w:noWrap/>
            <w:vAlign w:val="bottom"/>
            <w:tcPrChange w:id="1537" w:author="Andrés González Santa Cruz (andres.gonzalez.s)" w:date="2024-01-29T11:43:00Z">
              <w:tcPr>
                <w:tcW w:w="1288" w:type="pct"/>
                <w:tcBorders>
                  <w:top w:val="nil"/>
                  <w:left w:val="nil"/>
                  <w:bottom w:val="single" w:sz="4" w:space="0" w:color="auto"/>
                  <w:right w:val="nil"/>
                </w:tcBorders>
                <w:shd w:val="clear" w:color="auto" w:fill="auto"/>
                <w:noWrap/>
                <w:vAlign w:val="bottom"/>
              </w:tcPr>
            </w:tcPrChange>
          </w:tcPr>
          <w:p w14:paraId="72DA7D5E" w14:textId="77777777" w:rsidR="001F3EFD" w:rsidRPr="00A912ED" w:rsidRDefault="001F3EFD" w:rsidP="001F3EFD">
            <w:pPr>
              <w:spacing w:after="0" w:line="240" w:lineRule="auto"/>
              <w:jc w:val="left"/>
              <w:rPr>
                <w:ins w:id="1538" w:author="Andrés González Santa Cruz (andres.gonzalez.s)" w:date="2024-01-29T11:41:00Z"/>
                <w:rFonts w:eastAsia="Times New Roman" w:cs="Times New Roman"/>
                <w:sz w:val="14"/>
                <w:szCs w:val="14"/>
                <w:lang w:val="es-CL" w:eastAsia="es-CL"/>
              </w:rPr>
            </w:pPr>
          </w:p>
        </w:tc>
        <w:tc>
          <w:tcPr>
            <w:tcW w:w="954" w:type="pct"/>
            <w:tcBorders>
              <w:top w:val="nil"/>
              <w:left w:val="nil"/>
              <w:bottom w:val="nil"/>
              <w:right w:val="nil"/>
            </w:tcBorders>
            <w:shd w:val="clear" w:color="000000" w:fill="FFFF00"/>
            <w:noWrap/>
            <w:vAlign w:val="bottom"/>
            <w:tcPrChange w:id="1539" w:author="Andrés González Santa Cruz (andres.gonzalez.s)" w:date="2024-01-29T11:43:00Z">
              <w:tcPr>
                <w:tcW w:w="954" w:type="pct"/>
                <w:tcBorders>
                  <w:top w:val="nil"/>
                  <w:left w:val="nil"/>
                  <w:bottom w:val="single" w:sz="4" w:space="0" w:color="auto"/>
                  <w:right w:val="nil"/>
                </w:tcBorders>
                <w:shd w:val="clear" w:color="auto" w:fill="auto"/>
                <w:noWrap/>
                <w:vAlign w:val="bottom"/>
              </w:tcPr>
            </w:tcPrChange>
          </w:tcPr>
          <w:p w14:paraId="430881E6" w14:textId="6F0CD778" w:rsidR="001F3EFD" w:rsidRPr="00A912ED" w:rsidRDefault="001F3EFD" w:rsidP="001F3EFD">
            <w:pPr>
              <w:spacing w:after="0" w:line="240" w:lineRule="auto"/>
              <w:jc w:val="left"/>
              <w:rPr>
                <w:ins w:id="1540" w:author="Andrés González Santa Cruz (andres.gonzalez.s)" w:date="2024-01-29T11:41:00Z"/>
                <w:rFonts w:eastAsia="Times New Roman" w:cs="Calibri"/>
                <w:color w:val="000000"/>
                <w:sz w:val="14"/>
                <w:szCs w:val="14"/>
                <w:lang w:val="es-CL" w:eastAsia="es-CL"/>
              </w:rPr>
            </w:pPr>
            <w:ins w:id="1541" w:author="Andrés González Santa Cruz (andres.gonzalez.s)" w:date="2024-01-29T11:42:00Z">
              <w:r w:rsidRPr="00374F04">
                <w:rPr>
                  <w:rFonts w:eastAsia="Times New Roman" w:cs="Calibri"/>
                  <w:color w:val="000000"/>
                  <w:sz w:val="14"/>
                  <w:szCs w:val="14"/>
                  <w:lang w:val="es-CL" w:eastAsia="es-CL"/>
                  <w:rPrChange w:id="1542" w:author="Andrés González Santa Cruz (andres.gonzalez.s)" w:date="2024-01-29T11:42:00Z">
                    <w:rPr>
                      <w:rFonts w:ascii="Calibri" w:hAnsi="Calibri" w:cs="Calibri"/>
                      <w:color w:val="000000"/>
                      <w:sz w:val="22"/>
                    </w:rPr>
                  </w:rPrChange>
                </w:rPr>
                <w:t>3-Severe</w:t>
              </w:r>
            </w:ins>
          </w:p>
        </w:tc>
        <w:tc>
          <w:tcPr>
            <w:tcW w:w="723" w:type="pct"/>
            <w:tcBorders>
              <w:top w:val="nil"/>
              <w:left w:val="nil"/>
              <w:bottom w:val="nil"/>
              <w:right w:val="nil"/>
            </w:tcBorders>
            <w:shd w:val="clear" w:color="auto" w:fill="auto"/>
            <w:noWrap/>
            <w:tcPrChange w:id="1543" w:author="Andrés González Santa Cruz (andres.gonzalez.s)" w:date="2024-01-29T11:43:00Z">
              <w:tcPr>
                <w:tcW w:w="723" w:type="pct"/>
                <w:tcBorders>
                  <w:top w:val="nil"/>
                  <w:left w:val="nil"/>
                  <w:bottom w:val="single" w:sz="4" w:space="0" w:color="auto"/>
                  <w:right w:val="nil"/>
                </w:tcBorders>
                <w:shd w:val="clear" w:color="auto" w:fill="auto"/>
                <w:noWrap/>
                <w:vAlign w:val="bottom"/>
              </w:tcPr>
            </w:tcPrChange>
          </w:tcPr>
          <w:p w14:paraId="386C2D0C" w14:textId="7B30BA6C" w:rsidR="001F3EFD" w:rsidRPr="00A912ED" w:rsidRDefault="001F3EFD" w:rsidP="001F3EFD">
            <w:pPr>
              <w:spacing w:after="0" w:line="240" w:lineRule="auto"/>
              <w:jc w:val="right"/>
              <w:rPr>
                <w:ins w:id="1544" w:author="Andrés González Santa Cruz (andres.gonzalez.s)" w:date="2024-01-29T11:41:00Z"/>
                <w:rFonts w:eastAsia="Times New Roman" w:cs="Calibri"/>
                <w:color w:val="000000"/>
                <w:sz w:val="14"/>
                <w:szCs w:val="14"/>
                <w:lang w:val="es-CL" w:eastAsia="es-CL"/>
              </w:rPr>
            </w:pPr>
            <w:ins w:id="1545" w:author="Andrés González Santa Cruz (andres.gonzalez.s)" w:date="2024-01-29T11:43:00Z">
              <w:r w:rsidRPr="00374F04">
                <w:rPr>
                  <w:rFonts w:eastAsia="Times New Roman" w:cs="Calibri"/>
                  <w:color w:val="000000"/>
                  <w:sz w:val="14"/>
                  <w:szCs w:val="14"/>
                  <w:lang w:val="es-CL" w:eastAsia="es-CL"/>
                  <w:rPrChange w:id="1546" w:author="Andrés González Santa Cruz (andres.gonzalez.s)" w:date="2024-01-29T11:43:00Z">
                    <w:rPr/>
                  </w:rPrChange>
                </w:rPr>
                <w:t xml:space="preserve">  27150 (31.9) </w:t>
              </w:r>
            </w:ins>
          </w:p>
        </w:tc>
        <w:tc>
          <w:tcPr>
            <w:tcW w:w="723" w:type="pct"/>
            <w:tcBorders>
              <w:top w:val="nil"/>
              <w:left w:val="nil"/>
              <w:bottom w:val="nil"/>
              <w:right w:val="nil"/>
            </w:tcBorders>
            <w:shd w:val="clear" w:color="auto" w:fill="auto"/>
            <w:noWrap/>
            <w:tcPrChange w:id="1547" w:author="Andrés González Santa Cruz (andres.gonzalez.s)" w:date="2024-01-29T11:43:00Z">
              <w:tcPr>
                <w:tcW w:w="723" w:type="pct"/>
                <w:tcBorders>
                  <w:top w:val="nil"/>
                  <w:left w:val="nil"/>
                  <w:bottom w:val="single" w:sz="4" w:space="0" w:color="auto"/>
                  <w:right w:val="nil"/>
                </w:tcBorders>
                <w:shd w:val="clear" w:color="auto" w:fill="auto"/>
                <w:noWrap/>
                <w:vAlign w:val="bottom"/>
              </w:tcPr>
            </w:tcPrChange>
          </w:tcPr>
          <w:p w14:paraId="2908ECB1" w14:textId="176CB00E" w:rsidR="001F3EFD" w:rsidRPr="00A912ED" w:rsidRDefault="001F3EFD" w:rsidP="001F3EFD">
            <w:pPr>
              <w:spacing w:after="0" w:line="240" w:lineRule="auto"/>
              <w:jc w:val="right"/>
              <w:rPr>
                <w:ins w:id="1548" w:author="Andrés González Santa Cruz (andres.gonzalez.s)" w:date="2024-01-29T11:41:00Z"/>
                <w:rFonts w:eastAsia="Times New Roman" w:cs="Calibri"/>
                <w:color w:val="000000"/>
                <w:sz w:val="14"/>
                <w:szCs w:val="14"/>
                <w:lang w:val="es-CL" w:eastAsia="es-CL"/>
              </w:rPr>
            </w:pPr>
            <w:ins w:id="1549" w:author="Andrés González Santa Cruz (andres.gonzalez.s)" w:date="2024-01-29T11:43:00Z">
              <w:r w:rsidRPr="00374F04">
                <w:rPr>
                  <w:rFonts w:eastAsia="Times New Roman" w:cs="Calibri"/>
                  <w:color w:val="000000"/>
                  <w:sz w:val="14"/>
                  <w:szCs w:val="14"/>
                  <w:lang w:val="es-CL" w:eastAsia="es-CL"/>
                  <w:rPrChange w:id="1550" w:author="Andrés González Santa Cruz (andres.gonzalez.s)" w:date="2024-01-29T11:43:00Z">
                    <w:rPr/>
                  </w:rPrChange>
                </w:rPr>
                <w:t xml:space="preserve">   4743 (21.0) </w:t>
              </w:r>
            </w:ins>
          </w:p>
        </w:tc>
        <w:tc>
          <w:tcPr>
            <w:tcW w:w="723" w:type="pct"/>
            <w:tcBorders>
              <w:top w:val="nil"/>
              <w:left w:val="nil"/>
              <w:bottom w:val="nil"/>
              <w:right w:val="nil"/>
            </w:tcBorders>
            <w:shd w:val="clear" w:color="auto" w:fill="auto"/>
            <w:noWrap/>
            <w:tcPrChange w:id="1551" w:author="Andrés González Santa Cruz (andres.gonzalez.s)" w:date="2024-01-29T11:43:00Z">
              <w:tcPr>
                <w:tcW w:w="723" w:type="pct"/>
                <w:tcBorders>
                  <w:top w:val="nil"/>
                  <w:left w:val="nil"/>
                  <w:bottom w:val="single" w:sz="4" w:space="0" w:color="auto"/>
                  <w:right w:val="nil"/>
                </w:tcBorders>
                <w:shd w:val="clear" w:color="auto" w:fill="auto"/>
                <w:noWrap/>
                <w:vAlign w:val="bottom"/>
              </w:tcPr>
            </w:tcPrChange>
          </w:tcPr>
          <w:p w14:paraId="566D1924" w14:textId="3FAAD570" w:rsidR="001F3EFD" w:rsidRPr="00A912ED" w:rsidRDefault="001F3EFD" w:rsidP="001F3EFD">
            <w:pPr>
              <w:spacing w:after="0" w:line="240" w:lineRule="auto"/>
              <w:jc w:val="right"/>
              <w:rPr>
                <w:ins w:id="1552" w:author="Andrés González Santa Cruz (andres.gonzalez.s)" w:date="2024-01-29T11:41:00Z"/>
                <w:rFonts w:eastAsia="Times New Roman" w:cs="Calibri"/>
                <w:color w:val="000000"/>
                <w:sz w:val="14"/>
                <w:szCs w:val="14"/>
                <w:lang w:val="es-CL" w:eastAsia="es-CL"/>
              </w:rPr>
            </w:pPr>
            <w:ins w:id="1553" w:author="Andrés González Santa Cruz (andres.gonzalez.s)" w:date="2024-01-29T11:43:00Z">
              <w:r w:rsidRPr="00374F04">
                <w:rPr>
                  <w:rFonts w:eastAsia="Times New Roman" w:cs="Calibri"/>
                  <w:color w:val="000000"/>
                  <w:sz w:val="14"/>
                  <w:szCs w:val="14"/>
                  <w:lang w:val="es-CL" w:eastAsia="es-CL"/>
                  <w:rPrChange w:id="1554" w:author="Andrés González Santa Cruz (andres.gonzalez.s)" w:date="2024-01-29T11:43:00Z">
                    <w:rPr/>
                  </w:rPrChange>
                </w:rPr>
                <w:t xml:space="preserve">  22407 (35.9) </w:t>
              </w:r>
            </w:ins>
          </w:p>
        </w:tc>
        <w:tc>
          <w:tcPr>
            <w:tcW w:w="310" w:type="pct"/>
            <w:tcBorders>
              <w:top w:val="nil"/>
              <w:left w:val="nil"/>
              <w:bottom w:val="nil"/>
              <w:right w:val="nil"/>
            </w:tcBorders>
            <w:shd w:val="clear" w:color="auto" w:fill="auto"/>
            <w:noWrap/>
            <w:tcPrChange w:id="1555" w:author="Andrés González Santa Cruz (andres.gonzalez.s)" w:date="2024-01-29T11:43:00Z">
              <w:tcPr>
                <w:tcW w:w="310" w:type="pct"/>
                <w:tcBorders>
                  <w:top w:val="nil"/>
                  <w:left w:val="nil"/>
                  <w:bottom w:val="single" w:sz="4" w:space="0" w:color="auto"/>
                  <w:right w:val="nil"/>
                </w:tcBorders>
                <w:shd w:val="clear" w:color="auto" w:fill="auto"/>
                <w:noWrap/>
                <w:vAlign w:val="bottom"/>
              </w:tcPr>
            </w:tcPrChange>
          </w:tcPr>
          <w:p w14:paraId="326A67ED" w14:textId="77777777" w:rsidR="001F3EFD" w:rsidRPr="00A912ED" w:rsidRDefault="001F3EFD" w:rsidP="001F3EFD">
            <w:pPr>
              <w:spacing w:after="0" w:line="240" w:lineRule="auto"/>
              <w:jc w:val="right"/>
              <w:rPr>
                <w:ins w:id="1556" w:author="Andrés González Santa Cruz (andres.gonzalez.s)" w:date="2024-01-29T11:41:00Z"/>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tcPrChange w:id="1557" w:author="Andrés González Santa Cruz (andres.gonzalez.s)" w:date="2024-01-29T11:43:00Z">
              <w:tcPr>
                <w:tcW w:w="279" w:type="pct"/>
                <w:tcBorders>
                  <w:top w:val="nil"/>
                  <w:left w:val="nil"/>
                  <w:bottom w:val="single" w:sz="4" w:space="0" w:color="auto"/>
                  <w:right w:val="nil"/>
                </w:tcBorders>
                <w:shd w:val="clear" w:color="auto" w:fill="auto"/>
                <w:noWrap/>
                <w:vAlign w:val="bottom"/>
              </w:tcPr>
            </w:tcPrChange>
          </w:tcPr>
          <w:p w14:paraId="3721AD84" w14:textId="77777777" w:rsidR="001F3EFD" w:rsidRPr="00A912ED" w:rsidRDefault="001F3EFD" w:rsidP="001F3EFD">
            <w:pPr>
              <w:spacing w:after="0" w:line="240" w:lineRule="auto"/>
              <w:jc w:val="right"/>
              <w:rPr>
                <w:ins w:id="1558" w:author="Andrés González Santa Cruz (andres.gonzalez.s)" w:date="2024-01-29T11:41:00Z"/>
                <w:rFonts w:eastAsia="Times New Roman" w:cs="Times New Roman"/>
                <w:sz w:val="14"/>
                <w:szCs w:val="14"/>
                <w:lang w:val="es-CL" w:eastAsia="es-CL"/>
              </w:rPr>
            </w:pPr>
          </w:p>
        </w:tc>
      </w:tr>
      <w:tr w:rsidR="001F3EFD" w:rsidRPr="00A912ED" w14:paraId="469D3A72" w14:textId="77777777" w:rsidTr="00E50BB1">
        <w:trPr>
          <w:trHeight w:val="170"/>
          <w:ins w:id="1559" w:author="Andrés González Santa Cruz (andres.gonzalez.s)" w:date="2024-01-29T11:41:00Z"/>
          <w:trPrChange w:id="1560" w:author="Andrés González Santa Cruz (andres.gonzalez.s)" w:date="2024-01-29T11:43:00Z">
            <w:trPr>
              <w:trHeight w:val="170"/>
            </w:trPr>
          </w:trPrChange>
        </w:trPr>
        <w:tc>
          <w:tcPr>
            <w:tcW w:w="1288" w:type="pct"/>
            <w:tcBorders>
              <w:top w:val="nil"/>
              <w:left w:val="nil"/>
              <w:bottom w:val="nil"/>
              <w:right w:val="nil"/>
            </w:tcBorders>
            <w:shd w:val="clear" w:color="auto" w:fill="auto"/>
            <w:noWrap/>
            <w:vAlign w:val="bottom"/>
            <w:tcPrChange w:id="1561" w:author="Andrés González Santa Cruz (andres.gonzalez.s)" w:date="2024-01-29T11:43:00Z">
              <w:tcPr>
                <w:tcW w:w="1288" w:type="pct"/>
                <w:tcBorders>
                  <w:top w:val="nil"/>
                  <w:left w:val="nil"/>
                  <w:bottom w:val="single" w:sz="4" w:space="0" w:color="auto"/>
                  <w:right w:val="nil"/>
                </w:tcBorders>
                <w:shd w:val="clear" w:color="auto" w:fill="auto"/>
                <w:noWrap/>
                <w:vAlign w:val="bottom"/>
              </w:tcPr>
            </w:tcPrChange>
          </w:tcPr>
          <w:p w14:paraId="1DDFE226" w14:textId="77777777" w:rsidR="001F3EFD" w:rsidRPr="00A912ED" w:rsidRDefault="001F3EFD" w:rsidP="001F3EFD">
            <w:pPr>
              <w:spacing w:after="0" w:line="240" w:lineRule="auto"/>
              <w:jc w:val="left"/>
              <w:rPr>
                <w:ins w:id="1562" w:author="Andrés González Santa Cruz (andres.gonzalez.s)" w:date="2024-01-29T11:41:00Z"/>
                <w:rFonts w:eastAsia="Times New Roman" w:cs="Times New Roman"/>
                <w:sz w:val="14"/>
                <w:szCs w:val="14"/>
                <w:lang w:val="es-CL" w:eastAsia="es-CL"/>
              </w:rPr>
            </w:pPr>
          </w:p>
        </w:tc>
        <w:tc>
          <w:tcPr>
            <w:tcW w:w="954" w:type="pct"/>
            <w:tcBorders>
              <w:top w:val="nil"/>
              <w:left w:val="nil"/>
              <w:bottom w:val="nil"/>
              <w:right w:val="nil"/>
            </w:tcBorders>
            <w:shd w:val="clear" w:color="000000" w:fill="FFFF00"/>
            <w:noWrap/>
            <w:vAlign w:val="bottom"/>
            <w:tcPrChange w:id="1563" w:author="Andrés González Santa Cruz (andres.gonzalez.s)" w:date="2024-01-29T11:43:00Z">
              <w:tcPr>
                <w:tcW w:w="954" w:type="pct"/>
                <w:tcBorders>
                  <w:top w:val="nil"/>
                  <w:left w:val="nil"/>
                  <w:bottom w:val="single" w:sz="4" w:space="0" w:color="auto"/>
                  <w:right w:val="nil"/>
                </w:tcBorders>
                <w:shd w:val="clear" w:color="auto" w:fill="auto"/>
                <w:noWrap/>
                <w:vAlign w:val="bottom"/>
              </w:tcPr>
            </w:tcPrChange>
          </w:tcPr>
          <w:p w14:paraId="30F3814E" w14:textId="5AB30902" w:rsidR="001F3EFD" w:rsidRPr="00A912ED" w:rsidRDefault="001F3EFD" w:rsidP="001F3EFD">
            <w:pPr>
              <w:spacing w:after="0" w:line="240" w:lineRule="auto"/>
              <w:jc w:val="left"/>
              <w:rPr>
                <w:ins w:id="1564" w:author="Andrés González Santa Cruz (andres.gonzalez.s)" w:date="2024-01-29T11:41:00Z"/>
                <w:rFonts w:eastAsia="Times New Roman" w:cs="Calibri"/>
                <w:color w:val="000000"/>
                <w:sz w:val="14"/>
                <w:szCs w:val="14"/>
                <w:lang w:val="es-CL" w:eastAsia="es-CL"/>
              </w:rPr>
            </w:pPr>
            <w:ins w:id="1565" w:author="Andrés González Santa Cruz (andres.gonzalez.s)" w:date="2024-01-29T11:42:00Z">
              <w:r w:rsidRPr="00374F04">
                <w:rPr>
                  <w:rFonts w:eastAsia="Times New Roman" w:cs="Calibri"/>
                  <w:color w:val="000000"/>
                  <w:sz w:val="14"/>
                  <w:szCs w:val="14"/>
                  <w:lang w:val="es-CL" w:eastAsia="es-CL"/>
                  <w:rPrChange w:id="1566" w:author="Andrés González Santa Cruz (andres.gonzalez.s)" w:date="2024-01-29T11:42:00Z">
                    <w:rPr>
                      <w:rFonts w:ascii="Calibri" w:hAnsi="Calibri" w:cs="Calibri"/>
                      <w:color w:val="000000"/>
                      <w:sz w:val="22"/>
                    </w:rPr>
                  </w:rPrChange>
                </w:rPr>
                <w:t>[Missing]</w:t>
              </w:r>
            </w:ins>
          </w:p>
        </w:tc>
        <w:tc>
          <w:tcPr>
            <w:tcW w:w="723" w:type="pct"/>
            <w:tcBorders>
              <w:top w:val="nil"/>
              <w:left w:val="nil"/>
              <w:bottom w:val="nil"/>
              <w:right w:val="nil"/>
            </w:tcBorders>
            <w:shd w:val="clear" w:color="auto" w:fill="auto"/>
            <w:noWrap/>
            <w:tcPrChange w:id="1567" w:author="Andrés González Santa Cruz (andres.gonzalez.s)" w:date="2024-01-29T11:43:00Z">
              <w:tcPr>
                <w:tcW w:w="723" w:type="pct"/>
                <w:tcBorders>
                  <w:top w:val="nil"/>
                  <w:left w:val="nil"/>
                  <w:bottom w:val="single" w:sz="4" w:space="0" w:color="auto"/>
                  <w:right w:val="nil"/>
                </w:tcBorders>
                <w:shd w:val="clear" w:color="auto" w:fill="auto"/>
                <w:noWrap/>
                <w:vAlign w:val="bottom"/>
              </w:tcPr>
            </w:tcPrChange>
          </w:tcPr>
          <w:p w14:paraId="08B45B57" w14:textId="17CB070D" w:rsidR="001F3EFD" w:rsidRPr="00A912ED" w:rsidRDefault="001F3EFD" w:rsidP="001F3EFD">
            <w:pPr>
              <w:spacing w:after="0" w:line="240" w:lineRule="auto"/>
              <w:jc w:val="right"/>
              <w:rPr>
                <w:ins w:id="1568" w:author="Andrés González Santa Cruz (andres.gonzalez.s)" w:date="2024-01-29T11:41:00Z"/>
                <w:rFonts w:eastAsia="Times New Roman" w:cs="Calibri"/>
                <w:color w:val="000000"/>
                <w:sz w:val="14"/>
                <w:szCs w:val="14"/>
                <w:lang w:val="es-CL" w:eastAsia="es-CL"/>
              </w:rPr>
            </w:pPr>
            <w:ins w:id="1569" w:author="Andrés González Santa Cruz (andres.gonzalez.s)" w:date="2024-01-29T11:43:00Z">
              <w:r w:rsidRPr="00374F04">
                <w:rPr>
                  <w:rFonts w:eastAsia="Times New Roman" w:cs="Calibri"/>
                  <w:color w:val="000000"/>
                  <w:sz w:val="14"/>
                  <w:szCs w:val="14"/>
                  <w:lang w:val="es-CL" w:eastAsia="es-CL"/>
                  <w:rPrChange w:id="1570" w:author="Andrés González Santa Cruz (andres.gonzalez.s)" w:date="2024-01-29T11:43:00Z">
                    <w:rPr/>
                  </w:rPrChange>
                </w:rPr>
                <w:t xml:space="preserve">   1557 </w:t>
              </w:r>
              <w:proofErr w:type="gramStart"/>
              <w:r w:rsidRPr="00374F04">
                <w:rPr>
                  <w:rFonts w:eastAsia="Times New Roman" w:cs="Calibri"/>
                  <w:color w:val="000000"/>
                  <w:sz w:val="14"/>
                  <w:szCs w:val="14"/>
                  <w:lang w:val="es-CL" w:eastAsia="es-CL"/>
                  <w:rPrChange w:id="1571" w:author="Andrés González Santa Cruz (andres.gonzalez.s)" w:date="2024-01-29T11:43:00Z">
                    <w:rPr/>
                  </w:rPrChange>
                </w:rPr>
                <w:t>( 1.8</w:t>
              </w:r>
              <w:proofErr w:type="gramEnd"/>
              <w:r w:rsidRPr="00374F04">
                <w:rPr>
                  <w:rFonts w:eastAsia="Times New Roman" w:cs="Calibri"/>
                  <w:color w:val="000000"/>
                  <w:sz w:val="14"/>
                  <w:szCs w:val="14"/>
                  <w:lang w:val="es-CL" w:eastAsia="es-CL"/>
                  <w:rPrChange w:id="1572" w:author="Andrés González Santa Cruz (andres.gonzalez.s)" w:date="2024-01-29T11:43:00Z">
                    <w:rPr/>
                  </w:rPrChange>
                </w:rPr>
                <w:t xml:space="preserve">) </w:t>
              </w:r>
            </w:ins>
          </w:p>
        </w:tc>
        <w:tc>
          <w:tcPr>
            <w:tcW w:w="723" w:type="pct"/>
            <w:tcBorders>
              <w:top w:val="nil"/>
              <w:left w:val="nil"/>
              <w:bottom w:val="nil"/>
              <w:right w:val="nil"/>
            </w:tcBorders>
            <w:shd w:val="clear" w:color="auto" w:fill="auto"/>
            <w:noWrap/>
            <w:tcPrChange w:id="1573" w:author="Andrés González Santa Cruz (andres.gonzalez.s)" w:date="2024-01-29T11:43:00Z">
              <w:tcPr>
                <w:tcW w:w="723" w:type="pct"/>
                <w:tcBorders>
                  <w:top w:val="nil"/>
                  <w:left w:val="nil"/>
                  <w:bottom w:val="single" w:sz="4" w:space="0" w:color="auto"/>
                  <w:right w:val="nil"/>
                </w:tcBorders>
                <w:shd w:val="clear" w:color="auto" w:fill="auto"/>
                <w:noWrap/>
                <w:vAlign w:val="bottom"/>
              </w:tcPr>
            </w:tcPrChange>
          </w:tcPr>
          <w:p w14:paraId="0A20CF75" w14:textId="62DA3DA2" w:rsidR="001F3EFD" w:rsidRPr="00A912ED" w:rsidRDefault="001F3EFD" w:rsidP="001F3EFD">
            <w:pPr>
              <w:spacing w:after="0" w:line="240" w:lineRule="auto"/>
              <w:jc w:val="right"/>
              <w:rPr>
                <w:ins w:id="1574" w:author="Andrés González Santa Cruz (andres.gonzalez.s)" w:date="2024-01-29T11:41:00Z"/>
                <w:rFonts w:eastAsia="Times New Roman" w:cs="Calibri"/>
                <w:color w:val="000000"/>
                <w:sz w:val="14"/>
                <w:szCs w:val="14"/>
                <w:lang w:val="es-CL" w:eastAsia="es-CL"/>
              </w:rPr>
            </w:pPr>
            <w:ins w:id="1575" w:author="Andrés González Santa Cruz (andres.gonzalez.s)" w:date="2024-01-29T11:43:00Z">
              <w:r w:rsidRPr="00374F04">
                <w:rPr>
                  <w:rFonts w:eastAsia="Times New Roman" w:cs="Calibri"/>
                  <w:color w:val="000000"/>
                  <w:sz w:val="14"/>
                  <w:szCs w:val="14"/>
                  <w:lang w:val="es-CL" w:eastAsia="es-CL"/>
                  <w:rPrChange w:id="1576" w:author="Andrés González Santa Cruz (andres.gonzalez.s)" w:date="2024-01-29T11:43:00Z">
                    <w:rPr/>
                  </w:rPrChange>
                </w:rPr>
                <w:t xml:space="preserve">    464 </w:t>
              </w:r>
              <w:proofErr w:type="gramStart"/>
              <w:r w:rsidRPr="00374F04">
                <w:rPr>
                  <w:rFonts w:eastAsia="Times New Roman" w:cs="Calibri"/>
                  <w:color w:val="000000"/>
                  <w:sz w:val="14"/>
                  <w:szCs w:val="14"/>
                  <w:lang w:val="es-CL" w:eastAsia="es-CL"/>
                  <w:rPrChange w:id="1577" w:author="Andrés González Santa Cruz (andres.gonzalez.s)" w:date="2024-01-29T11:43:00Z">
                    <w:rPr/>
                  </w:rPrChange>
                </w:rPr>
                <w:t>( 2.1</w:t>
              </w:r>
              <w:proofErr w:type="gramEnd"/>
              <w:r w:rsidRPr="00374F04">
                <w:rPr>
                  <w:rFonts w:eastAsia="Times New Roman" w:cs="Calibri"/>
                  <w:color w:val="000000"/>
                  <w:sz w:val="14"/>
                  <w:szCs w:val="14"/>
                  <w:lang w:val="es-CL" w:eastAsia="es-CL"/>
                  <w:rPrChange w:id="1578" w:author="Andrés González Santa Cruz (andres.gonzalez.s)" w:date="2024-01-29T11:43:00Z">
                    <w:rPr/>
                  </w:rPrChange>
                </w:rPr>
                <w:t xml:space="preserve">) </w:t>
              </w:r>
            </w:ins>
          </w:p>
        </w:tc>
        <w:tc>
          <w:tcPr>
            <w:tcW w:w="723" w:type="pct"/>
            <w:tcBorders>
              <w:top w:val="nil"/>
              <w:left w:val="nil"/>
              <w:bottom w:val="nil"/>
              <w:right w:val="nil"/>
            </w:tcBorders>
            <w:shd w:val="clear" w:color="auto" w:fill="auto"/>
            <w:noWrap/>
            <w:tcPrChange w:id="1579" w:author="Andrés González Santa Cruz (andres.gonzalez.s)" w:date="2024-01-29T11:43:00Z">
              <w:tcPr>
                <w:tcW w:w="723" w:type="pct"/>
                <w:tcBorders>
                  <w:top w:val="nil"/>
                  <w:left w:val="nil"/>
                  <w:bottom w:val="single" w:sz="4" w:space="0" w:color="auto"/>
                  <w:right w:val="nil"/>
                </w:tcBorders>
                <w:shd w:val="clear" w:color="auto" w:fill="auto"/>
                <w:noWrap/>
                <w:vAlign w:val="bottom"/>
              </w:tcPr>
            </w:tcPrChange>
          </w:tcPr>
          <w:p w14:paraId="27C36D7C" w14:textId="697B6DBB" w:rsidR="001F3EFD" w:rsidRPr="00A912ED" w:rsidRDefault="001F3EFD" w:rsidP="001F3EFD">
            <w:pPr>
              <w:spacing w:after="0" w:line="240" w:lineRule="auto"/>
              <w:jc w:val="right"/>
              <w:rPr>
                <w:ins w:id="1580" w:author="Andrés González Santa Cruz (andres.gonzalez.s)" w:date="2024-01-29T11:41:00Z"/>
                <w:rFonts w:eastAsia="Times New Roman" w:cs="Calibri"/>
                <w:color w:val="000000"/>
                <w:sz w:val="14"/>
                <w:szCs w:val="14"/>
                <w:lang w:val="es-CL" w:eastAsia="es-CL"/>
              </w:rPr>
            </w:pPr>
            <w:ins w:id="1581" w:author="Andrés González Santa Cruz (andres.gonzalez.s)" w:date="2024-01-29T11:43:00Z">
              <w:r w:rsidRPr="00374F04">
                <w:rPr>
                  <w:rFonts w:eastAsia="Times New Roman" w:cs="Calibri"/>
                  <w:color w:val="000000"/>
                  <w:sz w:val="14"/>
                  <w:szCs w:val="14"/>
                  <w:lang w:val="es-CL" w:eastAsia="es-CL"/>
                  <w:rPrChange w:id="1582" w:author="Andrés González Santa Cruz (andres.gonzalez.s)" w:date="2024-01-29T11:43:00Z">
                    <w:rPr/>
                  </w:rPrChange>
                </w:rPr>
                <w:t xml:space="preserve">   1093 </w:t>
              </w:r>
              <w:proofErr w:type="gramStart"/>
              <w:r w:rsidRPr="00374F04">
                <w:rPr>
                  <w:rFonts w:eastAsia="Times New Roman" w:cs="Calibri"/>
                  <w:color w:val="000000"/>
                  <w:sz w:val="14"/>
                  <w:szCs w:val="14"/>
                  <w:lang w:val="es-CL" w:eastAsia="es-CL"/>
                  <w:rPrChange w:id="1583" w:author="Andrés González Santa Cruz (andres.gonzalez.s)" w:date="2024-01-29T11:43:00Z">
                    <w:rPr/>
                  </w:rPrChange>
                </w:rPr>
                <w:t>( 1.7</w:t>
              </w:r>
              <w:proofErr w:type="gramEnd"/>
              <w:r w:rsidRPr="00374F04">
                <w:rPr>
                  <w:rFonts w:eastAsia="Times New Roman" w:cs="Calibri"/>
                  <w:color w:val="000000"/>
                  <w:sz w:val="14"/>
                  <w:szCs w:val="14"/>
                  <w:lang w:val="es-CL" w:eastAsia="es-CL"/>
                  <w:rPrChange w:id="1584" w:author="Andrés González Santa Cruz (andres.gonzalez.s)" w:date="2024-01-29T11:43:00Z">
                    <w:rPr/>
                  </w:rPrChange>
                </w:rPr>
                <w:t xml:space="preserve">) </w:t>
              </w:r>
            </w:ins>
          </w:p>
        </w:tc>
        <w:tc>
          <w:tcPr>
            <w:tcW w:w="310" w:type="pct"/>
            <w:tcBorders>
              <w:top w:val="nil"/>
              <w:left w:val="nil"/>
              <w:bottom w:val="nil"/>
              <w:right w:val="nil"/>
            </w:tcBorders>
            <w:shd w:val="clear" w:color="auto" w:fill="auto"/>
            <w:noWrap/>
            <w:tcPrChange w:id="1585" w:author="Andrés González Santa Cruz (andres.gonzalez.s)" w:date="2024-01-29T11:43:00Z">
              <w:tcPr>
                <w:tcW w:w="310" w:type="pct"/>
                <w:tcBorders>
                  <w:top w:val="nil"/>
                  <w:left w:val="nil"/>
                  <w:bottom w:val="single" w:sz="4" w:space="0" w:color="auto"/>
                  <w:right w:val="nil"/>
                </w:tcBorders>
                <w:shd w:val="clear" w:color="auto" w:fill="auto"/>
                <w:noWrap/>
                <w:vAlign w:val="bottom"/>
              </w:tcPr>
            </w:tcPrChange>
          </w:tcPr>
          <w:p w14:paraId="0F4BE772" w14:textId="77777777" w:rsidR="001F3EFD" w:rsidRPr="00A912ED" w:rsidRDefault="001F3EFD" w:rsidP="001F3EFD">
            <w:pPr>
              <w:spacing w:after="0" w:line="240" w:lineRule="auto"/>
              <w:jc w:val="right"/>
              <w:rPr>
                <w:ins w:id="1586" w:author="Andrés González Santa Cruz (andres.gonzalez.s)" w:date="2024-01-29T11:41:00Z"/>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tcPrChange w:id="1587" w:author="Andrés González Santa Cruz (andres.gonzalez.s)" w:date="2024-01-29T11:43:00Z">
              <w:tcPr>
                <w:tcW w:w="279" w:type="pct"/>
                <w:tcBorders>
                  <w:top w:val="nil"/>
                  <w:left w:val="nil"/>
                  <w:bottom w:val="single" w:sz="4" w:space="0" w:color="auto"/>
                  <w:right w:val="nil"/>
                </w:tcBorders>
                <w:shd w:val="clear" w:color="auto" w:fill="auto"/>
                <w:noWrap/>
                <w:vAlign w:val="bottom"/>
              </w:tcPr>
            </w:tcPrChange>
          </w:tcPr>
          <w:p w14:paraId="6DFAB922" w14:textId="77777777" w:rsidR="001F3EFD" w:rsidRPr="00A912ED" w:rsidRDefault="001F3EFD" w:rsidP="001F3EFD">
            <w:pPr>
              <w:spacing w:after="0" w:line="240" w:lineRule="auto"/>
              <w:jc w:val="right"/>
              <w:rPr>
                <w:ins w:id="1588" w:author="Andrés González Santa Cruz (andres.gonzalez.s)" w:date="2024-01-29T11:41:00Z"/>
                <w:rFonts w:eastAsia="Times New Roman" w:cs="Times New Roman"/>
                <w:sz w:val="14"/>
                <w:szCs w:val="14"/>
                <w:lang w:val="es-CL" w:eastAsia="es-CL"/>
              </w:rPr>
            </w:pPr>
          </w:p>
        </w:tc>
      </w:tr>
      <w:tr w:rsidR="001F3EFD" w:rsidRPr="00A912ED" w14:paraId="33A3F6D8" w14:textId="77777777" w:rsidTr="00374F04">
        <w:trPr>
          <w:trHeight w:val="170"/>
          <w:ins w:id="1589" w:author="Andrés González Santa Cruz (andres.gonzalez.s)" w:date="2024-01-29T11:41:00Z"/>
          <w:trPrChange w:id="1590" w:author="Andrés González Santa Cruz (andres.gonzalez.s)" w:date="2024-01-29T11:41:00Z">
            <w:trPr>
              <w:trHeight w:val="170"/>
            </w:trPr>
          </w:trPrChange>
        </w:trPr>
        <w:tc>
          <w:tcPr>
            <w:tcW w:w="1288" w:type="pct"/>
            <w:tcBorders>
              <w:top w:val="nil"/>
              <w:left w:val="nil"/>
              <w:bottom w:val="nil"/>
              <w:right w:val="nil"/>
            </w:tcBorders>
            <w:shd w:val="clear" w:color="auto" w:fill="auto"/>
            <w:noWrap/>
            <w:vAlign w:val="bottom"/>
            <w:tcPrChange w:id="1591" w:author="Andrés González Santa Cruz (andres.gonzalez.s)" w:date="2024-01-29T11:41:00Z">
              <w:tcPr>
                <w:tcW w:w="1288" w:type="pct"/>
                <w:tcBorders>
                  <w:top w:val="nil"/>
                  <w:left w:val="nil"/>
                  <w:bottom w:val="single" w:sz="4" w:space="0" w:color="auto"/>
                  <w:right w:val="nil"/>
                </w:tcBorders>
                <w:shd w:val="clear" w:color="auto" w:fill="auto"/>
                <w:noWrap/>
                <w:vAlign w:val="bottom"/>
              </w:tcPr>
            </w:tcPrChange>
          </w:tcPr>
          <w:p w14:paraId="743D7448" w14:textId="4024D218" w:rsidR="001F3EFD" w:rsidRPr="00A912ED" w:rsidRDefault="001F3EFD" w:rsidP="001F3EFD">
            <w:pPr>
              <w:spacing w:after="0" w:line="240" w:lineRule="auto"/>
              <w:jc w:val="left"/>
              <w:rPr>
                <w:ins w:id="1592" w:author="Andrés González Santa Cruz (andres.gonzalez.s)" w:date="2024-01-29T11:41:00Z"/>
                <w:rFonts w:eastAsia="Times New Roman" w:cs="Times New Roman"/>
                <w:sz w:val="14"/>
                <w:szCs w:val="14"/>
                <w:lang w:val="es-CL" w:eastAsia="es-CL"/>
              </w:rPr>
            </w:pPr>
            <w:proofErr w:type="spellStart"/>
            <w:ins w:id="1593" w:author="Andrés González Santa Cruz (andres.gonzalez.s)" w:date="2024-01-29T12:03:00Z">
              <w:r w:rsidRPr="001F3EFD">
                <w:rPr>
                  <w:rFonts w:eastAsia="Times New Roman" w:cs="Times New Roman"/>
                  <w:sz w:val="14"/>
                  <w:szCs w:val="14"/>
                  <w:lang w:val="es-CL" w:eastAsia="es-CL"/>
                </w:rPr>
                <w:t>Treatment</w:t>
              </w:r>
              <w:proofErr w:type="spellEnd"/>
              <w:r w:rsidRPr="001F3EFD">
                <w:rPr>
                  <w:rFonts w:eastAsia="Times New Roman" w:cs="Times New Roman"/>
                  <w:sz w:val="14"/>
                  <w:szCs w:val="14"/>
                  <w:lang w:val="es-CL" w:eastAsia="es-CL"/>
                </w:rPr>
                <w:t xml:space="preserve"> </w:t>
              </w:r>
              <w:proofErr w:type="spellStart"/>
              <w:r w:rsidRPr="001F3EFD">
                <w:rPr>
                  <w:rFonts w:eastAsia="Times New Roman" w:cs="Times New Roman"/>
                  <w:sz w:val="14"/>
                  <w:szCs w:val="14"/>
                  <w:lang w:val="es-CL" w:eastAsia="es-CL"/>
                </w:rPr>
                <w:t>Admission</w:t>
              </w:r>
              <w:proofErr w:type="spellEnd"/>
              <w:r w:rsidRPr="001F3EFD">
                <w:rPr>
                  <w:rFonts w:eastAsia="Times New Roman" w:cs="Times New Roman"/>
                  <w:sz w:val="14"/>
                  <w:szCs w:val="14"/>
                  <w:lang w:val="es-CL" w:eastAsia="es-CL"/>
                </w:rPr>
                <w:t xml:space="preserve"> Motive (%)</w:t>
              </w:r>
            </w:ins>
          </w:p>
        </w:tc>
        <w:tc>
          <w:tcPr>
            <w:tcW w:w="954" w:type="pct"/>
            <w:tcBorders>
              <w:top w:val="nil"/>
              <w:left w:val="nil"/>
              <w:bottom w:val="nil"/>
              <w:right w:val="nil"/>
            </w:tcBorders>
            <w:shd w:val="clear" w:color="auto" w:fill="auto"/>
            <w:noWrap/>
            <w:vAlign w:val="bottom"/>
            <w:tcPrChange w:id="1594" w:author="Andrés González Santa Cruz (andres.gonzalez.s)" w:date="2024-01-29T11:41:00Z">
              <w:tcPr>
                <w:tcW w:w="954" w:type="pct"/>
                <w:tcBorders>
                  <w:top w:val="nil"/>
                  <w:left w:val="nil"/>
                  <w:bottom w:val="single" w:sz="4" w:space="0" w:color="auto"/>
                  <w:right w:val="nil"/>
                </w:tcBorders>
                <w:shd w:val="clear" w:color="auto" w:fill="auto"/>
                <w:noWrap/>
                <w:vAlign w:val="bottom"/>
              </w:tcPr>
            </w:tcPrChange>
          </w:tcPr>
          <w:p w14:paraId="74A2D5C7" w14:textId="77777777" w:rsidR="001F3EFD" w:rsidRPr="00A912ED" w:rsidRDefault="001F3EFD" w:rsidP="001F3EFD">
            <w:pPr>
              <w:spacing w:after="0" w:line="240" w:lineRule="auto"/>
              <w:jc w:val="left"/>
              <w:rPr>
                <w:ins w:id="1595" w:author="Andrés González Santa Cruz (andres.gonzalez.s)" w:date="2024-01-29T11:41:00Z"/>
                <w:rFonts w:eastAsia="Times New Roman" w:cs="Calibri"/>
                <w:color w:val="000000"/>
                <w:sz w:val="14"/>
                <w:szCs w:val="14"/>
                <w:lang w:val="es-CL" w:eastAsia="es-CL"/>
              </w:rPr>
            </w:pPr>
          </w:p>
        </w:tc>
        <w:tc>
          <w:tcPr>
            <w:tcW w:w="723" w:type="pct"/>
            <w:tcBorders>
              <w:top w:val="nil"/>
              <w:left w:val="nil"/>
              <w:bottom w:val="nil"/>
              <w:right w:val="nil"/>
            </w:tcBorders>
            <w:shd w:val="clear" w:color="auto" w:fill="auto"/>
            <w:noWrap/>
            <w:vAlign w:val="bottom"/>
            <w:tcPrChange w:id="1596" w:author="Andrés González Santa Cruz (andres.gonzalez.s)" w:date="2024-01-29T11:41:00Z">
              <w:tcPr>
                <w:tcW w:w="723" w:type="pct"/>
                <w:tcBorders>
                  <w:top w:val="nil"/>
                  <w:left w:val="nil"/>
                  <w:bottom w:val="single" w:sz="4" w:space="0" w:color="auto"/>
                  <w:right w:val="nil"/>
                </w:tcBorders>
                <w:shd w:val="clear" w:color="auto" w:fill="auto"/>
                <w:noWrap/>
                <w:vAlign w:val="bottom"/>
              </w:tcPr>
            </w:tcPrChange>
          </w:tcPr>
          <w:p w14:paraId="25F03B97" w14:textId="77777777" w:rsidR="001F3EFD" w:rsidRPr="00A912ED" w:rsidRDefault="001F3EFD" w:rsidP="001F3EFD">
            <w:pPr>
              <w:spacing w:after="0" w:line="240" w:lineRule="auto"/>
              <w:jc w:val="right"/>
              <w:rPr>
                <w:ins w:id="1597" w:author="Andrés González Santa Cruz (andres.gonzalez.s)" w:date="2024-01-29T11:41:00Z"/>
                <w:rFonts w:eastAsia="Times New Roman" w:cs="Calibri"/>
                <w:color w:val="000000"/>
                <w:sz w:val="14"/>
                <w:szCs w:val="14"/>
                <w:lang w:val="es-CL" w:eastAsia="es-CL"/>
              </w:rPr>
            </w:pPr>
          </w:p>
        </w:tc>
        <w:tc>
          <w:tcPr>
            <w:tcW w:w="723" w:type="pct"/>
            <w:tcBorders>
              <w:top w:val="nil"/>
              <w:left w:val="nil"/>
              <w:bottom w:val="nil"/>
              <w:right w:val="nil"/>
            </w:tcBorders>
            <w:shd w:val="clear" w:color="auto" w:fill="auto"/>
            <w:noWrap/>
            <w:vAlign w:val="bottom"/>
            <w:tcPrChange w:id="1598" w:author="Andrés González Santa Cruz (andres.gonzalez.s)" w:date="2024-01-29T11:41:00Z">
              <w:tcPr>
                <w:tcW w:w="723" w:type="pct"/>
                <w:tcBorders>
                  <w:top w:val="nil"/>
                  <w:left w:val="nil"/>
                  <w:bottom w:val="single" w:sz="4" w:space="0" w:color="auto"/>
                  <w:right w:val="nil"/>
                </w:tcBorders>
                <w:shd w:val="clear" w:color="auto" w:fill="auto"/>
                <w:noWrap/>
                <w:vAlign w:val="bottom"/>
              </w:tcPr>
            </w:tcPrChange>
          </w:tcPr>
          <w:p w14:paraId="0C2AD2EB" w14:textId="77777777" w:rsidR="001F3EFD" w:rsidRPr="00A912ED" w:rsidRDefault="001F3EFD" w:rsidP="001F3EFD">
            <w:pPr>
              <w:spacing w:after="0" w:line="240" w:lineRule="auto"/>
              <w:jc w:val="right"/>
              <w:rPr>
                <w:ins w:id="1599" w:author="Andrés González Santa Cruz (andres.gonzalez.s)" w:date="2024-01-29T11:41:00Z"/>
                <w:rFonts w:eastAsia="Times New Roman" w:cs="Calibri"/>
                <w:color w:val="000000"/>
                <w:sz w:val="14"/>
                <w:szCs w:val="14"/>
                <w:lang w:val="es-CL" w:eastAsia="es-CL"/>
              </w:rPr>
            </w:pPr>
          </w:p>
        </w:tc>
        <w:tc>
          <w:tcPr>
            <w:tcW w:w="723" w:type="pct"/>
            <w:tcBorders>
              <w:top w:val="nil"/>
              <w:left w:val="nil"/>
              <w:bottom w:val="nil"/>
              <w:right w:val="nil"/>
            </w:tcBorders>
            <w:shd w:val="clear" w:color="auto" w:fill="auto"/>
            <w:noWrap/>
            <w:vAlign w:val="bottom"/>
            <w:tcPrChange w:id="1600" w:author="Andrés González Santa Cruz (andres.gonzalez.s)" w:date="2024-01-29T11:41:00Z">
              <w:tcPr>
                <w:tcW w:w="723" w:type="pct"/>
                <w:tcBorders>
                  <w:top w:val="nil"/>
                  <w:left w:val="nil"/>
                  <w:bottom w:val="single" w:sz="4" w:space="0" w:color="auto"/>
                  <w:right w:val="nil"/>
                </w:tcBorders>
                <w:shd w:val="clear" w:color="auto" w:fill="auto"/>
                <w:noWrap/>
                <w:vAlign w:val="bottom"/>
              </w:tcPr>
            </w:tcPrChange>
          </w:tcPr>
          <w:p w14:paraId="61EA4AA6" w14:textId="77777777" w:rsidR="001F3EFD" w:rsidRPr="00A912ED" w:rsidRDefault="001F3EFD" w:rsidP="001F3EFD">
            <w:pPr>
              <w:spacing w:after="0" w:line="240" w:lineRule="auto"/>
              <w:jc w:val="right"/>
              <w:rPr>
                <w:ins w:id="1601" w:author="Andrés González Santa Cruz (andres.gonzalez.s)" w:date="2024-01-29T11:41:00Z"/>
                <w:rFonts w:eastAsia="Times New Roman" w:cs="Calibri"/>
                <w:color w:val="000000"/>
                <w:sz w:val="14"/>
                <w:szCs w:val="14"/>
                <w:lang w:val="es-CL" w:eastAsia="es-CL"/>
              </w:rPr>
            </w:pPr>
          </w:p>
        </w:tc>
        <w:tc>
          <w:tcPr>
            <w:tcW w:w="310" w:type="pct"/>
            <w:tcBorders>
              <w:top w:val="nil"/>
              <w:left w:val="nil"/>
              <w:bottom w:val="nil"/>
              <w:right w:val="nil"/>
            </w:tcBorders>
            <w:shd w:val="clear" w:color="auto" w:fill="auto"/>
            <w:noWrap/>
            <w:vAlign w:val="bottom"/>
            <w:tcPrChange w:id="1602" w:author="Andrés González Santa Cruz (andres.gonzalez.s)" w:date="2024-01-29T11:41:00Z">
              <w:tcPr>
                <w:tcW w:w="310" w:type="pct"/>
                <w:tcBorders>
                  <w:top w:val="nil"/>
                  <w:left w:val="nil"/>
                  <w:bottom w:val="single" w:sz="4" w:space="0" w:color="auto"/>
                  <w:right w:val="nil"/>
                </w:tcBorders>
                <w:shd w:val="clear" w:color="auto" w:fill="auto"/>
                <w:noWrap/>
                <w:vAlign w:val="bottom"/>
              </w:tcPr>
            </w:tcPrChange>
          </w:tcPr>
          <w:p w14:paraId="743EB4DE" w14:textId="77777777" w:rsidR="001F3EFD" w:rsidRPr="00A912ED" w:rsidRDefault="001F3EFD" w:rsidP="001F3EFD">
            <w:pPr>
              <w:spacing w:after="0" w:line="240" w:lineRule="auto"/>
              <w:jc w:val="right"/>
              <w:rPr>
                <w:ins w:id="1603" w:author="Andrés González Santa Cruz (andres.gonzalez.s)" w:date="2024-01-29T11:41:00Z"/>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vAlign w:val="bottom"/>
            <w:tcPrChange w:id="1604" w:author="Andrés González Santa Cruz (andres.gonzalez.s)" w:date="2024-01-29T11:41:00Z">
              <w:tcPr>
                <w:tcW w:w="279" w:type="pct"/>
                <w:tcBorders>
                  <w:top w:val="nil"/>
                  <w:left w:val="nil"/>
                  <w:bottom w:val="single" w:sz="4" w:space="0" w:color="auto"/>
                  <w:right w:val="nil"/>
                </w:tcBorders>
                <w:shd w:val="clear" w:color="auto" w:fill="auto"/>
                <w:noWrap/>
                <w:vAlign w:val="bottom"/>
              </w:tcPr>
            </w:tcPrChange>
          </w:tcPr>
          <w:p w14:paraId="24AD9E70" w14:textId="77777777" w:rsidR="001F3EFD" w:rsidRPr="00A912ED" w:rsidRDefault="001F3EFD" w:rsidP="001F3EFD">
            <w:pPr>
              <w:spacing w:after="0" w:line="240" w:lineRule="auto"/>
              <w:jc w:val="right"/>
              <w:rPr>
                <w:ins w:id="1605" w:author="Andrés González Santa Cruz (andres.gonzalez.s)" w:date="2024-01-29T11:41:00Z"/>
                <w:rFonts w:eastAsia="Times New Roman" w:cs="Times New Roman"/>
                <w:sz w:val="14"/>
                <w:szCs w:val="14"/>
                <w:lang w:val="es-CL" w:eastAsia="es-CL"/>
              </w:rPr>
            </w:pPr>
          </w:p>
        </w:tc>
      </w:tr>
      <w:tr w:rsidR="001F3EFD" w:rsidRPr="00A912ED" w14:paraId="24FAEE72" w14:textId="77777777" w:rsidTr="00D01569">
        <w:trPr>
          <w:trHeight w:val="170"/>
          <w:ins w:id="1606" w:author="Andrés González Santa Cruz (andres.gonzalez.s)" w:date="2024-01-29T11:41:00Z"/>
          <w:trPrChange w:id="1607" w:author="Andrés González Santa Cruz (andres.gonzalez.s)" w:date="2024-01-29T12:03:00Z">
            <w:trPr>
              <w:trHeight w:val="170"/>
            </w:trPr>
          </w:trPrChange>
        </w:trPr>
        <w:tc>
          <w:tcPr>
            <w:tcW w:w="1288" w:type="pct"/>
            <w:tcBorders>
              <w:top w:val="nil"/>
              <w:left w:val="nil"/>
              <w:bottom w:val="nil"/>
              <w:right w:val="nil"/>
            </w:tcBorders>
            <w:shd w:val="clear" w:color="auto" w:fill="auto"/>
            <w:noWrap/>
            <w:vAlign w:val="bottom"/>
            <w:tcPrChange w:id="1608" w:author="Andrés González Santa Cruz (andres.gonzalez.s)" w:date="2024-01-29T12:03:00Z">
              <w:tcPr>
                <w:tcW w:w="1288" w:type="pct"/>
                <w:tcBorders>
                  <w:top w:val="nil"/>
                  <w:left w:val="nil"/>
                  <w:bottom w:val="single" w:sz="4" w:space="0" w:color="auto"/>
                  <w:right w:val="nil"/>
                </w:tcBorders>
                <w:shd w:val="clear" w:color="auto" w:fill="auto"/>
                <w:noWrap/>
                <w:vAlign w:val="bottom"/>
              </w:tcPr>
            </w:tcPrChange>
          </w:tcPr>
          <w:p w14:paraId="29B410E9" w14:textId="77777777" w:rsidR="001F3EFD" w:rsidRPr="00A912ED" w:rsidRDefault="001F3EFD" w:rsidP="001F3EFD">
            <w:pPr>
              <w:spacing w:after="0" w:line="240" w:lineRule="auto"/>
              <w:jc w:val="left"/>
              <w:rPr>
                <w:ins w:id="1609" w:author="Andrés González Santa Cruz (andres.gonzalez.s)" w:date="2024-01-29T11:41:00Z"/>
                <w:rFonts w:eastAsia="Times New Roman" w:cs="Times New Roman"/>
                <w:sz w:val="14"/>
                <w:szCs w:val="14"/>
                <w:lang w:val="es-CL" w:eastAsia="es-CL"/>
              </w:rPr>
            </w:pPr>
          </w:p>
        </w:tc>
        <w:tc>
          <w:tcPr>
            <w:tcW w:w="954" w:type="pct"/>
            <w:tcBorders>
              <w:top w:val="nil"/>
              <w:left w:val="nil"/>
              <w:bottom w:val="nil"/>
              <w:right w:val="nil"/>
            </w:tcBorders>
            <w:shd w:val="clear" w:color="auto" w:fill="auto"/>
            <w:noWrap/>
            <w:tcPrChange w:id="1610" w:author="Andrés González Santa Cruz (andres.gonzalez.s)" w:date="2024-01-29T12:03:00Z">
              <w:tcPr>
                <w:tcW w:w="954" w:type="pct"/>
                <w:tcBorders>
                  <w:top w:val="nil"/>
                  <w:left w:val="nil"/>
                  <w:bottom w:val="single" w:sz="4" w:space="0" w:color="auto"/>
                  <w:right w:val="nil"/>
                </w:tcBorders>
                <w:shd w:val="clear" w:color="auto" w:fill="auto"/>
                <w:noWrap/>
                <w:vAlign w:val="bottom"/>
              </w:tcPr>
            </w:tcPrChange>
          </w:tcPr>
          <w:p w14:paraId="7BF99049" w14:textId="16D965F7" w:rsidR="001F3EFD" w:rsidRPr="00A912ED" w:rsidRDefault="001F3EFD" w:rsidP="001F3EFD">
            <w:pPr>
              <w:spacing w:after="0" w:line="240" w:lineRule="auto"/>
              <w:jc w:val="left"/>
              <w:rPr>
                <w:ins w:id="1611" w:author="Andrés González Santa Cruz (andres.gonzalez.s)" w:date="2024-01-29T11:41:00Z"/>
                <w:rFonts w:eastAsia="Times New Roman" w:cs="Calibri"/>
                <w:color w:val="000000"/>
                <w:sz w:val="14"/>
                <w:szCs w:val="14"/>
                <w:lang w:val="es-CL" w:eastAsia="es-CL"/>
              </w:rPr>
            </w:pPr>
            <w:ins w:id="1612" w:author="Andrés González Santa Cruz (andres.gonzalez.s)" w:date="2024-01-29T12:03:00Z">
              <w:r w:rsidRPr="001F3EFD">
                <w:rPr>
                  <w:rFonts w:eastAsia="Times New Roman" w:cs="Calibri"/>
                  <w:color w:val="000000"/>
                  <w:sz w:val="14"/>
                  <w:szCs w:val="14"/>
                  <w:lang w:val="es-CL" w:eastAsia="es-CL"/>
                  <w:rPrChange w:id="1613" w:author="Andrés González Santa Cruz (andres.gonzalez.s)" w:date="2024-01-29T12:04:00Z">
                    <w:rPr/>
                  </w:rPrChange>
                </w:rPr>
                <w:t>Spontaneous</w:t>
              </w:r>
            </w:ins>
          </w:p>
        </w:tc>
        <w:tc>
          <w:tcPr>
            <w:tcW w:w="723" w:type="pct"/>
            <w:tcBorders>
              <w:top w:val="nil"/>
              <w:left w:val="nil"/>
              <w:bottom w:val="nil"/>
              <w:right w:val="nil"/>
            </w:tcBorders>
            <w:shd w:val="clear" w:color="auto" w:fill="auto"/>
            <w:noWrap/>
            <w:tcPrChange w:id="1614" w:author="Andrés González Santa Cruz (andres.gonzalez.s)" w:date="2024-01-29T12:03:00Z">
              <w:tcPr>
                <w:tcW w:w="723" w:type="pct"/>
                <w:tcBorders>
                  <w:top w:val="nil"/>
                  <w:left w:val="nil"/>
                  <w:bottom w:val="single" w:sz="4" w:space="0" w:color="auto"/>
                  <w:right w:val="nil"/>
                </w:tcBorders>
                <w:shd w:val="clear" w:color="auto" w:fill="auto"/>
                <w:noWrap/>
                <w:vAlign w:val="bottom"/>
              </w:tcPr>
            </w:tcPrChange>
          </w:tcPr>
          <w:p w14:paraId="302131F6" w14:textId="2D296A4E" w:rsidR="001F3EFD" w:rsidRPr="001F3EFD" w:rsidRDefault="001F3EFD" w:rsidP="001F3EFD">
            <w:pPr>
              <w:spacing w:after="0" w:line="240" w:lineRule="auto"/>
              <w:jc w:val="right"/>
              <w:rPr>
                <w:ins w:id="1615" w:author="Andrés González Santa Cruz (andres.gonzalez.s)" w:date="2024-01-29T11:41:00Z"/>
                <w:rFonts w:eastAsia="Times New Roman" w:cs="Calibri"/>
                <w:color w:val="000000"/>
                <w:sz w:val="14"/>
                <w:szCs w:val="14"/>
                <w:lang w:val="es-CL" w:eastAsia="es-CL"/>
              </w:rPr>
            </w:pPr>
            <w:ins w:id="1616" w:author="Andrés González Santa Cruz (andres.gonzalez.s)" w:date="2024-01-29T12:03:00Z">
              <w:r w:rsidRPr="001F3EFD">
                <w:rPr>
                  <w:rFonts w:eastAsia="Times New Roman" w:cs="Calibri"/>
                  <w:color w:val="000000"/>
                  <w:sz w:val="14"/>
                  <w:szCs w:val="14"/>
                  <w:lang w:val="es-CL" w:eastAsia="es-CL"/>
                  <w:rPrChange w:id="1617" w:author="Andrés González Santa Cruz (andres.gonzalez.s)" w:date="2024-01-29T12:04:00Z">
                    <w:rPr/>
                  </w:rPrChange>
                </w:rPr>
                <w:t xml:space="preserve">  38028 (44.7) </w:t>
              </w:r>
            </w:ins>
          </w:p>
        </w:tc>
        <w:tc>
          <w:tcPr>
            <w:tcW w:w="723" w:type="pct"/>
            <w:tcBorders>
              <w:top w:val="nil"/>
              <w:left w:val="nil"/>
              <w:bottom w:val="nil"/>
              <w:right w:val="nil"/>
            </w:tcBorders>
            <w:shd w:val="clear" w:color="auto" w:fill="auto"/>
            <w:noWrap/>
            <w:tcPrChange w:id="1618" w:author="Andrés González Santa Cruz (andres.gonzalez.s)" w:date="2024-01-29T12:03:00Z">
              <w:tcPr>
                <w:tcW w:w="723" w:type="pct"/>
                <w:tcBorders>
                  <w:top w:val="nil"/>
                  <w:left w:val="nil"/>
                  <w:bottom w:val="single" w:sz="4" w:space="0" w:color="auto"/>
                  <w:right w:val="nil"/>
                </w:tcBorders>
                <w:shd w:val="clear" w:color="auto" w:fill="auto"/>
                <w:noWrap/>
                <w:vAlign w:val="bottom"/>
              </w:tcPr>
            </w:tcPrChange>
          </w:tcPr>
          <w:p w14:paraId="04868483" w14:textId="28E0074E" w:rsidR="001F3EFD" w:rsidRPr="001F3EFD" w:rsidRDefault="001F3EFD" w:rsidP="001F3EFD">
            <w:pPr>
              <w:spacing w:after="0" w:line="240" w:lineRule="auto"/>
              <w:jc w:val="right"/>
              <w:rPr>
                <w:ins w:id="1619" w:author="Andrés González Santa Cruz (andres.gonzalez.s)" w:date="2024-01-29T11:41:00Z"/>
                <w:rFonts w:eastAsia="Times New Roman" w:cs="Calibri"/>
                <w:color w:val="000000"/>
                <w:sz w:val="14"/>
                <w:szCs w:val="14"/>
                <w:lang w:val="es-CL" w:eastAsia="es-CL"/>
              </w:rPr>
            </w:pPr>
            <w:ins w:id="1620" w:author="Andrés González Santa Cruz (andres.gonzalez.s)" w:date="2024-01-29T12:03:00Z">
              <w:r w:rsidRPr="001F3EFD">
                <w:rPr>
                  <w:rFonts w:eastAsia="Times New Roman" w:cs="Calibri"/>
                  <w:color w:val="000000"/>
                  <w:sz w:val="14"/>
                  <w:szCs w:val="14"/>
                  <w:lang w:val="es-CL" w:eastAsia="es-CL"/>
                  <w:rPrChange w:id="1621" w:author="Andrés González Santa Cruz (andres.gonzalez.s)" w:date="2024-01-29T12:04:00Z">
                    <w:rPr/>
                  </w:rPrChange>
                </w:rPr>
                <w:t xml:space="preserve">  10097 (44.8) </w:t>
              </w:r>
            </w:ins>
          </w:p>
        </w:tc>
        <w:tc>
          <w:tcPr>
            <w:tcW w:w="723" w:type="pct"/>
            <w:tcBorders>
              <w:top w:val="nil"/>
              <w:left w:val="nil"/>
              <w:bottom w:val="nil"/>
              <w:right w:val="nil"/>
            </w:tcBorders>
            <w:shd w:val="clear" w:color="auto" w:fill="auto"/>
            <w:noWrap/>
            <w:tcPrChange w:id="1622" w:author="Andrés González Santa Cruz (andres.gonzalez.s)" w:date="2024-01-29T12:03:00Z">
              <w:tcPr>
                <w:tcW w:w="723" w:type="pct"/>
                <w:tcBorders>
                  <w:top w:val="nil"/>
                  <w:left w:val="nil"/>
                  <w:bottom w:val="single" w:sz="4" w:space="0" w:color="auto"/>
                  <w:right w:val="nil"/>
                </w:tcBorders>
                <w:shd w:val="clear" w:color="auto" w:fill="auto"/>
                <w:noWrap/>
                <w:vAlign w:val="bottom"/>
              </w:tcPr>
            </w:tcPrChange>
          </w:tcPr>
          <w:p w14:paraId="37963669" w14:textId="3585146D" w:rsidR="001F3EFD" w:rsidRPr="001F3EFD" w:rsidRDefault="001F3EFD" w:rsidP="001F3EFD">
            <w:pPr>
              <w:spacing w:after="0" w:line="240" w:lineRule="auto"/>
              <w:jc w:val="right"/>
              <w:rPr>
                <w:ins w:id="1623" w:author="Andrés González Santa Cruz (andres.gonzalez.s)" w:date="2024-01-29T11:41:00Z"/>
                <w:rFonts w:eastAsia="Times New Roman" w:cs="Calibri"/>
                <w:color w:val="000000"/>
                <w:sz w:val="14"/>
                <w:szCs w:val="14"/>
                <w:lang w:val="es-CL" w:eastAsia="es-CL"/>
              </w:rPr>
            </w:pPr>
            <w:ins w:id="1624" w:author="Andrés González Santa Cruz (andres.gonzalez.s)" w:date="2024-01-29T12:03:00Z">
              <w:r w:rsidRPr="001F3EFD">
                <w:rPr>
                  <w:rFonts w:eastAsia="Times New Roman" w:cs="Calibri"/>
                  <w:color w:val="000000"/>
                  <w:sz w:val="14"/>
                  <w:szCs w:val="14"/>
                  <w:lang w:val="es-CL" w:eastAsia="es-CL"/>
                  <w:rPrChange w:id="1625" w:author="Andrés González Santa Cruz (andres.gonzalez.s)" w:date="2024-01-29T12:04:00Z">
                    <w:rPr/>
                  </w:rPrChange>
                </w:rPr>
                <w:t xml:space="preserve">  27931 (44.7) </w:t>
              </w:r>
            </w:ins>
          </w:p>
        </w:tc>
        <w:tc>
          <w:tcPr>
            <w:tcW w:w="310" w:type="pct"/>
            <w:tcBorders>
              <w:top w:val="nil"/>
              <w:left w:val="nil"/>
              <w:bottom w:val="nil"/>
              <w:right w:val="nil"/>
            </w:tcBorders>
            <w:shd w:val="clear" w:color="auto" w:fill="auto"/>
            <w:noWrap/>
            <w:tcPrChange w:id="1626" w:author="Andrés González Santa Cruz (andres.gonzalez.s)" w:date="2024-01-29T12:03:00Z">
              <w:tcPr>
                <w:tcW w:w="310" w:type="pct"/>
                <w:tcBorders>
                  <w:top w:val="nil"/>
                  <w:left w:val="nil"/>
                  <w:bottom w:val="single" w:sz="4" w:space="0" w:color="auto"/>
                  <w:right w:val="nil"/>
                </w:tcBorders>
                <w:shd w:val="clear" w:color="auto" w:fill="auto"/>
                <w:noWrap/>
                <w:vAlign w:val="bottom"/>
              </w:tcPr>
            </w:tcPrChange>
          </w:tcPr>
          <w:p w14:paraId="18B2230D" w14:textId="4D6D7250" w:rsidR="001F3EFD" w:rsidRPr="001F3EFD" w:rsidRDefault="001F3EFD" w:rsidP="001F3EFD">
            <w:pPr>
              <w:spacing w:after="0" w:line="240" w:lineRule="auto"/>
              <w:jc w:val="right"/>
              <w:rPr>
                <w:ins w:id="1627" w:author="Andrés González Santa Cruz (andres.gonzalez.s)" w:date="2024-01-29T11:41:00Z"/>
                <w:rFonts w:eastAsia="Times New Roman" w:cs="Calibri"/>
                <w:color w:val="000000"/>
                <w:sz w:val="14"/>
                <w:szCs w:val="14"/>
                <w:lang w:val="es-CL" w:eastAsia="es-CL"/>
              </w:rPr>
            </w:pPr>
            <w:ins w:id="1628" w:author="Andrés González Santa Cruz (andres.gonzalez.s)" w:date="2024-01-29T12:03:00Z">
              <w:r w:rsidRPr="001F3EFD">
                <w:rPr>
                  <w:rFonts w:eastAsia="Times New Roman" w:cs="Calibri"/>
                  <w:color w:val="000000"/>
                  <w:sz w:val="14"/>
                  <w:szCs w:val="14"/>
                  <w:lang w:val="es-CL" w:eastAsia="es-CL"/>
                  <w:rPrChange w:id="1629" w:author="Andrés González Santa Cruz (andres.gonzalez.s)" w:date="2024-01-29T12:04:00Z">
                    <w:rPr/>
                  </w:rPrChange>
                </w:rPr>
                <w:t>&lt;0.001</w:t>
              </w:r>
            </w:ins>
          </w:p>
        </w:tc>
        <w:tc>
          <w:tcPr>
            <w:tcW w:w="279" w:type="pct"/>
            <w:tcBorders>
              <w:top w:val="nil"/>
              <w:left w:val="nil"/>
              <w:bottom w:val="nil"/>
              <w:right w:val="nil"/>
            </w:tcBorders>
            <w:shd w:val="clear" w:color="auto" w:fill="auto"/>
            <w:noWrap/>
            <w:tcPrChange w:id="1630" w:author="Andrés González Santa Cruz (andres.gonzalez.s)" w:date="2024-01-29T12:03:00Z">
              <w:tcPr>
                <w:tcW w:w="279" w:type="pct"/>
                <w:tcBorders>
                  <w:top w:val="nil"/>
                  <w:left w:val="nil"/>
                  <w:bottom w:val="single" w:sz="4" w:space="0" w:color="auto"/>
                  <w:right w:val="nil"/>
                </w:tcBorders>
                <w:shd w:val="clear" w:color="auto" w:fill="auto"/>
                <w:noWrap/>
                <w:vAlign w:val="bottom"/>
              </w:tcPr>
            </w:tcPrChange>
          </w:tcPr>
          <w:p w14:paraId="04F77973" w14:textId="6FB4A761" w:rsidR="001F3EFD" w:rsidRPr="001F3EFD" w:rsidRDefault="001F3EFD" w:rsidP="001F3EFD">
            <w:pPr>
              <w:spacing w:after="0" w:line="240" w:lineRule="auto"/>
              <w:jc w:val="right"/>
              <w:rPr>
                <w:ins w:id="1631" w:author="Andrés González Santa Cruz (andres.gonzalez.s)" w:date="2024-01-29T11:41:00Z"/>
                <w:rFonts w:eastAsia="Times New Roman" w:cs="Times New Roman"/>
                <w:sz w:val="14"/>
                <w:szCs w:val="14"/>
                <w:lang w:val="en-GB" w:eastAsia="es-CL"/>
                <w:rPrChange w:id="1632" w:author="Andrés González Santa Cruz (andres.gonzalez.s)" w:date="2024-01-29T12:03:00Z">
                  <w:rPr>
                    <w:ins w:id="1633" w:author="Andrés González Santa Cruz (andres.gonzalez.s)" w:date="2024-01-29T11:41:00Z"/>
                    <w:rFonts w:eastAsia="Times New Roman" w:cs="Times New Roman"/>
                    <w:sz w:val="14"/>
                    <w:szCs w:val="14"/>
                    <w:lang w:val="es-CL" w:eastAsia="es-CL"/>
                  </w:rPr>
                </w:rPrChange>
              </w:rPr>
            </w:pPr>
            <w:ins w:id="1634" w:author="Andrés González Santa Cruz (andres.gonzalez.s)" w:date="2024-01-29T12:03:00Z">
              <w:r w:rsidRPr="001F3EFD">
                <w:rPr>
                  <w:rFonts w:eastAsia="Times New Roman" w:cs="Times New Roman"/>
                  <w:sz w:val="14"/>
                  <w:szCs w:val="14"/>
                  <w:lang w:val="en-GB" w:eastAsia="es-CL"/>
                </w:rPr>
                <w:t>0.187</w:t>
              </w:r>
            </w:ins>
          </w:p>
        </w:tc>
      </w:tr>
      <w:tr w:rsidR="001F3EFD" w:rsidRPr="00A912ED" w14:paraId="7297839A" w14:textId="77777777" w:rsidTr="00D01569">
        <w:trPr>
          <w:trHeight w:val="170"/>
          <w:ins w:id="1635" w:author="Andrés González Santa Cruz (andres.gonzalez.s)" w:date="2024-01-29T12:03:00Z"/>
          <w:trPrChange w:id="1636" w:author="Andrés González Santa Cruz (andres.gonzalez.s)" w:date="2024-01-29T12:03:00Z">
            <w:trPr>
              <w:trHeight w:val="170"/>
            </w:trPr>
          </w:trPrChange>
        </w:trPr>
        <w:tc>
          <w:tcPr>
            <w:tcW w:w="1288" w:type="pct"/>
            <w:tcBorders>
              <w:top w:val="nil"/>
              <w:left w:val="nil"/>
              <w:bottom w:val="nil"/>
              <w:right w:val="nil"/>
            </w:tcBorders>
            <w:shd w:val="clear" w:color="auto" w:fill="auto"/>
            <w:noWrap/>
            <w:vAlign w:val="bottom"/>
            <w:tcPrChange w:id="1637" w:author="Andrés González Santa Cruz (andres.gonzalez.s)" w:date="2024-01-29T12:03:00Z">
              <w:tcPr>
                <w:tcW w:w="1288" w:type="pct"/>
                <w:tcBorders>
                  <w:top w:val="nil"/>
                  <w:left w:val="nil"/>
                  <w:bottom w:val="single" w:sz="4" w:space="0" w:color="auto"/>
                  <w:right w:val="nil"/>
                </w:tcBorders>
                <w:shd w:val="clear" w:color="auto" w:fill="auto"/>
                <w:noWrap/>
                <w:vAlign w:val="bottom"/>
              </w:tcPr>
            </w:tcPrChange>
          </w:tcPr>
          <w:p w14:paraId="493C973B" w14:textId="77777777" w:rsidR="001F3EFD" w:rsidRPr="001F3EFD" w:rsidRDefault="001F3EFD" w:rsidP="001F3EFD">
            <w:pPr>
              <w:spacing w:after="0" w:line="240" w:lineRule="auto"/>
              <w:jc w:val="left"/>
              <w:rPr>
                <w:ins w:id="1638" w:author="Andrés González Santa Cruz (andres.gonzalez.s)" w:date="2024-01-29T12:03:00Z"/>
                <w:rFonts w:eastAsia="Times New Roman" w:cs="Times New Roman"/>
                <w:sz w:val="14"/>
                <w:szCs w:val="14"/>
                <w:lang w:val="en-GB" w:eastAsia="es-CL"/>
                <w:rPrChange w:id="1639" w:author="Andrés González Santa Cruz (andres.gonzalez.s)" w:date="2024-01-29T12:03:00Z">
                  <w:rPr>
                    <w:ins w:id="1640" w:author="Andrés González Santa Cruz (andres.gonzalez.s)" w:date="2024-01-29T12:03:00Z"/>
                    <w:rFonts w:eastAsia="Times New Roman" w:cs="Times New Roman"/>
                    <w:sz w:val="14"/>
                    <w:szCs w:val="14"/>
                    <w:lang w:val="es-CL" w:eastAsia="es-CL"/>
                  </w:rPr>
                </w:rPrChange>
              </w:rPr>
            </w:pPr>
          </w:p>
        </w:tc>
        <w:tc>
          <w:tcPr>
            <w:tcW w:w="954" w:type="pct"/>
            <w:tcBorders>
              <w:top w:val="nil"/>
              <w:left w:val="nil"/>
              <w:bottom w:val="nil"/>
              <w:right w:val="nil"/>
            </w:tcBorders>
            <w:shd w:val="clear" w:color="auto" w:fill="auto"/>
            <w:noWrap/>
            <w:tcPrChange w:id="1641" w:author="Andrés González Santa Cruz (andres.gonzalez.s)" w:date="2024-01-29T12:03:00Z">
              <w:tcPr>
                <w:tcW w:w="954" w:type="pct"/>
                <w:tcBorders>
                  <w:top w:val="nil"/>
                  <w:left w:val="nil"/>
                  <w:bottom w:val="single" w:sz="4" w:space="0" w:color="auto"/>
                  <w:right w:val="nil"/>
                </w:tcBorders>
                <w:shd w:val="clear" w:color="auto" w:fill="auto"/>
                <w:noWrap/>
                <w:vAlign w:val="bottom"/>
              </w:tcPr>
            </w:tcPrChange>
          </w:tcPr>
          <w:p w14:paraId="348280E2" w14:textId="7AC7434C" w:rsidR="001F3EFD" w:rsidRPr="001F3EFD" w:rsidRDefault="001F3EFD" w:rsidP="001F3EFD">
            <w:pPr>
              <w:spacing w:after="0" w:line="240" w:lineRule="auto"/>
              <w:jc w:val="left"/>
              <w:rPr>
                <w:ins w:id="1642" w:author="Andrés González Santa Cruz (andres.gonzalez.s)" w:date="2024-01-29T12:03:00Z"/>
                <w:rFonts w:eastAsia="Times New Roman" w:cs="Calibri"/>
                <w:color w:val="000000"/>
                <w:sz w:val="14"/>
                <w:szCs w:val="14"/>
                <w:lang w:val="es-CL" w:eastAsia="es-CL"/>
              </w:rPr>
            </w:pPr>
            <w:ins w:id="1643" w:author="Andrés González Santa Cruz (andres.gonzalez.s)" w:date="2024-01-29T12:03:00Z">
              <w:r w:rsidRPr="001F3EFD">
                <w:rPr>
                  <w:rFonts w:eastAsia="Times New Roman" w:cs="Calibri"/>
                  <w:color w:val="000000"/>
                  <w:sz w:val="14"/>
                  <w:szCs w:val="14"/>
                  <w:lang w:val="es-CL" w:eastAsia="es-CL"/>
                  <w:rPrChange w:id="1644" w:author="Andrés González Santa Cruz (andres.gonzalez.s)" w:date="2024-01-29T12:04:00Z">
                    <w:rPr/>
                  </w:rPrChange>
                </w:rPr>
                <w:t>Assisted Referral</w:t>
              </w:r>
            </w:ins>
          </w:p>
        </w:tc>
        <w:tc>
          <w:tcPr>
            <w:tcW w:w="723" w:type="pct"/>
            <w:tcBorders>
              <w:top w:val="nil"/>
              <w:left w:val="nil"/>
              <w:bottom w:val="nil"/>
              <w:right w:val="nil"/>
            </w:tcBorders>
            <w:shd w:val="clear" w:color="auto" w:fill="auto"/>
            <w:noWrap/>
            <w:tcPrChange w:id="1645" w:author="Andrés González Santa Cruz (andres.gonzalez.s)" w:date="2024-01-29T12:03:00Z">
              <w:tcPr>
                <w:tcW w:w="723" w:type="pct"/>
                <w:tcBorders>
                  <w:top w:val="nil"/>
                  <w:left w:val="nil"/>
                  <w:bottom w:val="single" w:sz="4" w:space="0" w:color="auto"/>
                  <w:right w:val="nil"/>
                </w:tcBorders>
                <w:shd w:val="clear" w:color="auto" w:fill="auto"/>
                <w:noWrap/>
                <w:vAlign w:val="bottom"/>
              </w:tcPr>
            </w:tcPrChange>
          </w:tcPr>
          <w:p w14:paraId="0D973EC3" w14:textId="496DAB73" w:rsidR="001F3EFD" w:rsidRPr="001F3EFD" w:rsidRDefault="001F3EFD" w:rsidP="001F3EFD">
            <w:pPr>
              <w:spacing w:after="0" w:line="240" w:lineRule="auto"/>
              <w:jc w:val="right"/>
              <w:rPr>
                <w:ins w:id="1646" w:author="Andrés González Santa Cruz (andres.gonzalez.s)" w:date="2024-01-29T12:03:00Z"/>
                <w:rFonts w:eastAsia="Times New Roman" w:cs="Calibri"/>
                <w:color w:val="000000"/>
                <w:sz w:val="14"/>
                <w:szCs w:val="14"/>
                <w:lang w:val="es-CL" w:eastAsia="es-CL"/>
              </w:rPr>
            </w:pPr>
            <w:ins w:id="1647" w:author="Andrés González Santa Cruz (andres.gonzalez.s)" w:date="2024-01-29T12:03:00Z">
              <w:r w:rsidRPr="001F3EFD">
                <w:rPr>
                  <w:rFonts w:eastAsia="Times New Roman" w:cs="Calibri"/>
                  <w:color w:val="000000"/>
                  <w:sz w:val="14"/>
                  <w:szCs w:val="14"/>
                  <w:lang w:val="es-CL" w:eastAsia="es-CL"/>
                  <w:rPrChange w:id="1648" w:author="Andrés González Santa Cruz (andres.gonzalez.s)" w:date="2024-01-29T12:04:00Z">
                    <w:rPr/>
                  </w:rPrChange>
                </w:rPr>
                <w:t xml:space="preserve">   7967 </w:t>
              </w:r>
              <w:proofErr w:type="gramStart"/>
              <w:r w:rsidRPr="001F3EFD">
                <w:rPr>
                  <w:rFonts w:eastAsia="Times New Roman" w:cs="Calibri"/>
                  <w:color w:val="000000"/>
                  <w:sz w:val="14"/>
                  <w:szCs w:val="14"/>
                  <w:lang w:val="es-CL" w:eastAsia="es-CL"/>
                  <w:rPrChange w:id="1649" w:author="Andrés González Santa Cruz (andres.gonzalez.s)" w:date="2024-01-29T12:04:00Z">
                    <w:rPr/>
                  </w:rPrChange>
                </w:rPr>
                <w:t>( 9.4</w:t>
              </w:r>
              <w:proofErr w:type="gramEnd"/>
              <w:r w:rsidRPr="001F3EFD">
                <w:rPr>
                  <w:rFonts w:eastAsia="Times New Roman" w:cs="Calibri"/>
                  <w:color w:val="000000"/>
                  <w:sz w:val="14"/>
                  <w:szCs w:val="14"/>
                  <w:lang w:val="es-CL" w:eastAsia="es-CL"/>
                  <w:rPrChange w:id="1650" w:author="Andrés González Santa Cruz (andres.gonzalez.s)" w:date="2024-01-29T12:04:00Z">
                    <w:rPr/>
                  </w:rPrChange>
                </w:rPr>
                <w:t xml:space="preserve">) </w:t>
              </w:r>
            </w:ins>
          </w:p>
        </w:tc>
        <w:tc>
          <w:tcPr>
            <w:tcW w:w="723" w:type="pct"/>
            <w:tcBorders>
              <w:top w:val="nil"/>
              <w:left w:val="nil"/>
              <w:bottom w:val="nil"/>
              <w:right w:val="nil"/>
            </w:tcBorders>
            <w:shd w:val="clear" w:color="auto" w:fill="auto"/>
            <w:noWrap/>
            <w:tcPrChange w:id="1651" w:author="Andrés González Santa Cruz (andres.gonzalez.s)" w:date="2024-01-29T12:03:00Z">
              <w:tcPr>
                <w:tcW w:w="723" w:type="pct"/>
                <w:tcBorders>
                  <w:top w:val="nil"/>
                  <w:left w:val="nil"/>
                  <w:bottom w:val="single" w:sz="4" w:space="0" w:color="auto"/>
                  <w:right w:val="nil"/>
                </w:tcBorders>
                <w:shd w:val="clear" w:color="auto" w:fill="auto"/>
                <w:noWrap/>
                <w:vAlign w:val="bottom"/>
              </w:tcPr>
            </w:tcPrChange>
          </w:tcPr>
          <w:p w14:paraId="7E4F7E73" w14:textId="0F5749E6" w:rsidR="001F3EFD" w:rsidRPr="001F3EFD" w:rsidRDefault="001F3EFD" w:rsidP="001F3EFD">
            <w:pPr>
              <w:spacing w:after="0" w:line="240" w:lineRule="auto"/>
              <w:jc w:val="right"/>
              <w:rPr>
                <w:ins w:id="1652" w:author="Andrés González Santa Cruz (andres.gonzalez.s)" w:date="2024-01-29T12:03:00Z"/>
                <w:rFonts w:eastAsia="Times New Roman" w:cs="Calibri"/>
                <w:color w:val="000000"/>
                <w:sz w:val="14"/>
                <w:szCs w:val="14"/>
                <w:lang w:val="es-CL" w:eastAsia="es-CL"/>
              </w:rPr>
            </w:pPr>
            <w:ins w:id="1653" w:author="Andrés González Santa Cruz (andres.gonzalez.s)" w:date="2024-01-29T12:03:00Z">
              <w:r w:rsidRPr="001F3EFD">
                <w:rPr>
                  <w:rFonts w:eastAsia="Times New Roman" w:cs="Calibri"/>
                  <w:color w:val="000000"/>
                  <w:sz w:val="14"/>
                  <w:szCs w:val="14"/>
                  <w:lang w:val="es-CL" w:eastAsia="es-CL"/>
                  <w:rPrChange w:id="1654" w:author="Andrés González Santa Cruz (andres.gonzalez.s)" w:date="2024-01-29T12:04:00Z">
                    <w:rPr/>
                  </w:rPrChange>
                </w:rPr>
                <w:t xml:space="preserve">   1455 </w:t>
              </w:r>
              <w:proofErr w:type="gramStart"/>
              <w:r w:rsidRPr="001F3EFD">
                <w:rPr>
                  <w:rFonts w:eastAsia="Times New Roman" w:cs="Calibri"/>
                  <w:color w:val="000000"/>
                  <w:sz w:val="14"/>
                  <w:szCs w:val="14"/>
                  <w:lang w:val="es-CL" w:eastAsia="es-CL"/>
                  <w:rPrChange w:id="1655" w:author="Andrés González Santa Cruz (andres.gonzalez.s)" w:date="2024-01-29T12:04:00Z">
                    <w:rPr/>
                  </w:rPrChange>
                </w:rPr>
                <w:t>( 6.5</w:t>
              </w:r>
              <w:proofErr w:type="gramEnd"/>
              <w:r w:rsidRPr="001F3EFD">
                <w:rPr>
                  <w:rFonts w:eastAsia="Times New Roman" w:cs="Calibri"/>
                  <w:color w:val="000000"/>
                  <w:sz w:val="14"/>
                  <w:szCs w:val="14"/>
                  <w:lang w:val="es-CL" w:eastAsia="es-CL"/>
                  <w:rPrChange w:id="1656" w:author="Andrés González Santa Cruz (andres.gonzalez.s)" w:date="2024-01-29T12:04:00Z">
                    <w:rPr/>
                  </w:rPrChange>
                </w:rPr>
                <w:t xml:space="preserve">) </w:t>
              </w:r>
            </w:ins>
          </w:p>
        </w:tc>
        <w:tc>
          <w:tcPr>
            <w:tcW w:w="723" w:type="pct"/>
            <w:tcBorders>
              <w:top w:val="nil"/>
              <w:left w:val="nil"/>
              <w:bottom w:val="nil"/>
              <w:right w:val="nil"/>
            </w:tcBorders>
            <w:shd w:val="clear" w:color="auto" w:fill="auto"/>
            <w:noWrap/>
            <w:tcPrChange w:id="1657" w:author="Andrés González Santa Cruz (andres.gonzalez.s)" w:date="2024-01-29T12:03:00Z">
              <w:tcPr>
                <w:tcW w:w="723" w:type="pct"/>
                <w:tcBorders>
                  <w:top w:val="nil"/>
                  <w:left w:val="nil"/>
                  <w:bottom w:val="single" w:sz="4" w:space="0" w:color="auto"/>
                  <w:right w:val="nil"/>
                </w:tcBorders>
                <w:shd w:val="clear" w:color="auto" w:fill="auto"/>
                <w:noWrap/>
                <w:vAlign w:val="bottom"/>
              </w:tcPr>
            </w:tcPrChange>
          </w:tcPr>
          <w:p w14:paraId="4AB30A26" w14:textId="22BABE58" w:rsidR="001F3EFD" w:rsidRPr="001F3EFD" w:rsidRDefault="001F3EFD" w:rsidP="001F3EFD">
            <w:pPr>
              <w:spacing w:after="0" w:line="240" w:lineRule="auto"/>
              <w:jc w:val="right"/>
              <w:rPr>
                <w:ins w:id="1658" w:author="Andrés González Santa Cruz (andres.gonzalez.s)" w:date="2024-01-29T12:03:00Z"/>
                <w:rFonts w:eastAsia="Times New Roman" w:cs="Calibri"/>
                <w:color w:val="000000"/>
                <w:sz w:val="14"/>
                <w:szCs w:val="14"/>
                <w:lang w:val="es-CL" w:eastAsia="es-CL"/>
              </w:rPr>
            </w:pPr>
            <w:ins w:id="1659" w:author="Andrés González Santa Cruz (andres.gonzalez.s)" w:date="2024-01-29T12:03:00Z">
              <w:r w:rsidRPr="001F3EFD">
                <w:rPr>
                  <w:rFonts w:eastAsia="Times New Roman" w:cs="Calibri"/>
                  <w:color w:val="000000"/>
                  <w:sz w:val="14"/>
                  <w:szCs w:val="14"/>
                  <w:lang w:val="es-CL" w:eastAsia="es-CL"/>
                  <w:rPrChange w:id="1660" w:author="Andrés González Santa Cruz (andres.gonzalez.s)" w:date="2024-01-29T12:04:00Z">
                    <w:rPr/>
                  </w:rPrChange>
                </w:rPr>
                <w:t xml:space="preserve">   6512 (10.4) </w:t>
              </w:r>
            </w:ins>
          </w:p>
        </w:tc>
        <w:tc>
          <w:tcPr>
            <w:tcW w:w="310" w:type="pct"/>
            <w:tcBorders>
              <w:top w:val="nil"/>
              <w:left w:val="nil"/>
              <w:bottom w:val="nil"/>
              <w:right w:val="nil"/>
            </w:tcBorders>
            <w:shd w:val="clear" w:color="auto" w:fill="auto"/>
            <w:noWrap/>
            <w:tcPrChange w:id="1661" w:author="Andrés González Santa Cruz (andres.gonzalez.s)" w:date="2024-01-29T12:03:00Z">
              <w:tcPr>
                <w:tcW w:w="310" w:type="pct"/>
                <w:tcBorders>
                  <w:top w:val="nil"/>
                  <w:left w:val="nil"/>
                  <w:bottom w:val="single" w:sz="4" w:space="0" w:color="auto"/>
                  <w:right w:val="nil"/>
                </w:tcBorders>
                <w:shd w:val="clear" w:color="auto" w:fill="auto"/>
                <w:noWrap/>
                <w:vAlign w:val="bottom"/>
              </w:tcPr>
            </w:tcPrChange>
          </w:tcPr>
          <w:p w14:paraId="51991DC2" w14:textId="77777777" w:rsidR="001F3EFD" w:rsidRPr="001F3EFD" w:rsidRDefault="001F3EFD" w:rsidP="001F3EFD">
            <w:pPr>
              <w:spacing w:after="0" w:line="240" w:lineRule="auto"/>
              <w:jc w:val="right"/>
              <w:rPr>
                <w:ins w:id="1662" w:author="Andrés González Santa Cruz (andres.gonzalez.s)" w:date="2024-01-29T12:03:00Z"/>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tcPrChange w:id="1663" w:author="Andrés González Santa Cruz (andres.gonzalez.s)" w:date="2024-01-29T12:03:00Z">
              <w:tcPr>
                <w:tcW w:w="279" w:type="pct"/>
                <w:tcBorders>
                  <w:top w:val="nil"/>
                  <w:left w:val="nil"/>
                  <w:bottom w:val="single" w:sz="4" w:space="0" w:color="auto"/>
                  <w:right w:val="nil"/>
                </w:tcBorders>
                <w:shd w:val="clear" w:color="auto" w:fill="auto"/>
                <w:noWrap/>
                <w:vAlign w:val="bottom"/>
              </w:tcPr>
            </w:tcPrChange>
          </w:tcPr>
          <w:p w14:paraId="7A178007" w14:textId="77777777" w:rsidR="001F3EFD" w:rsidRPr="001F3EFD" w:rsidRDefault="001F3EFD" w:rsidP="001F3EFD">
            <w:pPr>
              <w:spacing w:after="0" w:line="240" w:lineRule="auto"/>
              <w:jc w:val="right"/>
              <w:rPr>
                <w:ins w:id="1664" w:author="Andrés González Santa Cruz (andres.gonzalez.s)" w:date="2024-01-29T12:03:00Z"/>
                <w:rFonts w:eastAsia="Times New Roman" w:cs="Times New Roman"/>
                <w:sz w:val="14"/>
                <w:szCs w:val="14"/>
                <w:lang w:val="en-GB" w:eastAsia="es-CL"/>
                <w:rPrChange w:id="1665" w:author="Andrés González Santa Cruz (andres.gonzalez.s)" w:date="2024-01-29T12:03:00Z">
                  <w:rPr>
                    <w:ins w:id="1666" w:author="Andrés González Santa Cruz (andres.gonzalez.s)" w:date="2024-01-29T12:03:00Z"/>
                    <w:rFonts w:eastAsia="Times New Roman" w:cs="Times New Roman"/>
                    <w:sz w:val="14"/>
                    <w:szCs w:val="14"/>
                    <w:lang w:val="es-CL" w:eastAsia="es-CL"/>
                  </w:rPr>
                </w:rPrChange>
              </w:rPr>
            </w:pPr>
          </w:p>
        </w:tc>
      </w:tr>
      <w:tr w:rsidR="001F3EFD" w:rsidRPr="00A912ED" w14:paraId="2D13B652" w14:textId="77777777" w:rsidTr="00D01569">
        <w:trPr>
          <w:trHeight w:val="170"/>
          <w:ins w:id="1667" w:author="Andrés González Santa Cruz (andres.gonzalez.s)" w:date="2024-01-29T12:03:00Z"/>
          <w:trPrChange w:id="1668" w:author="Andrés González Santa Cruz (andres.gonzalez.s)" w:date="2024-01-29T12:03:00Z">
            <w:trPr>
              <w:trHeight w:val="170"/>
            </w:trPr>
          </w:trPrChange>
        </w:trPr>
        <w:tc>
          <w:tcPr>
            <w:tcW w:w="1288" w:type="pct"/>
            <w:tcBorders>
              <w:top w:val="nil"/>
              <w:left w:val="nil"/>
              <w:bottom w:val="nil"/>
              <w:right w:val="nil"/>
            </w:tcBorders>
            <w:shd w:val="clear" w:color="auto" w:fill="auto"/>
            <w:noWrap/>
            <w:vAlign w:val="bottom"/>
            <w:tcPrChange w:id="1669" w:author="Andrés González Santa Cruz (andres.gonzalez.s)" w:date="2024-01-29T12:03:00Z">
              <w:tcPr>
                <w:tcW w:w="1288" w:type="pct"/>
                <w:tcBorders>
                  <w:top w:val="nil"/>
                  <w:left w:val="nil"/>
                  <w:bottom w:val="single" w:sz="4" w:space="0" w:color="auto"/>
                  <w:right w:val="nil"/>
                </w:tcBorders>
                <w:shd w:val="clear" w:color="auto" w:fill="auto"/>
                <w:noWrap/>
                <w:vAlign w:val="bottom"/>
              </w:tcPr>
            </w:tcPrChange>
          </w:tcPr>
          <w:p w14:paraId="17643A3C" w14:textId="77777777" w:rsidR="001F3EFD" w:rsidRPr="001F3EFD" w:rsidRDefault="001F3EFD" w:rsidP="001F3EFD">
            <w:pPr>
              <w:spacing w:after="0" w:line="240" w:lineRule="auto"/>
              <w:jc w:val="left"/>
              <w:rPr>
                <w:ins w:id="1670" w:author="Andrés González Santa Cruz (andres.gonzalez.s)" w:date="2024-01-29T12:03:00Z"/>
                <w:rFonts w:eastAsia="Times New Roman" w:cs="Times New Roman"/>
                <w:sz w:val="14"/>
                <w:szCs w:val="14"/>
                <w:lang w:val="en-GB" w:eastAsia="es-CL"/>
                <w:rPrChange w:id="1671" w:author="Andrés González Santa Cruz (andres.gonzalez.s)" w:date="2024-01-29T12:03:00Z">
                  <w:rPr>
                    <w:ins w:id="1672" w:author="Andrés González Santa Cruz (andres.gonzalez.s)" w:date="2024-01-29T12:03:00Z"/>
                    <w:rFonts w:eastAsia="Times New Roman" w:cs="Times New Roman"/>
                    <w:sz w:val="14"/>
                    <w:szCs w:val="14"/>
                    <w:lang w:val="es-CL" w:eastAsia="es-CL"/>
                  </w:rPr>
                </w:rPrChange>
              </w:rPr>
            </w:pPr>
          </w:p>
        </w:tc>
        <w:tc>
          <w:tcPr>
            <w:tcW w:w="954" w:type="pct"/>
            <w:tcBorders>
              <w:top w:val="nil"/>
              <w:left w:val="nil"/>
              <w:bottom w:val="nil"/>
              <w:right w:val="nil"/>
            </w:tcBorders>
            <w:shd w:val="clear" w:color="auto" w:fill="auto"/>
            <w:noWrap/>
            <w:tcPrChange w:id="1673" w:author="Andrés González Santa Cruz (andres.gonzalez.s)" w:date="2024-01-29T12:03:00Z">
              <w:tcPr>
                <w:tcW w:w="954" w:type="pct"/>
                <w:tcBorders>
                  <w:top w:val="nil"/>
                  <w:left w:val="nil"/>
                  <w:bottom w:val="single" w:sz="4" w:space="0" w:color="auto"/>
                  <w:right w:val="nil"/>
                </w:tcBorders>
                <w:shd w:val="clear" w:color="auto" w:fill="auto"/>
                <w:noWrap/>
                <w:vAlign w:val="bottom"/>
              </w:tcPr>
            </w:tcPrChange>
          </w:tcPr>
          <w:p w14:paraId="7B1AE07E" w14:textId="7124FBE0" w:rsidR="001F3EFD" w:rsidRPr="001F3EFD" w:rsidRDefault="001F3EFD" w:rsidP="001F3EFD">
            <w:pPr>
              <w:spacing w:after="0" w:line="240" w:lineRule="auto"/>
              <w:jc w:val="left"/>
              <w:rPr>
                <w:ins w:id="1674" w:author="Andrés González Santa Cruz (andres.gonzalez.s)" w:date="2024-01-29T12:03:00Z"/>
                <w:rFonts w:eastAsia="Times New Roman" w:cs="Calibri"/>
                <w:color w:val="000000"/>
                <w:sz w:val="14"/>
                <w:szCs w:val="14"/>
                <w:lang w:val="es-CL" w:eastAsia="es-CL"/>
              </w:rPr>
            </w:pPr>
            <w:ins w:id="1675" w:author="Andrés González Santa Cruz (andres.gonzalez.s)" w:date="2024-01-29T12:03:00Z">
              <w:r w:rsidRPr="001F3EFD">
                <w:rPr>
                  <w:rFonts w:eastAsia="Times New Roman" w:cs="Calibri"/>
                  <w:color w:val="000000"/>
                  <w:sz w:val="14"/>
                  <w:szCs w:val="14"/>
                  <w:lang w:val="es-CL" w:eastAsia="es-CL"/>
                  <w:rPrChange w:id="1676" w:author="Andrés González Santa Cruz (andres.gonzalez.s)" w:date="2024-01-29T12:04:00Z">
                    <w:rPr/>
                  </w:rPrChange>
                </w:rPr>
                <w:t>Other</w:t>
              </w:r>
            </w:ins>
          </w:p>
        </w:tc>
        <w:tc>
          <w:tcPr>
            <w:tcW w:w="723" w:type="pct"/>
            <w:tcBorders>
              <w:top w:val="nil"/>
              <w:left w:val="nil"/>
              <w:bottom w:val="nil"/>
              <w:right w:val="nil"/>
            </w:tcBorders>
            <w:shd w:val="clear" w:color="auto" w:fill="auto"/>
            <w:noWrap/>
            <w:tcPrChange w:id="1677" w:author="Andrés González Santa Cruz (andres.gonzalez.s)" w:date="2024-01-29T12:03:00Z">
              <w:tcPr>
                <w:tcW w:w="723" w:type="pct"/>
                <w:tcBorders>
                  <w:top w:val="nil"/>
                  <w:left w:val="nil"/>
                  <w:bottom w:val="single" w:sz="4" w:space="0" w:color="auto"/>
                  <w:right w:val="nil"/>
                </w:tcBorders>
                <w:shd w:val="clear" w:color="auto" w:fill="auto"/>
                <w:noWrap/>
                <w:vAlign w:val="bottom"/>
              </w:tcPr>
            </w:tcPrChange>
          </w:tcPr>
          <w:p w14:paraId="512333AA" w14:textId="32DFAC46" w:rsidR="001F3EFD" w:rsidRPr="001F3EFD" w:rsidRDefault="001F3EFD" w:rsidP="001F3EFD">
            <w:pPr>
              <w:spacing w:after="0" w:line="240" w:lineRule="auto"/>
              <w:jc w:val="right"/>
              <w:rPr>
                <w:ins w:id="1678" w:author="Andrés González Santa Cruz (andres.gonzalez.s)" w:date="2024-01-29T12:03:00Z"/>
                <w:rFonts w:eastAsia="Times New Roman" w:cs="Calibri"/>
                <w:color w:val="000000"/>
                <w:sz w:val="14"/>
                <w:szCs w:val="14"/>
                <w:lang w:val="es-CL" w:eastAsia="es-CL"/>
              </w:rPr>
            </w:pPr>
            <w:ins w:id="1679" w:author="Andrés González Santa Cruz (andres.gonzalez.s)" w:date="2024-01-29T12:03:00Z">
              <w:r w:rsidRPr="001F3EFD">
                <w:rPr>
                  <w:rFonts w:eastAsia="Times New Roman" w:cs="Calibri"/>
                  <w:color w:val="000000"/>
                  <w:sz w:val="14"/>
                  <w:szCs w:val="14"/>
                  <w:lang w:val="es-CL" w:eastAsia="es-CL"/>
                  <w:rPrChange w:id="1680" w:author="Andrés González Santa Cruz (andres.gonzalez.s)" w:date="2024-01-29T12:04:00Z">
                    <w:rPr/>
                  </w:rPrChange>
                </w:rPr>
                <w:t xml:space="preserve">   4514 </w:t>
              </w:r>
              <w:proofErr w:type="gramStart"/>
              <w:r w:rsidRPr="001F3EFD">
                <w:rPr>
                  <w:rFonts w:eastAsia="Times New Roman" w:cs="Calibri"/>
                  <w:color w:val="000000"/>
                  <w:sz w:val="14"/>
                  <w:szCs w:val="14"/>
                  <w:lang w:val="es-CL" w:eastAsia="es-CL"/>
                  <w:rPrChange w:id="1681" w:author="Andrés González Santa Cruz (andres.gonzalez.s)" w:date="2024-01-29T12:04:00Z">
                    <w:rPr/>
                  </w:rPrChange>
                </w:rPr>
                <w:t>( 5.3</w:t>
              </w:r>
              <w:proofErr w:type="gramEnd"/>
              <w:r w:rsidRPr="001F3EFD">
                <w:rPr>
                  <w:rFonts w:eastAsia="Times New Roman" w:cs="Calibri"/>
                  <w:color w:val="000000"/>
                  <w:sz w:val="14"/>
                  <w:szCs w:val="14"/>
                  <w:lang w:val="es-CL" w:eastAsia="es-CL"/>
                  <w:rPrChange w:id="1682" w:author="Andrés González Santa Cruz (andres.gonzalez.s)" w:date="2024-01-29T12:04:00Z">
                    <w:rPr/>
                  </w:rPrChange>
                </w:rPr>
                <w:t xml:space="preserve">) </w:t>
              </w:r>
            </w:ins>
          </w:p>
        </w:tc>
        <w:tc>
          <w:tcPr>
            <w:tcW w:w="723" w:type="pct"/>
            <w:tcBorders>
              <w:top w:val="nil"/>
              <w:left w:val="nil"/>
              <w:bottom w:val="nil"/>
              <w:right w:val="nil"/>
            </w:tcBorders>
            <w:shd w:val="clear" w:color="auto" w:fill="auto"/>
            <w:noWrap/>
            <w:tcPrChange w:id="1683" w:author="Andrés González Santa Cruz (andres.gonzalez.s)" w:date="2024-01-29T12:03:00Z">
              <w:tcPr>
                <w:tcW w:w="723" w:type="pct"/>
                <w:tcBorders>
                  <w:top w:val="nil"/>
                  <w:left w:val="nil"/>
                  <w:bottom w:val="single" w:sz="4" w:space="0" w:color="auto"/>
                  <w:right w:val="nil"/>
                </w:tcBorders>
                <w:shd w:val="clear" w:color="auto" w:fill="auto"/>
                <w:noWrap/>
                <w:vAlign w:val="bottom"/>
              </w:tcPr>
            </w:tcPrChange>
          </w:tcPr>
          <w:p w14:paraId="4E81DE31" w14:textId="49E0C27C" w:rsidR="001F3EFD" w:rsidRPr="001F3EFD" w:rsidRDefault="001F3EFD" w:rsidP="001F3EFD">
            <w:pPr>
              <w:spacing w:after="0" w:line="240" w:lineRule="auto"/>
              <w:jc w:val="right"/>
              <w:rPr>
                <w:ins w:id="1684" w:author="Andrés González Santa Cruz (andres.gonzalez.s)" w:date="2024-01-29T12:03:00Z"/>
                <w:rFonts w:eastAsia="Times New Roman" w:cs="Calibri"/>
                <w:color w:val="000000"/>
                <w:sz w:val="14"/>
                <w:szCs w:val="14"/>
                <w:lang w:val="es-CL" w:eastAsia="es-CL"/>
              </w:rPr>
            </w:pPr>
            <w:ins w:id="1685" w:author="Andrés González Santa Cruz (andres.gonzalez.s)" w:date="2024-01-29T12:03:00Z">
              <w:r w:rsidRPr="001F3EFD">
                <w:rPr>
                  <w:rFonts w:eastAsia="Times New Roman" w:cs="Calibri"/>
                  <w:color w:val="000000"/>
                  <w:sz w:val="14"/>
                  <w:szCs w:val="14"/>
                  <w:lang w:val="es-CL" w:eastAsia="es-CL"/>
                  <w:rPrChange w:id="1686" w:author="Andrés González Santa Cruz (andres.gonzalez.s)" w:date="2024-01-29T12:04:00Z">
                    <w:rPr/>
                  </w:rPrChange>
                </w:rPr>
                <w:t xml:space="preserve">   1184 </w:t>
              </w:r>
              <w:proofErr w:type="gramStart"/>
              <w:r w:rsidRPr="001F3EFD">
                <w:rPr>
                  <w:rFonts w:eastAsia="Times New Roman" w:cs="Calibri"/>
                  <w:color w:val="000000"/>
                  <w:sz w:val="14"/>
                  <w:szCs w:val="14"/>
                  <w:lang w:val="es-CL" w:eastAsia="es-CL"/>
                  <w:rPrChange w:id="1687" w:author="Andrés González Santa Cruz (andres.gonzalez.s)" w:date="2024-01-29T12:04:00Z">
                    <w:rPr/>
                  </w:rPrChange>
                </w:rPr>
                <w:t>( 5.3</w:t>
              </w:r>
              <w:proofErr w:type="gramEnd"/>
              <w:r w:rsidRPr="001F3EFD">
                <w:rPr>
                  <w:rFonts w:eastAsia="Times New Roman" w:cs="Calibri"/>
                  <w:color w:val="000000"/>
                  <w:sz w:val="14"/>
                  <w:szCs w:val="14"/>
                  <w:lang w:val="es-CL" w:eastAsia="es-CL"/>
                  <w:rPrChange w:id="1688" w:author="Andrés González Santa Cruz (andres.gonzalez.s)" w:date="2024-01-29T12:04:00Z">
                    <w:rPr/>
                  </w:rPrChange>
                </w:rPr>
                <w:t xml:space="preserve">) </w:t>
              </w:r>
            </w:ins>
          </w:p>
        </w:tc>
        <w:tc>
          <w:tcPr>
            <w:tcW w:w="723" w:type="pct"/>
            <w:tcBorders>
              <w:top w:val="nil"/>
              <w:left w:val="nil"/>
              <w:bottom w:val="nil"/>
              <w:right w:val="nil"/>
            </w:tcBorders>
            <w:shd w:val="clear" w:color="auto" w:fill="auto"/>
            <w:noWrap/>
            <w:tcPrChange w:id="1689" w:author="Andrés González Santa Cruz (andres.gonzalez.s)" w:date="2024-01-29T12:03:00Z">
              <w:tcPr>
                <w:tcW w:w="723" w:type="pct"/>
                <w:tcBorders>
                  <w:top w:val="nil"/>
                  <w:left w:val="nil"/>
                  <w:bottom w:val="single" w:sz="4" w:space="0" w:color="auto"/>
                  <w:right w:val="nil"/>
                </w:tcBorders>
                <w:shd w:val="clear" w:color="auto" w:fill="auto"/>
                <w:noWrap/>
                <w:vAlign w:val="bottom"/>
              </w:tcPr>
            </w:tcPrChange>
          </w:tcPr>
          <w:p w14:paraId="6735EB0B" w14:textId="4E91ECB5" w:rsidR="001F3EFD" w:rsidRPr="001F3EFD" w:rsidRDefault="001F3EFD" w:rsidP="001F3EFD">
            <w:pPr>
              <w:spacing w:after="0" w:line="240" w:lineRule="auto"/>
              <w:jc w:val="right"/>
              <w:rPr>
                <w:ins w:id="1690" w:author="Andrés González Santa Cruz (andres.gonzalez.s)" w:date="2024-01-29T12:03:00Z"/>
                <w:rFonts w:eastAsia="Times New Roman" w:cs="Calibri"/>
                <w:color w:val="000000"/>
                <w:sz w:val="14"/>
                <w:szCs w:val="14"/>
                <w:lang w:val="es-CL" w:eastAsia="es-CL"/>
              </w:rPr>
            </w:pPr>
            <w:ins w:id="1691" w:author="Andrés González Santa Cruz (andres.gonzalez.s)" w:date="2024-01-29T12:03:00Z">
              <w:r w:rsidRPr="001F3EFD">
                <w:rPr>
                  <w:rFonts w:eastAsia="Times New Roman" w:cs="Calibri"/>
                  <w:color w:val="000000"/>
                  <w:sz w:val="14"/>
                  <w:szCs w:val="14"/>
                  <w:lang w:val="es-CL" w:eastAsia="es-CL"/>
                  <w:rPrChange w:id="1692" w:author="Andrés González Santa Cruz (andres.gonzalez.s)" w:date="2024-01-29T12:04:00Z">
                    <w:rPr/>
                  </w:rPrChange>
                </w:rPr>
                <w:t xml:space="preserve">   3330 </w:t>
              </w:r>
              <w:proofErr w:type="gramStart"/>
              <w:r w:rsidRPr="001F3EFD">
                <w:rPr>
                  <w:rFonts w:eastAsia="Times New Roman" w:cs="Calibri"/>
                  <w:color w:val="000000"/>
                  <w:sz w:val="14"/>
                  <w:szCs w:val="14"/>
                  <w:lang w:val="es-CL" w:eastAsia="es-CL"/>
                  <w:rPrChange w:id="1693" w:author="Andrés González Santa Cruz (andres.gonzalez.s)" w:date="2024-01-29T12:04:00Z">
                    <w:rPr/>
                  </w:rPrChange>
                </w:rPr>
                <w:t>( 5.3</w:t>
              </w:r>
              <w:proofErr w:type="gramEnd"/>
              <w:r w:rsidRPr="001F3EFD">
                <w:rPr>
                  <w:rFonts w:eastAsia="Times New Roman" w:cs="Calibri"/>
                  <w:color w:val="000000"/>
                  <w:sz w:val="14"/>
                  <w:szCs w:val="14"/>
                  <w:lang w:val="es-CL" w:eastAsia="es-CL"/>
                  <w:rPrChange w:id="1694" w:author="Andrés González Santa Cruz (andres.gonzalez.s)" w:date="2024-01-29T12:04:00Z">
                    <w:rPr/>
                  </w:rPrChange>
                </w:rPr>
                <w:t xml:space="preserve">) </w:t>
              </w:r>
            </w:ins>
          </w:p>
        </w:tc>
        <w:tc>
          <w:tcPr>
            <w:tcW w:w="310" w:type="pct"/>
            <w:tcBorders>
              <w:top w:val="nil"/>
              <w:left w:val="nil"/>
              <w:bottom w:val="nil"/>
              <w:right w:val="nil"/>
            </w:tcBorders>
            <w:shd w:val="clear" w:color="auto" w:fill="auto"/>
            <w:noWrap/>
            <w:tcPrChange w:id="1695" w:author="Andrés González Santa Cruz (andres.gonzalez.s)" w:date="2024-01-29T12:03:00Z">
              <w:tcPr>
                <w:tcW w:w="310" w:type="pct"/>
                <w:tcBorders>
                  <w:top w:val="nil"/>
                  <w:left w:val="nil"/>
                  <w:bottom w:val="single" w:sz="4" w:space="0" w:color="auto"/>
                  <w:right w:val="nil"/>
                </w:tcBorders>
                <w:shd w:val="clear" w:color="auto" w:fill="auto"/>
                <w:noWrap/>
                <w:vAlign w:val="bottom"/>
              </w:tcPr>
            </w:tcPrChange>
          </w:tcPr>
          <w:p w14:paraId="1A86FEC2" w14:textId="77777777" w:rsidR="001F3EFD" w:rsidRPr="001F3EFD" w:rsidRDefault="001F3EFD" w:rsidP="001F3EFD">
            <w:pPr>
              <w:spacing w:after="0" w:line="240" w:lineRule="auto"/>
              <w:jc w:val="right"/>
              <w:rPr>
                <w:ins w:id="1696" w:author="Andrés González Santa Cruz (andres.gonzalez.s)" w:date="2024-01-29T12:03:00Z"/>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tcPrChange w:id="1697" w:author="Andrés González Santa Cruz (andres.gonzalez.s)" w:date="2024-01-29T12:03:00Z">
              <w:tcPr>
                <w:tcW w:w="279" w:type="pct"/>
                <w:tcBorders>
                  <w:top w:val="nil"/>
                  <w:left w:val="nil"/>
                  <w:bottom w:val="single" w:sz="4" w:space="0" w:color="auto"/>
                  <w:right w:val="nil"/>
                </w:tcBorders>
                <w:shd w:val="clear" w:color="auto" w:fill="auto"/>
                <w:noWrap/>
                <w:vAlign w:val="bottom"/>
              </w:tcPr>
            </w:tcPrChange>
          </w:tcPr>
          <w:p w14:paraId="47E81252" w14:textId="77777777" w:rsidR="001F3EFD" w:rsidRPr="001F3EFD" w:rsidRDefault="001F3EFD" w:rsidP="001F3EFD">
            <w:pPr>
              <w:spacing w:after="0" w:line="240" w:lineRule="auto"/>
              <w:jc w:val="right"/>
              <w:rPr>
                <w:ins w:id="1698" w:author="Andrés González Santa Cruz (andres.gonzalez.s)" w:date="2024-01-29T12:03:00Z"/>
                <w:rFonts w:eastAsia="Times New Roman" w:cs="Times New Roman"/>
                <w:sz w:val="14"/>
                <w:szCs w:val="14"/>
                <w:lang w:val="en-GB" w:eastAsia="es-CL"/>
                <w:rPrChange w:id="1699" w:author="Andrés González Santa Cruz (andres.gonzalez.s)" w:date="2024-01-29T12:03:00Z">
                  <w:rPr>
                    <w:ins w:id="1700" w:author="Andrés González Santa Cruz (andres.gonzalez.s)" w:date="2024-01-29T12:03:00Z"/>
                    <w:rFonts w:eastAsia="Times New Roman" w:cs="Times New Roman"/>
                    <w:sz w:val="14"/>
                    <w:szCs w:val="14"/>
                    <w:lang w:val="es-CL" w:eastAsia="es-CL"/>
                  </w:rPr>
                </w:rPrChange>
              </w:rPr>
            </w:pPr>
          </w:p>
        </w:tc>
      </w:tr>
      <w:tr w:rsidR="001F3EFD" w:rsidRPr="00A912ED" w14:paraId="394E57DB" w14:textId="77777777" w:rsidTr="00D01569">
        <w:trPr>
          <w:trHeight w:val="170"/>
          <w:ins w:id="1701" w:author="Andrés González Santa Cruz (andres.gonzalez.s)" w:date="2024-01-29T12:03:00Z"/>
          <w:trPrChange w:id="1702" w:author="Andrés González Santa Cruz (andres.gonzalez.s)" w:date="2024-01-29T12:03:00Z">
            <w:trPr>
              <w:trHeight w:val="170"/>
            </w:trPr>
          </w:trPrChange>
        </w:trPr>
        <w:tc>
          <w:tcPr>
            <w:tcW w:w="1288" w:type="pct"/>
            <w:tcBorders>
              <w:top w:val="nil"/>
              <w:left w:val="nil"/>
              <w:bottom w:val="nil"/>
              <w:right w:val="nil"/>
            </w:tcBorders>
            <w:shd w:val="clear" w:color="auto" w:fill="auto"/>
            <w:noWrap/>
            <w:vAlign w:val="bottom"/>
            <w:tcPrChange w:id="1703" w:author="Andrés González Santa Cruz (andres.gonzalez.s)" w:date="2024-01-29T12:03:00Z">
              <w:tcPr>
                <w:tcW w:w="1288" w:type="pct"/>
                <w:tcBorders>
                  <w:top w:val="nil"/>
                  <w:left w:val="nil"/>
                  <w:bottom w:val="single" w:sz="4" w:space="0" w:color="auto"/>
                  <w:right w:val="nil"/>
                </w:tcBorders>
                <w:shd w:val="clear" w:color="auto" w:fill="auto"/>
                <w:noWrap/>
                <w:vAlign w:val="bottom"/>
              </w:tcPr>
            </w:tcPrChange>
          </w:tcPr>
          <w:p w14:paraId="2488C302" w14:textId="77777777" w:rsidR="001F3EFD" w:rsidRPr="001F3EFD" w:rsidRDefault="001F3EFD" w:rsidP="001F3EFD">
            <w:pPr>
              <w:spacing w:after="0" w:line="240" w:lineRule="auto"/>
              <w:jc w:val="left"/>
              <w:rPr>
                <w:ins w:id="1704" w:author="Andrés González Santa Cruz (andres.gonzalez.s)" w:date="2024-01-29T12:03:00Z"/>
                <w:rFonts w:eastAsia="Times New Roman" w:cs="Times New Roman"/>
                <w:sz w:val="14"/>
                <w:szCs w:val="14"/>
                <w:lang w:val="en-GB" w:eastAsia="es-CL"/>
                <w:rPrChange w:id="1705" w:author="Andrés González Santa Cruz (andres.gonzalez.s)" w:date="2024-01-29T12:03:00Z">
                  <w:rPr>
                    <w:ins w:id="1706" w:author="Andrés González Santa Cruz (andres.gonzalez.s)" w:date="2024-01-29T12:03:00Z"/>
                    <w:rFonts w:eastAsia="Times New Roman" w:cs="Times New Roman"/>
                    <w:sz w:val="14"/>
                    <w:szCs w:val="14"/>
                    <w:lang w:val="es-CL" w:eastAsia="es-CL"/>
                  </w:rPr>
                </w:rPrChange>
              </w:rPr>
            </w:pPr>
          </w:p>
        </w:tc>
        <w:tc>
          <w:tcPr>
            <w:tcW w:w="954" w:type="pct"/>
            <w:tcBorders>
              <w:top w:val="nil"/>
              <w:left w:val="nil"/>
              <w:bottom w:val="nil"/>
              <w:right w:val="nil"/>
            </w:tcBorders>
            <w:shd w:val="clear" w:color="auto" w:fill="auto"/>
            <w:noWrap/>
            <w:tcPrChange w:id="1707" w:author="Andrés González Santa Cruz (andres.gonzalez.s)" w:date="2024-01-29T12:03:00Z">
              <w:tcPr>
                <w:tcW w:w="954" w:type="pct"/>
                <w:tcBorders>
                  <w:top w:val="nil"/>
                  <w:left w:val="nil"/>
                  <w:bottom w:val="single" w:sz="4" w:space="0" w:color="auto"/>
                  <w:right w:val="nil"/>
                </w:tcBorders>
                <w:shd w:val="clear" w:color="auto" w:fill="auto"/>
                <w:noWrap/>
                <w:vAlign w:val="bottom"/>
              </w:tcPr>
            </w:tcPrChange>
          </w:tcPr>
          <w:p w14:paraId="2DADFBD8" w14:textId="4F32B78A" w:rsidR="001F3EFD" w:rsidRPr="001F3EFD" w:rsidRDefault="001F3EFD" w:rsidP="001F3EFD">
            <w:pPr>
              <w:spacing w:after="0" w:line="240" w:lineRule="auto"/>
              <w:jc w:val="left"/>
              <w:rPr>
                <w:ins w:id="1708" w:author="Andrés González Santa Cruz (andres.gonzalez.s)" w:date="2024-01-29T12:03:00Z"/>
                <w:rFonts w:eastAsia="Times New Roman" w:cs="Calibri"/>
                <w:color w:val="000000"/>
                <w:sz w:val="14"/>
                <w:szCs w:val="14"/>
                <w:lang w:val="es-CL" w:eastAsia="es-CL"/>
              </w:rPr>
            </w:pPr>
            <w:ins w:id="1709" w:author="Andrés González Santa Cruz (andres.gonzalez.s)" w:date="2024-01-29T12:03:00Z">
              <w:r w:rsidRPr="001F3EFD">
                <w:rPr>
                  <w:rFonts w:eastAsia="Times New Roman" w:cs="Calibri"/>
                  <w:color w:val="000000"/>
                  <w:sz w:val="14"/>
                  <w:szCs w:val="14"/>
                  <w:lang w:val="es-CL" w:eastAsia="es-CL"/>
                  <w:rPrChange w:id="1710" w:author="Andrés González Santa Cruz (andres.gonzalez.s)" w:date="2024-01-29T12:04:00Z">
                    <w:rPr/>
                  </w:rPrChange>
                </w:rPr>
                <w:t>Justice Sector</w:t>
              </w:r>
            </w:ins>
          </w:p>
        </w:tc>
        <w:tc>
          <w:tcPr>
            <w:tcW w:w="723" w:type="pct"/>
            <w:tcBorders>
              <w:top w:val="nil"/>
              <w:left w:val="nil"/>
              <w:bottom w:val="nil"/>
              <w:right w:val="nil"/>
            </w:tcBorders>
            <w:shd w:val="clear" w:color="auto" w:fill="auto"/>
            <w:noWrap/>
            <w:tcPrChange w:id="1711" w:author="Andrés González Santa Cruz (andres.gonzalez.s)" w:date="2024-01-29T12:03:00Z">
              <w:tcPr>
                <w:tcW w:w="723" w:type="pct"/>
                <w:tcBorders>
                  <w:top w:val="nil"/>
                  <w:left w:val="nil"/>
                  <w:bottom w:val="single" w:sz="4" w:space="0" w:color="auto"/>
                  <w:right w:val="nil"/>
                </w:tcBorders>
                <w:shd w:val="clear" w:color="auto" w:fill="auto"/>
                <w:noWrap/>
                <w:vAlign w:val="bottom"/>
              </w:tcPr>
            </w:tcPrChange>
          </w:tcPr>
          <w:p w14:paraId="06A35853" w14:textId="67B81687" w:rsidR="001F3EFD" w:rsidRPr="001F3EFD" w:rsidRDefault="001F3EFD" w:rsidP="001F3EFD">
            <w:pPr>
              <w:spacing w:after="0" w:line="240" w:lineRule="auto"/>
              <w:jc w:val="right"/>
              <w:rPr>
                <w:ins w:id="1712" w:author="Andrés González Santa Cruz (andres.gonzalez.s)" w:date="2024-01-29T12:03:00Z"/>
                <w:rFonts w:eastAsia="Times New Roman" w:cs="Calibri"/>
                <w:color w:val="000000"/>
                <w:sz w:val="14"/>
                <w:szCs w:val="14"/>
                <w:lang w:val="es-CL" w:eastAsia="es-CL"/>
              </w:rPr>
            </w:pPr>
            <w:ins w:id="1713" w:author="Andrés González Santa Cruz (andres.gonzalez.s)" w:date="2024-01-29T12:03:00Z">
              <w:r w:rsidRPr="001F3EFD">
                <w:rPr>
                  <w:rFonts w:eastAsia="Times New Roman" w:cs="Calibri"/>
                  <w:color w:val="000000"/>
                  <w:sz w:val="14"/>
                  <w:szCs w:val="14"/>
                  <w:lang w:val="es-CL" w:eastAsia="es-CL"/>
                  <w:rPrChange w:id="1714" w:author="Andrés González Santa Cruz (andres.gonzalez.s)" w:date="2024-01-29T12:04:00Z">
                    <w:rPr/>
                  </w:rPrChange>
                </w:rPr>
                <w:t xml:space="preserve">   7976 </w:t>
              </w:r>
              <w:proofErr w:type="gramStart"/>
              <w:r w:rsidRPr="001F3EFD">
                <w:rPr>
                  <w:rFonts w:eastAsia="Times New Roman" w:cs="Calibri"/>
                  <w:color w:val="000000"/>
                  <w:sz w:val="14"/>
                  <w:szCs w:val="14"/>
                  <w:lang w:val="es-CL" w:eastAsia="es-CL"/>
                  <w:rPrChange w:id="1715" w:author="Andrés González Santa Cruz (andres.gonzalez.s)" w:date="2024-01-29T12:04:00Z">
                    <w:rPr/>
                  </w:rPrChange>
                </w:rPr>
                <w:t>( 9.4</w:t>
              </w:r>
              <w:proofErr w:type="gramEnd"/>
              <w:r w:rsidRPr="001F3EFD">
                <w:rPr>
                  <w:rFonts w:eastAsia="Times New Roman" w:cs="Calibri"/>
                  <w:color w:val="000000"/>
                  <w:sz w:val="14"/>
                  <w:szCs w:val="14"/>
                  <w:lang w:val="es-CL" w:eastAsia="es-CL"/>
                  <w:rPrChange w:id="1716" w:author="Andrés González Santa Cruz (andres.gonzalez.s)" w:date="2024-01-29T12:04:00Z">
                    <w:rPr/>
                  </w:rPrChange>
                </w:rPr>
                <w:t xml:space="preserve">) </w:t>
              </w:r>
            </w:ins>
          </w:p>
        </w:tc>
        <w:tc>
          <w:tcPr>
            <w:tcW w:w="723" w:type="pct"/>
            <w:tcBorders>
              <w:top w:val="nil"/>
              <w:left w:val="nil"/>
              <w:bottom w:val="nil"/>
              <w:right w:val="nil"/>
            </w:tcBorders>
            <w:shd w:val="clear" w:color="auto" w:fill="auto"/>
            <w:noWrap/>
            <w:tcPrChange w:id="1717" w:author="Andrés González Santa Cruz (andres.gonzalez.s)" w:date="2024-01-29T12:03:00Z">
              <w:tcPr>
                <w:tcW w:w="723" w:type="pct"/>
                <w:tcBorders>
                  <w:top w:val="nil"/>
                  <w:left w:val="nil"/>
                  <w:bottom w:val="single" w:sz="4" w:space="0" w:color="auto"/>
                  <w:right w:val="nil"/>
                </w:tcBorders>
                <w:shd w:val="clear" w:color="auto" w:fill="auto"/>
                <w:noWrap/>
                <w:vAlign w:val="bottom"/>
              </w:tcPr>
            </w:tcPrChange>
          </w:tcPr>
          <w:p w14:paraId="43802D3D" w14:textId="1C451A61" w:rsidR="001F3EFD" w:rsidRPr="001F3EFD" w:rsidRDefault="001F3EFD" w:rsidP="001F3EFD">
            <w:pPr>
              <w:spacing w:after="0" w:line="240" w:lineRule="auto"/>
              <w:jc w:val="right"/>
              <w:rPr>
                <w:ins w:id="1718" w:author="Andrés González Santa Cruz (andres.gonzalez.s)" w:date="2024-01-29T12:03:00Z"/>
                <w:rFonts w:eastAsia="Times New Roman" w:cs="Calibri"/>
                <w:color w:val="000000"/>
                <w:sz w:val="14"/>
                <w:szCs w:val="14"/>
                <w:lang w:val="es-CL" w:eastAsia="es-CL"/>
              </w:rPr>
            </w:pPr>
            <w:ins w:id="1719" w:author="Andrés González Santa Cruz (andres.gonzalez.s)" w:date="2024-01-29T12:03:00Z">
              <w:r w:rsidRPr="001F3EFD">
                <w:rPr>
                  <w:rFonts w:eastAsia="Times New Roman" w:cs="Calibri"/>
                  <w:color w:val="000000"/>
                  <w:sz w:val="14"/>
                  <w:szCs w:val="14"/>
                  <w:lang w:val="es-CL" w:eastAsia="es-CL"/>
                  <w:rPrChange w:id="1720" w:author="Andrés González Santa Cruz (andres.gonzalez.s)" w:date="2024-01-29T12:04:00Z">
                    <w:rPr/>
                  </w:rPrChange>
                </w:rPr>
                <w:t xml:space="preserve">   2787 (12.4) </w:t>
              </w:r>
            </w:ins>
          </w:p>
        </w:tc>
        <w:tc>
          <w:tcPr>
            <w:tcW w:w="723" w:type="pct"/>
            <w:tcBorders>
              <w:top w:val="nil"/>
              <w:left w:val="nil"/>
              <w:bottom w:val="nil"/>
              <w:right w:val="nil"/>
            </w:tcBorders>
            <w:shd w:val="clear" w:color="auto" w:fill="auto"/>
            <w:noWrap/>
            <w:tcPrChange w:id="1721" w:author="Andrés González Santa Cruz (andres.gonzalez.s)" w:date="2024-01-29T12:03:00Z">
              <w:tcPr>
                <w:tcW w:w="723" w:type="pct"/>
                <w:tcBorders>
                  <w:top w:val="nil"/>
                  <w:left w:val="nil"/>
                  <w:bottom w:val="single" w:sz="4" w:space="0" w:color="auto"/>
                  <w:right w:val="nil"/>
                </w:tcBorders>
                <w:shd w:val="clear" w:color="auto" w:fill="auto"/>
                <w:noWrap/>
                <w:vAlign w:val="bottom"/>
              </w:tcPr>
            </w:tcPrChange>
          </w:tcPr>
          <w:p w14:paraId="275442C5" w14:textId="2211ACD8" w:rsidR="001F3EFD" w:rsidRPr="001F3EFD" w:rsidRDefault="001F3EFD" w:rsidP="001F3EFD">
            <w:pPr>
              <w:spacing w:after="0" w:line="240" w:lineRule="auto"/>
              <w:jc w:val="right"/>
              <w:rPr>
                <w:ins w:id="1722" w:author="Andrés González Santa Cruz (andres.gonzalez.s)" w:date="2024-01-29T12:03:00Z"/>
                <w:rFonts w:eastAsia="Times New Roman" w:cs="Calibri"/>
                <w:color w:val="000000"/>
                <w:sz w:val="14"/>
                <w:szCs w:val="14"/>
                <w:lang w:val="es-CL" w:eastAsia="es-CL"/>
              </w:rPr>
            </w:pPr>
            <w:ins w:id="1723" w:author="Andrés González Santa Cruz (andres.gonzalez.s)" w:date="2024-01-29T12:03:00Z">
              <w:r w:rsidRPr="001F3EFD">
                <w:rPr>
                  <w:rFonts w:eastAsia="Times New Roman" w:cs="Calibri"/>
                  <w:color w:val="000000"/>
                  <w:sz w:val="14"/>
                  <w:szCs w:val="14"/>
                  <w:lang w:val="es-CL" w:eastAsia="es-CL"/>
                  <w:rPrChange w:id="1724" w:author="Andrés González Santa Cruz (andres.gonzalez.s)" w:date="2024-01-29T12:04:00Z">
                    <w:rPr/>
                  </w:rPrChange>
                </w:rPr>
                <w:t xml:space="preserve">   5189 </w:t>
              </w:r>
              <w:proofErr w:type="gramStart"/>
              <w:r w:rsidRPr="001F3EFD">
                <w:rPr>
                  <w:rFonts w:eastAsia="Times New Roman" w:cs="Calibri"/>
                  <w:color w:val="000000"/>
                  <w:sz w:val="14"/>
                  <w:szCs w:val="14"/>
                  <w:lang w:val="es-CL" w:eastAsia="es-CL"/>
                  <w:rPrChange w:id="1725" w:author="Andrés González Santa Cruz (andres.gonzalez.s)" w:date="2024-01-29T12:04:00Z">
                    <w:rPr/>
                  </w:rPrChange>
                </w:rPr>
                <w:t>( 8.3</w:t>
              </w:r>
              <w:proofErr w:type="gramEnd"/>
              <w:r w:rsidRPr="001F3EFD">
                <w:rPr>
                  <w:rFonts w:eastAsia="Times New Roman" w:cs="Calibri"/>
                  <w:color w:val="000000"/>
                  <w:sz w:val="14"/>
                  <w:szCs w:val="14"/>
                  <w:lang w:val="es-CL" w:eastAsia="es-CL"/>
                  <w:rPrChange w:id="1726" w:author="Andrés González Santa Cruz (andres.gonzalez.s)" w:date="2024-01-29T12:04:00Z">
                    <w:rPr/>
                  </w:rPrChange>
                </w:rPr>
                <w:t xml:space="preserve">) </w:t>
              </w:r>
            </w:ins>
          </w:p>
        </w:tc>
        <w:tc>
          <w:tcPr>
            <w:tcW w:w="310" w:type="pct"/>
            <w:tcBorders>
              <w:top w:val="nil"/>
              <w:left w:val="nil"/>
              <w:bottom w:val="nil"/>
              <w:right w:val="nil"/>
            </w:tcBorders>
            <w:shd w:val="clear" w:color="auto" w:fill="auto"/>
            <w:noWrap/>
            <w:tcPrChange w:id="1727" w:author="Andrés González Santa Cruz (andres.gonzalez.s)" w:date="2024-01-29T12:03:00Z">
              <w:tcPr>
                <w:tcW w:w="310" w:type="pct"/>
                <w:tcBorders>
                  <w:top w:val="nil"/>
                  <w:left w:val="nil"/>
                  <w:bottom w:val="single" w:sz="4" w:space="0" w:color="auto"/>
                  <w:right w:val="nil"/>
                </w:tcBorders>
                <w:shd w:val="clear" w:color="auto" w:fill="auto"/>
                <w:noWrap/>
                <w:vAlign w:val="bottom"/>
              </w:tcPr>
            </w:tcPrChange>
          </w:tcPr>
          <w:p w14:paraId="66924F96" w14:textId="77777777" w:rsidR="001F3EFD" w:rsidRPr="001F3EFD" w:rsidRDefault="001F3EFD" w:rsidP="001F3EFD">
            <w:pPr>
              <w:spacing w:after="0" w:line="240" w:lineRule="auto"/>
              <w:jc w:val="right"/>
              <w:rPr>
                <w:ins w:id="1728" w:author="Andrés González Santa Cruz (andres.gonzalez.s)" w:date="2024-01-29T12:03:00Z"/>
                <w:rFonts w:eastAsia="Times New Roman" w:cs="Calibri"/>
                <w:color w:val="000000"/>
                <w:sz w:val="14"/>
                <w:szCs w:val="14"/>
                <w:lang w:val="es-CL" w:eastAsia="es-CL"/>
              </w:rPr>
            </w:pPr>
          </w:p>
        </w:tc>
        <w:tc>
          <w:tcPr>
            <w:tcW w:w="279" w:type="pct"/>
            <w:tcBorders>
              <w:top w:val="nil"/>
              <w:left w:val="nil"/>
              <w:bottom w:val="nil"/>
              <w:right w:val="nil"/>
            </w:tcBorders>
            <w:shd w:val="clear" w:color="auto" w:fill="auto"/>
            <w:noWrap/>
            <w:tcPrChange w:id="1729" w:author="Andrés González Santa Cruz (andres.gonzalez.s)" w:date="2024-01-29T12:03:00Z">
              <w:tcPr>
                <w:tcW w:w="279" w:type="pct"/>
                <w:tcBorders>
                  <w:top w:val="nil"/>
                  <w:left w:val="nil"/>
                  <w:bottom w:val="single" w:sz="4" w:space="0" w:color="auto"/>
                  <w:right w:val="nil"/>
                </w:tcBorders>
                <w:shd w:val="clear" w:color="auto" w:fill="auto"/>
                <w:noWrap/>
                <w:vAlign w:val="bottom"/>
              </w:tcPr>
            </w:tcPrChange>
          </w:tcPr>
          <w:p w14:paraId="16042D66" w14:textId="77777777" w:rsidR="001F3EFD" w:rsidRPr="001F3EFD" w:rsidRDefault="001F3EFD" w:rsidP="001F3EFD">
            <w:pPr>
              <w:spacing w:after="0" w:line="240" w:lineRule="auto"/>
              <w:jc w:val="right"/>
              <w:rPr>
                <w:ins w:id="1730" w:author="Andrés González Santa Cruz (andres.gonzalez.s)" w:date="2024-01-29T12:03:00Z"/>
                <w:rFonts w:eastAsia="Times New Roman" w:cs="Times New Roman"/>
                <w:sz w:val="14"/>
                <w:szCs w:val="14"/>
                <w:lang w:val="en-GB" w:eastAsia="es-CL"/>
                <w:rPrChange w:id="1731" w:author="Andrés González Santa Cruz (andres.gonzalez.s)" w:date="2024-01-29T12:03:00Z">
                  <w:rPr>
                    <w:ins w:id="1732" w:author="Andrés González Santa Cruz (andres.gonzalez.s)" w:date="2024-01-29T12:03:00Z"/>
                    <w:rFonts w:eastAsia="Times New Roman" w:cs="Times New Roman"/>
                    <w:sz w:val="14"/>
                    <w:szCs w:val="14"/>
                    <w:lang w:val="es-CL" w:eastAsia="es-CL"/>
                  </w:rPr>
                </w:rPrChange>
              </w:rPr>
            </w:pPr>
          </w:p>
        </w:tc>
      </w:tr>
      <w:tr w:rsidR="001F3EFD" w:rsidRPr="00A912ED" w14:paraId="1BC1233D" w14:textId="77777777" w:rsidTr="00D01569">
        <w:trPr>
          <w:trHeight w:val="170"/>
          <w:ins w:id="1733" w:author="Andrés González Santa Cruz (andres.gonzalez.s)" w:date="2024-01-29T12:03:00Z"/>
          <w:trPrChange w:id="1734" w:author="Andrés González Santa Cruz (andres.gonzalez.s)" w:date="2024-01-29T12:03:00Z">
            <w:trPr>
              <w:trHeight w:val="170"/>
            </w:trPr>
          </w:trPrChange>
        </w:trPr>
        <w:tc>
          <w:tcPr>
            <w:tcW w:w="1288" w:type="pct"/>
            <w:tcBorders>
              <w:top w:val="nil"/>
              <w:left w:val="nil"/>
              <w:bottom w:val="nil"/>
              <w:right w:val="nil"/>
            </w:tcBorders>
            <w:shd w:val="clear" w:color="auto" w:fill="auto"/>
            <w:noWrap/>
            <w:vAlign w:val="bottom"/>
            <w:tcPrChange w:id="1735" w:author="Andrés González Santa Cruz (andres.gonzalez.s)" w:date="2024-01-29T12:03:00Z">
              <w:tcPr>
                <w:tcW w:w="1288" w:type="pct"/>
                <w:tcBorders>
                  <w:top w:val="nil"/>
                  <w:left w:val="nil"/>
                  <w:bottom w:val="single" w:sz="4" w:space="0" w:color="auto"/>
                  <w:right w:val="nil"/>
                </w:tcBorders>
                <w:shd w:val="clear" w:color="auto" w:fill="auto"/>
                <w:noWrap/>
                <w:vAlign w:val="bottom"/>
              </w:tcPr>
            </w:tcPrChange>
          </w:tcPr>
          <w:p w14:paraId="3034B427" w14:textId="77777777" w:rsidR="001F3EFD" w:rsidRPr="001F3EFD" w:rsidRDefault="001F3EFD" w:rsidP="001F3EFD">
            <w:pPr>
              <w:spacing w:after="0" w:line="240" w:lineRule="auto"/>
              <w:jc w:val="left"/>
              <w:rPr>
                <w:ins w:id="1736" w:author="Andrés González Santa Cruz (andres.gonzalez.s)" w:date="2024-01-29T12:03:00Z"/>
                <w:rFonts w:eastAsia="Times New Roman" w:cs="Times New Roman"/>
                <w:sz w:val="14"/>
                <w:szCs w:val="14"/>
                <w:lang w:val="en-GB" w:eastAsia="es-CL"/>
                <w:rPrChange w:id="1737" w:author="Andrés González Santa Cruz (andres.gonzalez.s)" w:date="2024-01-29T12:03:00Z">
                  <w:rPr>
                    <w:ins w:id="1738" w:author="Andrés González Santa Cruz (andres.gonzalez.s)" w:date="2024-01-29T12:03:00Z"/>
                    <w:rFonts w:eastAsia="Times New Roman" w:cs="Times New Roman"/>
                    <w:sz w:val="14"/>
                    <w:szCs w:val="14"/>
                    <w:lang w:val="es-CL" w:eastAsia="es-CL"/>
                  </w:rPr>
                </w:rPrChange>
              </w:rPr>
            </w:pPr>
          </w:p>
        </w:tc>
        <w:tc>
          <w:tcPr>
            <w:tcW w:w="954" w:type="pct"/>
            <w:tcBorders>
              <w:top w:val="nil"/>
              <w:left w:val="nil"/>
              <w:bottom w:val="nil"/>
              <w:right w:val="nil"/>
            </w:tcBorders>
            <w:shd w:val="clear" w:color="auto" w:fill="auto"/>
            <w:noWrap/>
            <w:tcPrChange w:id="1739" w:author="Andrés González Santa Cruz (andres.gonzalez.s)" w:date="2024-01-29T12:03:00Z">
              <w:tcPr>
                <w:tcW w:w="954" w:type="pct"/>
                <w:tcBorders>
                  <w:top w:val="nil"/>
                  <w:left w:val="nil"/>
                  <w:bottom w:val="single" w:sz="4" w:space="0" w:color="auto"/>
                  <w:right w:val="nil"/>
                </w:tcBorders>
                <w:shd w:val="clear" w:color="auto" w:fill="auto"/>
                <w:noWrap/>
                <w:vAlign w:val="bottom"/>
              </w:tcPr>
            </w:tcPrChange>
          </w:tcPr>
          <w:p w14:paraId="70F0054C" w14:textId="6E837B84" w:rsidR="001F3EFD" w:rsidRPr="001F3EFD" w:rsidRDefault="00B91C39" w:rsidP="001F3EFD">
            <w:pPr>
              <w:spacing w:after="0" w:line="240" w:lineRule="auto"/>
              <w:jc w:val="left"/>
              <w:rPr>
                <w:ins w:id="1740" w:author="Andrés González Santa Cruz (andres.gonzalez.s)" w:date="2024-01-29T12:03:00Z"/>
                <w:rFonts w:eastAsia="Times New Roman" w:cs="Calibri"/>
                <w:color w:val="000000"/>
                <w:sz w:val="14"/>
                <w:szCs w:val="14"/>
                <w:lang w:val="es-CL" w:eastAsia="es-CL"/>
              </w:rPr>
            </w:pPr>
            <w:proofErr w:type="spellStart"/>
            <w:ins w:id="1741" w:author="Andrés González Santa Cruz (andres.gonzalez.s)" w:date="2024-01-29T16:34:00Z">
              <w:r>
                <w:rPr>
                  <w:rFonts w:eastAsia="Times New Roman" w:cs="Calibri"/>
                  <w:color w:val="000000"/>
                  <w:sz w:val="14"/>
                  <w:szCs w:val="14"/>
                  <w:lang w:val="es-CL" w:eastAsia="es-CL"/>
                </w:rPr>
                <w:t>Health</w:t>
              </w:r>
              <w:proofErr w:type="spellEnd"/>
              <w:r>
                <w:rPr>
                  <w:rFonts w:eastAsia="Times New Roman" w:cs="Calibri"/>
                  <w:color w:val="000000"/>
                  <w:sz w:val="14"/>
                  <w:szCs w:val="14"/>
                  <w:lang w:val="es-CL" w:eastAsia="es-CL"/>
                </w:rPr>
                <w:t xml:space="preserve"> Sector</w:t>
              </w:r>
            </w:ins>
          </w:p>
        </w:tc>
        <w:tc>
          <w:tcPr>
            <w:tcW w:w="723" w:type="pct"/>
            <w:tcBorders>
              <w:top w:val="nil"/>
              <w:left w:val="nil"/>
              <w:bottom w:val="nil"/>
              <w:right w:val="nil"/>
            </w:tcBorders>
            <w:shd w:val="clear" w:color="auto" w:fill="auto"/>
            <w:noWrap/>
            <w:tcPrChange w:id="1742" w:author="Andrés González Santa Cruz (andres.gonzalez.s)" w:date="2024-01-29T12:03:00Z">
              <w:tcPr>
                <w:tcW w:w="723" w:type="pct"/>
                <w:tcBorders>
                  <w:top w:val="nil"/>
                  <w:left w:val="nil"/>
                  <w:bottom w:val="single" w:sz="4" w:space="0" w:color="auto"/>
                  <w:right w:val="nil"/>
                </w:tcBorders>
                <w:shd w:val="clear" w:color="auto" w:fill="auto"/>
                <w:noWrap/>
                <w:vAlign w:val="bottom"/>
              </w:tcPr>
            </w:tcPrChange>
          </w:tcPr>
          <w:p w14:paraId="4308193D" w14:textId="6D42BE2B" w:rsidR="001F3EFD" w:rsidRPr="001F3EFD" w:rsidRDefault="00B91C39" w:rsidP="001F3EFD">
            <w:pPr>
              <w:spacing w:after="0" w:line="240" w:lineRule="auto"/>
              <w:jc w:val="right"/>
              <w:rPr>
                <w:ins w:id="1743" w:author="Andrés González Santa Cruz (andres.gonzalez.s)" w:date="2024-01-29T12:03:00Z"/>
                <w:rFonts w:eastAsia="Times New Roman" w:cs="Calibri"/>
                <w:color w:val="000000"/>
                <w:sz w:val="14"/>
                <w:szCs w:val="14"/>
                <w:lang w:val="es-CL" w:eastAsia="es-CL"/>
              </w:rPr>
            </w:pPr>
            <w:ins w:id="1744" w:author="Andrés González Santa Cruz (andres.gonzalez.s)" w:date="2024-01-29T16:34:00Z">
              <w:r w:rsidRPr="00B91C39">
                <w:rPr>
                  <w:rFonts w:eastAsia="Times New Roman" w:cs="Calibri"/>
                  <w:color w:val="000000"/>
                  <w:sz w:val="14"/>
                  <w:szCs w:val="14"/>
                  <w:lang w:val="es-CL" w:eastAsia="es-CL"/>
                </w:rPr>
                <w:t xml:space="preserve">  26563 (31.2)</w:t>
              </w:r>
            </w:ins>
          </w:p>
        </w:tc>
        <w:tc>
          <w:tcPr>
            <w:tcW w:w="723" w:type="pct"/>
            <w:tcBorders>
              <w:top w:val="nil"/>
              <w:left w:val="nil"/>
              <w:bottom w:val="nil"/>
              <w:right w:val="nil"/>
            </w:tcBorders>
            <w:shd w:val="clear" w:color="auto" w:fill="auto"/>
            <w:noWrap/>
            <w:tcPrChange w:id="1745" w:author="Andrés González Santa Cruz (andres.gonzalez.s)" w:date="2024-01-29T12:03:00Z">
              <w:tcPr>
                <w:tcW w:w="723" w:type="pct"/>
                <w:tcBorders>
                  <w:top w:val="nil"/>
                  <w:left w:val="nil"/>
                  <w:bottom w:val="single" w:sz="4" w:space="0" w:color="auto"/>
                  <w:right w:val="nil"/>
                </w:tcBorders>
                <w:shd w:val="clear" w:color="auto" w:fill="auto"/>
                <w:noWrap/>
                <w:vAlign w:val="bottom"/>
              </w:tcPr>
            </w:tcPrChange>
          </w:tcPr>
          <w:p w14:paraId="28BD10E7" w14:textId="4B01DBFE" w:rsidR="001F3EFD" w:rsidRPr="001F3EFD" w:rsidRDefault="00B91C39" w:rsidP="001F3EFD">
            <w:pPr>
              <w:spacing w:after="0" w:line="240" w:lineRule="auto"/>
              <w:jc w:val="right"/>
              <w:rPr>
                <w:ins w:id="1746" w:author="Andrés González Santa Cruz (andres.gonzalez.s)" w:date="2024-01-29T12:03:00Z"/>
                <w:rFonts w:eastAsia="Times New Roman" w:cs="Calibri"/>
                <w:color w:val="000000"/>
                <w:sz w:val="14"/>
                <w:szCs w:val="14"/>
                <w:lang w:val="es-CL" w:eastAsia="es-CL"/>
              </w:rPr>
            </w:pPr>
            <w:ins w:id="1747" w:author="Andrés González Santa Cruz (andres.gonzalez.s)" w:date="2024-01-29T16:34:00Z">
              <w:r w:rsidRPr="00B91C39">
                <w:rPr>
                  <w:rFonts w:eastAsia="Times New Roman" w:cs="Calibri"/>
                  <w:color w:val="000000"/>
                  <w:sz w:val="14"/>
                  <w:szCs w:val="14"/>
                  <w:lang w:val="es-CL" w:eastAsia="es-CL"/>
                </w:rPr>
                <w:t xml:space="preserve">   7029 (31.2)</w:t>
              </w:r>
            </w:ins>
          </w:p>
        </w:tc>
        <w:tc>
          <w:tcPr>
            <w:tcW w:w="723" w:type="pct"/>
            <w:tcBorders>
              <w:top w:val="nil"/>
              <w:left w:val="nil"/>
              <w:bottom w:val="nil"/>
              <w:right w:val="nil"/>
            </w:tcBorders>
            <w:shd w:val="clear" w:color="auto" w:fill="auto"/>
            <w:noWrap/>
            <w:tcPrChange w:id="1748" w:author="Andrés González Santa Cruz (andres.gonzalez.s)" w:date="2024-01-29T12:03:00Z">
              <w:tcPr>
                <w:tcW w:w="723" w:type="pct"/>
                <w:tcBorders>
                  <w:top w:val="nil"/>
                  <w:left w:val="nil"/>
                  <w:bottom w:val="single" w:sz="4" w:space="0" w:color="auto"/>
                  <w:right w:val="nil"/>
                </w:tcBorders>
                <w:shd w:val="clear" w:color="auto" w:fill="auto"/>
                <w:noWrap/>
                <w:vAlign w:val="bottom"/>
              </w:tcPr>
            </w:tcPrChange>
          </w:tcPr>
          <w:p w14:paraId="783E3C4A" w14:textId="756A715A" w:rsidR="001F3EFD" w:rsidRPr="001F3EFD" w:rsidRDefault="00B91C39" w:rsidP="001F3EFD">
            <w:pPr>
              <w:spacing w:after="0" w:line="240" w:lineRule="auto"/>
              <w:jc w:val="right"/>
              <w:rPr>
                <w:ins w:id="1749" w:author="Andrés González Santa Cruz (andres.gonzalez.s)" w:date="2024-01-29T12:03:00Z"/>
                <w:rFonts w:eastAsia="Times New Roman" w:cs="Calibri"/>
                <w:color w:val="000000"/>
                <w:sz w:val="14"/>
                <w:szCs w:val="14"/>
                <w:lang w:val="es-CL" w:eastAsia="es-CL"/>
              </w:rPr>
            </w:pPr>
            <w:ins w:id="1750" w:author="Andrés González Santa Cruz (andres.gonzalez.s)" w:date="2024-01-29T16:35:00Z">
              <w:r w:rsidRPr="00B91C39">
                <w:rPr>
                  <w:rFonts w:eastAsia="Times New Roman" w:cs="Calibri"/>
                  <w:color w:val="000000"/>
                  <w:sz w:val="14"/>
                  <w:szCs w:val="14"/>
                  <w:lang w:val="es-CL" w:eastAsia="es-CL"/>
                </w:rPr>
                <w:t xml:space="preserve">  19534 (31.3)</w:t>
              </w:r>
            </w:ins>
          </w:p>
        </w:tc>
        <w:tc>
          <w:tcPr>
            <w:tcW w:w="310" w:type="pct"/>
            <w:tcBorders>
              <w:top w:val="nil"/>
              <w:left w:val="nil"/>
              <w:bottom w:val="nil"/>
              <w:right w:val="nil"/>
            </w:tcBorders>
            <w:shd w:val="clear" w:color="auto" w:fill="auto"/>
            <w:noWrap/>
            <w:tcPrChange w:id="1751" w:author="Andrés González Santa Cruz (andres.gonzalez.s)" w:date="2024-01-29T12:03:00Z">
              <w:tcPr>
                <w:tcW w:w="310" w:type="pct"/>
                <w:tcBorders>
                  <w:top w:val="nil"/>
                  <w:left w:val="nil"/>
                  <w:bottom w:val="single" w:sz="4" w:space="0" w:color="auto"/>
                  <w:right w:val="nil"/>
                </w:tcBorders>
                <w:shd w:val="clear" w:color="auto" w:fill="auto"/>
                <w:noWrap/>
                <w:vAlign w:val="bottom"/>
              </w:tcPr>
            </w:tcPrChange>
          </w:tcPr>
          <w:p w14:paraId="069BE2F0" w14:textId="096E8FC4" w:rsidR="001F3EFD" w:rsidRPr="001F3EFD" w:rsidRDefault="001F3EFD" w:rsidP="001F3EFD">
            <w:pPr>
              <w:spacing w:after="0" w:line="240" w:lineRule="auto"/>
              <w:jc w:val="right"/>
              <w:rPr>
                <w:ins w:id="1752" w:author="Andrés González Santa Cruz (andres.gonzalez.s)" w:date="2024-01-29T12:03:00Z"/>
                <w:rFonts w:eastAsia="Times New Roman" w:cs="Calibri"/>
                <w:color w:val="000000"/>
                <w:sz w:val="14"/>
                <w:szCs w:val="14"/>
                <w:lang w:val="es-CL" w:eastAsia="es-CL"/>
              </w:rPr>
            </w:pPr>
            <w:ins w:id="1753" w:author="Andrés González Santa Cruz (andres.gonzalez.s)" w:date="2024-01-29T12:03:00Z">
              <w:r w:rsidRPr="001F3EFD">
                <w:rPr>
                  <w:rFonts w:eastAsia="Times New Roman" w:cs="Calibri"/>
                  <w:color w:val="000000"/>
                  <w:sz w:val="14"/>
                  <w:szCs w:val="14"/>
                  <w:lang w:val="es-CL" w:eastAsia="es-CL"/>
                  <w:rPrChange w:id="1754" w:author="Andrés González Santa Cruz (andres.gonzalez.s)" w:date="2024-01-29T12:04:00Z">
                    <w:rPr/>
                  </w:rPrChange>
                </w:rPr>
                <w:t>&lt;0.001</w:t>
              </w:r>
            </w:ins>
          </w:p>
        </w:tc>
        <w:tc>
          <w:tcPr>
            <w:tcW w:w="279" w:type="pct"/>
            <w:tcBorders>
              <w:top w:val="nil"/>
              <w:left w:val="nil"/>
              <w:bottom w:val="nil"/>
              <w:right w:val="nil"/>
            </w:tcBorders>
            <w:shd w:val="clear" w:color="auto" w:fill="auto"/>
            <w:noWrap/>
            <w:tcPrChange w:id="1755" w:author="Andrés González Santa Cruz (andres.gonzalez.s)" w:date="2024-01-29T12:03:00Z">
              <w:tcPr>
                <w:tcW w:w="279" w:type="pct"/>
                <w:tcBorders>
                  <w:top w:val="nil"/>
                  <w:left w:val="nil"/>
                  <w:bottom w:val="single" w:sz="4" w:space="0" w:color="auto"/>
                  <w:right w:val="nil"/>
                </w:tcBorders>
                <w:shd w:val="clear" w:color="auto" w:fill="auto"/>
                <w:noWrap/>
                <w:vAlign w:val="bottom"/>
              </w:tcPr>
            </w:tcPrChange>
          </w:tcPr>
          <w:p w14:paraId="255DD500" w14:textId="77777777" w:rsidR="001F3EFD" w:rsidRPr="001F3EFD" w:rsidRDefault="001F3EFD" w:rsidP="001F3EFD">
            <w:pPr>
              <w:spacing w:after="0" w:line="240" w:lineRule="auto"/>
              <w:jc w:val="right"/>
              <w:rPr>
                <w:ins w:id="1756" w:author="Andrés González Santa Cruz (andres.gonzalez.s)" w:date="2024-01-29T12:03:00Z"/>
                <w:rFonts w:eastAsia="Times New Roman" w:cs="Times New Roman"/>
                <w:sz w:val="14"/>
                <w:szCs w:val="14"/>
                <w:lang w:val="en-GB" w:eastAsia="es-CL"/>
                <w:rPrChange w:id="1757" w:author="Andrés González Santa Cruz (andres.gonzalez.s)" w:date="2024-01-29T12:03:00Z">
                  <w:rPr>
                    <w:ins w:id="1758" w:author="Andrés González Santa Cruz (andres.gonzalez.s)" w:date="2024-01-29T12:03:00Z"/>
                    <w:rFonts w:eastAsia="Times New Roman" w:cs="Times New Roman"/>
                    <w:sz w:val="14"/>
                    <w:szCs w:val="14"/>
                    <w:lang w:val="es-CL" w:eastAsia="es-CL"/>
                  </w:rPr>
                </w:rPrChange>
              </w:rPr>
            </w:pPr>
          </w:p>
        </w:tc>
      </w:tr>
      <w:tr w:rsidR="001F3EFD" w:rsidRPr="00A912ED" w:rsidDel="00F22E14" w14:paraId="455E1DE7" w14:textId="1C2D90C8" w:rsidTr="001F3EFD">
        <w:trPr>
          <w:trHeight w:val="170"/>
          <w:ins w:id="1759" w:author="Andrés González Santa Cruz (andres.gonzalez.s)" w:date="2024-01-29T12:03:00Z"/>
          <w:del w:id="1760" w:author="Andrés González Santa Cruz" w:date="2024-02-29T17:26:00Z"/>
          <w:trPrChange w:id="1761" w:author="Andrés González Santa Cruz (andres.gonzalez.s)" w:date="2024-01-29T12:03:00Z">
            <w:trPr>
              <w:trHeight w:val="170"/>
            </w:trPr>
          </w:trPrChange>
        </w:trPr>
        <w:tc>
          <w:tcPr>
            <w:tcW w:w="1288" w:type="pct"/>
            <w:tcBorders>
              <w:top w:val="nil"/>
              <w:left w:val="nil"/>
              <w:bottom w:val="nil"/>
              <w:right w:val="nil"/>
            </w:tcBorders>
            <w:shd w:val="clear" w:color="auto" w:fill="auto"/>
            <w:noWrap/>
            <w:vAlign w:val="bottom"/>
            <w:tcPrChange w:id="1762" w:author="Andrés González Santa Cruz (andres.gonzalez.s)" w:date="2024-01-29T12:03:00Z">
              <w:tcPr>
                <w:tcW w:w="1288" w:type="pct"/>
                <w:tcBorders>
                  <w:top w:val="nil"/>
                  <w:left w:val="nil"/>
                  <w:bottom w:val="single" w:sz="4" w:space="0" w:color="auto"/>
                  <w:right w:val="nil"/>
                </w:tcBorders>
                <w:shd w:val="clear" w:color="auto" w:fill="auto"/>
                <w:noWrap/>
                <w:vAlign w:val="bottom"/>
              </w:tcPr>
            </w:tcPrChange>
          </w:tcPr>
          <w:p w14:paraId="4364ED63" w14:textId="685FA7E1" w:rsidR="001F3EFD" w:rsidRPr="001F3EFD" w:rsidDel="00F22E14" w:rsidRDefault="001F3EFD" w:rsidP="001F3EFD">
            <w:pPr>
              <w:spacing w:after="0" w:line="240" w:lineRule="auto"/>
              <w:jc w:val="left"/>
              <w:rPr>
                <w:ins w:id="1763" w:author="Andrés González Santa Cruz (andres.gonzalez.s)" w:date="2024-01-29T12:03:00Z"/>
                <w:del w:id="1764" w:author="Andrés González Santa Cruz" w:date="2024-02-29T17:26:00Z"/>
                <w:rFonts w:eastAsia="Times New Roman" w:cs="Times New Roman"/>
                <w:sz w:val="14"/>
                <w:szCs w:val="14"/>
                <w:lang w:val="en-GB" w:eastAsia="es-CL"/>
                <w:rPrChange w:id="1765" w:author="Andrés González Santa Cruz (andres.gonzalez.s)" w:date="2024-01-29T12:03:00Z">
                  <w:rPr>
                    <w:ins w:id="1766" w:author="Andrés González Santa Cruz (andres.gonzalez.s)" w:date="2024-01-29T12:03:00Z"/>
                    <w:del w:id="1767" w:author="Andrés González Santa Cruz" w:date="2024-02-29T17:26:00Z"/>
                    <w:rFonts w:eastAsia="Times New Roman" w:cs="Times New Roman"/>
                    <w:sz w:val="14"/>
                    <w:szCs w:val="14"/>
                    <w:lang w:val="es-CL" w:eastAsia="es-CL"/>
                  </w:rPr>
                </w:rPrChange>
              </w:rPr>
            </w:pPr>
          </w:p>
        </w:tc>
        <w:tc>
          <w:tcPr>
            <w:tcW w:w="954" w:type="pct"/>
            <w:tcBorders>
              <w:top w:val="nil"/>
              <w:left w:val="nil"/>
              <w:bottom w:val="nil"/>
              <w:right w:val="nil"/>
            </w:tcBorders>
            <w:shd w:val="clear" w:color="auto" w:fill="auto"/>
            <w:noWrap/>
            <w:vAlign w:val="bottom"/>
            <w:tcPrChange w:id="1768" w:author="Andrés González Santa Cruz (andres.gonzalez.s)" w:date="2024-01-29T12:03:00Z">
              <w:tcPr>
                <w:tcW w:w="954" w:type="pct"/>
                <w:tcBorders>
                  <w:top w:val="nil"/>
                  <w:left w:val="nil"/>
                  <w:bottom w:val="single" w:sz="4" w:space="0" w:color="auto"/>
                  <w:right w:val="nil"/>
                </w:tcBorders>
                <w:shd w:val="clear" w:color="auto" w:fill="auto"/>
                <w:noWrap/>
                <w:vAlign w:val="bottom"/>
              </w:tcPr>
            </w:tcPrChange>
          </w:tcPr>
          <w:p w14:paraId="11F3D552" w14:textId="38B857B4" w:rsidR="001F3EFD" w:rsidRPr="001F3EFD" w:rsidDel="00F22E14" w:rsidRDefault="001F3EFD" w:rsidP="001F3EFD">
            <w:pPr>
              <w:spacing w:after="0" w:line="240" w:lineRule="auto"/>
              <w:jc w:val="left"/>
              <w:rPr>
                <w:ins w:id="1769" w:author="Andrés González Santa Cruz (andres.gonzalez.s)" w:date="2024-01-29T12:03:00Z"/>
                <w:del w:id="1770" w:author="Andrés González Santa Cruz" w:date="2024-02-29T17:26:00Z"/>
                <w:rFonts w:eastAsia="Times New Roman" w:cs="Calibri"/>
                <w:color w:val="000000"/>
                <w:sz w:val="14"/>
                <w:szCs w:val="14"/>
                <w:lang w:val="en-GB" w:eastAsia="es-CL"/>
                <w:rPrChange w:id="1771" w:author="Andrés González Santa Cruz (andres.gonzalez.s)" w:date="2024-01-29T12:03:00Z">
                  <w:rPr>
                    <w:ins w:id="1772" w:author="Andrés González Santa Cruz (andres.gonzalez.s)" w:date="2024-01-29T12:03:00Z"/>
                    <w:del w:id="1773" w:author="Andrés González Santa Cruz" w:date="2024-02-29T17:26:00Z"/>
                    <w:rFonts w:eastAsia="Times New Roman" w:cs="Calibri"/>
                    <w:color w:val="000000"/>
                    <w:sz w:val="14"/>
                    <w:szCs w:val="14"/>
                    <w:lang w:val="es-CL" w:eastAsia="es-CL"/>
                  </w:rPr>
                </w:rPrChange>
              </w:rPr>
            </w:pPr>
          </w:p>
        </w:tc>
        <w:tc>
          <w:tcPr>
            <w:tcW w:w="723" w:type="pct"/>
            <w:tcBorders>
              <w:top w:val="nil"/>
              <w:left w:val="nil"/>
              <w:bottom w:val="nil"/>
              <w:right w:val="nil"/>
            </w:tcBorders>
            <w:shd w:val="clear" w:color="auto" w:fill="auto"/>
            <w:noWrap/>
            <w:vAlign w:val="bottom"/>
            <w:tcPrChange w:id="1774" w:author="Andrés González Santa Cruz (andres.gonzalez.s)" w:date="2024-01-29T12:03:00Z">
              <w:tcPr>
                <w:tcW w:w="723" w:type="pct"/>
                <w:tcBorders>
                  <w:top w:val="nil"/>
                  <w:left w:val="nil"/>
                  <w:bottom w:val="single" w:sz="4" w:space="0" w:color="auto"/>
                  <w:right w:val="nil"/>
                </w:tcBorders>
                <w:shd w:val="clear" w:color="auto" w:fill="auto"/>
                <w:noWrap/>
                <w:vAlign w:val="bottom"/>
              </w:tcPr>
            </w:tcPrChange>
          </w:tcPr>
          <w:p w14:paraId="524B62E9" w14:textId="130973A1" w:rsidR="001F3EFD" w:rsidRPr="001F3EFD" w:rsidDel="00F22E14" w:rsidRDefault="001F3EFD" w:rsidP="001F3EFD">
            <w:pPr>
              <w:spacing w:after="0" w:line="240" w:lineRule="auto"/>
              <w:jc w:val="right"/>
              <w:rPr>
                <w:ins w:id="1775" w:author="Andrés González Santa Cruz (andres.gonzalez.s)" w:date="2024-01-29T12:03:00Z"/>
                <w:del w:id="1776" w:author="Andrés González Santa Cruz" w:date="2024-02-29T17:26:00Z"/>
                <w:rFonts w:eastAsia="Times New Roman" w:cs="Calibri"/>
                <w:color w:val="000000"/>
                <w:sz w:val="14"/>
                <w:szCs w:val="14"/>
                <w:lang w:val="en-GB" w:eastAsia="es-CL"/>
                <w:rPrChange w:id="1777" w:author="Andrés González Santa Cruz (andres.gonzalez.s)" w:date="2024-01-29T12:03:00Z">
                  <w:rPr>
                    <w:ins w:id="1778" w:author="Andrés González Santa Cruz (andres.gonzalez.s)" w:date="2024-01-29T12:03:00Z"/>
                    <w:del w:id="1779" w:author="Andrés González Santa Cruz" w:date="2024-02-29T17:26:00Z"/>
                    <w:rFonts w:eastAsia="Times New Roman" w:cs="Calibri"/>
                    <w:color w:val="000000"/>
                    <w:sz w:val="14"/>
                    <w:szCs w:val="14"/>
                    <w:lang w:val="es-CL" w:eastAsia="es-CL"/>
                  </w:rPr>
                </w:rPrChange>
              </w:rPr>
            </w:pPr>
          </w:p>
        </w:tc>
        <w:tc>
          <w:tcPr>
            <w:tcW w:w="723" w:type="pct"/>
            <w:tcBorders>
              <w:top w:val="nil"/>
              <w:left w:val="nil"/>
              <w:bottom w:val="nil"/>
              <w:right w:val="nil"/>
            </w:tcBorders>
            <w:shd w:val="clear" w:color="auto" w:fill="auto"/>
            <w:noWrap/>
            <w:vAlign w:val="bottom"/>
            <w:tcPrChange w:id="1780" w:author="Andrés González Santa Cruz (andres.gonzalez.s)" w:date="2024-01-29T12:03:00Z">
              <w:tcPr>
                <w:tcW w:w="723" w:type="pct"/>
                <w:tcBorders>
                  <w:top w:val="nil"/>
                  <w:left w:val="nil"/>
                  <w:bottom w:val="single" w:sz="4" w:space="0" w:color="auto"/>
                  <w:right w:val="nil"/>
                </w:tcBorders>
                <w:shd w:val="clear" w:color="auto" w:fill="auto"/>
                <w:noWrap/>
                <w:vAlign w:val="bottom"/>
              </w:tcPr>
            </w:tcPrChange>
          </w:tcPr>
          <w:p w14:paraId="311E605C" w14:textId="6CA595CB" w:rsidR="001F3EFD" w:rsidRPr="001F3EFD" w:rsidDel="00F22E14" w:rsidRDefault="001F3EFD" w:rsidP="001F3EFD">
            <w:pPr>
              <w:spacing w:after="0" w:line="240" w:lineRule="auto"/>
              <w:jc w:val="right"/>
              <w:rPr>
                <w:ins w:id="1781" w:author="Andrés González Santa Cruz (andres.gonzalez.s)" w:date="2024-01-29T12:03:00Z"/>
                <w:del w:id="1782" w:author="Andrés González Santa Cruz" w:date="2024-02-29T17:26:00Z"/>
                <w:rFonts w:eastAsia="Times New Roman" w:cs="Calibri"/>
                <w:color w:val="000000"/>
                <w:sz w:val="14"/>
                <w:szCs w:val="14"/>
                <w:lang w:val="en-GB" w:eastAsia="es-CL"/>
                <w:rPrChange w:id="1783" w:author="Andrés González Santa Cruz (andres.gonzalez.s)" w:date="2024-01-29T12:03:00Z">
                  <w:rPr>
                    <w:ins w:id="1784" w:author="Andrés González Santa Cruz (andres.gonzalez.s)" w:date="2024-01-29T12:03:00Z"/>
                    <w:del w:id="1785" w:author="Andrés González Santa Cruz" w:date="2024-02-29T17:26:00Z"/>
                    <w:rFonts w:eastAsia="Times New Roman" w:cs="Calibri"/>
                    <w:color w:val="000000"/>
                    <w:sz w:val="14"/>
                    <w:szCs w:val="14"/>
                    <w:lang w:val="es-CL" w:eastAsia="es-CL"/>
                  </w:rPr>
                </w:rPrChange>
              </w:rPr>
            </w:pPr>
          </w:p>
        </w:tc>
        <w:tc>
          <w:tcPr>
            <w:tcW w:w="723" w:type="pct"/>
            <w:tcBorders>
              <w:top w:val="nil"/>
              <w:left w:val="nil"/>
              <w:bottom w:val="nil"/>
              <w:right w:val="nil"/>
            </w:tcBorders>
            <w:shd w:val="clear" w:color="auto" w:fill="auto"/>
            <w:noWrap/>
            <w:vAlign w:val="bottom"/>
            <w:tcPrChange w:id="1786" w:author="Andrés González Santa Cruz (andres.gonzalez.s)" w:date="2024-01-29T12:03:00Z">
              <w:tcPr>
                <w:tcW w:w="723" w:type="pct"/>
                <w:tcBorders>
                  <w:top w:val="nil"/>
                  <w:left w:val="nil"/>
                  <w:bottom w:val="single" w:sz="4" w:space="0" w:color="auto"/>
                  <w:right w:val="nil"/>
                </w:tcBorders>
                <w:shd w:val="clear" w:color="auto" w:fill="auto"/>
                <w:noWrap/>
                <w:vAlign w:val="bottom"/>
              </w:tcPr>
            </w:tcPrChange>
          </w:tcPr>
          <w:p w14:paraId="7563697C" w14:textId="27707054" w:rsidR="001F3EFD" w:rsidRPr="001F3EFD" w:rsidDel="00F22E14" w:rsidRDefault="001F3EFD" w:rsidP="001F3EFD">
            <w:pPr>
              <w:spacing w:after="0" w:line="240" w:lineRule="auto"/>
              <w:jc w:val="right"/>
              <w:rPr>
                <w:ins w:id="1787" w:author="Andrés González Santa Cruz (andres.gonzalez.s)" w:date="2024-01-29T12:03:00Z"/>
                <w:del w:id="1788" w:author="Andrés González Santa Cruz" w:date="2024-02-29T17:26:00Z"/>
                <w:rFonts w:eastAsia="Times New Roman" w:cs="Calibri"/>
                <w:color w:val="000000"/>
                <w:sz w:val="14"/>
                <w:szCs w:val="14"/>
                <w:lang w:val="en-GB" w:eastAsia="es-CL"/>
                <w:rPrChange w:id="1789" w:author="Andrés González Santa Cruz (andres.gonzalez.s)" w:date="2024-01-29T12:03:00Z">
                  <w:rPr>
                    <w:ins w:id="1790" w:author="Andrés González Santa Cruz (andres.gonzalez.s)" w:date="2024-01-29T12:03:00Z"/>
                    <w:del w:id="1791" w:author="Andrés González Santa Cruz" w:date="2024-02-29T17:26:00Z"/>
                    <w:rFonts w:eastAsia="Times New Roman" w:cs="Calibri"/>
                    <w:color w:val="000000"/>
                    <w:sz w:val="14"/>
                    <w:szCs w:val="14"/>
                    <w:lang w:val="es-CL" w:eastAsia="es-CL"/>
                  </w:rPr>
                </w:rPrChange>
              </w:rPr>
            </w:pPr>
          </w:p>
        </w:tc>
        <w:tc>
          <w:tcPr>
            <w:tcW w:w="310" w:type="pct"/>
            <w:tcBorders>
              <w:top w:val="nil"/>
              <w:left w:val="nil"/>
              <w:bottom w:val="nil"/>
              <w:right w:val="nil"/>
            </w:tcBorders>
            <w:shd w:val="clear" w:color="auto" w:fill="auto"/>
            <w:noWrap/>
            <w:vAlign w:val="bottom"/>
            <w:tcPrChange w:id="1792" w:author="Andrés González Santa Cruz (andres.gonzalez.s)" w:date="2024-01-29T12:03:00Z">
              <w:tcPr>
                <w:tcW w:w="310" w:type="pct"/>
                <w:tcBorders>
                  <w:top w:val="nil"/>
                  <w:left w:val="nil"/>
                  <w:bottom w:val="single" w:sz="4" w:space="0" w:color="auto"/>
                  <w:right w:val="nil"/>
                </w:tcBorders>
                <w:shd w:val="clear" w:color="auto" w:fill="auto"/>
                <w:noWrap/>
                <w:vAlign w:val="bottom"/>
              </w:tcPr>
            </w:tcPrChange>
          </w:tcPr>
          <w:p w14:paraId="01D29F81" w14:textId="1F92096E" w:rsidR="001F3EFD" w:rsidRPr="001F3EFD" w:rsidDel="00F22E14" w:rsidRDefault="001F3EFD" w:rsidP="001F3EFD">
            <w:pPr>
              <w:spacing w:after="0" w:line="240" w:lineRule="auto"/>
              <w:jc w:val="right"/>
              <w:rPr>
                <w:ins w:id="1793" w:author="Andrés González Santa Cruz (andres.gonzalez.s)" w:date="2024-01-29T12:03:00Z"/>
                <w:del w:id="1794" w:author="Andrés González Santa Cruz" w:date="2024-02-29T17:26:00Z"/>
                <w:rFonts w:eastAsia="Times New Roman" w:cs="Calibri"/>
                <w:color w:val="000000"/>
                <w:sz w:val="14"/>
                <w:szCs w:val="14"/>
                <w:lang w:val="en-GB" w:eastAsia="es-CL"/>
                <w:rPrChange w:id="1795" w:author="Andrés González Santa Cruz (andres.gonzalez.s)" w:date="2024-01-29T12:03:00Z">
                  <w:rPr>
                    <w:ins w:id="1796" w:author="Andrés González Santa Cruz (andres.gonzalez.s)" w:date="2024-01-29T12:03:00Z"/>
                    <w:del w:id="1797" w:author="Andrés González Santa Cruz" w:date="2024-02-29T17:26:00Z"/>
                    <w:rFonts w:eastAsia="Times New Roman" w:cs="Calibri"/>
                    <w:color w:val="000000"/>
                    <w:sz w:val="14"/>
                    <w:szCs w:val="14"/>
                    <w:lang w:val="es-CL" w:eastAsia="es-CL"/>
                  </w:rPr>
                </w:rPrChange>
              </w:rPr>
            </w:pPr>
          </w:p>
        </w:tc>
        <w:tc>
          <w:tcPr>
            <w:tcW w:w="279" w:type="pct"/>
            <w:tcBorders>
              <w:top w:val="nil"/>
              <w:left w:val="nil"/>
              <w:bottom w:val="nil"/>
              <w:right w:val="nil"/>
            </w:tcBorders>
            <w:shd w:val="clear" w:color="auto" w:fill="auto"/>
            <w:noWrap/>
            <w:vAlign w:val="bottom"/>
            <w:tcPrChange w:id="1798" w:author="Andrés González Santa Cruz (andres.gonzalez.s)" w:date="2024-01-29T12:03:00Z">
              <w:tcPr>
                <w:tcW w:w="279" w:type="pct"/>
                <w:tcBorders>
                  <w:top w:val="nil"/>
                  <w:left w:val="nil"/>
                  <w:bottom w:val="single" w:sz="4" w:space="0" w:color="auto"/>
                  <w:right w:val="nil"/>
                </w:tcBorders>
                <w:shd w:val="clear" w:color="auto" w:fill="auto"/>
                <w:noWrap/>
                <w:vAlign w:val="bottom"/>
              </w:tcPr>
            </w:tcPrChange>
          </w:tcPr>
          <w:p w14:paraId="083DC93F" w14:textId="40807C4E" w:rsidR="001F3EFD" w:rsidRPr="001F3EFD" w:rsidDel="00F22E14" w:rsidRDefault="001F3EFD" w:rsidP="001F3EFD">
            <w:pPr>
              <w:spacing w:after="0" w:line="240" w:lineRule="auto"/>
              <w:jc w:val="right"/>
              <w:rPr>
                <w:ins w:id="1799" w:author="Andrés González Santa Cruz (andres.gonzalez.s)" w:date="2024-01-29T12:03:00Z"/>
                <w:del w:id="1800" w:author="Andrés González Santa Cruz" w:date="2024-02-29T17:26:00Z"/>
                <w:rFonts w:eastAsia="Times New Roman" w:cs="Times New Roman"/>
                <w:sz w:val="14"/>
                <w:szCs w:val="14"/>
                <w:lang w:val="en-GB" w:eastAsia="es-CL"/>
                <w:rPrChange w:id="1801" w:author="Andrés González Santa Cruz (andres.gonzalez.s)" w:date="2024-01-29T12:03:00Z">
                  <w:rPr>
                    <w:ins w:id="1802" w:author="Andrés González Santa Cruz (andres.gonzalez.s)" w:date="2024-01-29T12:03:00Z"/>
                    <w:del w:id="1803" w:author="Andrés González Santa Cruz" w:date="2024-02-29T17:26:00Z"/>
                    <w:rFonts w:eastAsia="Times New Roman" w:cs="Times New Roman"/>
                    <w:sz w:val="14"/>
                    <w:szCs w:val="14"/>
                    <w:lang w:val="es-CL" w:eastAsia="es-CL"/>
                  </w:rPr>
                </w:rPrChange>
              </w:rPr>
            </w:pPr>
          </w:p>
        </w:tc>
      </w:tr>
      <w:tr w:rsidR="001F3EFD" w:rsidRPr="00A912ED" w:rsidDel="00F22E14" w14:paraId="5D14DB20" w14:textId="10E4C63A" w:rsidTr="008E2794">
        <w:trPr>
          <w:trHeight w:val="170"/>
          <w:ins w:id="1804" w:author="Andrés González Santa Cruz (andres.gonzalez.s)" w:date="2024-01-29T12:03:00Z"/>
          <w:del w:id="1805" w:author="Andrés González Santa Cruz" w:date="2024-02-29T17:25:00Z"/>
          <w:trPrChange w:id="1806" w:author="Andrés González Santa Cruz (andres.gonzalez.s)" w:date="2024-01-29T12:05:00Z">
            <w:trPr>
              <w:trHeight w:val="170"/>
            </w:trPr>
          </w:trPrChange>
        </w:trPr>
        <w:tc>
          <w:tcPr>
            <w:tcW w:w="1288" w:type="pct"/>
            <w:tcBorders>
              <w:top w:val="nil"/>
              <w:left w:val="nil"/>
              <w:bottom w:val="nil"/>
              <w:right w:val="nil"/>
            </w:tcBorders>
            <w:shd w:val="clear" w:color="auto" w:fill="auto"/>
            <w:noWrap/>
            <w:vAlign w:val="bottom"/>
            <w:tcPrChange w:id="1807" w:author="Andrés González Santa Cruz (andres.gonzalez.s)" w:date="2024-01-29T12:05:00Z">
              <w:tcPr>
                <w:tcW w:w="1288" w:type="pct"/>
                <w:tcBorders>
                  <w:top w:val="nil"/>
                  <w:left w:val="nil"/>
                  <w:bottom w:val="single" w:sz="4" w:space="0" w:color="auto"/>
                  <w:right w:val="nil"/>
                </w:tcBorders>
                <w:shd w:val="clear" w:color="auto" w:fill="auto"/>
                <w:noWrap/>
                <w:vAlign w:val="bottom"/>
              </w:tcPr>
            </w:tcPrChange>
          </w:tcPr>
          <w:p w14:paraId="3587DAC5" w14:textId="360C646D" w:rsidR="001F3EFD" w:rsidRPr="001F3EFD" w:rsidDel="00F22E14" w:rsidRDefault="001F3EFD" w:rsidP="001F3EFD">
            <w:pPr>
              <w:spacing w:after="0" w:line="240" w:lineRule="auto"/>
              <w:jc w:val="left"/>
              <w:rPr>
                <w:ins w:id="1808" w:author="Andrés González Santa Cruz (andres.gonzalez.s)" w:date="2024-01-29T12:03:00Z"/>
                <w:del w:id="1809" w:author="Andrés González Santa Cruz" w:date="2024-02-29T17:25:00Z"/>
                <w:rFonts w:eastAsia="Times New Roman" w:cs="Times New Roman"/>
                <w:sz w:val="14"/>
                <w:szCs w:val="14"/>
                <w:lang w:val="en-GB" w:eastAsia="es-CL"/>
                <w:rPrChange w:id="1810" w:author="Andrés González Santa Cruz (andres.gonzalez.s)" w:date="2024-01-29T12:03:00Z">
                  <w:rPr>
                    <w:ins w:id="1811" w:author="Andrés González Santa Cruz (andres.gonzalez.s)" w:date="2024-01-29T12:03:00Z"/>
                    <w:del w:id="1812" w:author="Andrés González Santa Cruz" w:date="2024-02-29T17:25:00Z"/>
                    <w:rFonts w:eastAsia="Times New Roman" w:cs="Times New Roman"/>
                    <w:sz w:val="14"/>
                    <w:szCs w:val="14"/>
                    <w:lang w:val="es-CL" w:eastAsia="es-CL"/>
                  </w:rPr>
                </w:rPrChange>
              </w:rPr>
            </w:pPr>
            <w:ins w:id="1813" w:author="Andrés González Santa Cruz (andres.gonzalez.s)" w:date="2024-01-29T12:04:00Z">
              <w:del w:id="1814" w:author="Andrés González Santa Cruz" w:date="2024-02-29T17:25:00Z">
                <w:r w:rsidDel="00F22E14">
                  <w:rPr>
                    <w:rFonts w:eastAsia="Times New Roman" w:cs="Times New Roman"/>
                    <w:sz w:val="14"/>
                    <w:szCs w:val="14"/>
                    <w:lang w:val="en-GB" w:eastAsia="es-CL"/>
                  </w:rPr>
                  <w:delText>Public treatment center</w:delText>
                </w:r>
              </w:del>
            </w:ins>
          </w:p>
        </w:tc>
        <w:tc>
          <w:tcPr>
            <w:tcW w:w="954" w:type="pct"/>
            <w:tcBorders>
              <w:top w:val="nil"/>
              <w:left w:val="nil"/>
              <w:bottom w:val="nil"/>
              <w:right w:val="nil"/>
            </w:tcBorders>
            <w:shd w:val="clear" w:color="auto" w:fill="auto"/>
            <w:noWrap/>
            <w:tcPrChange w:id="1815" w:author="Andrés González Santa Cruz (andres.gonzalez.s)" w:date="2024-01-29T12:05:00Z">
              <w:tcPr>
                <w:tcW w:w="954" w:type="pct"/>
                <w:tcBorders>
                  <w:top w:val="nil"/>
                  <w:left w:val="nil"/>
                  <w:bottom w:val="single" w:sz="4" w:space="0" w:color="auto"/>
                  <w:right w:val="nil"/>
                </w:tcBorders>
                <w:shd w:val="clear" w:color="auto" w:fill="auto"/>
                <w:noWrap/>
                <w:vAlign w:val="bottom"/>
              </w:tcPr>
            </w:tcPrChange>
          </w:tcPr>
          <w:p w14:paraId="37E07815" w14:textId="7AC776CA" w:rsidR="001F3EFD" w:rsidRPr="001F3EFD" w:rsidDel="00F22E14" w:rsidRDefault="001F3EFD" w:rsidP="001F3EFD">
            <w:pPr>
              <w:spacing w:after="0" w:line="240" w:lineRule="auto"/>
              <w:jc w:val="left"/>
              <w:rPr>
                <w:ins w:id="1816" w:author="Andrés González Santa Cruz (andres.gonzalez.s)" w:date="2024-01-29T12:03:00Z"/>
                <w:del w:id="1817" w:author="Andrés González Santa Cruz" w:date="2024-02-29T17:25:00Z"/>
                <w:rFonts w:eastAsia="Times New Roman" w:cs="Calibri"/>
                <w:color w:val="000000"/>
                <w:sz w:val="14"/>
                <w:szCs w:val="14"/>
                <w:lang w:val="es-CL" w:eastAsia="es-CL"/>
              </w:rPr>
            </w:pPr>
            <w:ins w:id="1818" w:author="Andrés González Santa Cruz (andres.gonzalez.s)" w:date="2024-01-29T12:05:00Z">
              <w:del w:id="1819" w:author="Andrés González Santa Cruz" w:date="2024-02-29T17:25:00Z">
                <w:r w:rsidRPr="001F3EFD" w:rsidDel="00F22E14">
                  <w:rPr>
                    <w:rFonts w:eastAsia="Times New Roman" w:cs="Calibri"/>
                    <w:color w:val="000000"/>
                    <w:sz w:val="14"/>
                    <w:szCs w:val="14"/>
                    <w:lang w:val="es-CL" w:eastAsia="es-CL"/>
                    <w:rPrChange w:id="1820" w:author="Andrés González Santa Cruz (andres.gonzalez.s)" w:date="2024-01-29T12:05:00Z">
                      <w:rPr/>
                    </w:rPrChange>
                  </w:rPr>
                  <w:delText>FALSE</w:delText>
                </w:r>
              </w:del>
            </w:ins>
          </w:p>
        </w:tc>
        <w:tc>
          <w:tcPr>
            <w:tcW w:w="723" w:type="pct"/>
            <w:tcBorders>
              <w:top w:val="nil"/>
              <w:left w:val="nil"/>
              <w:bottom w:val="nil"/>
              <w:right w:val="nil"/>
            </w:tcBorders>
            <w:shd w:val="clear" w:color="auto" w:fill="auto"/>
            <w:noWrap/>
            <w:tcPrChange w:id="1821" w:author="Andrés González Santa Cruz (andres.gonzalez.s)" w:date="2024-01-29T12:05:00Z">
              <w:tcPr>
                <w:tcW w:w="723" w:type="pct"/>
                <w:tcBorders>
                  <w:top w:val="nil"/>
                  <w:left w:val="nil"/>
                  <w:bottom w:val="single" w:sz="4" w:space="0" w:color="auto"/>
                  <w:right w:val="nil"/>
                </w:tcBorders>
                <w:shd w:val="clear" w:color="auto" w:fill="auto"/>
                <w:noWrap/>
                <w:vAlign w:val="bottom"/>
              </w:tcPr>
            </w:tcPrChange>
          </w:tcPr>
          <w:p w14:paraId="396B802A" w14:textId="15F32459" w:rsidR="001F3EFD" w:rsidRPr="001F3EFD" w:rsidDel="00F22E14" w:rsidRDefault="001F3EFD" w:rsidP="001F3EFD">
            <w:pPr>
              <w:spacing w:after="0" w:line="240" w:lineRule="auto"/>
              <w:jc w:val="right"/>
              <w:rPr>
                <w:ins w:id="1822" w:author="Andrés González Santa Cruz (andres.gonzalez.s)" w:date="2024-01-29T12:03:00Z"/>
                <w:del w:id="1823" w:author="Andrés González Santa Cruz" w:date="2024-02-29T17:25:00Z"/>
                <w:rFonts w:eastAsia="Times New Roman" w:cs="Calibri"/>
                <w:color w:val="000000"/>
                <w:sz w:val="14"/>
                <w:szCs w:val="14"/>
                <w:lang w:val="es-CL" w:eastAsia="es-CL"/>
              </w:rPr>
            </w:pPr>
            <w:ins w:id="1824" w:author="Andrés González Santa Cruz (andres.gonzalez.s)" w:date="2024-01-29T12:05:00Z">
              <w:del w:id="1825" w:author="Andrés González Santa Cruz" w:date="2024-02-29T17:25:00Z">
                <w:r w:rsidRPr="001F3EFD" w:rsidDel="00F22E14">
                  <w:rPr>
                    <w:rFonts w:eastAsia="Times New Roman" w:cs="Calibri"/>
                    <w:color w:val="000000"/>
                    <w:sz w:val="14"/>
                    <w:szCs w:val="14"/>
                    <w:lang w:val="es-CL" w:eastAsia="es-CL"/>
                    <w:rPrChange w:id="1826" w:author="Andrés González Santa Cruz (andres.gonzalez.s)" w:date="2024-01-29T12:05:00Z">
                      <w:rPr/>
                    </w:rPrChange>
                  </w:rPr>
                  <w:delText xml:space="preserve">  24070 (28.3) </w:delText>
                </w:r>
              </w:del>
            </w:ins>
          </w:p>
        </w:tc>
        <w:tc>
          <w:tcPr>
            <w:tcW w:w="723" w:type="pct"/>
            <w:tcBorders>
              <w:top w:val="nil"/>
              <w:left w:val="nil"/>
              <w:bottom w:val="nil"/>
              <w:right w:val="nil"/>
            </w:tcBorders>
            <w:shd w:val="clear" w:color="auto" w:fill="auto"/>
            <w:noWrap/>
            <w:tcPrChange w:id="1827" w:author="Andrés González Santa Cruz (andres.gonzalez.s)" w:date="2024-01-29T12:05:00Z">
              <w:tcPr>
                <w:tcW w:w="723" w:type="pct"/>
                <w:tcBorders>
                  <w:top w:val="nil"/>
                  <w:left w:val="nil"/>
                  <w:bottom w:val="single" w:sz="4" w:space="0" w:color="auto"/>
                  <w:right w:val="nil"/>
                </w:tcBorders>
                <w:shd w:val="clear" w:color="auto" w:fill="auto"/>
                <w:noWrap/>
                <w:vAlign w:val="bottom"/>
              </w:tcPr>
            </w:tcPrChange>
          </w:tcPr>
          <w:p w14:paraId="6C20B07C" w14:textId="6E4C5383" w:rsidR="001F3EFD" w:rsidRPr="001F3EFD" w:rsidDel="00F22E14" w:rsidRDefault="001F3EFD" w:rsidP="001F3EFD">
            <w:pPr>
              <w:spacing w:after="0" w:line="240" w:lineRule="auto"/>
              <w:jc w:val="right"/>
              <w:rPr>
                <w:ins w:id="1828" w:author="Andrés González Santa Cruz (andres.gonzalez.s)" w:date="2024-01-29T12:03:00Z"/>
                <w:del w:id="1829" w:author="Andrés González Santa Cruz" w:date="2024-02-29T17:25:00Z"/>
                <w:rFonts w:eastAsia="Times New Roman" w:cs="Calibri"/>
                <w:color w:val="000000"/>
                <w:sz w:val="14"/>
                <w:szCs w:val="14"/>
                <w:lang w:val="es-CL" w:eastAsia="es-CL"/>
              </w:rPr>
            </w:pPr>
            <w:ins w:id="1830" w:author="Andrés González Santa Cruz (andres.gonzalez.s)" w:date="2024-01-29T12:05:00Z">
              <w:del w:id="1831" w:author="Andrés González Santa Cruz" w:date="2024-02-29T17:25:00Z">
                <w:r w:rsidRPr="001F3EFD" w:rsidDel="00F22E14">
                  <w:rPr>
                    <w:rFonts w:eastAsia="Times New Roman" w:cs="Calibri"/>
                    <w:color w:val="000000"/>
                    <w:sz w:val="14"/>
                    <w:szCs w:val="14"/>
                    <w:lang w:val="es-CL" w:eastAsia="es-CL"/>
                    <w:rPrChange w:id="1832" w:author="Andrés González Santa Cruz (andres.gonzalez.s)" w:date="2024-01-29T12:05:00Z">
                      <w:rPr/>
                    </w:rPrChange>
                  </w:rPr>
                  <w:delText xml:space="preserve">   3414 (15.1) </w:delText>
                </w:r>
              </w:del>
            </w:ins>
          </w:p>
        </w:tc>
        <w:tc>
          <w:tcPr>
            <w:tcW w:w="723" w:type="pct"/>
            <w:tcBorders>
              <w:top w:val="nil"/>
              <w:left w:val="nil"/>
              <w:bottom w:val="nil"/>
              <w:right w:val="nil"/>
            </w:tcBorders>
            <w:shd w:val="clear" w:color="auto" w:fill="auto"/>
            <w:noWrap/>
            <w:tcPrChange w:id="1833" w:author="Andrés González Santa Cruz (andres.gonzalez.s)" w:date="2024-01-29T12:05:00Z">
              <w:tcPr>
                <w:tcW w:w="723" w:type="pct"/>
                <w:tcBorders>
                  <w:top w:val="nil"/>
                  <w:left w:val="nil"/>
                  <w:bottom w:val="single" w:sz="4" w:space="0" w:color="auto"/>
                  <w:right w:val="nil"/>
                </w:tcBorders>
                <w:shd w:val="clear" w:color="auto" w:fill="auto"/>
                <w:noWrap/>
                <w:vAlign w:val="bottom"/>
              </w:tcPr>
            </w:tcPrChange>
          </w:tcPr>
          <w:p w14:paraId="3D1F6E19" w14:textId="2931FE32" w:rsidR="001F3EFD" w:rsidRPr="001F3EFD" w:rsidDel="00F22E14" w:rsidRDefault="001F3EFD" w:rsidP="001F3EFD">
            <w:pPr>
              <w:spacing w:after="0" w:line="240" w:lineRule="auto"/>
              <w:jc w:val="right"/>
              <w:rPr>
                <w:ins w:id="1834" w:author="Andrés González Santa Cruz (andres.gonzalez.s)" w:date="2024-01-29T12:03:00Z"/>
                <w:del w:id="1835" w:author="Andrés González Santa Cruz" w:date="2024-02-29T17:25:00Z"/>
                <w:rFonts w:eastAsia="Times New Roman" w:cs="Calibri"/>
                <w:color w:val="000000"/>
                <w:sz w:val="14"/>
                <w:szCs w:val="14"/>
                <w:lang w:val="es-CL" w:eastAsia="es-CL"/>
              </w:rPr>
            </w:pPr>
            <w:ins w:id="1836" w:author="Andrés González Santa Cruz (andres.gonzalez.s)" w:date="2024-01-29T12:05:00Z">
              <w:del w:id="1837" w:author="Andrés González Santa Cruz" w:date="2024-02-29T17:25:00Z">
                <w:r w:rsidRPr="001F3EFD" w:rsidDel="00F22E14">
                  <w:rPr>
                    <w:rFonts w:eastAsia="Times New Roman" w:cs="Calibri"/>
                    <w:color w:val="000000"/>
                    <w:sz w:val="14"/>
                    <w:szCs w:val="14"/>
                    <w:lang w:val="es-CL" w:eastAsia="es-CL"/>
                    <w:rPrChange w:id="1838" w:author="Andrés González Santa Cruz (andres.gonzalez.s)" w:date="2024-01-29T12:05:00Z">
                      <w:rPr/>
                    </w:rPrChange>
                  </w:rPr>
                  <w:delText xml:space="preserve">  20656 (33.1) </w:delText>
                </w:r>
              </w:del>
            </w:ins>
          </w:p>
        </w:tc>
        <w:tc>
          <w:tcPr>
            <w:tcW w:w="310" w:type="pct"/>
            <w:tcBorders>
              <w:top w:val="nil"/>
              <w:left w:val="nil"/>
              <w:bottom w:val="nil"/>
              <w:right w:val="nil"/>
            </w:tcBorders>
            <w:shd w:val="clear" w:color="auto" w:fill="auto"/>
            <w:noWrap/>
            <w:tcPrChange w:id="1839" w:author="Andrés González Santa Cruz (andres.gonzalez.s)" w:date="2024-01-29T12:05:00Z">
              <w:tcPr>
                <w:tcW w:w="310" w:type="pct"/>
                <w:tcBorders>
                  <w:top w:val="nil"/>
                  <w:left w:val="nil"/>
                  <w:bottom w:val="single" w:sz="4" w:space="0" w:color="auto"/>
                  <w:right w:val="nil"/>
                </w:tcBorders>
                <w:shd w:val="clear" w:color="auto" w:fill="auto"/>
                <w:noWrap/>
                <w:vAlign w:val="bottom"/>
              </w:tcPr>
            </w:tcPrChange>
          </w:tcPr>
          <w:p w14:paraId="79CF8208" w14:textId="345F420E" w:rsidR="001F3EFD" w:rsidRPr="001F3EFD" w:rsidDel="00F22E14" w:rsidRDefault="001F3EFD" w:rsidP="001F3EFD">
            <w:pPr>
              <w:spacing w:after="0" w:line="240" w:lineRule="auto"/>
              <w:jc w:val="right"/>
              <w:rPr>
                <w:ins w:id="1840" w:author="Andrés González Santa Cruz (andres.gonzalez.s)" w:date="2024-01-29T12:03:00Z"/>
                <w:del w:id="1841" w:author="Andrés González Santa Cruz" w:date="2024-02-29T17:25:00Z"/>
                <w:rFonts w:eastAsia="Times New Roman" w:cs="Calibri"/>
                <w:color w:val="000000"/>
                <w:sz w:val="14"/>
                <w:szCs w:val="14"/>
                <w:lang w:val="es-CL" w:eastAsia="es-CL"/>
              </w:rPr>
            </w:pPr>
            <w:ins w:id="1842" w:author="Andrés González Santa Cruz (andres.gonzalez.s)" w:date="2024-01-29T12:05:00Z">
              <w:del w:id="1843" w:author="Andrés González Santa Cruz" w:date="2024-02-29T17:25:00Z">
                <w:r w:rsidRPr="001F3EFD" w:rsidDel="00F22E14">
                  <w:rPr>
                    <w:rFonts w:eastAsia="Times New Roman" w:cs="Calibri"/>
                    <w:color w:val="000000"/>
                    <w:sz w:val="14"/>
                    <w:szCs w:val="14"/>
                    <w:lang w:val="es-CL" w:eastAsia="es-CL"/>
                    <w:rPrChange w:id="1844" w:author="Andrés González Santa Cruz (andres.gonzalez.s)" w:date="2024-01-29T12:05:00Z">
                      <w:rPr/>
                    </w:rPrChange>
                  </w:rPr>
                  <w:delText>&lt;0.001</w:delText>
                </w:r>
              </w:del>
            </w:ins>
          </w:p>
        </w:tc>
        <w:tc>
          <w:tcPr>
            <w:tcW w:w="279" w:type="pct"/>
            <w:tcBorders>
              <w:top w:val="nil"/>
              <w:left w:val="nil"/>
              <w:bottom w:val="nil"/>
              <w:right w:val="nil"/>
            </w:tcBorders>
            <w:shd w:val="clear" w:color="auto" w:fill="auto"/>
            <w:noWrap/>
            <w:tcPrChange w:id="1845" w:author="Andrés González Santa Cruz (andres.gonzalez.s)" w:date="2024-01-29T12:05:00Z">
              <w:tcPr>
                <w:tcW w:w="279" w:type="pct"/>
                <w:tcBorders>
                  <w:top w:val="nil"/>
                  <w:left w:val="nil"/>
                  <w:bottom w:val="single" w:sz="4" w:space="0" w:color="auto"/>
                  <w:right w:val="nil"/>
                </w:tcBorders>
                <w:shd w:val="clear" w:color="auto" w:fill="auto"/>
                <w:noWrap/>
                <w:vAlign w:val="bottom"/>
              </w:tcPr>
            </w:tcPrChange>
          </w:tcPr>
          <w:p w14:paraId="28BC5BA7" w14:textId="5420FF08" w:rsidR="001F3EFD" w:rsidRPr="001F3EFD" w:rsidDel="00F22E14" w:rsidRDefault="001F3EFD" w:rsidP="001F3EFD">
            <w:pPr>
              <w:spacing w:after="0" w:line="240" w:lineRule="auto"/>
              <w:jc w:val="right"/>
              <w:rPr>
                <w:ins w:id="1846" w:author="Andrés González Santa Cruz (andres.gonzalez.s)" w:date="2024-01-29T12:03:00Z"/>
                <w:del w:id="1847" w:author="Andrés González Santa Cruz" w:date="2024-02-29T17:25:00Z"/>
                <w:rFonts w:eastAsia="Times New Roman" w:cs="Calibri"/>
                <w:color w:val="000000"/>
                <w:sz w:val="14"/>
                <w:szCs w:val="14"/>
                <w:lang w:val="es-CL" w:eastAsia="es-CL"/>
                <w:rPrChange w:id="1848" w:author="Andrés González Santa Cruz (andres.gonzalez.s)" w:date="2024-01-29T12:05:00Z">
                  <w:rPr>
                    <w:ins w:id="1849" w:author="Andrés González Santa Cruz (andres.gonzalez.s)" w:date="2024-01-29T12:03:00Z"/>
                    <w:del w:id="1850" w:author="Andrés González Santa Cruz" w:date="2024-02-29T17:25:00Z"/>
                    <w:rFonts w:eastAsia="Times New Roman" w:cs="Times New Roman"/>
                    <w:sz w:val="14"/>
                    <w:szCs w:val="14"/>
                    <w:lang w:val="es-CL" w:eastAsia="es-CL"/>
                  </w:rPr>
                </w:rPrChange>
              </w:rPr>
            </w:pPr>
            <w:ins w:id="1851" w:author="Andrés González Santa Cruz (andres.gonzalez.s)" w:date="2024-01-29T12:05:00Z">
              <w:del w:id="1852" w:author="Andrés González Santa Cruz" w:date="2024-02-29T17:25:00Z">
                <w:r w:rsidRPr="001F3EFD" w:rsidDel="00F22E14">
                  <w:rPr>
                    <w:rFonts w:eastAsia="Times New Roman" w:cs="Calibri"/>
                    <w:color w:val="000000"/>
                    <w:sz w:val="14"/>
                    <w:szCs w:val="14"/>
                    <w:lang w:val="es-CL" w:eastAsia="es-CL"/>
                  </w:rPr>
                  <w:delText>0.429</w:delText>
                </w:r>
              </w:del>
            </w:ins>
          </w:p>
        </w:tc>
      </w:tr>
      <w:tr w:rsidR="00F22E14" w:rsidRPr="00A912ED" w14:paraId="3506FF2D" w14:textId="77777777" w:rsidTr="008E2794">
        <w:trPr>
          <w:trHeight w:val="170"/>
          <w:ins w:id="1853" w:author="Andrés González Santa Cruz (andres.gonzalez.s)" w:date="2024-01-29T12:03:00Z"/>
          <w:trPrChange w:id="1854" w:author="Andrés González Santa Cruz (andres.gonzalez.s)" w:date="2024-01-29T12:05:00Z">
            <w:trPr>
              <w:trHeight w:val="170"/>
            </w:trPr>
          </w:trPrChange>
        </w:trPr>
        <w:tc>
          <w:tcPr>
            <w:tcW w:w="1288" w:type="pct"/>
            <w:tcBorders>
              <w:top w:val="nil"/>
              <w:left w:val="nil"/>
              <w:bottom w:val="nil"/>
              <w:right w:val="nil"/>
            </w:tcBorders>
            <w:shd w:val="clear" w:color="auto" w:fill="auto"/>
            <w:noWrap/>
            <w:vAlign w:val="bottom"/>
            <w:tcPrChange w:id="1855" w:author="Andrés González Santa Cruz (andres.gonzalez.s)" w:date="2024-01-29T12:05:00Z">
              <w:tcPr>
                <w:tcW w:w="1288" w:type="pct"/>
                <w:tcBorders>
                  <w:top w:val="nil"/>
                  <w:left w:val="nil"/>
                  <w:bottom w:val="single" w:sz="4" w:space="0" w:color="auto"/>
                  <w:right w:val="nil"/>
                </w:tcBorders>
                <w:shd w:val="clear" w:color="auto" w:fill="auto"/>
                <w:noWrap/>
                <w:vAlign w:val="bottom"/>
              </w:tcPr>
            </w:tcPrChange>
          </w:tcPr>
          <w:p w14:paraId="0039E89C" w14:textId="3A24793C" w:rsidR="00F22E14" w:rsidRPr="001F3EFD" w:rsidRDefault="00F22E14" w:rsidP="00F22E14">
            <w:pPr>
              <w:spacing w:after="0" w:line="240" w:lineRule="auto"/>
              <w:jc w:val="left"/>
              <w:rPr>
                <w:ins w:id="1856" w:author="Andrés González Santa Cruz (andres.gonzalez.s)" w:date="2024-01-29T12:03:00Z"/>
                <w:rFonts w:eastAsia="Times New Roman" w:cs="Times New Roman"/>
                <w:sz w:val="14"/>
                <w:szCs w:val="14"/>
                <w:lang w:val="en-GB" w:eastAsia="es-CL"/>
                <w:rPrChange w:id="1857" w:author="Andrés González Santa Cruz (andres.gonzalez.s)" w:date="2024-01-29T12:03:00Z">
                  <w:rPr>
                    <w:ins w:id="1858" w:author="Andrés González Santa Cruz (andres.gonzalez.s)" w:date="2024-01-29T12:03:00Z"/>
                    <w:rFonts w:eastAsia="Times New Roman" w:cs="Times New Roman"/>
                    <w:sz w:val="14"/>
                    <w:szCs w:val="14"/>
                    <w:lang w:val="es-CL" w:eastAsia="es-CL"/>
                  </w:rPr>
                </w:rPrChange>
              </w:rPr>
            </w:pPr>
            <w:ins w:id="1859" w:author="Andrés González Santa Cruz" w:date="2024-02-29T17:25:00Z">
              <w:r>
                <w:rPr>
                  <w:rFonts w:eastAsia="Times New Roman" w:cs="Times New Roman"/>
                  <w:sz w:val="14"/>
                  <w:szCs w:val="14"/>
                  <w:lang w:val="en-GB" w:eastAsia="es-CL"/>
                </w:rPr>
                <w:t xml:space="preserve">Public treatment </w:t>
              </w:r>
              <w:proofErr w:type="spellStart"/>
              <w:r>
                <w:rPr>
                  <w:rFonts w:eastAsia="Times New Roman" w:cs="Times New Roman"/>
                  <w:sz w:val="14"/>
                  <w:szCs w:val="14"/>
                  <w:lang w:val="en-GB" w:eastAsia="es-CL"/>
                </w:rPr>
                <w:t>center</w:t>
              </w:r>
            </w:ins>
            <w:proofErr w:type="spellEnd"/>
          </w:p>
        </w:tc>
        <w:tc>
          <w:tcPr>
            <w:tcW w:w="954" w:type="pct"/>
            <w:tcBorders>
              <w:top w:val="nil"/>
              <w:left w:val="nil"/>
              <w:bottom w:val="nil"/>
              <w:right w:val="nil"/>
            </w:tcBorders>
            <w:shd w:val="clear" w:color="auto" w:fill="auto"/>
            <w:noWrap/>
            <w:tcPrChange w:id="1860" w:author="Andrés González Santa Cruz (andres.gonzalez.s)" w:date="2024-01-29T12:05:00Z">
              <w:tcPr>
                <w:tcW w:w="954" w:type="pct"/>
                <w:tcBorders>
                  <w:top w:val="nil"/>
                  <w:left w:val="nil"/>
                  <w:bottom w:val="single" w:sz="4" w:space="0" w:color="auto"/>
                  <w:right w:val="nil"/>
                </w:tcBorders>
                <w:shd w:val="clear" w:color="auto" w:fill="auto"/>
                <w:noWrap/>
                <w:vAlign w:val="bottom"/>
              </w:tcPr>
            </w:tcPrChange>
          </w:tcPr>
          <w:p w14:paraId="489D6417" w14:textId="1607F7FC" w:rsidR="00F22E14" w:rsidRPr="001F3EFD" w:rsidRDefault="00F22E14" w:rsidP="00F22E14">
            <w:pPr>
              <w:spacing w:after="0" w:line="240" w:lineRule="auto"/>
              <w:jc w:val="left"/>
              <w:rPr>
                <w:ins w:id="1861" w:author="Andrés González Santa Cruz (andres.gonzalez.s)" w:date="2024-01-29T12:03:00Z"/>
                <w:rFonts w:eastAsia="Times New Roman" w:cs="Calibri"/>
                <w:color w:val="000000"/>
                <w:sz w:val="14"/>
                <w:szCs w:val="14"/>
                <w:lang w:val="es-CL" w:eastAsia="es-CL"/>
              </w:rPr>
            </w:pPr>
            <w:ins w:id="1862" w:author="Andrés González Santa Cruz (andres.gonzalez.s)" w:date="2024-01-29T12:05:00Z">
              <w:r w:rsidRPr="001F3EFD">
                <w:rPr>
                  <w:rFonts w:eastAsia="Times New Roman" w:cs="Calibri"/>
                  <w:color w:val="000000"/>
                  <w:sz w:val="14"/>
                  <w:szCs w:val="14"/>
                  <w:lang w:val="es-CL" w:eastAsia="es-CL"/>
                  <w:rPrChange w:id="1863" w:author="Andrés González Santa Cruz (andres.gonzalez.s)" w:date="2024-01-29T12:05:00Z">
                    <w:rPr/>
                  </w:rPrChange>
                </w:rPr>
                <w:t>TRUE</w:t>
              </w:r>
            </w:ins>
          </w:p>
        </w:tc>
        <w:tc>
          <w:tcPr>
            <w:tcW w:w="723" w:type="pct"/>
            <w:tcBorders>
              <w:top w:val="nil"/>
              <w:left w:val="nil"/>
              <w:bottom w:val="nil"/>
              <w:right w:val="nil"/>
            </w:tcBorders>
            <w:shd w:val="clear" w:color="auto" w:fill="auto"/>
            <w:noWrap/>
            <w:tcPrChange w:id="1864" w:author="Andrés González Santa Cruz (andres.gonzalez.s)" w:date="2024-01-29T12:05:00Z">
              <w:tcPr>
                <w:tcW w:w="723" w:type="pct"/>
                <w:tcBorders>
                  <w:top w:val="nil"/>
                  <w:left w:val="nil"/>
                  <w:bottom w:val="single" w:sz="4" w:space="0" w:color="auto"/>
                  <w:right w:val="nil"/>
                </w:tcBorders>
                <w:shd w:val="clear" w:color="auto" w:fill="auto"/>
                <w:noWrap/>
                <w:vAlign w:val="bottom"/>
              </w:tcPr>
            </w:tcPrChange>
          </w:tcPr>
          <w:p w14:paraId="5915A1C5" w14:textId="4AC13C83" w:rsidR="00F22E14" w:rsidRPr="001F3EFD" w:rsidRDefault="00F22E14" w:rsidP="00F22E14">
            <w:pPr>
              <w:spacing w:after="0" w:line="240" w:lineRule="auto"/>
              <w:jc w:val="right"/>
              <w:rPr>
                <w:ins w:id="1865" w:author="Andrés González Santa Cruz (andres.gonzalez.s)" w:date="2024-01-29T12:03:00Z"/>
                <w:rFonts w:eastAsia="Times New Roman" w:cs="Calibri"/>
                <w:color w:val="000000"/>
                <w:sz w:val="14"/>
                <w:szCs w:val="14"/>
                <w:lang w:val="es-CL" w:eastAsia="es-CL"/>
              </w:rPr>
            </w:pPr>
            <w:ins w:id="1866" w:author="Andrés González Santa Cruz (andres.gonzalez.s)" w:date="2024-01-29T12:05:00Z">
              <w:r w:rsidRPr="001F3EFD">
                <w:rPr>
                  <w:rFonts w:eastAsia="Times New Roman" w:cs="Calibri"/>
                  <w:color w:val="000000"/>
                  <w:sz w:val="14"/>
                  <w:szCs w:val="14"/>
                  <w:lang w:val="es-CL" w:eastAsia="es-CL"/>
                  <w:rPrChange w:id="1867" w:author="Andrés González Santa Cruz (andres.gonzalez.s)" w:date="2024-01-29T12:05:00Z">
                    <w:rPr/>
                  </w:rPrChange>
                </w:rPr>
                <w:t xml:space="preserve">  60958 (71.7) </w:t>
              </w:r>
            </w:ins>
          </w:p>
        </w:tc>
        <w:tc>
          <w:tcPr>
            <w:tcW w:w="723" w:type="pct"/>
            <w:tcBorders>
              <w:top w:val="nil"/>
              <w:left w:val="nil"/>
              <w:bottom w:val="nil"/>
              <w:right w:val="nil"/>
            </w:tcBorders>
            <w:shd w:val="clear" w:color="auto" w:fill="auto"/>
            <w:noWrap/>
            <w:tcPrChange w:id="1868" w:author="Andrés González Santa Cruz (andres.gonzalez.s)" w:date="2024-01-29T12:05:00Z">
              <w:tcPr>
                <w:tcW w:w="723" w:type="pct"/>
                <w:tcBorders>
                  <w:top w:val="nil"/>
                  <w:left w:val="nil"/>
                  <w:bottom w:val="single" w:sz="4" w:space="0" w:color="auto"/>
                  <w:right w:val="nil"/>
                </w:tcBorders>
                <w:shd w:val="clear" w:color="auto" w:fill="auto"/>
                <w:noWrap/>
                <w:vAlign w:val="bottom"/>
              </w:tcPr>
            </w:tcPrChange>
          </w:tcPr>
          <w:p w14:paraId="2DEBDB82" w14:textId="723B4FBE" w:rsidR="00F22E14" w:rsidRPr="001F3EFD" w:rsidRDefault="00F22E14" w:rsidP="00F22E14">
            <w:pPr>
              <w:spacing w:after="0" w:line="240" w:lineRule="auto"/>
              <w:jc w:val="right"/>
              <w:rPr>
                <w:ins w:id="1869" w:author="Andrés González Santa Cruz (andres.gonzalez.s)" w:date="2024-01-29T12:03:00Z"/>
                <w:rFonts w:eastAsia="Times New Roman" w:cs="Calibri"/>
                <w:color w:val="000000"/>
                <w:sz w:val="14"/>
                <w:szCs w:val="14"/>
                <w:lang w:val="es-CL" w:eastAsia="es-CL"/>
              </w:rPr>
            </w:pPr>
            <w:ins w:id="1870" w:author="Andrés González Santa Cruz (andres.gonzalez.s)" w:date="2024-01-29T12:05:00Z">
              <w:r w:rsidRPr="001F3EFD">
                <w:rPr>
                  <w:rFonts w:eastAsia="Times New Roman" w:cs="Calibri"/>
                  <w:color w:val="000000"/>
                  <w:sz w:val="14"/>
                  <w:szCs w:val="14"/>
                  <w:lang w:val="es-CL" w:eastAsia="es-CL"/>
                  <w:rPrChange w:id="1871" w:author="Andrés González Santa Cruz (andres.gonzalez.s)" w:date="2024-01-29T12:05:00Z">
                    <w:rPr/>
                  </w:rPrChange>
                </w:rPr>
                <w:t xml:space="preserve">  19135 (84.8) </w:t>
              </w:r>
            </w:ins>
          </w:p>
        </w:tc>
        <w:tc>
          <w:tcPr>
            <w:tcW w:w="723" w:type="pct"/>
            <w:tcBorders>
              <w:top w:val="nil"/>
              <w:left w:val="nil"/>
              <w:bottom w:val="nil"/>
              <w:right w:val="nil"/>
            </w:tcBorders>
            <w:shd w:val="clear" w:color="auto" w:fill="auto"/>
            <w:noWrap/>
            <w:tcPrChange w:id="1872" w:author="Andrés González Santa Cruz (andres.gonzalez.s)" w:date="2024-01-29T12:05:00Z">
              <w:tcPr>
                <w:tcW w:w="723" w:type="pct"/>
                <w:tcBorders>
                  <w:top w:val="nil"/>
                  <w:left w:val="nil"/>
                  <w:bottom w:val="single" w:sz="4" w:space="0" w:color="auto"/>
                  <w:right w:val="nil"/>
                </w:tcBorders>
                <w:shd w:val="clear" w:color="auto" w:fill="auto"/>
                <w:noWrap/>
                <w:vAlign w:val="bottom"/>
              </w:tcPr>
            </w:tcPrChange>
          </w:tcPr>
          <w:p w14:paraId="4C50D501" w14:textId="686F2A47" w:rsidR="00F22E14" w:rsidRPr="001F3EFD" w:rsidRDefault="00F22E14" w:rsidP="00F22E14">
            <w:pPr>
              <w:spacing w:after="0" w:line="240" w:lineRule="auto"/>
              <w:jc w:val="right"/>
              <w:rPr>
                <w:ins w:id="1873" w:author="Andrés González Santa Cruz (andres.gonzalez.s)" w:date="2024-01-29T12:03:00Z"/>
                <w:rFonts w:eastAsia="Times New Roman" w:cs="Calibri"/>
                <w:color w:val="000000"/>
                <w:sz w:val="14"/>
                <w:szCs w:val="14"/>
                <w:lang w:val="es-CL" w:eastAsia="es-CL"/>
              </w:rPr>
            </w:pPr>
            <w:ins w:id="1874" w:author="Andrés González Santa Cruz (andres.gonzalez.s)" w:date="2024-01-29T12:05:00Z">
              <w:r w:rsidRPr="001F3EFD">
                <w:rPr>
                  <w:rFonts w:eastAsia="Times New Roman" w:cs="Calibri"/>
                  <w:color w:val="000000"/>
                  <w:sz w:val="14"/>
                  <w:szCs w:val="14"/>
                  <w:lang w:val="es-CL" w:eastAsia="es-CL"/>
                  <w:rPrChange w:id="1875" w:author="Andrés González Santa Cruz (andres.gonzalez.s)" w:date="2024-01-29T12:05:00Z">
                    <w:rPr/>
                  </w:rPrChange>
                </w:rPr>
                <w:t xml:space="preserve">  41823 (66.9) </w:t>
              </w:r>
            </w:ins>
          </w:p>
        </w:tc>
        <w:tc>
          <w:tcPr>
            <w:tcW w:w="310" w:type="pct"/>
            <w:tcBorders>
              <w:top w:val="nil"/>
              <w:left w:val="nil"/>
              <w:bottom w:val="nil"/>
              <w:right w:val="nil"/>
            </w:tcBorders>
            <w:shd w:val="clear" w:color="auto" w:fill="auto"/>
            <w:noWrap/>
            <w:tcPrChange w:id="1876" w:author="Andrés González Santa Cruz (andres.gonzalez.s)" w:date="2024-01-29T12:05:00Z">
              <w:tcPr>
                <w:tcW w:w="310" w:type="pct"/>
                <w:tcBorders>
                  <w:top w:val="nil"/>
                  <w:left w:val="nil"/>
                  <w:bottom w:val="single" w:sz="4" w:space="0" w:color="auto"/>
                  <w:right w:val="nil"/>
                </w:tcBorders>
                <w:shd w:val="clear" w:color="auto" w:fill="auto"/>
                <w:noWrap/>
                <w:vAlign w:val="bottom"/>
              </w:tcPr>
            </w:tcPrChange>
          </w:tcPr>
          <w:p w14:paraId="54086BD7" w14:textId="062EF17A" w:rsidR="00F22E14" w:rsidRPr="001F3EFD" w:rsidRDefault="00F22E14" w:rsidP="00F22E14">
            <w:pPr>
              <w:spacing w:after="0" w:line="240" w:lineRule="auto"/>
              <w:jc w:val="right"/>
              <w:rPr>
                <w:ins w:id="1877" w:author="Andrés González Santa Cruz (andres.gonzalez.s)" w:date="2024-01-29T12:03:00Z"/>
                <w:rFonts w:eastAsia="Times New Roman" w:cs="Calibri"/>
                <w:color w:val="000000"/>
                <w:sz w:val="14"/>
                <w:szCs w:val="14"/>
                <w:lang w:val="es-CL" w:eastAsia="es-CL"/>
              </w:rPr>
            </w:pPr>
            <w:ins w:id="1878" w:author="Andrés González Santa Cruz" w:date="2024-02-29T17:25:00Z">
              <w:r w:rsidRPr="0024334B">
                <w:rPr>
                  <w:rFonts w:eastAsia="Times New Roman" w:cs="Calibri"/>
                  <w:color w:val="000000"/>
                  <w:sz w:val="14"/>
                  <w:szCs w:val="14"/>
                  <w:lang w:val="es-CL" w:eastAsia="es-CL"/>
                </w:rPr>
                <w:t>&lt;0.001</w:t>
              </w:r>
            </w:ins>
          </w:p>
        </w:tc>
        <w:tc>
          <w:tcPr>
            <w:tcW w:w="279" w:type="pct"/>
            <w:tcBorders>
              <w:top w:val="nil"/>
              <w:left w:val="nil"/>
              <w:bottom w:val="nil"/>
              <w:right w:val="nil"/>
            </w:tcBorders>
            <w:shd w:val="clear" w:color="auto" w:fill="auto"/>
            <w:noWrap/>
            <w:tcPrChange w:id="1879" w:author="Andrés González Santa Cruz (andres.gonzalez.s)" w:date="2024-01-29T12:05:00Z">
              <w:tcPr>
                <w:tcW w:w="279" w:type="pct"/>
                <w:tcBorders>
                  <w:top w:val="nil"/>
                  <w:left w:val="nil"/>
                  <w:bottom w:val="single" w:sz="4" w:space="0" w:color="auto"/>
                  <w:right w:val="nil"/>
                </w:tcBorders>
                <w:shd w:val="clear" w:color="auto" w:fill="auto"/>
                <w:noWrap/>
                <w:vAlign w:val="bottom"/>
              </w:tcPr>
            </w:tcPrChange>
          </w:tcPr>
          <w:p w14:paraId="621E0732" w14:textId="51F2838D" w:rsidR="00F22E14" w:rsidRPr="001F3EFD" w:rsidRDefault="00F22E14" w:rsidP="00F22E14">
            <w:pPr>
              <w:spacing w:after="0" w:line="240" w:lineRule="auto"/>
              <w:jc w:val="right"/>
              <w:rPr>
                <w:ins w:id="1880" w:author="Andrés González Santa Cruz (andres.gonzalez.s)" w:date="2024-01-29T12:03:00Z"/>
                <w:rFonts w:eastAsia="Times New Roman" w:cs="Calibri"/>
                <w:color w:val="000000"/>
                <w:sz w:val="14"/>
                <w:szCs w:val="14"/>
                <w:lang w:val="es-CL" w:eastAsia="es-CL"/>
                <w:rPrChange w:id="1881" w:author="Andrés González Santa Cruz (andres.gonzalez.s)" w:date="2024-01-29T12:05:00Z">
                  <w:rPr>
                    <w:ins w:id="1882" w:author="Andrés González Santa Cruz (andres.gonzalez.s)" w:date="2024-01-29T12:03:00Z"/>
                    <w:rFonts w:eastAsia="Times New Roman" w:cs="Times New Roman"/>
                    <w:sz w:val="14"/>
                    <w:szCs w:val="14"/>
                    <w:lang w:val="es-CL" w:eastAsia="es-CL"/>
                  </w:rPr>
                </w:rPrChange>
              </w:rPr>
            </w:pPr>
            <w:ins w:id="1883" w:author="Andrés González Santa Cruz" w:date="2024-02-29T17:25:00Z">
              <w:r w:rsidRPr="001F3EFD">
                <w:rPr>
                  <w:rFonts w:eastAsia="Times New Roman" w:cs="Calibri"/>
                  <w:color w:val="000000"/>
                  <w:sz w:val="14"/>
                  <w:szCs w:val="14"/>
                  <w:lang w:val="es-CL" w:eastAsia="es-CL"/>
                </w:rPr>
                <w:t>0.429</w:t>
              </w:r>
            </w:ins>
          </w:p>
        </w:tc>
      </w:tr>
      <w:tr w:rsidR="00F22E14" w:rsidRPr="00A912ED" w14:paraId="1E9EC097" w14:textId="77777777" w:rsidTr="009516E4">
        <w:trPr>
          <w:trHeight w:val="170"/>
          <w:ins w:id="1884" w:author="Andrés González Santa Cruz (andres.gonzalez.s)" w:date="2024-01-29T12:03:00Z"/>
          <w:trPrChange w:id="1885" w:author="Andrés González Santa Cruz (andres.gonzalez.s)" w:date="2024-01-29T12:06:00Z">
            <w:trPr>
              <w:trHeight w:val="170"/>
            </w:trPr>
          </w:trPrChange>
        </w:trPr>
        <w:tc>
          <w:tcPr>
            <w:tcW w:w="1288" w:type="pct"/>
            <w:tcBorders>
              <w:top w:val="nil"/>
              <w:left w:val="nil"/>
              <w:bottom w:val="single" w:sz="4" w:space="0" w:color="auto"/>
              <w:right w:val="nil"/>
            </w:tcBorders>
            <w:shd w:val="clear" w:color="auto" w:fill="auto"/>
            <w:noWrap/>
            <w:vAlign w:val="bottom"/>
            <w:tcPrChange w:id="1886" w:author="Andrés González Santa Cruz (andres.gonzalez.s)" w:date="2024-01-29T12:06:00Z">
              <w:tcPr>
                <w:tcW w:w="1288" w:type="pct"/>
                <w:tcBorders>
                  <w:top w:val="nil"/>
                  <w:left w:val="nil"/>
                  <w:bottom w:val="single" w:sz="4" w:space="0" w:color="auto"/>
                  <w:right w:val="nil"/>
                </w:tcBorders>
                <w:shd w:val="clear" w:color="auto" w:fill="auto"/>
                <w:noWrap/>
                <w:vAlign w:val="bottom"/>
              </w:tcPr>
            </w:tcPrChange>
          </w:tcPr>
          <w:p w14:paraId="77E6796A" w14:textId="77777777" w:rsidR="00F22E14" w:rsidRPr="001F3EFD" w:rsidRDefault="00F22E14" w:rsidP="00F22E14">
            <w:pPr>
              <w:spacing w:after="0" w:line="240" w:lineRule="auto"/>
              <w:jc w:val="left"/>
              <w:rPr>
                <w:ins w:id="1887" w:author="Andrés González Santa Cruz (andres.gonzalez.s)" w:date="2024-01-29T12:03:00Z"/>
                <w:rFonts w:eastAsia="Times New Roman" w:cs="Times New Roman"/>
                <w:sz w:val="14"/>
                <w:szCs w:val="14"/>
                <w:lang w:val="en-GB" w:eastAsia="es-CL"/>
                <w:rPrChange w:id="1888" w:author="Andrés González Santa Cruz (andres.gonzalez.s)" w:date="2024-01-29T12:03:00Z">
                  <w:rPr>
                    <w:ins w:id="1889" w:author="Andrés González Santa Cruz (andres.gonzalez.s)" w:date="2024-01-29T12:03:00Z"/>
                    <w:rFonts w:eastAsia="Times New Roman" w:cs="Times New Roman"/>
                    <w:sz w:val="14"/>
                    <w:szCs w:val="14"/>
                    <w:lang w:val="es-CL" w:eastAsia="es-CL"/>
                  </w:rPr>
                </w:rPrChange>
              </w:rPr>
            </w:pPr>
          </w:p>
        </w:tc>
        <w:tc>
          <w:tcPr>
            <w:tcW w:w="954" w:type="pct"/>
            <w:tcBorders>
              <w:top w:val="nil"/>
              <w:left w:val="nil"/>
              <w:bottom w:val="single" w:sz="4" w:space="0" w:color="auto"/>
              <w:right w:val="nil"/>
            </w:tcBorders>
            <w:shd w:val="clear" w:color="auto" w:fill="auto"/>
            <w:noWrap/>
            <w:tcPrChange w:id="1890" w:author="Andrés González Santa Cruz (andres.gonzalez.s)" w:date="2024-01-29T12:06:00Z">
              <w:tcPr>
                <w:tcW w:w="954" w:type="pct"/>
                <w:tcBorders>
                  <w:top w:val="nil"/>
                  <w:left w:val="nil"/>
                  <w:bottom w:val="single" w:sz="4" w:space="0" w:color="auto"/>
                  <w:right w:val="nil"/>
                </w:tcBorders>
                <w:shd w:val="clear" w:color="auto" w:fill="auto"/>
                <w:noWrap/>
                <w:vAlign w:val="bottom"/>
              </w:tcPr>
            </w:tcPrChange>
          </w:tcPr>
          <w:p w14:paraId="5FCCDB61" w14:textId="4EC5976D" w:rsidR="00F22E14" w:rsidRPr="001F3EFD" w:rsidRDefault="00F22E14" w:rsidP="00F22E14">
            <w:pPr>
              <w:spacing w:after="0" w:line="240" w:lineRule="auto"/>
              <w:jc w:val="left"/>
              <w:rPr>
                <w:ins w:id="1891" w:author="Andrés González Santa Cruz (andres.gonzalez.s)" w:date="2024-01-29T12:03:00Z"/>
                <w:rFonts w:eastAsia="Times New Roman" w:cs="Calibri"/>
                <w:color w:val="000000"/>
                <w:sz w:val="14"/>
                <w:szCs w:val="14"/>
                <w:lang w:val="en-GB" w:eastAsia="es-CL"/>
                <w:rPrChange w:id="1892" w:author="Andrés González Santa Cruz (andres.gonzalez.s)" w:date="2024-01-29T12:03:00Z">
                  <w:rPr>
                    <w:ins w:id="1893" w:author="Andrés González Santa Cruz (andres.gonzalez.s)" w:date="2024-01-29T12:03:00Z"/>
                    <w:rFonts w:eastAsia="Times New Roman" w:cs="Calibri"/>
                    <w:color w:val="000000"/>
                    <w:sz w:val="14"/>
                    <w:szCs w:val="14"/>
                    <w:lang w:val="es-CL" w:eastAsia="es-CL"/>
                  </w:rPr>
                </w:rPrChange>
              </w:rPr>
            </w:pPr>
            <w:ins w:id="1894" w:author="Andrés González Santa Cruz (andres.gonzalez.s)" w:date="2024-01-29T12:06:00Z">
              <w:r w:rsidRPr="00DD4565">
                <w:rPr>
                  <w:rFonts w:eastAsia="Times New Roman" w:cs="Calibri"/>
                  <w:color w:val="000000"/>
                  <w:sz w:val="14"/>
                  <w:szCs w:val="14"/>
                  <w:lang w:val="es-CL" w:eastAsia="es-CL"/>
                </w:rPr>
                <w:t>[</w:t>
              </w:r>
              <w:proofErr w:type="spellStart"/>
              <w:r w:rsidRPr="00DD4565">
                <w:rPr>
                  <w:rFonts w:eastAsia="Times New Roman" w:cs="Calibri"/>
                  <w:color w:val="000000"/>
                  <w:sz w:val="14"/>
                  <w:szCs w:val="14"/>
                  <w:lang w:val="es-CL" w:eastAsia="es-CL"/>
                </w:rPr>
                <w:t>Missing</w:t>
              </w:r>
              <w:proofErr w:type="spellEnd"/>
              <w:r w:rsidRPr="00DD4565">
                <w:rPr>
                  <w:rFonts w:eastAsia="Times New Roman" w:cs="Calibri"/>
                  <w:color w:val="000000"/>
                  <w:sz w:val="14"/>
                  <w:szCs w:val="14"/>
                  <w:lang w:val="es-CL" w:eastAsia="es-CL"/>
                </w:rPr>
                <w:t>]</w:t>
              </w:r>
            </w:ins>
          </w:p>
        </w:tc>
        <w:tc>
          <w:tcPr>
            <w:tcW w:w="723" w:type="pct"/>
            <w:tcBorders>
              <w:top w:val="nil"/>
              <w:left w:val="nil"/>
              <w:bottom w:val="single" w:sz="4" w:space="0" w:color="auto"/>
              <w:right w:val="nil"/>
            </w:tcBorders>
            <w:shd w:val="clear" w:color="auto" w:fill="auto"/>
            <w:noWrap/>
            <w:tcPrChange w:id="1895" w:author="Andrés González Santa Cruz (andres.gonzalez.s)" w:date="2024-01-29T12:06:00Z">
              <w:tcPr>
                <w:tcW w:w="723" w:type="pct"/>
                <w:tcBorders>
                  <w:top w:val="nil"/>
                  <w:left w:val="nil"/>
                  <w:bottom w:val="single" w:sz="4" w:space="0" w:color="auto"/>
                  <w:right w:val="nil"/>
                </w:tcBorders>
                <w:shd w:val="clear" w:color="auto" w:fill="auto"/>
                <w:noWrap/>
                <w:vAlign w:val="bottom"/>
              </w:tcPr>
            </w:tcPrChange>
          </w:tcPr>
          <w:p w14:paraId="51090C74" w14:textId="0D4F045F" w:rsidR="00F22E14" w:rsidRPr="001F3EFD" w:rsidRDefault="00F22E14" w:rsidP="00F22E14">
            <w:pPr>
              <w:spacing w:after="0" w:line="240" w:lineRule="auto"/>
              <w:jc w:val="right"/>
              <w:rPr>
                <w:ins w:id="1896" w:author="Andrés González Santa Cruz (andres.gonzalez.s)" w:date="2024-01-29T12:03:00Z"/>
                <w:rFonts w:eastAsia="Times New Roman" w:cs="Calibri"/>
                <w:color w:val="000000"/>
                <w:sz w:val="14"/>
                <w:szCs w:val="14"/>
                <w:lang w:val="en-GB" w:eastAsia="es-CL"/>
                <w:rPrChange w:id="1897" w:author="Andrés González Santa Cruz (andres.gonzalez.s)" w:date="2024-01-29T12:03:00Z">
                  <w:rPr>
                    <w:ins w:id="1898" w:author="Andrés González Santa Cruz (andres.gonzalez.s)" w:date="2024-01-29T12:03:00Z"/>
                    <w:rFonts w:eastAsia="Times New Roman" w:cs="Calibri"/>
                    <w:color w:val="000000"/>
                    <w:sz w:val="14"/>
                    <w:szCs w:val="14"/>
                    <w:lang w:val="es-CL" w:eastAsia="es-CL"/>
                  </w:rPr>
                </w:rPrChange>
              </w:rPr>
            </w:pPr>
            <w:ins w:id="1899" w:author="Andrés González Santa Cruz (andres.gonzalez.s)" w:date="2024-01-29T12:06:00Z">
              <w:r w:rsidRPr="00DD4565">
                <w:rPr>
                  <w:rFonts w:eastAsia="Times New Roman" w:cs="Calibri"/>
                  <w:color w:val="000000"/>
                  <w:sz w:val="14"/>
                  <w:szCs w:val="14"/>
                  <w:lang w:val="es-CL" w:eastAsia="es-CL"/>
                </w:rPr>
                <w:t xml:space="preserve">     20 </w:t>
              </w:r>
              <w:proofErr w:type="gramStart"/>
              <w:r w:rsidRPr="00DD4565">
                <w:rPr>
                  <w:rFonts w:eastAsia="Times New Roman" w:cs="Calibri"/>
                  <w:color w:val="000000"/>
                  <w:sz w:val="14"/>
                  <w:szCs w:val="14"/>
                  <w:lang w:val="es-CL" w:eastAsia="es-CL"/>
                </w:rPr>
                <w:t>( 0.0</w:t>
              </w:r>
              <w:proofErr w:type="gramEnd"/>
              <w:r w:rsidRPr="00DD4565">
                <w:rPr>
                  <w:rFonts w:eastAsia="Times New Roman" w:cs="Calibri"/>
                  <w:color w:val="000000"/>
                  <w:sz w:val="14"/>
                  <w:szCs w:val="14"/>
                  <w:lang w:val="es-CL" w:eastAsia="es-CL"/>
                </w:rPr>
                <w:t xml:space="preserve">) </w:t>
              </w:r>
            </w:ins>
          </w:p>
        </w:tc>
        <w:tc>
          <w:tcPr>
            <w:tcW w:w="723" w:type="pct"/>
            <w:tcBorders>
              <w:top w:val="nil"/>
              <w:left w:val="nil"/>
              <w:bottom w:val="single" w:sz="4" w:space="0" w:color="auto"/>
              <w:right w:val="nil"/>
            </w:tcBorders>
            <w:shd w:val="clear" w:color="auto" w:fill="auto"/>
            <w:noWrap/>
            <w:tcPrChange w:id="1900" w:author="Andrés González Santa Cruz (andres.gonzalez.s)" w:date="2024-01-29T12:06:00Z">
              <w:tcPr>
                <w:tcW w:w="723" w:type="pct"/>
                <w:tcBorders>
                  <w:top w:val="nil"/>
                  <w:left w:val="nil"/>
                  <w:bottom w:val="single" w:sz="4" w:space="0" w:color="auto"/>
                  <w:right w:val="nil"/>
                </w:tcBorders>
                <w:shd w:val="clear" w:color="auto" w:fill="auto"/>
                <w:noWrap/>
                <w:vAlign w:val="bottom"/>
              </w:tcPr>
            </w:tcPrChange>
          </w:tcPr>
          <w:p w14:paraId="632F8D6A" w14:textId="2B6766D6" w:rsidR="00F22E14" w:rsidRPr="001F3EFD" w:rsidRDefault="00F22E14" w:rsidP="00F22E14">
            <w:pPr>
              <w:spacing w:after="0" w:line="240" w:lineRule="auto"/>
              <w:jc w:val="right"/>
              <w:rPr>
                <w:ins w:id="1901" w:author="Andrés González Santa Cruz (andres.gonzalez.s)" w:date="2024-01-29T12:03:00Z"/>
                <w:rFonts w:eastAsia="Times New Roman" w:cs="Calibri"/>
                <w:color w:val="000000"/>
                <w:sz w:val="14"/>
                <w:szCs w:val="14"/>
                <w:lang w:val="en-GB" w:eastAsia="es-CL"/>
                <w:rPrChange w:id="1902" w:author="Andrés González Santa Cruz (andres.gonzalez.s)" w:date="2024-01-29T12:03:00Z">
                  <w:rPr>
                    <w:ins w:id="1903" w:author="Andrés González Santa Cruz (andres.gonzalez.s)" w:date="2024-01-29T12:03:00Z"/>
                    <w:rFonts w:eastAsia="Times New Roman" w:cs="Calibri"/>
                    <w:color w:val="000000"/>
                    <w:sz w:val="14"/>
                    <w:szCs w:val="14"/>
                    <w:lang w:val="es-CL" w:eastAsia="es-CL"/>
                  </w:rPr>
                </w:rPrChange>
              </w:rPr>
            </w:pPr>
            <w:ins w:id="1904" w:author="Andrés González Santa Cruz (andres.gonzalez.s)" w:date="2024-01-29T12:06:00Z">
              <w:r w:rsidRPr="00DD4565">
                <w:rPr>
                  <w:rFonts w:eastAsia="Times New Roman" w:cs="Calibri"/>
                  <w:color w:val="000000"/>
                  <w:sz w:val="14"/>
                  <w:szCs w:val="14"/>
                  <w:lang w:val="es-CL" w:eastAsia="es-CL"/>
                </w:rPr>
                <w:t xml:space="preserve">      3 </w:t>
              </w:r>
              <w:proofErr w:type="gramStart"/>
              <w:r w:rsidRPr="00DD4565">
                <w:rPr>
                  <w:rFonts w:eastAsia="Times New Roman" w:cs="Calibri"/>
                  <w:color w:val="000000"/>
                  <w:sz w:val="14"/>
                  <w:szCs w:val="14"/>
                  <w:lang w:val="es-CL" w:eastAsia="es-CL"/>
                </w:rPr>
                <w:t>( 0.0</w:t>
              </w:r>
              <w:proofErr w:type="gramEnd"/>
              <w:r w:rsidRPr="00DD4565">
                <w:rPr>
                  <w:rFonts w:eastAsia="Times New Roman" w:cs="Calibri"/>
                  <w:color w:val="000000"/>
                  <w:sz w:val="14"/>
                  <w:szCs w:val="14"/>
                  <w:lang w:val="es-CL" w:eastAsia="es-CL"/>
                </w:rPr>
                <w:t xml:space="preserve">) </w:t>
              </w:r>
            </w:ins>
          </w:p>
        </w:tc>
        <w:tc>
          <w:tcPr>
            <w:tcW w:w="723" w:type="pct"/>
            <w:tcBorders>
              <w:top w:val="nil"/>
              <w:left w:val="nil"/>
              <w:bottom w:val="single" w:sz="4" w:space="0" w:color="auto"/>
              <w:right w:val="nil"/>
            </w:tcBorders>
            <w:shd w:val="clear" w:color="auto" w:fill="auto"/>
            <w:noWrap/>
            <w:tcPrChange w:id="1905" w:author="Andrés González Santa Cruz (andres.gonzalez.s)" w:date="2024-01-29T12:06:00Z">
              <w:tcPr>
                <w:tcW w:w="723" w:type="pct"/>
                <w:tcBorders>
                  <w:top w:val="nil"/>
                  <w:left w:val="nil"/>
                  <w:bottom w:val="single" w:sz="4" w:space="0" w:color="auto"/>
                  <w:right w:val="nil"/>
                </w:tcBorders>
                <w:shd w:val="clear" w:color="auto" w:fill="auto"/>
                <w:noWrap/>
                <w:vAlign w:val="bottom"/>
              </w:tcPr>
            </w:tcPrChange>
          </w:tcPr>
          <w:p w14:paraId="3250FC17" w14:textId="38E0EDAB" w:rsidR="00F22E14" w:rsidRPr="001F3EFD" w:rsidRDefault="00F22E14" w:rsidP="00F22E14">
            <w:pPr>
              <w:spacing w:after="0" w:line="240" w:lineRule="auto"/>
              <w:jc w:val="right"/>
              <w:rPr>
                <w:ins w:id="1906" w:author="Andrés González Santa Cruz (andres.gonzalez.s)" w:date="2024-01-29T12:03:00Z"/>
                <w:rFonts w:eastAsia="Times New Roman" w:cs="Calibri"/>
                <w:color w:val="000000"/>
                <w:sz w:val="14"/>
                <w:szCs w:val="14"/>
                <w:lang w:val="en-GB" w:eastAsia="es-CL"/>
                <w:rPrChange w:id="1907" w:author="Andrés González Santa Cruz (andres.gonzalez.s)" w:date="2024-01-29T12:03:00Z">
                  <w:rPr>
                    <w:ins w:id="1908" w:author="Andrés González Santa Cruz (andres.gonzalez.s)" w:date="2024-01-29T12:03:00Z"/>
                    <w:rFonts w:eastAsia="Times New Roman" w:cs="Calibri"/>
                    <w:color w:val="000000"/>
                    <w:sz w:val="14"/>
                    <w:szCs w:val="14"/>
                    <w:lang w:val="es-CL" w:eastAsia="es-CL"/>
                  </w:rPr>
                </w:rPrChange>
              </w:rPr>
            </w:pPr>
            <w:ins w:id="1909" w:author="Andrés González Santa Cruz (andres.gonzalez.s)" w:date="2024-01-29T12:06:00Z">
              <w:r w:rsidRPr="00DD4565">
                <w:rPr>
                  <w:rFonts w:eastAsia="Times New Roman" w:cs="Calibri"/>
                  <w:color w:val="000000"/>
                  <w:sz w:val="14"/>
                  <w:szCs w:val="14"/>
                  <w:lang w:val="es-CL" w:eastAsia="es-CL"/>
                </w:rPr>
                <w:t xml:space="preserve">     17 </w:t>
              </w:r>
              <w:proofErr w:type="gramStart"/>
              <w:r w:rsidRPr="00DD4565">
                <w:rPr>
                  <w:rFonts w:eastAsia="Times New Roman" w:cs="Calibri"/>
                  <w:color w:val="000000"/>
                  <w:sz w:val="14"/>
                  <w:szCs w:val="14"/>
                  <w:lang w:val="es-CL" w:eastAsia="es-CL"/>
                </w:rPr>
                <w:t>( 0.0</w:t>
              </w:r>
              <w:proofErr w:type="gramEnd"/>
              <w:r w:rsidRPr="00DD4565">
                <w:rPr>
                  <w:rFonts w:eastAsia="Times New Roman" w:cs="Calibri"/>
                  <w:color w:val="000000"/>
                  <w:sz w:val="14"/>
                  <w:szCs w:val="14"/>
                  <w:lang w:val="es-CL" w:eastAsia="es-CL"/>
                </w:rPr>
                <w:t xml:space="preserve">) </w:t>
              </w:r>
            </w:ins>
          </w:p>
        </w:tc>
        <w:tc>
          <w:tcPr>
            <w:tcW w:w="310" w:type="pct"/>
            <w:tcBorders>
              <w:top w:val="nil"/>
              <w:left w:val="nil"/>
              <w:bottom w:val="single" w:sz="4" w:space="0" w:color="auto"/>
              <w:right w:val="nil"/>
            </w:tcBorders>
            <w:shd w:val="clear" w:color="auto" w:fill="auto"/>
            <w:noWrap/>
            <w:tcPrChange w:id="1910" w:author="Andrés González Santa Cruz (andres.gonzalez.s)" w:date="2024-01-29T12:06:00Z">
              <w:tcPr>
                <w:tcW w:w="310" w:type="pct"/>
                <w:tcBorders>
                  <w:top w:val="nil"/>
                  <w:left w:val="nil"/>
                  <w:bottom w:val="single" w:sz="4" w:space="0" w:color="auto"/>
                  <w:right w:val="nil"/>
                </w:tcBorders>
                <w:shd w:val="clear" w:color="auto" w:fill="auto"/>
                <w:noWrap/>
                <w:vAlign w:val="bottom"/>
              </w:tcPr>
            </w:tcPrChange>
          </w:tcPr>
          <w:p w14:paraId="67E3DD5D" w14:textId="77777777" w:rsidR="00F22E14" w:rsidRPr="001F3EFD" w:rsidRDefault="00F22E14" w:rsidP="00F22E14">
            <w:pPr>
              <w:spacing w:after="0" w:line="240" w:lineRule="auto"/>
              <w:jc w:val="right"/>
              <w:rPr>
                <w:ins w:id="1911" w:author="Andrés González Santa Cruz (andres.gonzalez.s)" w:date="2024-01-29T12:03:00Z"/>
                <w:rFonts w:eastAsia="Times New Roman" w:cs="Calibri"/>
                <w:color w:val="000000"/>
                <w:sz w:val="14"/>
                <w:szCs w:val="14"/>
                <w:lang w:val="en-GB" w:eastAsia="es-CL"/>
                <w:rPrChange w:id="1912" w:author="Andrés González Santa Cruz (andres.gonzalez.s)" w:date="2024-01-29T12:03:00Z">
                  <w:rPr>
                    <w:ins w:id="1913" w:author="Andrés González Santa Cruz (andres.gonzalez.s)" w:date="2024-01-29T12:03:00Z"/>
                    <w:rFonts w:eastAsia="Times New Roman" w:cs="Calibri"/>
                    <w:color w:val="000000"/>
                    <w:sz w:val="14"/>
                    <w:szCs w:val="14"/>
                    <w:lang w:val="es-CL" w:eastAsia="es-CL"/>
                  </w:rPr>
                </w:rPrChange>
              </w:rPr>
            </w:pPr>
          </w:p>
        </w:tc>
        <w:tc>
          <w:tcPr>
            <w:tcW w:w="279" w:type="pct"/>
            <w:tcBorders>
              <w:top w:val="nil"/>
              <w:left w:val="nil"/>
              <w:bottom w:val="single" w:sz="4" w:space="0" w:color="auto"/>
              <w:right w:val="nil"/>
            </w:tcBorders>
            <w:shd w:val="clear" w:color="auto" w:fill="auto"/>
            <w:noWrap/>
            <w:tcPrChange w:id="1914" w:author="Andrés González Santa Cruz (andres.gonzalez.s)" w:date="2024-01-29T12:06:00Z">
              <w:tcPr>
                <w:tcW w:w="279" w:type="pct"/>
                <w:tcBorders>
                  <w:top w:val="nil"/>
                  <w:left w:val="nil"/>
                  <w:bottom w:val="single" w:sz="4" w:space="0" w:color="auto"/>
                  <w:right w:val="nil"/>
                </w:tcBorders>
                <w:shd w:val="clear" w:color="auto" w:fill="auto"/>
                <w:noWrap/>
                <w:vAlign w:val="bottom"/>
              </w:tcPr>
            </w:tcPrChange>
          </w:tcPr>
          <w:p w14:paraId="2BB01EEA" w14:textId="77777777" w:rsidR="00F22E14" w:rsidRPr="001F3EFD" w:rsidRDefault="00F22E14" w:rsidP="00F22E14">
            <w:pPr>
              <w:spacing w:after="0" w:line="240" w:lineRule="auto"/>
              <w:jc w:val="right"/>
              <w:rPr>
                <w:ins w:id="1915" w:author="Andrés González Santa Cruz (andres.gonzalez.s)" w:date="2024-01-29T12:03:00Z"/>
                <w:rFonts w:eastAsia="Times New Roman" w:cs="Times New Roman"/>
                <w:sz w:val="14"/>
                <w:szCs w:val="14"/>
                <w:lang w:val="en-GB" w:eastAsia="es-CL"/>
                <w:rPrChange w:id="1916" w:author="Andrés González Santa Cruz (andres.gonzalez.s)" w:date="2024-01-29T12:03:00Z">
                  <w:rPr>
                    <w:ins w:id="1917" w:author="Andrés González Santa Cruz (andres.gonzalez.s)" w:date="2024-01-29T12:03:00Z"/>
                    <w:rFonts w:eastAsia="Times New Roman" w:cs="Times New Roman"/>
                    <w:sz w:val="14"/>
                    <w:szCs w:val="14"/>
                    <w:lang w:val="es-CL" w:eastAsia="es-CL"/>
                  </w:rPr>
                </w:rPrChange>
              </w:rPr>
            </w:pPr>
          </w:p>
        </w:tc>
      </w:tr>
    </w:tbl>
    <w:p w14:paraId="566AFEBA" w14:textId="5B2E8776" w:rsidR="00D57309" w:rsidRPr="00B22120" w:rsidRDefault="00B22120">
      <w:pPr>
        <w:jc w:val="left"/>
        <w:rPr>
          <w:shd w:val="clear" w:color="auto" w:fill="FFFFFF"/>
          <w:rPrChange w:id="1918" w:author="Andrés González Santa Cruz" w:date="2024-02-29T15:17:00Z">
            <w:rPr>
              <w:color w:val="3A3A3A"/>
              <w:shd w:val="clear" w:color="auto" w:fill="FFFFFF"/>
            </w:rPr>
          </w:rPrChange>
        </w:rPr>
        <w:pPrChange w:id="1919" w:author="Andrés González Santa Cruz" w:date="2024-02-29T15:17:00Z">
          <w:pPr>
            <w:pStyle w:val="paragraph"/>
            <w:tabs>
              <w:tab w:val="left" w:pos="567"/>
            </w:tabs>
            <w:spacing w:before="0" w:beforeAutospacing="0" w:after="0" w:afterAutospacing="0" w:line="276" w:lineRule="auto"/>
            <w:ind w:left="709" w:right="565" w:hanging="720"/>
            <w:jc w:val="both"/>
            <w:textAlignment w:val="baseline"/>
          </w:pPr>
        </w:pPrChange>
      </w:pPr>
      <w:ins w:id="1920" w:author="Andrés González Santa Cruz" w:date="2024-02-29T15:14:00Z">
        <w:r w:rsidRPr="00B22120">
          <w:rPr>
            <w:shd w:val="clear" w:color="auto" w:fill="FFFFFF"/>
            <w:rPrChange w:id="1921" w:author="Andrés González Santa Cruz" w:date="2024-02-29T15:17:00Z">
              <w:rPr>
                <w:color w:val="3A3A3A"/>
                <w:shd w:val="clear" w:color="auto" w:fill="FFFFFF"/>
              </w:rPr>
            </w:rPrChange>
          </w:rPr>
          <w:t xml:space="preserve">Note. </w:t>
        </w:r>
      </w:ins>
      <w:ins w:id="1922" w:author="Andrés González Santa Cruz" w:date="2024-02-29T15:16:00Z">
        <w:r w:rsidRPr="00B22120">
          <w:rPr>
            <w:shd w:val="clear" w:color="auto" w:fill="FFFFFF"/>
            <w:rPrChange w:id="1923" w:author="Andrés González Santa Cruz" w:date="2024-02-29T15:17:00Z">
              <w:rPr>
                <w:color w:val="3A3A3A"/>
                <w:shd w:val="clear" w:color="auto" w:fill="FFFFFF"/>
              </w:rPr>
            </w:rPrChange>
          </w:rPr>
          <w:t>descriptive statistics of baseline used for continuous variables, median (Q2) and percentiles 25 (Q1) and 75 (Q3) in brackets. Furthermore, categorical variables were used in frequencies (n) and percentages (%) in parenthesis.</w:t>
        </w:r>
      </w:ins>
    </w:p>
    <w:p w14:paraId="12AF05A0" w14:textId="7232E6DE" w:rsidR="00F22E14" w:rsidRPr="00A4117F" w:rsidRDefault="00D57309" w:rsidP="00F22E14">
      <w:pPr>
        <w:jc w:val="left"/>
        <w:rPr>
          <w:ins w:id="1924" w:author="Andrés González Santa Cruz" w:date="2024-02-29T17:17:00Z"/>
          <w:rFonts w:eastAsia="Times New Roman" w:cs="Times New Roman"/>
          <w:color w:val="3A3A3A"/>
          <w:szCs w:val="20"/>
          <w:shd w:val="clear" w:color="auto" w:fill="FFFFFF"/>
          <w:lang w:eastAsia="en-AU"/>
        </w:rPr>
      </w:pPr>
      <w:r>
        <w:rPr>
          <w:color w:val="3A3A3A"/>
          <w:shd w:val="clear" w:color="auto" w:fill="FFFFFF"/>
        </w:rPr>
        <w:br w:type="page"/>
      </w:r>
      <w:ins w:id="1925" w:author="Andrés González Santa Cruz" w:date="2024-02-29T17:17:00Z">
        <w:r w:rsidR="00F22E14" w:rsidRPr="00A4117F">
          <w:rPr>
            <w:rFonts w:eastAsia="Times New Roman" w:cs="Times New Roman"/>
            <w:color w:val="3A3A3A"/>
            <w:szCs w:val="20"/>
            <w:shd w:val="clear" w:color="auto" w:fill="FFFFFF"/>
            <w:lang w:eastAsia="en-AU"/>
          </w:rPr>
          <w:lastRenderedPageBreak/>
          <w:t>Table 1</w:t>
        </w:r>
      </w:ins>
      <w:ins w:id="1926" w:author="Andrés González Santa Cruz" w:date="2024-02-29T17:18:00Z">
        <w:r w:rsidR="00F22E14">
          <w:rPr>
            <w:rFonts w:eastAsia="Times New Roman" w:cs="Times New Roman"/>
            <w:color w:val="3A3A3A"/>
            <w:szCs w:val="20"/>
            <w:shd w:val="clear" w:color="auto" w:fill="FFFFFF"/>
            <w:lang w:eastAsia="en-AU"/>
          </w:rPr>
          <w:t>b</w:t>
        </w:r>
      </w:ins>
      <w:ins w:id="1927" w:author="Andrés González Santa Cruz" w:date="2024-02-29T17:17:00Z">
        <w:r w:rsidR="00F22E14" w:rsidRPr="00A4117F">
          <w:rPr>
            <w:rFonts w:eastAsia="Times New Roman" w:cs="Times New Roman"/>
            <w:color w:val="3A3A3A"/>
            <w:szCs w:val="20"/>
            <w:shd w:val="clear" w:color="auto" w:fill="FFFFFF"/>
            <w:lang w:eastAsia="en-AU"/>
          </w:rPr>
          <w:t>. Characteristics of the study sample</w:t>
        </w:r>
      </w:ins>
      <w:r w:rsidR="005B2F89">
        <w:rPr>
          <w:rFonts w:eastAsia="Times New Roman" w:cs="Times New Roman"/>
          <w:color w:val="3A3A3A"/>
          <w:szCs w:val="20"/>
          <w:shd w:val="clear" w:color="auto" w:fill="FFFFFF"/>
          <w:lang w:eastAsia="en-AU"/>
        </w:rPr>
        <w:t xml:space="preserve"> (excluding ongoing treatment episodes or external referrals)</w:t>
      </w:r>
    </w:p>
    <w:tbl>
      <w:tblPr>
        <w:tblW w:w="13886" w:type="dxa"/>
        <w:tblCellMar>
          <w:left w:w="0" w:type="dxa"/>
          <w:right w:w="0" w:type="dxa"/>
        </w:tblCellMar>
        <w:tblLook w:val="04A0" w:firstRow="1" w:lastRow="0" w:firstColumn="1" w:lastColumn="0" w:noHBand="0" w:noVBand="1"/>
      </w:tblPr>
      <w:tblGrid>
        <w:gridCol w:w="3854"/>
        <w:gridCol w:w="2809"/>
        <w:gridCol w:w="1559"/>
        <w:gridCol w:w="2062"/>
        <w:gridCol w:w="2062"/>
        <w:gridCol w:w="820"/>
        <w:gridCol w:w="720"/>
      </w:tblGrid>
      <w:tr w:rsidR="00956B8C" w14:paraId="64A7EDE3" w14:textId="77777777" w:rsidTr="00956B8C">
        <w:trPr>
          <w:trHeight w:val="20"/>
        </w:trPr>
        <w:tc>
          <w:tcPr>
            <w:tcW w:w="3854"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14:paraId="589A5D6E" w14:textId="77777777" w:rsidR="00956B8C" w:rsidRDefault="00956B8C" w:rsidP="00956B8C">
            <w:pPr>
              <w:spacing w:after="0"/>
              <w:jc w:val="left"/>
              <w:rPr>
                <w:rFonts w:cs="Calibri"/>
                <w:b/>
                <w:bCs/>
                <w:color w:val="000000"/>
                <w:sz w:val="14"/>
                <w:szCs w:val="14"/>
              </w:rPr>
            </w:pPr>
            <w:r>
              <w:rPr>
                <w:rFonts w:cs="Calibri"/>
                <w:b/>
                <w:bCs/>
                <w:color w:val="000000"/>
                <w:sz w:val="14"/>
                <w:szCs w:val="14"/>
              </w:rPr>
              <w:t>Variable</w:t>
            </w:r>
          </w:p>
        </w:tc>
        <w:tc>
          <w:tcPr>
            <w:tcW w:w="2809"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14:paraId="34FF1EA7" w14:textId="77777777" w:rsidR="00956B8C" w:rsidRDefault="00956B8C" w:rsidP="00956B8C">
            <w:pPr>
              <w:spacing w:after="0"/>
              <w:rPr>
                <w:rFonts w:cs="Calibri"/>
                <w:b/>
                <w:bCs/>
                <w:color w:val="000000"/>
                <w:sz w:val="14"/>
                <w:szCs w:val="14"/>
              </w:rPr>
            </w:pPr>
            <w:r>
              <w:rPr>
                <w:rFonts w:cs="Calibri"/>
                <w:b/>
                <w:bCs/>
                <w:color w:val="000000"/>
                <w:sz w:val="14"/>
                <w:szCs w:val="14"/>
              </w:rPr>
              <w:t>Category</w:t>
            </w:r>
          </w:p>
        </w:tc>
        <w:tc>
          <w:tcPr>
            <w:tcW w:w="1559"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14:paraId="3A47B067" w14:textId="77777777" w:rsidR="00956B8C" w:rsidRDefault="00956B8C" w:rsidP="00956B8C">
            <w:pPr>
              <w:spacing w:after="0"/>
              <w:jc w:val="center"/>
              <w:rPr>
                <w:rFonts w:cs="Calibri"/>
                <w:b/>
                <w:bCs/>
                <w:color w:val="000000"/>
                <w:sz w:val="14"/>
                <w:szCs w:val="14"/>
              </w:rPr>
            </w:pPr>
            <w:r>
              <w:rPr>
                <w:rFonts w:cs="Calibri"/>
                <w:b/>
                <w:bCs/>
                <w:color w:val="000000"/>
                <w:sz w:val="14"/>
                <w:szCs w:val="14"/>
              </w:rPr>
              <w:t>Overall (n= 72,404)</w:t>
            </w:r>
          </w:p>
        </w:tc>
        <w:tc>
          <w:tcPr>
            <w:tcW w:w="2062"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14:paraId="6B47410C" w14:textId="77777777" w:rsidR="00956B8C" w:rsidRDefault="00956B8C" w:rsidP="00956B8C">
            <w:pPr>
              <w:spacing w:after="0"/>
              <w:jc w:val="center"/>
              <w:rPr>
                <w:rFonts w:cs="Calibri"/>
                <w:b/>
                <w:bCs/>
                <w:color w:val="000000"/>
                <w:sz w:val="14"/>
                <w:szCs w:val="14"/>
              </w:rPr>
            </w:pPr>
            <w:r>
              <w:rPr>
                <w:rFonts w:cs="Calibri"/>
                <w:b/>
                <w:bCs/>
                <w:color w:val="000000"/>
                <w:sz w:val="14"/>
                <w:szCs w:val="14"/>
              </w:rPr>
              <w:t>No PSU (n=18,707)</w:t>
            </w:r>
          </w:p>
        </w:tc>
        <w:tc>
          <w:tcPr>
            <w:tcW w:w="2062"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14:paraId="27975D33" w14:textId="77777777" w:rsidR="00956B8C" w:rsidRDefault="00956B8C" w:rsidP="00956B8C">
            <w:pPr>
              <w:spacing w:after="0"/>
              <w:jc w:val="center"/>
              <w:rPr>
                <w:rFonts w:cs="Calibri"/>
                <w:b/>
                <w:bCs/>
                <w:color w:val="000000"/>
                <w:sz w:val="14"/>
                <w:szCs w:val="14"/>
              </w:rPr>
            </w:pPr>
            <w:r>
              <w:rPr>
                <w:rFonts w:cs="Calibri"/>
                <w:b/>
                <w:bCs/>
                <w:color w:val="000000"/>
                <w:sz w:val="14"/>
                <w:szCs w:val="14"/>
              </w:rPr>
              <w:t>PSU (n=53,697)</w:t>
            </w:r>
          </w:p>
        </w:tc>
        <w:tc>
          <w:tcPr>
            <w:tcW w:w="82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14:paraId="74DF4078" w14:textId="77777777" w:rsidR="00956B8C" w:rsidRDefault="00956B8C" w:rsidP="00956B8C">
            <w:pPr>
              <w:spacing w:after="0"/>
              <w:jc w:val="center"/>
              <w:rPr>
                <w:rFonts w:cs="Calibri"/>
                <w:b/>
                <w:bCs/>
                <w:color w:val="000000"/>
                <w:sz w:val="14"/>
                <w:szCs w:val="14"/>
              </w:rPr>
            </w:pPr>
            <w:r>
              <w:rPr>
                <w:rFonts w:cs="Calibri"/>
                <w:b/>
                <w:bCs/>
                <w:color w:val="000000"/>
                <w:sz w:val="14"/>
                <w:szCs w:val="14"/>
              </w:rPr>
              <w:t>Sig.</w:t>
            </w:r>
          </w:p>
        </w:tc>
        <w:tc>
          <w:tcPr>
            <w:tcW w:w="72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14:paraId="33B93EB8" w14:textId="77777777" w:rsidR="00956B8C" w:rsidRDefault="00956B8C" w:rsidP="00956B8C">
            <w:pPr>
              <w:spacing w:after="0"/>
              <w:jc w:val="left"/>
              <w:rPr>
                <w:rFonts w:cs="Calibri"/>
                <w:b/>
                <w:bCs/>
                <w:color w:val="000000"/>
                <w:sz w:val="14"/>
                <w:szCs w:val="14"/>
              </w:rPr>
            </w:pPr>
            <w:r>
              <w:rPr>
                <w:rFonts w:cs="Calibri"/>
                <w:b/>
                <w:bCs/>
                <w:color w:val="000000"/>
                <w:sz w:val="14"/>
                <w:szCs w:val="14"/>
              </w:rPr>
              <w:t>SMD</w:t>
            </w:r>
          </w:p>
        </w:tc>
      </w:tr>
      <w:tr w:rsidR="00956B8C" w14:paraId="690B996B"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195DFD87" w14:textId="77777777" w:rsidR="00956B8C" w:rsidRDefault="00956B8C" w:rsidP="00956B8C">
            <w:pPr>
              <w:spacing w:after="0"/>
              <w:rPr>
                <w:rFonts w:cs="Calibri"/>
                <w:color w:val="000000"/>
                <w:sz w:val="14"/>
                <w:szCs w:val="14"/>
              </w:rPr>
            </w:pPr>
            <w:r>
              <w:rPr>
                <w:rFonts w:cs="Calibri"/>
                <w:color w:val="000000"/>
                <w:sz w:val="14"/>
                <w:szCs w:val="14"/>
              </w:rPr>
              <w:t>Complete status of treatment (binary) (%)</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45D3D246" w14:textId="77777777" w:rsidR="00956B8C" w:rsidRDefault="00956B8C" w:rsidP="00956B8C">
            <w:pPr>
              <w:spacing w:after="0"/>
              <w:rPr>
                <w:rFonts w:cs="Calibri"/>
                <w:color w:val="000000"/>
                <w:sz w:val="14"/>
                <w:szCs w:val="14"/>
              </w:rPr>
            </w:pPr>
            <w:r>
              <w:rPr>
                <w:rFonts w:cs="Calibri"/>
                <w:color w:val="000000"/>
                <w:sz w:val="14"/>
                <w:szCs w:val="14"/>
              </w:rPr>
              <w:t>Treatment non-completion</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6A36A40A" w14:textId="77777777" w:rsidR="00956B8C" w:rsidRDefault="00956B8C" w:rsidP="00956B8C">
            <w:pPr>
              <w:spacing w:after="0"/>
              <w:jc w:val="right"/>
              <w:rPr>
                <w:rFonts w:cs="Calibri"/>
                <w:color w:val="000000"/>
                <w:sz w:val="14"/>
                <w:szCs w:val="14"/>
              </w:rPr>
            </w:pPr>
            <w:r>
              <w:rPr>
                <w:rFonts w:cs="Calibri"/>
                <w:color w:val="000000"/>
                <w:sz w:val="14"/>
                <w:szCs w:val="14"/>
              </w:rPr>
              <w:t>19278 (26.6)</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D4000F4" w14:textId="77777777" w:rsidR="00956B8C" w:rsidRDefault="00956B8C" w:rsidP="00956B8C">
            <w:pPr>
              <w:spacing w:after="0"/>
              <w:jc w:val="right"/>
              <w:rPr>
                <w:rFonts w:cs="Calibri"/>
                <w:color w:val="000000"/>
                <w:sz w:val="14"/>
                <w:szCs w:val="14"/>
              </w:rPr>
            </w:pPr>
            <w:r>
              <w:rPr>
                <w:rFonts w:cs="Calibri"/>
                <w:color w:val="000000"/>
                <w:sz w:val="14"/>
                <w:szCs w:val="14"/>
              </w:rPr>
              <w:t>6404 (34.2)</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2B716B01" w14:textId="77777777" w:rsidR="00956B8C" w:rsidRDefault="00956B8C" w:rsidP="00956B8C">
            <w:pPr>
              <w:spacing w:after="0"/>
              <w:jc w:val="right"/>
              <w:rPr>
                <w:rFonts w:cs="Calibri"/>
                <w:color w:val="000000"/>
                <w:sz w:val="14"/>
                <w:szCs w:val="14"/>
              </w:rPr>
            </w:pPr>
            <w:r>
              <w:rPr>
                <w:rFonts w:cs="Calibri"/>
                <w:color w:val="000000"/>
                <w:sz w:val="14"/>
                <w:szCs w:val="14"/>
              </w:rPr>
              <w:t>12874 (24.0)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22E173" w14:textId="77777777" w:rsidR="00956B8C" w:rsidRDefault="00956B8C" w:rsidP="00956B8C">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2FDBB0" w14:textId="77777777" w:rsidR="00956B8C" w:rsidRDefault="00956B8C" w:rsidP="00956B8C">
            <w:pPr>
              <w:spacing w:after="0"/>
              <w:jc w:val="right"/>
              <w:rPr>
                <w:rFonts w:cs="Calibri"/>
                <w:color w:val="000000"/>
                <w:sz w:val="14"/>
                <w:szCs w:val="14"/>
              </w:rPr>
            </w:pPr>
            <w:r>
              <w:rPr>
                <w:rFonts w:cs="Calibri"/>
                <w:color w:val="000000"/>
                <w:sz w:val="14"/>
                <w:szCs w:val="14"/>
              </w:rPr>
              <w:t>0.228</w:t>
            </w:r>
          </w:p>
        </w:tc>
      </w:tr>
      <w:tr w:rsidR="00956B8C" w14:paraId="7FBD9B91"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7D099DB2" w14:textId="77777777" w:rsidR="00956B8C" w:rsidRDefault="00956B8C" w:rsidP="00956B8C">
            <w:pPr>
              <w:spacing w:after="0"/>
              <w:jc w:val="righ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74F3B138" w14:textId="77777777" w:rsidR="00956B8C" w:rsidRDefault="00956B8C" w:rsidP="00956B8C">
            <w:pPr>
              <w:spacing w:after="0"/>
              <w:rPr>
                <w:rFonts w:cs="Calibri"/>
                <w:color w:val="000000"/>
                <w:sz w:val="14"/>
                <w:szCs w:val="14"/>
              </w:rPr>
            </w:pPr>
            <w:r>
              <w:rPr>
                <w:rFonts w:cs="Calibri"/>
                <w:color w:val="000000"/>
                <w:sz w:val="14"/>
                <w:szCs w:val="14"/>
              </w:rPr>
              <w:t>Treatment non-completion</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43E29F6A" w14:textId="77777777" w:rsidR="00956B8C" w:rsidRDefault="00956B8C" w:rsidP="00956B8C">
            <w:pPr>
              <w:spacing w:after="0"/>
              <w:jc w:val="right"/>
              <w:rPr>
                <w:rFonts w:cs="Calibri"/>
                <w:color w:val="000000"/>
                <w:sz w:val="14"/>
                <w:szCs w:val="14"/>
              </w:rPr>
            </w:pPr>
            <w:r>
              <w:rPr>
                <w:rFonts w:cs="Calibri"/>
                <w:color w:val="000000"/>
                <w:sz w:val="14"/>
                <w:szCs w:val="14"/>
              </w:rPr>
              <w:t>53117 (73.4)</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680A78E7" w14:textId="77777777" w:rsidR="00956B8C" w:rsidRDefault="00956B8C" w:rsidP="00956B8C">
            <w:pPr>
              <w:spacing w:after="0"/>
              <w:jc w:val="right"/>
              <w:rPr>
                <w:rFonts w:cs="Calibri"/>
                <w:color w:val="000000"/>
                <w:sz w:val="14"/>
                <w:szCs w:val="14"/>
              </w:rPr>
            </w:pPr>
            <w:r>
              <w:rPr>
                <w:rFonts w:cs="Calibri"/>
                <w:color w:val="000000"/>
                <w:sz w:val="14"/>
                <w:szCs w:val="14"/>
              </w:rPr>
              <w:t>12303 (65.8)</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74CD161F" w14:textId="77777777" w:rsidR="00956B8C" w:rsidRDefault="00956B8C" w:rsidP="00956B8C">
            <w:pPr>
              <w:spacing w:after="0"/>
              <w:jc w:val="right"/>
              <w:rPr>
                <w:rFonts w:cs="Calibri"/>
                <w:color w:val="000000"/>
                <w:sz w:val="14"/>
                <w:szCs w:val="14"/>
              </w:rPr>
            </w:pPr>
            <w:r>
              <w:rPr>
                <w:rFonts w:cs="Calibri"/>
                <w:color w:val="000000"/>
                <w:sz w:val="14"/>
                <w:szCs w:val="14"/>
              </w:rPr>
              <w:t>40814 (76.0)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AD6AC27" w14:textId="77777777" w:rsidR="00956B8C" w:rsidRDefault="00956B8C" w:rsidP="00956B8C">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8974EFA" w14:textId="77777777" w:rsidR="00956B8C" w:rsidRDefault="00956B8C" w:rsidP="00956B8C">
            <w:pPr>
              <w:spacing w:after="0"/>
              <w:jc w:val="right"/>
              <w:rPr>
                <w:szCs w:val="20"/>
              </w:rPr>
            </w:pPr>
          </w:p>
        </w:tc>
      </w:tr>
      <w:tr w:rsidR="00956B8C" w14:paraId="1124D2F1"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28060635" w14:textId="77777777" w:rsidR="00956B8C" w:rsidRDefault="00956B8C" w:rsidP="00956B8C">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0A28F4E7" w14:textId="77777777" w:rsidR="00956B8C" w:rsidRDefault="00956B8C" w:rsidP="00956B8C">
            <w:pPr>
              <w:spacing w:after="0"/>
              <w:rPr>
                <w:rFonts w:cs="Calibri"/>
                <w:color w:val="000000"/>
                <w:sz w:val="14"/>
                <w:szCs w:val="14"/>
              </w:rPr>
            </w:pPr>
            <w:r>
              <w:rPr>
                <w:rFonts w:cs="Calibri"/>
                <w:color w:val="000000"/>
                <w:sz w:val="14"/>
                <w:szCs w:val="14"/>
              </w:rPr>
              <w:t>[Missing]</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6047E6A2" w14:textId="77777777" w:rsidR="00956B8C" w:rsidRDefault="00956B8C" w:rsidP="00956B8C">
            <w:pPr>
              <w:spacing w:after="0"/>
              <w:jc w:val="right"/>
              <w:rPr>
                <w:rFonts w:cs="Calibri"/>
                <w:color w:val="000000"/>
                <w:sz w:val="14"/>
                <w:szCs w:val="14"/>
              </w:rPr>
            </w:pPr>
            <w:r>
              <w:rPr>
                <w:rFonts w:cs="Calibri"/>
                <w:color w:val="000000"/>
                <w:sz w:val="14"/>
                <w:szCs w:val="14"/>
              </w:rPr>
              <w:t>9 (0.0)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167AED7" w14:textId="77777777" w:rsidR="00956B8C" w:rsidRDefault="00956B8C" w:rsidP="00956B8C">
            <w:pPr>
              <w:spacing w:after="0"/>
              <w:jc w:val="right"/>
              <w:rPr>
                <w:rFonts w:cs="Calibri"/>
                <w:color w:val="000000"/>
                <w:sz w:val="14"/>
                <w:szCs w:val="14"/>
              </w:rPr>
            </w:pPr>
            <w:r>
              <w:rPr>
                <w:rFonts w:cs="Calibri"/>
                <w:color w:val="000000"/>
                <w:sz w:val="14"/>
                <w:szCs w:val="14"/>
              </w:rPr>
              <w:t>0 (0.0)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1AB4DB7" w14:textId="77777777" w:rsidR="00956B8C" w:rsidRDefault="00956B8C" w:rsidP="00956B8C">
            <w:pPr>
              <w:spacing w:after="0"/>
              <w:jc w:val="right"/>
              <w:rPr>
                <w:rFonts w:cs="Calibri"/>
                <w:color w:val="000000"/>
                <w:sz w:val="14"/>
                <w:szCs w:val="14"/>
              </w:rPr>
            </w:pPr>
            <w:r>
              <w:rPr>
                <w:rFonts w:cs="Calibri"/>
                <w:color w:val="000000"/>
                <w:sz w:val="14"/>
                <w:szCs w:val="14"/>
              </w:rPr>
              <w:t>9 (0.0)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3D136A0" w14:textId="77777777" w:rsidR="00956B8C" w:rsidRDefault="00956B8C" w:rsidP="00956B8C">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298D76" w14:textId="77777777" w:rsidR="00956B8C" w:rsidRDefault="00956B8C" w:rsidP="00956B8C">
            <w:pPr>
              <w:spacing w:after="0"/>
              <w:jc w:val="right"/>
              <w:rPr>
                <w:szCs w:val="20"/>
              </w:rPr>
            </w:pPr>
          </w:p>
        </w:tc>
      </w:tr>
      <w:tr w:rsidR="00956B8C" w14:paraId="31AAD1E7"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4CBD30C1" w14:textId="77777777" w:rsidR="00956B8C" w:rsidRDefault="00956B8C" w:rsidP="00956B8C">
            <w:pPr>
              <w:spacing w:after="0"/>
              <w:jc w:val="left"/>
              <w:rPr>
                <w:rFonts w:cs="Calibri"/>
                <w:color w:val="000000"/>
                <w:sz w:val="14"/>
                <w:szCs w:val="14"/>
              </w:rPr>
            </w:pPr>
            <w:r>
              <w:rPr>
                <w:rFonts w:cs="Calibri"/>
                <w:color w:val="000000"/>
                <w:sz w:val="14"/>
                <w:szCs w:val="14"/>
              </w:rPr>
              <w:t>Age (admission to treatment) (median [IQR])</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110447B7" w14:textId="77777777" w:rsidR="00956B8C" w:rsidRDefault="00956B8C" w:rsidP="00956B8C">
            <w:pPr>
              <w:spacing w:after="0"/>
              <w:rPr>
                <w:rFonts w:cs="Calibri"/>
                <w:color w:val="000000"/>
                <w:sz w:val="14"/>
                <w:szCs w:val="14"/>
              </w:rPr>
            </w:pP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6C3FE4A9" w14:textId="77777777" w:rsidR="00956B8C" w:rsidRDefault="00956B8C" w:rsidP="00956B8C">
            <w:pPr>
              <w:spacing w:after="0"/>
              <w:jc w:val="right"/>
              <w:rPr>
                <w:rFonts w:cs="Calibri"/>
                <w:color w:val="000000"/>
                <w:sz w:val="14"/>
                <w:szCs w:val="14"/>
              </w:rPr>
            </w:pPr>
            <w:r>
              <w:rPr>
                <w:rFonts w:cs="Calibri"/>
                <w:color w:val="000000"/>
                <w:sz w:val="14"/>
                <w:szCs w:val="14"/>
              </w:rPr>
              <w:t>34.04 [27.38, 42.84]</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6A341589" w14:textId="77777777" w:rsidR="00956B8C" w:rsidRDefault="00956B8C" w:rsidP="00956B8C">
            <w:pPr>
              <w:spacing w:after="0"/>
              <w:jc w:val="right"/>
              <w:rPr>
                <w:rFonts w:cs="Calibri"/>
                <w:color w:val="000000"/>
                <w:sz w:val="14"/>
                <w:szCs w:val="14"/>
              </w:rPr>
            </w:pPr>
            <w:r>
              <w:rPr>
                <w:rFonts w:cs="Calibri"/>
                <w:color w:val="000000"/>
                <w:sz w:val="14"/>
                <w:szCs w:val="14"/>
              </w:rPr>
              <w:t>41.40 [32.14, 50.94]</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6B2B2992" w14:textId="77777777" w:rsidR="00956B8C" w:rsidRDefault="00956B8C" w:rsidP="00956B8C">
            <w:pPr>
              <w:spacing w:after="0"/>
              <w:jc w:val="right"/>
              <w:rPr>
                <w:rFonts w:cs="Calibri"/>
                <w:color w:val="000000"/>
                <w:sz w:val="14"/>
                <w:szCs w:val="14"/>
              </w:rPr>
            </w:pPr>
            <w:r>
              <w:rPr>
                <w:rFonts w:cs="Calibri"/>
                <w:color w:val="000000"/>
                <w:sz w:val="14"/>
                <w:szCs w:val="14"/>
              </w:rPr>
              <w:t>32.27 [26.47, 39.76]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1E6A917" w14:textId="77777777" w:rsidR="00956B8C" w:rsidRDefault="00956B8C" w:rsidP="00956B8C">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8F1DCA7" w14:textId="77777777" w:rsidR="00956B8C" w:rsidRDefault="00956B8C" w:rsidP="00956B8C">
            <w:pPr>
              <w:spacing w:after="0"/>
              <w:jc w:val="right"/>
              <w:rPr>
                <w:rFonts w:cs="Calibri"/>
                <w:color w:val="000000"/>
                <w:sz w:val="14"/>
                <w:szCs w:val="14"/>
              </w:rPr>
            </w:pPr>
            <w:r>
              <w:rPr>
                <w:rFonts w:cs="Calibri"/>
                <w:color w:val="000000"/>
                <w:sz w:val="14"/>
                <w:szCs w:val="14"/>
              </w:rPr>
              <w:t>0.736</w:t>
            </w:r>
          </w:p>
        </w:tc>
      </w:tr>
      <w:tr w:rsidR="00956B8C" w14:paraId="336CFEDE"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01435F97" w14:textId="77777777" w:rsidR="00956B8C" w:rsidRDefault="00956B8C" w:rsidP="00956B8C">
            <w:pPr>
              <w:spacing w:after="0"/>
              <w:jc w:val="left"/>
              <w:rPr>
                <w:rFonts w:cs="Calibri"/>
                <w:color w:val="000000"/>
                <w:sz w:val="14"/>
                <w:szCs w:val="14"/>
              </w:rPr>
            </w:pPr>
            <w:r>
              <w:rPr>
                <w:rFonts w:cs="Calibri"/>
                <w:color w:val="000000"/>
                <w:sz w:val="14"/>
                <w:szCs w:val="14"/>
              </w:rPr>
              <w:t>Sex (%)</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10B6E113" w14:textId="77777777" w:rsidR="00956B8C" w:rsidRDefault="00956B8C" w:rsidP="00956B8C">
            <w:pPr>
              <w:spacing w:after="0"/>
              <w:rPr>
                <w:rFonts w:cs="Calibri"/>
                <w:color w:val="000000"/>
                <w:sz w:val="14"/>
                <w:szCs w:val="14"/>
              </w:rPr>
            </w:pPr>
            <w:r>
              <w:rPr>
                <w:rFonts w:cs="Calibri"/>
                <w:color w:val="000000"/>
                <w:sz w:val="14"/>
                <w:szCs w:val="14"/>
              </w:rPr>
              <w:t>Women</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52E558BD" w14:textId="77777777" w:rsidR="00956B8C" w:rsidRDefault="00956B8C" w:rsidP="00956B8C">
            <w:pPr>
              <w:spacing w:after="0"/>
              <w:jc w:val="right"/>
              <w:rPr>
                <w:rFonts w:cs="Calibri"/>
                <w:color w:val="000000"/>
                <w:sz w:val="14"/>
                <w:szCs w:val="14"/>
              </w:rPr>
            </w:pPr>
            <w:r>
              <w:rPr>
                <w:rFonts w:cs="Calibri"/>
                <w:color w:val="000000"/>
                <w:sz w:val="14"/>
                <w:szCs w:val="14"/>
              </w:rPr>
              <w:t>17342 (24.0)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38A30E6" w14:textId="77777777" w:rsidR="00956B8C" w:rsidRDefault="00956B8C" w:rsidP="00956B8C">
            <w:pPr>
              <w:spacing w:after="0"/>
              <w:jc w:val="right"/>
              <w:rPr>
                <w:rFonts w:cs="Calibri"/>
                <w:color w:val="000000"/>
                <w:sz w:val="14"/>
                <w:szCs w:val="14"/>
              </w:rPr>
            </w:pPr>
            <w:r>
              <w:rPr>
                <w:rFonts w:cs="Calibri"/>
                <w:color w:val="000000"/>
                <w:sz w:val="14"/>
                <w:szCs w:val="14"/>
              </w:rPr>
              <w:t>4793 (25.6)</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2782CECF" w14:textId="77777777" w:rsidR="00956B8C" w:rsidRDefault="00956B8C" w:rsidP="00956B8C">
            <w:pPr>
              <w:spacing w:after="0"/>
              <w:jc w:val="right"/>
              <w:rPr>
                <w:rFonts w:cs="Calibri"/>
                <w:color w:val="000000"/>
                <w:sz w:val="14"/>
                <w:szCs w:val="14"/>
              </w:rPr>
            </w:pPr>
            <w:r>
              <w:rPr>
                <w:rFonts w:cs="Calibri"/>
                <w:color w:val="000000"/>
                <w:sz w:val="14"/>
                <w:szCs w:val="14"/>
              </w:rPr>
              <w:t>12549 (23.4)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449A36" w14:textId="77777777" w:rsidR="00956B8C" w:rsidRDefault="00956B8C" w:rsidP="00956B8C">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DD009A" w14:textId="77777777" w:rsidR="00956B8C" w:rsidRDefault="00956B8C" w:rsidP="00956B8C">
            <w:pPr>
              <w:spacing w:after="0"/>
              <w:jc w:val="right"/>
              <w:rPr>
                <w:rFonts w:cs="Calibri"/>
                <w:color w:val="000000"/>
                <w:sz w:val="14"/>
                <w:szCs w:val="14"/>
              </w:rPr>
            </w:pPr>
            <w:r>
              <w:rPr>
                <w:rFonts w:cs="Calibri"/>
                <w:color w:val="000000"/>
                <w:sz w:val="14"/>
                <w:szCs w:val="14"/>
              </w:rPr>
              <w:t>0.052</w:t>
            </w:r>
          </w:p>
        </w:tc>
      </w:tr>
      <w:tr w:rsidR="00956B8C" w14:paraId="2B31D4A6"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777A6C34" w14:textId="77777777" w:rsidR="00956B8C" w:rsidRDefault="00956B8C" w:rsidP="00956B8C">
            <w:pPr>
              <w:spacing w:after="0"/>
              <w:jc w:val="left"/>
              <w:rPr>
                <w:rFonts w:cs="Calibri"/>
                <w:color w:val="000000"/>
                <w:sz w:val="14"/>
                <w:szCs w:val="14"/>
              </w:rPr>
            </w:pPr>
            <w:r>
              <w:rPr>
                <w:rFonts w:cs="Calibri"/>
                <w:color w:val="000000"/>
                <w:sz w:val="14"/>
                <w:szCs w:val="14"/>
              </w:rPr>
              <w:t>Age of Onset of Substance Use (median [IQR])</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2E95F3C3" w14:textId="77777777" w:rsidR="00956B8C" w:rsidRDefault="00956B8C" w:rsidP="00956B8C">
            <w:pPr>
              <w:spacing w:after="0"/>
              <w:rPr>
                <w:rFonts w:cs="Calibri"/>
                <w:color w:val="000000"/>
                <w:sz w:val="14"/>
                <w:szCs w:val="14"/>
              </w:rPr>
            </w:pP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49B556D5" w14:textId="77777777" w:rsidR="00956B8C" w:rsidRDefault="00956B8C" w:rsidP="00956B8C">
            <w:pPr>
              <w:spacing w:after="0"/>
              <w:jc w:val="right"/>
              <w:rPr>
                <w:rFonts w:cs="Calibri"/>
                <w:color w:val="000000"/>
                <w:sz w:val="14"/>
                <w:szCs w:val="14"/>
              </w:rPr>
            </w:pPr>
            <w:r>
              <w:rPr>
                <w:rFonts w:cs="Calibri"/>
                <w:color w:val="000000"/>
                <w:sz w:val="14"/>
                <w:szCs w:val="14"/>
              </w:rPr>
              <w:t>15.00 [14.00, 18.00]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CD0FECC" w14:textId="77777777" w:rsidR="00956B8C" w:rsidRDefault="00956B8C" w:rsidP="00956B8C">
            <w:pPr>
              <w:spacing w:after="0"/>
              <w:jc w:val="right"/>
              <w:rPr>
                <w:rFonts w:cs="Calibri"/>
                <w:color w:val="000000"/>
                <w:sz w:val="14"/>
                <w:szCs w:val="14"/>
              </w:rPr>
            </w:pPr>
            <w:r>
              <w:rPr>
                <w:rFonts w:cs="Calibri"/>
                <w:color w:val="000000"/>
                <w:sz w:val="14"/>
                <w:szCs w:val="14"/>
              </w:rPr>
              <w:t>17.00 [14.00, 20.00]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08CBB4A6" w14:textId="77777777" w:rsidR="00956B8C" w:rsidRDefault="00956B8C" w:rsidP="00956B8C">
            <w:pPr>
              <w:spacing w:after="0"/>
              <w:jc w:val="right"/>
              <w:rPr>
                <w:rFonts w:cs="Calibri"/>
                <w:color w:val="000000"/>
                <w:sz w:val="14"/>
                <w:szCs w:val="14"/>
              </w:rPr>
            </w:pPr>
            <w:r>
              <w:rPr>
                <w:rFonts w:cs="Calibri"/>
                <w:color w:val="000000"/>
                <w:sz w:val="14"/>
                <w:szCs w:val="14"/>
              </w:rPr>
              <w:t>15.00 [13.00, 17.00]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DE044C" w14:textId="77777777" w:rsidR="00956B8C" w:rsidRDefault="00956B8C" w:rsidP="00956B8C">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5578FBC" w14:textId="77777777" w:rsidR="00956B8C" w:rsidRDefault="00956B8C" w:rsidP="00956B8C">
            <w:pPr>
              <w:spacing w:after="0"/>
              <w:jc w:val="right"/>
              <w:rPr>
                <w:rFonts w:cs="Calibri"/>
                <w:color w:val="000000"/>
                <w:sz w:val="14"/>
                <w:szCs w:val="14"/>
              </w:rPr>
            </w:pPr>
            <w:r>
              <w:rPr>
                <w:rFonts w:cs="Calibri"/>
                <w:color w:val="000000"/>
                <w:sz w:val="14"/>
                <w:szCs w:val="14"/>
              </w:rPr>
              <w:t>0.419</w:t>
            </w:r>
          </w:p>
        </w:tc>
      </w:tr>
      <w:tr w:rsidR="005B2F89" w14:paraId="115934E4"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1C2B0252" w14:textId="7891332C" w:rsidR="005B2F89" w:rsidRDefault="005B2F89" w:rsidP="00956B8C">
            <w:pPr>
              <w:spacing w:after="0"/>
              <w:jc w:val="left"/>
              <w:rPr>
                <w:rFonts w:cs="Calibri"/>
                <w:color w:val="000000"/>
                <w:sz w:val="14"/>
                <w:szCs w:val="14"/>
              </w:rPr>
            </w:pPr>
            <w:r>
              <w:rPr>
                <w:rFonts w:cs="Calibri"/>
                <w:color w:val="000000"/>
                <w:sz w:val="14"/>
                <w:szCs w:val="14"/>
              </w:rPr>
              <w:t>Educational Attainment (%)</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tcPr>
          <w:p w14:paraId="3904BACA" w14:textId="77777777" w:rsidR="005B2F89" w:rsidRDefault="005B2F89" w:rsidP="00956B8C">
            <w:pPr>
              <w:spacing w:after="0"/>
              <w:rPr>
                <w:rFonts w:cs="Calibri"/>
                <w:color w:val="000000"/>
                <w:sz w:val="14"/>
                <w:szCs w:val="14"/>
              </w:rPr>
            </w:pPr>
          </w:p>
        </w:tc>
        <w:tc>
          <w:tcPr>
            <w:tcW w:w="1559" w:type="dxa"/>
            <w:tcBorders>
              <w:top w:val="nil"/>
              <w:left w:val="nil"/>
              <w:bottom w:val="nil"/>
              <w:right w:val="nil"/>
            </w:tcBorders>
            <w:shd w:val="clear" w:color="auto" w:fill="auto"/>
            <w:noWrap/>
            <w:tcMar>
              <w:top w:w="15" w:type="dxa"/>
              <w:left w:w="15" w:type="dxa"/>
              <w:bottom w:w="0" w:type="dxa"/>
              <w:right w:w="15" w:type="dxa"/>
            </w:tcMar>
            <w:vAlign w:val="center"/>
          </w:tcPr>
          <w:p w14:paraId="057E974D" w14:textId="77777777" w:rsidR="005B2F89" w:rsidRDefault="005B2F89" w:rsidP="00956B8C">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647F1620" w14:textId="77777777" w:rsidR="005B2F89" w:rsidRDefault="005B2F89" w:rsidP="00956B8C">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7A80A974" w14:textId="77777777" w:rsidR="005B2F89" w:rsidRDefault="005B2F89" w:rsidP="00956B8C">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34F1D38F" w14:textId="77777777" w:rsidR="005B2F89" w:rsidRDefault="005B2F89" w:rsidP="00956B8C">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3C4DD7B6" w14:textId="77777777" w:rsidR="005B2F89" w:rsidRDefault="005B2F89" w:rsidP="00956B8C">
            <w:pPr>
              <w:spacing w:after="0"/>
              <w:jc w:val="right"/>
              <w:rPr>
                <w:rFonts w:cs="Calibri"/>
                <w:color w:val="000000"/>
                <w:sz w:val="14"/>
                <w:szCs w:val="14"/>
              </w:rPr>
            </w:pPr>
          </w:p>
        </w:tc>
      </w:tr>
      <w:tr w:rsidR="00956B8C" w14:paraId="4E0CFB77"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31B7A45F" w14:textId="52F7B838" w:rsidR="00956B8C" w:rsidRDefault="00956B8C" w:rsidP="00956B8C">
            <w:pPr>
              <w:spacing w:after="0"/>
              <w:jc w:val="lef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6D298F99" w14:textId="77777777" w:rsidR="00956B8C" w:rsidRDefault="00956B8C" w:rsidP="00956B8C">
            <w:pPr>
              <w:spacing w:after="0"/>
              <w:rPr>
                <w:rFonts w:cs="Calibri"/>
                <w:color w:val="000000"/>
                <w:sz w:val="14"/>
                <w:szCs w:val="14"/>
              </w:rPr>
            </w:pPr>
            <w:r>
              <w:rPr>
                <w:rFonts w:cs="Calibri"/>
                <w:color w:val="000000"/>
                <w:sz w:val="14"/>
                <w:szCs w:val="14"/>
              </w:rPr>
              <w:t>1-More than high school</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6E76DE89" w14:textId="77777777" w:rsidR="00956B8C" w:rsidRDefault="00956B8C" w:rsidP="00956B8C">
            <w:pPr>
              <w:spacing w:after="0"/>
              <w:jc w:val="right"/>
              <w:rPr>
                <w:rFonts w:cs="Calibri"/>
                <w:color w:val="000000"/>
                <w:sz w:val="14"/>
                <w:szCs w:val="14"/>
              </w:rPr>
            </w:pPr>
            <w:r>
              <w:rPr>
                <w:rFonts w:cs="Calibri"/>
                <w:color w:val="000000"/>
                <w:sz w:val="14"/>
                <w:szCs w:val="14"/>
              </w:rPr>
              <w:t>11489 (15.9)</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614414A5" w14:textId="77777777" w:rsidR="00956B8C" w:rsidRDefault="00956B8C" w:rsidP="00956B8C">
            <w:pPr>
              <w:spacing w:after="0"/>
              <w:jc w:val="right"/>
              <w:rPr>
                <w:rFonts w:cs="Calibri"/>
                <w:color w:val="000000"/>
                <w:sz w:val="14"/>
                <w:szCs w:val="14"/>
              </w:rPr>
            </w:pPr>
            <w:r>
              <w:rPr>
                <w:rFonts w:cs="Calibri"/>
                <w:color w:val="000000"/>
                <w:sz w:val="14"/>
                <w:szCs w:val="14"/>
              </w:rPr>
              <w:t>2495 (13.3)</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0BD8E6EB" w14:textId="77777777" w:rsidR="00956B8C" w:rsidRDefault="00956B8C" w:rsidP="00956B8C">
            <w:pPr>
              <w:spacing w:after="0"/>
              <w:jc w:val="right"/>
              <w:rPr>
                <w:rFonts w:cs="Calibri"/>
                <w:color w:val="000000"/>
                <w:sz w:val="14"/>
                <w:szCs w:val="14"/>
              </w:rPr>
            </w:pPr>
            <w:r>
              <w:rPr>
                <w:rFonts w:cs="Calibri"/>
                <w:color w:val="000000"/>
                <w:sz w:val="14"/>
                <w:szCs w:val="14"/>
              </w:rPr>
              <w:t>8994 (16.7)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B1F8B35" w14:textId="77777777" w:rsidR="00956B8C" w:rsidRDefault="00956B8C" w:rsidP="00956B8C">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42C2ED2" w14:textId="77777777" w:rsidR="00956B8C" w:rsidRDefault="00956B8C" w:rsidP="00956B8C">
            <w:pPr>
              <w:spacing w:after="0"/>
              <w:jc w:val="right"/>
              <w:rPr>
                <w:rFonts w:cs="Calibri"/>
                <w:color w:val="000000"/>
                <w:sz w:val="14"/>
                <w:szCs w:val="14"/>
              </w:rPr>
            </w:pPr>
            <w:r>
              <w:rPr>
                <w:rFonts w:cs="Calibri"/>
                <w:color w:val="000000"/>
                <w:sz w:val="14"/>
                <w:szCs w:val="14"/>
              </w:rPr>
              <w:t>0.236</w:t>
            </w:r>
          </w:p>
        </w:tc>
      </w:tr>
      <w:tr w:rsidR="00956B8C" w14:paraId="403E0558"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6317E184" w14:textId="77777777" w:rsidR="00956B8C" w:rsidRDefault="00956B8C" w:rsidP="00956B8C">
            <w:pPr>
              <w:spacing w:after="0"/>
              <w:jc w:val="righ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26336444" w14:textId="77777777" w:rsidR="00956B8C" w:rsidRDefault="00956B8C" w:rsidP="00956B8C">
            <w:pPr>
              <w:spacing w:after="0"/>
              <w:rPr>
                <w:rFonts w:cs="Calibri"/>
                <w:color w:val="000000"/>
                <w:sz w:val="14"/>
                <w:szCs w:val="14"/>
              </w:rPr>
            </w:pPr>
            <w:r>
              <w:rPr>
                <w:rFonts w:cs="Calibri"/>
                <w:color w:val="000000"/>
                <w:sz w:val="14"/>
                <w:szCs w:val="14"/>
              </w:rPr>
              <w:t>2-Completed high school or less</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1C9A39FB" w14:textId="77777777" w:rsidR="00956B8C" w:rsidRDefault="00956B8C" w:rsidP="00956B8C">
            <w:pPr>
              <w:spacing w:after="0"/>
              <w:jc w:val="right"/>
              <w:rPr>
                <w:rFonts w:cs="Calibri"/>
                <w:color w:val="000000"/>
                <w:sz w:val="14"/>
                <w:szCs w:val="14"/>
              </w:rPr>
            </w:pPr>
            <w:r>
              <w:rPr>
                <w:rFonts w:cs="Calibri"/>
                <w:color w:val="000000"/>
                <w:sz w:val="14"/>
                <w:szCs w:val="14"/>
              </w:rPr>
              <w:t>39904 (55.1)</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63AF0B47" w14:textId="77777777" w:rsidR="00956B8C" w:rsidRDefault="00956B8C" w:rsidP="00956B8C">
            <w:pPr>
              <w:spacing w:after="0"/>
              <w:jc w:val="right"/>
              <w:rPr>
                <w:rFonts w:cs="Calibri"/>
                <w:color w:val="000000"/>
                <w:sz w:val="14"/>
                <w:szCs w:val="14"/>
              </w:rPr>
            </w:pPr>
            <w:r>
              <w:rPr>
                <w:rFonts w:cs="Calibri"/>
                <w:color w:val="000000"/>
                <w:sz w:val="14"/>
                <w:szCs w:val="14"/>
              </w:rPr>
              <w:t>9289 (49.7)</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D508C5E" w14:textId="77777777" w:rsidR="00956B8C" w:rsidRDefault="00956B8C" w:rsidP="00956B8C">
            <w:pPr>
              <w:spacing w:after="0"/>
              <w:jc w:val="right"/>
              <w:rPr>
                <w:rFonts w:cs="Calibri"/>
                <w:color w:val="000000"/>
                <w:sz w:val="14"/>
                <w:szCs w:val="14"/>
              </w:rPr>
            </w:pPr>
            <w:r>
              <w:rPr>
                <w:rFonts w:cs="Calibri"/>
                <w:color w:val="000000"/>
                <w:sz w:val="14"/>
                <w:szCs w:val="14"/>
              </w:rPr>
              <w:t>30615 (57.0)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625C95E" w14:textId="77777777" w:rsidR="00956B8C" w:rsidRDefault="00956B8C" w:rsidP="00956B8C">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2AADF1D" w14:textId="77777777" w:rsidR="00956B8C" w:rsidRDefault="00956B8C" w:rsidP="00956B8C">
            <w:pPr>
              <w:spacing w:after="0"/>
              <w:jc w:val="right"/>
              <w:rPr>
                <w:szCs w:val="20"/>
              </w:rPr>
            </w:pPr>
          </w:p>
        </w:tc>
      </w:tr>
      <w:tr w:rsidR="00956B8C" w14:paraId="069091CD"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265FE872" w14:textId="77777777" w:rsidR="00956B8C" w:rsidRDefault="00956B8C" w:rsidP="00956B8C">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48653155" w14:textId="77777777" w:rsidR="00956B8C" w:rsidRDefault="00956B8C" w:rsidP="00956B8C">
            <w:pPr>
              <w:spacing w:after="0"/>
              <w:rPr>
                <w:rFonts w:cs="Calibri"/>
                <w:color w:val="000000"/>
                <w:sz w:val="14"/>
                <w:szCs w:val="14"/>
              </w:rPr>
            </w:pPr>
            <w:r>
              <w:rPr>
                <w:rFonts w:cs="Calibri"/>
                <w:color w:val="000000"/>
                <w:sz w:val="14"/>
                <w:szCs w:val="14"/>
              </w:rPr>
              <w:t>3-Completed primary school or less</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6D227480" w14:textId="77777777" w:rsidR="00956B8C" w:rsidRDefault="00956B8C" w:rsidP="00956B8C">
            <w:pPr>
              <w:spacing w:after="0"/>
              <w:jc w:val="right"/>
              <w:rPr>
                <w:rFonts w:cs="Calibri"/>
                <w:color w:val="000000"/>
                <w:sz w:val="14"/>
                <w:szCs w:val="14"/>
              </w:rPr>
            </w:pPr>
            <w:r>
              <w:rPr>
                <w:rFonts w:cs="Calibri"/>
                <w:color w:val="000000"/>
                <w:sz w:val="14"/>
                <w:szCs w:val="14"/>
              </w:rPr>
              <w:t>20685 (28.6)</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5DDC3E8C" w14:textId="77777777" w:rsidR="00956B8C" w:rsidRDefault="00956B8C" w:rsidP="00956B8C">
            <w:pPr>
              <w:spacing w:after="0"/>
              <w:jc w:val="right"/>
              <w:rPr>
                <w:rFonts w:cs="Calibri"/>
                <w:color w:val="000000"/>
                <w:sz w:val="14"/>
                <w:szCs w:val="14"/>
              </w:rPr>
            </w:pPr>
            <w:r>
              <w:rPr>
                <w:rFonts w:cs="Calibri"/>
                <w:color w:val="000000"/>
                <w:sz w:val="14"/>
                <w:szCs w:val="14"/>
              </w:rPr>
              <w:t>6797 (36.3)</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65585800" w14:textId="77777777" w:rsidR="00956B8C" w:rsidRDefault="00956B8C" w:rsidP="00956B8C">
            <w:pPr>
              <w:spacing w:after="0"/>
              <w:jc w:val="right"/>
              <w:rPr>
                <w:rFonts w:cs="Calibri"/>
                <w:color w:val="000000"/>
                <w:sz w:val="14"/>
                <w:szCs w:val="14"/>
              </w:rPr>
            </w:pPr>
            <w:r>
              <w:rPr>
                <w:rFonts w:cs="Calibri"/>
                <w:color w:val="000000"/>
                <w:sz w:val="14"/>
                <w:szCs w:val="14"/>
              </w:rPr>
              <w:t>13888 (25.9)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34DB5C" w14:textId="77777777" w:rsidR="00956B8C" w:rsidRDefault="00956B8C" w:rsidP="00956B8C">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D0065A" w14:textId="77777777" w:rsidR="00956B8C" w:rsidRDefault="00956B8C" w:rsidP="00956B8C">
            <w:pPr>
              <w:spacing w:after="0"/>
              <w:jc w:val="right"/>
              <w:rPr>
                <w:szCs w:val="20"/>
              </w:rPr>
            </w:pPr>
          </w:p>
        </w:tc>
      </w:tr>
      <w:tr w:rsidR="00956B8C" w14:paraId="190AF5FC"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7336168C" w14:textId="77777777" w:rsidR="00956B8C" w:rsidRDefault="00956B8C" w:rsidP="00956B8C">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7D0BF816" w14:textId="77777777" w:rsidR="00956B8C" w:rsidRDefault="00956B8C" w:rsidP="00956B8C">
            <w:pPr>
              <w:spacing w:after="0"/>
              <w:rPr>
                <w:rFonts w:cs="Calibri"/>
                <w:color w:val="000000"/>
                <w:sz w:val="14"/>
                <w:szCs w:val="14"/>
              </w:rPr>
            </w:pPr>
            <w:r>
              <w:rPr>
                <w:rFonts w:cs="Calibri"/>
                <w:color w:val="000000"/>
                <w:sz w:val="14"/>
                <w:szCs w:val="14"/>
              </w:rPr>
              <w:t>[Missing]</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4F394E51" w14:textId="77777777" w:rsidR="00956B8C" w:rsidRDefault="00956B8C" w:rsidP="00956B8C">
            <w:pPr>
              <w:spacing w:after="0"/>
              <w:jc w:val="right"/>
              <w:rPr>
                <w:rFonts w:cs="Calibri"/>
                <w:color w:val="000000"/>
                <w:sz w:val="14"/>
                <w:szCs w:val="14"/>
              </w:rPr>
            </w:pPr>
            <w:r>
              <w:rPr>
                <w:rFonts w:cs="Calibri"/>
                <w:color w:val="000000"/>
                <w:sz w:val="14"/>
                <w:szCs w:val="14"/>
              </w:rPr>
              <w:t>326 (0.5)</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647E49AC" w14:textId="77777777" w:rsidR="00956B8C" w:rsidRDefault="00956B8C" w:rsidP="00956B8C">
            <w:pPr>
              <w:spacing w:after="0"/>
              <w:jc w:val="right"/>
              <w:rPr>
                <w:rFonts w:cs="Calibri"/>
                <w:color w:val="000000"/>
                <w:sz w:val="14"/>
                <w:szCs w:val="14"/>
              </w:rPr>
            </w:pPr>
            <w:r>
              <w:rPr>
                <w:rFonts w:cs="Calibri"/>
                <w:color w:val="000000"/>
                <w:sz w:val="14"/>
                <w:szCs w:val="14"/>
              </w:rPr>
              <w:t>126 (0.7)</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5BDD39ED" w14:textId="77777777" w:rsidR="00956B8C" w:rsidRDefault="00956B8C" w:rsidP="00956B8C">
            <w:pPr>
              <w:spacing w:after="0"/>
              <w:jc w:val="right"/>
              <w:rPr>
                <w:rFonts w:cs="Calibri"/>
                <w:color w:val="000000"/>
                <w:sz w:val="14"/>
                <w:szCs w:val="14"/>
              </w:rPr>
            </w:pPr>
            <w:r>
              <w:rPr>
                <w:rFonts w:cs="Calibri"/>
                <w:color w:val="000000"/>
                <w:sz w:val="14"/>
                <w:szCs w:val="14"/>
              </w:rPr>
              <w:t>200 (0.4)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1042F42" w14:textId="77777777" w:rsidR="00956B8C" w:rsidRDefault="00956B8C" w:rsidP="00956B8C">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95E1FA" w14:textId="77777777" w:rsidR="00956B8C" w:rsidRDefault="00956B8C" w:rsidP="00956B8C">
            <w:pPr>
              <w:spacing w:after="0"/>
              <w:jc w:val="right"/>
              <w:rPr>
                <w:szCs w:val="20"/>
              </w:rPr>
            </w:pPr>
          </w:p>
        </w:tc>
      </w:tr>
      <w:tr w:rsidR="005B2F89" w14:paraId="41C84DDC"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7A134BBF" w14:textId="566E0D96" w:rsidR="005B2F89" w:rsidRDefault="005B2F89" w:rsidP="005B2F89">
            <w:pPr>
              <w:spacing w:after="0"/>
              <w:jc w:val="left"/>
              <w:rPr>
                <w:szCs w:val="20"/>
              </w:rPr>
            </w:pPr>
            <w:r>
              <w:rPr>
                <w:rFonts w:cs="Calibri"/>
                <w:color w:val="000000"/>
                <w:sz w:val="14"/>
                <w:szCs w:val="14"/>
              </w:rPr>
              <w:t>Primary Substance (admission to treatment) (%)</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tcPr>
          <w:p w14:paraId="514DEAA7" w14:textId="77777777" w:rsidR="005B2F89" w:rsidRDefault="005B2F89" w:rsidP="005B2F89">
            <w:pPr>
              <w:spacing w:after="0"/>
              <w:rPr>
                <w:rFonts w:cs="Calibri"/>
                <w:color w:val="000000"/>
                <w:sz w:val="14"/>
                <w:szCs w:val="14"/>
              </w:rPr>
            </w:pPr>
          </w:p>
        </w:tc>
        <w:tc>
          <w:tcPr>
            <w:tcW w:w="1559" w:type="dxa"/>
            <w:tcBorders>
              <w:top w:val="nil"/>
              <w:left w:val="nil"/>
              <w:bottom w:val="nil"/>
              <w:right w:val="nil"/>
            </w:tcBorders>
            <w:shd w:val="clear" w:color="auto" w:fill="auto"/>
            <w:noWrap/>
            <w:tcMar>
              <w:top w:w="15" w:type="dxa"/>
              <w:left w:w="15" w:type="dxa"/>
              <w:bottom w:w="0" w:type="dxa"/>
              <w:right w:w="15" w:type="dxa"/>
            </w:tcMar>
            <w:vAlign w:val="center"/>
          </w:tcPr>
          <w:p w14:paraId="352FE3B5"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093F64D5"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600BFD31"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46FD3B62"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7BDBFEBB" w14:textId="77777777" w:rsidR="005B2F89" w:rsidRDefault="005B2F89" w:rsidP="005B2F89">
            <w:pPr>
              <w:spacing w:after="0"/>
              <w:jc w:val="right"/>
              <w:rPr>
                <w:szCs w:val="20"/>
              </w:rPr>
            </w:pPr>
          </w:p>
        </w:tc>
      </w:tr>
      <w:tr w:rsidR="005B2F89" w14:paraId="259D2B8B"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548B86EF" w14:textId="4B91DCCC" w:rsidR="005B2F89" w:rsidRDefault="005B2F89" w:rsidP="005B2F89">
            <w:pPr>
              <w:spacing w:after="0"/>
              <w:jc w:val="lef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07C4561F" w14:textId="77777777" w:rsidR="005B2F89" w:rsidRDefault="005B2F89" w:rsidP="005B2F89">
            <w:pPr>
              <w:spacing w:after="0"/>
              <w:rPr>
                <w:rFonts w:cs="Calibri"/>
                <w:color w:val="000000"/>
                <w:sz w:val="14"/>
                <w:szCs w:val="14"/>
              </w:rPr>
            </w:pPr>
            <w:r>
              <w:rPr>
                <w:rFonts w:cs="Calibri"/>
                <w:color w:val="000000"/>
                <w:sz w:val="14"/>
                <w:szCs w:val="14"/>
              </w:rPr>
              <w:t>Alcohol</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122887D4" w14:textId="77777777" w:rsidR="005B2F89" w:rsidRDefault="005B2F89" w:rsidP="005B2F89">
            <w:pPr>
              <w:spacing w:after="0"/>
              <w:jc w:val="right"/>
              <w:rPr>
                <w:rFonts w:cs="Calibri"/>
                <w:color w:val="000000"/>
                <w:sz w:val="14"/>
                <w:szCs w:val="14"/>
              </w:rPr>
            </w:pPr>
            <w:r>
              <w:rPr>
                <w:rFonts w:cs="Calibri"/>
                <w:color w:val="000000"/>
                <w:sz w:val="14"/>
                <w:szCs w:val="14"/>
              </w:rPr>
              <w:t>24244 (33.5)</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37EF9C12" w14:textId="77777777" w:rsidR="005B2F89" w:rsidRDefault="005B2F89" w:rsidP="005B2F89">
            <w:pPr>
              <w:spacing w:after="0"/>
              <w:jc w:val="right"/>
              <w:rPr>
                <w:rFonts w:cs="Calibri"/>
                <w:color w:val="000000"/>
                <w:sz w:val="14"/>
                <w:szCs w:val="14"/>
              </w:rPr>
            </w:pPr>
            <w:r>
              <w:rPr>
                <w:rFonts w:cs="Calibri"/>
                <w:color w:val="000000"/>
                <w:sz w:val="14"/>
                <w:szCs w:val="14"/>
              </w:rPr>
              <w:t>11695 (62.5)</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7E432006" w14:textId="77777777" w:rsidR="005B2F89" w:rsidRDefault="005B2F89" w:rsidP="005B2F89">
            <w:pPr>
              <w:spacing w:after="0"/>
              <w:jc w:val="right"/>
              <w:rPr>
                <w:rFonts w:cs="Calibri"/>
                <w:color w:val="000000"/>
                <w:sz w:val="14"/>
                <w:szCs w:val="14"/>
              </w:rPr>
            </w:pPr>
            <w:r>
              <w:rPr>
                <w:rFonts w:cs="Calibri"/>
                <w:color w:val="000000"/>
                <w:sz w:val="14"/>
                <w:szCs w:val="14"/>
              </w:rPr>
              <w:t>12549 (23.4)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0307CF0" w14:textId="77777777" w:rsidR="005B2F89" w:rsidRDefault="005B2F89" w:rsidP="005B2F89">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F35FFA6" w14:textId="77777777" w:rsidR="005B2F89" w:rsidRDefault="005B2F89" w:rsidP="005B2F89">
            <w:pPr>
              <w:spacing w:after="0"/>
              <w:jc w:val="right"/>
              <w:rPr>
                <w:rFonts w:cs="Calibri"/>
                <w:color w:val="000000"/>
                <w:sz w:val="14"/>
                <w:szCs w:val="14"/>
              </w:rPr>
            </w:pPr>
            <w:r>
              <w:rPr>
                <w:rFonts w:cs="Calibri"/>
                <w:color w:val="000000"/>
                <w:sz w:val="14"/>
                <w:szCs w:val="14"/>
              </w:rPr>
              <w:t>0.877</w:t>
            </w:r>
          </w:p>
        </w:tc>
      </w:tr>
      <w:tr w:rsidR="005B2F89" w14:paraId="3C88A2BC"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199C3BBB" w14:textId="77777777" w:rsidR="005B2F89" w:rsidRDefault="005B2F89" w:rsidP="005B2F89">
            <w:pPr>
              <w:spacing w:after="0"/>
              <w:jc w:val="righ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19AC2C4F" w14:textId="77777777" w:rsidR="005B2F89" w:rsidRDefault="005B2F89" w:rsidP="005B2F89">
            <w:pPr>
              <w:spacing w:after="0"/>
              <w:rPr>
                <w:rFonts w:cs="Calibri"/>
                <w:color w:val="000000"/>
                <w:sz w:val="14"/>
                <w:szCs w:val="14"/>
              </w:rPr>
            </w:pPr>
            <w:r>
              <w:rPr>
                <w:rFonts w:cs="Calibri"/>
                <w:color w:val="000000"/>
                <w:sz w:val="14"/>
                <w:szCs w:val="14"/>
              </w:rPr>
              <w:t>Cocaine hydrochloride</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7D2C8F17" w14:textId="77777777" w:rsidR="005B2F89" w:rsidRDefault="005B2F89" w:rsidP="005B2F89">
            <w:pPr>
              <w:spacing w:after="0"/>
              <w:jc w:val="right"/>
              <w:rPr>
                <w:rFonts w:cs="Calibri"/>
                <w:color w:val="000000"/>
                <w:sz w:val="14"/>
                <w:szCs w:val="14"/>
              </w:rPr>
            </w:pPr>
            <w:r>
              <w:rPr>
                <w:rFonts w:cs="Calibri"/>
                <w:color w:val="000000"/>
                <w:sz w:val="14"/>
                <w:szCs w:val="14"/>
              </w:rPr>
              <w:t>13505 (18.7)</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317A4EA2" w14:textId="77777777" w:rsidR="005B2F89" w:rsidRDefault="005B2F89" w:rsidP="005B2F89">
            <w:pPr>
              <w:spacing w:after="0"/>
              <w:jc w:val="right"/>
              <w:rPr>
                <w:rFonts w:cs="Calibri"/>
                <w:color w:val="000000"/>
                <w:sz w:val="14"/>
                <w:szCs w:val="14"/>
              </w:rPr>
            </w:pPr>
            <w:r>
              <w:rPr>
                <w:rFonts w:cs="Calibri"/>
                <w:color w:val="000000"/>
                <w:sz w:val="14"/>
                <w:szCs w:val="14"/>
              </w:rPr>
              <w:t>1906 (10.2)</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3C275845" w14:textId="77777777" w:rsidR="005B2F89" w:rsidRDefault="005B2F89" w:rsidP="005B2F89">
            <w:pPr>
              <w:spacing w:after="0"/>
              <w:jc w:val="right"/>
              <w:rPr>
                <w:rFonts w:cs="Calibri"/>
                <w:color w:val="000000"/>
                <w:sz w:val="14"/>
                <w:szCs w:val="14"/>
              </w:rPr>
            </w:pPr>
            <w:r>
              <w:rPr>
                <w:rFonts w:cs="Calibri"/>
                <w:color w:val="000000"/>
                <w:sz w:val="14"/>
                <w:szCs w:val="14"/>
              </w:rPr>
              <w:t>11599 (21.6)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722A7A"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2D47B3D" w14:textId="77777777" w:rsidR="005B2F89" w:rsidRDefault="005B2F89" w:rsidP="005B2F89">
            <w:pPr>
              <w:spacing w:after="0"/>
              <w:jc w:val="right"/>
              <w:rPr>
                <w:szCs w:val="20"/>
              </w:rPr>
            </w:pPr>
          </w:p>
        </w:tc>
      </w:tr>
      <w:tr w:rsidR="005B2F89" w14:paraId="6D40971F"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60D7DC63"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542EB6DA" w14:textId="77777777" w:rsidR="005B2F89" w:rsidRDefault="005B2F89" w:rsidP="005B2F89">
            <w:pPr>
              <w:spacing w:after="0"/>
              <w:rPr>
                <w:rFonts w:cs="Calibri"/>
                <w:color w:val="000000"/>
                <w:sz w:val="14"/>
                <w:szCs w:val="14"/>
              </w:rPr>
            </w:pPr>
            <w:r>
              <w:rPr>
                <w:rFonts w:cs="Calibri"/>
                <w:color w:val="000000"/>
                <w:sz w:val="14"/>
                <w:szCs w:val="14"/>
              </w:rPr>
              <w:t>Cocaine paste</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1F29B0D3" w14:textId="77777777" w:rsidR="005B2F89" w:rsidRDefault="005B2F89" w:rsidP="005B2F89">
            <w:pPr>
              <w:spacing w:after="0"/>
              <w:jc w:val="right"/>
              <w:rPr>
                <w:rFonts w:cs="Calibri"/>
                <w:color w:val="000000"/>
                <w:sz w:val="14"/>
                <w:szCs w:val="14"/>
              </w:rPr>
            </w:pPr>
            <w:r>
              <w:rPr>
                <w:rFonts w:cs="Calibri"/>
                <w:color w:val="000000"/>
                <w:sz w:val="14"/>
                <w:szCs w:val="14"/>
              </w:rPr>
              <w:t>28563 (39.4)</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1D714A26" w14:textId="77777777" w:rsidR="005B2F89" w:rsidRDefault="005B2F89" w:rsidP="005B2F89">
            <w:pPr>
              <w:spacing w:after="0"/>
              <w:jc w:val="right"/>
              <w:rPr>
                <w:rFonts w:cs="Calibri"/>
                <w:color w:val="000000"/>
                <w:sz w:val="14"/>
                <w:szCs w:val="14"/>
              </w:rPr>
            </w:pPr>
            <w:r>
              <w:rPr>
                <w:rFonts w:cs="Calibri"/>
                <w:color w:val="000000"/>
                <w:sz w:val="14"/>
                <w:szCs w:val="14"/>
              </w:rPr>
              <w:t>3922 (21.0)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1E364FD3" w14:textId="77777777" w:rsidR="005B2F89" w:rsidRDefault="005B2F89" w:rsidP="005B2F89">
            <w:pPr>
              <w:spacing w:after="0"/>
              <w:jc w:val="right"/>
              <w:rPr>
                <w:rFonts w:cs="Calibri"/>
                <w:color w:val="000000"/>
                <w:sz w:val="14"/>
                <w:szCs w:val="14"/>
              </w:rPr>
            </w:pPr>
            <w:r>
              <w:rPr>
                <w:rFonts w:cs="Calibri"/>
                <w:color w:val="000000"/>
                <w:sz w:val="14"/>
                <w:szCs w:val="14"/>
              </w:rPr>
              <w:t>24641 (45.9)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4A11816"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325D3F1" w14:textId="77777777" w:rsidR="005B2F89" w:rsidRDefault="005B2F89" w:rsidP="005B2F89">
            <w:pPr>
              <w:spacing w:after="0"/>
              <w:jc w:val="right"/>
              <w:rPr>
                <w:szCs w:val="20"/>
              </w:rPr>
            </w:pPr>
          </w:p>
        </w:tc>
      </w:tr>
      <w:tr w:rsidR="005B2F89" w14:paraId="1944BF49"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61F2608B"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2A6E9E12" w14:textId="77777777" w:rsidR="005B2F89" w:rsidRDefault="005B2F89" w:rsidP="005B2F89">
            <w:pPr>
              <w:spacing w:after="0"/>
              <w:rPr>
                <w:rFonts w:cs="Calibri"/>
                <w:color w:val="000000"/>
                <w:sz w:val="14"/>
                <w:szCs w:val="14"/>
              </w:rPr>
            </w:pPr>
            <w:r>
              <w:rPr>
                <w:rFonts w:cs="Calibri"/>
                <w:color w:val="000000"/>
                <w:sz w:val="14"/>
                <w:szCs w:val="14"/>
              </w:rPr>
              <w:t>Marijuana</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70B2EFC1" w14:textId="77777777" w:rsidR="005B2F89" w:rsidRDefault="005B2F89" w:rsidP="005B2F89">
            <w:pPr>
              <w:spacing w:after="0"/>
              <w:jc w:val="right"/>
              <w:rPr>
                <w:rFonts w:cs="Calibri"/>
                <w:color w:val="000000"/>
                <w:sz w:val="14"/>
                <w:szCs w:val="14"/>
              </w:rPr>
            </w:pPr>
            <w:r>
              <w:rPr>
                <w:rFonts w:cs="Calibri"/>
                <w:color w:val="000000"/>
                <w:sz w:val="14"/>
                <w:szCs w:val="14"/>
              </w:rPr>
              <w:t>4835 (6.7)</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1BA4A970" w14:textId="77777777" w:rsidR="005B2F89" w:rsidRDefault="005B2F89" w:rsidP="005B2F89">
            <w:pPr>
              <w:spacing w:after="0"/>
              <w:jc w:val="right"/>
              <w:rPr>
                <w:rFonts w:cs="Calibri"/>
                <w:color w:val="000000"/>
                <w:sz w:val="14"/>
                <w:szCs w:val="14"/>
              </w:rPr>
            </w:pPr>
            <w:r>
              <w:rPr>
                <w:rFonts w:cs="Calibri"/>
                <w:color w:val="000000"/>
                <w:sz w:val="14"/>
                <w:szCs w:val="14"/>
              </w:rPr>
              <w:t>784 (4.2)</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1704FDF0" w14:textId="77777777" w:rsidR="005B2F89" w:rsidRDefault="005B2F89" w:rsidP="005B2F89">
            <w:pPr>
              <w:spacing w:after="0"/>
              <w:jc w:val="right"/>
              <w:rPr>
                <w:rFonts w:cs="Calibri"/>
                <w:color w:val="000000"/>
                <w:sz w:val="14"/>
                <w:szCs w:val="14"/>
              </w:rPr>
            </w:pPr>
            <w:r>
              <w:rPr>
                <w:rFonts w:cs="Calibri"/>
                <w:color w:val="000000"/>
                <w:sz w:val="14"/>
                <w:szCs w:val="14"/>
              </w:rPr>
              <w:t>4051 (7.5)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58EA845"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CDA2EDE" w14:textId="77777777" w:rsidR="005B2F89" w:rsidRDefault="005B2F89" w:rsidP="005B2F89">
            <w:pPr>
              <w:spacing w:after="0"/>
              <w:jc w:val="right"/>
              <w:rPr>
                <w:szCs w:val="20"/>
              </w:rPr>
            </w:pPr>
          </w:p>
        </w:tc>
      </w:tr>
      <w:tr w:rsidR="005B2F89" w14:paraId="10C5FC79"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7D6B15AE"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102B9CF7" w14:textId="77777777" w:rsidR="005B2F89" w:rsidRDefault="005B2F89" w:rsidP="005B2F89">
            <w:pPr>
              <w:spacing w:after="0"/>
              <w:rPr>
                <w:rFonts w:cs="Calibri"/>
                <w:color w:val="000000"/>
                <w:sz w:val="14"/>
                <w:szCs w:val="14"/>
              </w:rPr>
            </w:pPr>
            <w:r>
              <w:rPr>
                <w:rFonts w:cs="Calibri"/>
                <w:color w:val="000000"/>
                <w:sz w:val="14"/>
                <w:szCs w:val="14"/>
              </w:rPr>
              <w:t>Other</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743160CE" w14:textId="77777777" w:rsidR="005B2F89" w:rsidRDefault="005B2F89" w:rsidP="005B2F89">
            <w:pPr>
              <w:spacing w:after="0"/>
              <w:jc w:val="right"/>
              <w:rPr>
                <w:rFonts w:cs="Calibri"/>
                <w:color w:val="000000"/>
                <w:sz w:val="14"/>
                <w:szCs w:val="14"/>
              </w:rPr>
            </w:pPr>
            <w:r>
              <w:rPr>
                <w:rFonts w:cs="Calibri"/>
                <w:color w:val="000000"/>
                <w:sz w:val="14"/>
                <w:szCs w:val="14"/>
              </w:rPr>
              <w:t>1256 (1.7)</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255BBE11" w14:textId="77777777" w:rsidR="005B2F89" w:rsidRDefault="005B2F89" w:rsidP="005B2F89">
            <w:pPr>
              <w:spacing w:after="0"/>
              <w:jc w:val="right"/>
              <w:rPr>
                <w:rFonts w:cs="Calibri"/>
                <w:color w:val="000000"/>
                <w:sz w:val="14"/>
                <w:szCs w:val="14"/>
              </w:rPr>
            </w:pPr>
            <w:r>
              <w:rPr>
                <w:rFonts w:cs="Calibri"/>
                <w:color w:val="000000"/>
                <w:sz w:val="14"/>
                <w:szCs w:val="14"/>
              </w:rPr>
              <w:t>399 (2.1)</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B975623" w14:textId="77777777" w:rsidR="005B2F89" w:rsidRDefault="005B2F89" w:rsidP="005B2F89">
            <w:pPr>
              <w:spacing w:after="0"/>
              <w:jc w:val="right"/>
              <w:rPr>
                <w:rFonts w:cs="Calibri"/>
                <w:color w:val="000000"/>
                <w:sz w:val="14"/>
                <w:szCs w:val="14"/>
              </w:rPr>
            </w:pPr>
            <w:r>
              <w:rPr>
                <w:rFonts w:cs="Calibri"/>
                <w:color w:val="000000"/>
                <w:sz w:val="14"/>
                <w:szCs w:val="14"/>
              </w:rPr>
              <w:t>857 (1.6)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7D04CE4"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D2287F0" w14:textId="77777777" w:rsidR="005B2F89" w:rsidRDefault="005B2F89" w:rsidP="005B2F89">
            <w:pPr>
              <w:spacing w:after="0"/>
              <w:jc w:val="right"/>
              <w:rPr>
                <w:szCs w:val="20"/>
              </w:rPr>
            </w:pPr>
          </w:p>
        </w:tc>
      </w:tr>
      <w:tr w:rsidR="005B2F89" w14:paraId="78B57B06"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16737238"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65F19406" w14:textId="77777777" w:rsidR="005B2F89" w:rsidRDefault="005B2F89" w:rsidP="005B2F89">
            <w:pPr>
              <w:spacing w:after="0"/>
              <w:rPr>
                <w:rFonts w:cs="Calibri"/>
                <w:color w:val="000000"/>
                <w:sz w:val="14"/>
                <w:szCs w:val="14"/>
              </w:rPr>
            </w:pPr>
            <w:r>
              <w:rPr>
                <w:rFonts w:cs="Calibri"/>
                <w:color w:val="000000"/>
                <w:sz w:val="14"/>
                <w:szCs w:val="14"/>
              </w:rPr>
              <w:t>[Missing]</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7FC8A788" w14:textId="77777777" w:rsidR="005B2F89" w:rsidRDefault="005B2F89" w:rsidP="005B2F89">
            <w:pPr>
              <w:spacing w:after="0"/>
              <w:jc w:val="right"/>
              <w:rPr>
                <w:rFonts w:cs="Calibri"/>
                <w:color w:val="000000"/>
                <w:sz w:val="14"/>
                <w:szCs w:val="14"/>
              </w:rPr>
            </w:pPr>
            <w:r>
              <w:rPr>
                <w:rFonts w:cs="Calibri"/>
                <w:color w:val="000000"/>
                <w:sz w:val="14"/>
                <w:szCs w:val="14"/>
              </w:rPr>
              <w:t>1 (0.0)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FD00830" w14:textId="77777777" w:rsidR="005B2F89" w:rsidRDefault="005B2F89" w:rsidP="005B2F89">
            <w:pPr>
              <w:spacing w:after="0"/>
              <w:jc w:val="right"/>
              <w:rPr>
                <w:rFonts w:cs="Calibri"/>
                <w:color w:val="000000"/>
                <w:sz w:val="14"/>
                <w:szCs w:val="14"/>
              </w:rPr>
            </w:pPr>
            <w:r>
              <w:rPr>
                <w:rFonts w:cs="Calibri"/>
                <w:color w:val="000000"/>
                <w:sz w:val="14"/>
                <w:szCs w:val="14"/>
              </w:rPr>
              <w:t>1 (0.0)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7AD6F5F8" w14:textId="77777777" w:rsidR="005B2F89" w:rsidRDefault="005B2F89" w:rsidP="005B2F89">
            <w:pPr>
              <w:spacing w:after="0"/>
              <w:jc w:val="right"/>
              <w:rPr>
                <w:rFonts w:cs="Calibri"/>
                <w:color w:val="000000"/>
                <w:sz w:val="14"/>
                <w:szCs w:val="14"/>
              </w:rPr>
            </w:pPr>
            <w:r>
              <w:rPr>
                <w:rFonts w:cs="Calibri"/>
                <w:color w:val="000000"/>
                <w:sz w:val="14"/>
                <w:szCs w:val="14"/>
              </w:rPr>
              <w:t>0 (0.0)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3A737D0"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114DED5" w14:textId="77777777" w:rsidR="005B2F89" w:rsidRDefault="005B2F89" w:rsidP="005B2F89">
            <w:pPr>
              <w:spacing w:after="0"/>
              <w:jc w:val="right"/>
              <w:rPr>
                <w:szCs w:val="20"/>
              </w:rPr>
            </w:pPr>
          </w:p>
        </w:tc>
      </w:tr>
      <w:tr w:rsidR="005B2F89" w14:paraId="49F89836"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4BCADA59" w14:textId="2E5B9D36" w:rsidR="005B2F89" w:rsidRDefault="005B2F89" w:rsidP="005B2F89">
            <w:pPr>
              <w:spacing w:after="0"/>
              <w:jc w:val="right"/>
              <w:rPr>
                <w:szCs w:val="20"/>
              </w:rPr>
            </w:pPr>
            <w:r>
              <w:rPr>
                <w:rFonts w:cs="Calibri"/>
                <w:color w:val="000000"/>
                <w:sz w:val="14"/>
                <w:szCs w:val="14"/>
              </w:rPr>
              <w:t>Frequency of Substance Use (Primary Substance) (%)</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tcPr>
          <w:p w14:paraId="40275F19" w14:textId="77777777" w:rsidR="005B2F89" w:rsidRDefault="005B2F89" w:rsidP="005B2F89">
            <w:pPr>
              <w:spacing w:after="0"/>
              <w:rPr>
                <w:rFonts w:cs="Calibri"/>
                <w:color w:val="000000"/>
                <w:sz w:val="14"/>
                <w:szCs w:val="14"/>
              </w:rPr>
            </w:pPr>
          </w:p>
        </w:tc>
        <w:tc>
          <w:tcPr>
            <w:tcW w:w="1559" w:type="dxa"/>
            <w:tcBorders>
              <w:top w:val="nil"/>
              <w:left w:val="nil"/>
              <w:bottom w:val="nil"/>
              <w:right w:val="nil"/>
            </w:tcBorders>
            <w:shd w:val="clear" w:color="auto" w:fill="auto"/>
            <w:noWrap/>
            <w:tcMar>
              <w:top w:w="15" w:type="dxa"/>
              <w:left w:w="15" w:type="dxa"/>
              <w:bottom w:w="0" w:type="dxa"/>
              <w:right w:w="15" w:type="dxa"/>
            </w:tcMar>
            <w:vAlign w:val="center"/>
          </w:tcPr>
          <w:p w14:paraId="417828F5"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39C827E7"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4EAFAE25"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44B8AA7E"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7B717092" w14:textId="77777777" w:rsidR="005B2F89" w:rsidRDefault="005B2F89" w:rsidP="005B2F89">
            <w:pPr>
              <w:spacing w:after="0"/>
              <w:jc w:val="right"/>
              <w:rPr>
                <w:szCs w:val="20"/>
              </w:rPr>
            </w:pPr>
          </w:p>
        </w:tc>
      </w:tr>
      <w:tr w:rsidR="005B2F89" w14:paraId="08B89A25" w14:textId="77777777" w:rsidTr="005B2F89">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653D99BA" w14:textId="2CFECB27" w:rsidR="005B2F89" w:rsidRDefault="005B2F89" w:rsidP="005B2F89">
            <w:pPr>
              <w:spacing w:after="0"/>
              <w:jc w:val="lef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073F5ADA" w14:textId="77777777" w:rsidR="005B2F89" w:rsidRDefault="005B2F89" w:rsidP="005B2F89">
            <w:pPr>
              <w:spacing w:after="0"/>
              <w:rPr>
                <w:rFonts w:cs="Calibri"/>
                <w:color w:val="000000"/>
                <w:sz w:val="14"/>
                <w:szCs w:val="14"/>
              </w:rPr>
            </w:pPr>
            <w:r>
              <w:rPr>
                <w:rFonts w:cs="Calibri"/>
                <w:color w:val="000000"/>
                <w:sz w:val="14"/>
                <w:szCs w:val="14"/>
              </w:rPr>
              <w:t>1. Less than 1 day a week</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248D0E5A" w14:textId="77777777" w:rsidR="005B2F89" w:rsidRDefault="005B2F89" w:rsidP="005B2F89">
            <w:pPr>
              <w:spacing w:after="0"/>
              <w:jc w:val="right"/>
              <w:rPr>
                <w:rFonts w:cs="Calibri"/>
                <w:color w:val="000000"/>
                <w:sz w:val="14"/>
                <w:szCs w:val="14"/>
              </w:rPr>
            </w:pPr>
            <w:r>
              <w:rPr>
                <w:rFonts w:cs="Calibri"/>
                <w:color w:val="000000"/>
                <w:sz w:val="14"/>
                <w:szCs w:val="14"/>
              </w:rPr>
              <w:t>3554 (4.9)</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526C4C2A" w14:textId="77777777" w:rsidR="005B2F89" w:rsidRDefault="005B2F89" w:rsidP="005B2F89">
            <w:pPr>
              <w:spacing w:after="0"/>
              <w:jc w:val="right"/>
              <w:rPr>
                <w:rFonts w:cs="Calibri"/>
                <w:color w:val="000000"/>
                <w:sz w:val="14"/>
                <w:szCs w:val="14"/>
              </w:rPr>
            </w:pPr>
            <w:r>
              <w:rPr>
                <w:rFonts w:cs="Calibri"/>
                <w:color w:val="000000"/>
                <w:sz w:val="14"/>
                <w:szCs w:val="14"/>
              </w:rPr>
              <w:t>1276 (6.8)</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1FB2CD50" w14:textId="77777777" w:rsidR="005B2F89" w:rsidRDefault="005B2F89" w:rsidP="005B2F89">
            <w:pPr>
              <w:spacing w:after="0"/>
              <w:jc w:val="right"/>
              <w:rPr>
                <w:rFonts w:cs="Calibri"/>
                <w:color w:val="000000"/>
                <w:sz w:val="14"/>
                <w:szCs w:val="14"/>
              </w:rPr>
            </w:pPr>
            <w:r>
              <w:rPr>
                <w:rFonts w:cs="Calibri"/>
                <w:color w:val="000000"/>
                <w:sz w:val="14"/>
                <w:szCs w:val="14"/>
              </w:rPr>
              <w:t>2278 (4.2)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97B38AD" w14:textId="77777777" w:rsidR="005B2F89" w:rsidRDefault="005B2F89" w:rsidP="005B2F89">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3A0AAE" w14:textId="77777777" w:rsidR="005B2F89" w:rsidRDefault="005B2F89" w:rsidP="005B2F89">
            <w:pPr>
              <w:spacing w:after="0"/>
              <w:jc w:val="right"/>
              <w:rPr>
                <w:rFonts w:cs="Calibri"/>
                <w:color w:val="000000"/>
                <w:sz w:val="14"/>
                <w:szCs w:val="14"/>
              </w:rPr>
            </w:pPr>
            <w:r>
              <w:rPr>
                <w:rFonts w:cs="Calibri"/>
                <w:color w:val="000000"/>
                <w:sz w:val="14"/>
                <w:szCs w:val="14"/>
              </w:rPr>
              <w:t>0.189</w:t>
            </w:r>
          </w:p>
        </w:tc>
      </w:tr>
      <w:tr w:rsidR="005B2F89" w14:paraId="405FA47E"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2CFE2455" w14:textId="77777777" w:rsidR="005B2F89" w:rsidRDefault="005B2F89" w:rsidP="005B2F89">
            <w:pPr>
              <w:spacing w:after="0"/>
              <w:jc w:val="righ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2CC48EC5" w14:textId="77777777" w:rsidR="005B2F89" w:rsidRDefault="005B2F89" w:rsidP="005B2F89">
            <w:pPr>
              <w:spacing w:after="0"/>
              <w:rPr>
                <w:rFonts w:cs="Calibri"/>
                <w:color w:val="000000"/>
                <w:sz w:val="14"/>
                <w:szCs w:val="14"/>
              </w:rPr>
            </w:pPr>
            <w:r>
              <w:rPr>
                <w:rFonts w:cs="Calibri"/>
                <w:color w:val="000000"/>
                <w:sz w:val="14"/>
                <w:szCs w:val="14"/>
              </w:rPr>
              <w:t>2. 1 day a week or more</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0BA5F6C2" w14:textId="77777777" w:rsidR="005B2F89" w:rsidRDefault="005B2F89" w:rsidP="005B2F89">
            <w:pPr>
              <w:spacing w:after="0"/>
              <w:jc w:val="right"/>
              <w:rPr>
                <w:rFonts w:cs="Calibri"/>
                <w:color w:val="000000"/>
                <w:sz w:val="14"/>
                <w:szCs w:val="14"/>
              </w:rPr>
            </w:pPr>
            <w:r>
              <w:rPr>
                <w:rFonts w:cs="Calibri"/>
                <w:color w:val="000000"/>
                <w:sz w:val="14"/>
                <w:szCs w:val="14"/>
              </w:rPr>
              <w:t>4852 (6.7)</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78F8261F" w14:textId="77777777" w:rsidR="005B2F89" w:rsidRDefault="005B2F89" w:rsidP="005B2F89">
            <w:pPr>
              <w:spacing w:after="0"/>
              <w:jc w:val="right"/>
              <w:rPr>
                <w:rFonts w:cs="Calibri"/>
                <w:color w:val="000000"/>
                <w:sz w:val="14"/>
                <w:szCs w:val="14"/>
              </w:rPr>
            </w:pPr>
            <w:r>
              <w:rPr>
                <w:rFonts w:cs="Calibri"/>
                <w:color w:val="000000"/>
                <w:sz w:val="14"/>
                <w:szCs w:val="14"/>
              </w:rPr>
              <w:t>1621 (8.7)</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62DB758F" w14:textId="77777777" w:rsidR="005B2F89" w:rsidRDefault="005B2F89" w:rsidP="005B2F89">
            <w:pPr>
              <w:spacing w:after="0"/>
              <w:jc w:val="right"/>
              <w:rPr>
                <w:rFonts w:cs="Calibri"/>
                <w:color w:val="000000"/>
                <w:sz w:val="14"/>
                <w:szCs w:val="14"/>
              </w:rPr>
            </w:pPr>
            <w:r>
              <w:rPr>
                <w:rFonts w:cs="Calibri"/>
                <w:color w:val="000000"/>
                <w:sz w:val="14"/>
                <w:szCs w:val="14"/>
              </w:rPr>
              <w:t>3231 (6.0)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839EA5C"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E0851F" w14:textId="77777777" w:rsidR="005B2F89" w:rsidRDefault="005B2F89" w:rsidP="005B2F89">
            <w:pPr>
              <w:spacing w:after="0"/>
              <w:jc w:val="right"/>
              <w:rPr>
                <w:szCs w:val="20"/>
              </w:rPr>
            </w:pPr>
          </w:p>
        </w:tc>
      </w:tr>
      <w:tr w:rsidR="005B2F89" w14:paraId="6D20FE12"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30365263"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2F037263" w14:textId="77777777" w:rsidR="005B2F89" w:rsidRDefault="005B2F89" w:rsidP="005B2F89">
            <w:pPr>
              <w:spacing w:after="0"/>
              <w:rPr>
                <w:rFonts w:cs="Calibri"/>
                <w:color w:val="000000"/>
                <w:sz w:val="14"/>
                <w:szCs w:val="14"/>
              </w:rPr>
            </w:pPr>
            <w:r>
              <w:rPr>
                <w:rFonts w:cs="Calibri"/>
                <w:color w:val="000000"/>
                <w:sz w:val="14"/>
                <w:szCs w:val="14"/>
              </w:rPr>
              <w:t>3. 2 to 3 days a week</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32481250" w14:textId="77777777" w:rsidR="005B2F89" w:rsidRDefault="005B2F89" w:rsidP="005B2F89">
            <w:pPr>
              <w:spacing w:after="0"/>
              <w:jc w:val="right"/>
              <w:rPr>
                <w:rFonts w:cs="Calibri"/>
                <w:color w:val="000000"/>
                <w:sz w:val="14"/>
                <w:szCs w:val="14"/>
              </w:rPr>
            </w:pPr>
            <w:r>
              <w:rPr>
                <w:rFonts w:cs="Calibri"/>
                <w:color w:val="000000"/>
                <w:sz w:val="14"/>
                <w:szCs w:val="14"/>
              </w:rPr>
              <w:t>20417 (28.2)</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11F35272" w14:textId="77777777" w:rsidR="005B2F89" w:rsidRDefault="005B2F89" w:rsidP="005B2F89">
            <w:pPr>
              <w:spacing w:after="0"/>
              <w:jc w:val="right"/>
              <w:rPr>
                <w:rFonts w:cs="Calibri"/>
                <w:color w:val="000000"/>
                <w:sz w:val="14"/>
                <w:szCs w:val="14"/>
              </w:rPr>
            </w:pPr>
            <w:r>
              <w:rPr>
                <w:rFonts w:cs="Calibri"/>
                <w:color w:val="000000"/>
                <w:sz w:val="14"/>
                <w:szCs w:val="14"/>
              </w:rPr>
              <w:t>5578 (29.8)</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3EAE888D" w14:textId="77777777" w:rsidR="005B2F89" w:rsidRDefault="005B2F89" w:rsidP="005B2F89">
            <w:pPr>
              <w:spacing w:after="0"/>
              <w:jc w:val="right"/>
              <w:rPr>
                <w:rFonts w:cs="Calibri"/>
                <w:color w:val="000000"/>
                <w:sz w:val="14"/>
                <w:szCs w:val="14"/>
              </w:rPr>
            </w:pPr>
            <w:r>
              <w:rPr>
                <w:rFonts w:cs="Calibri"/>
                <w:color w:val="000000"/>
                <w:sz w:val="14"/>
                <w:szCs w:val="14"/>
              </w:rPr>
              <w:t>14839 (27.6)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8B95859"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7F20FB" w14:textId="77777777" w:rsidR="005B2F89" w:rsidRDefault="005B2F89" w:rsidP="005B2F89">
            <w:pPr>
              <w:spacing w:after="0"/>
              <w:jc w:val="right"/>
              <w:rPr>
                <w:szCs w:val="20"/>
              </w:rPr>
            </w:pPr>
          </w:p>
        </w:tc>
      </w:tr>
      <w:tr w:rsidR="005B2F89" w14:paraId="009B24AE"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25BFDDEB"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4CB15112" w14:textId="77777777" w:rsidR="005B2F89" w:rsidRDefault="005B2F89" w:rsidP="005B2F89">
            <w:pPr>
              <w:spacing w:after="0"/>
              <w:rPr>
                <w:rFonts w:cs="Calibri"/>
                <w:color w:val="000000"/>
                <w:sz w:val="14"/>
                <w:szCs w:val="14"/>
              </w:rPr>
            </w:pPr>
            <w:r>
              <w:rPr>
                <w:rFonts w:cs="Calibri"/>
                <w:color w:val="000000"/>
                <w:sz w:val="14"/>
                <w:szCs w:val="14"/>
              </w:rPr>
              <w:t>4. 4 to 6 days a week</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497FEB11" w14:textId="77777777" w:rsidR="005B2F89" w:rsidRDefault="005B2F89" w:rsidP="005B2F89">
            <w:pPr>
              <w:spacing w:after="0"/>
              <w:jc w:val="right"/>
              <w:rPr>
                <w:rFonts w:cs="Calibri"/>
                <w:color w:val="000000"/>
                <w:sz w:val="14"/>
                <w:szCs w:val="14"/>
              </w:rPr>
            </w:pPr>
            <w:r>
              <w:rPr>
                <w:rFonts w:cs="Calibri"/>
                <w:color w:val="000000"/>
                <w:sz w:val="14"/>
                <w:szCs w:val="14"/>
              </w:rPr>
              <w:t>11855 (16.4)</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B69C89C" w14:textId="77777777" w:rsidR="005B2F89" w:rsidRDefault="005B2F89" w:rsidP="005B2F89">
            <w:pPr>
              <w:spacing w:after="0"/>
              <w:jc w:val="right"/>
              <w:rPr>
                <w:rFonts w:cs="Calibri"/>
                <w:color w:val="000000"/>
                <w:sz w:val="14"/>
                <w:szCs w:val="14"/>
              </w:rPr>
            </w:pPr>
            <w:r>
              <w:rPr>
                <w:rFonts w:cs="Calibri"/>
                <w:color w:val="000000"/>
                <w:sz w:val="14"/>
                <w:szCs w:val="14"/>
              </w:rPr>
              <w:t>2969 (15.9)</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3441F5EB" w14:textId="77777777" w:rsidR="005B2F89" w:rsidRDefault="005B2F89" w:rsidP="005B2F89">
            <w:pPr>
              <w:spacing w:after="0"/>
              <w:jc w:val="right"/>
              <w:rPr>
                <w:rFonts w:cs="Calibri"/>
                <w:color w:val="000000"/>
                <w:sz w:val="14"/>
                <w:szCs w:val="14"/>
              </w:rPr>
            </w:pPr>
            <w:r>
              <w:rPr>
                <w:rFonts w:cs="Calibri"/>
                <w:color w:val="000000"/>
                <w:sz w:val="14"/>
                <w:szCs w:val="14"/>
              </w:rPr>
              <w:t>8886 (16.5)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1840BC4"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1C43E6A" w14:textId="77777777" w:rsidR="005B2F89" w:rsidRDefault="005B2F89" w:rsidP="005B2F89">
            <w:pPr>
              <w:spacing w:after="0"/>
              <w:jc w:val="right"/>
              <w:rPr>
                <w:szCs w:val="20"/>
              </w:rPr>
            </w:pPr>
          </w:p>
        </w:tc>
      </w:tr>
      <w:tr w:rsidR="005B2F89" w14:paraId="3D061B25"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5ADAD537"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18328D0E" w14:textId="77777777" w:rsidR="005B2F89" w:rsidRDefault="005B2F89" w:rsidP="005B2F89">
            <w:pPr>
              <w:spacing w:after="0"/>
              <w:rPr>
                <w:rFonts w:cs="Calibri"/>
                <w:color w:val="000000"/>
                <w:sz w:val="14"/>
                <w:szCs w:val="14"/>
              </w:rPr>
            </w:pPr>
            <w:r>
              <w:rPr>
                <w:rFonts w:cs="Calibri"/>
                <w:color w:val="000000"/>
                <w:sz w:val="14"/>
                <w:szCs w:val="14"/>
              </w:rPr>
              <w:t>5. Daily</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665A0A81" w14:textId="77777777" w:rsidR="005B2F89" w:rsidRDefault="005B2F89" w:rsidP="005B2F89">
            <w:pPr>
              <w:spacing w:after="0"/>
              <w:jc w:val="right"/>
              <w:rPr>
                <w:rFonts w:cs="Calibri"/>
                <w:color w:val="000000"/>
                <w:sz w:val="14"/>
                <w:szCs w:val="14"/>
              </w:rPr>
            </w:pPr>
            <w:r>
              <w:rPr>
                <w:rFonts w:cs="Calibri"/>
                <w:color w:val="000000"/>
                <w:sz w:val="14"/>
                <w:szCs w:val="14"/>
              </w:rPr>
              <w:t>31363 (43.3)</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2751EE73" w14:textId="77777777" w:rsidR="005B2F89" w:rsidRDefault="005B2F89" w:rsidP="005B2F89">
            <w:pPr>
              <w:spacing w:after="0"/>
              <w:jc w:val="right"/>
              <w:rPr>
                <w:rFonts w:cs="Calibri"/>
                <w:color w:val="000000"/>
                <w:sz w:val="14"/>
                <w:szCs w:val="14"/>
              </w:rPr>
            </w:pPr>
            <w:r>
              <w:rPr>
                <w:rFonts w:cs="Calibri"/>
                <w:color w:val="000000"/>
                <w:sz w:val="14"/>
                <w:szCs w:val="14"/>
              </w:rPr>
              <w:t>7145 (38.2)</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0D3587B9" w14:textId="77777777" w:rsidR="005B2F89" w:rsidRDefault="005B2F89" w:rsidP="005B2F89">
            <w:pPr>
              <w:spacing w:after="0"/>
              <w:jc w:val="right"/>
              <w:rPr>
                <w:rFonts w:cs="Calibri"/>
                <w:color w:val="000000"/>
                <w:sz w:val="14"/>
                <w:szCs w:val="14"/>
              </w:rPr>
            </w:pPr>
            <w:r>
              <w:rPr>
                <w:rFonts w:cs="Calibri"/>
                <w:color w:val="000000"/>
                <w:sz w:val="14"/>
                <w:szCs w:val="14"/>
              </w:rPr>
              <w:t>24218 (45.1)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A484CB"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874F9E" w14:textId="77777777" w:rsidR="005B2F89" w:rsidRDefault="005B2F89" w:rsidP="005B2F89">
            <w:pPr>
              <w:spacing w:after="0"/>
              <w:jc w:val="right"/>
              <w:rPr>
                <w:szCs w:val="20"/>
              </w:rPr>
            </w:pPr>
          </w:p>
        </w:tc>
      </w:tr>
      <w:tr w:rsidR="005B2F89" w14:paraId="33B556B1"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2E4C1D81"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3914A725" w14:textId="77777777" w:rsidR="005B2F89" w:rsidRDefault="005B2F89" w:rsidP="005B2F89">
            <w:pPr>
              <w:spacing w:after="0"/>
              <w:rPr>
                <w:rFonts w:cs="Calibri"/>
                <w:color w:val="000000"/>
                <w:sz w:val="14"/>
                <w:szCs w:val="14"/>
              </w:rPr>
            </w:pPr>
            <w:r>
              <w:rPr>
                <w:rFonts w:cs="Calibri"/>
                <w:color w:val="000000"/>
                <w:sz w:val="14"/>
                <w:szCs w:val="14"/>
              </w:rPr>
              <w:t>[Missing]</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685D02A4" w14:textId="77777777" w:rsidR="005B2F89" w:rsidRDefault="005B2F89" w:rsidP="005B2F89">
            <w:pPr>
              <w:spacing w:after="0"/>
              <w:jc w:val="right"/>
              <w:rPr>
                <w:rFonts w:cs="Calibri"/>
                <w:color w:val="000000"/>
                <w:sz w:val="14"/>
                <w:szCs w:val="14"/>
              </w:rPr>
            </w:pPr>
            <w:r>
              <w:rPr>
                <w:rFonts w:cs="Calibri"/>
                <w:color w:val="000000"/>
                <w:sz w:val="14"/>
                <w:szCs w:val="14"/>
              </w:rPr>
              <w:t>363 (0.5)</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533B435D" w14:textId="77777777" w:rsidR="005B2F89" w:rsidRDefault="005B2F89" w:rsidP="005B2F89">
            <w:pPr>
              <w:spacing w:after="0"/>
              <w:jc w:val="right"/>
              <w:rPr>
                <w:rFonts w:cs="Calibri"/>
                <w:color w:val="000000"/>
                <w:sz w:val="14"/>
                <w:szCs w:val="14"/>
              </w:rPr>
            </w:pPr>
            <w:r>
              <w:rPr>
                <w:rFonts w:cs="Calibri"/>
                <w:color w:val="000000"/>
                <w:sz w:val="14"/>
                <w:szCs w:val="14"/>
              </w:rPr>
              <w:t>118 (0.6)</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2394354E" w14:textId="77777777" w:rsidR="005B2F89" w:rsidRDefault="005B2F89" w:rsidP="005B2F89">
            <w:pPr>
              <w:spacing w:after="0"/>
              <w:jc w:val="right"/>
              <w:rPr>
                <w:rFonts w:cs="Calibri"/>
                <w:color w:val="000000"/>
                <w:sz w:val="14"/>
                <w:szCs w:val="14"/>
              </w:rPr>
            </w:pPr>
            <w:r>
              <w:rPr>
                <w:rFonts w:cs="Calibri"/>
                <w:color w:val="000000"/>
                <w:sz w:val="14"/>
                <w:szCs w:val="14"/>
              </w:rPr>
              <w:t>245 (0.5)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7CDC81B"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C827452" w14:textId="77777777" w:rsidR="005B2F89" w:rsidRDefault="005B2F89" w:rsidP="005B2F89">
            <w:pPr>
              <w:spacing w:after="0"/>
              <w:jc w:val="right"/>
              <w:rPr>
                <w:szCs w:val="20"/>
              </w:rPr>
            </w:pPr>
          </w:p>
        </w:tc>
      </w:tr>
      <w:tr w:rsidR="005B2F89" w14:paraId="29EC5434"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091731D5" w14:textId="29B3F9D7" w:rsidR="005B2F89" w:rsidRDefault="005B2F89" w:rsidP="005B2F89">
            <w:pPr>
              <w:spacing w:after="0"/>
              <w:jc w:val="left"/>
              <w:rPr>
                <w:szCs w:val="20"/>
              </w:rPr>
            </w:pPr>
            <w:r>
              <w:rPr>
                <w:rFonts w:cs="Calibri"/>
                <w:color w:val="000000"/>
                <w:sz w:val="14"/>
                <w:szCs w:val="14"/>
              </w:rPr>
              <w:t>Corrected Occupational Status (%)</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tcPr>
          <w:p w14:paraId="59DF6D0D" w14:textId="77777777" w:rsidR="005B2F89" w:rsidRDefault="005B2F89" w:rsidP="005B2F89">
            <w:pPr>
              <w:spacing w:after="0"/>
              <w:rPr>
                <w:rFonts w:cs="Calibri"/>
                <w:color w:val="000000"/>
                <w:sz w:val="14"/>
                <w:szCs w:val="14"/>
              </w:rPr>
            </w:pPr>
          </w:p>
        </w:tc>
        <w:tc>
          <w:tcPr>
            <w:tcW w:w="1559" w:type="dxa"/>
            <w:tcBorders>
              <w:top w:val="nil"/>
              <w:left w:val="nil"/>
              <w:bottom w:val="nil"/>
              <w:right w:val="nil"/>
            </w:tcBorders>
            <w:shd w:val="clear" w:color="auto" w:fill="auto"/>
            <w:noWrap/>
            <w:tcMar>
              <w:top w:w="15" w:type="dxa"/>
              <w:left w:w="15" w:type="dxa"/>
              <w:bottom w:w="0" w:type="dxa"/>
              <w:right w:w="15" w:type="dxa"/>
            </w:tcMar>
            <w:vAlign w:val="center"/>
          </w:tcPr>
          <w:p w14:paraId="6B678029"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7CAC8912"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02137233"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3F10CF57"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02EF1B06" w14:textId="77777777" w:rsidR="005B2F89" w:rsidRDefault="005B2F89" w:rsidP="005B2F89">
            <w:pPr>
              <w:spacing w:after="0"/>
              <w:jc w:val="right"/>
              <w:rPr>
                <w:szCs w:val="20"/>
              </w:rPr>
            </w:pPr>
          </w:p>
        </w:tc>
      </w:tr>
      <w:tr w:rsidR="005B2F89" w14:paraId="7506ED68" w14:textId="77777777" w:rsidTr="005B2F89">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4ECB832A" w14:textId="183E84BA" w:rsidR="005B2F89" w:rsidRDefault="005B2F89" w:rsidP="005B2F89">
            <w:pPr>
              <w:spacing w:after="0"/>
              <w:jc w:val="lef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7073CB4E" w14:textId="77777777" w:rsidR="005B2F89" w:rsidRDefault="005B2F89" w:rsidP="005B2F89">
            <w:pPr>
              <w:spacing w:after="0"/>
              <w:rPr>
                <w:rFonts w:cs="Calibri"/>
                <w:color w:val="000000"/>
                <w:sz w:val="14"/>
                <w:szCs w:val="14"/>
              </w:rPr>
            </w:pPr>
            <w:r>
              <w:rPr>
                <w:rFonts w:cs="Calibri"/>
                <w:color w:val="000000"/>
                <w:sz w:val="14"/>
                <w:szCs w:val="14"/>
              </w:rPr>
              <w:t>Employed</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254B6281" w14:textId="77777777" w:rsidR="005B2F89" w:rsidRDefault="005B2F89" w:rsidP="005B2F89">
            <w:pPr>
              <w:spacing w:after="0"/>
              <w:jc w:val="right"/>
              <w:rPr>
                <w:rFonts w:cs="Calibri"/>
                <w:color w:val="000000"/>
                <w:sz w:val="14"/>
                <w:szCs w:val="14"/>
              </w:rPr>
            </w:pPr>
            <w:r>
              <w:rPr>
                <w:rFonts w:cs="Calibri"/>
                <w:color w:val="000000"/>
                <w:sz w:val="14"/>
                <w:szCs w:val="14"/>
              </w:rPr>
              <w:t>35924 (49.6)</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580EA962" w14:textId="77777777" w:rsidR="005B2F89" w:rsidRDefault="005B2F89" w:rsidP="005B2F89">
            <w:pPr>
              <w:spacing w:after="0"/>
              <w:jc w:val="right"/>
              <w:rPr>
                <w:rFonts w:cs="Calibri"/>
                <w:color w:val="000000"/>
                <w:sz w:val="14"/>
                <w:szCs w:val="14"/>
              </w:rPr>
            </w:pPr>
            <w:r>
              <w:rPr>
                <w:rFonts w:cs="Calibri"/>
                <w:color w:val="000000"/>
                <w:sz w:val="14"/>
                <w:szCs w:val="14"/>
              </w:rPr>
              <w:t>10709 (57.2)</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584E91F" w14:textId="77777777" w:rsidR="005B2F89" w:rsidRDefault="005B2F89" w:rsidP="005B2F89">
            <w:pPr>
              <w:spacing w:after="0"/>
              <w:jc w:val="right"/>
              <w:rPr>
                <w:rFonts w:cs="Calibri"/>
                <w:color w:val="000000"/>
                <w:sz w:val="14"/>
                <w:szCs w:val="14"/>
              </w:rPr>
            </w:pPr>
            <w:r>
              <w:rPr>
                <w:rFonts w:cs="Calibri"/>
                <w:color w:val="000000"/>
                <w:sz w:val="14"/>
                <w:szCs w:val="14"/>
              </w:rPr>
              <w:t>25215 (47.0)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6F01FE8" w14:textId="77777777" w:rsidR="005B2F89" w:rsidRDefault="005B2F89" w:rsidP="005B2F89">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504D25D" w14:textId="77777777" w:rsidR="005B2F89" w:rsidRDefault="005B2F89" w:rsidP="005B2F89">
            <w:pPr>
              <w:spacing w:after="0"/>
              <w:jc w:val="right"/>
              <w:rPr>
                <w:rFonts w:cs="Calibri"/>
                <w:color w:val="000000"/>
                <w:sz w:val="14"/>
                <w:szCs w:val="14"/>
              </w:rPr>
            </w:pPr>
            <w:r>
              <w:rPr>
                <w:rFonts w:cs="Calibri"/>
                <w:color w:val="000000"/>
                <w:sz w:val="14"/>
                <w:szCs w:val="14"/>
              </w:rPr>
              <w:t>0.275</w:t>
            </w:r>
          </w:p>
        </w:tc>
      </w:tr>
      <w:tr w:rsidR="005B2F89" w14:paraId="299B4F29"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25CEB4C1" w14:textId="77777777" w:rsidR="005B2F89" w:rsidRDefault="005B2F89" w:rsidP="005B2F89">
            <w:pPr>
              <w:spacing w:after="0"/>
              <w:jc w:val="righ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05F92144" w14:textId="77777777" w:rsidR="005B2F89" w:rsidRDefault="005B2F89" w:rsidP="005B2F89">
            <w:pPr>
              <w:spacing w:after="0"/>
              <w:rPr>
                <w:rFonts w:cs="Calibri"/>
                <w:color w:val="000000"/>
                <w:sz w:val="14"/>
                <w:szCs w:val="14"/>
              </w:rPr>
            </w:pPr>
            <w:r>
              <w:rPr>
                <w:rFonts w:cs="Calibri"/>
                <w:color w:val="000000"/>
                <w:sz w:val="14"/>
                <w:szCs w:val="14"/>
              </w:rPr>
              <w:t>Inactive</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417DD651" w14:textId="77777777" w:rsidR="005B2F89" w:rsidRDefault="005B2F89" w:rsidP="005B2F89">
            <w:pPr>
              <w:spacing w:after="0"/>
              <w:jc w:val="right"/>
              <w:rPr>
                <w:rFonts w:cs="Calibri"/>
                <w:color w:val="000000"/>
                <w:sz w:val="14"/>
                <w:szCs w:val="14"/>
              </w:rPr>
            </w:pPr>
            <w:r>
              <w:rPr>
                <w:rFonts w:cs="Calibri"/>
                <w:color w:val="000000"/>
                <w:sz w:val="14"/>
                <w:szCs w:val="14"/>
              </w:rPr>
              <w:t>11760 (16.2)</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1393A623" w14:textId="77777777" w:rsidR="005B2F89" w:rsidRDefault="005B2F89" w:rsidP="005B2F89">
            <w:pPr>
              <w:spacing w:after="0"/>
              <w:jc w:val="right"/>
              <w:rPr>
                <w:rFonts w:cs="Calibri"/>
                <w:color w:val="000000"/>
                <w:sz w:val="14"/>
                <w:szCs w:val="14"/>
              </w:rPr>
            </w:pPr>
            <w:r>
              <w:rPr>
                <w:rFonts w:cs="Calibri"/>
                <w:color w:val="000000"/>
                <w:sz w:val="14"/>
                <w:szCs w:val="14"/>
              </w:rPr>
              <w:t>3350 (17.9)</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225955D9" w14:textId="77777777" w:rsidR="005B2F89" w:rsidRDefault="005B2F89" w:rsidP="005B2F89">
            <w:pPr>
              <w:spacing w:after="0"/>
              <w:jc w:val="right"/>
              <w:rPr>
                <w:rFonts w:cs="Calibri"/>
                <w:color w:val="000000"/>
                <w:sz w:val="14"/>
                <w:szCs w:val="14"/>
              </w:rPr>
            </w:pPr>
            <w:r>
              <w:rPr>
                <w:rFonts w:cs="Calibri"/>
                <w:color w:val="000000"/>
                <w:sz w:val="14"/>
                <w:szCs w:val="14"/>
              </w:rPr>
              <w:t>8410 (15.7)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83F2419"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58AAC0" w14:textId="77777777" w:rsidR="005B2F89" w:rsidRDefault="005B2F89" w:rsidP="005B2F89">
            <w:pPr>
              <w:spacing w:after="0"/>
              <w:jc w:val="right"/>
              <w:rPr>
                <w:szCs w:val="20"/>
              </w:rPr>
            </w:pPr>
          </w:p>
        </w:tc>
      </w:tr>
      <w:tr w:rsidR="005B2F89" w14:paraId="74D8E85F"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46388F57"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02DFE655" w14:textId="77777777" w:rsidR="005B2F89" w:rsidRDefault="005B2F89" w:rsidP="005B2F89">
            <w:pPr>
              <w:spacing w:after="0"/>
              <w:rPr>
                <w:rFonts w:cs="Calibri"/>
                <w:color w:val="000000"/>
                <w:sz w:val="14"/>
                <w:szCs w:val="14"/>
              </w:rPr>
            </w:pPr>
            <w:r>
              <w:rPr>
                <w:rFonts w:cs="Calibri"/>
                <w:color w:val="000000"/>
                <w:sz w:val="14"/>
                <w:szCs w:val="14"/>
              </w:rPr>
              <w:t>Unemployed</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629409AB" w14:textId="77777777" w:rsidR="005B2F89" w:rsidRDefault="005B2F89" w:rsidP="005B2F89">
            <w:pPr>
              <w:spacing w:after="0"/>
              <w:jc w:val="right"/>
              <w:rPr>
                <w:rFonts w:cs="Calibri"/>
                <w:color w:val="000000"/>
                <w:sz w:val="14"/>
                <w:szCs w:val="14"/>
              </w:rPr>
            </w:pPr>
            <w:r>
              <w:rPr>
                <w:rFonts w:cs="Calibri"/>
                <w:color w:val="000000"/>
                <w:sz w:val="14"/>
                <w:szCs w:val="14"/>
              </w:rPr>
              <w:t>24719 (34.1)</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6443C734" w14:textId="77777777" w:rsidR="005B2F89" w:rsidRDefault="005B2F89" w:rsidP="005B2F89">
            <w:pPr>
              <w:spacing w:after="0"/>
              <w:jc w:val="right"/>
              <w:rPr>
                <w:rFonts w:cs="Calibri"/>
                <w:color w:val="000000"/>
                <w:sz w:val="14"/>
                <w:szCs w:val="14"/>
              </w:rPr>
            </w:pPr>
            <w:r>
              <w:rPr>
                <w:rFonts w:cs="Calibri"/>
                <w:color w:val="000000"/>
                <w:sz w:val="14"/>
                <w:szCs w:val="14"/>
              </w:rPr>
              <w:t>4647 (24.8)</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173DFDD2" w14:textId="77777777" w:rsidR="005B2F89" w:rsidRDefault="005B2F89" w:rsidP="005B2F89">
            <w:pPr>
              <w:spacing w:after="0"/>
              <w:jc w:val="right"/>
              <w:rPr>
                <w:rFonts w:cs="Calibri"/>
                <w:color w:val="000000"/>
                <w:sz w:val="14"/>
                <w:szCs w:val="14"/>
              </w:rPr>
            </w:pPr>
            <w:r>
              <w:rPr>
                <w:rFonts w:cs="Calibri"/>
                <w:color w:val="000000"/>
                <w:sz w:val="14"/>
                <w:szCs w:val="14"/>
              </w:rPr>
              <w:t>20072 (37.4)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03F124B"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EAD9924" w14:textId="77777777" w:rsidR="005B2F89" w:rsidRDefault="005B2F89" w:rsidP="005B2F89">
            <w:pPr>
              <w:spacing w:after="0"/>
              <w:jc w:val="right"/>
              <w:rPr>
                <w:szCs w:val="20"/>
              </w:rPr>
            </w:pPr>
          </w:p>
        </w:tc>
      </w:tr>
      <w:tr w:rsidR="005B2F89" w14:paraId="0250D0EC"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40576CBD"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74F35B9C" w14:textId="77777777" w:rsidR="005B2F89" w:rsidRDefault="005B2F89" w:rsidP="005B2F89">
            <w:pPr>
              <w:spacing w:after="0"/>
              <w:rPr>
                <w:rFonts w:cs="Calibri"/>
                <w:color w:val="000000"/>
                <w:sz w:val="14"/>
                <w:szCs w:val="14"/>
              </w:rPr>
            </w:pPr>
            <w:r>
              <w:rPr>
                <w:rFonts w:cs="Calibri"/>
                <w:color w:val="000000"/>
                <w:sz w:val="14"/>
                <w:szCs w:val="14"/>
              </w:rPr>
              <w:t>[Missing]</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370E5E6B" w14:textId="77777777" w:rsidR="005B2F89" w:rsidRDefault="005B2F89" w:rsidP="005B2F89">
            <w:pPr>
              <w:spacing w:after="0"/>
              <w:jc w:val="right"/>
              <w:rPr>
                <w:rFonts w:cs="Calibri"/>
                <w:color w:val="000000"/>
                <w:sz w:val="14"/>
                <w:szCs w:val="14"/>
              </w:rPr>
            </w:pPr>
            <w:r>
              <w:rPr>
                <w:rFonts w:cs="Calibri"/>
                <w:color w:val="000000"/>
                <w:sz w:val="14"/>
                <w:szCs w:val="14"/>
              </w:rPr>
              <w:t>1 (0.0)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3D48F455" w14:textId="77777777" w:rsidR="005B2F89" w:rsidRDefault="005B2F89" w:rsidP="005B2F89">
            <w:pPr>
              <w:spacing w:after="0"/>
              <w:jc w:val="right"/>
              <w:rPr>
                <w:rFonts w:cs="Calibri"/>
                <w:color w:val="000000"/>
                <w:sz w:val="14"/>
                <w:szCs w:val="14"/>
              </w:rPr>
            </w:pPr>
            <w:r>
              <w:rPr>
                <w:rFonts w:cs="Calibri"/>
                <w:color w:val="000000"/>
                <w:sz w:val="14"/>
                <w:szCs w:val="14"/>
              </w:rPr>
              <w:t>1 (0.0)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32D222F7" w14:textId="77777777" w:rsidR="005B2F89" w:rsidRDefault="005B2F89" w:rsidP="005B2F89">
            <w:pPr>
              <w:spacing w:after="0"/>
              <w:jc w:val="right"/>
              <w:rPr>
                <w:rFonts w:cs="Calibri"/>
                <w:color w:val="000000"/>
                <w:sz w:val="14"/>
                <w:szCs w:val="14"/>
              </w:rPr>
            </w:pPr>
            <w:r>
              <w:rPr>
                <w:rFonts w:cs="Calibri"/>
                <w:color w:val="000000"/>
                <w:sz w:val="14"/>
                <w:szCs w:val="14"/>
              </w:rPr>
              <w:t>0 (0.0)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943F83"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556000" w14:textId="77777777" w:rsidR="005B2F89" w:rsidRDefault="005B2F89" w:rsidP="005B2F89">
            <w:pPr>
              <w:spacing w:after="0"/>
              <w:jc w:val="right"/>
              <w:rPr>
                <w:szCs w:val="20"/>
              </w:rPr>
            </w:pPr>
          </w:p>
        </w:tc>
      </w:tr>
      <w:tr w:rsidR="005B2F89" w14:paraId="15E6F94A"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38B22C80" w14:textId="47F5AF86" w:rsidR="005B2F89" w:rsidRDefault="005B2F89" w:rsidP="005B2F89">
            <w:pPr>
              <w:spacing w:after="0"/>
              <w:jc w:val="left"/>
              <w:rPr>
                <w:rFonts w:cs="Calibri"/>
                <w:color w:val="000000"/>
                <w:sz w:val="14"/>
                <w:szCs w:val="14"/>
              </w:rPr>
            </w:pPr>
            <w:r>
              <w:rPr>
                <w:rFonts w:cs="Calibri"/>
                <w:color w:val="000000"/>
                <w:sz w:val="14"/>
                <w:szCs w:val="14"/>
              </w:rPr>
              <w:t>Number of Children (dichotomized) (%)</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26620E4E" w14:textId="6FF50286" w:rsidR="005B2F89" w:rsidRDefault="005B2F89" w:rsidP="005B2F89">
            <w:pPr>
              <w:spacing w:after="0"/>
              <w:rPr>
                <w:rFonts w:cs="Calibri"/>
                <w:color w:val="000000"/>
                <w:sz w:val="14"/>
                <w:szCs w:val="14"/>
              </w:rPr>
            </w:pPr>
            <w:r w:rsidRPr="009B4100">
              <w:rPr>
                <w:rFonts w:cs="Calibri"/>
                <w:color w:val="000000"/>
                <w:sz w:val="14"/>
                <w:szCs w:val="14"/>
              </w:rPr>
              <w:t>One or more</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1ACB9E14" w14:textId="77777777" w:rsidR="005B2F89" w:rsidRDefault="005B2F89" w:rsidP="005B2F89">
            <w:pPr>
              <w:spacing w:after="0"/>
              <w:jc w:val="right"/>
              <w:rPr>
                <w:rFonts w:cs="Calibri"/>
                <w:color w:val="000000"/>
                <w:sz w:val="14"/>
                <w:szCs w:val="14"/>
              </w:rPr>
            </w:pPr>
            <w:r>
              <w:rPr>
                <w:rFonts w:cs="Calibri"/>
                <w:color w:val="000000"/>
                <w:sz w:val="14"/>
                <w:szCs w:val="14"/>
              </w:rPr>
              <w:t>54984 (75.9)</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107C33A5" w14:textId="77777777" w:rsidR="005B2F89" w:rsidRDefault="005B2F89" w:rsidP="005B2F89">
            <w:pPr>
              <w:spacing w:after="0"/>
              <w:jc w:val="right"/>
              <w:rPr>
                <w:rFonts w:cs="Calibri"/>
                <w:color w:val="000000"/>
                <w:sz w:val="14"/>
                <w:szCs w:val="14"/>
              </w:rPr>
            </w:pPr>
            <w:r>
              <w:rPr>
                <w:rFonts w:cs="Calibri"/>
                <w:color w:val="000000"/>
                <w:sz w:val="14"/>
                <w:szCs w:val="14"/>
              </w:rPr>
              <w:t>15188 (81.2)</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07D5F445" w14:textId="77777777" w:rsidR="005B2F89" w:rsidRDefault="005B2F89" w:rsidP="005B2F89">
            <w:pPr>
              <w:spacing w:after="0"/>
              <w:jc w:val="right"/>
              <w:rPr>
                <w:rFonts w:cs="Calibri"/>
                <w:color w:val="000000"/>
                <w:sz w:val="14"/>
                <w:szCs w:val="14"/>
              </w:rPr>
            </w:pPr>
            <w:r>
              <w:rPr>
                <w:rFonts w:cs="Calibri"/>
                <w:color w:val="000000"/>
                <w:sz w:val="14"/>
                <w:szCs w:val="14"/>
              </w:rPr>
              <w:t>39796 (74.1)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608BECD" w14:textId="686D12BB" w:rsidR="005B2F89" w:rsidRDefault="005B2F89" w:rsidP="005B2F89">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8CA01C" w14:textId="3B746D5F" w:rsidR="005B2F89" w:rsidRDefault="005B2F89" w:rsidP="005B2F89">
            <w:pPr>
              <w:spacing w:after="0"/>
              <w:jc w:val="right"/>
              <w:rPr>
                <w:szCs w:val="20"/>
              </w:rPr>
            </w:pPr>
            <w:r>
              <w:rPr>
                <w:rFonts w:cs="Calibri"/>
                <w:color w:val="000000"/>
                <w:sz w:val="14"/>
                <w:szCs w:val="14"/>
              </w:rPr>
              <w:t>0.174</w:t>
            </w:r>
          </w:p>
        </w:tc>
      </w:tr>
      <w:tr w:rsidR="005B2F89" w14:paraId="04901C8E"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58F63850"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78DB4A3F" w14:textId="77777777" w:rsidR="005B2F89" w:rsidRDefault="005B2F89" w:rsidP="005B2F89">
            <w:pPr>
              <w:spacing w:after="0"/>
              <w:rPr>
                <w:rFonts w:cs="Calibri"/>
                <w:color w:val="000000"/>
                <w:sz w:val="14"/>
                <w:szCs w:val="14"/>
              </w:rPr>
            </w:pPr>
            <w:r>
              <w:rPr>
                <w:rFonts w:cs="Calibri"/>
                <w:color w:val="000000"/>
                <w:sz w:val="14"/>
                <w:szCs w:val="14"/>
              </w:rPr>
              <w:t>[Missing]</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0FBC5664" w14:textId="77777777" w:rsidR="005B2F89" w:rsidRDefault="005B2F89" w:rsidP="005B2F89">
            <w:pPr>
              <w:spacing w:after="0"/>
              <w:jc w:val="right"/>
              <w:rPr>
                <w:rFonts w:cs="Calibri"/>
                <w:color w:val="000000"/>
                <w:sz w:val="14"/>
                <w:szCs w:val="14"/>
              </w:rPr>
            </w:pPr>
            <w:r>
              <w:rPr>
                <w:rFonts w:cs="Calibri"/>
                <w:color w:val="000000"/>
                <w:sz w:val="14"/>
                <w:szCs w:val="14"/>
              </w:rPr>
              <w:t>618 (0.9)</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74AE569" w14:textId="77777777" w:rsidR="005B2F89" w:rsidRDefault="005B2F89" w:rsidP="005B2F89">
            <w:pPr>
              <w:spacing w:after="0"/>
              <w:jc w:val="right"/>
              <w:rPr>
                <w:rFonts w:cs="Calibri"/>
                <w:color w:val="000000"/>
                <w:sz w:val="14"/>
                <w:szCs w:val="14"/>
              </w:rPr>
            </w:pPr>
            <w:r>
              <w:rPr>
                <w:rFonts w:cs="Calibri"/>
                <w:color w:val="000000"/>
                <w:sz w:val="14"/>
                <w:szCs w:val="14"/>
              </w:rPr>
              <w:t>163 (0.9)</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1F4FD7FF" w14:textId="77777777" w:rsidR="005B2F89" w:rsidRDefault="005B2F89" w:rsidP="005B2F89">
            <w:pPr>
              <w:spacing w:after="0"/>
              <w:jc w:val="right"/>
              <w:rPr>
                <w:rFonts w:cs="Calibri"/>
                <w:color w:val="000000"/>
                <w:sz w:val="14"/>
                <w:szCs w:val="14"/>
              </w:rPr>
            </w:pPr>
            <w:r>
              <w:rPr>
                <w:rFonts w:cs="Calibri"/>
                <w:color w:val="000000"/>
                <w:sz w:val="14"/>
                <w:szCs w:val="14"/>
              </w:rPr>
              <w:t>455 (0.8)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51E05DC"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BD3B9E9" w14:textId="77777777" w:rsidR="005B2F89" w:rsidRDefault="005B2F89" w:rsidP="005B2F89">
            <w:pPr>
              <w:spacing w:after="0"/>
              <w:jc w:val="right"/>
              <w:rPr>
                <w:szCs w:val="20"/>
              </w:rPr>
            </w:pPr>
          </w:p>
        </w:tc>
      </w:tr>
      <w:tr w:rsidR="005B2F89" w14:paraId="52A8FDB4"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6184A64F" w14:textId="791DF294" w:rsidR="005B2F89" w:rsidRDefault="005B2F89" w:rsidP="005B2F89">
            <w:pPr>
              <w:spacing w:after="0"/>
              <w:jc w:val="left"/>
              <w:rPr>
                <w:szCs w:val="20"/>
              </w:rPr>
            </w:pPr>
            <w:r>
              <w:rPr>
                <w:rFonts w:cs="Calibri"/>
                <w:color w:val="000000"/>
                <w:sz w:val="14"/>
                <w:szCs w:val="14"/>
              </w:rPr>
              <w:t>Housing Situation (Tenure Status) (%)</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tcPr>
          <w:p w14:paraId="38ED12C5" w14:textId="77777777" w:rsidR="005B2F89" w:rsidRDefault="005B2F89" w:rsidP="005B2F89">
            <w:pPr>
              <w:spacing w:after="0"/>
              <w:rPr>
                <w:rFonts w:cs="Calibri"/>
                <w:color w:val="000000"/>
                <w:sz w:val="14"/>
                <w:szCs w:val="14"/>
              </w:rPr>
            </w:pPr>
          </w:p>
        </w:tc>
        <w:tc>
          <w:tcPr>
            <w:tcW w:w="1559" w:type="dxa"/>
            <w:tcBorders>
              <w:top w:val="nil"/>
              <w:left w:val="nil"/>
              <w:bottom w:val="nil"/>
              <w:right w:val="nil"/>
            </w:tcBorders>
            <w:shd w:val="clear" w:color="auto" w:fill="auto"/>
            <w:noWrap/>
            <w:tcMar>
              <w:top w:w="15" w:type="dxa"/>
              <w:left w:w="15" w:type="dxa"/>
              <w:bottom w:w="0" w:type="dxa"/>
              <w:right w:w="15" w:type="dxa"/>
            </w:tcMar>
            <w:vAlign w:val="center"/>
          </w:tcPr>
          <w:p w14:paraId="79F5E2E2"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690DF7B4"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57E49B1E"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781FA8DC"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719DED64" w14:textId="77777777" w:rsidR="005B2F89" w:rsidRDefault="005B2F89" w:rsidP="005B2F89">
            <w:pPr>
              <w:spacing w:after="0"/>
              <w:jc w:val="right"/>
              <w:rPr>
                <w:szCs w:val="20"/>
              </w:rPr>
            </w:pPr>
          </w:p>
        </w:tc>
      </w:tr>
      <w:tr w:rsidR="005B2F89" w14:paraId="4A5D7B9B" w14:textId="77777777" w:rsidTr="005B2F89">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27A41F45" w14:textId="4DBF15B2" w:rsidR="005B2F89" w:rsidRDefault="005B2F89" w:rsidP="005B2F89">
            <w:pPr>
              <w:spacing w:after="0"/>
              <w:jc w:val="lef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5E506FEF" w14:textId="77777777" w:rsidR="005B2F89" w:rsidRDefault="005B2F89" w:rsidP="005B2F89">
            <w:pPr>
              <w:spacing w:after="0"/>
              <w:rPr>
                <w:rFonts w:cs="Calibri"/>
                <w:color w:val="000000"/>
                <w:sz w:val="14"/>
                <w:szCs w:val="14"/>
              </w:rPr>
            </w:pPr>
            <w:r>
              <w:rPr>
                <w:rFonts w:cs="Calibri"/>
                <w:color w:val="000000"/>
                <w:sz w:val="14"/>
                <w:szCs w:val="14"/>
              </w:rPr>
              <w:t>Illegal Settlement</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4EE303CF" w14:textId="77777777" w:rsidR="005B2F89" w:rsidRDefault="005B2F89" w:rsidP="005B2F89">
            <w:pPr>
              <w:spacing w:after="0"/>
              <w:jc w:val="right"/>
              <w:rPr>
                <w:rFonts w:cs="Calibri"/>
                <w:color w:val="000000"/>
                <w:sz w:val="14"/>
                <w:szCs w:val="14"/>
              </w:rPr>
            </w:pPr>
            <w:r>
              <w:rPr>
                <w:rFonts w:cs="Calibri"/>
                <w:color w:val="000000"/>
                <w:sz w:val="14"/>
                <w:szCs w:val="14"/>
              </w:rPr>
              <w:t>763 (1.1)</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7615E9D2" w14:textId="77777777" w:rsidR="005B2F89" w:rsidRDefault="005B2F89" w:rsidP="005B2F89">
            <w:pPr>
              <w:spacing w:after="0"/>
              <w:jc w:val="right"/>
              <w:rPr>
                <w:rFonts w:cs="Calibri"/>
                <w:color w:val="000000"/>
                <w:sz w:val="14"/>
                <w:szCs w:val="14"/>
              </w:rPr>
            </w:pPr>
            <w:r>
              <w:rPr>
                <w:rFonts w:cs="Calibri"/>
                <w:color w:val="000000"/>
                <w:sz w:val="14"/>
                <w:szCs w:val="14"/>
              </w:rPr>
              <w:t>167 (0.9)</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1B82463" w14:textId="77777777" w:rsidR="005B2F89" w:rsidRDefault="005B2F89" w:rsidP="005B2F89">
            <w:pPr>
              <w:spacing w:after="0"/>
              <w:jc w:val="right"/>
              <w:rPr>
                <w:rFonts w:cs="Calibri"/>
                <w:color w:val="000000"/>
                <w:sz w:val="14"/>
                <w:szCs w:val="14"/>
              </w:rPr>
            </w:pPr>
            <w:r>
              <w:rPr>
                <w:rFonts w:cs="Calibri"/>
                <w:color w:val="000000"/>
                <w:sz w:val="14"/>
                <w:szCs w:val="14"/>
              </w:rPr>
              <w:t>596 (1.1)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058B09F" w14:textId="77777777" w:rsidR="005B2F89" w:rsidRDefault="005B2F89" w:rsidP="005B2F89">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57CA89D" w14:textId="77777777" w:rsidR="005B2F89" w:rsidRDefault="005B2F89" w:rsidP="005B2F89">
            <w:pPr>
              <w:spacing w:after="0"/>
              <w:jc w:val="right"/>
              <w:rPr>
                <w:rFonts w:cs="Calibri"/>
                <w:color w:val="000000"/>
                <w:sz w:val="14"/>
                <w:szCs w:val="14"/>
              </w:rPr>
            </w:pPr>
            <w:r>
              <w:rPr>
                <w:rFonts w:cs="Calibri"/>
                <w:color w:val="000000"/>
                <w:sz w:val="14"/>
                <w:szCs w:val="14"/>
              </w:rPr>
              <w:t>0.269</w:t>
            </w:r>
          </w:p>
        </w:tc>
      </w:tr>
      <w:tr w:rsidR="005B2F89" w14:paraId="121C7AD5"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7F5BCAC9" w14:textId="77777777" w:rsidR="005B2F89" w:rsidRDefault="005B2F89" w:rsidP="005B2F89">
            <w:pPr>
              <w:spacing w:after="0"/>
              <w:jc w:val="righ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7F7F8D48" w14:textId="77777777" w:rsidR="005B2F89" w:rsidRDefault="005B2F89" w:rsidP="005B2F89">
            <w:pPr>
              <w:spacing w:after="0"/>
              <w:rPr>
                <w:rFonts w:cs="Calibri"/>
                <w:color w:val="000000"/>
                <w:sz w:val="14"/>
                <w:szCs w:val="14"/>
              </w:rPr>
            </w:pPr>
            <w:r>
              <w:rPr>
                <w:rFonts w:cs="Calibri"/>
                <w:color w:val="000000"/>
                <w:sz w:val="14"/>
                <w:szCs w:val="14"/>
              </w:rPr>
              <w:t>Others</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5B5C048E" w14:textId="77777777" w:rsidR="005B2F89" w:rsidRDefault="005B2F89" w:rsidP="005B2F89">
            <w:pPr>
              <w:spacing w:after="0"/>
              <w:jc w:val="right"/>
              <w:rPr>
                <w:rFonts w:cs="Calibri"/>
                <w:color w:val="000000"/>
                <w:sz w:val="14"/>
                <w:szCs w:val="14"/>
              </w:rPr>
            </w:pPr>
            <w:r>
              <w:rPr>
                <w:rFonts w:cs="Calibri"/>
                <w:color w:val="000000"/>
                <w:sz w:val="14"/>
                <w:szCs w:val="14"/>
              </w:rPr>
              <w:t>2041 (2.8)</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7427B019" w14:textId="77777777" w:rsidR="005B2F89" w:rsidRDefault="005B2F89" w:rsidP="005B2F89">
            <w:pPr>
              <w:spacing w:after="0"/>
              <w:jc w:val="right"/>
              <w:rPr>
                <w:rFonts w:cs="Calibri"/>
                <w:color w:val="000000"/>
                <w:sz w:val="14"/>
                <w:szCs w:val="14"/>
              </w:rPr>
            </w:pPr>
            <w:r>
              <w:rPr>
                <w:rFonts w:cs="Calibri"/>
                <w:color w:val="000000"/>
                <w:sz w:val="14"/>
                <w:szCs w:val="14"/>
              </w:rPr>
              <w:t>522 (2.8)</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319B9A3B" w14:textId="77777777" w:rsidR="005B2F89" w:rsidRDefault="005B2F89" w:rsidP="005B2F89">
            <w:pPr>
              <w:spacing w:after="0"/>
              <w:jc w:val="right"/>
              <w:rPr>
                <w:rFonts w:cs="Calibri"/>
                <w:color w:val="000000"/>
                <w:sz w:val="14"/>
                <w:szCs w:val="14"/>
              </w:rPr>
            </w:pPr>
            <w:r>
              <w:rPr>
                <w:rFonts w:cs="Calibri"/>
                <w:color w:val="000000"/>
                <w:sz w:val="14"/>
                <w:szCs w:val="14"/>
              </w:rPr>
              <w:t>1519 (2.8)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7899AF"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AC96A7" w14:textId="77777777" w:rsidR="005B2F89" w:rsidRDefault="005B2F89" w:rsidP="005B2F89">
            <w:pPr>
              <w:spacing w:after="0"/>
              <w:jc w:val="right"/>
              <w:rPr>
                <w:szCs w:val="20"/>
              </w:rPr>
            </w:pPr>
          </w:p>
        </w:tc>
      </w:tr>
      <w:tr w:rsidR="005B2F89" w14:paraId="53FD33E9"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69A10203"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60D7159D" w14:textId="77777777" w:rsidR="005B2F89" w:rsidRDefault="005B2F89" w:rsidP="005B2F89">
            <w:pPr>
              <w:spacing w:after="0"/>
              <w:rPr>
                <w:rFonts w:cs="Calibri"/>
                <w:color w:val="000000"/>
                <w:sz w:val="14"/>
                <w:szCs w:val="14"/>
              </w:rPr>
            </w:pPr>
            <w:r>
              <w:rPr>
                <w:rFonts w:cs="Calibri"/>
                <w:color w:val="000000"/>
                <w:sz w:val="14"/>
                <w:szCs w:val="14"/>
              </w:rPr>
              <w:t>Owner/Transferred dwellings/Pays Dividends</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366510C9" w14:textId="77777777" w:rsidR="005B2F89" w:rsidRDefault="005B2F89" w:rsidP="005B2F89">
            <w:pPr>
              <w:spacing w:after="0"/>
              <w:jc w:val="right"/>
              <w:rPr>
                <w:rFonts w:cs="Calibri"/>
                <w:color w:val="000000"/>
                <w:sz w:val="14"/>
                <w:szCs w:val="14"/>
              </w:rPr>
            </w:pPr>
            <w:r>
              <w:rPr>
                <w:rFonts w:cs="Calibri"/>
                <w:color w:val="000000"/>
                <w:sz w:val="14"/>
                <w:szCs w:val="14"/>
              </w:rPr>
              <w:t>25339 (35.0)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5E41C64F" w14:textId="77777777" w:rsidR="005B2F89" w:rsidRDefault="005B2F89" w:rsidP="005B2F89">
            <w:pPr>
              <w:spacing w:after="0"/>
              <w:jc w:val="right"/>
              <w:rPr>
                <w:rFonts w:cs="Calibri"/>
                <w:color w:val="000000"/>
                <w:sz w:val="14"/>
                <w:szCs w:val="14"/>
              </w:rPr>
            </w:pPr>
            <w:r>
              <w:rPr>
                <w:rFonts w:cs="Calibri"/>
                <w:color w:val="000000"/>
                <w:sz w:val="14"/>
                <w:szCs w:val="14"/>
              </w:rPr>
              <w:t>8171 (43.7)</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1C61B5FE" w14:textId="77777777" w:rsidR="005B2F89" w:rsidRDefault="005B2F89" w:rsidP="005B2F89">
            <w:pPr>
              <w:spacing w:after="0"/>
              <w:jc w:val="right"/>
              <w:rPr>
                <w:rFonts w:cs="Calibri"/>
                <w:color w:val="000000"/>
                <w:sz w:val="14"/>
                <w:szCs w:val="14"/>
              </w:rPr>
            </w:pPr>
            <w:r>
              <w:rPr>
                <w:rFonts w:cs="Calibri"/>
                <w:color w:val="000000"/>
                <w:sz w:val="14"/>
                <w:szCs w:val="14"/>
              </w:rPr>
              <w:t>17168 (32.0)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8F9D53"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F936100" w14:textId="77777777" w:rsidR="005B2F89" w:rsidRDefault="005B2F89" w:rsidP="005B2F89">
            <w:pPr>
              <w:spacing w:after="0"/>
              <w:jc w:val="right"/>
              <w:rPr>
                <w:szCs w:val="20"/>
              </w:rPr>
            </w:pPr>
          </w:p>
        </w:tc>
      </w:tr>
      <w:tr w:rsidR="005B2F89" w14:paraId="3757274F"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33BD55AD"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018C9422" w14:textId="77777777" w:rsidR="005B2F89" w:rsidRDefault="005B2F89" w:rsidP="005B2F89">
            <w:pPr>
              <w:spacing w:after="0"/>
              <w:rPr>
                <w:rFonts w:cs="Calibri"/>
                <w:color w:val="000000"/>
                <w:sz w:val="14"/>
                <w:szCs w:val="14"/>
              </w:rPr>
            </w:pPr>
            <w:r>
              <w:rPr>
                <w:rFonts w:cs="Calibri"/>
                <w:color w:val="000000"/>
                <w:sz w:val="14"/>
                <w:szCs w:val="14"/>
              </w:rPr>
              <w:t>Renting</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091B9E5E" w14:textId="77777777" w:rsidR="005B2F89" w:rsidRDefault="005B2F89" w:rsidP="005B2F89">
            <w:pPr>
              <w:spacing w:after="0"/>
              <w:jc w:val="right"/>
              <w:rPr>
                <w:rFonts w:cs="Calibri"/>
                <w:color w:val="000000"/>
                <w:sz w:val="14"/>
                <w:szCs w:val="14"/>
              </w:rPr>
            </w:pPr>
            <w:r>
              <w:rPr>
                <w:rFonts w:cs="Calibri"/>
                <w:color w:val="000000"/>
                <w:sz w:val="14"/>
                <w:szCs w:val="14"/>
              </w:rPr>
              <w:t>12354 (17.1)</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0397309A" w14:textId="77777777" w:rsidR="005B2F89" w:rsidRDefault="005B2F89" w:rsidP="005B2F89">
            <w:pPr>
              <w:spacing w:after="0"/>
              <w:jc w:val="right"/>
              <w:rPr>
                <w:rFonts w:cs="Calibri"/>
                <w:color w:val="000000"/>
                <w:sz w:val="14"/>
                <w:szCs w:val="14"/>
              </w:rPr>
            </w:pPr>
            <w:r>
              <w:rPr>
                <w:rFonts w:cs="Calibri"/>
                <w:color w:val="000000"/>
                <w:sz w:val="14"/>
                <w:szCs w:val="14"/>
              </w:rPr>
              <w:t>3145 (16.8)</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5A30489E" w14:textId="77777777" w:rsidR="005B2F89" w:rsidRDefault="005B2F89" w:rsidP="005B2F89">
            <w:pPr>
              <w:spacing w:after="0"/>
              <w:jc w:val="right"/>
              <w:rPr>
                <w:rFonts w:cs="Calibri"/>
                <w:color w:val="000000"/>
                <w:sz w:val="14"/>
                <w:szCs w:val="14"/>
              </w:rPr>
            </w:pPr>
            <w:r>
              <w:rPr>
                <w:rFonts w:cs="Calibri"/>
                <w:color w:val="000000"/>
                <w:sz w:val="14"/>
                <w:szCs w:val="14"/>
              </w:rPr>
              <w:t>9209 (17.1)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5EAE3B"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4EBA8B" w14:textId="77777777" w:rsidR="005B2F89" w:rsidRDefault="005B2F89" w:rsidP="005B2F89">
            <w:pPr>
              <w:spacing w:after="0"/>
              <w:jc w:val="right"/>
              <w:rPr>
                <w:szCs w:val="20"/>
              </w:rPr>
            </w:pPr>
          </w:p>
        </w:tc>
      </w:tr>
      <w:tr w:rsidR="005B2F89" w14:paraId="4D692849"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258BE01C"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022166EB" w14:textId="77777777" w:rsidR="005B2F89" w:rsidRDefault="005B2F89" w:rsidP="005B2F89">
            <w:pPr>
              <w:spacing w:after="0"/>
              <w:rPr>
                <w:rFonts w:cs="Calibri"/>
                <w:color w:val="000000"/>
                <w:sz w:val="14"/>
                <w:szCs w:val="14"/>
              </w:rPr>
            </w:pPr>
            <w:r>
              <w:rPr>
                <w:rFonts w:cs="Calibri"/>
                <w:color w:val="000000"/>
                <w:sz w:val="14"/>
                <w:szCs w:val="14"/>
              </w:rPr>
              <w:t>Stays temporarily with a relative</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5676098E" w14:textId="77777777" w:rsidR="005B2F89" w:rsidRDefault="005B2F89" w:rsidP="005B2F89">
            <w:pPr>
              <w:spacing w:after="0"/>
              <w:jc w:val="right"/>
              <w:rPr>
                <w:rFonts w:cs="Calibri"/>
                <w:color w:val="000000"/>
                <w:sz w:val="14"/>
                <w:szCs w:val="14"/>
              </w:rPr>
            </w:pPr>
            <w:r>
              <w:rPr>
                <w:rFonts w:cs="Calibri"/>
                <w:color w:val="000000"/>
                <w:sz w:val="14"/>
                <w:szCs w:val="14"/>
              </w:rPr>
              <w:t>27759 (38.3)</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095971AC" w14:textId="77777777" w:rsidR="005B2F89" w:rsidRDefault="005B2F89" w:rsidP="005B2F89">
            <w:pPr>
              <w:spacing w:after="0"/>
              <w:jc w:val="right"/>
              <w:rPr>
                <w:rFonts w:cs="Calibri"/>
                <w:color w:val="000000"/>
                <w:sz w:val="14"/>
                <w:szCs w:val="14"/>
              </w:rPr>
            </w:pPr>
            <w:r>
              <w:rPr>
                <w:rFonts w:cs="Calibri"/>
                <w:color w:val="000000"/>
                <w:sz w:val="14"/>
                <w:szCs w:val="14"/>
              </w:rPr>
              <w:t>5637 (30.1)</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76A78E0" w14:textId="77777777" w:rsidR="005B2F89" w:rsidRDefault="005B2F89" w:rsidP="005B2F89">
            <w:pPr>
              <w:spacing w:after="0"/>
              <w:jc w:val="right"/>
              <w:rPr>
                <w:rFonts w:cs="Calibri"/>
                <w:color w:val="000000"/>
                <w:sz w:val="14"/>
                <w:szCs w:val="14"/>
              </w:rPr>
            </w:pPr>
            <w:r>
              <w:rPr>
                <w:rFonts w:cs="Calibri"/>
                <w:color w:val="000000"/>
                <w:sz w:val="14"/>
                <w:szCs w:val="14"/>
              </w:rPr>
              <w:t>22122 (41.2)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AABF55A"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1F05E95" w14:textId="77777777" w:rsidR="005B2F89" w:rsidRDefault="005B2F89" w:rsidP="005B2F89">
            <w:pPr>
              <w:spacing w:after="0"/>
              <w:jc w:val="right"/>
              <w:rPr>
                <w:szCs w:val="20"/>
              </w:rPr>
            </w:pPr>
          </w:p>
        </w:tc>
      </w:tr>
      <w:tr w:rsidR="005B2F89" w14:paraId="39CA7F42"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563B4E29"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3C326C56" w14:textId="77777777" w:rsidR="005B2F89" w:rsidRDefault="005B2F89" w:rsidP="005B2F89">
            <w:pPr>
              <w:spacing w:after="0"/>
              <w:rPr>
                <w:rFonts w:cs="Calibri"/>
                <w:color w:val="000000"/>
                <w:sz w:val="14"/>
                <w:szCs w:val="14"/>
              </w:rPr>
            </w:pPr>
            <w:r>
              <w:rPr>
                <w:rFonts w:cs="Calibri"/>
                <w:color w:val="000000"/>
                <w:sz w:val="14"/>
                <w:szCs w:val="14"/>
              </w:rPr>
              <w:t>[Missing]</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7572F93A" w14:textId="77777777" w:rsidR="005B2F89" w:rsidRDefault="005B2F89" w:rsidP="005B2F89">
            <w:pPr>
              <w:spacing w:after="0"/>
              <w:jc w:val="right"/>
              <w:rPr>
                <w:rFonts w:cs="Calibri"/>
                <w:color w:val="000000"/>
                <w:sz w:val="14"/>
                <w:szCs w:val="14"/>
              </w:rPr>
            </w:pPr>
            <w:r>
              <w:rPr>
                <w:rFonts w:cs="Calibri"/>
                <w:color w:val="000000"/>
                <w:sz w:val="14"/>
                <w:szCs w:val="14"/>
              </w:rPr>
              <w:t>4148 (5.7)</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56D02C0B" w14:textId="77777777" w:rsidR="005B2F89" w:rsidRDefault="005B2F89" w:rsidP="005B2F89">
            <w:pPr>
              <w:spacing w:after="0"/>
              <w:jc w:val="right"/>
              <w:rPr>
                <w:rFonts w:cs="Calibri"/>
                <w:color w:val="000000"/>
                <w:sz w:val="14"/>
                <w:szCs w:val="14"/>
              </w:rPr>
            </w:pPr>
            <w:r>
              <w:rPr>
                <w:rFonts w:cs="Calibri"/>
                <w:color w:val="000000"/>
                <w:sz w:val="14"/>
                <w:szCs w:val="14"/>
              </w:rPr>
              <w:t>1065 (5.7)</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0B367326" w14:textId="77777777" w:rsidR="005B2F89" w:rsidRDefault="005B2F89" w:rsidP="005B2F89">
            <w:pPr>
              <w:spacing w:after="0"/>
              <w:jc w:val="right"/>
              <w:rPr>
                <w:rFonts w:cs="Calibri"/>
                <w:color w:val="000000"/>
                <w:sz w:val="14"/>
                <w:szCs w:val="14"/>
              </w:rPr>
            </w:pPr>
            <w:r>
              <w:rPr>
                <w:rFonts w:cs="Calibri"/>
                <w:color w:val="000000"/>
                <w:sz w:val="14"/>
                <w:szCs w:val="14"/>
              </w:rPr>
              <w:t>3083 (5.7)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EC216A"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CACA94" w14:textId="77777777" w:rsidR="005B2F89" w:rsidRDefault="005B2F89" w:rsidP="005B2F89">
            <w:pPr>
              <w:spacing w:after="0"/>
              <w:jc w:val="right"/>
              <w:rPr>
                <w:szCs w:val="20"/>
              </w:rPr>
            </w:pPr>
          </w:p>
        </w:tc>
      </w:tr>
      <w:tr w:rsidR="005B2F89" w14:paraId="7F294954"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727C10EE" w14:textId="1C78F1C6" w:rsidR="005B2F89" w:rsidRDefault="005B2F89" w:rsidP="005B2F89">
            <w:pPr>
              <w:spacing w:after="0"/>
              <w:jc w:val="left"/>
              <w:rPr>
                <w:szCs w:val="20"/>
              </w:rPr>
            </w:pPr>
            <w:r>
              <w:rPr>
                <w:rFonts w:cs="Calibri"/>
                <w:color w:val="000000"/>
                <w:sz w:val="14"/>
                <w:szCs w:val="14"/>
              </w:rPr>
              <w:t>Macro Administrative Zone in Chile (%)</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tcPr>
          <w:p w14:paraId="1CA26CE1" w14:textId="77777777" w:rsidR="005B2F89" w:rsidRDefault="005B2F89" w:rsidP="005B2F89">
            <w:pPr>
              <w:spacing w:after="0"/>
              <w:rPr>
                <w:rFonts w:cs="Calibri"/>
                <w:color w:val="000000"/>
                <w:sz w:val="14"/>
                <w:szCs w:val="14"/>
              </w:rPr>
            </w:pPr>
          </w:p>
        </w:tc>
        <w:tc>
          <w:tcPr>
            <w:tcW w:w="1559" w:type="dxa"/>
            <w:tcBorders>
              <w:top w:val="nil"/>
              <w:left w:val="nil"/>
              <w:bottom w:val="nil"/>
              <w:right w:val="nil"/>
            </w:tcBorders>
            <w:shd w:val="clear" w:color="auto" w:fill="auto"/>
            <w:noWrap/>
            <w:tcMar>
              <w:top w:w="15" w:type="dxa"/>
              <w:left w:w="15" w:type="dxa"/>
              <w:bottom w:w="0" w:type="dxa"/>
              <w:right w:w="15" w:type="dxa"/>
            </w:tcMar>
            <w:vAlign w:val="center"/>
          </w:tcPr>
          <w:p w14:paraId="1E37B54E"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5A332256"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76B93580"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3A465DCC"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38891CF9" w14:textId="77777777" w:rsidR="005B2F89" w:rsidRDefault="005B2F89" w:rsidP="005B2F89">
            <w:pPr>
              <w:spacing w:after="0"/>
              <w:jc w:val="right"/>
              <w:rPr>
                <w:szCs w:val="20"/>
              </w:rPr>
            </w:pPr>
          </w:p>
        </w:tc>
      </w:tr>
      <w:tr w:rsidR="005B2F89" w14:paraId="12D539D9"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2880EB9B" w14:textId="662ACFA0" w:rsidR="005B2F89" w:rsidRDefault="005B2F89" w:rsidP="005B2F89">
            <w:pPr>
              <w:spacing w:after="0"/>
              <w:jc w:val="lef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74DB70F9" w14:textId="77777777" w:rsidR="005B2F89" w:rsidRDefault="005B2F89" w:rsidP="005B2F89">
            <w:pPr>
              <w:spacing w:after="0"/>
              <w:rPr>
                <w:rFonts w:cs="Calibri"/>
                <w:color w:val="000000"/>
                <w:sz w:val="14"/>
                <w:szCs w:val="14"/>
              </w:rPr>
            </w:pPr>
            <w:proofErr w:type="spellStart"/>
            <w:r>
              <w:rPr>
                <w:rFonts w:cs="Calibri"/>
                <w:color w:val="000000"/>
                <w:sz w:val="14"/>
                <w:szCs w:val="14"/>
              </w:rPr>
              <w:t>Center</w:t>
            </w:r>
            <w:proofErr w:type="spellEnd"/>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2189EE3B" w14:textId="77777777" w:rsidR="005B2F89" w:rsidRDefault="005B2F89" w:rsidP="005B2F89">
            <w:pPr>
              <w:spacing w:after="0"/>
              <w:jc w:val="right"/>
              <w:rPr>
                <w:rFonts w:cs="Calibri"/>
                <w:color w:val="000000"/>
                <w:sz w:val="14"/>
                <w:szCs w:val="14"/>
              </w:rPr>
            </w:pPr>
            <w:r>
              <w:rPr>
                <w:rFonts w:cs="Calibri"/>
                <w:color w:val="000000"/>
                <w:sz w:val="14"/>
                <w:szCs w:val="14"/>
              </w:rPr>
              <w:t>54864 (75.8)</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38504F5" w14:textId="77777777" w:rsidR="005B2F89" w:rsidRDefault="005B2F89" w:rsidP="005B2F89">
            <w:pPr>
              <w:spacing w:after="0"/>
              <w:jc w:val="right"/>
              <w:rPr>
                <w:rFonts w:cs="Calibri"/>
                <w:color w:val="000000"/>
                <w:sz w:val="14"/>
                <w:szCs w:val="14"/>
              </w:rPr>
            </w:pPr>
            <w:r>
              <w:rPr>
                <w:rFonts w:cs="Calibri"/>
                <w:color w:val="000000"/>
                <w:sz w:val="14"/>
                <w:szCs w:val="14"/>
              </w:rPr>
              <w:t>13988 (74.8)</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611BF555" w14:textId="77777777" w:rsidR="005B2F89" w:rsidRDefault="005B2F89" w:rsidP="005B2F89">
            <w:pPr>
              <w:spacing w:after="0"/>
              <w:jc w:val="right"/>
              <w:rPr>
                <w:rFonts w:cs="Calibri"/>
                <w:color w:val="000000"/>
                <w:sz w:val="14"/>
                <w:szCs w:val="14"/>
              </w:rPr>
            </w:pPr>
            <w:r>
              <w:rPr>
                <w:rFonts w:cs="Calibri"/>
                <w:color w:val="000000"/>
                <w:sz w:val="14"/>
                <w:szCs w:val="14"/>
              </w:rPr>
              <w:t>40876 (76.1)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9F9EEA" w14:textId="77777777" w:rsidR="005B2F89" w:rsidRDefault="005B2F89" w:rsidP="005B2F89">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EA03319" w14:textId="77777777" w:rsidR="005B2F89" w:rsidRDefault="005B2F89" w:rsidP="005B2F89">
            <w:pPr>
              <w:spacing w:after="0"/>
              <w:jc w:val="right"/>
              <w:rPr>
                <w:rFonts w:cs="Calibri"/>
                <w:color w:val="000000"/>
                <w:sz w:val="14"/>
                <w:szCs w:val="14"/>
              </w:rPr>
            </w:pPr>
            <w:r>
              <w:rPr>
                <w:rFonts w:cs="Calibri"/>
                <w:color w:val="000000"/>
                <w:sz w:val="14"/>
                <w:szCs w:val="14"/>
              </w:rPr>
              <w:t>0.292</w:t>
            </w:r>
          </w:p>
        </w:tc>
      </w:tr>
      <w:tr w:rsidR="005B2F89" w14:paraId="089A6265"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191905BD" w14:textId="77777777" w:rsidR="005B2F89" w:rsidRDefault="005B2F89" w:rsidP="005B2F89">
            <w:pPr>
              <w:spacing w:after="0"/>
              <w:jc w:val="righ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6FFDD735" w14:textId="77777777" w:rsidR="005B2F89" w:rsidRDefault="005B2F89" w:rsidP="005B2F89">
            <w:pPr>
              <w:spacing w:after="0"/>
              <w:rPr>
                <w:rFonts w:cs="Calibri"/>
                <w:color w:val="000000"/>
                <w:sz w:val="14"/>
                <w:szCs w:val="14"/>
              </w:rPr>
            </w:pPr>
            <w:r>
              <w:rPr>
                <w:rFonts w:cs="Calibri"/>
                <w:color w:val="000000"/>
                <w:sz w:val="14"/>
                <w:szCs w:val="14"/>
              </w:rPr>
              <w:t>North</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78360B41" w14:textId="77777777" w:rsidR="005B2F89" w:rsidRDefault="005B2F89" w:rsidP="005B2F89">
            <w:pPr>
              <w:spacing w:after="0"/>
              <w:jc w:val="right"/>
              <w:rPr>
                <w:rFonts w:cs="Calibri"/>
                <w:color w:val="000000"/>
                <w:sz w:val="14"/>
                <w:szCs w:val="14"/>
              </w:rPr>
            </w:pPr>
            <w:r>
              <w:rPr>
                <w:rFonts w:cs="Calibri"/>
                <w:color w:val="000000"/>
                <w:sz w:val="14"/>
                <w:szCs w:val="14"/>
              </w:rPr>
              <w:t>10690 (14.8)</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C5AB852" w14:textId="77777777" w:rsidR="005B2F89" w:rsidRDefault="005B2F89" w:rsidP="005B2F89">
            <w:pPr>
              <w:spacing w:after="0"/>
              <w:jc w:val="right"/>
              <w:rPr>
                <w:rFonts w:cs="Calibri"/>
                <w:color w:val="000000"/>
                <w:sz w:val="14"/>
                <w:szCs w:val="14"/>
              </w:rPr>
            </w:pPr>
            <w:r>
              <w:rPr>
                <w:rFonts w:cs="Calibri"/>
                <w:color w:val="000000"/>
                <w:sz w:val="14"/>
                <w:szCs w:val="14"/>
              </w:rPr>
              <w:t>1882 (10.1)</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F5DF76E" w14:textId="77777777" w:rsidR="005B2F89" w:rsidRDefault="005B2F89" w:rsidP="005B2F89">
            <w:pPr>
              <w:spacing w:after="0"/>
              <w:jc w:val="right"/>
              <w:rPr>
                <w:rFonts w:cs="Calibri"/>
                <w:color w:val="000000"/>
                <w:sz w:val="14"/>
                <w:szCs w:val="14"/>
              </w:rPr>
            </w:pPr>
            <w:r>
              <w:rPr>
                <w:rFonts w:cs="Calibri"/>
                <w:color w:val="000000"/>
                <w:sz w:val="14"/>
                <w:szCs w:val="14"/>
              </w:rPr>
              <w:t>8808 (16.4)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EA2867"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1CD168" w14:textId="77777777" w:rsidR="005B2F89" w:rsidRDefault="005B2F89" w:rsidP="005B2F89">
            <w:pPr>
              <w:spacing w:after="0"/>
              <w:jc w:val="right"/>
              <w:rPr>
                <w:szCs w:val="20"/>
              </w:rPr>
            </w:pPr>
          </w:p>
        </w:tc>
      </w:tr>
      <w:tr w:rsidR="005B2F89" w14:paraId="641E2238"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25BD677A"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6E37824B" w14:textId="77777777" w:rsidR="005B2F89" w:rsidRDefault="005B2F89" w:rsidP="005B2F89">
            <w:pPr>
              <w:spacing w:after="0"/>
              <w:rPr>
                <w:rFonts w:cs="Calibri"/>
                <w:color w:val="000000"/>
                <w:sz w:val="14"/>
                <w:szCs w:val="14"/>
              </w:rPr>
            </w:pPr>
            <w:r>
              <w:rPr>
                <w:rFonts w:cs="Calibri"/>
                <w:color w:val="000000"/>
                <w:sz w:val="14"/>
                <w:szCs w:val="14"/>
              </w:rPr>
              <w:t>South</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628E6251" w14:textId="77777777" w:rsidR="005B2F89" w:rsidRDefault="005B2F89" w:rsidP="005B2F89">
            <w:pPr>
              <w:spacing w:after="0"/>
              <w:jc w:val="right"/>
              <w:rPr>
                <w:rFonts w:cs="Calibri"/>
                <w:color w:val="000000"/>
                <w:sz w:val="14"/>
                <w:szCs w:val="14"/>
              </w:rPr>
            </w:pPr>
            <w:r>
              <w:rPr>
                <w:rFonts w:cs="Calibri"/>
                <w:color w:val="000000"/>
                <w:sz w:val="14"/>
                <w:szCs w:val="14"/>
              </w:rPr>
              <w:t>6833 (9.4)</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0B5EACFF" w14:textId="77777777" w:rsidR="005B2F89" w:rsidRDefault="005B2F89" w:rsidP="005B2F89">
            <w:pPr>
              <w:spacing w:after="0"/>
              <w:jc w:val="right"/>
              <w:rPr>
                <w:rFonts w:cs="Calibri"/>
                <w:color w:val="000000"/>
                <w:sz w:val="14"/>
                <w:szCs w:val="14"/>
              </w:rPr>
            </w:pPr>
            <w:r>
              <w:rPr>
                <w:rFonts w:cs="Calibri"/>
                <w:color w:val="000000"/>
                <w:sz w:val="14"/>
                <w:szCs w:val="14"/>
              </w:rPr>
              <w:t>2835 (15.2)</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A1F77DF" w14:textId="77777777" w:rsidR="005B2F89" w:rsidRDefault="005B2F89" w:rsidP="005B2F89">
            <w:pPr>
              <w:spacing w:after="0"/>
              <w:jc w:val="right"/>
              <w:rPr>
                <w:rFonts w:cs="Calibri"/>
                <w:color w:val="000000"/>
                <w:sz w:val="14"/>
                <w:szCs w:val="14"/>
              </w:rPr>
            </w:pPr>
            <w:r>
              <w:rPr>
                <w:rFonts w:cs="Calibri"/>
                <w:color w:val="000000"/>
                <w:sz w:val="14"/>
                <w:szCs w:val="14"/>
              </w:rPr>
              <w:t>3998 (7.4)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46798F"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EB22ABC" w14:textId="77777777" w:rsidR="005B2F89" w:rsidRDefault="005B2F89" w:rsidP="005B2F89">
            <w:pPr>
              <w:spacing w:after="0"/>
              <w:jc w:val="right"/>
              <w:rPr>
                <w:szCs w:val="20"/>
              </w:rPr>
            </w:pPr>
          </w:p>
        </w:tc>
      </w:tr>
      <w:tr w:rsidR="005B2F89" w14:paraId="63E6B7A4"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7313B9D3"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56CCBAAD" w14:textId="77777777" w:rsidR="005B2F89" w:rsidRDefault="005B2F89" w:rsidP="005B2F89">
            <w:pPr>
              <w:spacing w:after="0"/>
              <w:rPr>
                <w:rFonts w:cs="Calibri"/>
                <w:color w:val="000000"/>
                <w:sz w:val="14"/>
                <w:szCs w:val="14"/>
              </w:rPr>
            </w:pPr>
            <w:r>
              <w:rPr>
                <w:rFonts w:cs="Calibri"/>
                <w:color w:val="000000"/>
                <w:sz w:val="14"/>
                <w:szCs w:val="14"/>
              </w:rPr>
              <w:t>[Missing]</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072275C3" w14:textId="77777777" w:rsidR="005B2F89" w:rsidRDefault="005B2F89" w:rsidP="005B2F89">
            <w:pPr>
              <w:spacing w:after="0"/>
              <w:jc w:val="right"/>
              <w:rPr>
                <w:rFonts w:cs="Calibri"/>
                <w:color w:val="000000"/>
                <w:sz w:val="14"/>
                <w:szCs w:val="14"/>
              </w:rPr>
            </w:pPr>
            <w:r>
              <w:rPr>
                <w:rFonts w:cs="Calibri"/>
                <w:color w:val="000000"/>
                <w:sz w:val="14"/>
                <w:szCs w:val="14"/>
              </w:rPr>
              <w:t>17 (0.0)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500C776E" w14:textId="77777777" w:rsidR="005B2F89" w:rsidRDefault="005B2F89" w:rsidP="005B2F89">
            <w:pPr>
              <w:spacing w:after="0"/>
              <w:jc w:val="right"/>
              <w:rPr>
                <w:rFonts w:cs="Calibri"/>
                <w:color w:val="000000"/>
                <w:sz w:val="14"/>
                <w:szCs w:val="14"/>
              </w:rPr>
            </w:pPr>
            <w:r>
              <w:rPr>
                <w:rFonts w:cs="Calibri"/>
                <w:color w:val="000000"/>
                <w:sz w:val="14"/>
                <w:szCs w:val="14"/>
              </w:rPr>
              <w:t>2 (0.0)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094E9CA4" w14:textId="77777777" w:rsidR="005B2F89" w:rsidRDefault="005B2F89" w:rsidP="005B2F89">
            <w:pPr>
              <w:spacing w:after="0"/>
              <w:jc w:val="right"/>
              <w:rPr>
                <w:rFonts w:cs="Calibri"/>
                <w:color w:val="000000"/>
                <w:sz w:val="14"/>
                <w:szCs w:val="14"/>
              </w:rPr>
            </w:pPr>
            <w:r>
              <w:rPr>
                <w:rFonts w:cs="Calibri"/>
                <w:color w:val="000000"/>
                <w:sz w:val="14"/>
                <w:szCs w:val="14"/>
              </w:rPr>
              <w:t>15 (0.0)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DC05B6"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ED3F18E" w14:textId="77777777" w:rsidR="005B2F89" w:rsidRDefault="005B2F89" w:rsidP="005B2F89">
            <w:pPr>
              <w:spacing w:after="0"/>
              <w:jc w:val="right"/>
              <w:rPr>
                <w:szCs w:val="20"/>
              </w:rPr>
            </w:pPr>
          </w:p>
        </w:tc>
      </w:tr>
      <w:tr w:rsidR="005B2F89" w14:paraId="1622252C"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4C5FB15A" w14:textId="207D138F" w:rsidR="005B2F89" w:rsidRDefault="005B2F89" w:rsidP="005B2F89">
            <w:pPr>
              <w:spacing w:after="0"/>
              <w:jc w:val="left"/>
              <w:rPr>
                <w:szCs w:val="20"/>
              </w:rPr>
            </w:pPr>
            <w:r>
              <w:rPr>
                <w:rFonts w:cs="Calibri"/>
                <w:color w:val="000000"/>
                <w:sz w:val="14"/>
                <w:szCs w:val="14"/>
              </w:rPr>
              <w:t>Psychiatric Comorbidity (ICD-10) (%)</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tcPr>
          <w:p w14:paraId="0E23AD81" w14:textId="77777777" w:rsidR="005B2F89" w:rsidRDefault="005B2F89" w:rsidP="005B2F89">
            <w:pPr>
              <w:spacing w:after="0"/>
              <w:rPr>
                <w:rFonts w:cs="Calibri"/>
                <w:color w:val="000000"/>
                <w:sz w:val="14"/>
                <w:szCs w:val="14"/>
              </w:rPr>
            </w:pPr>
          </w:p>
        </w:tc>
        <w:tc>
          <w:tcPr>
            <w:tcW w:w="1559" w:type="dxa"/>
            <w:tcBorders>
              <w:top w:val="nil"/>
              <w:left w:val="nil"/>
              <w:bottom w:val="nil"/>
              <w:right w:val="nil"/>
            </w:tcBorders>
            <w:shd w:val="clear" w:color="auto" w:fill="auto"/>
            <w:noWrap/>
            <w:tcMar>
              <w:top w:w="15" w:type="dxa"/>
              <w:left w:w="15" w:type="dxa"/>
              <w:bottom w:w="0" w:type="dxa"/>
              <w:right w:w="15" w:type="dxa"/>
            </w:tcMar>
            <w:vAlign w:val="center"/>
          </w:tcPr>
          <w:p w14:paraId="09C3DF3F"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3A581BE6"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6133203E"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0168D4A0"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2DB1B965" w14:textId="77777777" w:rsidR="005B2F89" w:rsidRDefault="005B2F89" w:rsidP="005B2F89">
            <w:pPr>
              <w:spacing w:after="0"/>
              <w:jc w:val="right"/>
              <w:rPr>
                <w:szCs w:val="20"/>
              </w:rPr>
            </w:pPr>
          </w:p>
        </w:tc>
      </w:tr>
      <w:tr w:rsidR="005B2F89" w14:paraId="65B0E28D"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251FED5D" w14:textId="30090463" w:rsidR="005B2F89" w:rsidRDefault="005B2F89" w:rsidP="005B2F89">
            <w:pPr>
              <w:spacing w:after="0"/>
              <w:jc w:val="lef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54E1DA02" w14:textId="77777777" w:rsidR="005B2F89" w:rsidRDefault="005B2F89" w:rsidP="005B2F89">
            <w:pPr>
              <w:spacing w:after="0"/>
              <w:rPr>
                <w:rFonts w:cs="Calibri"/>
                <w:color w:val="000000"/>
                <w:sz w:val="14"/>
                <w:szCs w:val="14"/>
              </w:rPr>
            </w:pPr>
            <w:r>
              <w:rPr>
                <w:rFonts w:cs="Calibri"/>
                <w:color w:val="000000"/>
                <w:sz w:val="14"/>
                <w:szCs w:val="14"/>
              </w:rPr>
              <w:t>Without psychiatric comorbidity</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777554AB" w14:textId="77777777" w:rsidR="005B2F89" w:rsidRDefault="005B2F89" w:rsidP="005B2F89">
            <w:pPr>
              <w:spacing w:after="0"/>
              <w:jc w:val="right"/>
              <w:rPr>
                <w:rFonts w:cs="Calibri"/>
                <w:color w:val="000000"/>
                <w:sz w:val="14"/>
                <w:szCs w:val="14"/>
              </w:rPr>
            </w:pPr>
            <w:r>
              <w:rPr>
                <w:rFonts w:cs="Calibri"/>
                <w:color w:val="000000"/>
                <w:sz w:val="14"/>
                <w:szCs w:val="14"/>
              </w:rPr>
              <w:t>28308 (39.1)</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6B3E0B12" w14:textId="77777777" w:rsidR="005B2F89" w:rsidRDefault="005B2F89" w:rsidP="005B2F89">
            <w:pPr>
              <w:spacing w:after="0"/>
              <w:jc w:val="right"/>
              <w:rPr>
                <w:rFonts w:cs="Calibri"/>
                <w:color w:val="000000"/>
                <w:sz w:val="14"/>
                <w:szCs w:val="14"/>
              </w:rPr>
            </w:pPr>
            <w:r>
              <w:rPr>
                <w:rFonts w:cs="Calibri"/>
                <w:color w:val="000000"/>
                <w:sz w:val="14"/>
                <w:szCs w:val="14"/>
              </w:rPr>
              <w:t>8542 (45.7)</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63BA18F" w14:textId="77777777" w:rsidR="005B2F89" w:rsidRDefault="005B2F89" w:rsidP="005B2F89">
            <w:pPr>
              <w:spacing w:after="0"/>
              <w:jc w:val="right"/>
              <w:rPr>
                <w:rFonts w:cs="Calibri"/>
                <w:color w:val="000000"/>
                <w:sz w:val="14"/>
                <w:szCs w:val="14"/>
              </w:rPr>
            </w:pPr>
            <w:r>
              <w:rPr>
                <w:rFonts w:cs="Calibri"/>
                <w:color w:val="000000"/>
                <w:sz w:val="14"/>
                <w:szCs w:val="14"/>
              </w:rPr>
              <w:t>19766 (36.8)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8B1B3B4" w14:textId="77777777" w:rsidR="005B2F89" w:rsidRDefault="005B2F89" w:rsidP="005B2F89">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47E88A" w14:textId="77777777" w:rsidR="005B2F89" w:rsidRDefault="005B2F89" w:rsidP="005B2F89">
            <w:pPr>
              <w:spacing w:after="0"/>
              <w:jc w:val="right"/>
              <w:rPr>
                <w:rFonts w:cs="Calibri"/>
                <w:color w:val="000000"/>
                <w:sz w:val="14"/>
                <w:szCs w:val="14"/>
              </w:rPr>
            </w:pPr>
            <w:r>
              <w:rPr>
                <w:rFonts w:cs="Calibri"/>
                <w:color w:val="000000"/>
                <w:sz w:val="14"/>
                <w:szCs w:val="14"/>
              </w:rPr>
              <w:t>0.187</w:t>
            </w:r>
          </w:p>
        </w:tc>
      </w:tr>
      <w:tr w:rsidR="005B2F89" w14:paraId="204745E3"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4DF0350E" w14:textId="77777777" w:rsidR="005B2F89" w:rsidRDefault="005B2F89" w:rsidP="005B2F89">
            <w:pPr>
              <w:spacing w:after="0"/>
              <w:jc w:val="righ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13304144" w14:textId="77777777" w:rsidR="005B2F89" w:rsidRDefault="005B2F89" w:rsidP="005B2F89">
            <w:pPr>
              <w:spacing w:after="0"/>
              <w:rPr>
                <w:rFonts w:cs="Calibri"/>
                <w:color w:val="000000"/>
                <w:sz w:val="14"/>
                <w:szCs w:val="14"/>
              </w:rPr>
            </w:pPr>
            <w:r>
              <w:rPr>
                <w:rFonts w:cs="Calibri"/>
                <w:color w:val="000000"/>
                <w:sz w:val="14"/>
                <w:szCs w:val="14"/>
              </w:rPr>
              <w:t>Diagnosis unknown (under study)</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3D4485C0" w14:textId="77777777" w:rsidR="005B2F89" w:rsidRDefault="005B2F89" w:rsidP="005B2F89">
            <w:pPr>
              <w:spacing w:after="0"/>
              <w:jc w:val="right"/>
              <w:rPr>
                <w:rFonts w:cs="Calibri"/>
                <w:color w:val="000000"/>
                <w:sz w:val="14"/>
                <w:szCs w:val="14"/>
              </w:rPr>
            </w:pPr>
            <w:r>
              <w:rPr>
                <w:rFonts w:cs="Calibri"/>
                <w:color w:val="000000"/>
                <w:sz w:val="14"/>
                <w:szCs w:val="14"/>
              </w:rPr>
              <w:t>13616 (18.8)</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08CBEB7F" w14:textId="77777777" w:rsidR="005B2F89" w:rsidRDefault="005B2F89" w:rsidP="005B2F89">
            <w:pPr>
              <w:spacing w:after="0"/>
              <w:jc w:val="right"/>
              <w:rPr>
                <w:rFonts w:cs="Calibri"/>
                <w:color w:val="000000"/>
                <w:sz w:val="14"/>
                <w:szCs w:val="14"/>
              </w:rPr>
            </w:pPr>
            <w:r>
              <w:rPr>
                <w:rFonts w:cs="Calibri"/>
                <w:color w:val="000000"/>
                <w:sz w:val="14"/>
                <w:szCs w:val="14"/>
              </w:rPr>
              <w:t>2918 (15.6)</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12162B53" w14:textId="77777777" w:rsidR="005B2F89" w:rsidRDefault="005B2F89" w:rsidP="005B2F89">
            <w:pPr>
              <w:spacing w:after="0"/>
              <w:jc w:val="right"/>
              <w:rPr>
                <w:rFonts w:cs="Calibri"/>
                <w:color w:val="000000"/>
                <w:sz w:val="14"/>
                <w:szCs w:val="14"/>
              </w:rPr>
            </w:pPr>
            <w:r>
              <w:rPr>
                <w:rFonts w:cs="Calibri"/>
                <w:color w:val="000000"/>
                <w:sz w:val="14"/>
                <w:szCs w:val="14"/>
              </w:rPr>
              <w:t>10698 (19.9)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88CDDD"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64E98C3" w14:textId="77777777" w:rsidR="005B2F89" w:rsidRDefault="005B2F89" w:rsidP="005B2F89">
            <w:pPr>
              <w:spacing w:after="0"/>
              <w:jc w:val="right"/>
              <w:rPr>
                <w:szCs w:val="20"/>
              </w:rPr>
            </w:pPr>
          </w:p>
        </w:tc>
      </w:tr>
      <w:tr w:rsidR="005B2F89" w14:paraId="2FB7CC85"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6950CF28"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5C282C7D" w14:textId="77777777" w:rsidR="005B2F89" w:rsidRDefault="005B2F89" w:rsidP="005B2F89">
            <w:pPr>
              <w:spacing w:after="0"/>
              <w:rPr>
                <w:rFonts w:cs="Calibri"/>
                <w:color w:val="000000"/>
                <w:sz w:val="14"/>
                <w:szCs w:val="14"/>
              </w:rPr>
            </w:pPr>
            <w:r>
              <w:rPr>
                <w:rFonts w:cs="Calibri"/>
                <w:color w:val="000000"/>
                <w:sz w:val="14"/>
                <w:szCs w:val="14"/>
              </w:rPr>
              <w:t>With psychiatric comorbidity</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0C3F9406" w14:textId="77777777" w:rsidR="005B2F89" w:rsidRDefault="005B2F89" w:rsidP="005B2F89">
            <w:pPr>
              <w:spacing w:after="0"/>
              <w:jc w:val="right"/>
              <w:rPr>
                <w:rFonts w:cs="Calibri"/>
                <w:color w:val="000000"/>
                <w:sz w:val="14"/>
                <w:szCs w:val="14"/>
              </w:rPr>
            </w:pPr>
            <w:r>
              <w:rPr>
                <w:rFonts w:cs="Calibri"/>
                <w:color w:val="000000"/>
                <w:sz w:val="14"/>
                <w:szCs w:val="14"/>
              </w:rPr>
              <w:t>30480 (42.1)</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7E1E7122" w14:textId="77777777" w:rsidR="005B2F89" w:rsidRDefault="005B2F89" w:rsidP="005B2F89">
            <w:pPr>
              <w:spacing w:after="0"/>
              <w:jc w:val="right"/>
              <w:rPr>
                <w:rFonts w:cs="Calibri"/>
                <w:color w:val="000000"/>
                <w:sz w:val="14"/>
                <w:szCs w:val="14"/>
              </w:rPr>
            </w:pPr>
            <w:r>
              <w:rPr>
                <w:rFonts w:cs="Calibri"/>
                <w:color w:val="000000"/>
                <w:sz w:val="14"/>
                <w:szCs w:val="14"/>
              </w:rPr>
              <w:t>7247 (38.7)</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70E72613" w14:textId="77777777" w:rsidR="005B2F89" w:rsidRDefault="005B2F89" w:rsidP="005B2F89">
            <w:pPr>
              <w:spacing w:after="0"/>
              <w:jc w:val="right"/>
              <w:rPr>
                <w:rFonts w:cs="Calibri"/>
                <w:color w:val="000000"/>
                <w:sz w:val="14"/>
                <w:szCs w:val="14"/>
              </w:rPr>
            </w:pPr>
            <w:r>
              <w:rPr>
                <w:rFonts w:cs="Calibri"/>
                <w:color w:val="000000"/>
                <w:sz w:val="14"/>
                <w:szCs w:val="14"/>
              </w:rPr>
              <w:t>23233 (43.3)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EACA980"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0EF846A" w14:textId="77777777" w:rsidR="005B2F89" w:rsidRDefault="005B2F89" w:rsidP="005B2F89">
            <w:pPr>
              <w:spacing w:after="0"/>
              <w:jc w:val="right"/>
              <w:rPr>
                <w:szCs w:val="20"/>
              </w:rPr>
            </w:pPr>
          </w:p>
        </w:tc>
      </w:tr>
      <w:tr w:rsidR="005B2F89" w14:paraId="16CDF54E"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392DE774" w14:textId="77777777" w:rsidR="005B2F89" w:rsidRDefault="005B2F89" w:rsidP="005B2F89">
            <w:pPr>
              <w:spacing w:after="0"/>
              <w:jc w:val="left"/>
              <w:rPr>
                <w:rFonts w:cs="Calibri"/>
                <w:color w:val="000000"/>
                <w:sz w:val="14"/>
                <w:szCs w:val="14"/>
              </w:rPr>
            </w:pPr>
            <w:r>
              <w:rPr>
                <w:rFonts w:cs="Calibri"/>
                <w:color w:val="000000"/>
                <w:sz w:val="14"/>
                <w:szCs w:val="14"/>
              </w:rPr>
              <w:t>SUD Severity (Dependence status) (%)</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31151E84" w14:textId="77777777" w:rsidR="005B2F89" w:rsidRDefault="005B2F89" w:rsidP="005B2F89">
            <w:pPr>
              <w:spacing w:after="0"/>
              <w:rPr>
                <w:rFonts w:cs="Calibri"/>
                <w:color w:val="000000"/>
                <w:sz w:val="14"/>
                <w:szCs w:val="14"/>
              </w:rPr>
            </w:pPr>
            <w:r>
              <w:rPr>
                <w:rFonts w:cs="Calibri"/>
                <w:color w:val="000000"/>
                <w:sz w:val="14"/>
                <w:szCs w:val="14"/>
              </w:rPr>
              <w:t>Drug dependence</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12406B79" w14:textId="77777777" w:rsidR="005B2F89" w:rsidRDefault="005B2F89" w:rsidP="005B2F89">
            <w:pPr>
              <w:spacing w:after="0"/>
              <w:jc w:val="right"/>
              <w:rPr>
                <w:rFonts w:cs="Calibri"/>
                <w:color w:val="000000"/>
                <w:sz w:val="14"/>
                <w:szCs w:val="14"/>
              </w:rPr>
            </w:pPr>
            <w:r>
              <w:rPr>
                <w:rFonts w:cs="Calibri"/>
                <w:color w:val="000000"/>
                <w:sz w:val="14"/>
                <w:szCs w:val="14"/>
              </w:rPr>
              <w:t>52416 (72.4)</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C67B94D" w14:textId="77777777" w:rsidR="005B2F89" w:rsidRDefault="005B2F89" w:rsidP="005B2F89">
            <w:pPr>
              <w:spacing w:after="0"/>
              <w:jc w:val="right"/>
              <w:rPr>
                <w:rFonts w:cs="Calibri"/>
                <w:color w:val="000000"/>
                <w:sz w:val="14"/>
                <w:szCs w:val="14"/>
              </w:rPr>
            </w:pPr>
            <w:r>
              <w:rPr>
                <w:rFonts w:cs="Calibri"/>
                <w:color w:val="000000"/>
                <w:sz w:val="14"/>
                <w:szCs w:val="14"/>
              </w:rPr>
              <w:t>11498 (61.5)</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23CAF97" w14:textId="77777777" w:rsidR="005B2F89" w:rsidRDefault="005B2F89" w:rsidP="005B2F89">
            <w:pPr>
              <w:spacing w:after="0"/>
              <w:jc w:val="right"/>
              <w:rPr>
                <w:rFonts w:cs="Calibri"/>
                <w:color w:val="000000"/>
                <w:sz w:val="14"/>
                <w:szCs w:val="14"/>
              </w:rPr>
            </w:pPr>
            <w:r>
              <w:rPr>
                <w:rFonts w:cs="Calibri"/>
                <w:color w:val="000000"/>
                <w:sz w:val="14"/>
                <w:szCs w:val="14"/>
              </w:rPr>
              <w:t>40918 (76.2)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D290DEC" w14:textId="77777777" w:rsidR="005B2F89" w:rsidRDefault="005B2F89" w:rsidP="005B2F89">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B07D6F3" w14:textId="77777777" w:rsidR="005B2F89" w:rsidRDefault="005B2F89" w:rsidP="005B2F89">
            <w:pPr>
              <w:spacing w:after="0"/>
              <w:jc w:val="right"/>
              <w:rPr>
                <w:rFonts w:cs="Calibri"/>
                <w:color w:val="000000"/>
                <w:sz w:val="14"/>
                <w:szCs w:val="14"/>
              </w:rPr>
            </w:pPr>
            <w:r>
              <w:rPr>
                <w:rFonts w:cs="Calibri"/>
                <w:color w:val="000000"/>
                <w:sz w:val="14"/>
                <w:szCs w:val="14"/>
              </w:rPr>
              <w:t>0.322</w:t>
            </w:r>
          </w:p>
        </w:tc>
      </w:tr>
      <w:tr w:rsidR="005B2F89" w14:paraId="122B8D63"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00191858"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5DC788F0" w14:textId="77777777" w:rsidR="005B2F89" w:rsidRDefault="005B2F89" w:rsidP="005B2F89">
            <w:pPr>
              <w:spacing w:after="0"/>
              <w:rPr>
                <w:rFonts w:cs="Calibri"/>
                <w:color w:val="000000"/>
                <w:sz w:val="14"/>
                <w:szCs w:val="14"/>
              </w:rPr>
            </w:pPr>
            <w:r>
              <w:rPr>
                <w:rFonts w:cs="Calibri"/>
                <w:color w:val="000000"/>
                <w:sz w:val="14"/>
                <w:szCs w:val="14"/>
              </w:rPr>
              <w:t>[Missing]</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4ADD3608" w14:textId="77777777" w:rsidR="005B2F89" w:rsidRDefault="005B2F89" w:rsidP="005B2F89">
            <w:pPr>
              <w:spacing w:after="0"/>
              <w:jc w:val="right"/>
              <w:rPr>
                <w:rFonts w:cs="Calibri"/>
                <w:color w:val="000000"/>
                <w:sz w:val="14"/>
                <w:szCs w:val="14"/>
              </w:rPr>
            </w:pPr>
            <w:r>
              <w:rPr>
                <w:rFonts w:cs="Calibri"/>
                <w:color w:val="000000"/>
                <w:sz w:val="14"/>
                <w:szCs w:val="14"/>
              </w:rPr>
              <w:t>1 (0.0)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236EA607" w14:textId="77777777" w:rsidR="005B2F89" w:rsidRDefault="005B2F89" w:rsidP="005B2F89">
            <w:pPr>
              <w:spacing w:after="0"/>
              <w:jc w:val="right"/>
              <w:rPr>
                <w:rFonts w:cs="Calibri"/>
                <w:color w:val="000000"/>
                <w:sz w:val="14"/>
                <w:szCs w:val="14"/>
              </w:rPr>
            </w:pPr>
            <w:r>
              <w:rPr>
                <w:rFonts w:cs="Calibri"/>
                <w:color w:val="000000"/>
                <w:sz w:val="14"/>
                <w:szCs w:val="14"/>
              </w:rPr>
              <w:t>1 (0.0)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66E41B34" w14:textId="77777777" w:rsidR="005B2F89" w:rsidRDefault="005B2F89" w:rsidP="005B2F89">
            <w:pPr>
              <w:spacing w:after="0"/>
              <w:jc w:val="right"/>
              <w:rPr>
                <w:rFonts w:cs="Calibri"/>
                <w:color w:val="000000"/>
                <w:sz w:val="14"/>
                <w:szCs w:val="14"/>
              </w:rPr>
            </w:pPr>
            <w:r>
              <w:rPr>
                <w:rFonts w:cs="Calibri"/>
                <w:color w:val="000000"/>
                <w:sz w:val="14"/>
                <w:szCs w:val="14"/>
              </w:rPr>
              <w:t>0 (0.0)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F490BA"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C610C8E" w14:textId="77777777" w:rsidR="005B2F89" w:rsidRDefault="005B2F89" w:rsidP="005B2F89">
            <w:pPr>
              <w:spacing w:after="0"/>
              <w:jc w:val="right"/>
              <w:rPr>
                <w:szCs w:val="20"/>
              </w:rPr>
            </w:pPr>
          </w:p>
        </w:tc>
      </w:tr>
      <w:tr w:rsidR="005B2F89" w14:paraId="0DA0E2BB"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4743827C" w14:textId="459F22D6" w:rsidR="005B2F89" w:rsidRDefault="005B2F89" w:rsidP="005B2F89">
            <w:pPr>
              <w:spacing w:after="0"/>
              <w:jc w:val="left"/>
              <w:rPr>
                <w:szCs w:val="20"/>
              </w:rPr>
            </w:pPr>
            <w:r>
              <w:rPr>
                <w:rFonts w:cs="Calibri"/>
                <w:color w:val="000000"/>
                <w:sz w:val="14"/>
                <w:szCs w:val="14"/>
              </w:rPr>
              <w:t>Urbanicity (%)</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tcPr>
          <w:p w14:paraId="03F1B687" w14:textId="77777777" w:rsidR="005B2F89" w:rsidRDefault="005B2F89" w:rsidP="005B2F89">
            <w:pPr>
              <w:spacing w:after="0"/>
              <w:rPr>
                <w:rFonts w:cs="Calibri"/>
                <w:color w:val="000000"/>
                <w:sz w:val="14"/>
                <w:szCs w:val="14"/>
              </w:rPr>
            </w:pPr>
          </w:p>
        </w:tc>
        <w:tc>
          <w:tcPr>
            <w:tcW w:w="1559" w:type="dxa"/>
            <w:tcBorders>
              <w:top w:val="nil"/>
              <w:left w:val="nil"/>
              <w:bottom w:val="nil"/>
              <w:right w:val="nil"/>
            </w:tcBorders>
            <w:shd w:val="clear" w:color="auto" w:fill="auto"/>
            <w:noWrap/>
            <w:tcMar>
              <w:top w:w="15" w:type="dxa"/>
              <w:left w:w="15" w:type="dxa"/>
              <w:bottom w:w="0" w:type="dxa"/>
              <w:right w:w="15" w:type="dxa"/>
            </w:tcMar>
            <w:vAlign w:val="center"/>
          </w:tcPr>
          <w:p w14:paraId="6AF40699"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2EAE0635"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6530E503"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1FCE820D"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505FFE05" w14:textId="77777777" w:rsidR="005B2F89" w:rsidRDefault="005B2F89" w:rsidP="005B2F89">
            <w:pPr>
              <w:spacing w:after="0"/>
              <w:jc w:val="right"/>
              <w:rPr>
                <w:szCs w:val="20"/>
              </w:rPr>
            </w:pPr>
          </w:p>
        </w:tc>
      </w:tr>
      <w:tr w:rsidR="005B2F89" w14:paraId="2068D0EA"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2BDBD4BA" w14:textId="226DBBB3" w:rsidR="005B2F89" w:rsidRDefault="005B2F89" w:rsidP="005B2F89">
            <w:pPr>
              <w:spacing w:after="0"/>
              <w:jc w:val="lef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2B7C9B2B" w14:textId="77777777" w:rsidR="005B2F89" w:rsidRDefault="005B2F89" w:rsidP="005B2F89">
            <w:pPr>
              <w:spacing w:after="0"/>
              <w:rPr>
                <w:rFonts w:cs="Calibri"/>
                <w:color w:val="000000"/>
                <w:sz w:val="14"/>
                <w:szCs w:val="14"/>
              </w:rPr>
            </w:pPr>
            <w:r>
              <w:rPr>
                <w:rFonts w:cs="Calibri"/>
                <w:color w:val="000000"/>
                <w:sz w:val="14"/>
                <w:szCs w:val="14"/>
              </w:rPr>
              <w:t>Mixed</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665991EB" w14:textId="77777777" w:rsidR="005B2F89" w:rsidRDefault="005B2F89" w:rsidP="005B2F89">
            <w:pPr>
              <w:spacing w:after="0"/>
              <w:jc w:val="right"/>
              <w:rPr>
                <w:rFonts w:cs="Calibri"/>
                <w:color w:val="000000"/>
                <w:sz w:val="14"/>
                <w:szCs w:val="14"/>
              </w:rPr>
            </w:pPr>
            <w:r>
              <w:rPr>
                <w:rFonts w:cs="Calibri"/>
                <w:color w:val="000000"/>
                <w:sz w:val="14"/>
                <w:szCs w:val="14"/>
              </w:rPr>
              <w:t>6938 (9.6)</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153FC149" w14:textId="77777777" w:rsidR="005B2F89" w:rsidRDefault="005B2F89" w:rsidP="005B2F89">
            <w:pPr>
              <w:spacing w:after="0"/>
              <w:jc w:val="right"/>
              <w:rPr>
                <w:rFonts w:cs="Calibri"/>
                <w:color w:val="000000"/>
                <w:sz w:val="14"/>
                <w:szCs w:val="14"/>
              </w:rPr>
            </w:pPr>
            <w:r>
              <w:rPr>
                <w:rFonts w:cs="Calibri"/>
                <w:color w:val="000000"/>
                <w:sz w:val="14"/>
                <w:szCs w:val="14"/>
              </w:rPr>
              <w:t>2359 (12.6)</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9E6C9FD" w14:textId="77777777" w:rsidR="005B2F89" w:rsidRDefault="005B2F89" w:rsidP="005B2F89">
            <w:pPr>
              <w:spacing w:after="0"/>
              <w:jc w:val="right"/>
              <w:rPr>
                <w:rFonts w:cs="Calibri"/>
                <w:color w:val="000000"/>
                <w:sz w:val="14"/>
                <w:szCs w:val="14"/>
              </w:rPr>
            </w:pPr>
            <w:r>
              <w:rPr>
                <w:rFonts w:cs="Calibri"/>
                <w:color w:val="000000"/>
                <w:sz w:val="14"/>
                <w:szCs w:val="14"/>
              </w:rPr>
              <w:t>4579 (8.5)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5DFB8CA" w14:textId="77777777" w:rsidR="005B2F89" w:rsidRDefault="005B2F89" w:rsidP="005B2F89">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C0FAF7" w14:textId="77777777" w:rsidR="005B2F89" w:rsidRDefault="005B2F89" w:rsidP="005B2F89">
            <w:pPr>
              <w:spacing w:after="0"/>
              <w:jc w:val="right"/>
              <w:rPr>
                <w:rFonts w:cs="Calibri"/>
                <w:color w:val="000000"/>
                <w:sz w:val="14"/>
                <w:szCs w:val="14"/>
              </w:rPr>
            </w:pPr>
            <w:r>
              <w:rPr>
                <w:rFonts w:cs="Calibri"/>
                <w:color w:val="000000"/>
                <w:sz w:val="14"/>
                <w:szCs w:val="14"/>
              </w:rPr>
              <w:t>0.267</w:t>
            </w:r>
          </w:p>
        </w:tc>
      </w:tr>
      <w:tr w:rsidR="005B2F89" w14:paraId="460E592B"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70236C29" w14:textId="77777777" w:rsidR="005B2F89" w:rsidRDefault="005B2F89" w:rsidP="005B2F89">
            <w:pPr>
              <w:spacing w:after="0"/>
              <w:jc w:val="righ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19F941DB" w14:textId="77777777" w:rsidR="005B2F89" w:rsidRDefault="005B2F89" w:rsidP="005B2F89">
            <w:pPr>
              <w:spacing w:after="0"/>
              <w:rPr>
                <w:rFonts w:cs="Calibri"/>
                <w:color w:val="000000"/>
                <w:sz w:val="14"/>
                <w:szCs w:val="14"/>
              </w:rPr>
            </w:pPr>
            <w:r>
              <w:rPr>
                <w:rFonts w:cs="Calibri"/>
                <w:color w:val="000000"/>
                <w:sz w:val="14"/>
                <w:szCs w:val="14"/>
              </w:rPr>
              <w:t>Rural</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0A6023D6" w14:textId="77777777" w:rsidR="005B2F89" w:rsidRDefault="005B2F89" w:rsidP="005B2F89">
            <w:pPr>
              <w:spacing w:after="0"/>
              <w:jc w:val="right"/>
              <w:rPr>
                <w:rFonts w:cs="Calibri"/>
                <w:color w:val="000000"/>
                <w:sz w:val="14"/>
                <w:szCs w:val="14"/>
              </w:rPr>
            </w:pPr>
            <w:r>
              <w:rPr>
                <w:rFonts w:cs="Calibri"/>
                <w:color w:val="000000"/>
                <w:sz w:val="14"/>
                <w:szCs w:val="14"/>
              </w:rPr>
              <w:t>5861 (8.1)</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254B81D7" w14:textId="77777777" w:rsidR="005B2F89" w:rsidRDefault="005B2F89" w:rsidP="005B2F89">
            <w:pPr>
              <w:spacing w:after="0"/>
              <w:jc w:val="right"/>
              <w:rPr>
                <w:rFonts w:cs="Calibri"/>
                <w:color w:val="000000"/>
                <w:sz w:val="14"/>
                <w:szCs w:val="14"/>
              </w:rPr>
            </w:pPr>
            <w:r>
              <w:rPr>
                <w:rFonts w:cs="Calibri"/>
                <w:color w:val="000000"/>
                <w:sz w:val="14"/>
                <w:szCs w:val="14"/>
              </w:rPr>
              <w:t>2382 (12.7)</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5CC0D851" w14:textId="77777777" w:rsidR="005B2F89" w:rsidRDefault="005B2F89" w:rsidP="005B2F89">
            <w:pPr>
              <w:spacing w:after="0"/>
              <w:jc w:val="right"/>
              <w:rPr>
                <w:rFonts w:cs="Calibri"/>
                <w:color w:val="000000"/>
                <w:sz w:val="14"/>
                <w:szCs w:val="14"/>
              </w:rPr>
            </w:pPr>
            <w:r>
              <w:rPr>
                <w:rFonts w:cs="Calibri"/>
                <w:color w:val="000000"/>
                <w:sz w:val="14"/>
                <w:szCs w:val="14"/>
              </w:rPr>
              <w:t>3479 (6.5)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D3772A4"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335E7E8" w14:textId="77777777" w:rsidR="005B2F89" w:rsidRDefault="005B2F89" w:rsidP="005B2F89">
            <w:pPr>
              <w:spacing w:after="0"/>
              <w:jc w:val="right"/>
              <w:rPr>
                <w:szCs w:val="20"/>
              </w:rPr>
            </w:pPr>
          </w:p>
        </w:tc>
      </w:tr>
      <w:tr w:rsidR="005B2F89" w14:paraId="4D95637E"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2F7F8EB5"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4B927631" w14:textId="77777777" w:rsidR="005B2F89" w:rsidRDefault="005B2F89" w:rsidP="005B2F89">
            <w:pPr>
              <w:spacing w:after="0"/>
              <w:rPr>
                <w:rFonts w:cs="Calibri"/>
                <w:color w:val="000000"/>
                <w:sz w:val="14"/>
                <w:szCs w:val="14"/>
              </w:rPr>
            </w:pPr>
            <w:r>
              <w:rPr>
                <w:rFonts w:cs="Calibri"/>
                <w:color w:val="000000"/>
                <w:sz w:val="14"/>
                <w:szCs w:val="14"/>
              </w:rPr>
              <w:t>Urban</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4CCD17BB" w14:textId="77777777" w:rsidR="005B2F89" w:rsidRDefault="005B2F89" w:rsidP="005B2F89">
            <w:pPr>
              <w:spacing w:after="0"/>
              <w:jc w:val="right"/>
              <w:rPr>
                <w:rFonts w:cs="Calibri"/>
                <w:color w:val="000000"/>
                <w:sz w:val="14"/>
                <w:szCs w:val="14"/>
              </w:rPr>
            </w:pPr>
            <w:r>
              <w:rPr>
                <w:rFonts w:cs="Calibri"/>
                <w:color w:val="000000"/>
                <w:sz w:val="14"/>
                <w:szCs w:val="14"/>
              </w:rPr>
              <w:t>59603 (82.3)</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73144A48" w14:textId="77777777" w:rsidR="005B2F89" w:rsidRDefault="005B2F89" w:rsidP="005B2F89">
            <w:pPr>
              <w:spacing w:after="0"/>
              <w:jc w:val="right"/>
              <w:rPr>
                <w:rFonts w:cs="Calibri"/>
                <w:color w:val="000000"/>
                <w:sz w:val="14"/>
                <w:szCs w:val="14"/>
              </w:rPr>
            </w:pPr>
            <w:r>
              <w:rPr>
                <w:rFonts w:cs="Calibri"/>
                <w:color w:val="000000"/>
                <w:sz w:val="14"/>
                <w:szCs w:val="14"/>
              </w:rPr>
              <w:t>13965 (74.7)</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6C7294D4" w14:textId="77777777" w:rsidR="005B2F89" w:rsidRDefault="005B2F89" w:rsidP="005B2F89">
            <w:pPr>
              <w:spacing w:after="0"/>
              <w:jc w:val="right"/>
              <w:rPr>
                <w:rFonts w:cs="Calibri"/>
                <w:color w:val="000000"/>
                <w:sz w:val="14"/>
                <w:szCs w:val="14"/>
              </w:rPr>
            </w:pPr>
            <w:r>
              <w:rPr>
                <w:rFonts w:cs="Calibri"/>
                <w:color w:val="000000"/>
                <w:sz w:val="14"/>
                <w:szCs w:val="14"/>
              </w:rPr>
              <w:t>45638 (85.0)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2C47FC8"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66CB63" w14:textId="77777777" w:rsidR="005B2F89" w:rsidRDefault="005B2F89" w:rsidP="005B2F89">
            <w:pPr>
              <w:spacing w:after="0"/>
              <w:jc w:val="right"/>
              <w:rPr>
                <w:szCs w:val="20"/>
              </w:rPr>
            </w:pPr>
          </w:p>
        </w:tc>
      </w:tr>
      <w:tr w:rsidR="005B2F89" w14:paraId="33885ACF"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7716B109"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3C92A56C" w14:textId="77777777" w:rsidR="005B2F89" w:rsidRDefault="005B2F89" w:rsidP="005B2F89">
            <w:pPr>
              <w:spacing w:after="0"/>
              <w:rPr>
                <w:rFonts w:cs="Calibri"/>
                <w:color w:val="000000"/>
                <w:sz w:val="14"/>
                <w:szCs w:val="14"/>
              </w:rPr>
            </w:pPr>
            <w:r>
              <w:rPr>
                <w:rFonts w:cs="Calibri"/>
                <w:color w:val="000000"/>
                <w:sz w:val="14"/>
                <w:szCs w:val="14"/>
              </w:rPr>
              <w:t>[Missing]</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60E10383" w14:textId="77777777" w:rsidR="005B2F89" w:rsidRDefault="005B2F89" w:rsidP="005B2F89">
            <w:pPr>
              <w:spacing w:after="0"/>
              <w:jc w:val="right"/>
              <w:rPr>
                <w:rFonts w:cs="Calibri"/>
                <w:color w:val="000000"/>
                <w:sz w:val="14"/>
                <w:szCs w:val="14"/>
              </w:rPr>
            </w:pPr>
            <w:r>
              <w:rPr>
                <w:rFonts w:cs="Calibri"/>
                <w:color w:val="000000"/>
                <w:sz w:val="14"/>
                <w:szCs w:val="14"/>
              </w:rPr>
              <w:t>2 (0.0)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3350AC48" w14:textId="77777777" w:rsidR="005B2F89" w:rsidRDefault="005B2F89" w:rsidP="005B2F89">
            <w:pPr>
              <w:spacing w:after="0"/>
              <w:jc w:val="right"/>
              <w:rPr>
                <w:rFonts w:cs="Calibri"/>
                <w:color w:val="000000"/>
                <w:sz w:val="14"/>
                <w:szCs w:val="14"/>
              </w:rPr>
            </w:pPr>
            <w:r>
              <w:rPr>
                <w:rFonts w:cs="Calibri"/>
                <w:color w:val="000000"/>
                <w:sz w:val="14"/>
                <w:szCs w:val="14"/>
              </w:rPr>
              <w:t>1 (0.0)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38EE0B04" w14:textId="77777777" w:rsidR="005B2F89" w:rsidRDefault="005B2F89" w:rsidP="005B2F89">
            <w:pPr>
              <w:spacing w:after="0"/>
              <w:jc w:val="right"/>
              <w:rPr>
                <w:rFonts w:cs="Calibri"/>
                <w:color w:val="000000"/>
                <w:sz w:val="14"/>
                <w:szCs w:val="14"/>
              </w:rPr>
            </w:pPr>
            <w:r>
              <w:rPr>
                <w:rFonts w:cs="Calibri"/>
                <w:color w:val="000000"/>
                <w:sz w:val="14"/>
                <w:szCs w:val="14"/>
              </w:rPr>
              <w:t>1 (0.0)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296F86"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A81DB5" w14:textId="77777777" w:rsidR="005B2F89" w:rsidRDefault="005B2F89" w:rsidP="005B2F89">
            <w:pPr>
              <w:spacing w:after="0"/>
              <w:jc w:val="right"/>
              <w:rPr>
                <w:szCs w:val="20"/>
              </w:rPr>
            </w:pPr>
          </w:p>
        </w:tc>
      </w:tr>
      <w:tr w:rsidR="005B2F89" w14:paraId="4B3C9660"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11107791" w14:textId="77777777" w:rsidR="005B2F89" w:rsidRDefault="005B2F89" w:rsidP="005B2F89">
            <w:pPr>
              <w:spacing w:after="0"/>
              <w:jc w:val="left"/>
              <w:rPr>
                <w:rFonts w:cs="Calibri"/>
                <w:color w:val="000000"/>
                <w:sz w:val="14"/>
                <w:szCs w:val="14"/>
              </w:rPr>
            </w:pPr>
            <w:r>
              <w:rPr>
                <w:rFonts w:cs="Calibri"/>
                <w:color w:val="000000"/>
                <w:sz w:val="14"/>
                <w:szCs w:val="14"/>
              </w:rPr>
              <w:t>Percentage of people in poverty (median [IQR])</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3FC7AA47" w14:textId="77777777" w:rsidR="005B2F89" w:rsidRDefault="005B2F89" w:rsidP="005B2F89">
            <w:pPr>
              <w:spacing w:after="0"/>
              <w:rPr>
                <w:rFonts w:cs="Calibri"/>
                <w:color w:val="000000"/>
                <w:sz w:val="14"/>
                <w:szCs w:val="14"/>
              </w:rPr>
            </w:pP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69DC2CE6" w14:textId="77777777" w:rsidR="005B2F89" w:rsidRDefault="005B2F89" w:rsidP="005B2F89">
            <w:pPr>
              <w:spacing w:after="0"/>
              <w:jc w:val="right"/>
              <w:rPr>
                <w:rFonts w:cs="Calibri"/>
                <w:color w:val="000000"/>
                <w:sz w:val="14"/>
                <w:szCs w:val="14"/>
              </w:rPr>
            </w:pPr>
            <w:r>
              <w:rPr>
                <w:rFonts w:cs="Calibri"/>
                <w:color w:val="000000"/>
                <w:sz w:val="14"/>
                <w:szCs w:val="14"/>
              </w:rPr>
              <w:t>0.12 [0.07, 0.17]</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3EB35BDB" w14:textId="77777777" w:rsidR="005B2F89" w:rsidRDefault="005B2F89" w:rsidP="005B2F89">
            <w:pPr>
              <w:spacing w:after="0"/>
              <w:jc w:val="right"/>
              <w:rPr>
                <w:rFonts w:cs="Calibri"/>
                <w:color w:val="000000"/>
                <w:sz w:val="14"/>
                <w:szCs w:val="14"/>
              </w:rPr>
            </w:pPr>
            <w:r>
              <w:rPr>
                <w:rFonts w:cs="Calibri"/>
                <w:color w:val="000000"/>
                <w:sz w:val="14"/>
                <w:szCs w:val="14"/>
              </w:rPr>
              <w:t>0.11 [0.07, 0.16]</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01D7B468" w14:textId="77777777" w:rsidR="005B2F89" w:rsidRDefault="005B2F89" w:rsidP="005B2F89">
            <w:pPr>
              <w:spacing w:after="0"/>
              <w:jc w:val="right"/>
              <w:rPr>
                <w:rFonts w:cs="Calibri"/>
                <w:color w:val="000000"/>
                <w:sz w:val="14"/>
                <w:szCs w:val="14"/>
              </w:rPr>
            </w:pPr>
            <w:r>
              <w:rPr>
                <w:rFonts w:cs="Calibri"/>
                <w:color w:val="000000"/>
                <w:sz w:val="14"/>
                <w:szCs w:val="14"/>
              </w:rPr>
              <w:t>0.12 [0.08, 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30B712" w14:textId="77777777" w:rsidR="005B2F89" w:rsidRDefault="005B2F89" w:rsidP="005B2F89">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6EC1DB6" w14:textId="77777777" w:rsidR="005B2F89" w:rsidRDefault="005B2F89" w:rsidP="005B2F89">
            <w:pPr>
              <w:spacing w:after="0"/>
              <w:jc w:val="right"/>
              <w:rPr>
                <w:rFonts w:cs="Calibri"/>
                <w:color w:val="000000"/>
                <w:sz w:val="14"/>
                <w:szCs w:val="14"/>
              </w:rPr>
            </w:pPr>
            <w:r>
              <w:rPr>
                <w:rFonts w:cs="Calibri"/>
                <w:color w:val="000000"/>
                <w:sz w:val="14"/>
                <w:szCs w:val="14"/>
              </w:rPr>
              <w:t>0.105</w:t>
            </w:r>
          </w:p>
        </w:tc>
      </w:tr>
      <w:tr w:rsidR="005B2F89" w14:paraId="58EC103B"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51A8B7C6" w14:textId="3E3FB315" w:rsidR="005B2F89" w:rsidRDefault="005B2F89" w:rsidP="005B2F89">
            <w:pPr>
              <w:spacing w:after="0"/>
              <w:jc w:val="left"/>
              <w:rPr>
                <w:rFonts w:cs="Calibri"/>
                <w:color w:val="000000"/>
                <w:sz w:val="14"/>
                <w:szCs w:val="14"/>
              </w:rPr>
            </w:pPr>
            <w:r>
              <w:rPr>
                <w:rFonts w:cs="Calibri"/>
                <w:color w:val="000000"/>
                <w:sz w:val="14"/>
                <w:szCs w:val="14"/>
              </w:rPr>
              <w:t>Primary Substance (initial diagnosis) (%)</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tcPr>
          <w:p w14:paraId="509F1453" w14:textId="77777777" w:rsidR="005B2F89" w:rsidRDefault="005B2F89" w:rsidP="005B2F89">
            <w:pPr>
              <w:spacing w:after="0"/>
              <w:rPr>
                <w:rFonts w:cs="Calibri"/>
                <w:color w:val="000000"/>
                <w:sz w:val="14"/>
                <w:szCs w:val="14"/>
              </w:rPr>
            </w:pPr>
          </w:p>
        </w:tc>
        <w:tc>
          <w:tcPr>
            <w:tcW w:w="1559" w:type="dxa"/>
            <w:tcBorders>
              <w:top w:val="nil"/>
              <w:left w:val="nil"/>
              <w:bottom w:val="nil"/>
              <w:right w:val="nil"/>
            </w:tcBorders>
            <w:shd w:val="clear" w:color="auto" w:fill="auto"/>
            <w:noWrap/>
            <w:tcMar>
              <w:top w:w="15" w:type="dxa"/>
              <w:left w:w="15" w:type="dxa"/>
              <w:bottom w:w="0" w:type="dxa"/>
              <w:right w:w="15" w:type="dxa"/>
            </w:tcMar>
            <w:vAlign w:val="center"/>
          </w:tcPr>
          <w:p w14:paraId="01DB957D"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60028E03"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5D0EEC5F"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208EDCD8"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23BB0643" w14:textId="77777777" w:rsidR="005B2F89" w:rsidRDefault="005B2F89" w:rsidP="005B2F89">
            <w:pPr>
              <w:spacing w:after="0"/>
              <w:jc w:val="right"/>
              <w:rPr>
                <w:rFonts w:cs="Calibri"/>
                <w:color w:val="000000"/>
                <w:sz w:val="14"/>
                <w:szCs w:val="14"/>
              </w:rPr>
            </w:pPr>
          </w:p>
        </w:tc>
      </w:tr>
      <w:tr w:rsidR="005B2F89" w14:paraId="0454638E" w14:textId="77777777" w:rsidTr="005B2F89">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6E61B0BF" w14:textId="6AC8C9F8" w:rsidR="005B2F89" w:rsidRDefault="005B2F89" w:rsidP="005B2F89">
            <w:pPr>
              <w:spacing w:after="0"/>
              <w:jc w:val="lef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34C6815B" w14:textId="77777777" w:rsidR="005B2F89" w:rsidRDefault="005B2F89" w:rsidP="005B2F89">
            <w:pPr>
              <w:spacing w:after="0"/>
              <w:rPr>
                <w:rFonts w:cs="Calibri"/>
                <w:color w:val="000000"/>
                <w:sz w:val="14"/>
                <w:szCs w:val="14"/>
              </w:rPr>
            </w:pPr>
            <w:r>
              <w:rPr>
                <w:rFonts w:cs="Calibri"/>
                <w:color w:val="000000"/>
                <w:sz w:val="14"/>
                <w:szCs w:val="14"/>
              </w:rPr>
              <w:t>Alcohol</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3E5D3E2D" w14:textId="77777777" w:rsidR="005B2F89" w:rsidRDefault="005B2F89" w:rsidP="005B2F89">
            <w:pPr>
              <w:spacing w:after="0"/>
              <w:jc w:val="right"/>
              <w:rPr>
                <w:rFonts w:cs="Calibri"/>
                <w:color w:val="000000"/>
                <w:sz w:val="14"/>
                <w:szCs w:val="14"/>
              </w:rPr>
            </w:pPr>
            <w:r>
              <w:rPr>
                <w:rFonts w:cs="Calibri"/>
                <w:color w:val="000000"/>
                <w:sz w:val="14"/>
                <w:szCs w:val="14"/>
              </w:rPr>
              <w:t>39227 (54.2)</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1A270E14" w14:textId="77777777" w:rsidR="005B2F89" w:rsidRDefault="005B2F89" w:rsidP="005B2F89">
            <w:pPr>
              <w:spacing w:after="0"/>
              <w:jc w:val="right"/>
              <w:rPr>
                <w:rFonts w:cs="Calibri"/>
                <w:color w:val="000000"/>
                <w:sz w:val="14"/>
                <w:szCs w:val="14"/>
              </w:rPr>
            </w:pPr>
            <w:r>
              <w:rPr>
                <w:rFonts w:cs="Calibri"/>
                <w:color w:val="000000"/>
                <w:sz w:val="14"/>
                <w:szCs w:val="14"/>
              </w:rPr>
              <w:t>12844 (68.7)</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6753E4EA" w14:textId="77777777" w:rsidR="005B2F89" w:rsidRDefault="005B2F89" w:rsidP="005B2F89">
            <w:pPr>
              <w:spacing w:after="0"/>
              <w:jc w:val="right"/>
              <w:rPr>
                <w:rFonts w:cs="Calibri"/>
                <w:color w:val="000000"/>
                <w:sz w:val="14"/>
                <w:szCs w:val="14"/>
              </w:rPr>
            </w:pPr>
            <w:r>
              <w:rPr>
                <w:rFonts w:cs="Calibri"/>
                <w:color w:val="000000"/>
                <w:sz w:val="14"/>
                <w:szCs w:val="14"/>
              </w:rPr>
              <w:t>26383 (49.1)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881C212" w14:textId="77777777" w:rsidR="005B2F89" w:rsidRDefault="005B2F89" w:rsidP="005B2F89">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4FEF6F1" w14:textId="77777777" w:rsidR="005B2F89" w:rsidRDefault="005B2F89" w:rsidP="005B2F89">
            <w:pPr>
              <w:spacing w:after="0"/>
              <w:jc w:val="right"/>
              <w:rPr>
                <w:rFonts w:cs="Calibri"/>
                <w:color w:val="000000"/>
                <w:sz w:val="14"/>
                <w:szCs w:val="14"/>
              </w:rPr>
            </w:pPr>
            <w:r>
              <w:rPr>
                <w:rFonts w:cs="Calibri"/>
                <w:color w:val="000000"/>
                <w:sz w:val="14"/>
                <w:szCs w:val="14"/>
              </w:rPr>
              <w:t>0.506</w:t>
            </w:r>
          </w:p>
        </w:tc>
      </w:tr>
      <w:tr w:rsidR="005B2F89" w14:paraId="177A801B"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347BF68F" w14:textId="77777777" w:rsidR="005B2F89" w:rsidRDefault="005B2F89" w:rsidP="005B2F89">
            <w:pPr>
              <w:spacing w:after="0"/>
              <w:jc w:val="righ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12AE99BA" w14:textId="77777777" w:rsidR="005B2F89" w:rsidRDefault="005B2F89" w:rsidP="005B2F89">
            <w:pPr>
              <w:spacing w:after="0"/>
              <w:rPr>
                <w:rFonts w:cs="Calibri"/>
                <w:color w:val="000000"/>
                <w:sz w:val="14"/>
                <w:szCs w:val="14"/>
              </w:rPr>
            </w:pPr>
            <w:r>
              <w:rPr>
                <w:rFonts w:cs="Calibri"/>
                <w:color w:val="000000"/>
                <w:sz w:val="14"/>
                <w:szCs w:val="14"/>
              </w:rPr>
              <w:t>Cocaine hydrochloride</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4F4C3CE0" w14:textId="77777777" w:rsidR="005B2F89" w:rsidRDefault="005B2F89" w:rsidP="005B2F89">
            <w:pPr>
              <w:spacing w:after="0"/>
              <w:jc w:val="right"/>
              <w:rPr>
                <w:rFonts w:cs="Calibri"/>
                <w:color w:val="000000"/>
                <w:sz w:val="14"/>
                <w:szCs w:val="14"/>
              </w:rPr>
            </w:pPr>
            <w:r>
              <w:rPr>
                <w:rFonts w:cs="Calibri"/>
                <w:color w:val="000000"/>
                <w:sz w:val="14"/>
                <w:szCs w:val="14"/>
              </w:rPr>
              <w:t>2681 (3.7)</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3AC84214" w14:textId="77777777" w:rsidR="005B2F89" w:rsidRDefault="005B2F89" w:rsidP="005B2F89">
            <w:pPr>
              <w:spacing w:after="0"/>
              <w:jc w:val="right"/>
              <w:rPr>
                <w:rFonts w:cs="Calibri"/>
                <w:color w:val="000000"/>
                <w:sz w:val="14"/>
                <w:szCs w:val="14"/>
              </w:rPr>
            </w:pPr>
            <w:r>
              <w:rPr>
                <w:rFonts w:cs="Calibri"/>
                <w:color w:val="000000"/>
                <w:sz w:val="14"/>
                <w:szCs w:val="14"/>
              </w:rPr>
              <w:t>769 (4.1)</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2F9BD7E7" w14:textId="77777777" w:rsidR="005B2F89" w:rsidRDefault="005B2F89" w:rsidP="005B2F89">
            <w:pPr>
              <w:spacing w:after="0"/>
              <w:jc w:val="right"/>
              <w:rPr>
                <w:rFonts w:cs="Calibri"/>
                <w:color w:val="000000"/>
                <w:sz w:val="14"/>
                <w:szCs w:val="14"/>
              </w:rPr>
            </w:pPr>
            <w:r>
              <w:rPr>
                <w:rFonts w:cs="Calibri"/>
                <w:color w:val="000000"/>
                <w:sz w:val="14"/>
                <w:szCs w:val="14"/>
              </w:rPr>
              <w:t>1912 (3.6)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B67C35"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C7B513" w14:textId="77777777" w:rsidR="005B2F89" w:rsidRDefault="005B2F89" w:rsidP="005B2F89">
            <w:pPr>
              <w:spacing w:after="0"/>
              <w:jc w:val="right"/>
              <w:rPr>
                <w:szCs w:val="20"/>
              </w:rPr>
            </w:pPr>
          </w:p>
        </w:tc>
      </w:tr>
      <w:tr w:rsidR="005B2F89" w14:paraId="64EA6572"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51915C5B"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5090F303" w14:textId="77777777" w:rsidR="005B2F89" w:rsidRDefault="005B2F89" w:rsidP="005B2F89">
            <w:pPr>
              <w:spacing w:after="0"/>
              <w:rPr>
                <w:rFonts w:cs="Calibri"/>
                <w:color w:val="000000"/>
                <w:sz w:val="14"/>
                <w:szCs w:val="14"/>
              </w:rPr>
            </w:pPr>
            <w:r>
              <w:rPr>
                <w:rFonts w:cs="Calibri"/>
                <w:color w:val="000000"/>
                <w:sz w:val="14"/>
                <w:szCs w:val="14"/>
              </w:rPr>
              <w:t>Cocaine paste</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63C79FC4" w14:textId="77777777" w:rsidR="005B2F89" w:rsidRDefault="005B2F89" w:rsidP="005B2F89">
            <w:pPr>
              <w:spacing w:after="0"/>
              <w:jc w:val="right"/>
              <w:rPr>
                <w:rFonts w:cs="Calibri"/>
                <w:color w:val="000000"/>
                <w:sz w:val="14"/>
                <w:szCs w:val="14"/>
              </w:rPr>
            </w:pPr>
            <w:r>
              <w:rPr>
                <w:rFonts w:cs="Calibri"/>
                <w:color w:val="000000"/>
                <w:sz w:val="14"/>
                <w:szCs w:val="14"/>
              </w:rPr>
              <w:t>3401 (4.7)</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7C490EB2" w14:textId="77777777" w:rsidR="005B2F89" w:rsidRDefault="005B2F89" w:rsidP="005B2F89">
            <w:pPr>
              <w:spacing w:after="0"/>
              <w:jc w:val="right"/>
              <w:rPr>
                <w:rFonts w:cs="Calibri"/>
                <w:color w:val="000000"/>
                <w:sz w:val="14"/>
                <w:szCs w:val="14"/>
              </w:rPr>
            </w:pPr>
            <w:r>
              <w:rPr>
                <w:rFonts w:cs="Calibri"/>
                <w:color w:val="000000"/>
                <w:sz w:val="14"/>
                <w:szCs w:val="14"/>
              </w:rPr>
              <w:t>1149 (6.1)</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19C5C378" w14:textId="77777777" w:rsidR="005B2F89" w:rsidRDefault="005B2F89" w:rsidP="005B2F89">
            <w:pPr>
              <w:spacing w:after="0"/>
              <w:jc w:val="right"/>
              <w:rPr>
                <w:rFonts w:cs="Calibri"/>
                <w:color w:val="000000"/>
                <w:sz w:val="14"/>
                <w:szCs w:val="14"/>
              </w:rPr>
            </w:pPr>
            <w:r>
              <w:rPr>
                <w:rFonts w:cs="Calibri"/>
                <w:color w:val="000000"/>
                <w:sz w:val="14"/>
                <w:szCs w:val="14"/>
              </w:rPr>
              <w:t>2252 (4.2)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2E88F5C"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ED0A22D" w14:textId="77777777" w:rsidR="005B2F89" w:rsidRDefault="005B2F89" w:rsidP="005B2F89">
            <w:pPr>
              <w:spacing w:after="0"/>
              <w:jc w:val="right"/>
              <w:rPr>
                <w:szCs w:val="20"/>
              </w:rPr>
            </w:pPr>
          </w:p>
        </w:tc>
      </w:tr>
      <w:tr w:rsidR="005B2F89" w14:paraId="0AD47AFC"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0F42C319"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0F435327" w14:textId="77777777" w:rsidR="005B2F89" w:rsidRDefault="005B2F89" w:rsidP="005B2F89">
            <w:pPr>
              <w:spacing w:after="0"/>
              <w:rPr>
                <w:rFonts w:cs="Calibri"/>
                <w:color w:val="000000"/>
                <w:sz w:val="14"/>
                <w:szCs w:val="14"/>
              </w:rPr>
            </w:pPr>
            <w:r>
              <w:rPr>
                <w:rFonts w:cs="Calibri"/>
                <w:color w:val="000000"/>
                <w:sz w:val="14"/>
                <w:szCs w:val="14"/>
              </w:rPr>
              <w:t>Marijuana</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24D9B412" w14:textId="77777777" w:rsidR="005B2F89" w:rsidRDefault="005B2F89" w:rsidP="005B2F89">
            <w:pPr>
              <w:spacing w:after="0"/>
              <w:jc w:val="right"/>
              <w:rPr>
                <w:rFonts w:cs="Calibri"/>
                <w:color w:val="000000"/>
                <w:sz w:val="14"/>
                <w:szCs w:val="14"/>
              </w:rPr>
            </w:pPr>
            <w:r>
              <w:rPr>
                <w:rFonts w:cs="Calibri"/>
                <w:color w:val="000000"/>
                <w:sz w:val="14"/>
                <w:szCs w:val="14"/>
              </w:rPr>
              <w:t>19644 (27.1)</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EDDD328" w14:textId="77777777" w:rsidR="005B2F89" w:rsidRDefault="005B2F89" w:rsidP="005B2F89">
            <w:pPr>
              <w:spacing w:after="0"/>
              <w:jc w:val="right"/>
              <w:rPr>
                <w:rFonts w:cs="Calibri"/>
                <w:color w:val="000000"/>
                <w:sz w:val="14"/>
                <w:szCs w:val="14"/>
              </w:rPr>
            </w:pPr>
            <w:r>
              <w:rPr>
                <w:rFonts w:cs="Calibri"/>
                <w:color w:val="000000"/>
                <w:sz w:val="14"/>
                <w:szCs w:val="14"/>
              </w:rPr>
              <w:t>2589 (13.8)</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2EFA7D59" w14:textId="77777777" w:rsidR="005B2F89" w:rsidRDefault="005B2F89" w:rsidP="005B2F89">
            <w:pPr>
              <w:spacing w:after="0"/>
              <w:jc w:val="right"/>
              <w:rPr>
                <w:rFonts w:cs="Calibri"/>
                <w:color w:val="000000"/>
                <w:sz w:val="14"/>
                <w:szCs w:val="14"/>
              </w:rPr>
            </w:pPr>
            <w:r>
              <w:rPr>
                <w:rFonts w:cs="Calibri"/>
                <w:color w:val="000000"/>
                <w:sz w:val="14"/>
                <w:szCs w:val="14"/>
              </w:rPr>
              <w:t>17055 (31.8)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AA794AD"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FF866A" w14:textId="77777777" w:rsidR="005B2F89" w:rsidRDefault="005B2F89" w:rsidP="005B2F89">
            <w:pPr>
              <w:spacing w:after="0"/>
              <w:jc w:val="right"/>
              <w:rPr>
                <w:szCs w:val="20"/>
              </w:rPr>
            </w:pPr>
          </w:p>
        </w:tc>
      </w:tr>
      <w:tr w:rsidR="005B2F89" w14:paraId="57DD0584"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147ECD4C"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5F96957A" w14:textId="77777777" w:rsidR="005B2F89" w:rsidRDefault="005B2F89" w:rsidP="005B2F89">
            <w:pPr>
              <w:spacing w:after="0"/>
              <w:rPr>
                <w:rFonts w:cs="Calibri"/>
                <w:color w:val="000000"/>
                <w:sz w:val="14"/>
                <w:szCs w:val="14"/>
              </w:rPr>
            </w:pPr>
            <w:r>
              <w:rPr>
                <w:rFonts w:cs="Calibri"/>
                <w:color w:val="000000"/>
                <w:sz w:val="14"/>
                <w:szCs w:val="14"/>
              </w:rPr>
              <w:t>Other</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2EF1645B" w14:textId="77777777" w:rsidR="005B2F89" w:rsidRDefault="005B2F89" w:rsidP="005B2F89">
            <w:pPr>
              <w:spacing w:after="0"/>
              <w:jc w:val="right"/>
              <w:rPr>
                <w:rFonts w:cs="Calibri"/>
                <w:color w:val="000000"/>
                <w:sz w:val="14"/>
                <w:szCs w:val="14"/>
              </w:rPr>
            </w:pPr>
            <w:r>
              <w:rPr>
                <w:rFonts w:cs="Calibri"/>
                <w:color w:val="000000"/>
                <w:sz w:val="14"/>
                <w:szCs w:val="14"/>
              </w:rPr>
              <w:t>1648 (2.3)</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7DA3B446" w14:textId="77777777" w:rsidR="005B2F89" w:rsidRDefault="005B2F89" w:rsidP="005B2F89">
            <w:pPr>
              <w:spacing w:after="0"/>
              <w:jc w:val="right"/>
              <w:rPr>
                <w:rFonts w:cs="Calibri"/>
                <w:color w:val="000000"/>
                <w:sz w:val="14"/>
                <w:szCs w:val="14"/>
              </w:rPr>
            </w:pPr>
            <w:r>
              <w:rPr>
                <w:rFonts w:cs="Calibri"/>
                <w:color w:val="000000"/>
                <w:sz w:val="14"/>
                <w:szCs w:val="14"/>
              </w:rPr>
              <w:t>457 (2.4)</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0C47CAA2" w14:textId="77777777" w:rsidR="005B2F89" w:rsidRDefault="005B2F89" w:rsidP="005B2F89">
            <w:pPr>
              <w:spacing w:after="0"/>
              <w:jc w:val="right"/>
              <w:rPr>
                <w:rFonts w:cs="Calibri"/>
                <w:color w:val="000000"/>
                <w:sz w:val="14"/>
                <w:szCs w:val="14"/>
              </w:rPr>
            </w:pPr>
            <w:r>
              <w:rPr>
                <w:rFonts w:cs="Calibri"/>
                <w:color w:val="000000"/>
                <w:sz w:val="14"/>
                <w:szCs w:val="14"/>
              </w:rPr>
              <w:t>1191 (2.2)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355D3A"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4652A3" w14:textId="77777777" w:rsidR="005B2F89" w:rsidRDefault="005B2F89" w:rsidP="005B2F89">
            <w:pPr>
              <w:spacing w:after="0"/>
              <w:jc w:val="right"/>
              <w:rPr>
                <w:szCs w:val="20"/>
              </w:rPr>
            </w:pPr>
          </w:p>
        </w:tc>
      </w:tr>
      <w:tr w:rsidR="005B2F89" w14:paraId="31BE6191"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55296BAC"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311493B5" w14:textId="77777777" w:rsidR="005B2F89" w:rsidRDefault="005B2F89" w:rsidP="005B2F89">
            <w:pPr>
              <w:spacing w:after="0"/>
              <w:rPr>
                <w:rFonts w:cs="Calibri"/>
                <w:color w:val="000000"/>
                <w:sz w:val="14"/>
                <w:szCs w:val="14"/>
              </w:rPr>
            </w:pPr>
            <w:r>
              <w:rPr>
                <w:rFonts w:cs="Calibri"/>
                <w:color w:val="000000"/>
                <w:sz w:val="14"/>
                <w:szCs w:val="14"/>
              </w:rPr>
              <w:t>[Missing]</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7D7341A5" w14:textId="77777777" w:rsidR="005B2F89" w:rsidRDefault="005B2F89" w:rsidP="005B2F89">
            <w:pPr>
              <w:spacing w:after="0"/>
              <w:jc w:val="right"/>
              <w:rPr>
                <w:rFonts w:cs="Calibri"/>
                <w:color w:val="000000"/>
                <w:sz w:val="14"/>
                <w:szCs w:val="14"/>
              </w:rPr>
            </w:pPr>
            <w:r>
              <w:rPr>
                <w:rFonts w:cs="Calibri"/>
                <w:color w:val="000000"/>
                <w:sz w:val="14"/>
                <w:szCs w:val="14"/>
              </w:rPr>
              <w:t>5803 (8.0)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9AA4E4D" w14:textId="77777777" w:rsidR="005B2F89" w:rsidRDefault="005B2F89" w:rsidP="005B2F89">
            <w:pPr>
              <w:spacing w:after="0"/>
              <w:jc w:val="right"/>
              <w:rPr>
                <w:rFonts w:cs="Calibri"/>
                <w:color w:val="000000"/>
                <w:sz w:val="14"/>
                <w:szCs w:val="14"/>
              </w:rPr>
            </w:pPr>
            <w:r>
              <w:rPr>
                <w:rFonts w:cs="Calibri"/>
                <w:color w:val="000000"/>
                <w:sz w:val="14"/>
                <w:szCs w:val="14"/>
              </w:rPr>
              <w:t>899 (4.8)</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258AC773" w14:textId="77777777" w:rsidR="005B2F89" w:rsidRDefault="005B2F89" w:rsidP="005B2F89">
            <w:pPr>
              <w:spacing w:after="0"/>
              <w:jc w:val="right"/>
              <w:rPr>
                <w:rFonts w:cs="Calibri"/>
                <w:color w:val="000000"/>
                <w:sz w:val="14"/>
                <w:szCs w:val="14"/>
              </w:rPr>
            </w:pPr>
            <w:r>
              <w:rPr>
                <w:rFonts w:cs="Calibri"/>
                <w:color w:val="000000"/>
                <w:sz w:val="14"/>
                <w:szCs w:val="14"/>
              </w:rPr>
              <w:t>4904 (9.1)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8125AB2"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32E4949" w14:textId="77777777" w:rsidR="005B2F89" w:rsidRDefault="005B2F89" w:rsidP="005B2F89">
            <w:pPr>
              <w:spacing w:after="0"/>
              <w:jc w:val="right"/>
              <w:rPr>
                <w:szCs w:val="20"/>
              </w:rPr>
            </w:pPr>
          </w:p>
        </w:tc>
      </w:tr>
      <w:tr w:rsidR="005B2F89" w14:paraId="24DA6E28"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6FB1CEAA" w14:textId="77777777" w:rsidR="005B2F89" w:rsidRDefault="005B2F89" w:rsidP="005B2F89">
            <w:pPr>
              <w:spacing w:after="0"/>
              <w:jc w:val="left"/>
              <w:rPr>
                <w:rFonts w:cs="Calibri"/>
                <w:color w:val="000000"/>
                <w:sz w:val="14"/>
                <w:szCs w:val="14"/>
              </w:rPr>
            </w:pPr>
            <w:r>
              <w:rPr>
                <w:rFonts w:cs="Calibri"/>
                <w:color w:val="000000"/>
                <w:sz w:val="14"/>
                <w:szCs w:val="14"/>
              </w:rPr>
              <w:t>Corrected birth year (median [IQR])</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13524B8B" w14:textId="77777777" w:rsidR="005B2F89" w:rsidRDefault="005B2F89" w:rsidP="005B2F89">
            <w:pPr>
              <w:spacing w:after="0"/>
              <w:rPr>
                <w:rFonts w:cs="Calibri"/>
                <w:color w:val="000000"/>
                <w:sz w:val="14"/>
                <w:szCs w:val="14"/>
              </w:rPr>
            </w:pP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5728C9AB" w14:textId="77777777" w:rsidR="005B2F89" w:rsidRDefault="005B2F89" w:rsidP="005B2F89">
            <w:pPr>
              <w:spacing w:after="0"/>
              <w:jc w:val="right"/>
              <w:rPr>
                <w:rFonts w:cs="Calibri"/>
                <w:color w:val="000000"/>
                <w:sz w:val="14"/>
                <w:szCs w:val="14"/>
              </w:rPr>
            </w:pPr>
            <w:r>
              <w:rPr>
                <w:rFonts w:cs="Calibri"/>
                <w:color w:val="000000"/>
                <w:sz w:val="14"/>
                <w:szCs w:val="14"/>
              </w:rPr>
              <w:t>1980.00 [1971.00, 1987.00]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52CD8B79" w14:textId="77777777" w:rsidR="005B2F89" w:rsidRDefault="005B2F89" w:rsidP="005B2F89">
            <w:pPr>
              <w:spacing w:after="0"/>
              <w:jc w:val="right"/>
              <w:rPr>
                <w:rFonts w:cs="Calibri"/>
                <w:color w:val="000000"/>
                <w:sz w:val="14"/>
                <w:szCs w:val="14"/>
              </w:rPr>
            </w:pPr>
            <w:r>
              <w:rPr>
                <w:rFonts w:cs="Calibri"/>
                <w:color w:val="000000"/>
                <w:sz w:val="14"/>
                <w:szCs w:val="14"/>
              </w:rPr>
              <w:t>1973.00 [1964.00, 1983.00]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326C7F71" w14:textId="77777777" w:rsidR="005B2F89" w:rsidRDefault="005B2F89" w:rsidP="005B2F89">
            <w:pPr>
              <w:spacing w:after="0"/>
              <w:jc w:val="right"/>
              <w:rPr>
                <w:rFonts w:cs="Calibri"/>
                <w:color w:val="000000"/>
                <w:sz w:val="14"/>
                <w:szCs w:val="14"/>
              </w:rPr>
            </w:pPr>
            <w:r>
              <w:rPr>
                <w:rFonts w:cs="Calibri"/>
                <w:color w:val="000000"/>
                <w:sz w:val="14"/>
                <w:szCs w:val="14"/>
              </w:rPr>
              <w:t>1981.00 [1974.00, 1988.00]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761EDC4" w14:textId="77777777" w:rsidR="005B2F89" w:rsidRDefault="005B2F89" w:rsidP="005B2F89">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2EB3844" w14:textId="77777777" w:rsidR="005B2F89" w:rsidRDefault="005B2F89" w:rsidP="005B2F89">
            <w:pPr>
              <w:spacing w:after="0"/>
              <w:jc w:val="right"/>
              <w:rPr>
                <w:rFonts w:cs="Calibri"/>
                <w:color w:val="000000"/>
                <w:sz w:val="14"/>
                <w:szCs w:val="14"/>
              </w:rPr>
            </w:pPr>
            <w:r>
              <w:rPr>
                <w:rFonts w:cs="Calibri"/>
                <w:color w:val="000000"/>
                <w:sz w:val="14"/>
                <w:szCs w:val="14"/>
              </w:rPr>
              <w:t>0.623</w:t>
            </w:r>
          </w:p>
        </w:tc>
      </w:tr>
      <w:tr w:rsidR="005B2F89" w14:paraId="710DF804"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79D630AC" w14:textId="55369D9F" w:rsidR="005B2F89" w:rsidRDefault="005B2F89" w:rsidP="005B2F89">
            <w:pPr>
              <w:spacing w:after="0"/>
              <w:jc w:val="left"/>
              <w:rPr>
                <w:rFonts w:cs="Calibri"/>
                <w:color w:val="000000"/>
                <w:sz w:val="14"/>
                <w:szCs w:val="14"/>
              </w:rPr>
            </w:pPr>
            <w:r>
              <w:rPr>
                <w:rFonts w:cs="Calibri"/>
                <w:color w:val="000000"/>
                <w:sz w:val="14"/>
                <w:szCs w:val="14"/>
              </w:rPr>
              <w:t>Cohabitation status (Recoded) (f) (%)</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tcPr>
          <w:p w14:paraId="29162228" w14:textId="77777777" w:rsidR="005B2F89" w:rsidRDefault="005B2F89" w:rsidP="005B2F89">
            <w:pPr>
              <w:spacing w:after="0"/>
              <w:rPr>
                <w:rFonts w:cs="Calibri"/>
                <w:color w:val="000000"/>
                <w:sz w:val="14"/>
                <w:szCs w:val="14"/>
              </w:rPr>
            </w:pPr>
          </w:p>
        </w:tc>
        <w:tc>
          <w:tcPr>
            <w:tcW w:w="1559" w:type="dxa"/>
            <w:tcBorders>
              <w:top w:val="nil"/>
              <w:left w:val="nil"/>
              <w:bottom w:val="nil"/>
              <w:right w:val="nil"/>
            </w:tcBorders>
            <w:shd w:val="clear" w:color="auto" w:fill="auto"/>
            <w:noWrap/>
            <w:tcMar>
              <w:top w:w="15" w:type="dxa"/>
              <w:left w:w="15" w:type="dxa"/>
              <w:bottom w:w="0" w:type="dxa"/>
              <w:right w:w="15" w:type="dxa"/>
            </w:tcMar>
            <w:vAlign w:val="center"/>
          </w:tcPr>
          <w:p w14:paraId="5129331E"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349AF6E4"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37FE5F5F"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349D917C"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1BE310F3" w14:textId="77777777" w:rsidR="005B2F89" w:rsidRDefault="005B2F89" w:rsidP="005B2F89">
            <w:pPr>
              <w:spacing w:after="0"/>
              <w:jc w:val="right"/>
              <w:rPr>
                <w:rFonts w:cs="Calibri"/>
                <w:color w:val="000000"/>
                <w:sz w:val="14"/>
                <w:szCs w:val="14"/>
              </w:rPr>
            </w:pPr>
          </w:p>
        </w:tc>
      </w:tr>
      <w:tr w:rsidR="005B2F89" w14:paraId="2EB8F767" w14:textId="77777777" w:rsidTr="005B2F89">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6AC0CC1F" w14:textId="6A5DB409" w:rsidR="005B2F89" w:rsidRDefault="005B2F89" w:rsidP="005B2F89">
            <w:pPr>
              <w:spacing w:after="0"/>
              <w:jc w:val="lef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0163A811" w14:textId="77777777" w:rsidR="005B2F89" w:rsidRDefault="005B2F89" w:rsidP="005B2F89">
            <w:pPr>
              <w:spacing w:after="0"/>
              <w:rPr>
                <w:rFonts w:cs="Calibri"/>
                <w:color w:val="000000"/>
                <w:sz w:val="14"/>
                <w:szCs w:val="14"/>
              </w:rPr>
            </w:pPr>
            <w:r>
              <w:rPr>
                <w:rFonts w:cs="Calibri"/>
                <w:color w:val="000000"/>
                <w:sz w:val="14"/>
                <w:szCs w:val="14"/>
              </w:rPr>
              <w:t>Alone</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67334FBE" w14:textId="77777777" w:rsidR="005B2F89" w:rsidRDefault="005B2F89" w:rsidP="005B2F89">
            <w:pPr>
              <w:spacing w:after="0"/>
              <w:jc w:val="right"/>
              <w:rPr>
                <w:rFonts w:cs="Calibri"/>
                <w:color w:val="000000"/>
                <w:sz w:val="14"/>
                <w:szCs w:val="14"/>
              </w:rPr>
            </w:pPr>
            <w:r>
              <w:rPr>
                <w:rFonts w:cs="Calibri"/>
                <w:color w:val="000000"/>
                <w:sz w:val="14"/>
                <w:szCs w:val="14"/>
              </w:rPr>
              <w:t>6816 (9.4)</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36871560" w14:textId="77777777" w:rsidR="005B2F89" w:rsidRDefault="005B2F89" w:rsidP="005B2F89">
            <w:pPr>
              <w:spacing w:after="0"/>
              <w:jc w:val="right"/>
              <w:rPr>
                <w:rFonts w:cs="Calibri"/>
                <w:color w:val="000000"/>
                <w:sz w:val="14"/>
                <w:szCs w:val="14"/>
              </w:rPr>
            </w:pPr>
            <w:r>
              <w:rPr>
                <w:rFonts w:cs="Calibri"/>
                <w:color w:val="000000"/>
                <w:sz w:val="14"/>
                <w:szCs w:val="14"/>
              </w:rPr>
              <w:t>2276 (12.2)</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774BD1A6" w14:textId="77777777" w:rsidR="005B2F89" w:rsidRDefault="005B2F89" w:rsidP="005B2F89">
            <w:pPr>
              <w:spacing w:after="0"/>
              <w:jc w:val="right"/>
              <w:rPr>
                <w:rFonts w:cs="Calibri"/>
                <w:color w:val="000000"/>
                <w:sz w:val="14"/>
                <w:szCs w:val="14"/>
              </w:rPr>
            </w:pPr>
            <w:r>
              <w:rPr>
                <w:rFonts w:cs="Calibri"/>
                <w:color w:val="000000"/>
                <w:sz w:val="14"/>
                <w:szCs w:val="14"/>
              </w:rPr>
              <w:t>4540 (8.5)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2B6BBFA" w14:textId="77777777" w:rsidR="005B2F89" w:rsidRDefault="005B2F89" w:rsidP="005B2F89">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56243D" w14:textId="77777777" w:rsidR="005B2F89" w:rsidRDefault="005B2F89" w:rsidP="005B2F89">
            <w:pPr>
              <w:spacing w:after="0"/>
              <w:jc w:val="right"/>
              <w:rPr>
                <w:rFonts w:cs="Calibri"/>
                <w:color w:val="000000"/>
                <w:sz w:val="14"/>
                <w:szCs w:val="14"/>
              </w:rPr>
            </w:pPr>
            <w:r>
              <w:rPr>
                <w:rFonts w:cs="Calibri"/>
                <w:color w:val="000000"/>
                <w:sz w:val="14"/>
                <w:szCs w:val="14"/>
              </w:rPr>
              <w:t>0.337</w:t>
            </w:r>
          </w:p>
        </w:tc>
      </w:tr>
      <w:tr w:rsidR="005B2F89" w14:paraId="70CC6C31"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08F7E996" w14:textId="77777777" w:rsidR="005B2F89" w:rsidRDefault="005B2F89" w:rsidP="005B2F89">
            <w:pPr>
              <w:spacing w:after="0"/>
              <w:jc w:val="righ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29C8D7B1" w14:textId="77777777" w:rsidR="005B2F89" w:rsidRDefault="005B2F89" w:rsidP="005B2F89">
            <w:pPr>
              <w:spacing w:after="0"/>
              <w:rPr>
                <w:rFonts w:cs="Calibri"/>
                <w:color w:val="000000"/>
                <w:sz w:val="14"/>
                <w:szCs w:val="14"/>
              </w:rPr>
            </w:pPr>
            <w:r>
              <w:rPr>
                <w:rFonts w:cs="Calibri"/>
                <w:color w:val="000000"/>
                <w:sz w:val="14"/>
                <w:szCs w:val="14"/>
              </w:rPr>
              <w:t>Family of origin</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19075D9F" w14:textId="77777777" w:rsidR="005B2F89" w:rsidRDefault="005B2F89" w:rsidP="005B2F89">
            <w:pPr>
              <w:spacing w:after="0"/>
              <w:jc w:val="right"/>
              <w:rPr>
                <w:rFonts w:cs="Calibri"/>
                <w:color w:val="000000"/>
                <w:sz w:val="14"/>
                <w:szCs w:val="14"/>
              </w:rPr>
            </w:pPr>
            <w:r>
              <w:rPr>
                <w:rFonts w:cs="Calibri"/>
                <w:color w:val="000000"/>
                <w:sz w:val="14"/>
                <w:szCs w:val="14"/>
              </w:rPr>
              <w:t>30074 (41.5)</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A9F58B4" w14:textId="77777777" w:rsidR="005B2F89" w:rsidRDefault="005B2F89" w:rsidP="005B2F89">
            <w:pPr>
              <w:spacing w:after="0"/>
              <w:jc w:val="right"/>
              <w:rPr>
                <w:rFonts w:cs="Calibri"/>
                <w:color w:val="000000"/>
                <w:sz w:val="14"/>
                <w:szCs w:val="14"/>
              </w:rPr>
            </w:pPr>
            <w:r>
              <w:rPr>
                <w:rFonts w:cs="Calibri"/>
                <w:color w:val="000000"/>
                <w:sz w:val="14"/>
                <w:szCs w:val="14"/>
              </w:rPr>
              <w:t>5648 (30.2)</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5E1AD737" w14:textId="77777777" w:rsidR="005B2F89" w:rsidRDefault="005B2F89" w:rsidP="005B2F89">
            <w:pPr>
              <w:spacing w:after="0"/>
              <w:jc w:val="right"/>
              <w:rPr>
                <w:rFonts w:cs="Calibri"/>
                <w:color w:val="000000"/>
                <w:sz w:val="14"/>
                <w:szCs w:val="14"/>
              </w:rPr>
            </w:pPr>
            <w:r>
              <w:rPr>
                <w:rFonts w:cs="Calibri"/>
                <w:color w:val="000000"/>
                <w:sz w:val="14"/>
                <w:szCs w:val="14"/>
              </w:rPr>
              <w:t>24426 (45.5)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6BF536A"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EFDBB5" w14:textId="77777777" w:rsidR="005B2F89" w:rsidRDefault="005B2F89" w:rsidP="005B2F89">
            <w:pPr>
              <w:spacing w:after="0"/>
              <w:jc w:val="right"/>
              <w:rPr>
                <w:szCs w:val="20"/>
              </w:rPr>
            </w:pPr>
          </w:p>
        </w:tc>
      </w:tr>
      <w:tr w:rsidR="005B2F89" w14:paraId="08B7B9B5"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6D5F91E7"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066D3FBC" w14:textId="77777777" w:rsidR="005B2F89" w:rsidRDefault="005B2F89" w:rsidP="005B2F89">
            <w:pPr>
              <w:spacing w:after="0"/>
              <w:rPr>
                <w:rFonts w:cs="Calibri"/>
                <w:color w:val="000000"/>
                <w:sz w:val="14"/>
                <w:szCs w:val="14"/>
              </w:rPr>
            </w:pPr>
            <w:r>
              <w:rPr>
                <w:rFonts w:cs="Calibri"/>
                <w:color w:val="000000"/>
                <w:sz w:val="14"/>
                <w:szCs w:val="14"/>
              </w:rPr>
              <w:t>Others</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2832C9AB" w14:textId="77777777" w:rsidR="005B2F89" w:rsidRDefault="005B2F89" w:rsidP="005B2F89">
            <w:pPr>
              <w:spacing w:after="0"/>
              <w:jc w:val="right"/>
              <w:rPr>
                <w:rFonts w:cs="Calibri"/>
                <w:color w:val="000000"/>
                <w:sz w:val="14"/>
                <w:szCs w:val="14"/>
              </w:rPr>
            </w:pPr>
            <w:r>
              <w:rPr>
                <w:rFonts w:cs="Calibri"/>
                <w:color w:val="000000"/>
                <w:sz w:val="14"/>
                <w:szCs w:val="14"/>
              </w:rPr>
              <w:t>6224 (8.6)</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3F6F6BB4" w14:textId="77777777" w:rsidR="005B2F89" w:rsidRDefault="005B2F89" w:rsidP="005B2F89">
            <w:pPr>
              <w:spacing w:after="0"/>
              <w:jc w:val="right"/>
              <w:rPr>
                <w:rFonts w:cs="Calibri"/>
                <w:color w:val="000000"/>
                <w:sz w:val="14"/>
                <w:szCs w:val="14"/>
              </w:rPr>
            </w:pPr>
            <w:r>
              <w:rPr>
                <w:rFonts w:cs="Calibri"/>
                <w:color w:val="000000"/>
                <w:sz w:val="14"/>
                <w:szCs w:val="14"/>
              </w:rPr>
              <w:t>1520 (8.1)</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3083B647" w14:textId="77777777" w:rsidR="005B2F89" w:rsidRDefault="005B2F89" w:rsidP="005B2F89">
            <w:pPr>
              <w:spacing w:after="0"/>
              <w:jc w:val="right"/>
              <w:rPr>
                <w:rFonts w:cs="Calibri"/>
                <w:color w:val="000000"/>
                <w:sz w:val="14"/>
                <w:szCs w:val="14"/>
              </w:rPr>
            </w:pPr>
            <w:r>
              <w:rPr>
                <w:rFonts w:cs="Calibri"/>
                <w:color w:val="000000"/>
                <w:sz w:val="14"/>
                <w:szCs w:val="14"/>
              </w:rPr>
              <w:t>4704 (8.8)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F48C1F"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BB0624C" w14:textId="77777777" w:rsidR="005B2F89" w:rsidRDefault="005B2F89" w:rsidP="005B2F89">
            <w:pPr>
              <w:spacing w:after="0"/>
              <w:jc w:val="right"/>
              <w:rPr>
                <w:szCs w:val="20"/>
              </w:rPr>
            </w:pPr>
          </w:p>
        </w:tc>
      </w:tr>
      <w:tr w:rsidR="005B2F89" w14:paraId="19F58E6B"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0B5BFBCC"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62D76692" w14:textId="77777777" w:rsidR="005B2F89" w:rsidRDefault="005B2F89" w:rsidP="005B2F89">
            <w:pPr>
              <w:spacing w:after="0"/>
              <w:rPr>
                <w:rFonts w:cs="Calibri"/>
                <w:color w:val="000000"/>
                <w:sz w:val="14"/>
                <w:szCs w:val="14"/>
              </w:rPr>
            </w:pPr>
            <w:r>
              <w:rPr>
                <w:rFonts w:cs="Calibri"/>
                <w:color w:val="000000"/>
                <w:sz w:val="14"/>
                <w:szCs w:val="14"/>
              </w:rPr>
              <w:t>With couple/children</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7C86E858" w14:textId="77777777" w:rsidR="005B2F89" w:rsidRDefault="005B2F89" w:rsidP="005B2F89">
            <w:pPr>
              <w:spacing w:after="0"/>
              <w:jc w:val="right"/>
              <w:rPr>
                <w:rFonts w:cs="Calibri"/>
                <w:color w:val="000000"/>
                <w:sz w:val="14"/>
                <w:szCs w:val="14"/>
              </w:rPr>
            </w:pPr>
            <w:r>
              <w:rPr>
                <w:rFonts w:cs="Calibri"/>
                <w:color w:val="000000"/>
                <w:sz w:val="14"/>
                <w:szCs w:val="14"/>
              </w:rPr>
              <w:t>29289 (40.5)</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5E8C7B17" w14:textId="77777777" w:rsidR="005B2F89" w:rsidRDefault="005B2F89" w:rsidP="005B2F89">
            <w:pPr>
              <w:spacing w:after="0"/>
              <w:jc w:val="right"/>
              <w:rPr>
                <w:rFonts w:cs="Calibri"/>
                <w:color w:val="000000"/>
                <w:sz w:val="14"/>
                <w:szCs w:val="14"/>
              </w:rPr>
            </w:pPr>
            <w:r>
              <w:rPr>
                <w:rFonts w:cs="Calibri"/>
                <w:color w:val="000000"/>
                <w:sz w:val="14"/>
                <w:szCs w:val="14"/>
              </w:rPr>
              <w:t>9262 (49.5)</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E5B1CC3" w14:textId="77777777" w:rsidR="005B2F89" w:rsidRDefault="005B2F89" w:rsidP="005B2F89">
            <w:pPr>
              <w:spacing w:after="0"/>
              <w:jc w:val="right"/>
              <w:rPr>
                <w:rFonts w:cs="Calibri"/>
                <w:color w:val="000000"/>
                <w:sz w:val="14"/>
                <w:szCs w:val="14"/>
              </w:rPr>
            </w:pPr>
            <w:r>
              <w:rPr>
                <w:rFonts w:cs="Calibri"/>
                <w:color w:val="000000"/>
                <w:sz w:val="14"/>
                <w:szCs w:val="14"/>
              </w:rPr>
              <w:t>20027 (37.3)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86B44E7"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63F0026" w14:textId="77777777" w:rsidR="005B2F89" w:rsidRDefault="005B2F89" w:rsidP="005B2F89">
            <w:pPr>
              <w:spacing w:after="0"/>
              <w:jc w:val="right"/>
              <w:rPr>
                <w:szCs w:val="20"/>
              </w:rPr>
            </w:pPr>
          </w:p>
        </w:tc>
      </w:tr>
      <w:tr w:rsidR="005B2F89" w14:paraId="137A2BEF"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7C6565D3"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59005061" w14:textId="77777777" w:rsidR="005B2F89" w:rsidRDefault="005B2F89" w:rsidP="005B2F89">
            <w:pPr>
              <w:spacing w:after="0"/>
              <w:rPr>
                <w:rFonts w:cs="Calibri"/>
                <w:color w:val="000000"/>
                <w:sz w:val="14"/>
                <w:szCs w:val="14"/>
              </w:rPr>
            </w:pPr>
            <w:r>
              <w:rPr>
                <w:rFonts w:cs="Calibri"/>
                <w:color w:val="000000"/>
                <w:sz w:val="14"/>
                <w:szCs w:val="14"/>
              </w:rPr>
              <w:t>[Missing]</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7C187579" w14:textId="77777777" w:rsidR="005B2F89" w:rsidRDefault="005B2F89" w:rsidP="005B2F89">
            <w:pPr>
              <w:spacing w:after="0"/>
              <w:jc w:val="right"/>
              <w:rPr>
                <w:rFonts w:cs="Calibri"/>
                <w:color w:val="000000"/>
                <w:sz w:val="14"/>
                <w:szCs w:val="14"/>
              </w:rPr>
            </w:pPr>
            <w:r>
              <w:rPr>
                <w:rFonts w:cs="Calibri"/>
                <w:color w:val="000000"/>
                <w:sz w:val="14"/>
                <w:szCs w:val="14"/>
              </w:rPr>
              <w:t>1 (0.0)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515F93CC" w14:textId="77777777" w:rsidR="005B2F89" w:rsidRDefault="005B2F89" w:rsidP="005B2F89">
            <w:pPr>
              <w:spacing w:after="0"/>
              <w:jc w:val="right"/>
              <w:rPr>
                <w:rFonts w:cs="Calibri"/>
                <w:color w:val="000000"/>
                <w:sz w:val="14"/>
                <w:szCs w:val="14"/>
              </w:rPr>
            </w:pPr>
            <w:r>
              <w:rPr>
                <w:rFonts w:cs="Calibri"/>
                <w:color w:val="000000"/>
                <w:sz w:val="14"/>
                <w:szCs w:val="14"/>
              </w:rPr>
              <w:t>1 (0.0)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5AB5E83A" w14:textId="77777777" w:rsidR="005B2F89" w:rsidRDefault="005B2F89" w:rsidP="005B2F89">
            <w:pPr>
              <w:spacing w:after="0"/>
              <w:jc w:val="right"/>
              <w:rPr>
                <w:rFonts w:cs="Calibri"/>
                <w:color w:val="000000"/>
                <w:sz w:val="14"/>
                <w:szCs w:val="14"/>
              </w:rPr>
            </w:pPr>
            <w:r>
              <w:rPr>
                <w:rFonts w:cs="Calibri"/>
                <w:color w:val="000000"/>
                <w:sz w:val="14"/>
                <w:szCs w:val="14"/>
              </w:rPr>
              <w:t>0 (0.0)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F9AE139"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3BF0D9D" w14:textId="77777777" w:rsidR="005B2F89" w:rsidRDefault="005B2F89" w:rsidP="005B2F89">
            <w:pPr>
              <w:spacing w:after="0"/>
              <w:jc w:val="right"/>
              <w:rPr>
                <w:szCs w:val="20"/>
              </w:rPr>
            </w:pPr>
          </w:p>
        </w:tc>
      </w:tr>
      <w:tr w:rsidR="005B2F89" w14:paraId="5C2512CA"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0FFA970F" w14:textId="2141B89E" w:rsidR="005B2F89" w:rsidRDefault="005B2F89" w:rsidP="005B2F89">
            <w:pPr>
              <w:spacing w:after="0"/>
              <w:jc w:val="left"/>
              <w:rPr>
                <w:rFonts w:cs="Calibri"/>
                <w:color w:val="000000"/>
                <w:sz w:val="14"/>
                <w:szCs w:val="14"/>
              </w:rPr>
            </w:pPr>
            <w:r>
              <w:rPr>
                <w:rFonts w:cs="Calibri"/>
                <w:color w:val="000000"/>
                <w:sz w:val="14"/>
                <w:szCs w:val="14"/>
              </w:rPr>
              <w:lastRenderedPageBreak/>
              <w:t>Physical Comorbidity (ICD-10) (%)</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tcPr>
          <w:p w14:paraId="1B81CD2E" w14:textId="77777777" w:rsidR="005B2F89" w:rsidRDefault="005B2F89" w:rsidP="005B2F89">
            <w:pPr>
              <w:spacing w:after="0"/>
              <w:rPr>
                <w:rFonts w:cs="Calibri"/>
                <w:color w:val="000000"/>
                <w:sz w:val="14"/>
                <w:szCs w:val="14"/>
              </w:rPr>
            </w:pPr>
          </w:p>
        </w:tc>
        <w:tc>
          <w:tcPr>
            <w:tcW w:w="1559" w:type="dxa"/>
            <w:tcBorders>
              <w:top w:val="nil"/>
              <w:left w:val="nil"/>
              <w:bottom w:val="nil"/>
              <w:right w:val="nil"/>
            </w:tcBorders>
            <w:shd w:val="clear" w:color="auto" w:fill="auto"/>
            <w:noWrap/>
            <w:tcMar>
              <w:top w:w="15" w:type="dxa"/>
              <w:left w:w="15" w:type="dxa"/>
              <w:bottom w:w="0" w:type="dxa"/>
              <w:right w:w="15" w:type="dxa"/>
            </w:tcMar>
            <w:vAlign w:val="center"/>
          </w:tcPr>
          <w:p w14:paraId="5DA91010"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39DA120D"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7DF34733"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78FF5E7E"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77D9086C" w14:textId="77777777" w:rsidR="005B2F89" w:rsidRDefault="005B2F89" w:rsidP="005B2F89">
            <w:pPr>
              <w:spacing w:after="0"/>
              <w:jc w:val="right"/>
              <w:rPr>
                <w:rFonts w:cs="Calibri"/>
                <w:color w:val="000000"/>
                <w:sz w:val="14"/>
                <w:szCs w:val="14"/>
              </w:rPr>
            </w:pPr>
          </w:p>
        </w:tc>
      </w:tr>
      <w:tr w:rsidR="005B2F89" w14:paraId="41FE5F94" w14:textId="77777777" w:rsidTr="005B2F89">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50F438E1" w14:textId="394222CD" w:rsidR="005B2F89" w:rsidRDefault="005B2F89" w:rsidP="005B2F89">
            <w:pPr>
              <w:spacing w:after="0"/>
              <w:jc w:val="lef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4436ED66" w14:textId="77777777" w:rsidR="005B2F89" w:rsidRDefault="005B2F89" w:rsidP="005B2F89">
            <w:pPr>
              <w:spacing w:after="0"/>
              <w:rPr>
                <w:rFonts w:cs="Calibri"/>
                <w:color w:val="000000"/>
                <w:sz w:val="14"/>
                <w:szCs w:val="14"/>
              </w:rPr>
            </w:pPr>
            <w:r>
              <w:rPr>
                <w:rFonts w:cs="Calibri"/>
                <w:color w:val="000000"/>
                <w:sz w:val="14"/>
                <w:szCs w:val="14"/>
              </w:rPr>
              <w:t>Without physical comorbidity</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0A3E3DD8" w14:textId="77777777" w:rsidR="005B2F89" w:rsidRDefault="005B2F89" w:rsidP="005B2F89">
            <w:pPr>
              <w:spacing w:after="0"/>
              <w:jc w:val="right"/>
              <w:rPr>
                <w:rFonts w:cs="Calibri"/>
                <w:color w:val="000000"/>
                <w:sz w:val="14"/>
                <w:szCs w:val="14"/>
              </w:rPr>
            </w:pPr>
            <w:r>
              <w:rPr>
                <w:rFonts w:cs="Calibri"/>
                <w:color w:val="000000"/>
                <w:sz w:val="14"/>
                <w:szCs w:val="14"/>
              </w:rPr>
              <w:t>28661 (39.6)</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10D74E81" w14:textId="77777777" w:rsidR="005B2F89" w:rsidRDefault="005B2F89" w:rsidP="005B2F89">
            <w:pPr>
              <w:spacing w:after="0"/>
              <w:jc w:val="right"/>
              <w:rPr>
                <w:rFonts w:cs="Calibri"/>
                <w:color w:val="000000"/>
                <w:sz w:val="14"/>
                <w:szCs w:val="14"/>
              </w:rPr>
            </w:pPr>
            <w:r>
              <w:rPr>
                <w:rFonts w:cs="Calibri"/>
                <w:color w:val="000000"/>
                <w:sz w:val="14"/>
                <w:szCs w:val="14"/>
              </w:rPr>
              <w:t>6946 (37.1)</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2EEB65D5" w14:textId="77777777" w:rsidR="005B2F89" w:rsidRDefault="005B2F89" w:rsidP="005B2F89">
            <w:pPr>
              <w:spacing w:after="0"/>
              <w:jc w:val="right"/>
              <w:rPr>
                <w:rFonts w:cs="Calibri"/>
                <w:color w:val="000000"/>
                <w:sz w:val="14"/>
                <w:szCs w:val="14"/>
              </w:rPr>
            </w:pPr>
            <w:r>
              <w:rPr>
                <w:rFonts w:cs="Calibri"/>
                <w:color w:val="000000"/>
                <w:sz w:val="14"/>
                <w:szCs w:val="14"/>
              </w:rPr>
              <w:t>21715 (40.4)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AE7459" w14:textId="77777777" w:rsidR="005B2F89" w:rsidRDefault="005B2F89" w:rsidP="005B2F89">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AB23740" w14:textId="77777777" w:rsidR="005B2F89" w:rsidRDefault="005B2F89" w:rsidP="005B2F89">
            <w:pPr>
              <w:spacing w:after="0"/>
              <w:jc w:val="right"/>
              <w:rPr>
                <w:rFonts w:cs="Calibri"/>
                <w:color w:val="000000"/>
                <w:sz w:val="14"/>
                <w:szCs w:val="14"/>
              </w:rPr>
            </w:pPr>
            <w:r>
              <w:rPr>
                <w:rFonts w:cs="Calibri"/>
                <w:color w:val="000000"/>
                <w:sz w:val="14"/>
                <w:szCs w:val="14"/>
              </w:rPr>
              <w:t>0.085</w:t>
            </w:r>
          </w:p>
        </w:tc>
      </w:tr>
      <w:tr w:rsidR="005B2F89" w14:paraId="12A53EA8"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56A575A0" w14:textId="77777777" w:rsidR="005B2F89" w:rsidRDefault="005B2F89" w:rsidP="005B2F89">
            <w:pPr>
              <w:spacing w:after="0"/>
              <w:jc w:val="righ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249E5232" w14:textId="77777777" w:rsidR="005B2F89" w:rsidRDefault="005B2F89" w:rsidP="005B2F89">
            <w:pPr>
              <w:spacing w:after="0"/>
              <w:rPr>
                <w:rFonts w:cs="Calibri"/>
                <w:color w:val="000000"/>
                <w:sz w:val="14"/>
                <w:szCs w:val="14"/>
              </w:rPr>
            </w:pPr>
            <w:r>
              <w:rPr>
                <w:rFonts w:cs="Calibri"/>
                <w:color w:val="000000"/>
                <w:sz w:val="14"/>
                <w:szCs w:val="14"/>
              </w:rPr>
              <w:t>Diagnosis unknown (under study)</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68C3FE2F" w14:textId="77777777" w:rsidR="005B2F89" w:rsidRDefault="005B2F89" w:rsidP="005B2F89">
            <w:pPr>
              <w:spacing w:after="0"/>
              <w:jc w:val="right"/>
              <w:rPr>
                <w:rFonts w:cs="Calibri"/>
                <w:color w:val="000000"/>
                <w:sz w:val="14"/>
                <w:szCs w:val="14"/>
              </w:rPr>
            </w:pPr>
            <w:r>
              <w:rPr>
                <w:rFonts w:cs="Calibri"/>
                <w:color w:val="000000"/>
                <w:sz w:val="14"/>
                <w:szCs w:val="14"/>
              </w:rPr>
              <w:t>39215 (54.2)</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1FB4FDA" w14:textId="77777777" w:rsidR="005B2F89" w:rsidRDefault="005B2F89" w:rsidP="005B2F89">
            <w:pPr>
              <w:spacing w:after="0"/>
              <w:jc w:val="right"/>
              <w:rPr>
                <w:rFonts w:cs="Calibri"/>
                <w:color w:val="000000"/>
                <w:sz w:val="14"/>
                <w:szCs w:val="14"/>
              </w:rPr>
            </w:pPr>
            <w:r>
              <w:rPr>
                <w:rFonts w:cs="Calibri"/>
                <w:color w:val="000000"/>
                <w:sz w:val="14"/>
                <w:szCs w:val="14"/>
              </w:rPr>
              <w:t>10372 (55.4)</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613344EC" w14:textId="77777777" w:rsidR="005B2F89" w:rsidRDefault="005B2F89" w:rsidP="005B2F89">
            <w:pPr>
              <w:spacing w:after="0"/>
              <w:jc w:val="right"/>
              <w:rPr>
                <w:rFonts w:cs="Calibri"/>
                <w:color w:val="000000"/>
                <w:sz w:val="14"/>
                <w:szCs w:val="14"/>
              </w:rPr>
            </w:pPr>
            <w:r>
              <w:rPr>
                <w:rFonts w:cs="Calibri"/>
                <w:color w:val="000000"/>
                <w:sz w:val="14"/>
                <w:szCs w:val="14"/>
              </w:rPr>
              <w:t>28843 (53.7)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E7ECB3"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705623" w14:textId="77777777" w:rsidR="005B2F89" w:rsidRDefault="005B2F89" w:rsidP="005B2F89">
            <w:pPr>
              <w:spacing w:after="0"/>
              <w:jc w:val="right"/>
              <w:rPr>
                <w:szCs w:val="20"/>
              </w:rPr>
            </w:pPr>
          </w:p>
        </w:tc>
      </w:tr>
      <w:tr w:rsidR="005B2F89" w14:paraId="1D4A8198"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68616083"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7AC0653E" w14:textId="77777777" w:rsidR="005B2F89" w:rsidRDefault="005B2F89" w:rsidP="005B2F89">
            <w:pPr>
              <w:spacing w:after="0"/>
              <w:rPr>
                <w:rFonts w:cs="Calibri"/>
                <w:color w:val="000000"/>
                <w:sz w:val="14"/>
                <w:szCs w:val="14"/>
              </w:rPr>
            </w:pPr>
            <w:r>
              <w:rPr>
                <w:rFonts w:cs="Calibri"/>
                <w:color w:val="000000"/>
                <w:sz w:val="14"/>
                <w:szCs w:val="14"/>
              </w:rPr>
              <w:t>One or more</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41F8EBB1" w14:textId="77777777" w:rsidR="005B2F89" w:rsidRDefault="005B2F89" w:rsidP="005B2F89">
            <w:pPr>
              <w:spacing w:after="0"/>
              <w:jc w:val="right"/>
              <w:rPr>
                <w:rFonts w:cs="Calibri"/>
                <w:color w:val="000000"/>
                <w:sz w:val="14"/>
                <w:szCs w:val="14"/>
              </w:rPr>
            </w:pPr>
            <w:r>
              <w:rPr>
                <w:rFonts w:cs="Calibri"/>
                <w:color w:val="000000"/>
                <w:sz w:val="14"/>
                <w:szCs w:val="14"/>
              </w:rPr>
              <w:t>4528 (6.3)</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0576BBFF" w14:textId="77777777" w:rsidR="005B2F89" w:rsidRDefault="005B2F89" w:rsidP="005B2F89">
            <w:pPr>
              <w:spacing w:after="0"/>
              <w:jc w:val="right"/>
              <w:rPr>
                <w:rFonts w:cs="Calibri"/>
                <w:color w:val="000000"/>
                <w:sz w:val="14"/>
                <w:szCs w:val="14"/>
              </w:rPr>
            </w:pPr>
            <w:r>
              <w:rPr>
                <w:rFonts w:cs="Calibri"/>
                <w:color w:val="000000"/>
                <w:sz w:val="14"/>
                <w:szCs w:val="14"/>
              </w:rPr>
              <w:t>1389 (7.4)</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3716DF2F" w14:textId="77777777" w:rsidR="005B2F89" w:rsidRDefault="005B2F89" w:rsidP="005B2F89">
            <w:pPr>
              <w:spacing w:after="0"/>
              <w:jc w:val="right"/>
              <w:rPr>
                <w:rFonts w:cs="Calibri"/>
                <w:color w:val="000000"/>
                <w:sz w:val="14"/>
                <w:szCs w:val="14"/>
              </w:rPr>
            </w:pPr>
            <w:r>
              <w:rPr>
                <w:rFonts w:cs="Calibri"/>
                <w:color w:val="000000"/>
                <w:sz w:val="14"/>
                <w:szCs w:val="14"/>
              </w:rPr>
              <w:t>3139 (5.8)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37CD4BC"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6F9EEC9" w14:textId="77777777" w:rsidR="005B2F89" w:rsidRDefault="005B2F89" w:rsidP="005B2F89">
            <w:pPr>
              <w:spacing w:after="0"/>
              <w:jc w:val="right"/>
              <w:rPr>
                <w:szCs w:val="20"/>
              </w:rPr>
            </w:pPr>
          </w:p>
        </w:tc>
      </w:tr>
      <w:tr w:rsidR="005B2F89" w14:paraId="39204A7A"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4250DCBC" w14:textId="2E712673" w:rsidR="005B2F89" w:rsidRDefault="005B2F89" w:rsidP="005B2F89">
            <w:pPr>
              <w:spacing w:after="0"/>
              <w:jc w:val="left"/>
              <w:rPr>
                <w:szCs w:val="20"/>
              </w:rPr>
            </w:pPr>
            <w:r>
              <w:rPr>
                <w:rFonts w:cs="Calibri"/>
                <w:color w:val="000000"/>
                <w:sz w:val="14"/>
                <w:szCs w:val="14"/>
              </w:rPr>
              <w:t>Biopsychosocial compromise (%)</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tcPr>
          <w:p w14:paraId="3330EBB1" w14:textId="77777777" w:rsidR="005B2F89" w:rsidRDefault="005B2F89" w:rsidP="005B2F89">
            <w:pPr>
              <w:spacing w:after="0"/>
              <w:rPr>
                <w:rFonts w:cs="Calibri"/>
                <w:color w:val="000000"/>
                <w:sz w:val="14"/>
                <w:szCs w:val="14"/>
              </w:rPr>
            </w:pPr>
          </w:p>
        </w:tc>
        <w:tc>
          <w:tcPr>
            <w:tcW w:w="1559" w:type="dxa"/>
            <w:tcBorders>
              <w:top w:val="nil"/>
              <w:left w:val="nil"/>
              <w:bottom w:val="nil"/>
              <w:right w:val="nil"/>
            </w:tcBorders>
            <w:shd w:val="clear" w:color="auto" w:fill="auto"/>
            <w:noWrap/>
            <w:tcMar>
              <w:top w:w="15" w:type="dxa"/>
              <w:left w:w="15" w:type="dxa"/>
              <w:bottom w:w="0" w:type="dxa"/>
              <w:right w:w="15" w:type="dxa"/>
            </w:tcMar>
            <w:vAlign w:val="center"/>
          </w:tcPr>
          <w:p w14:paraId="76CEC581"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757BEEC1"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2E835CEC"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0090987D"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4636A337" w14:textId="77777777" w:rsidR="005B2F89" w:rsidRDefault="005B2F89" w:rsidP="005B2F89">
            <w:pPr>
              <w:spacing w:after="0"/>
              <w:jc w:val="right"/>
              <w:rPr>
                <w:szCs w:val="20"/>
              </w:rPr>
            </w:pPr>
          </w:p>
        </w:tc>
      </w:tr>
      <w:tr w:rsidR="005B2F89" w14:paraId="31268542" w14:textId="77777777" w:rsidTr="005B2F89">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4E5A5F43" w14:textId="295E0D80" w:rsidR="005B2F89" w:rsidRDefault="005B2F89" w:rsidP="005B2F89">
            <w:pPr>
              <w:spacing w:after="0"/>
              <w:jc w:val="lef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7C056C45" w14:textId="77777777" w:rsidR="005B2F89" w:rsidRDefault="005B2F89" w:rsidP="005B2F89">
            <w:pPr>
              <w:spacing w:after="0"/>
              <w:rPr>
                <w:rFonts w:cs="Calibri"/>
                <w:color w:val="000000"/>
                <w:sz w:val="14"/>
                <w:szCs w:val="14"/>
              </w:rPr>
            </w:pPr>
            <w:r>
              <w:rPr>
                <w:rFonts w:cs="Calibri"/>
                <w:color w:val="000000"/>
                <w:sz w:val="14"/>
                <w:szCs w:val="14"/>
              </w:rPr>
              <w:t>1-Mild</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77179896" w14:textId="77777777" w:rsidR="005B2F89" w:rsidRDefault="005B2F89" w:rsidP="005B2F89">
            <w:pPr>
              <w:spacing w:after="0"/>
              <w:jc w:val="right"/>
              <w:rPr>
                <w:rFonts w:cs="Calibri"/>
                <w:color w:val="000000"/>
                <w:sz w:val="14"/>
                <w:szCs w:val="14"/>
              </w:rPr>
            </w:pPr>
            <w:r>
              <w:rPr>
                <w:rFonts w:cs="Calibri"/>
                <w:color w:val="000000"/>
                <w:sz w:val="14"/>
                <w:szCs w:val="14"/>
              </w:rPr>
              <w:t>6954 (9.6)</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5F45A6B4" w14:textId="77777777" w:rsidR="005B2F89" w:rsidRDefault="005B2F89" w:rsidP="005B2F89">
            <w:pPr>
              <w:spacing w:after="0"/>
              <w:jc w:val="right"/>
              <w:rPr>
                <w:rFonts w:cs="Calibri"/>
                <w:color w:val="000000"/>
                <w:sz w:val="14"/>
                <w:szCs w:val="14"/>
              </w:rPr>
            </w:pPr>
            <w:r>
              <w:rPr>
                <w:rFonts w:cs="Calibri"/>
                <w:color w:val="000000"/>
                <w:sz w:val="14"/>
                <w:szCs w:val="14"/>
              </w:rPr>
              <w:t>3231 (17.3)</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0E193D1B" w14:textId="77777777" w:rsidR="005B2F89" w:rsidRDefault="005B2F89" w:rsidP="005B2F89">
            <w:pPr>
              <w:spacing w:after="0"/>
              <w:jc w:val="right"/>
              <w:rPr>
                <w:rFonts w:cs="Calibri"/>
                <w:color w:val="000000"/>
                <w:sz w:val="14"/>
                <w:szCs w:val="14"/>
              </w:rPr>
            </w:pPr>
            <w:r>
              <w:rPr>
                <w:rFonts w:cs="Calibri"/>
                <w:color w:val="000000"/>
                <w:sz w:val="14"/>
                <w:szCs w:val="14"/>
              </w:rPr>
              <w:t>3723 (6.9)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49F5FE" w14:textId="77777777" w:rsidR="005B2F89" w:rsidRDefault="005B2F89" w:rsidP="005B2F89">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56F1287" w14:textId="77777777" w:rsidR="005B2F89" w:rsidRDefault="005B2F89" w:rsidP="005B2F89">
            <w:pPr>
              <w:spacing w:after="0"/>
              <w:jc w:val="right"/>
              <w:rPr>
                <w:rFonts w:cs="Calibri"/>
                <w:color w:val="000000"/>
                <w:sz w:val="14"/>
                <w:szCs w:val="14"/>
              </w:rPr>
            </w:pPr>
            <w:r>
              <w:rPr>
                <w:rFonts w:cs="Calibri"/>
                <w:color w:val="000000"/>
                <w:sz w:val="14"/>
                <w:szCs w:val="14"/>
              </w:rPr>
              <w:t>0.418</w:t>
            </w:r>
          </w:p>
        </w:tc>
      </w:tr>
      <w:tr w:rsidR="005B2F89" w14:paraId="7BDA61B2"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2DD30201" w14:textId="77777777" w:rsidR="005B2F89" w:rsidRDefault="005B2F89" w:rsidP="005B2F89">
            <w:pPr>
              <w:spacing w:after="0"/>
              <w:jc w:val="righ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1300AFB7" w14:textId="77777777" w:rsidR="005B2F89" w:rsidRDefault="005B2F89" w:rsidP="005B2F89">
            <w:pPr>
              <w:spacing w:after="0"/>
              <w:rPr>
                <w:rFonts w:cs="Calibri"/>
                <w:color w:val="000000"/>
                <w:sz w:val="14"/>
                <w:szCs w:val="14"/>
              </w:rPr>
            </w:pPr>
            <w:r>
              <w:rPr>
                <w:rFonts w:cs="Calibri"/>
                <w:color w:val="000000"/>
                <w:sz w:val="14"/>
                <w:szCs w:val="14"/>
              </w:rPr>
              <w:t>2-Moderate</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1C61C0AC" w14:textId="77777777" w:rsidR="005B2F89" w:rsidRDefault="005B2F89" w:rsidP="005B2F89">
            <w:pPr>
              <w:spacing w:after="0"/>
              <w:jc w:val="right"/>
              <w:rPr>
                <w:rFonts w:cs="Calibri"/>
                <w:color w:val="000000"/>
                <w:sz w:val="14"/>
                <w:szCs w:val="14"/>
              </w:rPr>
            </w:pPr>
            <w:r>
              <w:rPr>
                <w:rFonts w:cs="Calibri"/>
                <w:color w:val="000000"/>
                <w:sz w:val="14"/>
                <w:szCs w:val="14"/>
              </w:rPr>
              <w:t>41015 (56.6)</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6D293B02" w14:textId="77777777" w:rsidR="005B2F89" w:rsidRDefault="005B2F89" w:rsidP="005B2F89">
            <w:pPr>
              <w:spacing w:after="0"/>
              <w:jc w:val="right"/>
              <w:rPr>
                <w:rFonts w:cs="Calibri"/>
                <w:color w:val="000000"/>
                <w:sz w:val="14"/>
                <w:szCs w:val="14"/>
              </w:rPr>
            </w:pPr>
            <w:r>
              <w:rPr>
                <w:rFonts w:cs="Calibri"/>
                <w:color w:val="000000"/>
                <w:sz w:val="14"/>
                <w:szCs w:val="14"/>
              </w:rPr>
              <w:t>11147 (59.6)</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61C9A23A" w14:textId="77777777" w:rsidR="005B2F89" w:rsidRDefault="005B2F89" w:rsidP="005B2F89">
            <w:pPr>
              <w:spacing w:after="0"/>
              <w:jc w:val="right"/>
              <w:rPr>
                <w:rFonts w:cs="Calibri"/>
                <w:color w:val="000000"/>
                <w:sz w:val="14"/>
                <w:szCs w:val="14"/>
              </w:rPr>
            </w:pPr>
            <w:r>
              <w:rPr>
                <w:rFonts w:cs="Calibri"/>
                <w:color w:val="000000"/>
                <w:sz w:val="14"/>
                <w:szCs w:val="14"/>
              </w:rPr>
              <w:t>29868 (55.6)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F61777F"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931F03F" w14:textId="77777777" w:rsidR="005B2F89" w:rsidRDefault="005B2F89" w:rsidP="005B2F89">
            <w:pPr>
              <w:spacing w:after="0"/>
              <w:jc w:val="right"/>
              <w:rPr>
                <w:szCs w:val="20"/>
              </w:rPr>
            </w:pPr>
          </w:p>
        </w:tc>
      </w:tr>
      <w:tr w:rsidR="005B2F89" w14:paraId="4FE60F5C"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03E2EE71"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33E2136F" w14:textId="77777777" w:rsidR="005B2F89" w:rsidRDefault="005B2F89" w:rsidP="005B2F89">
            <w:pPr>
              <w:spacing w:after="0"/>
              <w:rPr>
                <w:rFonts w:cs="Calibri"/>
                <w:color w:val="000000"/>
                <w:sz w:val="14"/>
                <w:szCs w:val="14"/>
              </w:rPr>
            </w:pPr>
            <w:r>
              <w:rPr>
                <w:rFonts w:cs="Calibri"/>
                <w:color w:val="000000"/>
                <w:sz w:val="14"/>
                <w:szCs w:val="14"/>
              </w:rPr>
              <w:t>3-Severe</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03104D83" w14:textId="77777777" w:rsidR="005B2F89" w:rsidRDefault="005B2F89" w:rsidP="005B2F89">
            <w:pPr>
              <w:spacing w:after="0"/>
              <w:jc w:val="right"/>
              <w:rPr>
                <w:rFonts w:cs="Calibri"/>
                <w:color w:val="000000"/>
                <w:sz w:val="14"/>
                <w:szCs w:val="14"/>
              </w:rPr>
            </w:pPr>
            <w:r>
              <w:rPr>
                <w:rFonts w:cs="Calibri"/>
                <w:color w:val="000000"/>
                <w:sz w:val="14"/>
                <w:szCs w:val="14"/>
              </w:rPr>
              <w:t>22998 (31.8)</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237A594F" w14:textId="77777777" w:rsidR="005B2F89" w:rsidRDefault="005B2F89" w:rsidP="005B2F89">
            <w:pPr>
              <w:spacing w:after="0"/>
              <w:jc w:val="right"/>
              <w:rPr>
                <w:rFonts w:cs="Calibri"/>
                <w:color w:val="000000"/>
                <w:sz w:val="14"/>
                <w:szCs w:val="14"/>
              </w:rPr>
            </w:pPr>
            <w:r>
              <w:rPr>
                <w:rFonts w:cs="Calibri"/>
                <w:color w:val="000000"/>
                <w:sz w:val="14"/>
                <w:szCs w:val="14"/>
              </w:rPr>
              <w:t>3909 (20.9)</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27C0E074" w14:textId="77777777" w:rsidR="005B2F89" w:rsidRDefault="005B2F89" w:rsidP="005B2F89">
            <w:pPr>
              <w:spacing w:after="0"/>
              <w:jc w:val="right"/>
              <w:rPr>
                <w:rFonts w:cs="Calibri"/>
                <w:color w:val="000000"/>
                <w:sz w:val="14"/>
                <w:szCs w:val="14"/>
              </w:rPr>
            </w:pPr>
            <w:r>
              <w:rPr>
                <w:rFonts w:cs="Calibri"/>
                <w:color w:val="000000"/>
                <w:sz w:val="14"/>
                <w:szCs w:val="14"/>
              </w:rPr>
              <w:t>19089 (35.5)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D6F87D3"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ABA80A5" w14:textId="77777777" w:rsidR="005B2F89" w:rsidRDefault="005B2F89" w:rsidP="005B2F89">
            <w:pPr>
              <w:spacing w:after="0"/>
              <w:jc w:val="right"/>
              <w:rPr>
                <w:szCs w:val="20"/>
              </w:rPr>
            </w:pPr>
          </w:p>
        </w:tc>
      </w:tr>
      <w:tr w:rsidR="005B2F89" w14:paraId="4CFF776E"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47E818F5"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2E12555B" w14:textId="77777777" w:rsidR="005B2F89" w:rsidRDefault="005B2F89" w:rsidP="005B2F89">
            <w:pPr>
              <w:spacing w:after="0"/>
              <w:rPr>
                <w:rFonts w:cs="Calibri"/>
                <w:color w:val="000000"/>
                <w:sz w:val="14"/>
                <w:szCs w:val="14"/>
              </w:rPr>
            </w:pPr>
            <w:r>
              <w:rPr>
                <w:rFonts w:cs="Calibri"/>
                <w:color w:val="000000"/>
                <w:sz w:val="14"/>
                <w:szCs w:val="14"/>
              </w:rPr>
              <w:t>[Missing]</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1061628C" w14:textId="77777777" w:rsidR="005B2F89" w:rsidRDefault="005B2F89" w:rsidP="005B2F89">
            <w:pPr>
              <w:spacing w:after="0"/>
              <w:jc w:val="right"/>
              <w:rPr>
                <w:rFonts w:cs="Calibri"/>
                <w:color w:val="000000"/>
                <w:sz w:val="14"/>
                <w:szCs w:val="14"/>
              </w:rPr>
            </w:pPr>
            <w:r>
              <w:rPr>
                <w:rFonts w:cs="Calibri"/>
                <w:color w:val="000000"/>
                <w:sz w:val="14"/>
                <w:szCs w:val="14"/>
              </w:rPr>
              <w:t>1437 (2.0)</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030E4A36" w14:textId="77777777" w:rsidR="005B2F89" w:rsidRDefault="005B2F89" w:rsidP="005B2F89">
            <w:pPr>
              <w:spacing w:after="0"/>
              <w:jc w:val="right"/>
              <w:rPr>
                <w:rFonts w:cs="Calibri"/>
                <w:color w:val="000000"/>
                <w:sz w:val="14"/>
                <w:szCs w:val="14"/>
              </w:rPr>
            </w:pPr>
            <w:r>
              <w:rPr>
                <w:rFonts w:cs="Calibri"/>
                <w:color w:val="000000"/>
                <w:sz w:val="14"/>
                <w:szCs w:val="14"/>
              </w:rPr>
              <w:t>420 (2.2)</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5641B9AE" w14:textId="77777777" w:rsidR="005B2F89" w:rsidRDefault="005B2F89" w:rsidP="005B2F89">
            <w:pPr>
              <w:spacing w:after="0"/>
              <w:jc w:val="right"/>
              <w:rPr>
                <w:rFonts w:cs="Calibri"/>
                <w:color w:val="000000"/>
                <w:sz w:val="14"/>
                <w:szCs w:val="14"/>
              </w:rPr>
            </w:pPr>
            <w:r>
              <w:rPr>
                <w:rFonts w:cs="Calibri"/>
                <w:color w:val="000000"/>
                <w:sz w:val="14"/>
                <w:szCs w:val="14"/>
              </w:rPr>
              <w:t>1017 (1.9)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27D2DAB"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74DC15B" w14:textId="77777777" w:rsidR="005B2F89" w:rsidRDefault="005B2F89" w:rsidP="005B2F89">
            <w:pPr>
              <w:spacing w:after="0"/>
              <w:jc w:val="right"/>
              <w:rPr>
                <w:szCs w:val="20"/>
              </w:rPr>
            </w:pPr>
          </w:p>
        </w:tc>
      </w:tr>
      <w:tr w:rsidR="005B2F89" w14:paraId="0474499B"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5AC00829" w14:textId="6CADF686" w:rsidR="005B2F89" w:rsidRDefault="005B2F89" w:rsidP="005B2F89">
            <w:pPr>
              <w:spacing w:after="0"/>
              <w:jc w:val="left"/>
              <w:rPr>
                <w:szCs w:val="20"/>
              </w:rPr>
            </w:pPr>
            <w:r>
              <w:rPr>
                <w:rFonts w:cs="Calibri"/>
                <w:color w:val="000000"/>
                <w:sz w:val="14"/>
                <w:szCs w:val="14"/>
              </w:rPr>
              <w:t>Treatment Admission Motive (%)</w:t>
            </w:r>
          </w:p>
        </w:tc>
        <w:tc>
          <w:tcPr>
            <w:tcW w:w="2809" w:type="dxa"/>
            <w:tcBorders>
              <w:top w:val="nil"/>
              <w:left w:val="nil"/>
              <w:bottom w:val="nil"/>
              <w:right w:val="nil"/>
            </w:tcBorders>
            <w:shd w:val="clear" w:color="auto" w:fill="auto"/>
            <w:noWrap/>
            <w:tcMar>
              <w:top w:w="15" w:type="dxa"/>
              <w:left w:w="15" w:type="dxa"/>
              <w:bottom w:w="0" w:type="dxa"/>
              <w:right w:w="15" w:type="dxa"/>
            </w:tcMar>
            <w:vAlign w:val="center"/>
          </w:tcPr>
          <w:p w14:paraId="14060263" w14:textId="77777777" w:rsidR="005B2F89" w:rsidRDefault="005B2F89" w:rsidP="005B2F89">
            <w:pPr>
              <w:spacing w:after="0"/>
              <w:rPr>
                <w:rFonts w:cs="Calibri"/>
                <w:color w:val="000000"/>
                <w:sz w:val="14"/>
                <w:szCs w:val="14"/>
              </w:rPr>
            </w:pPr>
          </w:p>
        </w:tc>
        <w:tc>
          <w:tcPr>
            <w:tcW w:w="1559" w:type="dxa"/>
            <w:tcBorders>
              <w:top w:val="nil"/>
              <w:left w:val="nil"/>
              <w:bottom w:val="nil"/>
              <w:right w:val="nil"/>
            </w:tcBorders>
            <w:shd w:val="clear" w:color="auto" w:fill="auto"/>
            <w:noWrap/>
            <w:tcMar>
              <w:top w:w="15" w:type="dxa"/>
              <w:left w:w="15" w:type="dxa"/>
              <w:bottom w:w="0" w:type="dxa"/>
              <w:right w:w="15" w:type="dxa"/>
            </w:tcMar>
            <w:vAlign w:val="center"/>
          </w:tcPr>
          <w:p w14:paraId="45963C3F"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2F922424" w14:textId="77777777" w:rsidR="005B2F89" w:rsidRDefault="005B2F89" w:rsidP="005B2F89">
            <w:pPr>
              <w:spacing w:after="0"/>
              <w:jc w:val="right"/>
              <w:rPr>
                <w:rFonts w:cs="Calibri"/>
                <w:color w:val="000000"/>
                <w:sz w:val="14"/>
                <w:szCs w:val="14"/>
              </w:rPr>
            </w:pPr>
          </w:p>
        </w:tc>
        <w:tc>
          <w:tcPr>
            <w:tcW w:w="2062" w:type="dxa"/>
            <w:tcBorders>
              <w:top w:val="nil"/>
              <w:left w:val="nil"/>
              <w:bottom w:val="nil"/>
              <w:right w:val="nil"/>
            </w:tcBorders>
            <w:shd w:val="clear" w:color="auto" w:fill="auto"/>
            <w:noWrap/>
            <w:tcMar>
              <w:top w:w="15" w:type="dxa"/>
              <w:left w:w="15" w:type="dxa"/>
              <w:bottom w:w="0" w:type="dxa"/>
              <w:right w:w="15" w:type="dxa"/>
            </w:tcMar>
            <w:vAlign w:val="center"/>
          </w:tcPr>
          <w:p w14:paraId="14813819"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3C51C158"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27731188" w14:textId="77777777" w:rsidR="005B2F89" w:rsidRDefault="005B2F89" w:rsidP="005B2F89">
            <w:pPr>
              <w:spacing w:after="0"/>
              <w:jc w:val="right"/>
              <w:rPr>
                <w:szCs w:val="20"/>
              </w:rPr>
            </w:pPr>
          </w:p>
        </w:tc>
      </w:tr>
      <w:tr w:rsidR="005B2F89" w14:paraId="6113F60D" w14:textId="77777777" w:rsidTr="005B2F89">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tcPr>
          <w:p w14:paraId="7F9599B6" w14:textId="26B98464" w:rsidR="005B2F89" w:rsidRDefault="005B2F89" w:rsidP="005B2F89">
            <w:pPr>
              <w:spacing w:after="0"/>
              <w:jc w:val="lef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2936EAC2" w14:textId="77777777" w:rsidR="005B2F89" w:rsidRDefault="005B2F89" w:rsidP="005B2F89">
            <w:pPr>
              <w:spacing w:after="0"/>
              <w:rPr>
                <w:rFonts w:cs="Calibri"/>
                <w:color w:val="000000"/>
                <w:sz w:val="14"/>
                <w:szCs w:val="14"/>
              </w:rPr>
            </w:pPr>
            <w:r>
              <w:rPr>
                <w:rFonts w:cs="Calibri"/>
                <w:color w:val="000000"/>
                <w:sz w:val="14"/>
                <w:szCs w:val="14"/>
              </w:rPr>
              <w:t>Spontaneous</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3AD8CFE5" w14:textId="77777777" w:rsidR="005B2F89" w:rsidRDefault="005B2F89" w:rsidP="005B2F89">
            <w:pPr>
              <w:spacing w:after="0"/>
              <w:jc w:val="right"/>
              <w:rPr>
                <w:rFonts w:cs="Calibri"/>
                <w:color w:val="000000"/>
                <w:sz w:val="14"/>
                <w:szCs w:val="14"/>
              </w:rPr>
            </w:pPr>
            <w:r>
              <w:rPr>
                <w:rFonts w:cs="Calibri"/>
                <w:color w:val="000000"/>
                <w:sz w:val="14"/>
                <w:szCs w:val="14"/>
              </w:rPr>
              <w:t>32847 (45.4)</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2AAC5F9B" w14:textId="77777777" w:rsidR="005B2F89" w:rsidRDefault="005B2F89" w:rsidP="005B2F89">
            <w:pPr>
              <w:spacing w:after="0"/>
              <w:jc w:val="right"/>
              <w:rPr>
                <w:rFonts w:cs="Calibri"/>
                <w:color w:val="000000"/>
                <w:sz w:val="14"/>
                <w:szCs w:val="14"/>
              </w:rPr>
            </w:pPr>
            <w:r>
              <w:rPr>
                <w:rFonts w:cs="Calibri"/>
                <w:color w:val="000000"/>
                <w:sz w:val="14"/>
                <w:szCs w:val="14"/>
              </w:rPr>
              <w:t>8462 (45.2)</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31DC87DD" w14:textId="77777777" w:rsidR="005B2F89" w:rsidRDefault="005B2F89" w:rsidP="005B2F89">
            <w:pPr>
              <w:spacing w:after="0"/>
              <w:jc w:val="right"/>
              <w:rPr>
                <w:rFonts w:cs="Calibri"/>
                <w:color w:val="000000"/>
                <w:sz w:val="14"/>
                <w:szCs w:val="14"/>
              </w:rPr>
            </w:pPr>
            <w:r>
              <w:rPr>
                <w:rFonts w:cs="Calibri"/>
                <w:color w:val="000000"/>
                <w:sz w:val="14"/>
                <w:szCs w:val="14"/>
              </w:rPr>
              <w:t>24385 (45.4)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54F8DB" w14:textId="77777777" w:rsidR="005B2F89" w:rsidRDefault="005B2F89" w:rsidP="005B2F89">
            <w:pPr>
              <w:spacing w:after="0"/>
              <w:jc w:val="right"/>
              <w:rPr>
                <w:rFonts w:cs="Calibri"/>
                <w:color w:val="000000"/>
                <w:sz w:val="14"/>
                <w:szCs w:val="14"/>
              </w:rPr>
            </w:pPr>
            <w:r>
              <w:rPr>
                <w:rFonts w:cs="Calibri"/>
                <w:color w:val="000000"/>
                <w:sz w:val="14"/>
                <w:szCs w:val="14"/>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ADBE603" w14:textId="77777777" w:rsidR="005B2F89" w:rsidRDefault="005B2F89" w:rsidP="005B2F89">
            <w:pPr>
              <w:spacing w:after="0"/>
              <w:jc w:val="right"/>
              <w:rPr>
                <w:rFonts w:cs="Calibri"/>
                <w:color w:val="000000"/>
                <w:sz w:val="14"/>
                <w:szCs w:val="14"/>
              </w:rPr>
            </w:pPr>
            <w:r>
              <w:rPr>
                <w:rFonts w:cs="Calibri"/>
                <w:color w:val="000000"/>
                <w:sz w:val="14"/>
                <w:szCs w:val="14"/>
              </w:rPr>
              <w:t>0.191</w:t>
            </w:r>
          </w:p>
        </w:tc>
      </w:tr>
      <w:tr w:rsidR="005B2F89" w14:paraId="700943FD"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55D33F64" w14:textId="77777777" w:rsidR="005B2F89" w:rsidRDefault="005B2F89" w:rsidP="005B2F89">
            <w:pPr>
              <w:spacing w:after="0"/>
              <w:jc w:val="right"/>
              <w:rPr>
                <w:rFonts w:cs="Calibri"/>
                <w:color w:val="000000"/>
                <w:sz w:val="14"/>
                <w:szCs w:val="14"/>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2433C409" w14:textId="77777777" w:rsidR="005B2F89" w:rsidRDefault="005B2F89" w:rsidP="005B2F89">
            <w:pPr>
              <w:spacing w:after="0"/>
              <w:rPr>
                <w:rFonts w:cs="Calibri"/>
                <w:color w:val="000000"/>
                <w:sz w:val="14"/>
                <w:szCs w:val="14"/>
              </w:rPr>
            </w:pPr>
            <w:r>
              <w:rPr>
                <w:rFonts w:cs="Calibri"/>
                <w:color w:val="000000"/>
                <w:sz w:val="14"/>
                <w:szCs w:val="14"/>
              </w:rPr>
              <w:t>Assisted Referral</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70F4458A" w14:textId="77777777" w:rsidR="005B2F89" w:rsidRDefault="005B2F89" w:rsidP="005B2F89">
            <w:pPr>
              <w:spacing w:after="0"/>
              <w:jc w:val="right"/>
              <w:rPr>
                <w:rFonts w:cs="Calibri"/>
                <w:color w:val="000000"/>
                <w:sz w:val="14"/>
                <w:szCs w:val="14"/>
              </w:rPr>
            </w:pPr>
            <w:r>
              <w:rPr>
                <w:rFonts w:cs="Calibri"/>
                <w:color w:val="000000"/>
                <w:sz w:val="14"/>
                <w:szCs w:val="14"/>
              </w:rPr>
              <w:t>6753 (9.3)</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661CA8C8" w14:textId="77777777" w:rsidR="005B2F89" w:rsidRDefault="005B2F89" w:rsidP="005B2F89">
            <w:pPr>
              <w:spacing w:after="0"/>
              <w:jc w:val="right"/>
              <w:rPr>
                <w:rFonts w:cs="Calibri"/>
                <w:color w:val="000000"/>
                <w:sz w:val="14"/>
                <w:szCs w:val="14"/>
              </w:rPr>
            </w:pPr>
            <w:r>
              <w:rPr>
                <w:rFonts w:cs="Calibri"/>
                <w:color w:val="000000"/>
                <w:sz w:val="14"/>
                <w:szCs w:val="14"/>
              </w:rPr>
              <w:t>1222 (6.5)</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7483DEFD" w14:textId="77777777" w:rsidR="005B2F89" w:rsidRDefault="005B2F89" w:rsidP="005B2F89">
            <w:pPr>
              <w:spacing w:after="0"/>
              <w:jc w:val="right"/>
              <w:rPr>
                <w:rFonts w:cs="Calibri"/>
                <w:color w:val="000000"/>
                <w:sz w:val="14"/>
                <w:szCs w:val="14"/>
              </w:rPr>
            </w:pPr>
            <w:r>
              <w:rPr>
                <w:rFonts w:cs="Calibri"/>
                <w:color w:val="000000"/>
                <w:sz w:val="14"/>
                <w:szCs w:val="14"/>
              </w:rPr>
              <w:t>5531 (10.3)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20E840E"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1ECAF2F" w14:textId="77777777" w:rsidR="005B2F89" w:rsidRDefault="005B2F89" w:rsidP="005B2F89">
            <w:pPr>
              <w:spacing w:after="0"/>
              <w:jc w:val="right"/>
              <w:rPr>
                <w:szCs w:val="20"/>
              </w:rPr>
            </w:pPr>
          </w:p>
        </w:tc>
      </w:tr>
      <w:tr w:rsidR="005B2F89" w14:paraId="3A3D8D8F"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2E822E4D"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533719D0" w14:textId="77777777" w:rsidR="005B2F89" w:rsidRDefault="005B2F89" w:rsidP="005B2F89">
            <w:pPr>
              <w:spacing w:after="0"/>
              <w:rPr>
                <w:rFonts w:cs="Calibri"/>
                <w:color w:val="000000"/>
                <w:sz w:val="14"/>
                <w:szCs w:val="14"/>
              </w:rPr>
            </w:pPr>
            <w:r>
              <w:rPr>
                <w:rFonts w:cs="Calibri"/>
                <w:color w:val="000000"/>
                <w:sz w:val="14"/>
                <w:szCs w:val="14"/>
              </w:rPr>
              <w:t>Other</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03E6123D" w14:textId="77777777" w:rsidR="005B2F89" w:rsidRDefault="005B2F89" w:rsidP="005B2F89">
            <w:pPr>
              <w:spacing w:after="0"/>
              <w:jc w:val="right"/>
              <w:rPr>
                <w:rFonts w:cs="Calibri"/>
                <w:color w:val="000000"/>
                <w:sz w:val="14"/>
                <w:szCs w:val="14"/>
              </w:rPr>
            </w:pPr>
            <w:r>
              <w:rPr>
                <w:rFonts w:cs="Calibri"/>
                <w:color w:val="000000"/>
                <w:sz w:val="14"/>
                <w:szCs w:val="14"/>
              </w:rPr>
              <w:t>3935 (5.4)</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2C566130" w14:textId="77777777" w:rsidR="005B2F89" w:rsidRDefault="005B2F89" w:rsidP="005B2F89">
            <w:pPr>
              <w:spacing w:after="0"/>
              <w:jc w:val="right"/>
              <w:rPr>
                <w:rFonts w:cs="Calibri"/>
                <w:color w:val="000000"/>
                <w:sz w:val="14"/>
                <w:szCs w:val="14"/>
              </w:rPr>
            </w:pPr>
            <w:r>
              <w:rPr>
                <w:rFonts w:cs="Calibri"/>
                <w:color w:val="000000"/>
                <w:sz w:val="14"/>
                <w:szCs w:val="14"/>
              </w:rPr>
              <w:t>984 (5.3)</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08DB3CAB" w14:textId="77777777" w:rsidR="005B2F89" w:rsidRDefault="005B2F89" w:rsidP="005B2F89">
            <w:pPr>
              <w:spacing w:after="0"/>
              <w:jc w:val="right"/>
              <w:rPr>
                <w:rFonts w:cs="Calibri"/>
                <w:color w:val="000000"/>
                <w:sz w:val="14"/>
                <w:szCs w:val="14"/>
              </w:rPr>
            </w:pPr>
            <w:r>
              <w:rPr>
                <w:rFonts w:cs="Calibri"/>
                <w:color w:val="000000"/>
                <w:sz w:val="14"/>
                <w:szCs w:val="14"/>
              </w:rPr>
              <w:t>2951 (5.5)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DB31182"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B39A91" w14:textId="77777777" w:rsidR="005B2F89" w:rsidRDefault="005B2F89" w:rsidP="005B2F89">
            <w:pPr>
              <w:spacing w:after="0"/>
              <w:jc w:val="right"/>
              <w:rPr>
                <w:szCs w:val="20"/>
              </w:rPr>
            </w:pPr>
          </w:p>
        </w:tc>
      </w:tr>
      <w:tr w:rsidR="005B2F89" w14:paraId="3780AD1F"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666C7B77"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6AC9803C" w14:textId="77777777" w:rsidR="005B2F89" w:rsidRDefault="005B2F89" w:rsidP="005B2F89">
            <w:pPr>
              <w:spacing w:after="0"/>
              <w:rPr>
                <w:rFonts w:cs="Calibri"/>
                <w:color w:val="000000"/>
                <w:sz w:val="14"/>
                <w:szCs w:val="14"/>
              </w:rPr>
            </w:pPr>
            <w:r>
              <w:rPr>
                <w:rFonts w:cs="Calibri"/>
                <w:color w:val="000000"/>
                <w:sz w:val="14"/>
                <w:szCs w:val="14"/>
              </w:rPr>
              <w:t>Justice Sector</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4F496F3D" w14:textId="77777777" w:rsidR="005B2F89" w:rsidRDefault="005B2F89" w:rsidP="005B2F89">
            <w:pPr>
              <w:spacing w:after="0"/>
              <w:jc w:val="right"/>
              <w:rPr>
                <w:rFonts w:cs="Calibri"/>
                <w:color w:val="000000"/>
                <w:sz w:val="14"/>
                <w:szCs w:val="14"/>
              </w:rPr>
            </w:pPr>
            <w:r>
              <w:rPr>
                <w:rFonts w:cs="Calibri"/>
                <w:color w:val="000000"/>
                <w:sz w:val="14"/>
                <w:szCs w:val="14"/>
              </w:rPr>
              <w:t>6813 (9.4)</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4F3D514C" w14:textId="77777777" w:rsidR="005B2F89" w:rsidRDefault="005B2F89" w:rsidP="005B2F89">
            <w:pPr>
              <w:spacing w:after="0"/>
              <w:jc w:val="right"/>
              <w:rPr>
                <w:rFonts w:cs="Calibri"/>
                <w:color w:val="000000"/>
                <w:sz w:val="14"/>
                <w:szCs w:val="14"/>
              </w:rPr>
            </w:pPr>
            <w:r>
              <w:rPr>
                <w:rFonts w:cs="Calibri"/>
                <w:color w:val="000000"/>
                <w:sz w:val="14"/>
                <w:szCs w:val="14"/>
              </w:rPr>
              <w:t>2380 (12.7)</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7E64BE27" w14:textId="77777777" w:rsidR="005B2F89" w:rsidRDefault="005B2F89" w:rsidP="005B2F89">
            <w:pPr>
              <w:spacing w:after="0"/>
              <w:jc w:val="right"/>
              <w:rPr>
                <w:rFonts w:cs="Calibri"/>
                <w:color w:val="000000"/>
                <w:sz w:val="14"/>
                <w:szCs w:val="14"/>
              </w:rPr>
            </w:pPr>
            <w:r>
              <w:rPr>
                <w:rFonts w:cs="Calibri"/>
                <w:color w:val="000000"/>
                <w:sz w:val="14"/>
                <w:szCs w:val="14"/>
              </w:rPr>
              <w:t>4433 (8.3)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DFCD6F"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9D9117D" w14:textId="77777777" w:rsidR="005B2F89" w:rsidRDefault="005B2F89" w:rsidP="005B2F89">
            <w:pPr>
              <w:spacing w:after="0"/>
              <w:jc w:val="right"/>
              <w:rPr>
                <w:szCs w:val="20"/>
              </w:rPr>
            </w:pPr>
          </w:p>
        </w:tc>
      </w:tr>
      <w:tr w:rsidR="005B2F89" w14:paraId="6F221BE3" w14:textId="77777777" w:rsidTr="00956B8C">
        <w:trPr>
          <w:trHeight w:val="20"/>
        </w:trPr>
        <w:tc>
          <w:tcPr>
            <w:tcW w:w="3854" w:type="dxa"/>
            <w:tcBorders>
              <w:top w:val="nil"/>
              <w:left w:val="nil"/>
              <w:bottom w:val="nil"/>
              <w:right w:val="nil"/>
            </w:tcBorders>
            <w:shd w:val="clear" w:color="auto" w:fill="auto"/>
            <w:noWrap/>
            <w:tcMar>
              <w:top w:w="15" w:type="dxa"/>
              <w:left w:w="15" w:type="dxa"/>
              <w:bottom w:w="0" w:type="dxa"/>
              <w:right w:w="15" w:type="dxa"/>
            </w:tcMar>
            <w:vAlign w:val="center"/>
            <w:hideMark/>
          </w:tcPr>
          <w:p w14:paraId="5E7E4764" w14:textId="77777777" w:rsidR="005B2F89" w:rsidRDefault="005B2F89" w:rsidP="005B2F89">
            <w:pPr>
              <w:spacing w:after="0"/>
              <w:jc w:val="right"/>
              <w:rPr>
                <w:szCs w:val="20"/>
              </w:rPr>
            </w:pPr>
          </w:p>
        </w:tc>
        <w:tc>
          <w:tcPr>
            <w:tcW w:w="2809" w:type="dxa"/>
            <w:tcBorders>
              <w:top w:val="nil"/>
              <w:left w:val="nil"/>
              <w:bottom w:val="nil"/>
              <w:right w:val="nil"/>
            </w:tcBorders>
            <w:shd w:val="clear" w:color="auto" w:fill="auto"/>
            <w:noWrap/>
            <w:tcMar>
              <w:top w:w="15" w:type="dxa"/>
              <w:left w:w="15" w:type="dxa"/>
              <w:bottom w:w="0" w:type="dxa"/>
              <w:right w:w="15" w:type="dxa"/>
            </w:tcMar>
            <w:vAlign w:val="center"/>
            <w:hideMark/>
          </w:tcPr>
          <w:p w14:paraId="2D85ABF5" w14:textId="77777777" w:rsidR="005B2F89" w:rsidRDefault="005B2F89" w:rsidP="005B2F89">
            <w:pPr>
              <w:spacing w:after="0"/>
              <w:rPr>
                <w:rFonts w:cs="Calibri"/>
                <w:color w:val="000000"/>
                <w:sz w:val="14"/>
                <w:szCs w:val="14"/>
              </w:rPr>
            </w:pPr>
            <w:r>
              <w:rPr>
                <w:rFonts w:cs="Calibri"/>
                <w:color w:val="000000"/>
                <w:sz w:val="14"/>
                <w:szCs w:val="14"/>
              </w:rPr>
              <w:t>Health Sector</w:t>
            </w: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7C22ADAB" w14:textId="77777777" w:rsidR="005B2F89" w:rsidRDefault="005B2F89" w:rsidP="005B2F89">
            <w:pPr>
              <w:spacing w:after="0"/>
              <w:jc w:val="right"/>
              <w:rPr>
                <w:rFonts w:cs="Calibri"/>
                <w:color w:val="000000"/>
                <w:sz w:val="14"/>
                <w:szCs w:val="14"/>
              </w:rPr>
            </w:pPr>
            <w:r>
              <w:rPr>
                <w:rFonts w:cs="Calibri"/>
                <w:color w:val="000000"/>
                <w:sz w:val="14"/>
                <w:szCs w:val="14"/>
              </w:rPr>
              <w:t>22056 (30.5)</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596D66E4" w14:textId="77777777" w:rsidR="005B2F89" w:rsidRDefault="005B2F89" w:rsidP="005B2F89">
            <w:pPr>
              <w:spacing w:after="0"/>
              <w:jc w:val="right"/>
              <w:rPr>
                <w:rFonts w:cs="Calibri"/>
                <w:color w:val="000000"/>
                <w:sz w:val="14"/>
                <w:szCs w:val="14"/>
              </w:rPr>
            </w:pPr>
            <w:r>
              <w:rPr>
                <w:rFonts w:cs="Calibri"/>
                <w:color w:val="000000"/>
                <w:sz w:val="14"/>
                <w:szCs w:val="14"/>
              </w:rPr>
              <w:t>5659 (30.3)</w:t>
            </w:r>
          </w:p>
        </w:tc>
        <w:tc>
          <w:tcPr>
            <w:tcW w:w="2062" w:type="dxa"/>
            <w:tcBorders>
              <w:top w:val="nil"/>
              <w:left w:val="nil"/>
              <w:bottom w:val="nil"/>
              <w:right w:val="nil"/>
            </w:tcBorders>
            <w:shd w:val="clear" w:color="auto" w:fill="auto"/>
            <w:noWrap/>
            <w:tcMar>
              <w:top w:w="15" w:type="dxa"/>
              <w:left w:w="15" w:type="dxa"/>
              <w:bottom w:w="0" w:type="dxa"/>
              <w:right w:w="15" w:type="dxa"/>
            </w:tcMar>
            <w:vAlign w:val="center"/>
            <w:hideMark/>
          </w:tcPr>
          <w:p w14:paraId="551116B6" w14:textId="77777777" w:rsidR="005B2F89" w:rsidRDefault="005B2F89" w:rsidP="005B2F89">
            <w:pPr>
              <w:spacing w:after="0"/>
              <w:jc w:val="right"/>
              <w:rPr>
                <w:rFonts w:cs="Calibri"/>
                <w:color w:val="000000"/>
                <w:sz w:val="14"/>
                <w:szCs w:val="14"/>
              </w:rPr>
            </w:pPr>
            <w:r>
              <w:rPr>
                <w:rFonts w:cs="Calibri"/>
                <w:color w:val="000000"/>
                <w:sz w:val="14"/>
                <w:szCs w:val="14"/>
              </w:rPr>
              <w:t>16397 (30.5)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BA134D0" w14:textId="77777777" w:rsidR="005B2F89" w:rsidRDefault="005B2F89" w:rsidP="005B2F89">
            <w:pPr>
              <w:spacing w:after="0"/>
              <w:jc w:val="right"/>
              <w:rPr>
                <w:rFonts w:cs="Calibri"/>
                <w:color w:val="000000"/>
                <w:sz w:val="14"/>
                <w:szCs w:val="14"/>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73CA3B" w14:textId="77777777" w:rsidR="005B2F89" w:rsidRDefault="005B2F89" w:rsidP="005B2F89">
            <w:pPr>
              <w:spacing w:after="0"/>
              <w:jc w:val="right"/>
              <w:rPr>
                <w:szCs w:val="20"/>
              </w:rPr>
            </w:pPr>
          </w:p>
        </w:tc>
      </w:tr>
      <w:tr w:rsidR="005B2F89" w14:paraId="2CE1EE5B" w14:textId="77777777" w:rsidTr="00956B8C">
        <w:trPr>
          <w:trHeight w:val="20"/>
        </w:trPr>
        <w:tc>
          <w:tcPr>
            <w:tcW w:w="3854" w:type="dxa"/>
            <w:tcBorders>
              <w:top w:val="nil"/>
              <w:left w:val="nil"/>
              <w:right w:val="nil"/>
            </w:tcBorders>
            <w:shd w:val="clear" w:color="auto" w:fill="auto"/>
            <w:noWrap/>
            <w:tcMar>
              <w:top w:w="15" w:type="dxa"/>
              <w:left w:w="15" w:type="dxa"/>
              <w:bottom w:w="0" w:type="dxa"/>
              <w:right w:w="15" w:type="dxa"/>
            </w:tcMar>
            <w:vAlign w:val="center"/>
            <w:hideMark/>
          </w:tcPr>
          <w:p w14:paraId="0A94C73C" w14:textId="77777777" w:rsidR="005B2F89" w:rsidRDefault="005B2F89" w:rsidP="005B2F89">
            <w:pPr>
              <w:spacing w:after="0"/>
              <w:jc w:val="left"/>
              <w:rPr>
                <w:rFonts w:cs="Calibri"/>
                <w:color w:val="000000"/>
                <w:sz w:val="14"/>
                <w:szCs w:val="14"/>
              </w:rPr>
            </w:pPr>
            <w:r>
              <w:rPr>
                <w:rFonts w:cs="Calibri"/>
                <w:color w:val="000000"/>
                <w:sz w:val="14"/>
                <w:szCs w:val="14"/>
                <w:lang w:val="en-GB"/>
              </w:rPr>
              <w:t xml:space="preserve">Public treatment </w:t>
            </w:r>
            <w:proofErr w:type="spellStart"/>
            <w:r>
              <w:rPr>
                <w:rFonts w:cs="Calibri"/>
                <w:color w:val="000000"/>
                <w:sz w:val="14"/>
                <w:szCs w:val="14"/>
                <w:lang w:val="en-GB"/>
              </w:rPr>
              <w:t>center</w:t>
            </w:r>
            <w:proofErr w:type="spellEnd"/>
          </w:p>
        </w:tc>
        <w:tc>
          <w:tcPr>
            <w:tcW w:w="2809" w:type="dxa"/>
            <w:tcBorders>
              <w:top w:val="nil"/>
              <w:left w:val="nil"/>
              <w:right w:val="nil"/>
            </w:tcBorders>
            <w:shd w:val="clear" w:color="auto" w:fill="auto"/>
            <w:noWrap/>
            <w:tcMar>
              <w:top w:w="15" w:type="dxa"/>
              <w:left w:w="15" w:type="dxa"/>
              <w:bottom w:w="0" w:type="dxa"/>
              <w:right w:w="15" w:type="dxa"/>
            </w:tcMar>
            <w:vAlign w:val="center"/>
            <w:hideMark/>
          </w:tcPr>
          <w:p w14:paraId="08ABEE57" w14:textId="77777777" w:rsidR="005B2F89" w:rsidRDefault="005B2F89" w:rsidP="005B2F89">
            <w:pPr>
              <w:spacing w:after="0"/>
              <w:rPr>
                <w:rFonts w:cs="Calibri"/>
                <w:color w:val="000000"/>
                <w:sz w:val="14"/>
                <w:szCs w:val="14"/>
              </w:rPr>
            </w:pPr>
            <w:r>
              <w:rPr>
                <w:rFonts w:cs="Calibri"/>
                <w:color w:val="000000"/>
                <w:sz w:val="14"/>
                <w:szCs w:val="14"/>
              </w:rPr>
              <w:t>TRUE</w:t>
            </w:r>
          </w:p>
        </w:tc>
        <w:tc>
          <w:tcPr>
            <w:tcW w:w="1559" w:type="dxa"/>
            <w:tcBorders>
              <w:top w:val="nil"/>
              <w:left w:val="nil"/>
              <w:right w:val="nil"/>
            </w:tcBorders>
            <w:shd w:val="clear" w:color="auto" w:fill="auto"/>
            <w:noWrap/>
            <w:tcMar>
              <w:top w:w="15" w:type="dxa"/>
              <w:left w:w="15" w:type="dxa"/>
              <w:bottom w:w="0" w:type="dxa"/>
              <w:right w:w="15" w:type="dxa"/>
            </w:tcMar>
            <w:vAlign w:val="center"/>
            <w:hideMark/>
          </w:tcPr>
          <w:p w14:paraId="46E33328" w14:textId="77777777" w:rsidR="005B2F89" w:rsidRDefault="005B2F89" w:rsidP="005B2F89">
            <w:pPr>
              <w:spacing w:after="0"/>
              <w:jc w:val="right"/>
              <w:rPr>
                <w:rFonts w:cs="Calibri"/>
                <w:color w:val="000000"/>
                <w:sz w:val="14"/>
                <w:szCs w:val="14"/>
              </w:rPr>
            </w:pPr>
            <w:r>
              <w:rPr>
                <w:rFonts w:cs="Calibri"/>
                <w:color w:val="000000"/>
                <w:sz w:val="14"/>
                <w:szCs w:val="14"/>
              </w:rPr>
              <w:t>51710 (71.4)</w:t>
            </w:r>
          </w:p>
        </w:tc>
        <w:tc>
          <w:tcPr>
            <w:tcW w:w="2062" w:type="dxa"/>
            <w:tcBorders>
              <w:top w:val="nil"/>
              <w:left w:val="nil"/>
              <w:right w:val="nil"/>
            </w:tcBorders>
            <w:shd w:val="clear" w:color="auto" w:fill="auto"/>
            <w:noWrap/>
            <w:tcMar>
              <w:top w:w="15" w:type="dxa"/>
              <w:left w:w="15" w:type="dxa"/>
              <w:bottom w:w="0" w:type="dxa"/>
              <w:right w:w="15" w:type="dxa"/>
            </w:tcMar>
            <w:vAlign w:val="center"/>
            <w:hideMark/>
          </w:tcPr>
          <w:p w14:paraId="152E5E2D" w14:textId="77777777" w:rsidR="005B2F89" w:rsidRDefault="005B2F89" w:rsidP="005B2F89">
            <w:pPr>
              <w:spacing w:after="0"/>
              <w:jc w:val="right"/>
              <w:rPr>
                <w:rFonts w:cs="Calibri"/>
                <w:color w:val="000000"/>
                <w:sz w:val="14"/>
                <w:szCs w:val="14"/>
              </w:rPr>
            </w:pPr>
            <w:r>
              <w:rPr>
                <w:rFonts w:cs="Calibri"/>
                <w:color w:val="000000"/>
                <w:sz w:val="14"/>
                <w:szCs w:val="14"/>
              </w:rPr>
              <w:t>15899 (85.0)</w:t>
            </w:r>
          </w:p>
        </w:tc>
        <w:tc>
          <w:tcPr>
            <w:tcW w:w="2062" w:type="dxa"/>
            <w:tcBorders>
              <w:top w:val="nil"/>
              <w:left w:val="nil"/>
              <w:right w:val="nil"/>
            </w:tcBorders>
            <w:shd w:val="clear" w:color="auto" w:fill="auto"/>
            <w:noWrap/>
            <w:tcMar>
              <w:top w:w="15" w:type="dxa"/>
              <w:left w:w="15" w:type="dxa"/>
              <w:bottom w:w="0" w:type="dxa"/>
              <w:right w:w="15" w:type="dxa"/>
            </w:tcMar>
            <w:vAlign w:val="center"/>
            <w:hideMark/>
          </w:tcPr>
          <w:p w14:paraId="2EDF9341" w14:textId="77777777" w:rsidR="005B2F89" w:rsidRDefault="005B2F89" w:rsidP="005B2F89">
            <w:pPr>
              <w:spacing w:after="0"/>
              <w:jc w:val="right"/>
              <w:rPr>
                <w:rFonts w:cs="Calibri"/>
                <w:color w:val="000000"/>
                <w:sz w:val="14"/>
                <w:szCs w:val="14"/>
              </w:rPr>
            </w:pPr>
            <w:r>
              <w:rPr>
                <w:rFonts w:cs="Calibri"/>
                <w:color w:val="000000"/>
                <w:sz w:val="14"/>
                <w:szCs w:val="14"/>
              </w:rPr>
              <w:t>35811 (66.7)</w:t>
            </w:r>
          </w:p>
        </w:tc>
        <w:tc>
          <w:tcPr>
            <w:tcW w:w="0" w:type="auto"/>
            <w:tcBorders>
              <w:top w:val="nil"/>
              <w:left w:val="nil"/>
              <w:right w:val="nil"/>
            </w:tcBorders>
            <w:shd w:val="clear" w:color="auto" w:fill="auto"/>
            <w:noWrap/>
            <w:tcMar>
              <w:top w:w="15" w:type="dxa"/>
              <w:left w:w="15" w:type="dxa"/>
              <w:bottom w:w="0" w:type="dxa"/>
              <w:right w:w="15" w:type="dxa"/>
            </w:tcMar>
            <w:vAlign w:val="center"/>
            <w:hideMark/>
          </w:tcPr>
          <w:p w14:paraId="5220F336" w14:textId="77777777" w:rsidR="005B2F89" w:rsidRDefault="005B2F89" w:rsidP="005B2F89">
            <w:pPr>
              <w:spacing w:after="0"/>
              <w:jc w:val="right"/>
              <w:rPr>
                <w:rFonts w:cs="Calibri"/>
                <w:color w:val="000000"/>
                <w:sz w:val="14"/>
                <w:szCs w:val="14"/>
              </w:rPr>
            </w:pPr>
            <w:r>
              <w:rPr>
                <w:rFonts w:cs="Calibri"/>
                <w:color w:val="000000"/>
                <w:sz w:val="14"/>
                <w:szCs w:val="14"/>
              </w:rPr>
              <w:t>&lt;0.001</w:t>
            </w:r>
          </w:p>
        </w:tc>
        <w:tc>
          <w:tcPr>
            <w:tcW w:w="0" w:type="auto"/>
            <w:tcBorders>
              <w:top w:val="nil"/>
              <w:left w:val="nil"/>
              <w:right w:val="nil"/>
            </w:tcBorders>
            <w:shd w:val="clear" w:color="auto" w:fill="auto"/>
            <w:noWrap/>
            <w:tcMar>
              <w:top w:w="15" w:type="dxa"/>
              <w:left w:w="15" w:type="dxa"/>
              <w:bottom w:w="0" w:type="dxa"/>
              <w:right w:w="15" w:type="dxa"/>
            </w:tcMar>
            <w:vAlign w:val="center"/>
            <w:hideMark/>
          </w:tcPr>
          <w:p w14:paraId="551F4D36" w14:textId="77777777" w:rsidR="005B2F89" w:rsidRDefault="005B2F89" w:rsidP="005B2F89">
            <w:pPr>
              <w:spacing w:after="0"/>
              <w:jc w:val="right"/>
              <w:rPr>
                <w:rFonts w:cs="Calibri"/>
                <w:color w:val="000000"/>
                <w:sz w:val="14"/>
                <w:szCs w:val="14"/>
              </w:rPr>
            </w:pPr>
            <w:r>
              <w:rPr>
                <w:rFonts w:cs="Calibri"/>
                <w:color w:val="000000"/>
                <w:sz w:val="14"/>
                <w:szCs w:val="14"/>
              </w:rPr>
              <w:t>0.438</w:t>
            </w:r>
          </w:p>
        </w:tc>
      </w:tr>
      <w:tr w:rsidR="005B2F89" w14:paraId="3584B7C5" w14:textId="77777777" w:rsidTr="00956B8C">
        <w:trPr>
          <w:trHeight w:val="20"/>
        </w:trPr>
        <w:tc>
          <w:tcPr>
            <w:tcW w:w="3854"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7281D573" w14:textId="77777777" w:rsidR="005B2F89" w:rsidRDefault="005B2F89" w:rsidP="005B2F89">
            <w:pPr>
              <w:spacing w:after="0"/>
              <w:jc w:val="right"/>
              <w:rPr>
                <w:rFonts w:cs="Calibri"/>
                <w:color w:val="000000"/>
                <w:sz w:val="14"/>
                <w:szCs w:val="14"/>
              </w:rPr>
            </w:pPr>
          </w:p>
        </w:tc>
        <w:tc>
          <w:tcPr>
            <w:tcW w:w="2809"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79E6860C" w14:textId="77777777" w:rsidR="005B2F89" w:rsidRDefault="005B2F89" w:rsidP="005B2F89">
            <w:pPr>
              <w:spacing w:after="0"/>
              <w:rPr>
                <w:rFonts w:cs="Calibri"/>
                <w:color w:val="000000"/>
                <w:sz w:val="14"/>
                <w:szCs w:val="14"/>
              </w:rPr>
            </w:pPr>
            <w:r>
              <w:rPr>
                <w:rFonts w:cs="Calibri"/>
                <w:color w:val="000000"/>
                <w:sz w:val="14"/>
                <w:szCs w:val="14"/>
              </w:rPr>
              <w:t>[Missing]</w:t>
            </w:r>
          </w:p>
        </w:tc>
        <w:tc>
          <w:tcPr>
            <w:tcW w:w="1559"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BB18282" w14:textId="77777777" w:rsidR="005B2F89" w:rsidRDefault="005B2F89" w:rsidP="005B2F89">
            <w:pPr>
              <w:spacing w:after="0"/>
              <w:jc w:val="right"/>
              <w:rPr>
                <w:rFonts w:cs="Calibri"/>
                <w:color w:val="000000"/>
                <w:sz w:val="14"/>
                <w:szCs w:val="14"/>
              </w:rPr>
            </w:pPr>
            <w:r>
              <w:rPr>
                <w:rFonts w:cs="Calibri"/>
                <w:color w:val="000000"/>
                <w:sz w:val="14"/>
                <w:szCs w:val="14"/>
              </w:rPr>
              <w:t>17 (0.0)</w:t>
            </w:r>
          </w:p>
        </w:tc>
        <w:tc>
          <w:tcPr>
            <w:tcW w:w="2062"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3E86A5B" w14:textId="77777777" w:rsidR="005B2F89" w:rsidRDefault="005B2F89" w:rsidP="005B2F89">
            <w:pPr>
              <w:spacing w:after="0"/>
              <w:jc w:val="right"/>
              <w:rPr>
                <w:rFonts w:cs="Calibri"/>
                <w:color w:val="000000"/>
                <w:sz w:val="14"/>
                <w:szCs w:val="14"/>
              </w:rPr>
            </w:pPr>
            <w:r>
              <w:rPr>
                <w:rFonts w:cs="Calibri"/>
                <w:color w:val="000000"/>
                <w:sz w:val="14"/>
                <w:szCs w:val="14"/>
              </w:rPr>
              <w:t>2 (0.0)</w:t>
            </w:r>
          </w:p>
        </w:tc>
        <w:tc>
          <w:tcPr>
            <w:tcW w:w="2062"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644D039" w14:textId="77777777" w:rsidR="005B2F89" w:rsidRDefault="005B2F89" w:rsidP="005B2F89">
            <w:pPr>
              <w:spacing w:after="0"/>
              <w:jc w:val="right"/>
              <w:rPr>
                <w:rFonts w:cs="Calibri"/>
                <w:color w:val="000000"/>
                <w:sz w:val="14"/>
                <w:szCs w:val="14"/>
              </w:rPr>
            </w:pPr>
            <w:r>
              <w:rPr>
                <w:rFonts w:cs="Calibri"/>
                <w:color w:val="000000"/>
                <w:sz w:val="14"/>
                <w:szCs w:val="14"/>
              </w:rPr>
              <w:t>15 (0.0)</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8F4BFCD" w14:textId="77777777" w:rsidR="005B2F89" w:rsidRDefault="005B2F89" w:rsidP="005B2F89">
            <w:pPr>
              <w:spacing w:after="0"/>
              <w:jc w:val="right"/>
              <w:rPr>
                <w:rFonts w:cs="Calibri"/>
                <w:color w:val="000000"/>
                <w:sz w:val="14"/>
                <w:szCs w:val="14"/>
              </w:rPr>
            </w:pP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06ECB95" w14:textId="77777777" w:rsidR="005B2F89" w:rsidRDefault="005B2F89" w:rsidP="005B2F89">
            <w:pPr>
              <w:spacing w:after="0"/>
              <w:jc w:val="right"/>
              <w:rPr>
                <w:szCs w:val="20"/>
              </w:rPr>
            </w:pPr>
          </w:p>
        </w:tc>
      </w:tr>
    </w:tbl>
    <w:p w14:paraId="2EF58E5B" w14:textId="3F8AD397" w:rsidR="00F22E14" w:rsidRDefault="00956B8C">
      <w:pPr>
        <w:jc w:val="left"/>
        <w:rPr>
          <w:ins w:id="1928" w:author="Andrés González Santa Cruz" w:date="2024-02-29T17:17:00Z"/>
          <w:color w:val="3A3A3A"/>
          <w:shd w:val="clear" w:color="auto" w:fill="FFFFFF"/>
        </w:rPr>
      </w:pPr>
      <w:r>
        <w:rPr>
          <w:color w:val="3A3A3A"/>
          <w:shd w:val="clear" w:color="auto" w:fill="FFFFFF"/>
        </w:rPr>
        <w:t xml:space="preserve"> </w:t>
      </w:r>
      <w:ins w:id="1929" w:author="Andrés González Santa Cruz" w:date="2024-02-29T17:17:00Z">
        <w:r w:rsidR="00F22E14">
          <w:rPr>
            <w:color w:val="3A3A3A"/>
            <w:shd w:val="clear" w:color="auto" w:fill="FFFFFF"/>
          </w:rPr>
          <w:br w:type="page"/>
        </w:r>
      </w:ins>
    </w:p>
    <w:p w14:paraId="7EE596BE" w14:textId="77777777" w:rsidR="00D57309" w:rsidRDefault="00D57309">
      <w:pPr>
        <w:jc w:val="left"/>
        <w:rPr>
          <w:ins w:id="1930" w:author="Andrés González Santa Cruz" w:date="2024-02-29T16:44:00Z"/>
          <w:color w:val="3A3A3A"/>
          <w:shd w:val="clear" w:color="auto" w:fill="FFFFFF"/>
        </w:rPr>
      </w:pPr>
    </w:p>
    <w:p w14:paraId="010B9772" w14:textId="1E0C2271" w:rsidR="00A51E4D" w:rsidRDefault="00A51E4D">
      <w:pPr>
        <w:jc w:val="left"/>
        <w:rPr>
          <w:ins w:id="1931" w:author="Andrés González Santa Cruz (andres.gonzalez.s)" w:date="2024-01-29T20:08:00Z"/>
          <w:shd w:val="clear" w:color="auto" w:fill="FFFFFF"/>
        </w:rPr>
      </w:pPr>
      <w:ins w:id="1932" w:author="Andrés González Santa Cruz (andres.gonzalez.s)" w:date="2024-01-29T20:08:00Z">
        <w:r>
          <w:rPr>
            <w:shd w:val="clear" w:color="auto" w:fill="FFFFFF"/>
          </w:rPr>
          <w:t xml:space="preserve">Figure 1. </w:t>
        </w:r>
      </w:ins>
      <w:ins w:id="1933" w:author="Andrés González Santa Cruz (andres.gonzalez.s)" w:date="2024-01-29T20:09:00Z">
        <w:r>
          <w:rPr>
            <w:shd w:val="clear" w:color="auto" w:fill="FFFFFF"/>
          </w:rPr>
          <w:t>Causal diagram</w:t>
        </w:r>
      </w:ins>
      <w:ins w:id="1934" w:author="Andrés González Santa Cruz (andres.gonzalez.s)" w:date="2024-01-29T20:16:00Z">
        <w:r>
          <w:rPr>
            <w:shd w:val="clear" w:color="auto" w:fill="FFFFFF"/>
          </w:rPr>
          <w:t xml:space="preserve"> for reference</w:t>
        </w:r>
      </w:ins>
    </w:p>
    <w:p w14:paraId="5DCCD529" w14:textId="77777777" w:rsidR="00A51E4D" w:rsidRDefault="00A51E4D" w:rsidP="00A51E4D">
      <w:pPr>
        <w:jc w:val="center"/>
        <w:rPr>
          <w:ins w:id="1935" w:author="Andrés González Santa Cruz (andres.gonzalez.s)" w:date="2024-01-29T20:15:00Z"/>
          <w:shd w:val="clear" w:color="auto" w:fill="FFFFFF"/>
        </w:rPr>
      </w:pPr>
      <w:ins w:id="1936" w:author="Andrés González Santa Cruz (andres.gonzalez.s)" w:date="2024-01-29T20:08:00Z">
        <w:r w:rsidRPr="00352678">
          <w:rPr>
            <w:rFonts w:ascii="Times New Roman" w:eastAsia="Times New Roman" w:hAnsi="Times New Roman" w:cs="Times New Roman"/>
            <w:noProof/>
            <w:sz w:val="24"/>
            <w:szCs w:val="24"/>
            <w:lang w:val="es-CL" w:eastAsia="es-CL"/>
          </w:rPr>
          <w:drawing>
            <wp:inline distT="0" distB="0" distL="0" distR="0" wp14:anchorId="6853E9DF" wp14:editId="76400B4E">
              <wp:extent cx="6479540" cy="2991916"/>
              <wp:effectExtent l="0" t="0" r="0" b="0"/>
              <wp:docPr id="1700709843"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09843" name="Imagen 4" descr="Diagrama&#10;&#10;Descripción generada automáticament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b="7650"/>
                      <a:stretch/>
                    </pic:blipFill>
                    <pic:spPr bwMode="auto">
                      <a:xfrm>
                        <a:off x="0" y="0"/>
                        <a:ext cx="6479540" cy="2991916"/>
                      </a:xfrm>
                      <a:prstGeom prst="rect">
                        <a:avLst/>
                      </a:prstGeom>
                      <a:noFill/>
                      <a:ln>
                        <a:noFill/>
                      </a:ln>
                      <a:extLst>
                        <a:ext uri="{53640926-AAD7-44D8-BBD7-CCE9431645EC}">
                          <a14:shadowObscured xmlns:a14="http://schemas.microsoft.com/office/drawing/2010/main"/>
                        </a:ext>
                      </a:extLst>
                    </pic:spPr>
                  </pic:pic>
                </a:graphicData>
              </a:graphic>
            </wp:inline>
          </w:drawing>
        </w:r>
      </w:ins>
    </w:p>
    <w:p w14:paraId="5FF9488B" w14:textId="3A8889D2" w:rsidR="00A51E4D" w:rsidRPr="00A51E4D" w:rsidRDefault="00A51E4D" w:rsidP="00A51E4D">
      <w:pPr>
        <w:jc w:val="left"/>
        <w:rPr>
          <w:ins w:id="1937" w:author="Andrés González Santa Cruz (andres.gonzalez.s)" w:date="2024-01-29T20:08:00Z"/>
          <w:shd w:val="clear" w:color="auto" w:fill="FFFFFF"/>
        </w:rPr>
      </w:pPr>
      <w:ins w:id="1938" w:author="Andrés González Santa Cruz (andres.gonzalez.s)" w:date="2024-01-29T20:15:00Z">
        <w:r w:rsidRPr="00A51E4D">
          <w:rPr>
            <w:shd w:val="clear" w:color="auto" w:fill="FFFFFF"/>
            <w:rPrChange w:id="1939" w:author="Andrés González Santa Cruz (andres.gonzalez.s)" w:date="2024-01-29T20:16:00Z">
              <w:rPr>
                <w:shd w:val="clear" w:color="auto" w:fill="FFFFFF"/>
                <w:lang w:val="es-CL"/>
              </w:rPr>
            </w:rPrChange>
          </w:rPr>
          <w:t xml:space="preserve">Note: </w:t>
        </w:r>
        <w:r w:rsidRPr="00A51E4D">
          <w:rPr>
            <w:shd w:val="clear" w:color="auto" w:fill="FFFFFF"/>
          </w:rPr>
          <w:t xml:space="preserve">A= </w:t>
        </w:r>
        <w:r w:rsidRPr="00A51E4D">
          <w:rPr>
            <w:shd w:val="clear" w:color="auto" w:fill="FFFFFF"/>
            <w:rPrChange w:id="1940" w:author="Andrés González Santa Cruz (andres.gonzalez.s)" w:date="2024-01-29T20:16:00Z">
              <w:rPr>
                <w:shd w:val="clear" w:color="auto" w:fill="FFFFFF"/>
                <w:lang w:val="es-CL"/>
              </w:rPr>
            </w:rPrChange>
          </w:rPr>
          <w:t>Reporting PSU at admission</w:t>
        </w:r>
        <w:r w:rsidRPr="00A51E4D">
          <w:rPr>
            <w:shd w:val="clear" w:color="auto" w:fill="FFFFFF"/>
          </w:rPr>
          <w:t xml:space="preserve">; Y= </w:t>
        </w:r>
      </w:ins>
      <w:ins w:id="1941" w:author="Andrés González Santa Cruz (andres.gonzalez.s)" w:date="2024-01-29T21:01:00Z">
        <w:r w:rsidR="00F21E8C">
          <w:rPr>
            <w:shd w:val="clear" w:color="auto" w:fill="FFFFFF"/>
          </w:rPr>
          <w:t>Time to t</w:t>
        </w:r>
      </w:ins>
      <w:ins w:id="1942" w:author="Andrés González Santa Cruz (andres.gonzalez.s)" w:date="2024-01-29T20:15:00Z">
        <w:r w:rsidRPr="00A51E4D">
          <w:rPr>
            <w:shd w:val="clear" w:color="auto" w:fill="FFFFFF"/>
            <w:rPrChange w:id="1943" w:author="Andrés González Santa Cruz (andres.gonzalez.s)" w:date="2024-01-29T20:16:00Z">
              <w:rPr>
                <w:shd w:val="clear" w:color="auto" w:fill="FFFFFF"/>
                <w:lang w:val="es-CL"/>
              </w:rPr>
            </w:rPrChange>
          </w:rPr>
          <w:t>reatment completion status</w:t>
        </w:r>
      </w:ins>
      <w:ins w:id="1944" w:author="Andrés González Santa Cruz (andres.gonzalez.s)" w:date="2024-01-29T21:01:00Z">
        <w:r w:rsidR="00F21E8C">
          <w:rPr>
            <w:shd w:val="clear" w:color="auto" w:fill="FFFFFF"/>
          </w:rPr>
          <w:t xml:space="preserve"> </w:t>
        </w:r>
      </w:ins>
      <w:ins w:id="1945" w:author="Andrés González Santa Cruz (andres.gonzalez.s)" w:date="2024-01-29T21:02:00Z">
        <w:r w:rsidR="00F21E8C">
          <w:rPr>
            <w:shd w:val="clear" w:color="auto" w:fill="FFFFFF"/>
          </w:rPr>
          <w:t>from admission</w:t>
        </w:r>
      </w:ins>
      <w:ins w:id="1946" w:author="Andrés González Santa Cruz (andres.gonzalez.s)" w:date="2024-01-29T20:15:00Z">
        <w:r w:rsidRPr="00A51E4D">
          <w:rPr>
            <w:shd w:val="clear" w:color="auto" w:fill="FFFFFF"/>
          </w:rPr>
          <w:t>; L0=</w:t>
        </w:r>
        <w:r w:rsidRPr="00A51E4D">
          <w:rPr>
            <w:shd w:val="clear" w:color="auto" w:fill="FFFFFF"/>
            <w:rPrChange w:id="1947" w:author="Andrés González Santa Cruz (andres.gonzalez.s)" w:date="2024-01-29T20:16:00Z">
              <w:rPr>
                <w:shd w:val="clear" w:color="auto" w:fill="FFFFFF"/>
                <w:lang w:val="es-CL"/>
              </w:rPr>
            </w:rPrChange>
          </w:rPr>
          <w:t>Baseline confounders</w:t>
        </w:r>
        <w:r w:rsidRPr="00A51E4D">
          <w:rPr>
            <w:shd w:val="clear" w:color="auto" w:fill="FFFFFF"/>
          </w:rPr>
          <w:t>; {L</w:t>
        </w:r>
        <w:proofErr w:type="gramStart"/>
        <w:r w:rsidRPr="00A51E4D">
          <w:rPr>
            <w:shd w:val="clear" w:color="auto" w:fill="FFFFFF"/>
          </w:rPr>
          <w:t>1,L</w:t>
        </w:r>
        <w:proofErr w:type="gramEnd"/>
        <w:r w:rsidRPr="00A51E4D">
          <w:rPr>
            <w:shd w:val="clear" w:color="auto" w:fill="FFFFFF"/>
          </w:rPr>
          <w:t xml:space="preserve">2, ... , Lt}= </w:t>
        </w:r>
      </w:ins>
      <w:ins w:id="1948" w:author="Andrés González Santa Cruz (andres.gonzalez.s)" w:date="2024-01-29T20:16:00Z">
        <w:r w:rsidRPr="00A51E4D">
          <w:rPr>
            <w:shd w:val="clear" w:color="auto" w:fill="FFFFFF"/>
            <w:rPrChange w:id="1949" w:author="Andrés González Santa Cruz (andres.gonzalez.s)" w:date="2024-01-29T20:16:00Z">
              <w:rPr>
                <w:shd w:val="clear" w:color="auto" w:fill="FFFFFF"/>
                <w:lang w:val="es-CL"/>
              </w:rPr>
            </w:rPrChange>
          </w:rPr>
          <w:t>time-dependent biopsychosocial</w:t>
        </w:r>
      </w:ins>
      <w:ins w:id="1950" w:author="Andrés González Santa Cruz (andres.gonzalez.s)" w:date="2024-01-29T20:15:00Z">
        <w:r w:rsidRPr="00A51E4D">
          <w:rPr>
            <w:shd w:val="clear" w:color="auto" w:fill="FFFFFF"/>
          </w:rPr>
          <w:t xml:space="preserve">; U= </w:t>
        </w:r>
      </w:ins>
      <w:ins w:id="1951" w:author="Andrés González Santa Cruz (andres.gonzalez.s)" w:date="2024-01-29T20:16:00Z">
        <w:r>
          <w:rPr>
            <w:shd w:val="clear" w:color="auto" w:fill="FFFFFF"/>
          </w:rPr>
          <w:t>Unobserved confounders</w:t>
        </w:r>
      </w:ins>
      <w:ins w:id="1952" w:author="Andrés González Santa Cruz (andres.gonzalez.s)" w:date="2024-01-29T21:02:00Z">
        <w:r w:rsidR="00F21E8C">
          <w:rPr>
            <w:shd w:val="clear" w:color="auto" w:fill="FFFFFF"/>
          </w:rPr>
          <w:t>; t= individual treatments from 2010</w:t>
        </w:r>
      </w:ins>
      <w:ins w:id="1953" w:author="Andrés González Santa Cruz (andres.gonzalez.s)" w:date="2024-01-29T20:15:00Z">
        <w:r w:rsidRPr="00A51E4D">
          <w:rPr>
            <w:shd w:val="clear" w:color="auto" w:fill="FFFFFF"/>
          </w:rPr>
          <w:t>)</w:t>
        </w:r>
      </w:ins>
      <w:ins w:id="1954" w:author="Andrés González Santa Cruz (andres.gonzalez.s)" w:date="2024-01-29T20:08:00Z">
        <w:r w:rsidRPr="00A51E4D">
          <w:rPr>
            <w:shd w:val="clear" w:color="auto" w:fill="FFFFFF"/>
          </w:rPr>
          <w:br w:type="page"/>
        </w:r>
      </w:ins>
    </w:p>
    <w:p w14:paraId="78270F1B" w14:textId="51D12806" w:rsidR="00D57309" w:rsidRDefault="00D57309" w:rsidP="00D57309">
      <w:pPr>
        <w:rPr>
          <w:shd w:val="clear" w:color="auto" w:fill="FFFFFF"/>
        </w:rPr>
      </w:pPr>
      <w:r>
        <w:rPr>
          <w:shd w:val="clear" w:color="auto" w:fill="FFFFFF"/>
        </w:rPr>
        <w:lastRenderedPageBreak/>
        <w:t xml:space="preserve">Figure </w:t>
      </w:r>
      <w:del w:id="1955" w:author="Andrés González Santa Cruz (andres.gonzalez.s)" w:date="2024-01-29T20:08:00Z">
        <w:r w:rsidDel="00A51E4D">
          <w:rPr>
            <w:shd w:val="clear" w:color="auto" w:fill="FFFFFF"/>
          </w:rPr>
          <w:delText>1</w:delText>
        </w:r>
      </w:del>
      <w:ins w:id="1956" w:author="Andrés González Santa Cruz (andres.gonzalez.s)" w:date="2024-01-29T20:08:00Z">
        <w:r w:rsidR="00A51E4D">
          <w:rPr>
            <w:shd w:val="clear" w:color="auto" w:fill="FFFFFF"/>
          </w:rPr>
          <w:t>2</w:t>
        </w:r>
      </w:ins>
      <w:r>
        <w:rPr>
          <w:shd w:val="clear" w:color="auto" w:fill="FFFFFF"/>
        </w:rPr>
        <w:t>. Abacus plot of a random subsample of 25 patients along follow-up period</w:t>
      </w:r>
    </w:p>
    <w:p w14:paraId="025E81C9" w14:textId="3028A3CB" w:rsidR="00E254DC" w:rsidRPr="00E254DC" w:rsidRDefault="00E254DC" w:rsidP="00E254DC">
      <w:pPr>
        <w:pStyle w:val="NormalWeb"/>
        <w:rPr>
          <w:ins w:id="1957" w:author="Andrés González Santa Cruz (andres.gonzalez.s)" w:date="2024-01-29T21:48:00Z"/>
          <w:lang w:val="es-CL" w:eastAsia="es-CL"/>
        </w:rPr>
      </w:pPr>
      <w:ins w:id="1958" w:author="Andrés González Santa Cruz (andres.gonzalez.s)" w:date="2024-01-29T21:48:00Z">
        <w:r w:rsidRPr="00E254DC">
          <w:rPr>
            <w:noProof/>
            <w:lang w:val="es-CL" w:eastAsia="es-CL"/>
          </w:rPr>
          <w:drawing>
            <wp:inline distT="0" distB="0" distL="0" distR="0" wp14:anchorId="07E1F41C" wp14:editId="19A37DA1">
              <wp:extent cx="9611360" cy="5151222"/>
              <wp:effectExtent l="0" t="0" r="8890" b="0"/>
              <wp:docPr id="1154141899"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41899" name="Imagen 7" descr="Gráfico&#10;&#10;Descripción generada automáticamente"/>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t="14248"/>
                      <a:stretch/>
                    </pic:blipFill>
                    <pic:spPr bwMode="auto">
                      <a:xfrm>
                        <a:off x="0" y="0"/>
                        <a:ext cx="9611360" cy="5151222"/>
                      </a:xfrm>
                      <a:prstGeom prst="rect">
                        <a:avLst/>
                      </a:prstGeom>
                      <a:noFill/>
                      <a:ln>
                        <a:noFill/>
                      </a:ln>
                      <a:extLst>
                        <a:ext uri="{53640926-AAD7-44D8-BBD7-CCE9431645EC}">
                          <a14:shadowObscured xmlns:a14="http://schemas.microsoft.com/office/drawing/2010/main"/>
                        </a:ext>
                      </a:extLst>
                    </pic:spPr>
                  </pic:pic>
                </a:graphicData>
              </a:graphic>
            </wp:inline>
          </w:drawing>
        </w:r>
      </w:ins>
    </w:p>
    <w:p w14:paraId="72A83141" w14:textId="54DC34EB" w:rsidR="00D57309" w:rsidRPr="003B7FE0" w:rsidRDefault="00D57309" w:rsidP="00D57309">
      <w:pPr>
        <w:rPr>
          <w:szCs w:val="20"/>
          <w:shd w:val="clear" w:color="auto" w:fill="FFFFFF"/>
        </w:rPr>
      </w:pPr>
      <w:r w:rsidRPr="003B7FE0">
        <w:rPr>
          <w:szCs w:val="20"/>
          <w:shd w:val="clear" w:color="auto" w:fill="FFFFFF"/>
        </w:rPr>
        <w:t>Note. Dot= treatment outcome; horizontal line= patients.</w:t>
      </w:r>
      <w:r w:rsidRPr="003B7FE0">
        <w:rPr>
          <w:szCs w:val="20"/>
          <w:shd w:val="clear" w:color="auto" w:fill="FFFFFF"/>
        </w:rPr>
        <w:br w:type="page"/>
      </w:r>
    </w:p>
    <w:p w14:paraId="3BC2766D" w14:textId="06C27402" w:rsidR="001F3EFD" w:rsidRDefault="001F3EFD" w:rsidP="00750A10">
      <w:pPr>
        <w:spacing w:after="0"/>
        <w:rPr>
          <w:shd w:val="clear" w:color="auto" w:fill="FFFFFF"/>
        </w:rPr>
      </w:pPr>
      <w:r>
        <w:rPr>
          <w:shd w:val="clear" w:color="auto" w:fill="FFFFFF"/>
        </w:rPr>
        <w:lastRenderedPageBreak/>
        <w:t xml:space="preserve">Figure </w:t>
      </w:r>
      <w:del w:id="1959" w:author="Andrés González Santa Cruz (andres.gonzalez.s)" w:date="2024-01-29T20:08:00Z">
        <w:r w:rsidDel="00A51E4D">
          <w:rPr>
            <w:shd w:val="clear" w:color="auto" w:fill="FFFFFF"/>
          </w:rPr>
          <w:delText>2</w:delText>
        </w:r>
      </w:del>
      <w:ins w:id="1960" w:author="Andrés González Santa Cruz (andres.gonzalez.s)" w:date="2024-01-29T20:08:00Z">
        <w:r w:rsidR="00A51E4D">
          <w:rPr>
            <w:shd w:val="clear" w:color="auto" w:fill="FFFFFF"/>
          </w:rPr>
          <w:t>3</w:t>
        </w:r>
      </w:ins>
      <w:r>
        <w:rPr>
          <w:shd w:val="clear" w:color="auto" w:fill="FFFFFF"/>
        </w:rPr>
        <w:t xml:space="preserve">. </w:t>
      </w:r>
      <w:r w:rsidR="00010E3C">
        <w:rPr>
          <w:shd w:val="clear" w:color="auto" w:fill="FFFFFF"/>
        </w:rPr>
        <w:t xml:space="preserve">Sankey </w:t>
      </w:r>
      <w:r>
        <w:rPr>
          <w:shd w:val="clear" w:color="auto" w:fill="FFFFFF"/>
        </w:rPr>
        <w:t xml:space="preserve">plot of </w:t>
      </w:r>
      <w:ins w:id="1961" w:author="Andrés González Santa Cruz (andres.gonzalez.s)" w:date="2024-01-29T16:06:00Z">
        <w:del w:id="1962" w:author="Mariel Mateo" w:date="2024-01-30T13:58:00Z">
          <w:r w:rsidR="00DA3B40" w:rsidDel="008773DF">
            <w:rPr>
              <w:shd w:val="clear" w:color="auto" w:fill="FFFFFF"/>
            </w:rPr>
            <w:delText xml:space="preserve">the report of </w:delText>
          </w:r>
        </w:del>
        <w:r w:rsidR="00DA3B40">
          <w:rPr>
            <w:u w:val="words"/>
            <w:shd w:val="clear" w:color="auto" w:fill="FFFFFF"/>
          </w:rPr>
          <w:t>PSU</w:t>
        </w:r>
      </w:ins>
      <w:ins w:id="1963" w:author="Mariel Mateo" w:date="2024-01-30T13:58:00Z">
        <w:r w:rsidR="008773DF">
          <w:rPr>
            <w:u w:val="words"/>
            <w:shd w:val="clear" w:color="auto" w:fill="FFFFFF"/>
          </w:rPr>
          <w:t xml:space="preserve"> reported</w:t>
        </w:r>
      </w:ins>
      <w:ins w:id="1964" w:author="Andrés González Santa Cruz (andres.gonzalez.s)" w:date="2024-01-29T16:06:00Z">
        <w:r w:rsidR="00DA3B40">
          <w:rPr>
            <w:u w:val="words"/>
            <w:shd w:val="clear" w:color="auto" w:fill="FFFFFF"/>
          </w:rPr>
          <w:t xml:space="preserve"> at admission </w:t>
        </w:r>
      </w:ins>
      <w:ins w:id="1965" w:author="Andrés González Santa Cruz (andres.gonzalez.s)" w:date="2024-01-29T16:07:00Z">
        <w:r w:rsidR="00DA3B40">
          <w:rPr>
            <w:u w:val="words"/>
            <w:shd w:val="clear" w:color="auto" w:fill="FFFFFF"/>
          </w:rPr>
          <w:t xml:space="preserve">in </w:t>
        </w:r>
      </w:ins>
      <w:ins w:id="1966" w:author="Andrés González Santa Cruz (andres.gonzalez.s)" w:date="2024-01-29T16:06:00Z">
        <w:r w:rsidR="00DA3B40">
          <w:rPr>
            <w:u w:val="words"/>
            <w:shd w:val="clear" w:color="auto" w:fill="FFFFFF"/>
          </w:rPr>
          <w:t>the</w:t>
        </w:r>
        <w:r w:rsidR="00DA3B40">
          <w:rPr>
            <w:shd w:val="clear" w:color="auto" w:fill="FFFFFF"/>
          </w:rPr>
          <w:t xml:space="preserve"> total </w:t>
        </w:r>
      </w:ins>
      <w:del w:id="1967" w:author="Andrés González Santa Cruz (andres.gonzalez.s)" w:date="2024-01-29T16:06:00Z">
        <w:r w:rsidDel="00DA3B40">
          <w:rPr>
            <w:shd w:val="clear" w:color="auto" w:fill="FFFFFF"/>
          </w:rPr>
          <w:delText xml:space="preserve">a random subsample </w:delText>
        </w:r>
      </w:del>
      <w:ins w:id="1968" w:author="Andrés González Santa Cruz (andres.gonzalez.s)" w:date="2024-01-29T16:06:00Z">
        <w:r w:rsidR="00DA3B40">
          <w:rPr>
            <w:shd w:val="clear" w:color="auto" w:fill="FFFFFF"/>
          </w:rPr>
          <w:t>sample</w:t>
        </w:r>
      </w:ins>
      <w:del w:id="1969" w:author="Andrés González Santa Cruz (andres.gonzalez.s)" w:date="2024-01-29T16:06:00Z">
        <w:r w:rsidDel="00DA3B40">
          <w:rPr>
            <w:shd w:val="clear" w:color="auto" w:fill="FFFFFF"/>
          </w:rPr>
          <w:delText>of 25 patients along follow-up period</w:delText>
        </w:r>
      </w:del>
      <w:ins w:id="1970" w:author="Andrés González Santa Cruz (andres.gonzalez.s)" w:date="2024-01-29T16:06:00Z">
        <w:r w:rsidR="00DA3B40">
          <w:rPr>
            <w:shd w:val="clear" w:color="auto" w:fill="FFFFFF"/>
          </w:rPr>
          <w:t xml:space="preserve"> </w:t>
        </w:r>
      </w:ins>
      <w:commentRangeStart w:id="1971"/>
      <w:commentRangeStart w:id="1972"/>
      <w:ins w:id="1973" w:author="Andrés González Santa Cruz (andres.gonzalez.s)" w:date="2024-01-29T16:07:00Z">
        <w:r w:rsidR="00DA3B40">
          <w:rPr>
            <w:shd w:val="clear" w:color="auto" w:fill="FFFFFF"/>
          </w:rPr>
          <w:t>at</w:t>
        </w:r>
      </w:ins>
      <w:commentRangeEnd w:id="1971"/>
      <w:r w:rsidR="00EF084C">
        <w:rPr>
          <w:rStyle w:val="Refdecomentario"/>
          <w:rFonts w:ascii="Times New Roman" w:eastAsia="Times New Roman" w:hAnsi="Times New Roman" w:cs="Times New Roman"/>
          <w:lang w:val="es-CL" w:eastAsia="es-ES_tradnl"/>
        </w:rPr>
        <w:commentReference w:id="1971"/>
      </w:r>
      <w:commentRangeEnd w:id="1972"/>
      <w:r w:rsidR="00EF084C">
        <w:rPr>
          <w:rStyle w:val="Refdecomentario"/>
          <w:rFonts w:ascii="Times New Roman" w:eastAsia="Times New Roman" w:hAnsi="Times New Roman" w:cs="Times New Roman"/>
          <w:lang w:val="es-CL" w:eastAsia="es-ES_tradnl"/>
        </w:rPr>
        <w:commentReference w:id="1972"/>
      </w:r>
      <w:ins w:id="1974" w:author="Andrés González Santa Cruz (andres.gonzalez.s)" w:date="2024-01-29T16:06:00Z">
        <w:r w:rsidR="00DA3B40">
          <w:rPr>
            <w:shd w:val="clear" w:color="auto" w:fill="FFFFFF"/>
          </w:rPr>
          <w:t xml:space="preserve"> the first three treatments</w:t>
        </w:r>
      </w:ins>
    </w:p>
    <w:p w14:paraId="43099D81" w14:textId="038486BD" w:rsidR="006456B8" w:rsidRPr="006456B8" w:rsidRDefault="006456B8" w:rsidP="006456B8">
      <w:pPr>
        <w:pStyle w:val="NormalWeb"/>
        <w:rPr>
          <w:ins w:id="1975" w:author="Andrés González Santa Cruz (andres.gonzalez.s)" w:date="2024-01-29T22:00:00Z"/>
          <w:lang w:val="es-CL" w:eastAsia="es-CL"/>
        </w:rPr>
      </w:pPr>
      <w:ins w:id="1976" w:author="Andrés González Santa Cruz (andres.gonzalez.s)" w:date="2024-01-29T22:00:00Z">
        <w:r w:rsidRPr="006456B8">
          <w:rPr>
            <w:noProof/>
            <w:lang w:val="es-CL" w:eastAsia="es-CL"/>
          </w:rPr>
          <w:lastRenderedPageBreak/>
          <w:drawing>
            <wp:inline distT="0" distB="0" distL="0" distR="0" wp14:anchorId="1196034F" wp14:editId="2F5C56FC">
              <wp:extent cx="9611360" cy="6219190"/>
              <wp:effectExtent l="0" t="0" r="8890" b="0"/>
              <wp:docPr id="876173429"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73429" name="Imagen 8" descr="Gráfico&#10;&#10;Descripción generada automáticamente"/>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611360" cy="6219190"/>
                      </a:xfrm>
                      <a:prstGeom prst="rect">
                        <a:avLst/>
                      </a:prstGeom>
                      <a:noFill/>
                      <a:ln>
                        <a:noFill/>
                      </a:ln>
                    </pic:spPr>
                  </pic:pic>
                </a:graphicData>
              </a:graphic>
            </wp:inline>
          </w:drawing>
        </w:r>
      </w:ins>
    </w:p>
    <w:p w14:paraId="23714456" w14:textId="594AC99C" w:rsidR="00750A10" w:rsidRPr="003B7FE0" w:rsidRDefault="003B7FE0" w:rsidP="00750A10">
      <w:pPr>
        <w:spacing w:after="100" w:afterAutospacing="1" w:line="240" w:lineRule="auto"/>
        <w:jc w:val="left"/>
        <w:rPr>
          <w:rFonts w:ascii="Times New Roman" w:eastAsia="Times New Roman" w:hAnsi="Times New Roman" w:cs="Times New Roman"/>
          <w:szCs w:val="20"/>
          <w:lang w:val="en-US" w:eastAsia="es-CL"/>
          <w:rPrChange w:id="1977" w:author="Andrés González Santa Cruz" w:date="2024-02-29T12:43:00Z">
            <w:rPr>
              <w:rFonts w:ascii="Times New Roman" w:eastAsia="Times New Roman" w:hAnsi="Times New Roman" w:cs="Times New Roman"/>
              <w:sz w:val="24"/>
              <w:szCs w:val="24"/>
              <w:lang w:val="es-CL" w:eastAsia="es-CL"/>
            </w:rPr>
          </w:rPrChange>
        </w:rPr>
      </w:pPr>
      <w:ins w:id="1978" w:author="Andrés González Santa Cruz" w:date="2024-02-29T12:43:00Z">
        <w:r w:rsidRPr="003B7FE0">
          <w:rPr>
            <w:szCs w:val="20"/>
            <w:shd w:val="clear" w:color="auto" w:fill="FFFFFF"/>
            <w:rPrChange w:id="1979" w:author="Andrés González Santa Cruz" w:date="2024-02-29T12:43:00Z">
              <w:rPr>
                <w:sz w:val="18"/>
                <w:szCs w:val="20"/>
                <w:shd w:val="clear" w:color="auto" w:fill="FFFFFF"/>
              </w:rPr>
            </w:rPrChange>
          </w:rPr>
          <w:lastRenderedPageBreak/>
          <w:t xml:space="preserve">Note. </w:t>
        </w:r>
      </w:ins>
      <w:ins w:id="1980" w:author="Andrés González Santa Cruz" w:date="2024-02-29T13:57:00Z">
        <w:r w:rsidR="009C144D">
          <w:rPr>
            <w:szCs w:val="20"/>
            <w:shd w:val="clear" w:color="auto" w:fill="FFFFFF"/>
          </w:rPr>
          <w:t xml:space="preserve">Patients= </w:t>
        </w:r>
        <w:r w:rsidR="009C144D" w:rsidRPr="009C144D">
          <w:rPr>
            <w:szCs w:val="20"/>
            <w:shd w:val="clear" w:color="auto" w:fill="FFFFFF"/>
          </w:rPr>
          <w:t>72</w:t>
        </w:r>
        <w:r w:rsidR="009C144D">
          <w:rPr>
            <w:szCs w:val="20"/>
            <w:shd w:val="clear" w:color="auto" w:fill="FFFFFF"/>
          </w:rPr>
          <w:t>.</w:t>
        </w:r>
        <w:r w:rsidR="009C144D" w:rsidRPr="009C144D">
          <w:rPr>
            <w:szCs w:val="20"/>
            <w:shd w:val="clear" w:color="auto" w:fill="FFFFFF"/>
          </w:rPr>
          <w:t>404</w:t>
        </w:r>
      </w:ins>
    </w:p>
    <w:p w14:paraId="7D867D7F" w14:textId="77777777" w:rsidR="00D57309" w:rsidRDefault="00D57309" w:rsidP="00D57309">
      <w:pPr>
        <w:rPr>
          <w:shd w:val="clear" w:color="auto" w:fill="FFFFFF"/>
        </w:rPr>
      </w:pPr>
    </w:p>
    <w:p w14:paraId="5D53B58F" w14:textId="5BA72588" w:rsidR="00E64DB5" w:rsidRPr="003E665F" w:rsidRDefault="00D57309" w:rsidP="00C96D23">
      <w:pPr>
        <w:pStyle w:val="paragraph"/>
        <w:tabs>
          <w:tab w:val="left" w:pos="567"/>
        </w:tabs>
        <w:spacing w:before="0" w:beforeAutospacing="0" w:after="0" w:afterAutospacing="0" w:line="276" w:lineRule="auto"/>
        <w:ind w:left="709" w:right="565" w:hanging="720"/>
        <w:jc w:val="both"/>
        <w:textAlignment w:val="baseline"/>
        <w:rPr>
          <w:color w:val="3A3A3A"/>
          <w:shd w:val="clear" w:color="auto" w:fill="FFFFFF"/>
        </w:rPr>
      </w:pPr>
      <w:r>
        <w:rPr>
          <w:color w:val="3A3A3A"/>
          <w:shd w:val="clear" w:color="auto" w:fill="FFFFFF"/>
        </w:rPr>
        <w:t xml:space="preserve"> </w:t>
      </w:r>
    </w:p>
    <w:sectPr w:rsidR="00E64DB5" w:rsidRPr="003E665F" w:rsidSect="004F6F48">
      <w:pgSz w:w="16838" w:h="11906" w:orient="landscape"/>
      <w:pgMar w:top="851" w:right="851" w:bottom="851"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iel Mateo" w:date="2024-01-03T20:28:00Z" w:initials="MM">
    <w:p w14:paraId="5144F160" w14:textId="77777777" w:rsidR="002F4D05" w:rsidRDefault="002F4D05" w:rsidP="00F743F8">
      <w:pPr>
        <w:pStyle w:val="Textocomentario"/>
        <w:jc w:val="left"/>
      </w:pPr>
      <w:r>
        <w:rPr>
          <w:rStyle w:val="Refdecomentario"/>
        </w:rPr>
        <w:annotationRef/>
      </w:r>
      <w:r w:rsidRPr="004D65E9">
        <w:t>Para dejarlo consistente con theoretical framework section.</w:t>
      </w:r>
    </w:p>
  </w:comment>
  <w:comment w:id="9" w:author="Andrés González Santa Cruz" w:date="2024-01-26T19:56:00Z" w:initials="AG">
    <w:p w14:paraId="3D3C566B" w14:textId="26DB8875" w:rsidR="00E93B18" w:rsidRDefault="00E93B18">
      <w:pPr>
        <w:pStyle w:val="Textocomentario"/>
      </w:pPr>
      <w:r>
        <w:rPr>
          <w:rStyle w:val="Refdecomentario"/>
        </w:rPr>
        <w:annotationRef/>
      </w:r>
      <w:r>
        <w:t>Ver si es posible obtener prob condicional al tmpo de seg con el análisis principal</w:t>
      </w:r>
    </w:p>
  </w:comment>
  <w:comment w:id="11" w:author="Mariel Mateo" w:date="2024-01-03T19:56:00Z" w:initials="MM">
    <w:p w14:paraId="5685069E" w14:textId="344D98E2" w:rsidR="00966AF0" w:rsidRDefault="00966AF0" w:rsidP="007C4F2E">
      <w:pPr>
        <w:pStyle w:val="Textocomentario"/>
        <w:jc w:val="left"/>
      </w:pPr>
      <w:r>
        <w:rPr>
          <w:rStyle w:val="Refdecomentario"/>
        </w:rPr>
        <w:annotationRef/>
      </w:r>
      <w:r w:rsidRPr="004D65E9">
        <w:t xml:space="preserve">Me parece que no hace falta repetir, se entiende que es la </w:t>
      </w:r>
      <w:r w:rsidRPr="004D65E9">
        <w:t>research question.</w:t>
      </w:r>
    </w:p>
  </w:comment>
  <w:comment w:id="13" w:author="Andrés González Santa Cruz" w:date="2024-01-26T19:38:00Z" w:initials="AG">
    <w:p w14:paraId="1D055030" w14:textId="7BAF31F2" w:rsidR="00550B5D" w:rsidRDefault="00550B5D">
      <w:pPr>
        <w:pStyle w:val="Textocomentario"/>
      </w:pPr>
      <w:r>
        <w:rPr>
          <w:rStyle w:val="Refdecomentario"/>
        </w:rPr>
        <w:annotationRef/>
      </w:r>
      <w:r>
        <w:t xml:space="preserve">Incidencia acumulada o prevalencia de periodo. Voy a darle una vuelta, definir el periodo de seguimiento. TTO a la base sin </w:t>
      </w:r>
      <w:r>
        <w:t>pSU, y de ahí reportar la incidencia acumulada de los casos nuevos.</w:t>
      </w:r>
    </w:p>
  </w:comment>
  <w:comment w:id="14" w:author="Andrés González Santa Cruz" w:date="2024-01-26T19:49:00Z" w:initials="AG">
    <w:p w14:paraId="70CBE9DA" w14:textId="0D276025" w:rsidR="0066035B" w:rsidRDefault="0066035B">
      <w:pPr>
        <w:pStyle w:val="Textocomentario"/>
      </w:pPr>
      <w:r>
        <w:rPr>
          <w:rStyle w:val="Refdecomentario"/>
        </w:rPr>
        <w:annotationRef/>
      </w:r>
      <w:r>
        <w:t>e/</w:t>
      </w:r>
      <w:r>
        <w:t>py ini-termino; cómo definir el periodo</w:t>
      </w:r>
      <w:r>
        <w:br/>
      </w:r>
      <w:r>
        <w:br/>
        <w:t>estudiar cambios en patrón policonsumo</w:t>
      </w:r>
      <w:r>
        <w:br/>
      </w:r>
      <w:r>
        <w:br/>
        <w:t>Uno espera que salgan con un patr´´on menos perjudicial de consumo (ej., sustitución)</w:t>
      </w:r>
      <w:r w:rsidR="00E93B18">
        <w:t xml:space="preserve"> (MM)</w:t>
      </w:r>
      <w:r>
        <w:t>;</w:t>
      </w:r>
      <w:r w:rsidR="00E93B18">
        <w:br/>
      </w:r>
      <w:r w:rsidR="00E93B18">
        <w:br/>
        <w:t>JRT: densidad de incidencia</w:t>
      </w:r>
      <w:r w:rsidR="00E93B18">
        <w:br/>
      </w:r>
      <w:r w:rsidR="00E93B18">
        <w:br/>
        <w:t>ags: pienso que residenciales tendrán más PSU a la base y luego no</w:t>
      </w:r>
    </w:p>
  </w:comment>
  <w:comment w:id="16" w:author="Mariel Mateo" w:date="2024-01-03T19:59:00Z" w:initials="MM">
    <w:p w14:paraId="0CF3CAB4" w14:textId="77777777" w:rsidR="005229FB" w:rsidRPr="004D65E9" w:rsidRDefault="00966AF0" w:rsidP="00B23748">
      <w:pPr>
        <w:pStyle w:val="Textocomentario"/>
        <w:jc w:val="left"/>
        <w:rPr>
          <w:lang w:val="en-US"/>
        </w:rPr>
      </w:pPr>
      <w:r>
        <w:rPr>
          <w:rStyle w:val="Refdecomentario"/>
        </w:rPr>
        <w:annotationRef/>
      </w:r>
      <w:r w:rsidR="005229FB" w:rsidRPr="004D65E9">
        <w:t xml:space="preserve">Entiendo que es el termino </w:t>
      </w:r>
      <w:r w:rsidR="005229FB" w:rsidRPr="004D65E9">
        <w:t xml:space="preserve">tecnico pero parece raro conceptualmente. </w:t>
      </w:r>
      <w:r w:rsidR="005229FB">
        <w:rPr>
          <w:lang w:val="en-AU"/>
        </w:rPr>
        <w:t>Haria sentido risk of treatment drop out, o probability of t. completion?</w:t>
      </w:r>
    </w:p>
  </w:comment>
  <w:comment w:id="36" w:author="Andrés González Santa Cruz" w:date="2024-01-26T19:57:00Z" w:initials="AG">
    <w:p w14:paraId="1E16B193" w14:textId="0983650A" w:rsidR="00E93B18" w:rsidRDefault="00E93B18">
      <w:pPr>
        <w:pStyle w:val="Textocomentario"/>
      </w:pPr>
      <w:r>
        <w:rPr>
          <w:rStyle w:val="Refdecomentario"/>
        </w:rPr>
        <w:annotationRef/>
      </w:r>
      <w:r>
        <w:t>Ver si es posible hacerlo</w:t>
      </w:r>
    </w:p>
  </w:comment>
  <w:comment w:id="41" w:author="Andrés González Santa Cruz" w:date="2024-01-26T15:46:00Z" w:initials="AG">
    <w:p w14:paraId="27DD552A" w14:textId="0896281F" w:rsidR="00D05ED8" w:rsidRPr="00D05ED8" w:rsidRDefault="00D05ED8">
      <w:pPr>
        <w:pStyle w:val="Textocomentario"/>
      </w:pPr>
      <w:r>
        <w:rPr>
          <w:rStyle w:val="Refdecomentario"/>
        </w:rPr>
        <w:annotationRef/>
      </w:r>
      <w:r w:rsidRPr="00D05ED8">
        <w:t>No hablaría del no-e</w:t>
      </w:r>
      <w:r>
        <w:t>vento, porque no lo vamos a medir por sí mismo</w:t>
      </w:r>
    </w:p>
  </w:comment>
  <w:comment w:id="44" w:author="Andrés González Santa Cruz" w:date="2024-01-26T19:52:00Z" w:initials="AG">
    <w:p w14:paraId="5302F961" w14:textId="73A463D0" w:rsidR="00E93B18" w:rsidRDefault="00E93B18">
      <w:pPr>
        <w:pStyle w:val="Textocomentario"/>
      </w:pPr>
      <w:r>
        <w:rPr>
          <w:rStyle w:val="Refdecomentario"/>
        </w:rPr>
        <w:annotationRef/>
      </w:r>
      <w:r>
        <w:t xml:space="preserve">Estratificar por modalidad de </w:t>
      </w:r>
      <w:r>
        <w:t>tto.</w:t>
      </w:r>
    </w:p>
  </w:comment>
  <w:comment w:id="51" w:author="Andrés González Santa Cruz" w:date="2024-01-26T16:02:00Z" w:initials="AG">
    <w:p w14:paraId="2EEAD546" w14:textId="529CF988" w:rsidR="00580C3A" w:rsidRPr="00580C3A" w:rsidRDefault="00580C3A">
      <w:pPr>
        <w:pStyle w:val="Textocomentario"/>
      </w:pPr>
      <w:r>
        <w:rPr>
          <w:rStyle w:val="Refdecomentario"/>
        </w:rPr>
        <w:annotationRef/>
      </w:r>
      <w:r w:rsidRPr="00580C3A">
        <w:t>Justamente no tenemos por qu</w:t>
      </w:r>
      <w:r>
        <w:t>é quedarnos con un SUT, o el SUT base</w:t>
      </w:r>
    </w:p>
  </w:comment>
  <w:comment w:id="71" w:author="Mariel Mateo" w:date="2024-01-03T20:06:00Z" w:initials="MM">
    <w:p w14:paraId="2120E4E7" w14:textId="77777777" w:rsidR="005229FB" w:rsidRPr="00372E8A" w:rsidRDefault="005229FB" w:rsidP="004150AE">
      <w:pPr>
        <w:pStyle w:val="Textocomentario"/>
        <w:jc w:val="left"/>
      </w:pPr>
      <w:r>
        <w:rPr>
          <w:rStyle w:val="Refdecomentario"/>
        </w:rPr>
        <w:annotationRef/>
      </w:r>
      <w:r w:rsidRPr="00372E8A">
        <w:t xml:space="preserve">Data </w:t>
      </w:r>
      <w:r w:rsidRPr="00372E8A">
        <w:t>collection process?</w:t>
      </w:r>
    </w:p>
  </w:comment>
  <w:comment w:id="134" w:author="Andrés González Santa Cruz" w:date="2024-02-29T11:42:00Z" w:initials="AG">
    <w:p w14:paraId="3920CCA2" w14:textId="38AACA1B" w:rsidR="00A46608" w:rsidRPr="00A46608" w:rsidRDefault="00A46608">
      <w:pPr>
        <w:pStyle w:val="Textocomentario"/>
        <w:rPr>
          <w:lang w:val="en-AU"/>
        </w:rPr>
      </w:pPr>
      <w:r>
        <w:rPr>
          <w:rStyle w:val="Refdecomentario"/>
        </w:rPr>
        <w:annotationRef/>
      </w:r>
      <w:r w:rsidRPr="00A46608">
        <w:rPr>
          <w:lang w:val="en-AU"/>
        </w:rPr>
        <w:t>Karamouzian, M., Cui, Z., Hayashi, K., DeBeck, K., Reddon, H., Buxton, J. A., &amp; Kerr, T. (2024). Longitudinal polysubstance use patterns and non-fatal overdose: A repeated measures latent class analysis. International Journal of Drug Policy, 104301. https://doi.org/10.1016/j.drugpo.2023.104301</w:t>
      </w:r>
    </w:p>
  </w:comment>
  <w:comment w:id="150" w:author="Andrés González Santa Cruz" w:date="2024-02-29T12:19:00Z" w:initials="AG">
    <w:p w14:paraId="0D360E0F" w14:textId="094DEAAC" w:rsidR="00903C38" w:rsidRDefault="00903C38">
      <w:pPr>
        <w:pStyle w:val="Textocomentario"/>
      </w:pPr>
      <w:r>
        <w:rPr>
          <w:rStyle w:val="Refdecomentario"/>
        </w:rPr>
        <w:annotationRef/>
      </w:r>
      <w:r w:rsidRPr="00903C38">
        <w:rPr>
          <w:lang w:val="en-US"/>
        </w:rPr>
        <w:t xml:space="preserve">Bórquez I, Cerdá M, González-Santa Cruz A, Krawczyk N, Castillo-Carniglia Á. Longitudinal trajectories of substance use disorder treatment use: A latent class growth analysis using a national cohort in Chile. </w:t>
      </w:r>
      <w:r w:rsidRPr="00903C38">
        <w:t>Addiction. 2024. https://doi.org/10.1111/add.16412</w:t>
      </w:r>
    </w:p>
  </w:comment>
  <w:comment w:id="160" w:author="Mariel Mateo" w:date="2024-01-03T20:14:00Z" w:initials="MM">
    <w:p w14:paraId="02626B03" w14:textId="77777777" w:rsidR="004F13C0" w:rsidRPr="005871E4" w:rsidRDefault="004F13C0" w:rsidP="009762F9">
      <w:pPr>
        <w:pStyle w:val="Textocomentario"/>
        <w:jc w:val="left"/>
        <w:rPr>
          <w:lang w:val="en-US"/>
        </w:rPr>
      </w:pPr>
      <w:r>
        <w:rPr>
          <w:rStyle w:val="Refdecomentario"/>
        </w:rPr>
        <w:annotationRef/>
      </w:r>
      <w:r w:rsidRPr="005871E4">
        <w:rPr>
          <w:lang w:val="en-US"/>
        </w:rPr>
        <w:t>To treatment?</w:t>
      </w:r>
    </w:p>
  </w:comment>
  <w:comment w:id="163" w:author="Andrés González Santa Cruz" w:date="2024-01-26T16:24:00Z" w:initials="AG">
    <w:p w14:paraId="57CB0BD2" w14:textId="7B6A2AA2" w:rsidR="00E3253B" w:rsidRPr="00372E8A" w:rsidRDefault="00E3253B">
      <w:pPr>
        <w:pStyle w:val="Textocomentario"/>
        <w:rPr>
          <w:lang w:val="en-US"/>
        </w:rPr>
      </w:pPr>
      <w:r>
        <w:rPr>
          <w:rStyle w:val="Refdecomentario"/>
        </w:rPr>
        <w:annotationRef/>
      </w:r>
      <w:r w:rsidRPr="00E3253B">
        <w:rPr>
          <w:lang w:val="en-US"/>
        </w:rPr>
        <w:t xml:space="preserve">Maturana, J. R. T., Cruz, A. G. S., Rocha-Jiménez, T., &amp; Castillo-Carniglia, Á. (2023). Does substance use disorder treatment completion reduce the risk of treatment readmission in Chile? </w:t>
      </w:r>
      <w:r w:rsidRPr="00372E8A">
        <w:rPr>
          <w:i/>
          <w:iCs/>
          <w:lang w:val="en-US"/>
        </w:rPr>
        <w:t>Drug and Alcohol Dependence</w:t>
      </w:r>
      <w:r w:rsidRPr="00372E8A">
        <w:rPr>
          <w:lang w:val="en-US"/>
        </w:rPr>
        <w:t xml:space="preserve">, </w:t>
      </w:r>
      <w:r w:rsidRPr="00372E8A">
        <w:rPr>
          <w:i/>
          <w:iCs/>
          <w:lang w:val="en-US"/>
        </w:rPr>
        <w:t>248</w:t>
      </w:r>
      <w:r w:rsidRPr="00372E8A">
        <w:rPr>
          <w:lang w:val="en-US"/>
        </w:rPr>
        <w:t>, 109907. https://doi.org/10.1016/j.drugalcdep.2023.109907</w:t>
      </w:r>
    </w:p>
  </w:comment>
  <w:comment w:id="169" w:author="Andrés González Santa Cruz (andres.gonzalez.s)" w:date="2024-01-28T16:12:00Z" w:initials="AG">
    <w:p w14:paraId="2B2A2E56" w14:textId="77777777" w:rsidR="00CB32EE" w:rsidRPr="00372E8A" w:rsidRDefault="00CB32EE" w:rsidP="00CB32EE">
      <w:pPr>
        <w:pStyle w:val="Textocomentario"/>
        <w:jc w:val="left"/>
        <w:rPr>
          <w:lang w:val="en-US"/>
        </w:rPr>
      </w:pPr>
      <w:r>
        <w:rPr>
          <w:rStyle w:val="Refdecomentario"/>
        </w:rPr>
        <w:annotationRef/>
      </w:r>
      <w:r w:rsidRPr="00372E8A">
        <w:rPr>
          <w:lang w:val="en-US"/>
        </w:rPr>
        <w:t xml:space="preserve">What if, </w:t>
      </w:r>
      <w:r w:rsidRPr="00372E8A">
        <w:rPr>
          <w:lang w:val="en-US"/>
        </w:rPr>
        <w:t>hernan y robbins</w:t>
      </w:r>
    </w:p>
  </w:comment>
  <w:comment w:id="170" w:author="Andrés González Santa Cruz (andres.gonzalez.s)" w:date="2024-01-28T16:14:00Z" w:initials="AG">
    <w:p w14:paraId="2B495AC8" w14:textId="77777777" w:rsidR="00CB32EE" w:rsidRPr="00372E8A" w:rsidRDefault="00CB32EE" w:rsidP="00CB32EE">
      <w:pPr>
        <w:pStyle w:val="Textocomentario"/>
        <w:jc w:val="left"/>
        <w:rPr>
          <w:lang w:val="en-US"/>
        </w:rPr>
      </w:pPr>
      <w:r>
        <w:rPr>
          <w:rStyle w:val="Refdecomentario"/>
        </w:rPr>
        <w:annotationRef/>
      </w:r>
      <w:r w:rsidRPr="00372E8A">
        <w:rPr>
          <w:lang w:val="en-US"/>
        </w:rPr>
        <w:t>Hernán, M. A., Robins, J. M. (2020). Causal inference: What if. Chapman &amp; Hall/CRC</w:t>
      </w:r>
    </w:p>
  </w:comment>
  <w:comment w:id="180" w:author="Mariel Mateo" w:date="2024-01-03T20:15:00Z" w:initials="MM">
    <w:p w14:paraId="77E64D7B" w14:textId="351D2FBE" w:rsidR="004F13C0" w:rsidRDefault="004F13C0" w:rsidP="00D918C6">
      <w:pPr>
        <w:pStyle w:val="Textocomentario"/>
        <w:jc w:val="left"/>
      </w:pPr>
      <w:r>
        <w:rPr>
          <w:rStyle w:val="Refdecomentario"/>
        </w:rPr>
        <w:annotationRef/>
      </w:r>
      <w:r w:rsidRPr="004D65E9">
        <w:t>idem</w:t>
      </w:r>
    </w:p>
  </w:comment>
  <w:comment w:id="154" w:author="Mariel Mateo" w:date="2024-01-03T20:19:00Z" w:initials="MM">
    <w:p w14:paraId="5D441F4A" w14:textId="77777777" w:rsidR="004F13C0" w:rsidRDefault="004F13C0" w:rsidP="005E0CD9">
      <w:pPr>
        <w:pStyle w:val="Textocomentario"/>
        <w:jc w:val="left"/>
      </w:pPr>
      <w:r>
        <w:rPr>
          <w:rStyle w:val="Refdecomentario"/>
        </w:rPr>
        <w:annotationRef/>
      </w:r>
      <w:r w:rsidRPr="004D65E9">
        <w:t xml:space="preserve">No para </w:t>
      </w:r>
      <w:r w:rsidRPr="004D65E9">
        <w:t xml:space="preserve">ahora pero para </w:t>
      </w:r>
      <w:r w:rsidRPr="004D65E9">
        <w:t>despues creo que este parrafo esta confuso porque me parece que no se relaciona ni con la idea inmediatamente anterior (treatment effectiveness) ni directamente con los objetivos especificos (en torno a treatment completion). Si hablar aca sobre tretament vs. no treatment, and vs subsequent treatments tiene que ver con los confounders, lo bajaria a methods or limitations.</w:t>
      </w:r>
    </w:p>
  </w:comment>
  <w:comment w:id="195" w:author="Andrés González Santa Cruz" w:date="2024-02-29T12:31:00Z" w:initials="AG">
    <w:p w14:paraId="3BA642FD" w14:textId="53376196" w:rsidR="00734381" w:rsidRPr="00734381" w:rsidRDefault="00734381">
      <w:pPr>
        <w:pStyle w:val="Textocomentario"/>
        <w:rPr>
          <w:lang w:val="en-US"/>
        </w:rPr>
      </w:pPr>
      <w:r>
        <w:rPr>
          <w:rStyle w:val="Refdecomentario"/>
        </w:rPr>
        <w:annotationRef/>
      </w:r>
      <w:r w:rsidRPr="00734381">
        <w:rPr>
          <w:lang w:val="en-US"/>
        </w:rPr>
        <w:t>[2204.11979] Semi-Parametric Sensitivity Analysis for Trials with Irregular and Informative Assessment Times. https://arxiv.org/abs/2204.11979</w:t>
      </w:r>
    </w:p>
  </w:comment>
  <w:comment w:id="217" w:author="Mariel Mateo" w:date="2024-01-03T20:27:00Z" w:initials="MM">
    <w:p w14:paraId="3C3F281B" w14:textId="77777777" w:rsidR="002F4D05" w:rsidRDefault="002F4D05" w:rsidP="007B3F72">
      <w:pPr>
        <w:pStyle w:val="Textocomentario"/>
        <w:jc w:val="left"/>
      </w:pPr>
      <w:r>
        <w:rPr>
          <w:rStyle w:val="Refdecomentario"/>
        </w:rPr>
        <w:annotationRef/>
      </w:r>
      <w:r w:rsidRPr="00372E8A">
        <w:t>Usaria consistentemente este termino</w:t>
      </w:r>
    </w:p>
  </w:comment>
  <w:comment w:id="218" w:author="Andrés González Santa Cruz" w:date="2024-01-26T17:07:00Z" w:initials="AG">
    <w:p w14:paraId="42AEFF6D" w14:textId="5323AEA1" w:rsidR="008258E8" w:rsidRDefault="008258E8">
      <w:pPr>
        <w:pStyle w:val="Textocomentario"/>
      </w:pPr>
      <w:r>
        <w:rPr>
          <w:rStyle w:val="Refdecomentario"/>
        </w:rPr>
        <w:annotationRef/>
      </w:r>
      <w:r>
        <w:t>De acuerdo. Creo que es importante indicar que es PSU reportada más que medida por otro medio (ej., exámenes o terceros)</w:t>
      </w:r>
    </w:p>
  </w:comment>
  <w:comment w:id="229" w:author="Mariel Mateo" w:date="2024-01-30T13:49:00Z" w:initials="MM">
    <w:p w14:paraId="4F8E3BE1" w14:textId="77777777" w:rsidR="008773DF" w:rsidRPr="00372E8A" w:rsidRDefault="008773DF" w:rsidP="008773DF">
      <w:pPr>
        <w:pStyle w:val="Textocomentario"/>
        <w:jc w:val="left"/>
        <w:rPr>
          <w:lang w:val="en-US"/>
        </w:rPr>
      </w:pPr>
      <w:r>
        <w:rPr>
          <w:rStyle w:val="Refdecomentario"/>
        </w:rPr>
        <w:annotationRef/>
      </w:r>
      <w:r>
        <w:rPr>
          <w:lang w:val="en-AU"/>
        </w:rPr>
        <w:t>Treatment admission?</w:t>
      </w:r>
    </w:p>
  </w:comment>
  <w:comment w:id="460" w:author="Andrés González Santa Cruz" w:date="2024-01-26T20:30:00Z" w:initials="AG">
    <w:p w14:paraId="6CCAFA4C" w14:textId="7FF67A5F" w:rsidR="005871E4" w:rsidRPr="00372E8A" w:rsidRDefault="005871E4">
      <w:pPr>
        <w:pStyle w:val="Textocomentario"/>
        <w:rPr>
          <w:lang w:val="en-US"/>
        </w:rPr>
      </w:pPr>
      <w:r>
        <w:rPr>
          <w:rStyle w:val="Refdecomentario"/>
        </w:rPr>
        <w:annotationRef/>
      </w:r>
      <w:r w:rsidRPr="00372E8A">
        <w:rPr>
          <w:lang w:val="en-US"/>
        </w:rPr>
        <w:t>sacaria</w:t>
      </w:r>
    </w:p>
  </w:comment>
  <w:comment w:id="494" w:author="Andrés González Santa Cruz (andres.gonzalez.s)" w:date="2024-01-28T15:26:00Z" w:initials="AG">
    <w:p w14:paraId="2CE7F2E3" w14:textId="77777777" w:rsidR="00BA0C7D" w:rsidRDefault="00BA0C7D" w:rsidP="00BA0C7D">
      <w:pPr>
        <w:pStyle w:val="Textocomentario"/>
        <w:jc w:val="left"/>
      </w:pPr>
      <w:r>
        <w:rPr>
          <w:rStyle w:val="Refdecomentario"/>
        </w:rPr>
        <w:annotationRef/>
      </w:r>
      <w:r w:rsidRPr="00372E8A">
        <w:rPr>
          <w:lang w:val="en-US"/>
        </w:rPr>
        <w:t xml:space="preserve">Hong, S., Lynn, H.S. Accuracy of random-forest-based imputation of missing data in the presence of non-normality, non-linearity, and interaction. BMC Med Res </w:t>
      </w:r>
      <w:r w:rsidRPr="00372E8A">
        <w:rPr>
          <w:lang w:val="en-US"/>
        </w:rPr>
        <w:t xml:space="preserve">Methodol 20, 199 (2020). </w:t>
      </w:r>
      <w:hyperlink r:id="rId1" w:history="1">
        <w:r w:rsidRPr="00372E8A">
          <w:rPr>
            <w:rStyle w:val="Hipervnculo"/>
            <w:lang w:val="en-US"/>
          </w:rPr>
          <w:t>https://doi.org/10.1186/s12874-020-01080-1</w:t>
        </w:r>
      </w:hyperlink>
      <w:r w:rsidRPr="00372E8A">
        <w:rPr>
          <w:lang w:val="en-US"/>
        </w:rPr>
        <w:br/>
      </w:r>
      <w:r w:rsidRPr="00372E8A">
        <w:rPr>
          <w:lang w:val="en-US"/>
        </w:rPr>
        <w:br/>
        <w:t>-</w:t>
      </w:r>
      <w:r w:rsidRPr="00372E8A">
        <w:rPr>
          <w:lang w:val="en-US"/>
        </w:rPr>
        <w:tab/>
        <w:t xml:space="preserve">Sheetal, A., Jiang, Z., &amp; Di Milia, L. (2023). Using machine learning to analyze longitudinal data: A tutorial guide and best-practice recommendations for social science researchers. </w:t>
      </w:r>
      <w:r>
        <w:t xml:space="preserve">Applied Psychology, 72(3), 1339–1364. </w:t>
      </w:r>
      <w:hyperlink r:id="rId2" w:history="1">
        <w:r w:rsidRPr="00233BA0">
          <w:rPr>
            <w:rStyle w:val="Hipervnculo"/>
          </w:rPr>
          <w:t>https://doi.org/10.1111/apps.12435</w:t>
        </w:r>
      </w:hyperlink>
    </w:p>
  </w:comment>
  <w:comment w:id="1012" w:author="Andrés González Santa Cruz (andres.gonzalez.s)" w:date="2024-01-29T12:07:00Z" w:initials="AG">
    <w:p w14:paraId="3BEA68D4" w14:textId="77777777" w:rsidR="001F3EFD" w:rsidRDefault="001F3EFD" w:rsidP="001F3EFD">
      <w:pPr>
        <w:pStyle w:val="Textocomentario"/>
        <w:jc w:val="left"/>
      </w:pPr>
      <w:r>
        <w:rPr>
          <w:rStyle w:val="Refdecomentario"/>
        </w:rPr>
        <w:annotationRef/>
      </w:r>
      <w:r>
        <w:t>Podría agruparlos en una sola categoría, aunque creo que la primera es muy informativa</w:t>
      </w:r>
    </w:p>
  </w:comment>
  <w:comment w:id="1971" w:author="Mariel Mateo" w:date="2024-01-30T13:59:00Z" w:initials="MM">
    <w:p w14:paraId="7AD3078F" w14:textId="77777777" w:rsidR="00EF084C" w:rsidRDefault="00EF084C" w:rsidP="00EF084C">
      <w:pPr>
        <w:pStyle w:val="Textocomentario"/>
        <w:jc w:val="left"/>
      </w:pPr>
      <w:r>
        <w:rPr>
          <w:rStyle w:val="Refdecomentario"/>
        </w:rPr>
        <w:annotationRef/>
      </w:r>
      <w:r w:rsidRPr="00372E8A">
        <w:t>Considering the first 3 treatments?</w:t>
      </w:r>
    </w:p>
  </w:comment>
  <w:comment w:id="1972" w:author="Mariel Mateo" w:date="2024-01-30T14:06:00Z" w:initials="MM">
    <w:p w14:paraId="78A3278A" w14:textId="77777777" w:rsidR="00EF084C" w:rsidRDefault="00EF084C" w:rsidP="00EF084C">
      <w:pPr>
        <w:pStyle w:val="Textocomentario"/>
        <w:jc w:val="left"/>
      </w:pPr>
      <w:r>
        <w:rPr>
          <w:rStyle w:val="Refdecomentario"/>
        </w:rPr>
        <w:annotationRef/>
      </w:r>
      <w:r w:rsidRPr="00372E8A">
        <w:t xml:space="preserve">Creo que para el futuro (si es que incluimos algo </w:t>
      </w:r>
      <w:r w:rsidRPr="00372E8A">
        <w:t>asi en el paper) seria bkn incluir los N inicial y consecutivos para que se entienda mejor quizas...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44F160" w15:done="0"/>
  <w15:commentEx w15:paraId="3D3C566B" w15:done="0"/>
  <w15:commentEx w15:paraId="5685069E" w15:done="0"/>
  <w15:commentEx w15:paraId="1D055030" w15:done="0"/>
  <w15:commentEx w15:paraId="70CBE9DA" w15:paraIdParent="1D055030" w15:done="0"/>
  <w15:commentEx w15:paraId="0CF3CAB4" w15:done="0"/>
  <w15:commentEx w15:paraId="1E16B193" w15:done="0"/>
  <w15:commentEx w15:paraId="27DD552A" w15:done="0"/>
  <w15:commentEx w15:paraId="5302F961" w15:done="0"/>
  <w15:commentEx w15:paraId="2EEAD546" w15:done="0"/>
  <w15:commentEx w15:paraId="2120E4E7" w15:done="0"/>
  <w15:commentEx w15:paraId="3920CCA2" w15:done="0"/>
  <w15:commentEx w15:paraId="0D360E0F" w15:done="0"/>
  <w15:commentEx w15:paraId="02626B03" w15:done="0"/>
  <w15:commentEx w15:paraId="57CB0BD2" w15:done="0"/>
  <w15:commentEx w15:paraId="2B2A2E56" w15:done="0"/>
  <w15:commentEx w15:paraId="2B495AC8" w15:paraIdParent="2B2A2E56" w15:done="0"/>
  <w15:commentEx w15:paraId="77E64D7B" w15:done="0"/>
  <w15:commentEx w15:paraId="5D441F4A" w15:done="0"/>
  <w15:commentEx w15:paraId="3BA642FD" w15:done="0"/>
  <w15:commentEx w15:paraId="3C3F281B" w15:done="0"/>
  <w15:commentEx w15:paraId="42AEFF6D" w15:paraIdParent="3C3F281B" w15:done="0"/>
  <w15:commentEx w15:paraId="4F8E3BE1" w15:done="0"/>
  <w15:commentEx w15:paraId="6CCAFA4C" w15:done="0"/>
  <w15:commentEx w15:paraId="2CE7F2E3" w15:done="0"/>
  <w15:commentEx w15:paraId="3BEA68D4" w15:done="0"/>
  <w15:commentEx w15:paraId="7AD3078F" w15:done="0"/>
  <w15:commentEx w15:paraId="78A3278A" w15:paraIdParent="7AD307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AE7A74" w16cex:dateUtc="2024-01-03T09:28:00Z"/>
  <w16cex:commentExtensible w16cex:durableId="5063550D" w16cex:dateUtc="2024-01-26T22:56:00Z"/>
  <w16cex:commentExtensible w16cex:durableId="49995E47" w16cex:dateUtc="2024-01-03T08:56:00Z"/>
  <w16cex:commentExtensible w16cex:durableId="41C2A9FF" w16cex:dateUtc="2024-01-26T22:38:00Z"/>
  <w16cex:commentExtensible w16cex:durableId="2F7DC752" w16cex:dateUtc="2024-01-26T22:49:00Z"/>
  <w16cex:commentExtensible w16cex:durableId="480A43BE" w16cex:dateUtc="2024-01-03T08:59:00Z"/>
  <w16cex:commentExtensible w16cex:durableId="77016ECA" w16cex:dateUtc="2024-01-26T22:57:00Z"/>
  <w16cex:commentExtensible w16cex:durableId="4578683F" w16cex:dateUtc="2024-01-26T18:46:00Z"/>
  <w16cex:commentExtensible w16cex:durableId="0CD87C58" w16cex:dateUtc="2024-01-26T22:52:00Z"/>
  <w16cex:commentExtensible w16cex:durableId="780F2712" w16cex:dateUtc="2024-01-26T19:02:00Z"/>
  <w16cex:commentExtensible w16cex:durableId="1023F94A" w16cex:dateUtc="2024-01-03T09:06:00Z"/>
  <w16cex:commentExtensible w16cex:durableId="7740598C" w16cex:dateUtc="2024-02-29T14:42:00Z"/>
  <w16cex:commentExtensible w16cex:durableId="42C29822" w16cex:dateUtc="2024-02-29T15:19:00Z"/>
  <w16cex:commentExtensible w16cex:durableId="0C10FF83" w16cex:dateUtc="2024-01-03T09:14:00Z"/>
  <w16cex:commentExtensible w16cex:durableId="03E17905" w16cex:dateUtc="2024-01-26T19:24:00Z"/>
  <w16cex:commentExtensible w16cex:durableId="16D6C312" w16cex:dateUtc="2024-01-28T19:12:00Z"/>
  <w16cex:commentExtensible w16cex:durableId="6475BADA" w16cex:dateUtc="2024-01-28T19:14:00Z"/>
  <w16cex:commentExtensible w16cex:durableId="3232AB83" w16cex:dateUtc="2024-01-03T09:15:00Z"/>
  <w16cex:commentExtensible w16cex:durableId="109B1500" w16cex:dateUtc="2024-01-03T09:19:00Z"/>
  <w16cex:commentExtensible w16cex:durableId="7126378B" w16cex:dateUtc="2024-02-29T15:31:00Z"/>
  <w16cex:commentExtensible w16cex:durableId="7C8AD238" w16cex:dateUtc="2024-01-03T09:27:00Z"/>
  <w16cex:commentExtensible w16cex:durableId="51F48642" w16cex:dateUtc="2024-01-26T20:07:00Z"/>
  <w16cex:commentExtensible w16cex:durableId="45737B06" w16cex:dateUtc="2024-01-30T16:49:00Z"/>
  <w16cex:commentExtensible w16cex:durableId="1B8D759E" w16cex:dateUtc="2024-01-26T23:30:00Z"/>
  <w16cex:commentExtensible w16cex:durableId="2D95D9D5" w16cex:dateUtc="2024-01-28T18:26:00Z"/>
  <w16cex:commentExtensible w16cex:durableId="0CF3FB34" w16cex:dateUtc="2024-01-29T15:07:00Z"/>
  <w16cex:commentExtensible w16cex:durableId="20E5E4F4" w16cex:dateUtc="2024-01-30T16:59:00Z"/>
  <w16cex:commentExtensible w16cex:durableId="3AD5FA05" w16cex:dateUtc="2024-01-30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44F160" w16cid:durableId="00AE7A74"/>
  <w16cid:commentId w16cid:paraId="3D3C566B" w16cid:durableId="5063550D"/>
  <w16cid:commentId w16cid:paraId="5685069E" w16cid:durableId="49995E47"/>
  <w16cid:commentId w16cid:paraId="1D055030" w16cid:durableId="41C2A9FF"/>
  <w16cid:commentId w16cid:paraId="70CBE9DA" w16cid:durableId="2F7DC752"/>
  <w16cid:commentId w16cid:paraId="0CF3CAB4" w16cid:durableId="480A43BE"/>
  <w16cid:commentId w16cid:paraId="1E16B193" w16cid:durableId="77016ECA"/>
  <w16cid:commentId w16cid:paraId="27DD552A" w16cid:durableId="4578683F"/>
  <w16cid:commentId w16cid:paraId="5302F961" w16cid:durableId="0CD87C58"/>
  <w16cid:commentId w16cid:paraId="2EEAD546" w16cid:durableId="780F2712"/>
  <w16cid:commentId w16cid:paraId="2120E4E7" w16cid:durableId="1023F94A"/>
  <w16cid:commentId w16cid:paraId="3920CCA2" w16cid:durableId="7740598C"/>
  <w16cid:commentId w16cid:paraId="0D360E0F" w16cid:durableId="42C29822"/>
  <w16cid:commentId w16cid:paraId="02626B03" w16cid:durableId="0C10FF83"/>
  <w16cid:commentId w16cid:paraId="57CB0BD2" w16cid:durableId="03E17905"/>
  <w16cid:commentId w16cid:paraId="2B2A2E56" w16cid:durableId="16D6C312"/>
  <w16cid:commentId w16cid:paraId="2B495AC8" w16cid:durableId="6475BADA"/>
  <w16cid:commentId w16cid:paraId="77E64D7B" w16cid:durableId="3232AB83"/>
  <w16cid:commentId w16cid:paraId="5D441F4A" w16cid:durableId="109B1500"/>
  <w16cid:commentId w16cid:paraId="3BA642FD" w16cid:durableId="7126378B"/>
  <w16cid:commentId w16cid:paraId="3C3F281B" w16cid:durableId="7C8AD238"/>
  <w16cid:commentId w16cid:paraId="42AEFF6D" w16cid:durableId="51F48642"/>
  <w16cid:commentId w16cid:paraId="4F8E3BE1" w16cid:durableId="45737B06"/>
  <w16cid:commentId w16cid:paraId="6CCAFA4C" w16cid:durableId="1B8D759E"/>
  <w16cid:commentId w16cid:paraId="2CE7F2E3" w16cid:durableId="2D95D9D5"/>
  <w16cid:commentId w16cid:paraId="3BEA68D4" w16cid:durableId="0CF3FB34"/>
  <w16cid:commentId w16cid:paraId="7AD3078F" w16cid:durableId="20E5E4F4"/>
  <w16cid:commentId w16cid:paraId="78A3278A" w16cid:durableId="3AD5FA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BA817" w14:textId="77777777" w:rsidR="004F6F48" w:rsidRDefault="004F6F48" w:rsidP="0055708A">
      <w:pPr>
        <w:spacing w:after="0" w:line="240" w:lineRule="auto"/>
      </w:pPr>
      <w:r>
        <w:separator/>
      </w:r>
    </w:p>
  </w:endnote>
  <w:endnote w:type="continuationSeparator" w:id="0">
    <w:p w14:paraId="2B543ED6" w14:textId="77777777" w:rsidR="004F6F48" w:rsidRDefault="004F6F48" w:rsidP="0055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595240"/>
      <w:docPartObj>
        <w:docPartGallery w:val="Page Numbers (Bottom of Page)"/>
        <w:docPartUnique/>
      </w:docPartObj>
    </w:sdtPr>
    <w:sdtEndPr>
      <w:rPr>
        <w:noProof/>
      </w:rPr>
    </w:sdtEndPr>
    <w:sdtContent>
      <w:p w14:paraId="604A83E5" w14:textId="79155130" w:rsidR="00261E63" w:rsidRDefault="00261E63">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007CCDD7" w14:textId="77777777" w:rsidR="00D92450" w:rsidRDefault="00D924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560D7" w14:textId="77777777" w:rsidR="004F6F48" w:rsidRDefault="004F6F48" w:rsidP="0055708A">
      <w:pPr>
        <w:spacing w:after="0" w:line="240" w:lineRule="auto"/>
      </w:pPr>
      <w:r>
        <w:separator/>
      </w:r>
    </w:p>
  </w:footnote>
  <w:footnote w:type="continuationSeparator" w:id="0">
    <w:p w14:paraId="79E96379" w14:textId="77777777" w:rsidR="004F6F48" w:rsidRDefault="004F6F48" w:rsidP="0055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1F1A" w14:textId="516F84EF" w:rsidR="00D92450" w:rsidRPr="00A96EE0" w:rsidRDefault="00D92450" w:rsidP="00A96EE0">
    <w:pPr>
      <w:pStyle w:val="Encabezado"/>
      <w:jc w:val="right"/>
      <w:rPr>
        <w:sz w:val="16"/>
        <w:szCs w:val="16"/>
        <w:lang w:val="es-CL"/>
      </w:rPr>
    </w:pPr>
    <w:r w:rsidRPr="00A96EE0">
      <w:rPr>
        <w:noProof/>
        <w:sz w:val="16"/>
        <w:szCs w:val="16"/>
      </w:rPr>
      <w:drawing>
        <wp:anchor distT="0" distB="0" distL="114300" distR="114300" simplePos="0" relativeHeight="251658240" behindDoc="1" locked="0" layoutInCell="1" allowOverlap="1" wp14:anchorId="11EBAFBE" wp14:editId="6F322175">
          <wp:simplePos x="0" y="0"/>
          <wp:positionH relativeFrom="column">
            <wp:posOffset>-31750</wp:posOffset>
          </wp:positionH>
          <wp:positionV relativeFrom="paragraph">
            <wp:posOffset>-246380</wp:posOffset>
          </wp:positionV>
          <wp:extent cx="1455621" cy="406400"/>
          <wp:effectExtent l="0" t="0" r="0" b="0"/>
          <wp:wrapTight wrapText="bothSides">
            <wp:wrapPolygon edited="0">
              <wp:start x="848" y="3038"/>
              <wp:lineTo x="1131" y="17213"/>
              <wp:lineTo x="20356" y="17213"/>
              <wp:lineTo x="20639" y="15188"/>
              <wp:lineTo x="19225" y="8100"/>
              <wp:lineTo x="18094" y="3038"/>
              <wp:lineTo x="848" y="303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621" cy="406400"/>
                  </a:xfrm>
                  <a:prstGeom prst="rect">
                    <a:avLst/>
                  </a:prstGeom>
                  <a:noFill/>
                  <a:ln>
                    <a:noFill/>
                  </a:ln>
                </pic:spPr>
              </pic:pic>
            </a:graphicData>
          </a:graphic>
        </wp:anchor>
      </w:drawing>
    </w:r>
    <w:r w:rsidRPr="00A96EE0">
      <w:rPr>
        <w:b/>
        <w:bCs/>
        <w:sz w:val="16"/>
        <w:szCs w:val="16"/>
        <w:lang w:val="es-CL"/>
      </w:rPr>
      <w:t xml:space="preserve"> Fondo de Investigación Intramural </w:t>
    </w:r>
    <w:proofErr w:type="spellStart"/>
    <w:r w:rsidRPr="00A96EE0">
      <w:rPr>
        <w:b/>
        <w:bCs/>
        <w:sz w:val="16"/>
        <w:szCs w:val="16"/>
        <w:lang w:val="es-CL"/>
      </w:rPr>
      <w:t>nDP</w:t>
    </w:r>
    <w:proofErr w:type="spellEnd"/>
  </w:p>
  <w:p w14:paraId="7346EC07" w14:textId="77777777" w:rsidR="00D92450" w:rsidRPr="0055708A" w:rsidRDefault="00D92450">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6B9"/>
    <w:multiLevelType w:val="multilevel"/>
    <w:tmpl w:val="038A2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E44352"/>
    <w:multiLevelType w:val="multilevel"/>
    <w:tmpl w:val="E2D48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4F1810"/>
    <w:multiLevelType w:val="multilevel"/>
    <w:tmpl w:val="8918D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E0F73"/>
    <w:multiLevelType w:val="hybridMultilevel"/>
    <w:tmpl w:val="09EE3778"/>
    <w:lvl w:ilvl="0" w:tplc="E58004EC">
      <w:start w:val="2"/>
      <w:numFmt w:val="bullet"/>
      <w:lvlText w:val="-"/>
      <w:lvlJc w:val="left"/>
      <w:pPr>
        <w:ind w:left="1494" w:hanging="360"/>
      </w:pPr>
      <w:rPr>
        <w:rFonts w:ascii="Verdana" w:eastAsia="Times New Roman" w:hAnsi="Verdana" w:cs="Times New Roman" w:hint="default"/>
      </w:rPr>
    </w:lvl>
    <w:lvl w:ilvl="1" w:tplc="340A0003" w:tentative="1">
      <w:start w:val="1"/>
      <w:numFmt w:val="bullet"/>
      <w:lvlText w:val="o"/>
      <w:lvlJc w:val="left"/>
      <w:pPr>
        <w:ind w:left="2214" w:hanging="360"/>
      </w:pPr>
      <w:rPr>
        <w:rFonts w:ascii="Courier New" w:hAnsi="Courier New" w:cs="Courier New" w:hint="default"/>
      </w:rPr>
    </w:lvl>
    <w:lvl w:ilvl="2" w:tplc="340A0005" w:tentative="1">
      <w:start w:val="1"/>
      <w:numFmt w:val="bullet"/>
      <w:lvlText w:val=""/>
      <w:lvlJc w:val="left"/>
      <w:pPr>
        <w:ind w:left="2934" w:hanging="360"/>
      </w:pPr>
      <w:rPr>
        <w:rFonts w:ascii="Wingdings" w:hAnsi="Wingdings" w:hint="default"/>
      </w:rPr>
    </w:lvl>
    <w:lvl w:ilvl="3" w:tplc="340A0001" w:tentative="1">
      <w:start w:val="1"/>
      <w:numFmt w:val="bullet"/>
      <w:lvlText w:val=""/>
      <w:lvlJc w:val="left"/>
      <w:pPr>
        <w:ind w:left="3654" w:hanging="360"/>
      </w:pPr>
      <w:rPr>
        <w:rFonts w:ascii="Symbol" w:hAnsi="Symbol" w:hint="default"/>
      </w:rPr>
    </w:lvl>
    <w:lvl w:ilvl="4" w:tplc="340A0003" w:tentative="1">
      <w:start w:val="1"/>
      <w:numFmt w:val="bullet"/>
      <w:lvlText w:val="o"/>
      <w:lvlJc w:val="left"/>
      <w:pPr>
        <w:ind w:left="4374" w:hanging="360"/>
      </w:pPr>
      <w:rPr>
        <w:rFonts w:ascii="Courier New" w:hAnsi="Courier New" w:cs="Courier New" w:hint="default"/>
      </w:rPr>
    </w:lvl>
    <w:lvl w:ilvl="5" w:tplc="340A0005" w:tentative="1">
      <w:start w:val="1"/>
      <w:numFmt w:val="bullet"/>
      <w:lvlText w:val=""/>
      <w:lvlJc w:val="left"/>
      <w:pPr>
        <w:ind w:left="5094" w:hanging="360"/>
      </w:pPr>
      <w:rPr>
        <w:rFonts w:ascii="Wingdings" w:hAnsi="Wingdings" w:hint="default"/>
      </w:rPr>
    </w:lvl>
    <w:lvl w:ilvl="6" w:tplc="340A0001" w:tentative="1">
      <w:start w:val="1"/>
      <w:numFmt w:val="bullet"/>
      <w:lvlText w:val=""/>
      <w:lvlJc w:val="left"/>
      <w:pPr>
        <w:ind w:left="5814" w:hanging="360"/>
      </w:pPr>
      <w:rPr>
        <w:rFonts w:ascii="Symbol" w:hAnsi="Symbol" w:hint="default"/>
      </w:rPr>
    </w:lvl>
    <w:lvl w:ilvl="7" w:tplc="340A0003" w:tentative="1">
      <w:start w:val="1"/>
      <w:numFmt w:val="bullet"/>
      <w:lvlText w:val="o"/>
      <w:lvlJc w:val="left"/>
      <w:pPr>
        <w:ind w:left="6534" w:hanging="360"/>
      </w:pPr>
      <w:rPr>
        <w:rFonts w:ascii="Courier New" w:hAnsi="Courier New" w:cs="Courier New" w:hint="default"/>
      </w:rPr>
    </w:lvl>
    <w:lvl w:ilvl="8" w:tplc="340A0005" w:tentative="1">
      <w:start w:val="1"/>
      <w:numFmt w:val="bullet"/>
      <w:lvlText w:val=""/>
      <w:lvlJc w:val="left"/>
      <w:pPr>
        <w:ind w:left="7254" w:hanging="360"/>
      </w:pPr>
      <w:rPr>
        <w:rFonts w:ascii="Wingdings" w:hAnsi="Wingdings" w:hint="default"/>
      </w:rPr>
    </w:lvl>
  </w:abstractNum>
  <w:abstractNum w:abstractNumId="4" w15:restartNumberingAfterBreak="0">
    <w:nsid w:val="0C4726C2"/>
    <w:multiLevelType w:val="multilevel"/>
    <w:tmpl w:val="131C9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D812DAB"/>
    <w:multiLevelType w:val="hybridMultilevel"/>
    <w:tmpl w:val="21C04228"/>
    <w:lvl w:ilvl="0" w:tplc="5DC60DDE">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306987"/>
    <w:multiLevelType w:val="hybridMultilevel"/>
    <w:tmpl w:val="51FA4D76"/>
    <w:lvl w:ilvl="0" w:tplc="0C09000B">
      <w:start w:val="1"/>
      <w:numFmt w:val="bullet"/>
      <w:lvlText w:val=""/>
      <w:lvlJc w:val="left"/>
      <w:pPr>
        <w:ind w:left="731" w:hanging="360"/>
      </w:pPr>
      <w:rPr>
        <w:rFonts w:ascii="Wingdings" w:hAnsi="Wingdings" w:hint="default"/>
      </w:rPr>
    </w:lvl>
    <w:lvl w:ilvl="1" w:tplc="0C090003" w:tentative="1">
      <w:start w:val="1"/>
      <w:numFmt w:val="bullet"/>
      <w:lvlText w:val="o"/>
      <w:lvlJc w:val="left"/>
      <w:pPr>
        <w:ind w:left="1451" w:hanging="360"/>
      </w:pPr>
      <w:rPr>
        <w:rFonts w:ascii="Courier New" w:hAnsi="Courier New" w:cs="Courier New" w:hint="default"/>
      </w:rPr>
    </w:lvl>
    <w:lvl w:ilvl="2" w:tplc="0C090005" w:tentative="1">
      <w:start w:val="1"/>
      <w:numFmt w:val="bullet"/>
      <w:lvlText w:val=""/>
      <w:lvlJc w:val="left"/>
      <w:pPr>
        <w:ind w:left="2171" w:hanging="360"/>
      </w:pPr>
      <w:rPr>
        <w:rFonts w:ascii="Wingdings" w:hAnsi="Wingdings" w:hint="default"/>
      </w:rPr>
    </w:lvl>
    <w:lvl w:ilvl="3" w:tplc="0C090001" w:tentative="1">
      <w:start w:val="1"/>
      <w:numFmt w:val="bullet"/>
      <w:lvlText w:val=""/>
      <w:lvlJc w:val="left"/>
      <w:pPr>
        <w:ind w:left="2891" w:hanging="360"/>
      </w:pPr>
      <w:rPr>
        <w:rFonts w:ascii="Symbol" w:hAnsi="Symbol" w:hint="default"/>
      </w:rPr>
    </w:lvl>
    <w:lvl w:ilvl="4" w:tplc="0C090003" w:tentative="1">
      <w:start w:val="1"/>
      <w:numFmt w:val="bullet"/>
      <w:lvlText w:val="o"/>
      <w:lvlJc w:val="left"/>
      <w:pPr>
        <w:ind w:left="3611" w:hanging="360"/>
      </w:pPr>
      <w:rPr>
        <w:rFonts w:ascii="Courier New" w:hAnsi="Courier New" w:cs="Courier New" w:hint="default"/>
      </w:rPr>
    </w:lvl>
    <w:lvl w:ilvl="5" w:tplc="0C090005" w:tentative="1">
      <w:start w:val="1"/>
      <w:numFmt w:val="bullet"/>
      <w:lvlText w:val=""/>
      <w:lvlJc w:val="left"/>
      <w:pPr>
        <w:ind w:left="4331" w:hanging="360"/>
      </w:pPr>
      <w:rPr>
        <w:rFonts w:ascii="Wingdings" w:hAnsi="Wingdings" w:hint="default"/>
      </w:rPr>
    </w:lvl>
    <w:lvl w:ilvl="6" w:tplc="0C090001" w:tentative="1">
      <w:start w:val="1"/>
      <w:numFmt w:val="bullet"/>
      <w:lvlText w:val=""/>
      <w:lvlJc w:val="left"/>
      <w:pPr>
        <w:ind w:left="5051" w:hanging="360"/>
      </w:pPr>
      <w:rPr>
        <w:rFonts w:ascii="Symbol" w:hAnsi="Symbol" w:hint="default"/>
      </w:rPr>
    </w:lvl>
    <w:lvl w:ilvl="7" w:tplc="0C090003" w:tentative="1">
      <w:start w:val="1"/>
      <w:numFmt w:val="bullet"/>
      <w:lvlText w:val="o"/>
      <w:lvlJc w:val="left"/>
      <w:pPr>
        <w:ind w:left="5771" w:hanging="360"/>
      </w:pPr>
      <w:rPr>
        <w:rFonts w:ascii="Courier New" w:hAnsi="Courier New" w:cs="Courier New" w:hint="default"/>
      </w:rPr>
    </w:lvl>
    <w:lvl w:ilvl="8" w:tplc="0C090005" w:tentative="1">
      <w:start w:val="1"/>
      <w:numFmt w:val="bullet"/>
      <w:lvlText w:val=""/>
      <w:lvlJc w:val="left"/>
      <w:pPr>
        <w:ind w:left="6491" w:hanging="360"/>
      </w:pPr>
      <w:rPr>
        <w:rFonts w:ascii="Wingdings" w:hAnsi="Wingdings" w:hint="default"/>
      </w:rPr>
    </w:lvl>
  </w:abstractNum>
  <w:abstractNum w:abstractNumId="7" w15:restartNumberingAfterBreak="0">
    <w:nsid w:val="13C8206B"/>
    <w:multiLevelType w:val="hybridMultilevel"/>
    <w:tmpl w:val="E17AC72E"/>
    <w:lvl w:ilvl="0" w:tplc="98009FEE">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54D5910"/>
    <w:multiLevelType w:val="hybridMultilevel"/>
    <w:tmpl w:val="99DAE4F8"/>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9" w15:restartNumberingAfterBreak="0">
    <w:nsid w:val="19DA777D"/>
    <w:multiLevelType w:val="multilevel"/>
    <w:tmpl w:val="6AC2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0AF0291"/>
    <w:multiLevelType w:val="hybridMultilevel"/>
    <w:tmpl w:val="35906344"/>
    <w:lvl w:ilvl="0" w:tplc="8BF0165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A85D43"/>
    <w:multiLevelType w:val="hybridMultilevel"/>
    <w:tmpl w:val="611E2226"/>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2A9842C2"/>
    <w:multiLevelType w:val="hybridMultilevel"/>
    <w:tmpl w:val="D05E3FC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F07CF1"/>
    <w:multiLevelType w:val="hybridMultilevel"/>
    <w:tmpl w:val="205CB9C2"/>
    <w:lvl w:ilvl="0" w:tplc="10ACEF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2C0733EB"/>
    <w:multiLevelType w:val="hybridMultilevel"/>
    <w:tmpl w:val="A6604588"/>
    <w:lvl w:ilvl="0" w:tplc="FFFFFFFF">
      <w:start w:val="1"/>
      <w:numFmt w:val="bullet"/>
      <w:lvlText w:val=""/>
      <w:lvlJc w:val="left"/>
      <w:pPr>
        <w:ind w:left="1069" w:hanging="360"/>
      </w:pPr>
      <w:rPr>
        <w:rFonts w:ascii="Wingdings" w:hAnsi="Wingdings" w:hint="default"/>
      </w:rPr>
    </w:lvl>
    <w:lvl w:ilvl="1" w:tplc="0C09000B">
      <w:start w:val="1"/>
      <w:numFmt w:val="bullet"/>
      <w:lvlText w:val=""/>
      <w:lvlJc w:val="left"/>
      <w:pPr>
        <w:ind w:left="1789" w:hanging="360"/>
      </w:pPr>
      <w:rPr>
        <w:rFonts w:ascii="Wingdings" w:hAnsi="Wingdings" w:hint="default"/>
      </w:rPr>
    </w:lvl>
    <w:lvl w:ilvl="2" w:tplc="FFFFFFFF">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 w15:restartNumberingAfterBreak="0">
    <w:nsid w:val="2C377B6A"/>
    <w:multiLevelType w:val="multilevel"/>
    <w:tmpl w:val="E918D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C586986"/>
    <w:multiLevelType w:val="hybridMultilevel"/>
    <w:tmpl w:val="584851F8"/>
    <w:lvl w:ilvl="0" w:tplc="340A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00A1DF6"/>
    <w:multiLevelType w:val="hybridMultilevel"/>
    <w:tmpl w:val="41EEC28C"/>
    <w:lvl w:ilvl="0" w:tplc="0C090013">
      <w:start w:val="1"/>
      <w:numFmt w:val="upperRoman"/>
      <w:lvlText w:val="%1."/>
      <w:lvlJc w:val="righ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5042F1"/>
    <w:multiLevelType w:val="multilevel"/>
    <w:tmpl w:val="D05CE5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9830EFA"/>
    <w:multiLevelType w:val="multilevel"/>
    <w:tmpl w:val="98A2E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FC52C3F"/>
    <w:multiLevelType w:val="hybridMultilevel"/>
    <w:tmpl w:val="5E30BF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2B187C"/>
    <w:multiLevelType w:val="hybridMultilevel"/>
    <w:tmpl w:val="445610C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56C0E06"/>
    <w:multiLevelType w:val="hybridMultilevel"/>
    <w:tmpl w:val="53C63E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65F7A7E"/>
    <w:multiLevelType w:val="hybridMultilevel"/>
    <w:tmpl w:val="3210E7F4"/>
    <w:lvl w:ilvl="0" w:tplc="FFBEDDD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26E0345"/>
    <w:multiLevelType w:val="hybridMultilevel"/>
    <w:tmpl w:val="45A4F1AE"/>
    <w:lvl w:ilvl="0" w:tplc="C21070A0">
      <w:numFmt w:val="bullet"/>
      <w:lvlText w:val="-"/>
      <w:lvlJc w:val="left"/>
      <w:pPr>
        <w:ind w:left="1080" w:hanging="360"/>
      </w:pPr>
      <w:rPr>
        <w:rFonts w:ascii="Verdana" w:eastAsiaTheme="minorHAnsi" w:hAnsi="Verdana"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5478571D"/>
    <w:multiLevelType w:val="multilevel"/>
    <w:tmpl w:val="7BB2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9D14CB"/>
    <w:multiLevelType w:val="hybridMultilevel"/>
    <w:tmpl w:val="6B144EFC"/>
    <w:lvl w:ilvl="0" w:tplc="FFFFFFFF">
      <w:start w:val="1"/>
      <w:numFmt w:val="bullet"/>
      <w:lvlText w:val=""/>
      <w:lvlJc w:val="left"/>
      <w:pPr>
        <w:ind w:left="720" w:hanging="360"/>
      </w:pPr>
      <w:rPr>
        <w:rFonts w:ascii="Wingdings" w:hAnsi="Wingdings" w:hint="default"/>
      </w:rPr>
    </w:lvl>
    <w:lvl w:ilvl="1" w:tplc="3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03475A6"/>
    <w:multiLevelType w:val="multilevel"/>
    <w:tmpl w:val="7DFA6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87322A0"/>
    <w:multiLevelType w:val="multilevel"/>
    <w:tmpl w:val="162E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858242">
    <w:abstractNumId w:val="18"/>
  </w:num>
  <w:num w:numId="2" w16cid:durableId="952781302">
    <w:abstractNumId w:val="19"/>
  </w:num>
  <w:num w:numId="3" w16cid:durableId="1568806966">
    <w:abstractNumId w:val="4"/>
  </w:num>
  <w:num w:numId="4" w16cid:durableId="737092438">
    <w:abstractNumId w:val="0"/>
  </w:num>
  <w:num w:numId="5" w16cid:durableId="1775898440">
    <w:abstractNumId w:val="1"/>
  </w:num>
  <w:num w:numId="6" w16cid:durableId="1458598406">
    <w:abstractNumId w:val="9"/>
  </w:num>
  <w:num w:numId="7" w16cid:durableId="1946571805">
    <w:abstractNumId w:val="27"/>
  </w:num>
  <w:num w:numId="8" w16cid:durableId="240408762">
    <w:abstractNumId w:val="2"/>
  </w:num>
  <w:num w:numId="9" w16cid:durableId="1504782430">
    <w:abstractNumId w:val="15"/>
  </w:num>
  <w:num w:numId="10" w16cid:durableId="1971745461">
    <w:abstractNumId w:val="22"/>
  </w:num>
  <w:num w:numId="11" w16cid:durableId="606279175">
    <w:abstractNumId w:val="17"/>
  </w:num>
  <w:num w:numId="12" w16cid:durableId="2118521591">
    <w:abstractNumId w:val="23"/>
  </w:num>
  <w:num w:numId="13" w16cid:durableId="1422488894">
    <w:abstractNumId w:val="13"/>
  </w:num>
  <w:num w:numId="14" w16cid:durableId="2118404050">
    <w:abstractNumId w:val="10"/>
  </w:num>
  <w:num w:numId="15" w16cid:durableId="695079959">
    <w:abstractNumId w:val="12"/>
  </w:num>
  <w:num w:numId="16" w16cid:durableId="517888280">
    <w:abstractNumId w:val="7"/>
  </w:num>
  <w:num w:numId="17" w16cid:durableId="989407970">
    <w:abstractNumId w:val="5"/>
  </w:num>
  <w:num w:numId="18" w16cid:durableId="447355021">
    <w:abstractNumId w:val="8"/>
  </w:num>
  <w:num w:numId="19" w16cid:durableId="1107385771">
    <w:abstractNumId w:val="21"/>
  </w:num>
  <w:num w:numId="20" w16cid:durableId="1574506545">
    <w:abstractNumId w:val="26"/>
  </w:num>
  <w:num w:numId="21" w16cid:durableId="1522743171">
    <w:abstractNumId w:val="14"/>
  </w:num>
  <w:num w:numId="22" w16cid:durableId="1251937138">
    <w:abstractNumId w:val="11"/>
  </w:num>
  <w:num w:numId="23" w16cid:durableId="583689220">
    <w:abstractNumId w:val="20"/>
  </w:num>
  <w:num w:numId="24" w16cid:durableId="1332954921">
    <w:abstractNumId w:val="16"/>
  </w:num>
  <w:num w:numId="25" w16cid:durableId="223682412">
    <w:abstractNumId w:val="6"/>
  </w:num>
  <w:num w:numId="26" w16cid:durableId="294526718">
    <w:abstractNumId w:val="3"/>
  </w:num>
  <w:num w:numId="27" w16cid:durableId="566452357">
    <w:abstractNumId w:val="28"/>
  </w:num>
  <w:num w:numId="28" w16cid:durableId="339048938">
    <w:abstractNumId w:val="24"/>
  </w:num>
  <w:num w:numId="29" w16cid:durableId="868181859">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el Mateo">
    <w15:presenceInfo w15:providerId="AD" w15:userId="S::mariel.mateopinones@griffithuni.edu.au::91558b0b-f922-4040-9e7f-35e43cbff8ed"/>
  </w15:person>
  <w15:person w15:author="Andrés González Santa Cruz">
    <w15:presenceInfo w15:providerId="Windows Live" w15:userId="0f261097151cd0dc"/>
  </w15:person>
  <w15:person w15:author="Andrés González Santa Cruz (andres.gonzalez.s)">
    <w15:presenceInfo w15:providerId="AD" w15:userId="S::andres.gonzalez.s@uchile.cl::e176ba62-79e5-421a-a10f-acfbebd745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wtrQ0MzEwMTIzMzNV0lEKTi0uzszPAykwqwUAZRu9vCwAAAA="/>
  </w:docVars>
  <w:rsids>
    <w:rsidRoot w:val="003C33EB"/>
    <w:rsid w:val="000011AA"/>
    <w:rsid w:val="000033E6"/>
    <w:rsid w:val="0000376B"/>
    <w:rsid w:val="00006A70"/>
    <w:rsid w:val="00006CD1"/>
    <w:rsid w:val="00010E3C"/>
    <w:rsid w:val="000202B0"/>
    <w:rsid w:val="00021370"/>
    <w:rsid w:val="00033096"/>
    <w:rsid w:val="0003646F"/>
    <w:rsid w:val="0003668E"/>
    <w:rsid w:val="00036803"/>
    <w:rsid w:val="00036E38"/>
    <w:rsid w:val="0005400F"/>
    <w:rsid w:val="000903C6"/>
    <w:rsid w:val="00092304"/>
    <w:rsid w:val="000A5E48"/>
    <w:rsid w:val="000B293F"/>
    <w:rsid w:val="000C2172"/>
    <w:rsid w:val="000C49A8"/>
    <w:rsid w:val="000C4FC1"/>
    <w:rsid w:val="000C558C"/>
    <w:rsid w:val="000E172B"/>
    <w:rsid w:val="000F3482"/>
    <w:rsid w:val="000F3879"/>
    <w:rsid w:val="001100C9"/>
    <w:rsid w:val="00110B7D"/>
    <w:rsid w:val="001126FC"/>
    <w:rsid w:val="001176F9"/>
    <w:rsid w:val="001207F6"/>
    <w:rsid w:val="00137A3D"/>
    <w:rsid w:val="001436AB"/>
    <w:rsid w:val="001441C2"/>
    <w:rsid w:val="00145022"/>
    <w:rsid w:val="00151A6B"/>
    <w:rsid w:val="00160467"/>
    <w:rsid w:val="00160556"/>
    <w:rsid w:val="00160D95"/>
    <w:rsid w:val="001618CE"/>
    <w:rsid w:val="00161F4B"/>
    <w:rsid w:val="001653BC"/>
    <w:rsid w:val="00177787"/>
    <w:rsid w:val="0018487B"/>
    <w:rsid w:val="00191FC3"/>
    <w:rsid w:val="0019332F"/>
    <w:rsid w:val="001A1214"/>
    <w:rsid w:val="001A5478"/>
    <w:rsid w:val="001B305B"/>
    <w:rsid w:val="001C5F97"/>
    <w:rsid w:val="001C6146"/>
    <w:rsid w:val="001E3793"/>
    <w:rsid w:val="001F3EFD"/>
    <w:rsid w:val="00204D7C"/>
    <w:rsid w:val="002064C4"/>
    <w:rsid w:val="002151BC"/>
    <w:rsid w:val="00225B60"/>
    <w:rsid w:val="002516F4"/>
    <w:rsid w:val="00253C59"/>
    <w:rsid w:val="00255F4B"/>
    <w:rsid w:val="00257DFD"/>
    <w:rsid w:val="0026011F"/>
    <w:rsid w:val="00261E63"/>
    <w:rsid w:val="0026304A"/>
    <w:rsid w:val="00266953"/>
    <w:rsid w:val="00276D66"/>
    <w:rsid w:val="002A0A25"/>
    <w:rsid w:val="002A245D"/>
    <w:rsid w:val="002B1C26"/>
    <w:rsid w:val="002B6359"/>
    <w:rsid w:val="002C3F62"/>
    <w:rsid w:val="002C5C41"/>
    <w:rsid w:val="002F45E6"/>
    <w:rsid w:val="002F4D05"/>
    <w:rsid w:val="002F6841"/>
    <w:rsid w:val="00306B28"/>
    <w:rsid w:val="00307E7F"/>
    <w:rsid w:val="003121D6"/>
    <w:rsid w:val="00315AF5"/>
    <w:rsid w:val="00315E2C"/>
    <w:rsid w:val="00316CA6"/>
    <w:rsid w:val="00345EEB"/>
    <w:rsid w:val="00346897"/>
    <w:rsid w:val="00352678"/>
    <w:rsid w:val="0035574E"/>
    <w:rsid w:val="00360344"/>
    <w:rsid w:val="00364FC8"/>
    <w:rsid w:val="00365234"/>
    <w:rsid w:val="0037270D"/>
    <w:rsid w:val="00372E8A"/>
    <w:rsid w:val="00372FD2"/>
    <w:rsid w:val="00373204"/>
    <w:rsid w:val="00373896"/>
    <w:rsid w:val="00374F04"/>
    <w:rsid w:val="00376CF9"/>
    <w:rsid w:val="003770AA"/>
    <w:rsid w:val="00381077"/>
    <w:rsid w:val="00393891"/>
    <w:rsid w:val="003A18DD"/>
    <w:rsid w:val="003A28DB"/>
    <w:rsid w:val="003A3E5E"/>
    <w:rsid w:val="003B4415"/>
    <w:rsid w:val="003B7FE0"/>
    <w:rsid w:val="003C33EB"/>
    <w:rsid w:val="003C612D"/>
    <w:rsid w:val="003D0950"/>
    <w:rsid w:val="003D6B6F"/>
    <w:rsid w:val="003E351D"/>
    <w:rsid w:val="003E665F"/>
    <w:rsid w:val="003E7BA9"/>
    <w:rsid w:val="003F2804"/>
    <w:rsid w:val="003F64FA"/>
    <w:rsid w:val="003F6A8C"/>
    <w:rsid w:val="00415FD0"/>
    <w:rsid w:val="0041651E"/>
    <w:rsid w:val="004176A6"/>
    <w:rsid w:val="00421621"/>
    <w:rsid w:val="00423DCC"/>
    <w:rsid w:val="00427A4E"/>
    <w:rsid w:val="004368B2"/>
    <w:rsid w:val="0044206C"/>
    <w:rsid w:val="00450287"/>
    <w:rsid w:val="004547FA"/>
    <w:rsid w:val="00454EF9"/>
    <w:rsid w:val="00464871"/>
    <w:rsid w:val="00475994"/>
    <w:rsid w:val="004762A1"/>
    <w:rsid w:val="00476D3F"/>
    <w:rsid w:val="004913A3"/>
    <w:rsid w:val="004B1483"/>
    <w:rsid w:val="004B2841"/>
    <w:rsid w:val="004B5C02"/>
    <w:rsid w:val="004B6E3E"/>
    <w:rsid w:val="004D3D5E"/>
    <w:rsid w:val="004D47FD"/>
    <w:rsid w:val="004D65E9"/>
    <w:rsid w:val="004E53CD"/>
    <w:rsid w:val="004F13C0"/>
    <w:rsid w:val="004F62DC"/>
    <w:rsid w:val="004F6F48"/>
    <w:rsid w:val="00511659"/>
    <w:rsid w:val="00516191"/>
    <w:rsid w:val="005229FB"/>
    <w:rsid w:val="0053049E"/>
    <w:rsid w:val="00530DEB"/>
    <w:rsid w:val="0053352A"/>
    <w:rsid w:val="005378A7"/>
    <w:rsid w:val="0054108A"/>
    <w:rsid w:val="00542003"/>
    <w:rsid w:val="00550B5D"/>
    <w:rsid w:val="0055708A"/>
    <w:rsid w:val="0057147F"/>
    <w:rsid w:val="00573AEC"/>
    <w:rsid w:val="00580C3A"/>
    <w:rsid w:val="0058247C"/>
    <w:rsid w:val="005871E4"/>
    <w:rsid w:val="005A0823"/>
    <w:rsid w:val="005A32AC"/>
    <w:rsid w:val="005A3A70"/>
    <w:rsid w:val="005B2F89"/>
    <w:rsid w:val="005B3652"/>
    <w:rsid w:val="005C27C3"/>
    <w:rsid w:val="005C5D31"/>
    <w:rsid w:val="005D1F44"/>
    <w:rsid w:val="005D3BA4"/>
    <w:rsid w:val="005D513B"/>
    <w:rsid w:val="005E0279"/>
    <w:rsid w:val="005E5E1E"/>
    <w:rsid w:val="005F454B"/>
    <w:rsid w:val="00604674"/>
    <w:rsid w:val="00605479"/>
    <w:rsid w:val="006109BC"/>
    <w:rsid w:val="0061372A"/>
    <w:rsid w:val="00636201"/>
    <w:rsid w:val="006456B8"/>
    <w:rsid w:val="006514D2"/>
    <w:rsid w:val="00654092"/>
    <w:rsid w:val="0066035B"/>
    <w:rsid w:val="00663E0C"/>
    <w:rsid w:val="0066408D"/>
    <w:rsid w:val="006646B8"/>
    <w:rsid w:val="006815EC"/>
    <w:rsid w:val="006847C7"/>
    <w:rsid w:val="006903D4"/>
    <w:rsid w:val="006924CA"/>
    <w:rsid w:val="00695017"/>
    <w:rsid w:val="00696C71"/>
    <w:rsid w:val="006A0CFE"/>
    <w:rsid w:val="006A77D9"/>
    <w:rsid w:val="006B4367"/>
    <w:rsid w:val="006C6FAD"/>
    <w:rsid w:val="006D489E"/>
    <w:rsid w:val="006D6A44"/>
    <w:rsid w:val="006D7BAA"/>
    <w:rsid w:val="006E5313"/>
    <w:rsid w:val="006E6DCC"/>
    <w:rsid w:val="006E740F"/>
    <w:rsid w:val="006F00FF"/>
    <w:rsid w:val="006F1B37"/>
    <w:rsid w:val="006F7E51"/>
    <w:rsid w:val="00705212"/>
    <w:rsid w:val="00712A20"/>
    <w:rsid w:val="00715CDB"/>
    <w:rsid w:val="00716373"/>
    <w:rsid w:val="00721D2B"/>
    <w:rsid w:val="007326F9"/>
    <w:rsid w:val="00734381"/>
    <w:rsid w:val="0074310C"/>
    <w:rsid w:val="00743F99"/>
    <w:rsid w:val="00744590"/>
    <w:rsid w:val="007502A0"/>
    <w:rsid w:val="00750A10"/>
    <w:rsid w:val="00757F56"/>
    <w:rsid w:val="00763E4F"/>
    <w:rsid w:val="0077022A"/>
    <w:rsid w:val="00777E16"/>
    <w:rsid w:val="007904C9"/>
    <w:rsid w:val="007A6665"/>
    <w:rsid w:val="007A71FA"/>
    <w:rsid w:val="008128D8"/>
    <w:rsid w:val="008258E8"/>
    <w:rsid w:val="00846E19"/>
    <w:rsid w:val="008522D4"/>
    <w:rsid w:val="008563D6"/>
    <w:rsid w:val="008658D0"/>
    <w:rsid w:val="00867ACD"/>
    <w:rsid w:val="008735BE"/>
    <w:rsid w:val="008773DF"/>
    <w:rsid w:val="00881F63"/>
    <w:rsid w:val="008848B9"/>
    <w:rsid w:val="00890E5F"/>
    <w:rsid w:val="00892671"/>
    <w:rsid w:val="00896043"/>
    <w:rsid w:val="008A12BF"/>
    <w:rsid w:val="008A4DE2"/>
    <w:rsid w:val="008B4880"/>
    <w:rsid w:val="008B6213"/>
    <w:rsid w:val="008C06DD"/>
    <w:rsid w:val="008C44D9"/>
    <w:rsid w:val="008D148C"/>
    <w:rsid w:val="008D79A4"/>
    <w:rsid w:val="008E4848"/>
    <w:rsid w:val="008E715B"/>
    <w:rsid w:val="008F7B7E"/>
    <w:rsid w:val="00903C38"/>
    <w:rsid w:val="00912DAB"/>
    <w:rsid w:val="009179A5"/>
    <w:rsid w:val="0092194A"/>
    <w:rsid w:val="009271C7"/>
    <w:rsid w:val="00935FF5"/>
    <w:rsid w:val="00942F10"/>
    <w:rsid w:val="00947004"/>
    <w:rsid w:val="00951FF6"/>
    <w:rsid w:val="00956B8C"/>
    <w:rsid w:val="0096011C"/>
    <w:rsid w:val="009657DB"/>
    <w:rsid w:val="00966AF0"/>
    <w:rsid w:val="0097217E"/>
    <w:rsid w:val="00977A0D"/>
    <w:rsid w:val="009B4100"/>
    <w:rsid w:val="009C144D"/>
    <w:rsid w:val="009C4C36"/>
    <w:rsid w:val="009D13CF"/>
    <w:rsid w:val="009D4844"/>
    <w:rsid w:val="009D6DE0"/>
    <w:rsid w:val="00A01AC9"/>
    <w:rsid w:val="00A17C1D"/>
    <w:rsid w:val="00A3264C"/>
    <w:rsid w:val="00A4117F"/>
    <w:rsid w:val="00A46608"/>
    <w:rsid w:val="00A51E4D"/>
    <w:rsid w:val="00A53D5E"/>
    <w:rsid w:val="00A5599F"/>
    <w:rsid w:val="00A912ED"/>
    <w:rsid w:val="00A951B8"/>
    <w:rsid w:val="00A96EE0"/>
    <w:rsid w:val="00AB386F"/>
    <w:rsid w:val="00AB51B3"/>
    <w:rsid w:val="00AB709B"/>
    <w:rsid w:val="00AC178C"/>
    <w:rsid w:val="00AC3F81"/>
    <w:rsid w:val="00AF407A"/>
    <w:rsid w:val="00AF44CC"/>
    <w:rsid w:val="00AF6352"/>
    <w:rsid w:val="00B03A5F"/>
    <w:rsid w:val="00B0570E"/>
    <w:rsid w:val="00B142EF"/>
    <w:rsid w:val="00B22120"/>
    <w:rsid w:val="00B30AFF"/>
    <w:rsid w:val="00B54A5A"/>
    <w:rsid w:val="00B54FB6"/>
    <w:rsid w:val="00B565B5"/>
    <w:rsid w:val="00B5699F"/>
    <w:rsid w:val="00B655FF"/>
    <w:rsid w:val="00B74EF9"/>
    <w:rsid w:val="00B8268F"/>
    <w:rsid w:val="00B84DE5"/>
    <w:rsid w:val="00B850CA"/>
    <w:rsid w:val="00B91C39"/>
    <w:rsid w:val="00BA0C7D"/>
    <w:rsid w:val="00BA0F27"/>
    <w:rsid w:val="00BB1539"/>
    <w:rsid w:val="00BB2868"/>
    <w:rsid w:val="00BC4859"/>
    <w:rsid w:val="00BC6838"/>
    <w:rsid w:val="00BC6C79"/>
    <w:rsid w:val="00BD6BF3"/>
    <w:rsid w:val="00BD6D2D"/>
    <w:rsid w:val="00BE0F0F"/>
    <w:rsid w:val="00BE4908"/>
    <w:rsid w:val="00BF29D5"/>
    <w:rsid w:val="00BF2ED0"/>
    <w:rsid w:val="00BF696D"/>
    <w:rsid w:val="00C015B1"/>
    <w:rsid w:val="00C01DE0"/>
    <w:rsid w:val="00C022B2"/>
    <w:rsid w:val="00C06687"/>
    <w:rsid w:val="00C13114"/>
    <w:rsid w:val="00C16A50"/>
    <w:rsid w:val="00C17DE8"/>
    <w:rsid w:val="00C2284B"/>
    <w:rsid w:val="00C2596D"/>
    <w:rsid w:val="00C26B33"/>
    <w:rsid w:val="00C3312D"/>
    <w:rsid w:val="00C52817"/>
    <w:rsid w:val="00C8198A"/>
    <w:rsid w:val="00C86DE9"/>
    <w:rsid w:val="00C86E7D"/>
    <w:rsid w:val="00C92769"/>
    <w:rsid w:val="00C92E43"/>
    <w:rsid w:val="00C944E1"/>
    <w:rsid w:val="00C96D23"/>
    <w:rsid w:val="00CA2C8F"/>
    <w:rsid w:val="00CA4A95"/>
    <w:rsid w:val="00CB32EE"/>
    <w:rsid w:val="00CE151D"/>
    <w:rsid w:val="00CF1845"/>
    <w:rsid w:val="00CF5BA7"/>
    <w:rsid w:val="00CF6B9E"/>
    <w:rsid w:val="00D0249B"/>
    <w:rsid w:val="00D02E50"/>
    <w:rsid w:val="00D0477D"/>
    <w:rsid w:val="00D056E5"/>
    <w:rsid w:val="00D05ED8"/>
    <w:rsid w:val="00D07249"/>
    <w:rsid w:val="00D10602"/>
    <w:rsid w:val="00D33B61"/>
    <w:rsid w:val="00D372CF"/>
    <w:rsid w:val="00D40106"/>
    <w:rsid w:val="00D45A6D"/>
    <w:rsid w:val="00D45ECA"/>
    <w:rsid w:val="00D50121"/>
    <w:rsid w:val="00D57309"/>
    <w:rsid w:val="00D6219A"/>
    <w:rsid w:val="00D621B7"/>
    <w:rsid w:val="00D70E58"/>
    <w:rsid w:val="00D75C2C"/>
    <w:rsid w:val="00D80387"/>
    <w:rsid w:val="00D83D8C"/>
    <w:rsid w:val="00D84FBB"/>
    <w:rsid w:val="00D92450"/>
    <w:rsid w:val="00D95756"/>
    <w:rsid w:val="00D97727"/>
    <w:rsid w:val="00DA3B40"/>
    <w:rsid w:val="00DA6408"/>
    <w:rsid w:val="00DC3ACC"/>
    <w:rsid w:val="00DC4AB9"/>
    <w:rsid w:val="00DE13FF"/>
    <w:rsid w:val="00DE51DF"/>
    <w:rsid w:val="00DF4513"/>
    <w:rsid w:val="00DF55F2"/>
    <w:rsid w:val="00E01261"/>
    <w:rsid w:val="00E020C1"/>
    <w:rsid w:val="00E100B0"/>
    <w:rsid w:val="00E12B39"/>
    <w:rsid w:val="00E13E00"/>
    <w:rsid w:val="00E1595E"/>
    <w:rsid w:val="00E22968"/>
    <w:rsid w:val="00E254DC"/>
    <w:rsid w:val="00E3253B"/>
    <w:rsid w:val="00E32EB9"/>
    <w:rsid w:val="00E64DB5"/>
    <w:rsid w:val="00E66F2C"/>
    <w:rsid w:val="00E7660F"/>
    <w:rsid w:val="00E773EE"/>
    <w:rsid w:val="00E8151E"/>
    <w:rsid w:val="00E83B91"/>
    <w:rsid w:val="00E93B18"/>
    <w:rsid w:val="00EA13B8"/>
    <w:rsid w:val="00EA47AA"/>
    <w:rsid w:val="00EA7148"/>
    <w:rsid w:val="00EB4F0F"/>
    <w:rsid w:val="00EB6721"/>
    <w:rsid w:val="00EB772A"/>
    <w:rsid w:val="00EC087E"/>
    <w:rsid w:val="00EC7225"/>
    <w:rsid w:val="00ED1CCE"/>
    <w:rsid w:val="00ED3091"/>
    <w:rsid w:val="00ED5066"/>
    <w:rsid w:val="00EE7088"/>
    <w:rsid w:val="00EF084C"/>
    <w:rsid w:val="00EF27D8"/>
    <w:rsid w:val="00EF4859"/>
    <w:rsid w:val="00F00426"/>
    <w:rsid w:val="00F07EA1"/>
    <w:rsid w:val="00F10E07"/>
    <w:rsid w:val="00F11606"/>
    <w:rsid w:val="00F11FC6"/>
    <w:rsid w:val="00F15600"/>
    <w:rsid w:val="00F16E2A"/>
    <w:rsid w:val="00F21E8C"/>
    <w:rsid w:val="00F22E14"/>
    <w:rsid w:val="00F27674"/>
    <w:rsid w:val="00F30A6B"/>
    <w:rsid w:val="00F33E66"/>
    <w:rsid w:val="00F43740"/>
    <w:rsid w:val="00F44A07"/>
    <w:rsid w:val="00F4612F"/>
    <w:rsid w:val="00F5231A"/>
    <w:rsid w:val="00F56CF1"/>
    <w:rsid w:val="00F8288B"/>
    <w:rsid w:val="00F93D16"/>
    <w:rsid w:val="00F97C12"/>
    <w:rsid w:val="00FA7D40"/>
    <w:rsid w:val="00FB3C00"/>
    <w:rsid w:val="00FC2482"/>
    <w:rsid w:val="00FE7DD2"/>
    <w:rsid w:val="00FF4818"/>
    <w:rsid w:val="00FF7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830FA8"/>
  <w15:chartTrackingRefBased/>
  <w15:docId w15:val="{1A865009-E4DB-4533-A77D-0217C1EE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E14"/>
    <w:pPr>
      <w:jc w:val="both"/>
    </w:pPr>
    <w:rPr>
      <w:rFonts w:ascii="Verdana" w:hAnsi="Verdana"/>
      <w:sz w:val="20"/>
    </w:rPr>
  </w:style>
  <w:style w:type="paragraph" w:styleId="Ttulo1">
    <w:name w:val="heading 1"/>
    <w:basedOn w:val="Normal"/>
    <w:link w:val="Ttulo1Car"/>
    <w:uiPriority w:val="9"/>
    <w:qFormat/>
    <w:rsid w:val="003C33EB"/>
    <w:pPr>
      <w:spacing w:before="100" w:beforeAutospacing="1" w:after="100" w:afterAutospacing="1" w:line="240" w:lineRule="auto"/>
      <w:outlineLvl w:val="0"/>
    </w:pPr>
    <w:rPr>
      <w:rFonts w:ascii="Garamond" w:eastAsia="Times New Roman" w:hAnsi="Garamond" w:cs="Times New Roman"/>
      <w:b/>
      <w:bCs/>
      <w:color w:val="4472C4" w:themeColor="accent1"/>
      <w:kern w:val="36"/>
      <w:sz w:val="28"/>
      <w:szCs w:val="48"/>
      <w:lang w:eastAsia="en-AU"/>
    </w:rPr>
  </w:style>
  <w:style w:type="paragraph" w:styleId="Ttulo2">
    <w:name w:val="heading 2"/>
    <w:basedOn w:val="Normal"/>
    <w:next w:val="Normal"/>
    <w:link w:val="Ttulo2Car"/>
    <w:uiPriority w:val="9"/>
    <w:unhideWhenUsed/>
    <w:qFormat/>
    <w:rsid w:val="00B54FB6"/>
    <w:pPr>
      <w:keepNext/>
      <w:keepLines/>
      <w:spacing w:before="40" w:after="0"/>
      <w:outlineLvl w:val="1"/>
    </w:pPr>
    <w:rPr>
      <w:rFonts w:eastAsiaTheme="majorEastAsia" w:cstheme="majorBidi"/>
      <w:color w:val="2F5496" w:themeColor="accent1" w:themeShade="BF"/>
      <w:szCs w:val="20"/>
    </w:rPr>
  </w:style>
  <w:style w:type="paragraph" w:styleId="Ttulo3">
    <w:name w:val="heading 3"/>
    <w:basedOn w:val="Normal"/>
    <w:next w:val="Normal"/>
    <w:link w:val="Ttulo3Car"/>
    <w:uiPriority w:val="9"/>
    <w:semiHidden/>
    <w:unhideWhenUsed/>
    <w:qFormat/>
    <w:rsid w:val="0011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3EB"/>
    <w:rPr>
      <w:rFonts w:ascii="Garamond" w:eastAsia="Times New Roman" w:hAnsi="Garamond" w:cs="Times New Roman"/>
      <w:b/>
      <w:bCs/>
      <w:color w:val="4472C4" w:themeColor="accent1"/>
      <w:kern w:val="36"/>
      <w:sz w:val="28"/>
      <w:szCs w:val="48"/>
      <w:lang w:eastAsia="en-AU"/>
    </w:rPr>
  </w:style>
  <w:style w:type="paragraph" w:styleId="NormalWeb">
    <w:name w:val="Normal (Web)"/>
    <w:basedOn w:val="Normal"/>
    <w:uiPriority w:val="99"/>
    <w:semiHidden/>
    <w:unhideWhenUsed/>
    <w:rsid w:val="003C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ipervnculo">
    <w:name w:val="Hyperlink"/>
    <w:basedOn w:val="Fuentedeprrafopredeter"/>
    <w:uiPriority w:val="99"/>
    <w:unhideWhenUsed/>
    <w:rsid w:val="003C33EB"/>
    <w:rPr>
      <w:color w:val="0000FF"/>
      <w:u w:val="single"/>
    </w:rPr>
  </w:style>
  <w:style w:type="paragraph" w:styleId="Encabezado">
    <w:name w:val="header"/>
    <w:basedOn w:val="Normal"/>
    <w:link w:val="EncabezadoCar"/>
    <w:uiPriority w:val="99"/>
    <w:unhideWhenUsed/>
    <w:rsid w:val="005570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5708A"/>
  </w:style>
  <w:style w:type="paragraph" w:styleId="Piedepgina">
    <w:name w:val="footer"/>
    <w:basedOn w:val="Normal"/>
    <w:link w:val="PiedepginaCar"/>
    <w:uiPriority w:val="99"/>
    <w:unhideWhenUsed/>
    <w:rsid w:val="005570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5708A"/>
  </w:style>
  <w:style w:type="character" w:styleId="Refdecomentario">
    <w:name w:val="annotation reference"/>
    <w:basedOn w:val="Fuentedeprrafopredeter"/>
    <w:uiPriority w:val="99"/>
    <w:semiHidden/>
    <w:unhideWhenUsed/>
    <w:rsid w:val="00DC3ACC"/>
    <w:rPr>
      <w:sz w:val="16"/>
      <w:szCs w:val="16"/>
    </w:rPr>
  </w:style>
  <w:style w:type="paragraph" w:styleId="Textocomentario">
    <w:name w:val="annotation text"/>
    <w:basedOn w:val="Normal"/>
    <w:link w:val="TextocomentarioCar"/>
    <w:uiPriority w:val="99"/>
    <w:unhideWhenUsed/>
    <w:rsid w:val="00DC3AC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DC3ACC"/>
    <w:rPr>
      <w:rFonts w:ascii="Times New Roman" w:eastAsia="Times New Roman" w:hAnsi="Times New Roman" w:cs="Times New Roman"/>
      <w:sz w:val="20"/>
      <w:szCs w:val="20"/>
      <w:lang w:val="es-CL" w:eastAsia="es-ES_tradnl"/>
    </w:rPr>
  </w:style>
  <w:style w:type="paragraph" w:styleId="Asuntodelcomentario">
    <w:name w:val="annotation subject"/>
    <w:basedOn w:val="Textocomentario"/>
    <w:next w:val="Textocomentario"/>
    <w:link w:val="AsuntodelcomentarioCar"/>
    <w:uiPriority w:val="99"/>
    <w:semiHidden/>
    <w:unhideWhenUsed/>
    <w:rsid w:val="002F6841"/>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2F6841"/>
    <w:rPr>
      <w:rFonts w:ascii="Verdana" w:eastAsia="Times New Roman" w:hAnsi="Verdana" w:cs="Times New Roman"/>
      <w:b/>
      <w:bCs/>
      <w:sz w:val="20"/>
      <w:szCs w:val="20"/>
      <w:lang w:val="es-CL" w:eastAsia="es-ES_tradnl"/>
    </w:rPr>
  </w:style>
  <w:style w:type="character" w:styleId="Mencinsinresolver">
    <w:name w:val="Unresolved Mention"/>
    <w:basedOn w:val="Fuentedeprrafopredeter"/>
    <w:uiPriority w:val="99"/>
    <w:semiHidden/>
    <w:unhideWhenUsed/>
    <w:rsid w:val="002F6841"/>
    <w:rPr>
      <w:color w:val="605E5C"/>
      <w:shd w:val="clear" w:color="auto" w:fill="E1DFDD"/>
    </w:rPr>
  </w:style>
  <w:style w:type="paragraph" w:styleId="Prrafodelista">
    <w:name w:val="List Paragraph"/>
    <w:basedOn w:val="Normal"/>
    <w:uiPriority w:val="34"/>
    <w:qFormat/>
    <w:rsid w:val="00CF6B9E"/>
    <w:pPr>
      <w:ind w:left="720"/>
      <w:contextualSpacing/>
    </w:pPr>
  </w:style>
  <w:style w:type="paragraph" w:styleId="Revisin">
    <w:name w:val="Revision"/>
    <w:hidden/>
    <w:uiPriority w:val="99"/>
    <w:semiHidden/>
    <w:rsid w:val="008E715B"/>
    <w:pPr>
      <w:spacing w:after="0" w:line="240" w:lineRule="auto"/>
    </w:pPr>
    <w:rPr>
      <w:rFonts w:ascii="Verdana" w:hAnsi="Verdana"/>
      <w:sz w:val="20"/>
    </w:rPr>
  </w:style>
  <w:style w:type="paragraph" w:customStyle="1" w:styleId="pf0">
    <w:name w:val="pf0"/>
    <w:basedOn w:val="Normal"/>
    <w:rsid w:val="0089604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cf01">
    <w:name w:val="cf01"/>
    <w:basedOn w:val="Fuentedeprrafopredeter"/>
    <w:rsid w:val="00896043"/>
    <w:rPr>
      <w:rFonts w:ascii="Segoe UI" w:hAnsi="Segoe UI" w:cs="Segoe UI" w:hint="default"/>
      <w:color w:val="333333"/>
      <w:sz w:val="18"/>
      <w:szCs w:val="18"/>
    </w:rPr>
  </w:style>
  <w:style w:type="character" w:customStyle="1" w:styleId="cf11">
    <w:name w:val="cf11"/>
    <w:basedOn w:val="Fuentedeprrafopredeter"/>
    <w:rsid w:val="00896043"/>
    <w:rPr>
      <w:rFonts w:ascii="Segoe UI" w:hAnsi="Segoe UI" w:cs="Segoe UI" w:hint="default"/>
      <w:i/>
      <w:iCs/>
      <w:color w:val="333333"/>
      <w:sz w:val="18"/>
      <w:szCs w:val="18"/>
    </w:rPr>
  </w:style>
  <w:style w:type="character" w:customStyle="1" w:styleId="cf21">
    <w:name w:val="cf21"/>
    <w:basedOn w:val="Fuentedeprrafopredeter"/>
    <w:rsid w:val="00896043"/>
    <w:rPr>
      <w:rFonts w:ascii="Segoe UI" w:hAnsi="Segoe UI" w:cs="Segoe UI" w:hint="default"/>
      <w:i/>
      <w:iCs/>
      <w:sz w:val="18"/>
      <w:szCs w:val="18"/>
    </w:rPr>
  </w:style>
  <w:style w:type="character" w:styleId="Hipervnculovisitado">
    <w:name w:val="FollowedHyperlink"/>
    <w:basedOn w:val="Fuentedeprrafopredeter"/>
    <w:uiPriority w:val="99"/>
    <w:semiHidden/>
    <w:unhideWhenUsed/>
    <w:rsid w:val="00145022"/>
    <w:rPr>
      <w:color w:val="954F72" w:themeColor="followedHyperlink"/>
      <w:u w:val="single"/>
    </w:rPr>
  </w:style>
  <w:style w:type="character" w:customStyle="1" w:styleId="Ttulo3Car">
    <w:name w:val="Título 3 Car"/>
    <w:basedOn w:val="Fuentedeprrafopredeter"/>
    <w:link w:val="Ttulo3"/>
    <w:uiPriority w:val="9"/>
    <w:semiHidden/>
    <w:rsid w:val="001176F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B54FB6"/>
    <w:rPr>
      <w:rFonts w:ascii="Verdana" w:eastAsiaTheme="majorEastAsia" w:hAnsi="Verdana" w:cstheme="majorBidi"/>
      <w:color w:val="2F5496" w:themeColor="accent1" w:themeShade="BF"/>
      <w:sz w:val="20"/>
      <w:szCs w:val="20"/>
    </w:rPr>
  </w:style>
  <w:style w:type="table" w:styleId="Tablaconcuadrcula">
    <w:name w:val="Table Grid"/>
    <w:basedOn w:val="Tablanormal"/>
    <w:uiPriority w:val="39"/>
    <w:rsid w:val="00DA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942F10"/>
    <w:pPr>
      <w:spacing w:after="0" w:line="240" w:lineRule="auto"/>
    </w:pPr>
    <w:rPr>
      <w:szCs w:val="20"/>
    </w:rPr>
  </w:style>
  <w:style w:type="character" w:customStyle="1" w:styleId="TextonotapieCar">
    <w:name w:val="Texto nota pie Car"/>
    <w:basedOn w:val="Fuentedeprrafopredeter"/>
    <w:link w:val="Textonotapie"/>
    <w:uiPriority w:val="99"/>
    <w:semiHidden/>
    <w:rsid w:val="00942F10"/>
    <w:rPr>
      <w:rFonts w:ascii="Verdana" w:hAnsi="Verdana"/>
      <w:sz w:val="20"/>
      <w:szCs w:val="20"/>
    </w:rPr>
  </w:style>
  <w:style w:type="character" w:styleId="Refdenotaalpie">
    <w:name w:val="footnote reference"/>
    <w:basedOn w:val="Fuentedeprrafopredeter"/>
    <w:uiPriority w:val="99"/>
    <w:semiHidden/>
    <w:unhideWhenUsed/>
    <w:rsid w:val="00942F10"/>
    <w:rPr>
      <w:vertAlign w:val="superscript"/>
    </w:rPr>
  </w:style>
  <w:style w:type="paragraph" w:styleId="Descripcin">
    <w:name w:val="caption"/>
    <w:basedOn w:val="Normal"/>
    <w:next w:val="Normal"/>
    <w:uiPriority w:val="35"/>
    <w:unhideWhenUsed/>
    <w:qFormat/>
    <w:rsid w:val="00942F10"/>
    <w:pPr>
      <w:spacing w:after="200" w:line="240" w:lineRule="auto"/>
    </w:pPr>
    <w:rPr>
      <w:i/>
      <w:iCs/>
      <w:color w:val="44546A" w:themeColor="text2"/>
      <w:sz w:val="18"/>
      <w:szCs w:val="18"/>
    </w:rPr>
  </w:style>
  <w:style w:type="paragraph" w:customStyle="1" w:styleId="paragraph">
    <w:name w:val="paragraph"/>
    <w:basedOn w:val="Normal"/>
    <w:rsid w:val="00006A70"/>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normaltextrun">
    <w:name w:val="normaltextrun"/>
    <w:basedOn w:val="Fuentedeprrafopredeter"/>
    <w:rsid w:val="00006A70"/>
  </w:style>
  <w:style w:type="character" w:customStyle="1" w:styleId="eop">
    <w:name w:val="eop"/>
    <w:basedOn w:val="Fuentedeprrafopredeter"/>
    <w:rsid w:val="00006A70"/>
  </w:style>
  <w:style w:type="character" w:customStyle="1" w:styleId="author">
    <w:name w:val="author"/>
    <w:basedOn w:val="Fuentedeprrafopredeter"/>
    <w:rsid w:val="00316CA6"/>
  </w:style>
  <w:style w:type="character" w:customStyle="1" w:styleId="articletitle">
    <w:name w:val="articletitle"/>
    <w:basedOn w:val="Fuentedeprrafopredeter"/>
    <w:rsid w:val="00316CA6"/>
  </w:style>
  <w:style w:type="character" w:customStyle="1" w:styleId="pubyear">
    <w:name w:val="pubyear"/>
    <w:basedOn w:val="Fuentedeprrafopredeter"/>
    <w:rsid w:val="00316CA6"/>
  </w:style>
  <w:style w:type="character" w:customStyle="1" w:styleId="vol">
    <w:name w:val="vol"/>
    <w:basedOn w:val="Fuentedeprrafopredeter"/>
    <w:rsid w:val="00316CA6"/>
  </w:style>
  <w:style w:type="character" w:customStyle="1" w:styleId="pagefirst">
    <w:name w:val="pagefirst"/>
    <w:basedOn w:val="Fuentedeprrafopredeter"/>
    <w:rsid w:val="00316CA6"/>
  </w:style>
  <w:style w:type="character" w:customStyle="1" w:styleId="pagelast">
    <w:name w:val="pagelast"/>
    <w:basedOn w:val="Fuentedeprrafopredeter"/>
    <w:rsid w:val="00316CA6"/>
  </w:style>
  <w:style w:type="paragraph" w:styleId="TtuloTDC">
    <w:name w:val="TOC Heading"/>
    <w:basedOn w:val="Ttulo1"/>
    <w:next w:val="Normal"/>
    <w:uiPriority w:val="39"/>
    <w:unhideWhenUsed/>
    <w:qFormat/>
    <w:rsid w:val="00261E63"/>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DC1">
    <w:name w:val="toc 1"/>
    <w:basedOn w:val="Normal"/>
    <w:next w:val="Normal"/>
    <w:autoRedefine/>
    <w:uiPriority w:val="39"/>
    <w:unhideWhenUsed/>
    <w:rsid w:val="00261E6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6200">
      <w:bodyDiv w:val="1"/>
      <w:marLeft w:val="0"/>
      <w:marRight w:val="0"/>
      <w:marTop w:val="0"/>
      <w:marBottom w:val="0"/>
      <w:divBdr>
        <w:top w:val="none" w:sz="0" w:space="0" w:color="auto"/>
        <w:left w:val="none" w:sz="0" w:space="0" w:color="auto"/>
        <w:bottom w:val="none" w:sz="0" w:space="0" w:color="auto"/>
        <w:right w:val="none" w:sz="0" w:space="0" w:color="auto"/>
      </w:divBdr>
    </w:div>
    <w:div w:id="82070492">
      <w:bodyDiv w:val="1"/>
      <w:marLeft w:val="0"/>
      <w:marRight w:val="0"/>
      <w:marTop w:val="0"/>
      <w:marBottom w:val="0"/>
      <w:divBdr>
        <w:top w:val="none" w:sz="0" w:space="0" w:color="auto"/>
        <w:left w:val="none" w:sz="0" w:space="0" w:color="auto"/>
        <w:bottom w:val="none" w:sz="0" w:space="0" w:color="auto"/>
        <w:right w:val="none" w:sz="0" w:space="0" w:color="auto"/>
      </w:divBdr>
    </w:div>
    <w:div w:id="90126089">
      <w:bodyDiv w:val="1"/>
      <w:marLeft w:val="0"/>
      <w:marRight w:val="0"/>
      <w:marTop w:val="0"/>
      <w:marBottom w:val="0"/>
      <w:divBdr>
        <w:top w:val="none" w:sz="0" w:space="0" w:color="auto"/>
        <w:left w:val="none" w:sz="0" w:space="0" w:color="auto"/>
        <w:bottom w:val="none" w:sz="0" w:space="0" w:color="auto"/>
        <w:right w:val="none" w:sz="0" w:space="0" w:color="auto"/>
      </w:divBdr>
    </w:div>
    <w:div w:id="112944924">
      <w:bodyDiv w:val="1"/>
      <w:marLeft w:val="0"/>
      <w:marRight w:val="0"/>
      <w:marTop w:val="0"/>
      <w:marBottom w:val="0"/>
      <w:divBdr>
        <w:top w:val="none" w:sz="0" w:space="0" w:color="auto"/>
        <w:left w:val="none" w:sz="0" w:space="0" w:color="auto"/>
        <w:bottom w:val="none" w:sz="0" w:space="0" w:color="auto"/>
        <w:right w:val="none" w:sz="0" w:space="0" w:color="auto"/>
      </w:divBdr>
    </w:div>
    <w:div w:id="146670899">
      <w:bodyDiv w:val="1"/>
      <w:marLeft w:val="0"/>
      <w:marRight w:val="0"/>
      <w:marTop w:val="0"/>
      <w:marBottom w:val="0"/>
      <w:divBdr>
        <w:top w:val="none" w:sz="0" w:space="0" w:color="auto"/>
        <w:left w:val="none" w:sz="0" w:space="0" w:color="auto"/>
        <w:bottom w:val="none" w:sz="0" w:space="0" w:color="auto"/>
        <w:right w:val="none" w:sz="0" w:space="0" w:color="auto"/>
      </w:divBdr>
    </w:div>
    <w:div w:id="225458504">
      <w:bodyDiv w:val="1"/>
      <w:marLeft w:val="0"/>
      <w:marRight w:val="0"/>
      <w:marTop w:val="0"/>
      <w:marBottom w:val="0"/>
      <w:divBdr>
        <w:top w:val="none" w:sz="0" w:space="0" w:color="auto"/>
        <w:left w:val="none" w:sz="0" w:space="0" w:color="auto"/>
        <w:bottom w:val="none" w:sz="0" w:space="0" w:color="auto"/>
        <w:right w:val="none" w:sz="0" w:space="0" w:color="auto"/>
      </w:divBdr>
    </w:div>
    <w:div w:id="237521267">
      <w:bodyDiv w:val="1"/>
      <w:marLeft w:val="0"/>
      <w:marRight w:val="0"/>
      <w:marTop w:val="0"/>
      <w:marBottom w:val="0"/>
      <w:divBdr>
        <w:top w:val="none" w:sz="0" w:space="0" w:color="auto"/>
        <w:left w:val="none" w:sz="0" w:space="0" w:color="auto"/>
        <w:bottom w:val="none" w:sz="0" w:space="0" w:color="auto"/>
        <w:right w:val="none" w:sz="0" w:space="0" w:color="auto"/>
      </w:divBdr>
      <w:divsChild>
        <w:div w:id="983393123">
          <w:marLeft w:val="0"/>
          <w:marRight w:val="0"/>
          <w:marTop w:val="0"/>
          <w:marBottom w:val="0"/>
          <w:divBdr>
            <w:top w:val="none" w:sz="0" w:space="0" w:color="auto"/>
            <w:left w:val="none" w:sz="0" w:space="0" w:color="auto"/>
            <w:bottom w:val="none" w:sz="0" w:space="0" w:color="auto"/>
            <w:right w:val="none" w:sz="0" w:space="0" w:color="auto"/>
          </w:divBdr>
          <w:divsChild>
            <w:div w:id="12664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375">
      <w:bodyDiv w:val="1"/>
      <w:marLeft w:val="0"/>
      <w:marRight w:val="0"/>
      <w:marTop w:val="0"/>
      <w:marBottom w:val="0"/>
      <w:divBdr>
        <w:top w:val="none" w:sz="0" w:space="0" w:color="auto"/>
        <w:left w:val="none" w:sz="0" w:space="0" w:color="auto"/>
        <w:bottom w:val="none" w:sz="0" w:space="0" w:color="auto"/>
        <w:right w:val="none" w:sz="0" w:space="0" w:color="auto"/>
      </w:divBdr>
    </w:div>
    <w:div w:id="318507440">
      <w:bodyDiv w:val="1"/>
      <w:marLeft w:val="0"/>
      <w:marRight w:val="0"/>
      <w:marTop w:val="0"/>
      <w:marBottom w:val="0"/>
      <w:divBdr>
        <w:top w:val="none" w:sz="0" w:space="0" w:color="auto"/>
        <w:left w:val="none" w:sz="0" w:space="0" w:color="auto"/>
        <w:bottom w:val="none" w:sz="0" w:space="0" w:color="auto"/>
        <w:right w:val="none" w:sz="0" w:space="0" w:color="auto"/>
      </w:divBdr>
    </w:div>
    <w:div w:id="396250514">
      <w:bodyDiv w:val="1"/>
      <w:marLeft w:val="0"/>
      <w:marRight w:val="0"/>
      <w:marTop w:val="0"/>
      <w:marBottom w:val="0"/>
      <w:divBdr>
        <w:top w:val="none" w:sz="0" w:space="0" w:color="auto"/>
        <w:left w:val="none" w:sz="0" w:space="0" w:color="auto"/>
        <w:bottom w:val="none" w:sz="0" w:space="0" w:color="auto"/>
        <w:right w:val="none" w:sz="0" w:space="0" w:color="auto"/>
      </w:divBdr>
    </w:div>
    <w:div w:id="396513926">
      <w:bodyDiv w:val="1"/>
      <w:marLeft w:val="0"/>
      <w:marRight w:val="0"/>
      <w:marTop w:val="0"/>
      <w:marBottom w:val="0"/>
      <w:divBdr>
        <w:top w:val="none" w:sz="0" w:space="0" w:color="auto"/>
        <w:left w:val="none" w:sz="0" w:space="0" w:color="auto"/>
        <w:bottom w:val="none" w:sz="0" w:space="0" w:color="auto"/>
        <w:right w:val="none" w:sz="0" w:space="0" w:color="auto"/>
      </w:divBdr>
    </w:div>
    <w:div w:id="437024062">
      <w:bodyDiv w:val="1"/>
      <w:marLeft w:val="0"/>
      <w:marRight w:val="0"/>
      <w:marTop w:val="0"/>
      <w:marBottom w:val="0"/>
      <w:divBdr>
        <w:top w:val="none" w:sz="0" w:space="0" w:color="auto"/>
        <w:left w:val="none" w:sz="0" w:space="0" w:color="auto"/>
        <w:bottom w:val="none" w:sz="0" w:space="0" w:color="auto"/>
        <w:right w:val="none" w:sz="0" w:space="0" w:color="auto"/>
      </w:divBdr>
    </w:div>
    <w:div w:id="439111270">
      <w:bodyDiv w:val="1"/>
      <w:marLeft w:val="0"/>
      <w:marRight w:val="0"/>
      <w:marTop w:val="0"/>
      <w:marBottom w:val="0"/>
      <w:divBdr>
        <w:top w:val="none" w:sz="0" w:space="0" w:color="auto"/>
        <w:left w:val="none" w:sz="0" w:space="0" w:color="auto"/>
        <w:bottom w:val="none" w:sz="0" w:space="0" w:color="auto"/>
        <w:right w:val="none" w:sz="0" w:space="0" w:color="auto"/>
      </w:divBdr>
    </w:div>
    <w:div w:id="468324262">
      <w:bodyDiv w:val="1"/>
      <w:marLeft w:val="0"/>
      <w:marRight w:val="0"/>
      <w:marTop w:val="0"/>
      <w:marBottom w:val="0"/>
      <w:divBdr>
        <w:top w:val="none" w:sz="0" w:space="0" w:color="auto"/>
        <w:left w:val="none" w:sz="0" w:space="0" w:color="auto"/>
        <w:bottom w:val="none" w:sz="0" w:space="0" w:color="auto"/>
        <w:right w:val="none" w:sz="0" w:space="0" w:color="auto"/>
      </w:divBdr>
    </w:div>
    <w:div w:id="479737448">
      <w:bodyDiv w:val="1"/>
      <w:marLeft w:val="0"/>
      <w:marRight w:val="0"/>
      <w:marTop w:val="0"/>
      <w:marBottom w:val="0"/>
      <w:divBdr>
        <w:top w:val="none" w:sz="0" w:space="0" w:color="auto"/>
        <w:left w:val="none" w:sz="0" w:space="0" w:color="auto"/>
        <w:bottom w:val="none" w:sz="0" w:space="0" w:color="auto"/>
        <w:right w:val="none" w:sz="0" w:space="0" w:color="auto"/>
      </w:divBdr>
    </w:div>
    <w:div w:id="490830324">
      <w:bodyDiv w:val="1"/>
      <w:marLeft w:val="0"/>
      <w:marRight w:val="0"/>
      <w:marTop w:val="0"/>
      <w:marBottom w:val="0"/>
      <w:divBdr>
        <w:top w:val="none" w:sz="0" w:space="0" w:color="auto"/>
        <w:left w:val="none" w:sz="0" w:space="0" w:color="auto"/>
        <w:bottom w:val="none" w:sz="0" w:space="0" w:color="auto"/>
        <w:right w:val="none" w:sz="0" w:space="0" w:color="auto"/>
      </w:divBdr>
    </w:div>
    <w:div w:id="499931524">
      <w:bodyDiv w:val="1"/>
      <w:marLeft w:val="0"/>
      <w:marRight w:val="0"/>
      <w:marTop w:val="0"/>
      <w:marBottom w:val="0"/>
      <w:divBdr>
        <w:top w:val="none" w:sz="0" w:space="0" w:color="auto"/>
        <w:left w:val="none" w:sz="0" w:space="0" w:color="auto"/>
        <w:bottom w:val="none" w:sz="0" w:space="0" w:color="auto"/>
        <w:right w:val="none" w:sz="0" w:space="0" w:color="auto"/>
      </w:divBdr>
    </w:div>
    <w:div w:id="739671015">
      <w:bodyDiv w:val="1"/>
      <w:marLeft w:val="0"/>
      <w:marRight w:val="0"/>
      <w:marTop w:val="0"/>
      <w:marBottom w:val="0"/>
      <w:divBdr>
        <w:top w:val="none" w:sz="0" w:space="0" w:color="auto"/>
        <w:left w:val="none" w:sz="0" w:space="0" w:color="auto"/>
        <w:bottom w:val="none" w:sz="0" w:space="0" w:color="auto"/>
        <w:right w:val="none" w:sz="0" w:space="0" w:color="auto"/>
      </w:divBdr>
    </w:div>
    <w:div w:id="819032830">
      <w:bodyDiv w:val="1"/>
      <w:marLeft w:val="0"/>
      <w:marRight w:val="0"/>
      <w:marTop w:val="0"/>
      <w:marBottom w:val="0"/>
      <w:divBdr>
        <w:top w:val="none" w:sz="0" w:space="0" w:color="auto"/>
        <w:left w:val="none" w:sz="0" w:space="0" w:color="auto"/>
        <w:bottom w:val="none" w:sz="0" w:space="0" w:color="auto"/>
        <w:right w:val="none" w:sz="0" w:space="0" w:color="auto"/>
      </w:divBdr>
    </w:div>
    <w:div w:id="822550471">
      <w:bodyDiv w:val="1"/>
      <w:marLeft w:val="0"/>
      <w:marRight w:val="0"/>
      <w:marTop w:val="0"/>
      <w:marBottom w:val="0"/>
      <w:divBdr>
        <w:top w:val="none" w:sz="0" w:space="0" w:color="auto"/>
        <w:left w:val="none" w:sz="0" w:space="0" w:color="auto"/>
        <w:bottom w:val="none" w:sz="0" w:space="0" w:color="auto"/>
        <w:right w:val="none" w:sz="0" w:space="0" w:color="auto"/>
      </w:divBdr>
    </w:div>
    <w:div w:id="858742010">
      <w:bodyDiv w:val="1"/>
      <w:marLeft w:val="0"/>
      <w:marRight w:val="0"/>
      <w:marTop w:val="0"/>
      <w:marBottom w:val="0"/>
      <w:divBdr>
        <w:top w:val="none" w:sz="0" w:space="0" w:color="auto"/>
        <w:left w:val="none" w:sz="0" w:space="0" w:color="auto"/>
        <w:bottom w:val="none" w:sz="0" w:space="0" w:color="auto"/>
        <w:right w:val="none" w:sz="0" w:space="0" w:color="auto"/>
      </w:divBdr>
    </w:div>
    <w:div w:id="946932529">
      <w:bodyDiv w:val="1"/>
      <w:marLeft w:val="0"/>
      <w:marRight w:val="0"/>
      <w:marTop w:val="0"/>
      <w:marBottom w:val="0"/>
      <w:divBdr>
        <w:top w:val="none" w:sz="0" w:space="0" w:color="auto"/>
        <w:left w:val="none" w:sz="0" w:space="0" w:color="auto"/>
        <w:bottom w:val="none" w:sz="0" w:space="0" w:color="auto"/>
        <w:right w:val="none" w:sz="0" w:space="0" w:color="auto"/>
      </w:divBdr>
      <w:divsChild>
        <w:div w:id="686176833">
          <w:marLeft w:val="0"/>
          <w:marRight w:val="0"/>
          <w:marTop w:val="0"/>
          <w:marBottom w:val="0"/>
          <w:divBdr>
            <w:top w:val="none" w:sz="0" w:space="0" w:color="auto"/>
            <w:left w:val="none" w:sz="0" w:space="0" w:color="auto"/>
            <w:bottom w:val="none" w:sz="0" w:space="0" w:color="auto"/>
            <w:right w:val="none" w:sz="0" w:space="0" w:color="auto"/>
          </w:divBdr>
          <w:divsChild>
            <w:div w:id="1837525581">
              <w:marLeft w:val="0"/>
              <w:marRight w:val="0"/>
              <w:marTop w:val="0"/>
              <w:marBottom w:val="0"/>
              <w:divBdr>
                <w:top w:val="none" w:sz="0" w:space="0" w:color="auto"/>
                <w:left w:val="none" w:sz="0" w:space="0" w:color="auto"/>
                <w:bottom w:val="none" w:sz="0" w:space="0" w:color="auto"/>
                <w:right w:val="none" w:sz="0" w:space="0" w:color="auto"/>
              </w:divBdr>
            </w:div>
          </w:divsChild>
        </w:div>
        <w:div w:id="1903172940">
          <w:marLeft w:val="0"/>
          <w:marRight w:val="0"/>
          <w:marTop w:val="0"/>
          <w:marBottom w:val="0"/>
          <w:divBdr>
            <w:top w:val="none" w:sz="0" w:space="0" w:color="auto"/>
            <w:left w:val="none" w:sz="0" w:space="0" w:color="auto"/>
            <w:bottom w:val="none" w:sz="0" w:space="0" w:color="auto"/>
            <w:right w:val="none" w:sz="0" w:space="0" w:color="auto"/>
          </w:divBdr>
          <w:divsChild>
            <w:div w:id="1603613759">
              <w:marLeft w:val="0"/>
              <w:marRight w:val="0"/>
              <w:marTop w:val="0"/>
              <w:marBottom w:val="0"/>
              <w:divBdr>
                <w:top w:val="none" w:sz="0" w:space="0" w:color="auto"/>
                <w:left w:val="none" w:sz="0" w:space="0" w:color="auto"/>
                <w:bottom w:val="none" w:sz="0" w:space="0" w:color="auto"/>
                <w:right w:val="none" w:sz="0" w:space="0" w:color="auto"/>
              </w:divBdr>
            </w:div>
          </w:divsChild>
        </w:div>
        <w:div w:id="1802378230">
          <w:marLeft w:val="0"/>
          <w:marRight w:val="0"/>
          <w:marTop w:val="0"/>
          <w:marBottom w:val="0"/>
          <w:divBdr>
            <w:top w:val="none" w:sz="0" w:space="0" w:color="auto"/>
            <w:left w:val="none" w:sz="0" w:space="0" w:color="auto"/>
            <w:bottom w:val="none" w:sz="0" w:space="0" w:color="auto"/>
            <w:right w:val="none" w:sz="0" w:space="0" w:color="auto"/>
          </w:divBdr>
          <w:divsChild>
            <w:div w:id="1842160905">
              <w:marLeft w:val="0"/>
              <w:marRight w:val="0"/>
              <w:marTop w:val="0"/>
              <w:marBottom w:val="0"/>
              <w:divBdr>
                <w:top w:val="none" w:sz="0" w:space="0" w:color="auto"/>
                <w:left w:val="none" w:sz="0" w:space="0" w:color="auto"/>
                <w:bottom w:val="none" w:sz="0" w:space="0" w:color="auto"/>
                <w:right w:val="none" w:sz="0" w:space="0" w:color="auto"/>
              </w:divBdr>
            </w:div>
          </w:divsChild>
        </w:div>
        <w:div w:id="1281648773">
          <w:marLeft w:val="0"/>
          <w:marRight w:val="0"/>
          <w:marTop w:val="0"/>
          <w:marBottom w:val="0"/>
          <w:divBdr>
            <w:top w:val="none" w:sz="0" w:space="0" w:color="auto"/>
            <w:left w:val="none" w:sz="0" w:space="0" w:color="auto"/>
            <w:bottom w:val="none" w:sz="0" w:space="0" w:color="auto"/>
            <w:right w:val="none" w:sz="0" w:space="0" w:color="auto"/>
          </w:divBdr>
          <w:divsChild>
            <w:div w:id="1165241396">
              <w:marLeft w:val="0"/>
              <w:marRight w:val="0"/>
              <w:marTop w:val="0"/>
              <w:marBottom w:val="0"/>
              <w:divBdr>
                <w:top w:val="none" w:sz="0" w:space="0" w:color="auto"/>
                <w:left w:val="none" w:sz="0" w:space="0" w:color="auto"/>
                <w:bottom w:val="none" w:sz="0" w:space="0" w:color="auto"/>
                <w:right w:val="none" w:sz="0" w:space="0" w:color="auto"/>
              </w:divBdr>
            </w:div>
          </w:divsChild>
        </w:div>
        <w:div w:id="1550530615">
          <w:marLeft w:val="0"/>
          <w:marRight w:val="0"/>
          <w:marTop w:val="0"/>
          <w:marBottom w:val="0"/>
          <w:divBdr>
            <w:top w:val="none" w:sz="0" w:space="0" w:color="auto"/>
            <w:left w:val="none" w:sz="0" w:space="0" w:color="auto"/>
            <w:bottom w:val="none" w:sz="0" w:space="0" w:color="auto"/>
            <w:right w:val="none" w:sz="0" w:space="0" w:color="auto"/>
          </w:divBdr>
        </w:div>
        <w:div w:id="2039744352">
          <w:marLeft w:val="0"/>
          <w:marRight w:val="0"/>
          <w:marTop w:val="0"/>
          <w:marBottom w:val="0"/>
          <w:divBdr>
            <w:top w:val="none" w:sz="0" w:space="0" w:color="auto"/>
            <w:left w:val="none" w:sz="0" w:space="0" w:color="auto"/>
            <w:bottom w:val="none" w:sz="0" w:space="0" w:color="auto"/>
            <w:right w:val="none" w:sz="0" w:space="0" w:color="auto"/>
          </w:divBdr>
          <w:divsChild>
            <w:div w:id="474613100">
              <w:marLeft w:val="0"/>
              <w:marRight w:val="0"/>
              <w:marTop w:val="0"/>
              <w:marBottom w:val="0"/>
              <w:divBdr>
                <w:top w:val="none" w:sz="0" w:space="0" w:color="auto"/>
                <w:left w:val="none" w:sz="0" w:space="0" w:color="auto"/>
                <w:bottom w:val="none" w:sz="0" w:space="0" w:color="auto"/>
                <w:right w:val="none" w:sz="0" w:space="0" w:color="auto"/>
              </w:divBdr>
            </w:div>
          </w:divsChild>
        </w:div>
        <w:div w:id="594827457">
          <w:marLeft w:val="0"/>
          <w:marRight w:val="0"/>
          <w:marTop w:val="0"/>
          <w:marBottom w:val="0"/>
          <w:divBdr>
            <w:top w:val="none" w:sz="0" w:space="0" w:color="auto"/>
            <w:left w:val="none" w:sz="0" w:space="0" w:color="auto"/>
            <w:bottom w:val="none" w:sz="0" w:space="0" w:color="auto"/>
            <w:right w:val="none" w:sz="0" w:space="0" w:color="auto"/>
          </w:divBdr>
          <w:divsChild>
            <w:div w:id="1464225566">
              <w:marLeft w:val="0"/>
              <w:marRight w:val="0"/>
              <w:marTop w:val="0"/>
              <w:marBottom w:val="0"/>
              <w:divBdr>
                <w:top w:val="none" w:sz="0" w:space="0" w:color="auto"/>
                <w:left w:val="none" w:sz="0" w:space="0" w:color="auto"/>
                <w:bottom w:val="none" w:sz="0" w:space="0" w:color="auto"/>
                <w:right w:val="none" w:sz="0" w:space="0" w:color="auto"/>
              </w:divBdr>
              <w:divsChild>
                <w:div w:id="96365404">
                  <w:marLeft w:val="0"/>
                  <w:marRight w:val="0"/>
                  <w:marTop w:val="0"/>
                  <w:marBottom w:val="0"/>
                  <w:divBdr>
                    <w:top w:val="none" w:sz="0" w:space="0" w:color="auto"/>
                    <w:left w:val="none" w:sz="0" w:space="0" w:color="auto"/>
                    <w:bottom w:val="none" w:sz="0" w:space="0" w:color="auto"/>
                    <w:right w:val="none" w:sz="0" w:space="0" w:color="auto"/>
                  </w:divBdr>
                </w:div>
              </w:divsChild>
            </w:div>
            <w:div w:id="379598639">
              <w:marLeft w:val="0"/>
              <w:marRight w:val="0"/>
              <w:marTop w:val="0"/>
              <w:marBottom w:val="0"/>
              <w:divBdr>
                <w:top w:val="none" w:sz="0" w:space="0" w:color="auto"/>
                <w:left w:val="none" w:sz="0" w:space="0" w:color="auto"/>
                <w:bottom w:val="none" w:sz="0" w:space="0" w:color="auto"/>
                <w:right w:val="none" w:sz="0" w:space="0" w:color="auto"/>
              </w:divBdr>
            </w:div>
            <w:div w:id="1698895818">
              <w:marLeft w:val="0"/>
              <w:marRight w:val="0"/>
              <w:marTop w:val="0"/>
              <w:marBottom w:val="0"/>
              <w:divBdr>
                <w:top w:val="none" w:sz="0" w:space="0" w:color="auto"/>
                <w:left w:val="none" w:sz="0" w:space="0" w:color="auto"/>
                <w:bottom w:val="none" w:sz="0" w:space="0" w:color="auto"/>
                <w:right w:val="none" w:sz="0" w:space="0" w:color="auto"/>
              </w:divBdr>
              <w:divsChild>
                <w:div w:id="8137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549">
          <w:marLeft w:val="0"/>
          <w:marRight w:val="0"/>
          <w:marTop w:val="0"/>
          <w:marBottom w:val="0"/>
          <w:divBdr>
            <w:top w:val="none" w:sz="0" w:space="0" w:color="auto"/>
            <w:left w:val="none" w:sz="0" w:space="0" w:color="auto"/>
            <w:bottom w:val="none" w:sz="0" w:space="0" w:color="auto"/>
            <w:right w:val="none" w:sz="0" w:space="0" w:color="auto"/>
          </w:divBdr>
          <w:divsChild>
            <w:div w:id="1867597315">
              <w:marLeft w:val="0"/>
              <w:marRight w:val="0"/>
              <w:marTop w:val="0"/>
              <w:marBottom w:val="0"/>
              <w:divBdr>
                <w:top w:val="none" w:sz="0" w:space="0" w:color="auto"/>
                <w:left w:val="none" w:sz="0" w:space="0" w:color="auto"/>
                <w:bottom w:val="none" w:sz="0" w:space="0" w:color="auto"/>
                <w:right w:val="none" w:sz="0" w:space="0" w:color="auto"/>
              </w:divBdr>
              <w:divsChild>
                <w:div w:id="2038921261">
                  <w:marLeft w:val="0"/>
                  <w:marRight w:val="0"/>
                  <w:marTop w:val="0"/>
                  <w:marBottom w:val="0"/>
                  <w:divBdr>
                    <w:top w:val="none" w:sz="0" w:space="0" w:color="auto"/>
                    <w:left w:val="none" w:sz="0" w:space="0" w:color="auto"/>
                    <w:bottom w:val="none" w:sz="0" w:space="0" w:color="auto"/>
                    <w:right w:val="none" w:sz="0" w:space="0" w:color="auto"/>
                  </w:divBdr>
                </w:div>
              </w:divsChild>
            </w:div>
            <w:div w:id="657147176">
              <w:marLeft w:val="0"/>
              <w:marRight w:val="0"/>
              <w:marTop w:val="0"/>
              <w:marBottom w:val="0"/>
              <w:divBdr>
                <w:top w:val="none" w:sz="0" w:space="0" w:color="auto"/>
                <w:left w:val="none" w:sz="0" w:space="0" w:color="auto"/>
                <w:bottom w:val="none" w:sz="0" w:space="0" w:color="auto"/>
                <w:right w:val="none" w:sz="0" w:space="0" w:color="auto"/>
              </w:divBdr>
              <w:divsChild>
                <w:div w:id="1892882475">
                  <w:marLeft w:val="0"/>
                  <w:marRight w:val="0"/>
                  <w:marTop w:val="0"/>
                  <w:marBottom w:val="0"/>
                  <w:divBdr>
                    <w:top w:val="none" w:sz="0" w:space="0" w:color="auto"/>
                    <w:left w:val="none" w:sz="0" w:space="0" w:color="auto"/>
                    <w:bottom w:val="none" w:sz="0" w:space="0" w:color="auto"/>
                    <w:right w:val="none" w:sz="0" w:space="0" w:color="auto"/>
                  </w:divBdr>
                </w:div>
              </w:divsChild>
            </w:div>
            <w:div w:id="155150219">
              <w:marLeft w:val="0"/>
              <w:marRight w:val="0"/>
              <w:marTop w:val="0"/>
              <w:marBottom w:val="0"/>
              <w:divBdr>
                <w:top w:val="none" w:sz="0" w:space="0" w:color="auto"/>
                <w:left w:val="none" w:sz="0" w:space="0" w:color="auto"/>
                <w:bottom w:val="none" w:sz="0" w:space="0" w:color="auto"/>
                <w:right w:val="none" w:sz="0" w:space="0" w:color="auto"/>
              </w:divBdr>
            </w:div>
            <w:div w:id="523058385">
              <w:marLeft w:val="0"/>
              <w:marRight w:val="0"/>
              <w:marTop w:val="0"/>
              <w:marBottom w:val="0"/>
              <w:divBdr>
                <w:top w:val="none" w:sz="0" w:space="0" w:color="auto"/>
                <w:left w:val="none" w:sz="0" w:space="0" w:color="auto"/>
                <w:bottom w:val="none" w:sz="0" w:space="0" w:color="auto"/>
                <w:right w:val="none" w:sz="0" w:space="0" w:color="auto"/>
              </w:divBdr>
              <w:divsChild>
                <w:div w:id="14277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1528">
          <w:marLeft w:val="0"/>
          <w:marRight w:val="0"/>
          <w:marTop w:val="0"/>
          <w:marBottom w:val="0"/>
          <w:divBdr>
            <w:top w:val="none" w:sz="0" w:space="0" w:color="auto"/>
            <w:left w:val="none" w:sz="0" w:space="0" w:color="auto"/>
            <w:bottom w:val="none" w:sz="0" w:space="0" w:color="auto"/>
            <w:right w:val="none" w:sz="0" w:space="0" w:color="auto"/>
          </w:divBdr>
          <w:divsChild>
            <w:div w:id="640426132">
              <w:marLeft w:val="0"/>
              <w:marRight w:val="0"/>
              <w:marTop w:val="0"/>
              <w:marBottom w:val="0"/>
              <w:divBdr>
                <w:top w:val="none" w:sz="0" w:space="0" w:color="auto"/>
                <w:left w:val="none" w:sz="0" w:space="0" w:color="auto"/>
                <w:bottom w:val="none" w:sz="0" w:space="0" w:color="auto"/>
                <w:right w:val="none" w:sz="0" w:space="0" w:color="auto"/>
              </w:divBdr>
              <w:divsChild>
                <w:div w:id="1151403429">
                  <w:marLeft w:val="0"/>
                  <w:marRight w:val="0"/>
                  <w:marTop w:val="0"/>
                  <w:marBottom w:val="0"/>
                  <w:divBdr>
                    <w:top w:val="none" w:sz="0" w:space="0" w:color="auto"/>
                    <w:left w:val="none" w:sz="0" w:space="0" w:color="auto"/>
                    <w:bottom w:val="none" w:sz="0" w:space="0" w:color="auto"/>
                    <w:right w:val="none" w:sz="0" w:space="0" w:color="auto"/>
                  </w:divBdr>
                </w:div>
              </w:divsChild>
            </w:div>
            <w:div w:id="1044059741">
              <w:marLeft w:val="0"/>
              <w:marRight w:val="0"/>
              <w:marTop w:val="0"/>
              <w:marBottom w:val="0"/>
              <w:divBdr>
                <w:top w:val="none" w:sz="0" w:space="0" w:color="auto"/>
                <w:left w:val="none" w:sz="0" w:space="0" w:color="auto"/>
                <w:bottom w:val="none" w:sz="0" w:space="0" w:color="auto"/>
                <w:right w:val="none" w:sz="0" w:space="0" w:color="auto"/>
              </w:divBdr>
              <w:divsChild>
                <w:div w:id="1467550726">
                  <w:marLeft w:val="0"/>
                  <w:marRight w:val="0"/>
                  <w:marTop w:val="0"/>
                  <w:marBottom w:val="0"/>
                  <w:divBdr>
                    <w:top w:val="none" w:sz="0" w:space="0" w:color="auto"/>
                    <w:left w:val="none" w:sz="0" w:space="0" w:color="auto"/>
                    <w:bottom w:val="none" w:sz="0" w:space="0" w:color="auto"/>
                    <w:right w:val="none" w:sz="0" w:space="0" w:color="auto"/>
                  </w:divBdr>
                </w:div>
              </w:divsChild>
            </w:div>
            <w:div w:id="1932276467">
              <w:marLeft w:val="0"/>
              <w:marRight w:val="0"/>
              <w:marTop w:val="0"/>
              <w:marBottom w:val="0"/>
              <w:divBdr>
                <w:top w:val="none" w:sz="0" w:space="0" w:color="auto"/>
                <w:left w:val="none" w:sz="0" w:space="0" w:color="auto"/>
                <w:bottom w:val="none" w:sz="0" w:space="0" w:color="auto"/>
                <w:right w:val="none" w:sz="0" w:space="0" w:color="auto"/>
              </w:divBdr>
              <w:divsChild>
                <w:div w:id="159465773">
                  <w:marLeft w:val="0"/>
                  <w:marRight w:val="0"/>
                  <w:marTop w:val="0"/>
                  <w:marBottom w:val="0"/>
                  <w:divBdr>
                    <w:top w:val="none" w:sz="0" w:space="0" w:color="auto"/>
                    <w:left w:val="none" w:sz="0" w:space="0" w:color="auto"/>
                    <w:bottom w:val="none" w:sz="0" w:space="0" w:color="auto"/>
                    <w:right w:val="none" w:sz="0" w:space="0" w:color="auto"/>
                  </w:divBdr>
                </w:div>
              </w:divsChild>
            </w:div>
            <w:div w:id="417094800">
              <w:marLeft w:val="0"/>
              <w:marRight w:val="0"/>
              <w:marTop w:val="0"/>
              <w:marBottom w:val="0"/>
              <w:divBdr>
                <w:top w:val="none" w:sz="0" w:space="0" w:color="auto"/>
                <w:left w:val="none" w:sz="0" w:space="0" w:color="auto"/>
                <w:bottom w:val="none" w:sz="0" w:space="0" w:color="auto"/>
                <w:right w:val="none" w:sz="0" w:space="0" w:color="auto"/>
              </w:divBdr>
              <w:divsChild>
                <w:div w:id="455762217">
                  <w:marLeft w:val="0"/>
                  <w:marRight w:val="0"/>
                  <w:marTop w:val="0"/>
                  <w:marBottom w:val="0"/>
                  <w:divBdr>
                    <w:top w:val="none" w:sz="0" w:space="0" w:color="auto"/>
                    <w:left w:val="none" w:sz="0" w:space="0" w:color="auto"/>
                    <w:bottom w:val="none" w:sz="0" w:space="0" w:color="auto"/>
                    <w:right w:val="none" w:sz="0" w:space="0" w:color="auto"/>
                  </w:divBdr>
                </w:div>
              </w:divsChild>
            </w:div>
            <w:div w:id="347950372">
              <w:marLeft w:val="0"/>
              <w:marRight w:val="0"/>
              <w:marTop w:val="0"/>
              <w:marBottom w:val="0"/>
              <w:divBdr>
                <w:top w:val="none" w:sz="0" w:space="0" w:color="auto"/>
                <w:left w:val="none" w:sz="0" w:space="0" w:color="auto"/>
                <w:bottom w:val="none" w:sz="0" w:space="0" w:color="auto"/>
                <w:right w:val="none" w:sz="0" w:space="0" w:color="auto"/>
              </w:divBdr>
              <w:divsChild>
                <w:div w:id="529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3694">
          <w:marLeft w:val="0"/>
          <w:marRight w:val="0"/>
          <w:marTop w:val="0"/>
          <w:marBottom w:val="0"/>
          <w:divBdr>
            <w:top w:val="none" w:sz="0" w:space="0" w:color="auto"/>
            <w:left w:val="none" w:sz="0" w:space="0" w:color="auto"/>
            <w:bottom w:val="none" w:sz="0" w:space="0" w:color="auto"/>
            <w:right w:val="none" w:sz="0" w:space="0" w:color="auto"/>
          </w:divBdr>
          <w:divsChild>
            <w:div w:id="438374913">
              <w:marLeft w:val="0"/>
              <w:marRight w:val="0"/>
              <w:marTop w:val="0"/>
              <w:marBottom w:val="0"/>
              <w:divBdr>
                <w:top w:val="none" w:sz="0" w:space="0" w:color="auto"/>
                <w:left w:val="none" w:sz="0" w:space="0" w:color="auto"/>
                <w:bottom w:val="none" w:sz="0" w:space="0" w:color="auto"/>
                <w:right w:val="none" w:sz="0" w:space="0" w:color="auto"/>
              </w:divBdr>
            </w:div>
            <w:div w:id="1028070489">
              <w:marLeft w:val="0"/>
              <w:marRight w:val="0"/>
              <w:marTop w:val="0"/>
              <w:marBottom w:val="0"/>
              <w:divBdr>
                <w:top w:val="none" w:sz="0" w:space="0" w:color="auto"/>
                <w:left w:val="none" w:sz="0" w:space="0" w:color="auto"/>
                <w:bottom w:val="none" w:sz="0" w:space="0" w:color="auto"/>
                <w:right w:val="none" w:sz="0" w:space="0" w:color="auto"/>
              </w:divBdr>
              <w:divsChild>
                <w:div w:id="132751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752">
          <w:marLeft w:val="0"/>
          <w:marRight w:val="0"/>
          <w:marTop w:val="0"/>
          <w:marBottom w:val="0"/>
          <w:divBdr>
            <w:top w:val="none" w:sz="0" w:space="0" w:color="auto"/>
            <w:left w:val="none" w:sz="0" w:space="0" w:color="auto"/>
            <w:bottom w:val="none" w:sz="0" w:space="0" w:color="auto"/>
            <w:right w:val="none" w:sz="0" w:space="0" w:color="auto"/>
          </w:divBdr>
          <w:divsChild>
            <w:div w:id="1469318306">
              <w:marLeft w:val="0"/>
              <w:marRight w:val="0"/>
              <w:marTop w:val="0"/>
              <w:marBottom w:val="0"/>
              <w:divBdr>
                <w:top w:val="none" w:sz="0" w:space="0" w:color="auto"/>
                <w:left w:val="none" w:sz="0" w:space="0" w:color="auto"/>
                <w:bottom w:val="none" w:sz="0" w:space="0" w:color="auto"/>
                <w:right w:val="none" w:sz="0" w:space="0" w:color="auto"/>
              </w:divBdr>
            </w:div>
            <w:div w:id="861625634">
              <w:marLeft w:val="0"/>
              <w:marRight w:val="0"/>
              <w:marTop w:val="0"/>
              <w:marBottom w:val="0"/>
              <w:divBdr>
                <w:top w:val="none" w:sz="0" w:space="0" w:color="auto"/>
                <w:left w:val="none" w:sz="0" w:space="0" w:color="auto"/>
                <w:bottom w:val="none" w:sz="0" w:space="0" w:color="auto"/>
                <w:right w:val="none" w:sz="0" w:space="0" w:color="auto"/>
              </w:divBdr>
              <w:divsChild>
                <w:div w:id="11403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9010">
          <w:marLeft w:val="0"/>
          <w:marRight w:val="0"/>
          <w:marTop w:val="0"/>
          <w:marBottom w:val="0"/>
          <w:divBdr>
            <w:top w:val="none" w:sz="0" w:space="0" w:color="auto"/>
            <w:left w:val="none" w:sz="0" w:space="0" w:color="auto"/>
            <w:bottom w:val="none" w:sz="0" w:space="0" w:color="auto"/>
            <w:right w:val="none" w:sz="0" w:space="0" w:color="auto"/>
          </w:divBdr>
          <w:divsChild>
            <w:div w:id="1084767541">
              <w:marLeft w:val="0"/>
              <w:marRight w:val="0"/>
              <w:marTop w:val="0"/>
              <w:marBottom w:val="0"/>
              <w:divBdr>
                <w:top w:val="none" w:sz="0" w:space="0" w:color="auto"/>
                <w:left w:val="none" w:sz="0" w:space="0" w:color="auto"/>
                <w:bottom w:val="none" w:sz="0" w:space="0" w:color="auto"/>
                <w:right w:val="none" w:sz="0" w:space="0" w:color="auto"/>
              </w:divBdr>
            </w:div>
          </w:divsChild>
        </w:div>
        <w:div w:id="1508711679">
          <w:marLeft w:val="0"/>
          <w:marRight w:val="0"/>
          <w:marTop w:val="0"/>
          <w:marBottom w:val="0"/>
          <w:divBdr>
            <w:top w:val="none" w:sz="0" w:space="0" w:color="auto"/>
            <w:left w:val="none" w:sz="0" w:space="0" w:color="auto"/>
            <w:bottom w:val="none" w:sz="0" w:space="0" w:color="auto"/>
            <w:right w:val="none" w:sz="0" w:space="0" w:color="auto"/>
          </w:divBdr>
        </w:div>
        <w:div w:id="1563061341">
          <w:marLeft w:val="0"/>
          <w:marRight w:val="0"/>
          <w:marTop w:val="0"/>
          <w:marBottom w:val="0"/>
          <w:divBdr>
            <w:top w:val="none" w:sz="0" w:space="0" w:color="auto"/>
            <w:left w:val="none" w:sz="0" w:space="0" w:color="auto"/>
            <w:bottom w:val="none" w:sz="0" w:space="0" w:color="auto"/>
            <w:right w:val="none" w:sz="0" w:space="0" w:color="auto"/>
          </w:divBdr>
          <w:divsChild>
            <w:div w:id="2034726189">
              <w:marLeft w:val="0"/>
              <w:marRight w:val="0"/>
              <w:marTop w:val="0"/>
              <w:marBottom w:val="0"/>
              <w:divBdr>
                <w:top w:val="none" w:sz="0" w:space="0" w:color="auto"/>
                <w:left w:val="none" w:sz="0" w:space="0" w:color="auto"/>
                <w:bottom w:val="none" w:sz="0" w:space="0" w:color="auto"/>
                <w:right w:val="none" w:sz="0" w:space="0" w:color="auto"/>
              </w:divBdr>
            </w:div>
          </w:divsChild>
        </w:div>
        <w:div w:id="489835172">
          <w:marLeft w:val="0"/>
          <w:marRight w:val="0"/>
          <w:marTop w:val="0"/>
          <w:marBottom w:val="0"/>
          <w:divBdr>
            <w:top w:val="none" w:sz="0" w:space="0" w:color="auto"/>
            <w:left w:val="none" w:sz="0" w:space="0" w:color="auto"/>
            <w:bottom w:val="none" w:sz="0" w:space="0" w:color="auto"/>
            <w:right w:val="none" w:sz="0" w:space="0" w:color="auto"/>
          </w:divBdr>
          <w:divsChild>
            <w:div w:id="1421095580">
              <w:marLeft w:val="0"/>
              <w:marRight w:val="0"/>
              <w:marTop w:val="0"/>
              <w:marBottom w:val="0"/>
              <w:divBdr>
                <w:top w:val="none" w:sz="0" w:space="0" w:color="auto"/>
                <w:left w:val="none" w:sz="0" w:space="0" w:color="auto"/>
                <w:bottom w:val="none" w:sz="0" w:space="0" w:color="auto"/>
                <w:right w:val="none" w:sz="0" w:space="0" w:color="auto"/>
              </w:divBdr>
            </w:div>
          </w:divsChild>
        </w:div>
        <w:div w:id="170796978">
          <w:marLeft w:val="0"/>
          <w:marRight w:val="0"/>
          <w:marTop w:val="0"/>
          <w:marBottom w:val="0"/>
          <w:divBdr>
            <w:top w:val="none" w:sz="0" w:space="0" w:color="auto"/>
            <w:left w:val="none" w:sz="0" w:space="0" w:color="auto"/>
            <w:bottom w:val="none" w:sz="0" w:space="0" w:color="auto"/>
            <w:right w:val="none" w:sz="0" w:space="0" w:color="auto"/>
          </w:divBdr>
        </w:div>
        <w:div w:id="550922206">
          <w:marLeft w:val="0"/>
          <w:marRight w:val="0"/>
          <w:marTop w:val="0"/>
          <w:marBottom w:val="0"/>
          <w:divBdr>
            <w:top w:val="none" w:sz="0" w:space="0" w:color="auto"/>
            <w:left w:val="none" w:sz="0" w:space="0" w:color="auto"/>
            <w:bottom w:val="none" w:sz="0" w:space="0" w:color="auto"/>
            <w:right w:val="none" w:sz="0" w:space="0" w:color="auto"/>
          </w:divBdr>
          <w:divsChild>
            <w:div w:id="1724022330">
              <w:marLeft w:val="0"/>
              <w:marRight w:val="0"/>
              <w:marTop w:val="0"/>
              <w:marBottom w:val="0"/>
              <w:divBdr>
                <w:top w:val="none" w:sz="0" w:space="0" w:color="auto"/>
                <w:left w:val="none" w:sz="0" w:space="0" w:color="auto"/>
                <w:bottom w:val="none" w:sz="0" w:space="0" w:color="auto"/>
                <w:right w:val="none" w:sz="0" w:space="0" w:color="auto"/>
              </w:divBdr>
            </w:div>
          </w:divsChild>
        </w:div>
        <w:div w:id="596796223">
          <w:marLeft w:val="0"/>
          <w:marRight w:val="0"/>
          <w:marTop w:val="0"/>
          <w:marBottom w:val="0"/>
          <w:divBdr>
            <w:top w:val="none" w:sz="0" w:space="0" w:color="auto"/>
            <w:left w:val="none" w:sz="0" w:space="0" w:color="auto"/>
            <w:bottom w:val="none" w:sz="0" w:space="0" w:color="auto"/>
            <w:right w:val="none" w:sz="0" w:space="0" w:color="auto"/>
          </w:divBdr>
          <w:divsChild>
            <w:div w:id="1137838332">
              <w:marLeft w:val="0"/>
              <w:marRight w:val="0"/>
              <w:marTop w:val="0"/>
              <w:marBottom w:val="0"/>
              <w:divBdr>
                <w:top w:val="none" w:sz="0" w:space="0" w:color="auto"/>
                <w:left w:val="none" w:sz="0" w:space="0" w:color="auto"/>
                <w:bottom w:val="none" w:sz="0" w:space="0" w:color="auto"/>
                <w:right w:val="none" w:sz="0" w:space="0" w:color="auto"/>
              </w:divBdr>
            </w:div>
          </w:divsChild>
        </w:div>
        <w:div w:id="1676959499">
          <w:marLeft w:val="0"/>
          <w:marRight w:val="0"/>
          <w:marTop w:val="0"/>
          <w:marBottom w:val="0"/>
          <w:divBdr>
            <w:top w:val="none" w:sz="0" w:space="0" w:color="auto"/>
            <w:left w:val="none" w:sz="0" w:space="0" w:color="auto"/>
            <w:bottom w:val="none" w:sz="0" w:space="0" w:color="auto"/>
            <w:right w:val="none" w:sz="0" w:space="0" w:color="auto"/>
          </w:divBdr>
          <w:divsChild>
            <w:div w:id="416904917">
              <w:marLeft w:val="0"/>
              <w:marRight w:val="0"/>
              <w:marTop w:val="0"/>
              <w:marBottom w:val="0"/>
              <w:divBdr>
                <w:top w:val="none" w:sz="0" w:space="0" w:color="auto"/>
                <w:left w:val="none" w:sz="0" w:space="0" w:color="auto"/>
                <w:bottom w:val="none" w:sz="0" w:space="0" w:color="auto"/>
                <w:right w:val="none" w:sz="0" w:space="0" w:color="auto"/>
              </w:divBdr>
            </w:div>
          </w:divsChild>
        </w:div>
        <w:div w:id="722097557">
          <w:marLeft w:val="0"/>
          <w:marRight w:val="0"/>
          <w:marTop w:val="0"/>
          <w:marBottom w:val="0"/>
          <w:divBdr>
            <w:top w:val="none" w:sz="0" w:space="0" w:color="auto"/>
            <w:left w:val="none" w:sz="0" w:space="0" w:color="auto"/>
            <w:bottom w:val="none" w:sz="0" w:space="0" w:color="auto"/>
            <w:right w:val="none" w:sz="0" w:space="0" w:color="auto"/>
          </w:divBdr>
          <w:divsChild>
            <w:div w:id="1202478911">
              <w:marLeft w:val="0"/>
              <w:marRight w:val="0"/>
              <w:marTop w:val="0"/>
              <w:marBottom w:val="0"/>
              <w:divBdr>
                <w:top w:val="none" w:sz="0" w:space="0" w:color="auto"/>
                <w:left w:val="none" w:sz="0" w:space="0" w:color="auto"/>
                <w:bottom w:val="none" w:sz="0" w:space="0" w:color="auto"/>
                <w:right w:val="none" w:sz="0" w:space="0" w:color="auto"/>
              </w:divBdr>
            </w:div>
          </w:divsChild>
        </w:div>
        <w:div w:id="1726949882">
          <w:marLeft w:val="0"/>
          <w:marRight w:val="0"/>
          <w:marTop w:val="0"/>
          <w:marBottom w:val="0"/>
          <w:divBdr>
            <w:top w:val="none" w:sz="0" w:space="0" w:color="auto"/>
            <w:left w:val="none" w:sz="0" w:space="0" w:color="auto"/>
            <w:bottom w:val="none" w:sz="0" w:space="0" w:color="auto"/>
            <w:right w:val="none" w:sz="0" w:space="0" w:color="auto"/>
          </w:divBdr>
          <w:divsChild>
            <w:div w:id="1616978932">
              <w:marLeft w:val="0"/>
              <w:marRight w:val="0"/>
              <w:marTop w:val="0"/>
              <w:marBottom w:val="0"/>
              <w:divBdr>
                <w:top w:val="none" w:sz="0" w:space="0" w:color="auto"/>
                <w:left w:val="none" w:sz="0" w:space="0" w:color="auto"/>
                <w:bottom w:val="none" w:sz="0" w:space="0" w:color="auto"/>
                <w:right w:val="none" w:sz="0" w:space="0" w:color="auto"/>
              </w:divBdr>
            </w:div>
          </w:divsChild>
        </w:div>
        <w:div w:id="890459769">
          <w:marLeft w:val="0"/>
          <w:marRight w:val="0"/>
          <w:marTop w:val="0"/>
          <w:marBottom w:val="0"/>
          <w:divBdr>
            <w:top w:val="none" w:sz="0" w:space="0" w:color="auto"/>
            <w:left w:val="none" w:sz="0" w:space="0" w:color="auto"/>
            <w:bottom w:val="none" w:sz="0" w:space="0" w:color="auto"/>
            <w:right w:val="none" w:sz="0" w:space="0" w:color="auto"/>
          </w:divBdr>
          <w:divsChild>
            <w:div w:id="1603566575">
              <w:marLeft w:val="0"/>
              <w:marRight w:val="0"/>
              <w:marTop w:val="0"/>
              <w:marBottom w:val="0"/>
              <w:divBdr>
                <w:top w:val="none" w:sz="0" w:space="0" w:color="auto"/>
                <w:left w:val="none" w:sz="0" w:space="0" w:color="auto"/>
                <w:bottom w:val="none" w:sz="0" w:space="0" w:color="auto"/>
                <w:right w:val="none" w:sz="0" w:space="0" w:color="auto"/>
              </w:divBdr>
            </w:div>
          </w:divsChild>
        </w:div>
        <w:div w:id="1284190834">
          <w:marLeft w:val="0"/>
          <w:marRight w:val="0"/>
          <w:marTop w:val="0"/>
          <w:marBottom w:val="0"/>
          <w:divBdr>
            <w:top w:val="none" w:sz="0" w:space="0" w:color="auto"/>
            <w:left w:val="none" w:sz="0" w:space="0" w:color="auto"/>
            <w:bottom w:val="none" w:sz="0" w:space="0" w:color="auto"/>
            <w:right w:val="none" w:sz="0" w:space="0" w:color="auto"/>
          </w:divBdr>
          <w:divsChild>
            <w:div w:id="1889413855">
              <w:marLeft w:val="0"/>
              <w:marRight w:val="0"/>
              <w:marTop w:val="0"/>
              <w:marBottom w:val="0"/>
              <w:divBdr>
                <w:top w:val="none" w:sz="0" w:space="0" w:color="auto"/>
                <w:left w:val="none" w:sz="0" w:space="0" w:color="auto"/>
                <w:bottom w:val="none" w:sz="0" w:space="0" w:color="auto"/>
                <w:right w:val="none" w:sz="0" w:space="0" w:color="auto"/>
              </w:divBdr>
            </w:div>
          </w:divsChild>
        </w:div>
        <w:div w:id="578250801">
          <w:marLeft w:val="0"/>
          <w:marRight w:val="0"/>
          <w:marTop w:val="0"/>
          <w:marBottom w:val="0"/>
          <w:divBdr>
            <w:top w:val="none" w:sz="0" w:space="0" w:color="auto"/>
            <w:left w:val="none" w:sz="0" w:space="0" w:color="auto"/>
            <w:bottom w:val="none" w:sz="0" w:space="0" w:color="auto"/>
            <w:right w:val="none" w:sz="0" w:space="0" w:color="auto"/>
          </w:divBdr>
          <w:divsChild>
            <w:div w:id="1129129220">
              <w:marLeft w:val="0"/>
              <w:marRight w:val="0"/>
              <w:marTop w:val="0"/>
              <w:marBottom w:val="0"/>
              <w:divBdr>
                <w:top w:val="none" w:sz="0" w:space="0" w:color="auto"/>
                <w:left w:val="none" w:sz="0" w:space="0" w:color="auto"/>
                <w:bottom w:val="none" w:sz="0" w:space="0" w:color="auto"/>
                <w:right w:val="none" w:sz="0" w:space="0" w:color="auto"/>
              </w:divBdr>
            </w:div>
          </w:divsChild>
        </w:div>
        <w:div w:id="1025792489">
          <w:marLeft w:val="0"/>
          <w:marRight w:val="0"/>
          <w:marTop w:val="0"/>
          <w:marBottom w:val="0"/>
          <w:divBdr>
            <w:top w:val="none" w:sz="0" w:space="0" w:color="auto"/>
            <w:left w:val="none" w:sz="0" w:space="0" w:color="auto"/>
            <w:bottom w:val="none" w:sz="0" w:space="0" w:color="auto"/>
            <w:right w:val="none" w:sz="0" w:space="0" w:color="auto"/>
          </w:divBdr>
          <w:divsChild>
            <w:div w:id="1755055198">
              <w:marLeft w:val="0"/>
              <w:marRight w:val="0"/>
              <w:marTop w:val="0"/>
              <w:marBottom w:val="0"/>
              <w:divBdr>
                <w:top w:val="none" w:sz="0" w:space="0" w:color="auto"/>
                <w:left w:val="none" w:sz="0" w:space="0" w:color="auto"/>
                <w:bottom w:val="none" w:sz="0" w:space="0" w:color="auto"/>
                <w:right w:val="none" w:sz="0" w:space="0" w:color="auto"/>
              </w:divBdr>
            </w:div>
            <w:div w:id="1645350244">
              <w:marLeft w:val="0"/>
              <w:marRight w:val="0"/>
              <w:marTop w:val="0"/>
              <w:marBottom w:val="0"/>
              <w:divBdr>
                <w:top w:val="none" w:sz="0" w:space="0" w:color="auto"/>
                <w:left w:val="none" w:sz="0" w:space="0" w:color="auto"/>
                <w:bottom w:val="none" w:sz="0" w:space="0" w:color="auto"/>
                <w:right w:val="none" w:sz="0" w:space="0" w:color="auto"/>
              </w:divBdr>
              <w:divsChild>
                <w:div w:id="2890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8114">
          <w:marLeft w:val="0"/>
          <w:marRight w:val="0"/>
          <w:marTop w:val="0"/>
          <w:marBottom w:val="0"/>
          <w:divBdr>
            <w:top w:val="none" w:sz="0" w:space="0" w:color="auto"/>
            <w:left w:val="none" w:sz="0" w:space="0" w:color="auto"/>
            <w:bottom w:val="none" w:sz="0" w:space="0" w:color="auto"/>
            <w:right w:val="none" w:sz="0" w:space="0" w:color="auto"/>
          </w:divBdr>
          <w:divsChild>
            <w:div w:id="847673514">
              <w:marLeft w:val="0"/>
              <w:marRight w:val="0"/>
              <w:marTop w:val="0"/>
              <w:marBottom w:val="0"/>
              <w:divBdr>
                <w:top w:val="none" w:sz="0" w:space="0" w:color="auto"/>
                <w:left w:val="none" w:sz="0" w:space="0" w:color="auto"/>
                <w:bottom w:val="none" w:sz="0" w:space="0" w:color="auto"/>
                <w:right w:val="none" w:sz="0" w:space="0" w:color="auto"/>
              </w:divBdr>
            </w:div>
            <w:div w:id="1101073890">
              <w:marLeft w:val="0"/>
              <w:marRight w:val="0"/>
              <w:marTop w:val="0"/>
              <w:marBottom w:val="0"/>
              <w:divBdr>
                <w:top w:val="none" w:sz="0" w:space="0" w:color="auto"/>
                <w:left w:val="none" w:sz="0" w:space="0" w:color="auto"/>
                <w:bottom w:val="none" w:sz="0" w:space="0" w:color="auto"/>
                <w:right w:val="none" w:sz="0" w:space="0" w:color="auto"/>
              </w:divBdr>
              <w:divsChild>
                <w:div w:id="9262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2039">
          <w:marLeft w:val="0"/>
          <w:marRight w:val="0"/>
          <w:marTop w:val="0"/>
          <w:marBottom w:val="0"/>
          <w:divBdr>
            <w:top w:val="none" w:sz="0" w:space="0" w:color="auto"/>
            <w:left w:val="none" w:sz="0" w:space="0" w:color="auto"/>
            <w:bottom w:val="none" w:sz="0" w:space="0" w:color="auto"/>
            <w:right w:val="none" w:sz="0" w:space="0" w:color="auto"/>
          </w:divBdr>
        </w:div>
        <w:div w:id="327056502">
          <w:marLeft w:val="0"/>
          <w:marRight w:val="0"/>
          <w:marTop w:val="0"/>
          <w:marBottom w:val="0"/>
          <w:divBdr>
            <w:top w:val="none" w:sz="0" w:space="0" w:color="auto"/>
            <w:left w:val="none" w:sz="0" w:space="0" w:color="auto"/>
            <w:bottom w:val="none" w:sz="0" w:space="0" w:color="auto"/>
            <w:right w:val="none" w:sz="0" w:space="0" w:color="auto"/>
          </w:divBdr>
          <w:divsChild>
            <w:div w:id="2077167637">
              <w:marLeft w:val="0"/>
              <w:marRight w:val="0"/>
              <w:marTop w:val="0"/>
              <w:marBottom w:val="0"/>
              <w:divBdr>
                <w:top w:val="none" w:sz="0" w:space="0" w:color="auto"/>
                <w:left w:val="none" w:sz="0" w:space="0" w:color="auto"/>
                <w:bottom w:val="none" w:sz="0" w:space="0" w:color="auto"/>
                <w:right w:val="none" w:sz="0" w:space="0" w:color="auto"/>
              </w:divBdr>
            </w:div>
          </w:divsChild>
        </w:div>
        <w:div w:id="2069263532">
          <w:marLeft w:val="0"/>
          <w:marRight w:val="0"/>
          <w:marTop w:val="0"/>
          <w:marBottom w:val="0"/>
          <w:divBdr>
            <w:top w:val="none" w:sz="0" w:space="0" w:color="auto"/>
            <w:left w:val="none" w:sz="0" w:space="0" w:color="auto"/>
            <w:bottom w:val="none" w:sz="0" w:space="0" w:color="auto"/>
            <w:right w:val="none" w:sz="0" w:space="0" w:color="auto"/>
          </w:divBdr>
        </w:div>
        <w:div w:id="171144341">
          <w:marLeft w:val="0"/>
          <w:marRight w:val="0"/>
          <w:marTop w:val="0"/>
          <w:marBottom w:val="0"/>
          <w:divBdr>
            <w:top w:val="none" w:sz="0" w:space="0" w:color="auto"/>
            <w:left w:val="none" w:sz="0" w:space="0" w:color="auto"/>
            <w:bottom w:val="none" w:sz="0" w:space="0" w:color="auto"/>
            <w:right w:val="none" w:sz="0" w:space="0" w:color="auto"/>
          </w:divBdr>
          <w:divsChild>
            <w:div w:id="521672552">
              <w:marLeft w:val="0"/>
              <w:marRight w:val="0"/>
              <w:marTop w:val="0"/>
              <w:marBottom w:val="0"/>
              <w:divBdr>
                <w:top w:val="none" w:sz="0" w:space="0" w:color="auto"/>
                <w:left w:val="none" w:sz="0" w:space="0" w:color="auto"/>
                <w:bottom w:val="none" w:sz="0" w:space="0" w:color="auto"/>
                <w:right w:val="none" w:sz="0" w:space="0" w:color="auto"/>
              </w:divBdr>
            </w:div>
          </w:divsChild>
        </w:div>
        <w:div w:id="1014726142">
          <w:marLeft w:val="0"/>
          <w:marRight w:val="0"/>
          <w:marTop w:val="0"/>
          <w:marBottom w:val="0"/>
          <w:divBdr>
            <w:top w:val="none" w:sz="0" w:space="0" w:color="auto"/>
            <w:left w:val="none" w:sz="0" w:space="0" w:color="auto"/>
            <w:bottom w:val="none" w:sz="0" w:space="0" w:color="auto"/>
            <w:right w:val="none" w:sz="0" w:space="0" w:color="auto"/>
          </w:divBdr>
          <w:divsChild>
            <w:div w:id="546331296">
              <w:marLeft w:val="0"/>
              <w:marRight w:val="0"/>
              <w:marTop w:val="0"/>
              <w:marBottom w:val="0"/>
              <w:divBdr>
                <w:top w:val="none" w:sz="0" w:space="0" w:color="auto"/>
                <w:left w:val="none" w:sz="0" w:space="0" w:color="auto"/>
                <w:bottom w:val="none" w:sz="0" w:space="0" w:color="auto"/>
                <w:right w:val="none" w:sz="0" w:space="0" w:color="auto"/>
              </w:divBdr>
            </w:div>
          </w:divsChild>
        </w:div>
        <w:div w:id="1566718553">
          <w:marLeft w:val="0"/>
          <w:marRight w:val="0"/>
          <w:marTop w:val="0"/>
          <w:marBottom w:val="0"/>
          <w:divBdr>
            <w:top w:val="none" w:sz="0" w:space="0" w:color="auto"/>
            <w:left w:val="none" w:sz="0" w:space="0" w:color="auto"/>
            <w:bottom w:val="none" w:sz="0" w:space="0" w:color="auto"/>
            <w:right w:val="none" w:sz="0" w:space="0" w:color="auto"/>
          </w:divBdr>
          <w:divsChild>
            <w:div w:id="470831015">
              <w:marLeft w:val="0"/>
              <w:marRight w:val="0"/>
              <w:marTop w:val="0"/>
              <w:marBottom w:val="0"/>
              <w:divBdr>
                <w:top w:val="none" w:sz="0" w:space="0" w:color="auto"/>
                <w:left w:val="none" w:sz="0" w:space="0" w:color="auto"/>
                <w:bottom w:val="none" w:sz="0" w:space="0" w:color="auto"/>
                <w:right w:val="none" w:sz="0" w:space="0" w:color="auto"/>
              </w:divBdr>
            </w:div>
          </w:divsChild>
        </w:div>
        <w:div w:id="507329120">
          <w:marLeft w:val="0"/>
          <w:marRight w:val="0"/>
          <w:marTop w:val="0"/>
          <w:marBottom w:val="0"/>
          <w:divBdr>
            <w:top w:val="none" w:sz="0" w:space="0" w:color="auto"/>
            <w:left w:val="none" w:sz="0" w:space="0" w:color="auto"/>
            <w:bottom w:val="none" w:sz="0" w:space="0" w:color="auto"/>
            <w:right w:val="none" w:sz="0" w:space="0" w:color="auto"/>
          </w:divBdr>
          <w:divsChild>
            <w:div w:id="2036422346">
              <w:marLeft w:val="0"/>
              <w:marRight w:val="0"/>
              <w:marTop w:val="360"/>
              <w:marBottom w:val="600"/>
              <w:divBdr>
                <w:top w:val="none" w:sz="0" w:space="0" w:color="auto"/>
                <w:left w:val="none" w:sz="0" w:space="0" w:color="auto"/>
                <w:bottom w:val="none" w:sz="0" w:space="0" w:color="auto"/>
                <w:right w:val="none" w:sz="0" w:space="0" w:color="auto"/>
              </w:divBdr>
            </w:div>
          </w:divsChild>
        </w:div>
        <w:div w:id="1188177386">
          <w:marLeft w:val="0"/>
          <w:marRight w:val="0"/>
          <w:marTop w:val="0"/>
          <w:marBottom w:val="0"/>
          <w:divBdr>
            <w:top w:val="none" w:sz="0" w:space="0" w:color="auto"/>
            <w:left w:val="none" w:sz="0" w:space="0" w:color="auto"/>
            <w:bottom w:val="none" w:sz="0" w:space="0" w:color="auto"/>
            <w:right w:val="none" w:sz="0" w:space="0" w:color="auto"/>
          </w:divBdr>
          <w:divsChild>
            <w:div w:id="2067409451">
              <w:marLeft w:val="0"/>
              <w:marRight w:val="0"/>
              <w:marTop w:val="0"/>
              <w:marBottom w:val="0"/>
              <w:divBdr>
                <w:top w:val="none" w:sz="0" w:space="0" w:color="auto"/>
                <w:left w:val="none" w:sz="0" w:space="0" w:color="auto"/>
                <w:bottom w:val="none" w:sz="0" w:space="0" w:color="auto"/>
                <w:right w:val="none" w:sz="0" w:space="0" w:color="auto"/>
              </w:divBdr>
            </w:div>
          </w:divsChild>
        </w:div>
        <w:div w:id="1006711504">
          <w:marLeft w:val="0"/>
          <w:marRight w:val="0"/>
          <w:marTop w:val="0"/>
          <w:marBottom w:val="0"/>
          <w:divBdr>
            <w:top w:val="none" w:sz="0" w:space="0" w:color="auto"/>
            <w:left w:val="none" w:sz="0" w:space="0" w:color="auto"/>
            <w:bottom w:val="none" w:sz="0" w:space="0" w:color="auto"/>
            <w:right w:val="none" w:sz="0" w:space="0" w:color="auto"/>
          </w:divBdr>
          <w:divsChild>
            <w:div w:id="627778310">
              <w:marLeft w:val="0"/>
              <w:marRight w:val="0"/>
              <w:marTop w:val="0"/>
              <w:marBottom w:val="0"/>
              <w:divBdr>
                <w:top w:val="none" w:sz="0" w:space="0" w:color="auto"/>
                <w:left w:val="none" w:sz="0" w:space="0" w:color="auto"/>
                <w:bottom w:val="none" w:sz="0" w:space="0" w:color="auto"/>
                <w:right w:val="none" w:sz="0" w:space="0" w:color="auto"/>
              </w:divBdr>
            </w:div>
          </w:divsChild>
        </w:div>
        <w:div w:id="2074237899">
          <w:marLeft w:val="0"/>
          <w:marRight w:val="0"/>
          <w:marTop w:val="0"/>
          <w:marBottom w:val="0"/>
          <w:divBdr>
            <w:top w:val="none" w:sz="0" w:space="0" w:color="auto"/>
            <w:left w:val="none" w:sz="0" w:space="0" w:color="auto"/>
            <w:bottom w:val="none" w:sz="0" w:space="0" w:color="auto"/>
            <w:right w:val="none" w:sz="0" w:space="0" w:color="auto"/>
          </w:divBdr>
          <w:divsChild>
            <w:div w:id="1965698668">
              <w:marLeft w:val="0"/>
              <w:marRight w:val="0"/>
              <w:marTop w:val="0"/>
              <w:marBottom w:val="0"/>
              <w:divBdr>
                <w:top w:val="none" w:sz="0" w:space="0" w:color="auto"/>
                <w:left w:val="none" w:sz="0" w:space="0" w:color="auto"/>
                <w:bottom w:val="none" w:sz="0" w:space="0" w:color="auto"/>
                <w:right w:val="none" w:sz="0" w:space="0" w:color="auto"/>
              </w:divBdr>
            </w:div>
          </w:divsChild>
        </w:div>
        <w:div w:id="1217546659">
          <w:marLeft w:val="0"/>
          <w:marRight w:val="0"/>
          <w:marTop w:val="0"/>
          <w:marBottom w:val="0"/>
          <w:divBdr>
            <w:top w:val="none" w:sz="0" w:space="0" w:color="auto"/>
            <w:left w:val="none" w:sz="0" w:space="0" w:color="auto"/>
            <w:bottom w:val="none" w:sz="0" w:space="0" w:color="auto"/>
            <w:right w:val="none" w:sz="0" w:space="0" w:color="auto"/>
          </w:divBdr>
          <w:divsChild>
            <w:div w:id="303853334">
              <w:marLeft w:val="0"/>
              <w:marRight w:val="0"/>
              <w:marTop w:val="360"/>
              <w:marBottom w:val="600"/>
              <w:divBdr>
                <w:top w:val="none" w:sz="0" w:space="0" w:color="auto"/>
                <w:left w:val="none" w:sz="0" w:space="0" w:color="auto"/>
                <w:bottom w:val="none" w:sz="0" w:space="0" w:color="auto"/>
                <w:right w:val="none" w:sz="0" w:space="0" w:color="auto"/>
              </w:divBdr>
            </w:div>
          </w:divsChild>
        </w:div>
        <w:div w:id="744454002">
          <w:marLeft w:val="0"/>
          <w:marRight w:val="0"/>
          <w:marTop w:val="0"/>
          <w:marBottom w:val="0"/>
          <w:divBdr>
            <w:top w:val="none" w:sz="0" w:space="0" w:color="auto"/>
            <w:left w:val="none" w:sz="0" w:space="0" w:color="auto"/>
            <w:bottom w:val="none" w:sz="0" w:space="0" w:color="auto"/>
            <w:right w:val="none" w:sz="0" w:space="0" w:color="auto"/>
          </w:divBdr>
          <w:divsChild>
            <w:div w:id="349529960">
              <w:marLeft w:val="0"/>
              <w:marRight w:val="0"/>
              <w:marTop w:val="0"/>
              <w:marBottom w:val="0"/>
              <w:divBdr>
                <w:top w:val="none" w:sz="0" w:space="0" w:color="auto"/>
                <w:left w:val="none" w:sz="0" w:space="0" w:color="auto"/>
                <w:bottom w:val="none" w:sz="0" w:space="0" w:color="auto"/>
                <w:right w:val="none" w:sz="0" w:space="0" w:color="auto"/>
              </w:divBdr>
            </w:div>
          </w:divsChild>
        </w:div>
        <w:div w:id="981151838">
          <w:marLeft w:val="0"/>
          <w:marRight w:val="0"/>
          <w:marTop w:val="0"/>
          <w:marBottom w:val="0"/>
          <w:divBdr>
            <w:top w:val="none" w:sz="0" w:space="0" w:color="auto"/>
            <w:left w:val="none" w:sz="0" w:space="0" w:color="auto"/>
            <w:bottom w:val="none" w:sz="0" w:space="0" w:color="auto"/>
            <w:right w:val="none" w:sz="0" w:space="0" w:color="auto"/>
          </w:divBdr>
          <w:divsChild>
            <w:div w:id="1969776742">
              <w:marLeft w:val="0"/>
              <w:marRight w:val="0"/>
              <w:marTop w:val="360"/>
              <w:marBottom w:val="600"/>
              <w:divBdr>
                <w:top w:val="none" w:sz="0" w:space="0" w:color="auto"/>
                <w:left w:val="none" w:sz="0" w:space="0" w:color="auto"/>
                <w:bottom w:val="none" w:sz="0" w:space="0" w:color="auto"/>
                <w:right w:val="none" w:sz="0" w:space="0" w:color="auto"/>
              </w:divBdr>
            </w:div>
          </w:divsChild>
        </w:div>
        <w:div w:id="873231619">
          <w:marLeft w:val="0"/>
          <w:marRight w:val="0"/>
          <w:marTop w:val="0"/>
          <w:marBottom w:val="0"/>
          <w:divBdr>
            <w:top w:val="none" w:sz="0" w:space="0" w:color="auto"/>
            <w:left w:val="none" w:sz="0" w:space="0" w:color="auto"/>
            <w:bottom w:val="none" w:sz="0" w:space="0" w:color="auto"/>
            <w:right w:val="none" w:sz="0" w:space="0" w:color="auto"/>
          </w:divBdr>
          <w:divsChild>
            <w:div w:id="249242481">
              <w:marLeft w:val="0"/>
              <w:marRight w:val="0"/>
              <w:marTop w:val="0"/>
              <w:marBottom w:val="0"/>
              <w:divBdr>
                <w:top w:val="none" w:sz="0" w:space="0" w:color="auto"/>
                <w:left w:val="none" w:sz="0" w:space="0" w:color="auto"/>
                <w:bottom w:val="none" w:sz="0" w:space="0" w:color="auto"/>
                <w:right w:val="none" w:sz="0" w:space="0" w:color="auto"/>
              </w:divBdr>
            </w:div>
          </w:divsChild>
        </w:div>
        <w:div w:id="2009358286">
          <w:marLeft w:val="0"/>
          <w:marRight w:val="0"/>
          <w:marTop w:val="0"/>
          <w:marBottom w:val="0"/>
          <w:divBdr>
            <w:top w:val="none" w:sz="0" w:space="0" w:color="auto"/>
            <w:left w:val="none" w:sz="0" w:space="0" w:color="auto"/>
            <w:bottom w:val="none" w:sz="0" w:space="0" w:color="auto"/>
            <w:right w:val="none" w:sz="0" w:space="0" w:color="auto"/>
          </w:divBdr>
          <w:divsChild>
            <w:div w:id="265307988">
              <w:marLeft w:val="0"/>
              <w:marRight w:val="0"/>
              <w:marTop w:val="360"/>
              <w:marBottom w:val="600"/>
              <w:divBdr>
                <w:top w:val="none" w:sz="0" w:space="0" w:color="auto"/>
                <w:left w:val="none" w:sz="0" w:space="0" w:color="auto"/>
                <w:bottom w:val="none" w:sz="0" w:space="0" w:color="auto"/>
                <w:right w:val="none" w:sz="0" w:space="0" w:color="auto"/>
              </w:divBdr>
            </w:div>
          </w:divsChild>
        </w:div>
        <w:div w:id="714352766">
          <w:marLeft w:val="0"/>
          <w:marRight w:val="0"/>
          <w:marTop w:val="0"/>
          <w:marBottom w:val="0"/>
          <w:divBdr>
            <w:top w:val="none" w:sz="0" w:space="0" w:color="auto"/>
            <w:left w:val="none" w:sz="0" w:space="0" w:color="auto"/>
            <w:bottom w:val="none" w:sz="0" w:space="0" w:color="auto"/>
            <w:right w:val="none" w:sz="0" w:space="0" w:color="auto"/>
          </w:divBdr>
          <w:divsChild>
            <w:div w:id="1980456574">
              <w:marLeft w:val="0"/>
              <w:marRight w:val="0"/>
              <w:marTop w:val="0"/>
              <w:marBottom w:val="0"/>
              <w:divBdr>
                <w:top w:val="none" w:sz="0" w:space="0" w:color="auto"/>
                <w:left w:val="none" w:sz="0" w:space="0" w:color="auto"/>
                <w:bottom w:val="none" w:sz="0" w:space="0" w:color="auto"/>
                <w:right w:val="none" w:sz="0" w:space="0" w:color="auto"/>
              </w:divBdr>
            </w:div>
          </w:divsChild>
        </w:div>
        <w:div w:id="2046249980">
          <w:marLeft w:val="0"/>
          <w:marRight w:val="0"/>
          <w:marTop w:val="0"/>
          <w:marBottom w:val="0"/>
          <w:divBdr>
            <w:top w:val="none" w:sz="0" w:space="0" w:color="auto"/>
            <w:left w:val="none" w:sz="0" w:space="0" w:color="auto"/>
            <w:bottom w:val="none" w:sz="0" w:space="0" w:color="auto"/>
            <w:right w:val="none" w:sz="0" w:space="0" w:color="auto"/>
          </w:divBdr>
          <w:divsChild>
            <w:div w:id="1579972744">
              <w:marLeft w:val="0"/>
              <w:marRight w:val="0"/>
              <w:marTop w:val="0"/>
              <w:marBottom w:val="0"/>
              <w:divBdr>
                <w:top w:val="none" w:sz="0" w:space="0" w:color="auto"/>
                <w:left w:val="none" w:sz="0" w:space="0" w:color="auto"/>
                <w:bottom w:val="none" w:sz="0" w:space="0" w:color="auto"/>
                <w:right w:val="none" w:sz="0" w:space="0" w:color="auto"/>
              </w:divBdr>
              <w:divsChild>
                <w:div w:id="194852360">
                  <w:marLeft w:val="0"/>
                  <w:marRight w:val="0"/>
                  <w:marTop w:val="0"/>
                  <w:marBottom w:val="0"/>
                  <w:divBdr>
                    <w:top w:val="none" w:sz="0" w:space="0" w:color="auto"/>
                    <w:left w:val="none" w:sz="0" w:space="0" w:color="auto"/>
                    <w:bottom w:val="none" w:sz="0" w:space="0" w:color="auto"/>
                    <w:right w:val="none" w:sz="0" w:space="0" w:color="auto"/>
                  </w:divBdr>
                </w:div>
              </w:divsChild>
            </w:div>
            <w:div w:id="1836919158">
              <w:marLeft w:val="0"/>
              <w:marRight w:val="0"/>
              <w:marTop w:val="0"/>
              <w:marBottom w:val="0"/>
              <w:divBdr>
                <w:top w:val="none" w:sz="0" w:space="0" w:color="auto"/>
                <w:left w:val="none" w:sz="0" w:space="0" w:color="auto"/>
                <w:bottom w:val="none" w:sz="0" w:space="0" w:color="auto"/>
                <w:right w:val="none" w:sz="0" w:space="0" w:color="auto"/>
              </w:divBdr>
              <w:divsChild>
                <w:div w:id="815103181">
                  <w:marLeft w:val="0"/>
                  <w:marRight w:val="0"/>
                  <w:marTop w:val="360"/>
                  <w:marBottom w:val="600"/>
                  <w:divBdr>
                    <w:top w:val="none" w:sz="0" w:space="0" w:color="auto"/>
                    <w:left w:val="none" w:sz="0" w:space="0" w:color="auto"/>
                    <w:bottom w:val="none" w:sz="0" w:space="0" w:color="auto"/>
                    <w:right w:val="none" w:sz="0" w:space="0" w:color="auto"/>
                  </w:divBdr>
                </w:div>
              </w:divsChild>
            </w:div>
            <w:div w:id="1498421468">
              <w:marLeft w:val="0"/>
              <w:marRight w:val="0"/>
              <w:marTop w:val="0"/>
              <w:marBottom w:val="0"/>
              <w:divBdr>
                <w:top w:val="none" w:sz="0" w:space="0" w:color="auto"/>
                <w:left w:val="none" w:sz="0" w:space="0" w:color="auto"/>
                <w:bottom w:val="none" w:sz="0" w:space="0" w:color="auto"/>
                <w:right w:val="none" w:sz="0" w:space="0" w:color="auto"/>
              </w:divBdr>
              <w:divsChild>
                <w:div w:id="751852226">
                  <w:marLeft w:val="0"/>
                  <w:marRight w:val="0"/>
                  <w:marTop w:val="0"/>
                  <w:marBottom w:val="0"/>
                  <w:divBdr>
                    <w:top w:val="none" w:sz="0" w:space="0" w:color="auto"/>
                    <w:left w:val="none" w:sz="0" w:space="0" w:color="auto"/>
                    <w:bottom w:val="none" w:sz="0" w:space="0" w:color="auto"/>
                    <w:right w:val="none" w:sz="0" w:space="0" w:color="auto"/>
                  </w:divBdr>
                </w:div>
              </w:divsChild>
            </w:div>
            <w:div w:id="463501183">
              <w:marLeft w:val="0"/>
              <w:marRight w:val="0"/>
              <w:marTop w:val="0"/>
              <w:marBottom w:val="0"/>
              <w:divBdr>
                <w:top w:val="none" w:sz="0" w:space="0" w:color="auto"/>
                <w:left w:val="none" w:sz="0" w:space="0" w:color="auto"/>
                <w:bottom w:val="none" w:sz="0" w:space="0" w:color="auto"/>
                <w:right w:val="none" w:sz="0" w:space="0" w:color="auto"/>
              </w:divBdr>
              <w:divsChild>
                <w:div w:id="9059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1265">
          <w:marLeft w:val="0"/>
          <w:marRight w:val="0"/>
          <w:marTop w:val="0"/>
          <w:marBottom w:val="0"/>
          <w:divBdr>
            <w:top w:val="none" w:sz="0" w:space="0" w:color="auto"/>
            <w:left w:val="none" w:sz="0" w:space="0" w:color="auto"/>
            <w:bottom w:val="none" w:sz="0" w:space="0" w:color="auto"/>
            <w:right w:val="none" w:sz="0" w:space="0" w:color="auto"/>
          </w:divBdr>
          <w:divsChild>
            <w:div w:id="1031879569">
              <w:marLeft w:val="0"/>
              <w:marRight w:val="0"/>
              <w:marTop w:val="0"/>
              <w:marBottom w:val="0"/>
              <w:divBdr>
                <w:top w:val="none" w:sz="0" w:space="0" w:color="auto"/>
                <w:left w:val="none" w:sz="0" w:space="0" w:color="auto"/>
                <w:bottom w:val="none" w:sz="0" w:space="0" w:color="auto"/>
                <w:right w:val="none" w:sz="0" w:space="0" w:color="auto"/>
              </w:divBdr>
              <w:divsChild>
                <w:div w:id="838808765">
                  <w:marLeft w:val="0"/>
                  <w:marRight w:val="0"/>
                  <w:marTop w:val="0"/>
                  <w:marBottom w:val="0"/>
                  <w:divBdr>
                    <w:top w:val="none" w:sz="0" w:space="0" w:color="auto"/>
                    <w:left w:val="none" w:sz="0" w:space="0" w:color="auto"/>
                    <w:bottom w:val="none" w:sz="0" w:space="0" w:color="auto"/>
                    <w:right w:val="none" w:sz="0" w:space="0" w:color="auto"/>
                  </w:divBdr>
                </w:div>
              </w:divsChild>
            </w:div>
            <w:div w:id="1410926785">
              <w:marLeft w:val="0"/>
              <w:marRight w:val="0"/>
              <w:marTop w:val="0"/>
              <w:marBottom w:val="0"/>
              <w:divBdr>
                <w:top w:val="none" w:sz="0" w:space="0" w:color="auto"/>
                <w:left w:val="none" w:sz="0" w:space="0" w:color="auto"/>
                <w:bottom w:val="none" w:sz="0" w:space="0" w:color="auto"/>
                <w:right w:val="none" w:sz="0" w:space="0" w:color="auto"/>
              </w:divBdr>
              <w:divsChild>
                <w:div w:id="1396005603">
                  <w:marLeft w:val="0"/>
                  <w:marRight w:val="0"/>
                  <w:marTop w:val="360"/>
                  <w:marBottom w:val="600"/>
                  <w:divBdr>
                    <w:top w:val="none" w:sz="0" w:space="0" w:color="auto"/>
                    <w:left w:val="none" w:sz="0" w:space="0" w:color="auto"/>
                    <w:bottom w:val="none" w:sz="0" w:space="0" w:color="auto"/>
                    <w:right w:val="none" w:sz="0" w:space="0" w:color="auto"/>
                  </w:divBdr>
                </w:div>
              </w:divsChild>
            </w:div>
            <w:div w:id="897787217">
              <w:marLeft w:val="0"/>
              <w:marRight w:val="0"/>
              <w:marTop w:val="0"/>
              <w:marBottom w:val="0"/>
              <w:divBdr>
                <w:top w:val="none" w:sz="0" w:space="0" w:color="auto"/>
                <w:left w:val="none" w:sz="0" w:space="0" w:color="auto"/>
                <w:bottom w:val="none" w:sz="0" w:space="0" w:color="auto"/>
                <w:right w:val="none" w:sz="0" w:space="0" w:color="auto"/>
              </w:divBdr>
              <w:divsChild>
                <w:div w:id="1905137597">
                  <w:marLeft w:val="0"/>
                  <w:marRight w:val="0"/>
                  <w:marTop w:val="0"/>
                  <w:marBottom w:val="0"/>
                  <w:divBdr>
                    <w:top w:val="none" w:sz="0" w:space="0" w:color="auto"/>
                    <w:left w:val="none" w:sz="0" w:space="0" w:color="auto"/>
                    <w:bottom w:val="none" w:sz="0" w:space="0" w:color="auto"/>
                    <w:right w:val="none" w:sz="0" w:space="0" w:color="auto"/>
                  </w:divBdr>
                </w:div>
              </w:divsChild>
            </w:div>
            <w:div w:id="798763549">
              <w:marLeft w:val="0"/>
              <w:marRight w:val="0"/>
              <w:marTop w:val="0"/>
              <w:marBottom w:val="0"/>
              <w:divBdr>
                <w:top w:val="none" w:sz="0" w:space="0" w:color="auto"/>
                <w:left w:val="none" w:sz="0" w:space="0" w:color="auto"/>
                <w:bottom w:val="none" w:sz="0" w:space="0" w:color="auto"/>
                <w:right w:val="none" w:sz="0" w:space="0" w:color="auto"/>
              </w:divBdr>
              <w:divsChild>
                <w:div w:id="5357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0993">
          <w:marLeft w:val="0"/>
          <w:marRight w:val="0"/>
          <w:marTop w:val="0"/>
          <w:marBottom w:val="0"/>
          <w:divBdr>
            <w:top w:val="none" w:sz="0" w:space="0" w:color="auto"/>
            <w:left w:val="none" w:sz="0" w:space="0" w:color="auto"/>
            <w:bottom w:val="none" w:sz="0" w:space="0" w:color="auto"/>
            <w:right w:val="none" w:sz="0" w:space="0" w:color="auto"/>
          </w:divBdr>
          <w:divsChild>
            <w:div w:id="388379586">
              <w:marLeft w:val="0"/>
              <w:marRight w:val="0"/>
              <w:marTop w:val="0"/>
              <w:marBottom w:val="0"/>
              <w:divBdr>
                <w:top w:val="none" w:sz="0" w:space="0" w:color="auto"/>
                <w:left w:val="none" w:sz="0" w:space="0" w:color="auto"/>
                <w:bottom w:val="none" w:sz="0" w:space="0" w:color="auto"/>
                <w:right w:val="none" w:sz="0" w:space="0" w:color="auto"/>
              </w:divBdr>
              <w:divsChild>
                <w:div w:id="545947010">
                  <w:marLeft w:val="0"/>
                  <w:marRight w:val="0"/>
                  <w:marTop w:val="0"/>
                  <w:marBottom w:val="0"/>
                  <w:divBdr>
                    <w:top w:val="none" w:sz="0" w:space="0" w:color="auto"/>
                    <w:left w:val="none" w:sz="0" w:space="0" w:color="auto"/>
                    <w:bottom w:val="none" w:sz="0" w:space="0" w:color="auto"/>
                    <w:right w:val="none" w:sz="0" w:space="0" w:color="auto"/>
                  </w:divBdr>
                </w:div>
              </w:divsChild>
            </w:div>
            <w:div w:id="770396337">
              <w:marLeft w:val="0"/>
              <w:marRight w:val="0"/>
              <w:marTop w:val="0"/>
              <w:marBottom w:val="0"/>
              <w:divBdr>
                <w:top w:val="none" w:sz="0" w:space="0" w:color="auto"/>
                <w:left w:val="none" w:sz="0" w:space="0" w:color="auto"/>
                <w:bottom w:val="none" w:sz="0" w:space="0" w:color="auto"/>
                <w:right w:val="none" w:sz="0" w:space="0" w:color="auto"/>
              </w:divBdr>
              <w:divsChild>
                <w:div w:id="733429639">
                  <w:marLeft w:val="0"/>
                  <w:marRight w:val="0"/>
                  <w:marTop w:val="360"/>
                  <w:marBottom w:val="600"/>
                  <w:divBdr>
                    <w:top w:val="none" w:sz="0" w:space="0" w:color="auto"/>
                    <w:left w:val="none" w:sz="0" w:space="0" w:color="auto"/>
                    <w:bottom w:val="none" w:sz="0" w:space="0" w:color="auto"/>
                    <w:right w:val="none" w:sz="0" w:space="0" w:color="auto"/>
                  </w:divBdr>
                </w:div>
              </w:divsChild>
            </w:div>
            <w:div w:id="1003896179">
              <w:marLeft w:val="0"/>
              <w:marRight w:val="0"/>
              <w:marTop w:val="0"/>
              <w:marBottom w:val="0"/>
              <w:divBdr>
                <w:top w:val="none" w:sz="0" w:space="0" w:color="auto"/>
                <w:left w:val="none" w:sz="0" w:space="0" w:color="auto"/>
                <w:bottom w:val="none" w:sz="0" w:space="0" w:color="auto"/>
                <w:right w:val="none" w:sz="0" w:space="0" w:color="auto"/>
              </w:divBdr>
              <w:divsChild>
                <w:div w:id="913974353">
                  <w:marLeft w:val="0"/>
                  <w:marRight w:val="0"/>
                  <w:marTop w:val="0"/>
                  <w:marBottom w:val="0"/>
                  <w:divBdr>
                    <w:top w:val="none" w:sz="0" w:space="0" w:color="auto"/>
                    <w:left w:val="none" w:sz="0" w:space="0" w:color="auto"/>
                    <w:bottom w:val="none" w:sz="0" w:space="0" w:color="auto"/>
                    <w:right w:val="none" w:sz="0" w:space="0" w:color="auto"/>
                  </w:divBdr>
                </w:div>
              </w:divsChild>
            </w:div>
            <w:div w:id="1484470953">
              <w:marLeft w:val="0"/>
              <w:marRight w:val="0"/>
              <w:marTop w:val="0"/>
              <w:marBottom w:val="0"/>
              <w:divBdr>
                <w:top w:val="none" w:sz="0" w:space="0" w:color="auto"/>
                <w:left w:val="none" w:sz="0" w:space="0" w:color="auto"/>
                <w:bottom w:val="none" w:sz="0" w:space="0" w:color="auto"/>
                <w:right w:val="none" w:sz="0" w:space="0" w:color="auto"/>
              </w:divBdr>
              <w:divsChild>
                <w:div w:id="1882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5774">
          <w:marLeft w:val="0"/>
          <w:marRight w:val="0"/>
          <w:marTop w:val="0"/>
          <w:marBottom w:val="0"/>
          <w:divBdr>
            <w:top w:val="none" w:sz="0" w:space="0" w:color="auto"/>
            <w:left w:val="none" w:sz="0" w:space="0" w:color="auto"/>
            <w:bottom w:val="none" w:sz="0" w:space="0" w:color="auto"/>
            <w:right w:val="none" w:sz="0" w:space="0" w:color="auto"/>
          </w:divBdr>
          <w:divsChild>
            <w:div w:id="2014842586">
              <w:marLeft w:val="0"/>
              <w:marRight w:val="0"/>
              <w:marTop w:val="0"/>
              <w:marBottom w:val="0"/>
              <w:divBdr>
                <w:top w:val="none" w:sz="0" w:space="0" w:color="auto"/>
                <w:left w:val="none" w:sz="0" w:space="0" w:color="auto"/>
                <w:bottom w:val="none" w:sz="0" w:space="0" w:color="auto"/>
                <w:right w:val="none" w:sz="0" w:space="0" w:color="auto"/>
              </w:divBdr>
              <w:divsChild>
                <w:div w:id="436751435">
                  <w:marLeft w:val="0"/>
                  <w:marRight w:val="0"/>
                  <w:marTop w:val="0"/>
                  <w:marBottom w:val="0"/>
                  <w:divBdr>
                    <w:top w:val="none" w:sz="0" w:space="0" w:color="auto"/>
                    <w:left w:val="none" w:sz="0" w:space="0" w:color="auto"/>
                    <w:bottom w:val="none" w:sz="0" w:space="0" w:color="auto"/>
                    <w:right w:val="none" w:sz="0" w:space="0" w:color="auto"/>
                  </w:divBdr>
                </w:div>
              </w:divsChild>
            </w:div>
            <w:div w:id="20515711">
              <w:marLeft w:val="0"/>
              <w:marRight w:val="0"/>
              <w:marTop w:val="0"/>
              <w:marBottom w:val="0"/>
              <w:divBdr>
                <w:top w:val="none" w:sz="0" w:space="0" w:color="auto"/>
                <w:left w:val="none" w:sz="0" w:space="0" w:color="auto"/>
                <w:bottom w:val="none" w:sz="0" w:space="0" w:color="auto"/>
                <w:right w:val="none" w:sz="0" w:space="0" w:color="auto"/>
              </w:divBdr>
              <w:divsChild>
                <w:div w:id="1259555498">
                  <w:marLeft w:val="0"/>
                  <w:marRight w:val="0"/>
                  <w:marTop w:val="360"/>
                  <w:marBottom w:val="600"/>
                  <w:divBdr>
                    <w:top w:val="none" w:sz="0" w:space="0" w:color="auto"/>
                    <w:left w:val="none" w:sz="0" w:space="0" w:color="auto"/>
                    <w:bottom w:val="none" w:sz="0" w:space="0" w:color="auto"/>
                    <w:right w:val="none" w:sz="0" w:space="0" w:color="auto"/>
                  </w:divBdr>
                </w:div>
              </w:divsChild>
            </w:div>
            <w:div w:id="2108574962">
              <w:marLeft w:val="0"/>
              <w:marRight w:val="0"/>
              <w:marTop w:val="0"/>
              <w:marBottom w:val="0"/>
              <w:divBdr>
                <w:top w:val="none" w:sz="0" w:space="0" w:color="auto"/>
                <w:left w:val="none" w:sz="0" w:space="0" w:color="auto"/>
                <w:bottom w:val="none" w:sz="0" w:space="0" w:color="auto"/>
                <w:right w:val="none" w:sz="0" w:space="0" w:color="auto"/>
              </w:divBdr>
              <w:divsChild>
                <w:div w:id="390928886">
                  <w:marLeft w:val="0"/>
                  <w:marRight w:val="0"/>
                  <w:marTop w:val="0"/>
                  <w:marBottom w:val="0"/>
                  <w:divBdr>
                    <w:top w:val="none" w:sz="0" w:space="0" w:color="auto"/>
                    <w:left w:val="none" w:sz="0" w:space="0" w:color="auto"/>
                    <w:bottom w:val="none" w:sz="0" w:space="0" w:color="auto"/>
                    <w:right w:val="none" w:sz="0" w:space="0" w:color="auto"/>
                  </w:divBdr>
                </w:div>
              </w:divsChild>
            </w:div>
            <w:div w:id="951211367">
              <w:marLeft w:val="0"/>
              <w:marRight w:val="0"/>
              <w:marTop w:val="0"/>
              <w:marBottom w:val="0"/>
              <w:divBdr>
                <w:top w:val="none" w:sz="0" w:space="0" w:color="auto"/>
                <w:left w:val="none" w:sz="0" w:space="0" w:color="auto"/>
                <w:bottom w:val="none" w:sz="0" w:space="0" w:color="auto"/>
                <w:right w:val="none" w:sz="0" w:space="0" w:color="auto"/>
              </w:divBdr>
              <w:divsChild>
                <w:div w:id="19311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189">
          <w:marLeft w:val="0"/>
          <w:marRight w:val="0"/>
          <w:marTop w:val="0"/>
          <w:marBottom w:val="0"/>
          <w:divBdr>
            <w:top w:val="none" w:sz="0" w:space="0" w:color="auto"/>
            <w:left w:val="none" w:sz="0" w:space="0" w:color="auto"/>
            <w:bottom w:val="none" w:sz="0" w:space="0" w:color="auto"/>
            <w:right w:val="none" w:sz="0" w:space="0" w:color="auto"/>
          </w:divBdr>
          <w:divsChild>
            <w:div w:id="1441223174">
              <w:marLeft w:val="0"/>
              <w:marRight w:val="0"/>
              <w:marTop w:val="0"/>
              <w:marBottom w:val="0"/>
              <w:divBdr>
                <w:top w:val="none" w:sz="0" w:space="0" w:color="auto"/>
                <w:left w:val="none" w:sz="0" w:space="0" w:color="auto"/>
                <w:bottom w:val="none" w:sz="0" w:space="0" w:color="auto"/>
                <w:right w:val="none" w:sz="0" w:space="0" w:color="auto"/>
              </w:divBdr>
            </w:div>
          </w:divsChild>
        </w:div>
        <w:div w:id="1190988900">
          <w:marLeft w:val="0"/>
          <w:marRight w:val="0"/>
          <w:marTop w:val="0"/>
          <w:marBottom w:val="0"/>
          <w:divBdr>
            <w:top w:val="none" w:sz="0" w:space="0" w:color="auto"/>
            <w:left w:val="none" w:sz="0" w:space="0" w:color="auto"/>
            <w:bottom w:val="none" w:sz="0" w:space="0" w:color="auto"/>
            <w:right w:val="none" w:sz="0" w:space="0" w:color="auto"/>
          </w:divBdr>
        </w:div>
        <w:div w:id="1398435507">
          <w:marLeft w:val="0"/>
          <w:marRight w:val="0"/>
          <w:marTop w:val="0"/>
          <w:marBottom w:val="0"/>
          <w:divBdr>
            <w:top w:val="none" w:sz="0" w:space="0" w:color="auto"/>
            <w:left w:val="none" w:sz="0" w:space="0" w:color="auto"/>
            <w:bottom w:val="none" w:sz="0" w:space="0" w:color="auto"/>
            <w:right w:val="none" w:sz="0" w:space="0" w:color="auto"/>
          </w:divBdr>
        </w:div>
        <w:div w:id="23749872">
          <w:marLeft w:val="0"/>
          <w:marRight w:val="0"/>
          <w:marTop w:val="0"/>
          <w:marBottom w:val="0"/>
          <w:divBdr>
            <w:top w:val="none" w:sz="0" w:space="0" w:color="auto"/>
            <w:left w:val="none" w:sz="0" w:space="0" w:color="auto"/>
            <w:bottom w:val="none" w:sz="0" w:space="0" w:color="auto"/>
            <w:right w:val="none" w:sz="0" w:space="0" w:color="auto"/>
          </w:divBdr>
          <w:divsChild>
            <w:div w:id="1907832892">
              <w:marLeft w:val="0"/>
              <w:marRight w:val="0"/>
              <w:marTop w:val="0"/>
              <w:marBottom w:val="0"/>
              <w:divBdr>
                <w:top w:val="none" w:sz="0" w:space="0" w:color="auto"/>
                <w:left w:val="none" w:sz="0" w:space="0" w:color="auto"/>
                <w:bottom w:val="none" w:sz="0" w:space="0" w:color="auto"/>
                <w:right w:val="none" w:sz="0" w:space="0" w:color="auto"/>
              </w:divBdr>
            </w:div>
          </w:divsChild>
        </w:div>
        <w:div w:id="807015402">
          <w:marLeft w:val="0"/>
          <w:marRight w:val="0"/>
          <w:marTop w:val="0"/>
          <w:marBottom w:val="0"/>
          <w:divBdr>
            <w:top w:val="none" w:sz="0" w:space="0" w:color="auto"/>
            <w:left w:val="none" w:sz="0" w:space="0" w:color="auto"/>
            <w:bottom w:val="none" w:sz="0" w:space="0" w:color="auto"/>
            <w:right w:val="none" w:sz="0" w:space="0" w:color="auto"/>
          </w:divBdr>
          <w:divsChild>
            <w:div w:id="49110869">
              <w:marLeft w:val="0"/>
              <w:marRight w:val="0"/>
              <w:marTop w:val="0"/>
              <w:marBottom w:val="0"/>
              <w:divBdr>
                <w:top w:val="none" w:sz="0" w:space="0" w:color="auto"/>
                <w:left w:val="none" w:sz="0" w:space="0" w:color="auto"/>
                <w:bottom w:val="none" w:sz="0" w:space="0" w:color="auto"/>
                <w:right w:val="none" w:sz="0" w:space="0" w:color="auto"/>
              </w:divBdr>
            </w:div>
            <w:div w:id="1914851241">
              <w:marLeft w:val="0"/>
              <w:marRight w:val="0"/>
              <w:marTop w:val="0"/>
              <w:marBottom w:val="0"/>
              <w:divBdr>
                <w:top w:val="none" w:sz="0" w:space="0" w:color="auto"/>
                <w:left w:val="none" w:sz="0" w:space="0" w:color="auto"/>
                <w:bottom w:val="none" w:sz="0" w:space="0" w:color="auto"/>
                <w:right w:val="none" w:sz="0" w:space="0" w:color="auto"/>
              </w:divBdr>
              <w:divsChild>
                <w:div w:id="19947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8682">
          <w:marLeft w:val="0"/>
          <w:marRight w:val="0"/>
          <w:marTop w:val="0"/>
          <w:marBottom w:val="0"/>
          <w:divBdr>
            <w:top w:val="none" w:sz="0" w:space="0" w:color="auto"/>
            <w:left w:val="none" w:sz="0" w:space="0" w:color="auto"/>
            <w:bottom w:val="none" w:sz="0" w:space="0" w:color="auto"/>
            <w:right w:val="none" w:sz="0" w:space="0" w:color="auto"/>
          </w:divBdr>
          <w:divsChild>
            <w:div w:id="52629901">
              <w:marLeft w:val="0"/>
              <w:marRight w:val="0"/>
              <w:marTop w:val="0"/>
              <w:marBottom w:val="0"/>
              <w:divBdr>
                <w:top w:val="none" w:sz="0" w:space="0" w:color="auto"/>
                <w:left w:val="none" w:sz="0" w:space="0" w:color="auto"/>
                <w:bottom w:val="none" w:sz="0" w:space="0" w:color="auto"/>
                <w:right w:val="none" w:sz="0" w:space="0" w:color="auto"/>
              </w:divBdr>
            </w:div>
          </w:divsChild>
        </w:div>
        <w:div w:id="820804404">
          <w:marLeft w:val="0"/>
          <w:marRight w:val="0"/>
          <w:marTop w:val="0"/>
          <w:marBottom w:val="0"/>
          <w:divBdr>
            <w:top w:val="none" w:sz="0" w:space="0" w:color="auto"/>
            <w:left w:val="none" w:sz="0" w:space="0" w:color="auto"/>
            <w:bottom w:val="none" w:sz="0" w:space="0" w:color="auto"/>
            <w:right w:val="none" w:sz="0" w:space="0" w:color="auto"/>
          </w:divBdr>
          <w:divsChild>
            <w:div w:id="924997222">
              <w:marLeft w:val="0"/>
              <w:marRight w:val="0"/>
              <w:marTop w:val="0"/>
              <w:marBottom w:val="0"/>
              <w:divBdr>
                <w:top w:val="none" w:sz="0" w:space="0" w:color="auto"/>
                <w:left w:val="none" w:sz="0" w:space="0" w:color="auto"/>
                <w:bottom w:val="none" w:sz="0" w:space="0" w:color="auto"/>
                <w:right w:val="none" w:sz="0" w:space="0" w:color="auto"/>
              </w:divBdr>
            </w:div>
          </w:divsChild>
        </w:div>
        <w:div w:id="807554177">
          <w:marLeft w:val="0"/>
          <w:marRight w:val="0"/>
          <w:marTop w:val="0"/>
          <w:marBottom w:val="0"/>
          <w:divBdr>
            <w:top w:val="none" w:sz="0" w:space="0" w:color="auto"/>
            <w:left w:val="none" w:sz="0" w:space="0" w:color="auto"/>
            <w:bottom w:val="none" w:sz="0" w:space="0" w:color="auto"/>
            <w:right w:val="none" w:sz="0" w:space="0" w:color="auto"/>
          </w:divBdr>
        </w:div>
        <w:div w:id="285621915">
          <w:marLeft w:val="0"/>
          <w:marRight w:val="0"/>
          <w:marTop w:val="0"/>
          <w:marBottom w:val="0"/>
          <w:divBdr>
            <w:top w:val="none" w:sz="0" w:space="0" w:color="auto"/>
            <w:left w:val="none" w:sz="0" w:space="0" w:color="auto"/>
            <w:bottom w:val="none" w:sz="0" w:space="0" w:color="auto"/>
            <w:right w:val="none" w:sz="0" w:space="0" w:color="auto"/>
          </w:divBdr>
          <w:divsChild>
            <w:div w:id="512182688">
              <w:marLeft w:val="0"/>
              <w:marRight w:val="0"/>
              <w:marTop w:val="0"/>
              <w:marBottom w:val="0"/>
              <w:divBdr>
                <w:top w:val="none" w:sz="0" w:space="0" w:color="auto"/>
                <w:left w:val="none" w:sz="0" w:space="0" w:color="auto"/>
                <w:bottom w:val="none" w:sz="0" w:space="0" w:color="auto"/>
                <w:right w:val="none" w:sz="0" w:space="0" w:color="auto"/>
              </w:divBdr>
            </w:div>
          </w:divsChild>
        </w:div>
        <w:div w:id="1881555864">
          <w:marLeft w:val="0"/>
          <w:marRight w:val="0"/>
          <w:marTop w:val="0"/>
          <w:marBottom w:val="0"/>
          <w:divBdr>
            <w:top w:val="none" w:sz="0" w:space="0" w:color="auto"/>
            <w:left w:val="none" w:sz="0" w:space="0" w:color="auto"/>
            <w:bottom w:val="none" w:sz="0" w:space="0" w:color="auto"/>
            <w:right w:val="none" w:sz="0" w:space="0" w:color="auto"/>
          </w:divBdr>
          <w:divsChild>
            <w:div w:id="1377117163">
              <w:marLeft w:val="0"/>
              <w:marRight w:val="0"/>
              <w:marTop w:val="0"/>
              <w:marBottom w:val="0"/>
              <w:divBdr>
                <w:top w:val="none" w:sz="0" w:space="0" w:color="auto"/>
                <w:left w:val="none" w:sz="0" w:space="0" w:color="auto"/>
                <w:bottom w:val="none" w:sz="0" w:space="0" w:color="auto"/>
                <w:right w:val="none" w:sz="0" w:space="0" w:color="auto"/>
              </w:divBdr>
            </w:div>
          </w:divsChild>
        </w:div>
        <w:div w:id="1289244406">
          <w:marLeft w:val="0"/>
          <w:marRight w:val="0"/>
          <w:marTop w:val="0"/>
          <w:marBottom w:val="0"/>
          <w:divBdr>
            <w:top w:val="none" w:sz="0" w:space="0" w:color="auto"/>
            <w:left w:val="none" w:sz="0" w:space="0" w:color="auto"/>
            <w:bottom w:val="none" w:sz="0" w:space="0" w:color="auto"/>
            <w:right w:val="none" w:sz="0" w:space="0" w:color="auto"/>
          </w:divBdr>
          <w:divsChild>
            <w:div w:id="957567514">
              <w:marLeft w:val="0"/>
              <w:marRight w:val="0"/>
              <w:marTop w:val="0"/>
              <w:marBottom w:val="0"/>
              <w:divBdr>
                <w:top w:val="none" w:sz="0" w:space="0" w:color="auto"/>
                <w:left w:val="none" w:sz="0" w:space="0" w:color="auto"/>
                <w:bottom w:val="none" w:sz="0" w:space="0" w:color="auto"/>
                <w:right w:val="none" w:sz="0" w:space="0" w:color="auto"/>
              </w:divBdr>
            </w:div>
          </w:divsChild>
        </w:div>
        <w:div w:id="1889028498">
          <w:marLeft w:val="0"/>
          <w:marRight w:val="0"/>
          <w:marTop w:val="0"/>
          <w:marBottom w:val="0"/>
          <w:divBdr>
            <w:top w:val="none" w:sz="0" w:space="0" w:color="auto"/>
            <w:left w:val="none" w:sz="0" w:space="0" w:color="auto"/>
            <w:bottom w:val="none" w:sz="0" w:space="0" w:color="auto"/>
            <w:right w:val="none" w:sz="0" w:space="0" w:color="auto"/>
          </w:divBdr>
          <w:divsChild>
            <w:div w:id="1608584466">
              <w:marLeft w:val="0"/>
              <w:marRight w:val="0"/>
              <w:marTop w:val="0"/>
              <w:marBottom w:val="0"/>
              <w:divBdr>
                <w:top w:val="none" w:sz="0" w:space="0" w:color="auto"/>
                <w:left w:val="none" w:sz="0" w:space="0" w:color="auto"/>
                <w:bottom w:val="none" w:sz="0" w:space="0" w:color="auto"/>
                <w:right w:val="none" w:sz="0" w:space="0" w:color="auto"/>
              </w:divBdr>
            </w:div>
          </w:divsChild>
        </w:div>
        <w:div w:id="36663577">
          <w:marLeft w:val="0"/>
          <w:marRight w:val="0"/>
          <w:marTop w:val="0"/>
          <w:marBottom w:val="0"/>
          <w:divBdr>
            <w:top w:val="none" w:sz="0" w:space="0" w:color="auto"/>
            <w:left w:val="none" w:sz="0" w:space="0" w:color="auto"/>
            <w:bottom w:val="none" w:sz="0" w:space="0" w:color="auto"/>
            <w:right w:val="none" w:sz="0" w:space="0" w:color="auto"/>
          </w:divBdr>
          <w:divsChild>
            <w:div w:id="531770898">
              <w:marLeft w:val="0"/>
              <w:marRight w:val="0"/>
              <w:marTop w:val="0"/>
              <w:marBottom w:val="480"/>
              <w:divBdr>
                <w:top w:val="none" w:sz="0" w:space="0" w:color="auto"/>
                <w:left w:val="none" w:sz="0" w:space="0" w:color="auto"/>
                <w:bottom w:val="none" w:sz="0" w:space="0" w:color="auto"/>
                <w:right w:val="none" w:sz="0" w:space="0" w:color="auto"/>
              </w:divBdr>
              <w:divsChild>
                <w:div w:id="1271010533">
                  <w:marLeft w:val="0"/>
                  <w:marRight w:val="0"/>
                  <w:marTop w:val="0"/>
                  <w:marBottom w:val="0"/>
                  <w:divBdr>
                    <w:top w:val="none" w:sz="0" w:space="0" w:color="auto"/>
                    <w:left w:val="none" w:sz="0" w:space="0" w:color="auto"/>
                    <w:bottom w:val="none" w:sz="0" w:space="0" w:color="auto"/>
                    <w:right w:val="none" w:sz="0" w:space="0" w:color="auto"/>
                  </w:divBdr>
                  <w:divsChild>
                    <w:div w:id="310718872">
                      <w:marLeft w:val="0"/>
                      <w:marRight w:val="0"/>
                      <w:marTop w:val="0"/>
                      <w:marBottom w:val="0"/>
                      <w:divBdr>
                        <w:top w:val="none" w:sz="0" w:space="0" w:color="auto"/>
                        <w:left w:val="none" w:sz="0" w:space="0" w:color="auto"/>
                        <w:bottom w:val="none" w:sz="0" w:space="0" w:color="auto"/>
                        <w:right w:val="none" w:sz="0" w:space="0" w:color="auto"/>
                      </w:divBdr>
                    </w:div>
                    <w:div w:id="6362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7205">
          <w:marLeft w:val="0"/>
          <w:marRight w:val="0"/>
          <w:marTop w:val="0"/>
          <w:marBottom w:val="0"/>
          <w:divBdr>
            <w:top w:val="none" w:sz="0" w:space="0" w:color="auto"/>
            <w:left w:val="none" w:sz="0" w:space="0" w:color="auto"/>
            <w:bottom w:val="none" w:sz="0" w:space="0" w:color="auto"/>
            <w:right w:val="none" w:sz="0" w:space="0" w:color="auto"/>
          </w:divBdr>
          <w:divsChild>
            <w:div w:id="2105107868">
              <w:marLeft w:val="0"/>
              <w:marRight w:val="0"/>
              <w:marTop w:val="0"/>
              <w:marBottom w:val="0"/>
              <w:divBdr>
                <w:top w:val="none" w:sz="0" w:space="0" w:color="auto"/>
                <w:left w:val="none" w:sz="0" w:space="0" w:color="auto"/>
                <w:bottom w:val="none" w:sz="0" w:space="0" w:color="auto"/>
                <w:right w:val="none" w:sz="0" w:space="0" w:color="auto"/>
              </w:divBdr>
            </w:div>
          </w:divsChild>
        </w:div>
        <w:div w:id="1946885265">
          <w:marLeft w:val="0"/>
          <w:marRight w:val="0"/>
          <w:marTop w:val="0"/>
          <w:marBottom w:val="0"/>
          <w:divBdr>
            <w:top w:val="none" w:sz="0" w:space="0" w:color="auto"/>
            <w:left w:val="none" w:sz="0" w:space="0" w:color="auto"/>
            <w:bottom w:val="none" w:sz="0" w:space="0" w:color="auto"/>
            <w:right w:val="none" w:sz="0" w:space="0" w:color="auto"/>
          </w:divBdr>
          <w:divsChild>
            <w:div w:id="770662983">
              <w:marLeft w:val="0"/>
              <w:marRight w:val="0"/>
              <w:marTop w:val="0"/>
              <w:marBottom w:val="0"/>
              <w:divBdr>
                <w:top w:val="none" w:sz="0" w:space="0" w:color="auto"/>
                <w:left w:val="none" w:sz="0" w:space="0" w:color="auto"/>
                <w:bottom w:val="none" w:sz="0" w:space="0" w:color="auto"/>
                <w:right w:val="none" w:sz="0" w:space="0" w:color="auto"/>
              </w:divBdr>
            </w:div>
          </w:divsChild>
        </w:div>
        <w:div w:id="1535651351">
          <w:marLeft w:val="0"/>
          <w:marRight w:val="0"/>
          <w:marTop w:val="0"/>
          <w:marBottom w:val="0"/>
          <w:divBdr>
            <w:top w:val="none" w:sz="0" w:space="0" w:color="auto"/>
            <w:left w:val="none" w:sz="0" w:space="0" w:color="auto"/>
            <w:bottom w:val="none" w:sz="0" w:space="0" w:color="auto"/>
            <w:right w:val="none" w:sz="0" w:space="0" w:color="auto"/>
          </w:divBdr>
          <w:divsChild>
            <w:div w:id="2145852884">
              <w:marLeft w:val="0"/>
              <w:marRight w:val="0"/>
              <w:marTop w:val="0"/>
              <w:marBottom w:val="0"/>
              <w:divBdr>
                <w:top w:val="none" w:sz="0" w:space="0" w:color="auto"/>
                <w:left w:val="none" w:sz="0" w:space="0" w:color="auto"/>
                <w:bottom w:val="none" w:sz="0" w:space="0" w:color="auto"/>
                <w:right w:val="none" w:sz="0" w:space="0" w:color="auto"/>
              </w:divBdr>
            </w:div>
            <w:div w:id="2033216181">
              <w:marLeft w:val="0"/>
              <w:marRight w:val="0"/>
              <w:marTop w:val="0"/>
              <w:marBottom w:val="0"/>
              <w:divBdr>
                <w:top w:val="none" w:sz="0" w:space="0" w:color="auto"/>
                <w:left w:val="none" w:sz="0" w:space="0" w:color="auto"/>
                <w:bottom w:val="none" w:sz="0" w:space="0" w:color="auto"/>
                <w:right w:val="none" w:sz="0" w:space="0" w:color="auto"/>
              </w:divBdr>
              <w:divsChild>
                <w:div w:id="13300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0323">
          <w:marLeft w:val="0"/>
          <w:marRight w:val="0"/>
          <w:marTop w:val="0"/>
          <w:marBottom w:val="0"/>
          <w:divBdr>
            <w:top w:val="single" w:sz="6" w:space="4" w:color="DDDDDD"/>
            <w:left w:val="single" w:sz="6" w:space="4" w:color="DDDDDD"/>
            <w:bottom w:val="single" w:sz="6" w:space="4" w:color="DDDDDD"/>
            <w:right w:val="single" w:sz="6" w:space="4" w:color="DDDDDD"/>
          </w:divBdr>
          <w:divsChild>
            <w:div w:id="2066105014">
              <w:marLeft w:val="0"/>
              <w:marRight w:val="0"/>
              <w:marTop w:val="0"/>
              <w:marBottom w:val="0"/>
              <w:divBdr>
                <w:top w:val="none" w:sz="0" w:space="0" w:color="auto"/>
                <w:left w:val="none" w:sz="0" w:space="0" w:color="auto"/>
                <w:bottom w:val="none" w:sz="0" w:space="0" w:color="auto"/>
                <w:right w:val="none" w:sz="0" w:space="0" w:color="auto"/>
              </w:divBdr>
              <w:divsChild>
                <w:div w:id="10507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21250">
      <w:bodyDiv w:val="1"/>
      <w:marLeft w:val="0"/>
      <w:marRight w:val="0"/>
      <w:marTop w:val="0"/>
      <w:marBottom w:val="0"/>
      <w:divBdr>
        <w:top w:val="none" w:sz="0" w:space="0" w:color="auto"/>
        <w:left w:val="none" w:sz="0" w:space="0" w:color="auto"/>
        <w:bottom w:val="none" w:sz="0" w:space="0" w:color="auto"/>
        <w:right w:val="none" w:sz="0" w:space="0" w:color="auto"/>
      </w:divBdr>
    </w:div>
    <w:div w:id="1032078252">
      <w:bodyDiv w:val="1"/>
      <w:marLeft w:val="0"/>
      <w:marRight w:val="0"/>
      <w:marTop w:val="0"/>
      <w:marBottom w:val="0"/>
      <w:divBdr>
        <w:top w:val="none" w:sz="0" w:space="0" w:color="auto"/>
        <w:left w:val="none" w:sz="0" w:space="0" w:color="auto"/>
        <w:bottom w:val="none" w:sz="0" w:space="0" w:color="auto"/>
        <w:right w:val="none" w:sz="0" w:space="0" w:color="auto"/>
      </w:divBdr>
    </w:div>
    <w:div w:id="1131089844">
      <w:bodyDiv w:val="1"/>
      <w:marLeft w:val="0"/>
      <w:marRight w:val="0"/>
      <w:marTop w:val="0"/>
      <w:marBottom w:val="0"/>
      <w:divBdr>
        <w:top w:val="none" w:sz="0" w:space="0" w:color="auto"/>
        <w:left w:val="none" w:sz="0" w:space="0" w:color="auto"/>
        <w:bottom w:val="none" w:sz="0" w:space="0" w:color="auto"/>
        <w:right w:val="none" w:sz="0" w:space="0" w:color="auto"/>
      </w:divBdr>
    </w:div>
    <w:div w:id="1138038070">
      <w:bodyDiv w:val="1"/>
      <w:marLeft w:val="0"/>
      <w:marRight w:val="0"/>
      <w:marTop w:val="0"/>
      <w:marBottom w:val="0"/>
      <w:divBdr>
        <w:top w:val="none" w:sz="0" w:space="0" w:color="auto"/>
        <w:left w:val="none" w:sz="0" w:space="0" w:color="auto"/>
        <w:bottom w:val="none" w:sz="0" w:space="0" w:color="auto"/>
        <w:right w:val="none" w:sz="0" w:space="0" w:color="auto"/>
      </w:divBdr>
    </w:div>
    <w:div w:id="1179735246">
      <w:bodyDiv w:val="1"/>
      <w:marLeft w:val="0"/>
      <w:marRight w:val="0"/>
      <w:marTop w:val="0"/>
      <w:marBottom w:val="0"/>
      <w:divBdr>
        <w:top w:val="none" w:sz="0" w:space="0" w:color="auto"/>
        <w:left w:val="none" w:sz="0" w:space="0" w:color="auto"/>
        <w:bottom w:val="none" w:sz="0" w:space="0" w:color="auto"/>
        <w:right w:val="none" w:sz="0" w:space="0" w:color="auto"/>
      </w:divBdr>
    </w:div>
    <w:div w:id="1181697961">
      <w:bodyDiv w:val="1"/>
      <w:marLeft w:val="0"/>
      <w:marRight w:val="0"/>
      <w:marTop w:val="0"/>
      <w:marBottom w:val="0"/>
      <w:divBdr>
        <w:top w:val="none" w:sz="0" w:space="0" w:color="auto"/>
        <w:left w:val="none" w:sz="0" w:space="0" w:color="auto"/>
        <w:bottom w:val="none" w:sz="0" w:space="0" w:color="auto"/>
        <w:right w:val="none" w:sz="0" w:space="0" w:color="auto"/>
      </w:divBdr>
    </w:div>
    <w:div w:id="1233009135">
      <w:bodyDiv w:val="1"/>
      <w:marLeft w:val="0"/>
      <w:marRight w:val="0"/>
      <w:marTop w:val="0"/>
      <w:marBottom w:val="0"/>
      <w:divBdr>
        <w:top w:val="none" w:sz="0" w:space="0" w:color="auto"/>
        <w:left w:val="none" w:sz="0" w:space="0" w:color="auto"/>
        <w:bottom w:val="none" w:sz="0" w:space="0" w:color="auto"/>
        <w:right w:val="none" w:sz="0" w:space="0" w:color="auto"/>
      </w:divBdr>
    </w:div>
    <w:div w:id="1243837577">
      <w:bodyDiv w:val="1"/>
      <w:marLeft w:val="0"/>
      <w:marRight w:val="0"/>
      <w:marTop w:val="0"/>
      <w:marBottom w:val="0"/>
      <w:divBdr>
        <w:top w:val="none" w:sz="0" w:space="0" w:color="auto"/>
        <w:left w:val="none" w:sz="0" w:space="0" w:color="auto"/>
        <w:bottom w:val="none" w:sz="0" w:space="0" w:color="auto"/>
        <w:right w:val="none" w:sz="0" w:space="0" w:color="auto"/>
      </w:divBdr>
    </w:div>
    <w:div w:id="1273395358">
      <w:bodyDiv w:val="1"/>
      <w:marLeft w:val="0"/>
      <w:marRight w:val="0"/>
      <w:marTop w:val="0"/>
      <w:marBottom w:val="0"/>
      <w:divBdr>
        <w:top w:val="none" w:sz="0" w:space="0" w:color="auto"/>
        <w:left w:val="none" w:sz="0" w:space="0" w:color="auto"/>
        <w:bottom w:val="none" w:sz="0" w:space="0" w:color="auto"/>
        <w:right w:val="none" w:sz="0" w:space="0" w:color="auto"/>
      </w:divBdr>
    </w:div>
    <w:div w:id="1290629890">
      <w:bodyDiv w:val="1"/>
      <w:marLeft w:val="0"/>
      <w:marRight w:val="0"/>
      <w:marTop w:val="0"/>
      <w:marBottom w:val="0"/>
      <w:divBdr>
        <w:top w:val="none" w:sz="0" w:space="0" w:color="auto"/>
        <w:left w:val="none" w:sz="0" w:space="0" w:color="auto"/>
        <w:bottom w:val="none" w:sz="0" w:space="0" w:color="auto"/>
        <w:right w:val="none" w:sz="0" w:space="0" w:color="auto"/>
      </w:divBdr>
      <w:divsChild>
        <w:div w:id="2094010474">
          <w:marLeft w:val="0"/>
          <w:marRight w:val="0"/>
          <w:marTop w:val="0"/>
          <w:marBottom w:val="0"/>
          <w:divBdr>
            <w:top w:val="none" w:sz="0" w:space="0" w:color="auto"/>
            <w:left w:val="none" w:sz="0" w:space="0" w:color="auto"/>
            <w:bottom w:val="none" w:sz="0" w:space="0" w:color="auto"/>
            <w:right w:val="none" w:sz="0" w:space="0" w:color="auto"/>
          </w:divBdr>
          <w:divsChild>
            <w:div w:id="6203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0093">
      <w:bodyDiv w:val="1"/>
      <w:marLeft w:val="0"/>
      <w:marRight w:val="0"/>
      <w:marTop w:val="0"/>
      <w:marBottom w:val="0"/>
      <w:divBdr>
        <w:top w:val="none" w:sz="0" w:space="0" w:color="auto"/>
        <w:left w:val="none" w:sz="0" w:space="0" w:color="auto"/>
        <w:bottom w:val="none" w:sz="0" w:space="0" w:color="auto"/>
        <w:right w:val="none" w:sz="0" w:space="0" w:color="auto"/>
      </w:divBdr>
      <w:divsChild>
        <w:div w:id="1362316382">
          <w:marLeft w:val="0"/>
          <w:marRight w:val="0"/>
          <w:marTop w:val="0"/>
          <w:marBottom w:val="0"/>
          <w:divBdr>
            <w:top w:val="none" w:sz="0" w:space="0" w:color="auto"/>
            <w:left w:val="none" w:sz="0" w:space="0" w:color="auto"/>
            <w:bottom w:val="none" w:sz="0" w:space="0" w:color="auto"/>
            <w:right w:val="none" w:sz="0" w:space="0" w:color="auto"/>
          </w:divBdr>
        </w:div>
      </w:divsChild>
    </w:div>
    <w:div w:id="1514995870">
      <w:bodyDiv w:val="1"/>
      <w:marLeft w:val="0"/>
      <w:marRight w:val="0"/>
      <w:marTop w:val="0"/>
      <w:marBottom w:val="0"/>
      <w:divBdr>
        <w:top w:val="none" w:sz="0" w:space="0" w:color="auto"/>
        <w:left w:val="none" w:sz="0" w:space="0" w:color="auto"/>
        <w:bottom w:val="none" w:sz="0" w:space="0" w:color="auto"/>
        <w:right w:val="none" w:sz="0" w:space="0" w:color="auto"/>
      </w:divBdr>
    </w:div>
    <w:div w:id="1574045373">
      <w:bodyDiv w:val="1"/>
      <w:marLeft w:val="0"/>
      <w:marRight w:val="0"/>
      <w:marTop w:val="0"/>
      <w:marBottom w:val="0"/>
      <w:divBdr>
        <w:top w:val="none" w:sz="0" w:space="0" w:color="auto"/>
        <w:left w:val="none" w:sz="0" w:space="0" w:color="auto"/>
        <w:bottom w:val="none" w:sz="0" w:space="0" w:color="auto"/>
        <w:right w:val="none" w:sz="0" w:space="0" w:color="auto"/>
      </w:divBdr>
    </w:div>
    <w:div w:id="1608926839">
      <w:bodyDiv w:val="1"/>
      <w:marLeft w:val="0"/>
      <w:marRight w:val="0"/>
      <w:marTop w:val="0"/>
      <w:marBottom w:val="0"/>
      <w:divBdr>
        <w:top w:val="none" w:sz="0" w:space="0" w:color="auto"/>
        <w:left w:val="none" w:sz="0" w:space="0" w:color="auto"/>
        <w:bottom w:val="none" w:sz="0" w:space="0" w:color="auto"/>
        <w:right w:val="none" w:sz="0" w:space="0" w:color="auto"/>
      </w:divBdr>
      <w:divsChild>
        <w:div w:id="1797605037">
          <w:marLeft w:val="0"/>
          <w:marRight w:val="0"/>
          <w:marTop w:val="0"/>
          <w:marBottom w:val="0"/>
          <w:divBdr>
            <w:top w:val="none" w:sz="0" w:space="0" w:color="BDBDBD"/>
            <w:left w:val="none" w:sz="0" w:space="0" w:color="BDBDBD"/>
            <w:bottom w:val="single" w:sz="6" w:space="0" w:color="BDBDBD"/>
            <w:right w:val="none" w:sz="0" w:space="0" w:color="BDBDBD"/>
          </w:divBdr>
          <w:divsChild>
            <w:div w:id="16111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231">
      <w:bodyDiv w:val="1"/>
      <w:marLeft w:val="0"/>
      <w:marRight w:val="0"/>
      <w:marTop w:val="0"/>
      <w:marBottom w:val="0"/>
      <w:divBdr>
        <w:top w:val="none" w:sz="0" w:space="0" w:color="auto"/>
        <w:left w:val="none" w:sz="0" w:space="0" w:color="auto"/>
        <w:bottom w:val="none" w:sz="0" w:space="0" w:color="auto"/>
        <w:right w:val="none" w:sz="0" w:space="0" w:color="auto"/>
      </w:divBdr>
    </w:div>
    <w:div w:id="1746031074">
      <w:bodyDiv w:val="1"/>
      <w:marLeft w:val="0"/>
      <w:marRight w:val="0"/>
      <w:marTop w:val="0"/>
      <w:marBottom w:val="0"/>
      <w:divBdr>
        <w:top w:val="none" w:sz="0" w:space="0" w:color="auto"/>
        <w:left w:val="none" w:sz="0" w:space="0" w:color="auto"/>
        <w:bottom w:val="none" w:sz="0" w:space="0" w:color="auto"/>
        <w:right w:val="none" w:sz="0" w:space="0" w:color="auto"/>
      </w:divBdr>
    </w:div>
    <w:div w:id="1777748941">
      <w:bodyDiv w:val="1"/>
      <w:marLeft w:val="0"/>
      <w:marRight w:val="0"/>
      <w:marTop w:val="0"/>
      <w:marBottom w:val="0"/>
      <w:divBdr>
        <w:top w:val="none" w:sz="0" w:space="0" w:color="auto"/>
        <w:left w:val="none" w:sz="0" w:space="0" w:color="auto"/>
        <w:bottom w:val="none" w:sz="0" w:space="0" w:color="auto"/>
        <w:right w:val="none" w:sz="0" w:space="0" w:color="auto"/>
      </w:divBdr>
    </w:div>
    <w:div w:id="1881941271">
      <w:bodyDiv w:val="1"/>
      <w:marLeft w:val="0"/>
      <w:marRight w:val="0"/>
      <w:marTop w:val="0"/>
      <w:marBottom w:val="0"/>
      <w:divBdr>
        <w:top w:val="none" w:sz="0" w:space="0" w:color="auto"/>
        <w:left w:val="none" w:sz="0" w:space="0" w:color="auto"/>
        <w:bottom w:val="none" w:sz="0" w:space="0" w:color="auto"/>
        <w:right w:val="none" w:sz="0" w:space="0" w:color="auto"/>
      </w:divBdr>
    </w:div>
    <w:div w:id="1946377676">
      <w:bodyDiv w:val="1"/>
      <w:marLeft w:val="0"/>
      <w:marRight w:val="0"/>
      <w:marTop w:val="0"/>
      <w:marBottom w:val="0"/>
      <w:divBdr>
        <w:top w:val="none" w:sz="0" w:space="0" w:color="auto"/>
        <w:left w:val="none" w:sz="0" w:space="0" w:color="auto"/>
        <w:bottom w:val="none" w:sz="0" w:space="0" w:color="auto"/>
        <w:right w:val="none" w:sz="0" w:space="0" w:color="auto"/>
      </w:divBdr>
    </w:div>
    <w:div w:id="2062559786">
      <w:bodyDiv w:val="1"/>
      <w:marLeft w:val="0"/>
      <w:marRight w:val="0"/>
      <w:marTop w:val="0"/>
      <w:marBottom w:val="0"/>
      <w:divBdr>
        <w:top w:val="none" w:sz="0" w:space="0" w:color="auto"/>
        <w:left w:val="none" w:sz="0" w:space="0" w:color="auto"/>
        <w:bottom w:val="none" w:sz="0" w:space="0" w:color="auto"/>
        <w:right w:val="none" w:sz="0" w:space="0" w:color="auto"/>
      </w:divBdr>
    </w:div>
    <w:div w:id="2077968544">
      <w:bodyDiv w:val="1"/>
      <w:marLeft w:val="0"/>
      <w:marRight w:val="0"/>
      <w:marTop w:val="0"/>
      <w:marBottom w:val="0"/>
      <w:divBdr>
        <w:top w:val="none" w:sz="0" w:space="0" w:color="auto"/>
        <w:left w:val="none" w:sz="0" w:space="0" w:color="auto"/>
        <w:bottom w:val="none" w:sz="0" w:space="0" w:color="auto"/>
        <w:right w:val="none" w:sz="0" w:space="0" w:color="auto"/>
      </w:divBdr>
    </w:div>
    <w:div w:id="209971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111/apps.12435" TargetMode="External"/><Relationship Id="rId1" Type="http://schemas.openxmlformats.org/officeDocument/2006/relationships/hyperlink" Target="https://doi.org/10.1186/s12874-020-01080-1"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zotero.org/google-docs/?rNh4Qo" TargetMode="External"/><Relationship Id="rId18" Type="http://schemas.openxmlformats.org/officeDocument/2006/relationships/hyperlink" Target="https://www.zotero.org/google-docs/?1KuRrw" TargetMode="External"/><Relationship Id="rId26" Type="http://schemas.openxmlformats.org/officeDocument/2006/relationships/hyperlink" Target="https://www.zotero.org/google-docs/?h4nNbK" TargetMode="External"/><Relationship Id="rId39" Type="http://schemas.openxmlformats.org/officeDocument/2006/relationships/hyperlink" Target="https://www.zotero.org/google-docs/?hdTPqS" TargetMode="External"/><Relationship Id="rId21" Type="http://schemas.openxmlformats.org/officeDocument/2006/relationships/hyperlink" Target="https://www.zotero.org/google-docs/?aGS5WT" TargetMode="External"/><Relationship Id="rId34" Type="http://schemas.openxmlformats.org/officeDocument/2006/relationships/hyperlink" Target="https://www.zotero.org/google-docs/?28SfsV" TargetMode="External"/><Relationship Id="rId42" Type="http://schemas.openxmlformats.org/officeDocument/2006/relationships/hyperlink" Target="https://www.zotero.org/google-docs/?Q8i6aF" TargetMode="External"/><Relationship Id="rId47" Type="http://schemas.openxmlformats.org/officeDocument/2006/relationships/image" Target="media/image3.jpeg"/><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ondecytacc.github.io/nDP/index_prop_grant23_24.html" TargetMode="External"/><Relationship Id="rId29" Type="http://schemas.openxmlformats.org/officeDocument/2006/relationships/hyperlink" Target="https://www.zotero.org/google-docs/?RnbDPE" TargetMode="External"/><Relationship Id="rId11" Type="http://schemas.microsoft.com/office/2018/08/relationships/commentsExtensible" Target="commentsExtensible.xml"/><Relationship Id="rId24" Type="http://schemas.openxmlformats.org/officeDocument/2006/relationships/hyperlink" Target="https://www.zotero.org/google-docs/?M1Ejkj" TargetMode="External"/><Relationship Id="rId32" Type="http://schemas.openxmlformats.org/officeDocument/2006/relationships/hyperlink" Target="https://www.zotero.org/google-docs/?UZnxGp" TargetMode="External"/><Relationship Id="rId37" Type="http://schemas.openxmlformats.org/officeDocument/2006/relationships/hyperlink" Target="https://www.zotero.org/google-docs/?RoMGhL" TargetMode="External"/><Relationship Id="rId40" Type="http://schemas.openxmlformats.org/officeDocument/2006/relationships/hyperlink" Target="https://www.zotero.org/google-docs/?IM9jJK"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zotero.org/google-docs/?taYqDf" TargetMode="External"/><Relationship Id="rId23" Type="http://schemas.openxmlformats.org/officeDocument/2006/relationships/hyperlink" Target="https://www.zotero.org/google-docs/?IYO3jK" TargetMode="External"/><Relationship Id="rId28" Type="http://schemas.openxmlformats.org/officeDocument/2006/relationships/hyperlink" Target="https://www.zotero.org/google-docs/?sg6HKy" TargetMode="External"/><Relationship Id="rId36" Type="http://schemas.openxmlformats.org/officeDocument/2006/relationships/hyperlink" Target="https://www.zotero.org/google-docs/?5DuKZU" TargetMode="External"/><Relationship Id="rId49"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zotero.org/google-docs/?Enneoe" TargetMode="External"/><Relationship Id="rId31" Type="http://schemas.openxmlformats.org/officeDocument/2006/relationships/hyperlink" Target="https://www.zotero.org/google-docs/?fEUAWi" TargetMode="External"/><Relationship Id="rId44"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zotero.org/google-docs/?jziS20" TargetMode="External"/><Relationship Id="rId22" Type="http://schemas.openxmlformats.org/officeDocument/2006/relationships/hyperlink" Target="https://www.zotero.org/google-docs/?AyW0RR" TargetMode="External"/><Relationship Id="rId27" Type="http://schemas.openxmlformats.org/officeDocument/2006/relationships/hyperlink" Target="https://www.zotero.org/google-docs/?jCiQmB" TargetMode="External"/><Relationship Id="rId30" Type="http://schemas.openxmlformats.org/officeDocument/2006/relationships/hyperlink" Target="https://www.zotero.org/google-docs/?ZVxOYq" TargetMode="External"/><Relationship Id="rId35" Type="http://schemas.openxmlformats.org/officeDocument/2006/relationships/hyperlink" Target="https://www.zotero.org/google-docs/?IkqGvO" TargetMode="External"/><Relationship Id="rId43" Type="http://schemas.openxmlformats.org/officeDocument/2006/relationships/hyperlink" Target="https://www.zotero.org/google-docs/?hZChgm" TargetMode="External"/><Relationship Id="rId48" Type="http://schemas.openxmlformats.org/officeDocument/2006/relationships/image" Target="media/image4.jpeg"/><Relationship Id="rId8" Type="http://schemas.openxmlformats.org/officeDocument/2006/relationships/comments" Target="comment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zotero.org/google-docs/?RWcgt6" TargetMode="External"/><Relationship Id="rId17" Type="http://schemas.openxmlformats.org/officeDocument/2006/relationships/hyperlink" Target="https://www.zotero.org/google-docs/?46rrTq" TargetMode="External"/><Relationship Id="rId25" Type="http://schemas.openxmlformats.org/officeDocument/2006/relationships/hyperlink" Target="https://www.zotero.org/google-docs/?14PxcU" TargetMode="External"/><Relationship Id="rId33" Type="http://schemas.openxmlformats.org/officeDocument/2006/relationships/hyperlink" Target="https://www.zotero.org/google-docs/?Tef1bF" TargetMode="External"/><Relationship Id="rId38" Type="http://schemas.openxmlformats.org/officeDocument/2006/relationships/hyperlink" Target="https://www.zotero.org/google-docs/?yTvFsY" TargetMode="External"/><Relationship Id="rId46" Type="http://schemas.openxmlformats.org/officeDocument/2006/relationships/image" Target="media/image2.jpeg"/><Relationship Id="rId20" Type="http://schemas.openxmlformats.org/officeDocument/2006/relationships/hyperlink" Target="https://www.zotero.org/google-docs/?2VWioo" TargetMode="External"/><Relationship Id="rId41" Type="http://schemas.openxmlformats.org/officeDocument/2006/relationships/hyperlink" Target="https://www.zotero.org/google-docs/?C8d9LT"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79DF-2AC7-8E4E-9952-134884A0EA94}">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392</TotalTime>
  <Pages>19</Pages>
  <Words>5437</Words>
  <Characters>29906</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Mateo</dc:creator>
  <cp:keywords/>
  <dc:description/>
  <cp:lastModifiedBy>Andrés González Santa Cruz (andres.gonzalez.s)</cp:lastModifiedBy>
  <cp:revision>5</cp:revision>
  <cp:lastPrinted>2022-12-16T21:12:00Z</cp:lastPrinted>
  <dcterms:created xsi:type="dcterms:W3CDTF">2024-02-29T15:31:00Z</dcterms:created>
  <dcterms:modified xsi:type="dcterms:W3CDTF">2024-03-01T19:48:00Z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f92db8-2851-4df9-9d12-fab52f5b1415_Enabled">
    <vt:lpwstr>true</vt:lpwstr>
  </property>
  <property fmtid="{D5CDD505-2E9C-101B-9397-08002B2CF9AE}" pid="3" name="MSIP_Label_c9f92db8-2851-4df9-9d12-fab52f5b1415_SetDate">
    <vt:lpwstr>2022-12-12T16:11:55Z</vt:lpwstr>
  </property>
  <property fmtid="{D5CDD505-2E9C-101B-9397-08002B2CF9AE}" pid="4" name="MSIP_Label_c9f92db8-2851-4df9-9d12-fab52f5b1415_Method">
    <vt:lpwstr>Standard</vt:lpwstr>
  </property>
  <property fmtid="{D5CDD505-2E9C-101B-9397-08002B2CF9AE}" pid="5" name="MSIP_Label_c9f92db8-2851-4df9-9d12-fab52f5b1415_Name">
    <vt:lpwstr>UNOFFICIAL</vt:lpwstr>
  </property>
  <property fmtid="{D5CDD505-2E9C-101B-9397-08002B2CF9AE}" pid="6" name="MSIP_Label_c9f92db8-2851-4df9-9d12-fab52f5b1415_SiteId">
    <vt:lpwstr>5a7cc8ab-a4dc-4f9b-bf60-66714049ad62</vt:lpwstr>
  </property>
  <property fmtid="{D5CDD505-2E9C-101B-9397-08002B2CF9AE}" pid="7" name="MSIP_Label_c9f92db8-2851-4df9-9d12-fab52f5b1415_ActionId">
    <vt:lpwstr>aae05b9e-1aea-432c-bae8-e8e881ce9b51</vt:lpwstr>
  </property>
  <property fmtid="{D5CDD505-2E9C-101B-9397-08002B2CF9AE}" pid="8" name="MSIP_Label_c9f92db8-2851-4df9-9d12-fab52f5b1415_ContentBits">
    <vt:lpwstr>0</vt:lpwstr>
  </property>
  <property fmtid="{D5CDD505-2E9C-101B-9397-08002B2CF9AE}" pid="9" name="GrammarlyDocumentId">
    <vt:lpwstr>f16f96dbe19f98f5dc3eb66cca8b16fc6f71ad8a74f1f54057bc35b0ac132fe1</vt:lpwstr>
  </property>
  <property fmtid="{D5CDD505-2E9C-101B-9397-08002B2CF9AE}" pid="10" name="ZOTERO_PREF_1">
    <vt:lpwstr>&lt;data data-version="3" zotero-version="6.0.30"&gt;&lt;session id="JeUCxlB3"/&gt;&lt;style id="http://www.zotero.org/styles/apa" locale="en-US" hasBibliography="1" bibliographyStyleHasBeenSet="0"/&gt;&lt;prefs&gt;&lt;pref name="fieldType" value="Field"/&gt;&lt;pref name="automaticJourn</vt:lpwstr>
  </property>
  <property fmtid="{D5CDD505-2E9C-101B-9397-08002B2CF9AE}" pid="11" name="ZOTERO_PREF_2">
    <vt:lpwstr>alAbbreviations" value="true"/&gt;&lt;/prefs&gt;&lt;/data&gt;</vt:lpwstr>
  </property>
</Properties>
</file>