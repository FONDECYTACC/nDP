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39F8" w14:textId="77777777" w:rsidR="00AA5B6C" w:rsidRPr="00090B7C" w:rsidRDefault="00AA5B6C" w:rsidP="00A03889">
      <w:pPr>
        <w:spacing w:after="0"/>
        <w:ind w:firstLine="709"/>
        <w:rPr>
          <w:rFonts w:ascii="Times New Roman" w:hAnsi="Times New Roman" w:cs="Times New Roman"/>
          <w:b/>
          <w:bCs/>
          <w:sz w:val="24"/>
          <w:szCs w:val="24"/>
        </w:rPr>
      </w:pPr>
      <w:commentRangeStart w:id="0"/>
      <w:r w:rsidRPr="00090B7C">
        <w:rPr>
          <w:rFonts w:ascii="Times New Roman" w:hAnsi="Times New Roman" w:cs="Times New Roman"/>
          <w:b/>
          <w:bCs/>
          <w:sz w:val="24"/>
          <w:szCs w:val="24"/>
        </w:rPr>
        <w:t>Association</w:t>
      </w:r>
      <w:commentRangeEnd w:id="0"/>
      <w:r w:rsidR="00152347">
        <w:rPr>
          <w:rStyle w:val="Refdecomentario"/>
          <w:rFonts w:ascii="Times New Roman" w:eastAsia="Times New Roman" w:hAnsi="Times New Roman" w:cs="Times New Roman"/>
          <w:lang w:val="en-US" w:eastAsia="es-CL"/>
        </w:rPr>
        <w:commentReference w:id="0"/>
      </w:r>
      <w:r w:rsidRPr="00090B7C">
        <w:rPr>
          <w:rFonts w:ascii="Times New Roman" w:hAnsi="Times New Roman" w:cs="Times New Roman"/>
          <w:b/>
          <w:bCs/>
          <w:sz w:val="24"/>
          <w:szCs w:val="24"/>
        </w:rPr>
        <w:t xml:space="preserve"> between poly-substance use and substance use disorder treatment non</w:t>
      </w:r>
      <w:r>
        <w:rPr>
          <w:rFonts w:ascii="Times New Roman" w:hAnsi="Times New Roman" w:cs="Times New Roman"/>
          <w:b/>
          <w:bCs/>
          <w:sz w:val="24"/>
          <w:szCs w:val="24"/>
        </w:rPr>
        <w:t>-</w:t>
      </w:r>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3119ABBF" w14:textId="5272E370" w:rsidR="00AA5B6C" w:rsidRPr="00090B7C" w:rsidRDefault="00AA5B6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proofErr w:type="spellStart"/>
      <w:proofErr w:type="gramStart"/>
      <w:r w:rsidRPr="00090B7C">
        <w:rPr>
          <w:rFonts w:ascii="Times New Roman" w:hAnsi="Times New Roman" w:cs="Times New Roman"/>
          <w:sz w:val="24"/>
          <w:szCs w:val="24"/>
          <w:vertAlign w:val="superscript"/>
          <w:lang w:val="es-CL"/>
        </w:rPr>
        <w:t>a</w:t>
      </w:r>
      <w:r>
        <w:rPr>
          <w:rFonts w:ascii="Times New Roman" w:hAnsi="Times New Roman" w:cs="Times New Roman"/>
          <w:sz w:val="24"/>
          <w:szCs w:val="24"/>
          <w:vertAlign w:val="superscript"/>
          <w:lang w:val="es-CL"/>
        </w:rPr>
        <w:t>,</w:t>
      </w:r>
      <w:r w:rsidRPr="00090B7C">
        <w:rPr>
          <w:rFonts w:ascii="Times New Roman" w:hAnsi="Times New Roman" w:cs="Times New Roman"/>
          <w:sz w:val="24"/>
          <w:szCs w:val="24"/>
          <w:vertAlign w:val="superscript"/>
          <w:lang w:val="es-CL"/>
        </w:rPr>
        <w:t>b</w:t>
      </w:r>
      <w:proofErr w:type="spellEnd"/>
      <w:proofErr w:type="gramEnd"/>
      <w:r w:rsidR="00957B5E">
        <w:rPr>
          <w:rFonts w:ascii="Times New Roman" w:hAnsi="Times New Roman" w:cs="Times New Roman"/>
          <w:sz w:val="24"/>
          <w:szCs w:val="24"/>
          <w:lang w:val="es-CL"/>
        </w:rPr>
        <w:t xml:space="preserve">, </w:t>
      </w:r>
      <w:r w:rsidRPr="00090B7C">
        <w:rPr>
          <w:rFonts w:ascii="Times New Roman" w:hAnsi="Times New Roman" w:cs="Times New Roman"/>
          <w:sz w:val="24"/>
          <w:szCs w:val="24"/>
          <w:lang w:val="es-CL"/>
        </w:rPr>
        <w:t>José Ruiz-Tagle</w:t>
      </w:r>
      <w:r w:rsidR="00845F5E">
        <w:rPr>
          <w:rFonts w:ascii="Times New Roman" w:hAnsi="Times New Roman" w:cs="Times New Roman"/>
          <w:sz w:val="24"/>
          <w:szCs w:val="24"/>
          <w:lang w:val="es-CL"/>
        </w:rPr>
        <w:t xml:space="preserve"> </w:t>
      </w:r>
      <w:proofErr w:type="spellStart"/>
      <w:r w:rsidR="00845F5E">
        <w:rPr>
          <w:rFonts w:ascii="Times New Roman" w:hAnsi="Times New Roman" w:cs="Times New Roman"/>
          <w:sz w:val="24"/>
          <w:szCs w:val="24"/>
          <w:lang w:val="es-CL"/>
        </w:rPr>
        <w:t>Maturana</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c</w:t>
      </w:r>
      <w:proofErr w:type="spellEnd"/>
      <w:r w:rsidR="00957B5E" w:rsidRPr="00CB5C60">
        <w:rPr>
          <w:rFonts w:ascii="Times New Roman" w:hAnsi="Times New Roman" w:cs="Times New Roman"/>
          <w:sz w:val="24"/>
          <w:szCs w:val="24"/>
          <w:lang w:val="es-CL"/>
        </w:rPr>
        <w:t>,</w:t>
      </w:r>
      <w:r w:rsidRPr="00090B7C">
        <w:rPr>
          <w:rFonts w:ascii="Times New Roman" w:hAnsi="Times New Roman" w:cs="Times New Roman"/>
          <w:sz w:val="24"/>
          <w:szCs w:val="24"/>
          <w:lang w:val="es-CL"/>
        </w:rPr>
        <w:t xml:space="preserve"> Mariel Mateo </w:t>
      </w:r>
      <w:proofErr w:type="spellStart"/>
      <w:r w:rsidRPr="00090B7C">
        <w:rPr>
          <w:rFonts w:ascii="Times New Roman" w:hAnsi="Times New Roman" w:cs="Times New Roman"/>
          <w:sz w:val="24"/>
          <w:szCs w:val="24"/>
          <w:lang w:val="es-CL"/>
        </w:rPr>
        <w:t>Pinones</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d</w:t>
      </w:r>
      <w:proofErr w:type="spellEnd"/>
      <w:r w:rsidR="00957B5E">
        <w:rPr>
          <w:rFonts w:ascii="Times New Roman" w:hAnsi="Times New Roman" w:cs="Times New Roman"/>
          <w:sz w:val="24"/>
          <w:szCs w:val="24"/>
          <w:lang w:val="es-CL"/>
        </w:rPr>
        <w:t xml:space="preserve">, </w:t>
      </w:r>
      <w:r w:rsidRPr="00090B7C">
        <w:rPr>
          <w:rFonts w:ascii="Times New Roman" w:hAnsi="Times New Roman" w:cs="Times New Roman"/>
          <w:sz w:val="24"/>
          <w:szCs w:val="24"/>
          <w:lang w:val="es-CL"/>
        </w:rPr>
        <w:t>Álvaro Castillo-</w:t>
      </w:r>
      <w:proofErr w:type="spellStart"/>
      <w:r w:rsidRPr="00090B7C">
        <w:rPr>
          <w:rFonts w:ascii="Times New Roman" w:hAnsi="Times New Roman" w:cs="Times New Roman"/>
          <w:sz w:val="24"/>
          <w:szCs w:val="24"/>
          <w:lang w:val="es-CL"/>
        </w:rPr>
        <w:t>Carniglia</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e</w:t>
      </w:r>
      <w:r w:rsidRPr="00090B7C">
        <w:rPr>
          <w:rFonts w:ascii="Times New Roman" w:hAnsi="Times New Roman" w:cs="Times New Roman"/>
          <w:sz w:val="24"/>
          <w:szCs w:val="24"/>
          <w:vertAlign w:val="superscript"/>
          <w:lang w:val="es-CL"/>
        </w:rPr>
        <w:t>,</w:t>
      </w:r>
      <w:r w:rsidR="00957B5E">
        <w:rPr>
          <w:rFonts w:ascii="Times New Roman" w:hAnsi="Times New Roman" w:cs="Times New Roman"/>
          <w:sz w:val="24"/>
          <w:szCs w:val="24"/>
          <w:vertAlign w:val="superscript"/>
          <w:lang w:val="es-CL"/>
        </w:rPr>
        <w:t>f</w:t>
      </w:r>
      <w:proofErr w:type="spellEnd"/>
      <w:r w:rsidRPr="00090B7C">
        <w:rPr>
          <w:rFonts w:ascii="Times New Roman" w:hAnsi="Times New Roman" w:cs="Times New Roman"/>
          <w:sz w:val="24"/>
          <w:szCs w:val="24"/>
          <w:lang w:val="es-CL"/>
        </w:rPr>
        <w:t>;</w:t>
      </w:r>
    </w:p>
    <w:p w14:paraId="40DE9142" w14:textId="77777777" w:rsidR="00AA5B6C" w:rsidRPr="00090B7C" w:rsidRDefault="00AA5B6C" w:rsidP="00090B7C">
      <w:pPr>
        <w:spacing w:after="0"/>
        <w:rPr>
          <w:rFonts w:ascii="Times New Roman" w:hAnsi="Times New Roman" w:cs="Times New Roman"/>
          <w:sz w:val="24"/>
          <w:szCs w:val="24"/>
          <w:lang w:val="es-CL"/>
        </w:rPr>
      </w:pPr>
    </w:p>
    <w:p w14:paraId="24642D2C" w14:textId="77777777" w:rsidR="00957B5E" w:rsidRDefault="00AA5B6C" w:rsidP="00090B7C">
      <w:pPr>
        <w:spacing w:after="0"/>
        <w:rPr>
          <w:rFonts w:ascii="Times New Roman" w:eastAsia="Times New Roman" w:hAnsi="Times New Roman" w:cs="Times New Roman"/>
          <w:color w:val="000000"/>
          <w:sz w:val="24"/>
          <w:szCs w:val="24"/>
          <w:lang w:eastAsia="es-CL"/>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w:t>
      </w:r>
      <w:r w:rsidR="00F1140E"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Chile</w:t>
      </w:r>
    </w:p>
    <w:p w14:paraId="40AE6C95" w14:textId="24607B3A"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w:t>
      </w:r>
      <w:proofErr w:type="spellStart"/>
      <w:r w:rsidRPr="00090B7C">
        <w:rPr>
          <w:rFonts w:ascii="Times New Roman" w:hAnsi="Times New Roman" w:cs="Times New Roman"/>
          <w:sz w:val="24"/>
          <w:szCs w:val="24"/>
          <w:lang w:val="en-US"/>
        </w:rPr>
        <w:t>nDP</w:t>
      </w:r>
      <w:proofErr w:type="spellEnd"/>
      <w:r w:rsidRPr="00090B7C">
        <w:rPr>
          <w:rFonts w:ascii="Times New Roman" w:hAnsi="Times New Roman" w:cs="Times New Roman"/>
          <w:sz w:val="24"/>
          <w:szCs w:val="24"/>
          <w:lang w:val="en-US"/>
        </w:rPr>
        <w:t>), Chile.</w:t>
      </w:r>
    </w:p>
    <w:p w14:paraId="511FAEBB" w14:textId="03CCF14F" w:rsidR="00AA5B6C" w:rsidRPr="00CB5C60" w:rsidRDefault="00957B5E" w:rsidP="00090B7C">
      <w:pPr>
        <w:spacing w:after="0"/>
        <w:rPr>
          <w:rFonts w:ascii="Times New Roman" w:hAnsi="Times New Roman" w:cs="Times New Roman"/>
          <w:sz w:val="24"/>
          <w:szCs w:val="24"/>
          <w:lang w:val="es-CL"/>
        </w:rPr>
      </w:pPr>
      <w:r w:rsidRPr="00CB5C60">
        <w:rPr>
          <w:rFonts w:ascii="Times New Roman" w:hAnsi="Times New Roman" w:cs="Times New Roman"/>
          <w:sz w:val="24"/>
          <w:szCs w:val="24"/>
          <w:vertAlign w:val="superscript"/>
          <w:lang w:val="es-CL"/>
        </w:rPr>
        <w:t>c</w:t>
      </w:r>
      <w:r w:rsidR="00AA5B6C" w:rsidRPr="00CB5C60">
        <w:rPr>
          <w:rFonts w:ascii="Times New Roman" w:hAnsi="Times New Roman" w:cs="Times New Roman"/>
          <w:sz w:val="24"/>
          <w:szCs w:val="24"/>
          <w:lang w:val="es-CL"/>
        </w:rPr>
        <w:t xml:space="preserve"> Fundación Instituto Profesional DUOC UC, </w:t>
      </w:r>
      <w:r w:rsidR="00845F5E" w:rsidRPr="00CB5C60">
        <w:rPr>
          <w:rFonts w:ascii="Times New Roman" w:hAnsi="Times New Roman" w:cs="Times New Roman"/>
          <w:sz w:val="24"/>
          <w:szCs w:val="24"/>
          <w:lang w:val="es-CL"/>
        </w:rPr>
        <w:t xml:space="preserve">Santiago, </w:t>
      </w:r>
      <w:r w:rsidR="00AA5B6C" w:rsidRPr="00CB5C60">
        <w:rPr>
          <w:rFonts w:ascii="Times New Roman" w:hAnsi="Times New Roman" w:cs="Times New Roman"/>
          <w:sz w:val="24"/>
          <w:szCs w:val="24"/>
          <w:lang w:val="es-CL"/>
        </w:rPr>
        <w:t>Chile.</w:t>
      </w:r>
    </w:p>
    <w:p w14:paraId="477F2C8D" w14:textId="31508758" w:rsidR="00AA5B6C" w:rsidRPr="00090B7C" w:rsidRDefault="00957B5E" w:rsidP="00090B7C">
      <w:pPr>
        <w:spacing w:after="0"/>
        <w:rPr>
          <w:rFonts w:ascii="Times New Roman" w:hAnsi="Times New Roman" w:cs="Times New Roman"/>
          <w:sz w:val="24"/>
          <w:szCs w:val="24"/>
          <w:lang w:val="en-US"/>
        </w:rPr>
      </w:pPr>
      <w:r>
        <w:rPr>
          <w:rFonts w:ascii="Times New Roman" w:hAnsi="Times New Roman" w:cs="Times New Roman"/>
          <w:sz w:val="24"/>
          <w:szCs w:val="24"/>
          <w:vertAlign w:val="superscript"/>
          <w:lang w:val="en-US"/>
        </w:rPr>
        <w:t>d</w:t>
      </w:r>
      <w:r w:rsidR="00AA5B6C" w:rsidRPr="00090B7C">
        <w:rPr>
          <w:rFonts w:ascii="Times New Roman" w:hAnsi="Times New Roman" w:cs="Times New Roman"/>
          <w:sz w:val="24"/>
          <w:szCs w:val="24"/>
          <w:lang w:val="en-US"/>
        </w:rPr>
        <w:t xml:space="preserve"> School of Criminology and Criminal Justice, Griffith University, Australia</w:t>
      </w:r>
    </w:p>
    <w:p w14:paraId="74DCF749" w14:textId="3C587E27" w:rsidR="00AA5B6C" w:rsidRPr="00090B7C" w:rsidRDefault="00957B5E" w:rsidP="00090B7C">
      <w:pPr>
        <w:spacing w:after="0"/>
        <w:rPr>
          <w:rFonts w:ascii="Times New Roman" w:hAnsi="Times New Roman" w:cs="Times New Roman"/>
          <w:sz w:val="24"/>
          <w:szCs w:val="24"/>
          <w:lang w:val="en-US"/>
        </w:rPr>
      </w:pPr>
      <w:r>
        <w:rPr>
          <w:rFonts w:ascii="Times New Roman" w:hAnsi="Times New Roman" w:cs="Times New Roman"/>
          <w:sz w:val="24"/>
          <w:szCs w:val="24"/>
          <w:vertAlign w:val="superscript"/>
          <w:lang w:val="en-US"/>
        </w:rPr>
        <w:t>e</w:t>
      </w:r>
      <w:r w:rsidR="00AA5B6C" w:rsidRPr="00090B7C">
        <w:rPr>
          <w:rFonts w:ascii="Times New Roman" w:hAnsi="Times New Roman" w:cs="Times New Roman"/>
          <w:sz w:val="24"/>
          <w:szCs w:val="24"/>
          <w:lang w:val="en-US"/>
        </w:rPr>
        <w:t xml:space="preserve"> Millennium Nucleus on </w:t>
      </w:r>
      <w:proofErr w:type="spellStart"/>
      <w:r w:rsidR="00AA5B6C" w:rsidRPr="00090B7C">
        <w:rPr>
          <w:rFonts w:ascii="Times New Roman" w:hAnsi="Times New Roman" w:cs="Times New Roman"/>
          <w:sz w:val="24"/>
          <w:szCs w:val="24"/>
          <w:lang w:val="en-US"/>
        </w:rPr>
        <w:t>Sociomedicine</w:t>
      </w:r>
      <w:proofErr w:type="spellEnd"/>
      <w:r w:rsidR="00AA5B6C" w:rsidRPr="00090B7C">
        <w:rPr>
          <w:rFonts w:ascii="Times New Roman" w:hAnsi="Times New Roman" w:cs="Times New Roman"/>
          <w:sz w:val="24"/>
          <w:szCs w:val="24"/>
          <w:lang w:val="en-US"/>
        </w:rPr>
        <w:t xml:space="preserve"> (</w:t>
      </w:r>
      <w:proofErr w:type="spellStart"/>
      <w:r w:rsidR="00AA5B6C" w:rsidRPr="00090B7C">
        <w:rPr>
          <w:rFonts w:ascii="Times New Roman" w:hAnsi="Times New Roman" w:cs="Times New Roman"/>
          <w:sz w:val="24"/>
          <w:szCs w:val="24"/>
          <w:lang w:val="en-US"/>
        </w:rPr>
        <w:t>SocioMed</w:t>
      </w:r>
      <w:proofErr w:type="spellEnd"/>
      <w:r w:rsidR="00AA5B6C" w:rsidRPr="00090B7C">
        <w:rPr>
          <w:rFonts w:ascii="Times New Roman" w:hAnsi="Times New Roman" w:cs="Times New Roman"/>
          <w:sz w:val="24"/>
          <w:szCs w:val="24"/>
          <w:lang w:val="en-US"/>
        </w:rPr>
        <w:t>), Chile.</w:t>
      </w:r>
    </w:p>
    <w:p w14:paraId="7C15FE3E" w14:textId="6F281236" w:rsidR="00957B5E" w:rsidRPr="00CB5C60" w:rsidRDefault="00957B5E" w:rsidP="00957B5E">
      <w:pPr>
        <w:spacing w:after="0"/>
        <w:rPr>
          <w:rFonts w:ascii="Times New Roman" w:hAnsi="Times New Roman" w:cs="Times New Roman"/>
          <w:sz w:val="24"/>
          <w:szCs w:val="24"/>
          <w:lang w:val="es-CL"/>
        </w:rPr>
      </w:pPr>
      <w:r w:rsidRPr="00CB5C60">
        <w:rPr>
          <w:rFonts w:ascii="Times New Roman" w:hAnsi="Times New Roman" w:cs="Times New Roman"/>
          <w:sz w:val="24"/>
          <w:szCs w:val="24"/>
          <w:vertAlign w:val="superscript"/>
          <w:lang w:val="es-CL"/>
        </w:rPr>
        <w:t>f</w:t>
      </w:r>
      <w:r w:rsidRPr="00CB5C60">
        <w:rPr>
          <w:rFonts w:ascii="Times New Roman" w:hAnsi="Times New Roman" w:cs="Times New Roman"/>
          <w:sz w:val="24"/>
          <w:szCs w:val="24"/>
          <w:lang w:val="es-CL"/>
        </w:rPr>
        <w:t xml:space="preserve"> Departamento Nacional de Salud Pública, Facultad de Medicina y Ciencia, Universidad San Sebasti</w:t>
      </w:r>
      <w:r>
        <w:rPr>
          <w:rFonts w:ascii="Times New Roman" w:hAnsi="Times New Roman" w:cs="Times New Roman"/>
          <w:sz w:val="24"/>
          <w:szCs w:val="24"/>
          <w:lang w:val="es-CL"/>
        </w:rPr>
        <w:t>á</w:t>
      </w:r>
      <w:r w:rsidRPr="00CB5C60">
        <w:rPr>
          <w:rFonts w:ascii="Times New Roman" w:hAnsi="Times New Roman" w:cs="Times New Roman"/>
          <w:sz w:val="24"/>
          <w:szCs w:val="24"/>
          <w:lang w:val="es-CL"/>
        </w:rPr>
        <w:t xml:space="preserve">n, </w:t>
      </w:r>
      <w:r>
        <w:rPr>
          <w:rFonts w:ascii="Times New Roman" w:hAnsi="Times New Roman" w:cs="Times New Roman"/>
          <w:sz w:val="24"/>
          <w:szCs w:val="24"/>
          <w:lang w:val="es-CL"/>
        </w:rPr>
        <w:t xml:space="preserve">Santiago, </w:t>
      </w:r>
      <w:r w:rsidRPr="00CB5C60">
        <w:rPr>
          <w:rFonts w:ascii="Times New Roman" w:hAnsi="Times New Roman" w:cs="Times New Roman"/>
          <w:sz w:val="24"/>
          <w:szCs w:val="24"/>
          <w:lang w:val="es-CL"/>
        </w:rPr>
        <w:t>Chile.</w:t>
      </w:r>
    </w:p>
    <w:p w14:paraId="5C079218" w14:textId="77777777" w:rsidR="00AA5B6C" w:rsidRPr="00CB5C60" w:rsidRDefault="00AA5B6C">
      <w:pPr>
        <w:rPr>
          <w:lang w:val="es-CL"/>
        </w:rPr>
      </w:pPr>
    </w:p>
    <w:p w14:paraId="297C962F" w14:textId="77777777" w:rsidR="00AA5B6C" w:rsidRPr="00CB5C60" w:rsidRDefault="00AA5B6C">
      <w:pPr>
        <w:rPr>
          <w:lang w:val="es-CL"/>
        </w:rPr>
      </w:pPr>
    </w:p>
    <w:p w14:paraId="2B9A5F65" w14:textId="7A4BFF75" w:rsidR="00AA5B6C" w:rsidRPr="00A324FC" w:rsidRDefault="00AA5B6C" w:rsidP="00090B7C">
      <w:pPr>
        <w:spacing w:line="480" w:lineRule="auto"/>
        <w:rPr>
          <w:rFonts w:ascii="Times New Roman" w:hAnsi="Times New Roman" w:cs="Times New Roman"/>
          <w:iCs/>
          <w:sz w:val="24"/>
          <w:szCs w:val="24"/>
          <w:lang w:val="es-CL"/>
        </w:rPr>
      </w:pPr>
      <w:r w:rsidRPr="00A324FC">
        <w:rPr>
          <w:rFonts w:ascii="Times New Roman" w:hAnsi="Times New Roman" w:cs="Times New Roman"/>
          <w:i/>
          <w:sz w:val="24"/>
          <w:szCs w:val="24"/>
          <w:highlight w:val="yellow"/>
          <w:lang w:val="es-CL"/>
        </w:rPr>
        <w:t>*</w:t>
      </w:r>
      <w:proofErr w:type="spellStart"/>
      <w:r w:rsidRPr="00A324FC">
        <w:rPr>
          <w:rFonts w:ascii="Times New Roman" w:hAnsi="Times New Roman" w:cs="Times New Roman"/>
          <w:i/>
          <w:sz w:val="24"/>
          <w:szCs w:val="24"/>
          <w:highlight w:val="yellow"/>
          <w:lang w:val="es-CL"/>
        </w:rPr>
        <w:t>Correspondence</w:t>
      </w:r>
      <w:proofErr w:type="spellEnd"/>
      <w:r w:rsidRPr="00A324FC">
        <w:rPr>
          <w:rFonts w:ascii="Times New Roman" w:hAnsi="Times New Roman" w:cs="Times New Roman"/>
          <w:i/>
          <w:sz w:val="24"/>
          <w:szCs w:val="24"/>
          <w:highlight w:val="yellow"/>
          <w:lang w:val="es-CL"/>
        </w:rPr>
        <w:t xml:space="preserve"> </w:t>
      </w:r>
      <w:proofErr w:type="spellStart"/>
      <w:r w:rsidRPr="00A324FC">
        <w:rPr>
          <w:rFonts w:ascii="Times New Roman" w:hAnsi="Times New Roman" w:cs="Times New Roman"/>
          <w:i/>
          <w:sz w:val="24"/>
          <w:szCs w:val="24"/>
          <w:highlight w:val="yellow"/>
          <w:lang w:val="es-CL"/>
        </w:rPr>
        <w:t>to</w:t>
      </w:r>
      <w:proofErr w:type="spellEnd"/>
      <w:r w:rsidRPr="00A324FC">
        <w:rPr>
          <w:rFonts w:ascii="Times New Roman" w:hAnsi="Times New Roman" w:cs="Times New Roman"/>
          <w:i/>
          <w:sz w:val="24"/>
          <w:szCs w:val="24"/>
          <w:highlight w:val="yellow"/>
          <w:lang w:val="es-CL"/>
        </w:rPr>
        <w:t>:</w:t>
      </w:r>
      <w:r w:rsidRPr="00A324FC">
        <w:rPr>
          <w:rFonts w:ascii="Times New Roman" w:hAnsi="Times New Roman" w:cs="Times New Roman"/>
          <w:i/>
          <w:sz w:val="24"/>
          <w:szCs w:val="24"/>
          <w:lang w:val="es-CL"/>
        </w:rPr>
        <w:t xml:space="preserve"> </w:t>
      </w:r>
      <w:r w:rsidR="00DC2597" w:rsidRPr="00A324FC">
        <w:rPr>
          <w:rFonts w:ascii="Times New Roman" w:hAnsi="Times New Roman" w:cs="Times New Roman"/>
          <w:i/>
          <w:sz w:val="24"/>
          <w:szCs w:val="24"/>
          <w:lang w:val="es-CL"/>
        </w:rPr>
        <w:t>Andrés González-Santa Cruz</w:t>
      </w:r>
      <w:r w:rsidR="00DC2597">
        <w:rPr>
          <w:rFonts w:ascii="Times New Roman" w:hAnsi="Times New Roman" w:cs="Times New Roman"/>
          <w:iCs/>
          <w:sz w:val="24"/>
          <w:szCs w:val="24"/>
          <w:lang w:val="es-CL"/>
        </w:rPr>
        <w:t>, gonzalez.santacruz.andres@gmail.com</w:t>
      </w:r>
    </w:p>
    <w:p w14:paraId="5C4A62C2" w14:textId="77777777" w:rsidR="00AA5B6C" w:rsidRPr="00090B7C" w:rsidRDefault="00AA5B6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conflicts of interest.</w:t>
      </w:r>
    </w:p>
    <w:p w14:paraId="2CBB87BE" w14:textId="77777777" w:rsidR="00AA5B6C" w:rsidRDefault="00AA5B6C">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15340A4" w14:textId="77777777" w:rsidR="00AA5B6C" w:rsidRPr="00090B7C" w:rsidRDefault="00AA5B6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61E3AB64" w14:textId="09763E51" w:rsidR="00AA5B6C" w:rsidRPr="00165940" w:rsidRDefault="00AA5B6C" w:rsidP="00F80ACA">
      <w:pPr>
        <w:spacing w:line="480" w:lineRule="auto"/>
        <w:rPr>
          <w:rFonts w:ascii="Times New Roman" w:hAnsi="Times New Roman" w:cs="Times New Roman"/>
        </w:rPr>
      </w:pPr>
      <w:r w:rsidRPr="00165940">
        <w:rPr>
          <w:rFonts w:ascii="Times New Roman" w:hAnsi="Times New Roman" w:cs="Times New Roman"/>
          <w:b/>
          <w:bCs/>
          <w:sz w:val="24"/>
          <w:szCs w:val="24"/>
          <w:lang w:val="en-US"/>
        </w:rPr>
        <w:t>Background</w:t>
      </w:r>
      <w:r w:rsidRPr="00165940">
        <w:rPr>
          <w:rFonts w:ascii="Times New Roman" w:hAnsi="Times New Roman" w:cs="Times New Roman"/>
          <w:sz w:val="24"/>
          <w:szCs w:val="24"/>
          <w:lang w:val="en-US"/>
        </w:rPr>
        <w:t xml:space="preserve">: </w:t>
      </w:r>
      <w:commentRangeStart w:id="1"/>
      <w:r w:rsidR="00827F75" w:rsidRPr="00165940">
        <w:rPr>
          <w:rFonts w:ascii="Times New Roman" w:hAnsi="Times New Roman" w:cs="Times New Roman"/>
          <w:sz w:val="24"/>
          <w:szCs w:val="24"/>
          <w:lang w:val="en-US"/>
        </w:rPr>
        <w:t xml:space="preserve">Evidence on the influence of polysubstance use (PSU) on substance use treatment (SUT) </w:t>
      </w:r>
      <w:r w:rsidR="007201CB" w:rsidRPr="00287C03">
        <w:rPr>
          <w:rFonts w:ascii="Times New Roman" w:hAnsi="Times New Roman" w:cs="Times New Roman"/>
          <w:sz w:val="24"/>
          <w:szCs w:val="24"/>
          <w:highlight w:val="green"/>
          <w:lang w:val="en-US"/>
        </w:rPr>
        <w:t>non-</w:t>
      </w:r>
      <w:commentRangeStart w:id="2"/>
      <w:r w:rsidR="00827F75" w:rsidRPr="00287C03">
        <w:rPr>
          <w:rFonts w:ascii="Times New Roman" w:hAnsi="Times New Roman" w:cs="Times New Roman"/>
          <w:sz w:val="24"/>
          <w:szCs w:val="24"/>
          <w:highlight w:val="green"/>
          <w:lang w:val="en-US"/>
        </w:rPr>
        <w:t>completion</w:t>
      </w:r>
      <w:commentRangeEnd w:id="2"/>
      <w:r w:rsidR="00AE2F2F" w:rsidRPr="00287C03">
        <w:rPr>
          <w:rStyle w:val="Refdecomentario"/>
          <w:rFonts w:ascii="Times New Roman" w:eastAsia="Times New Roman" w:hAnsi="Times New Roman" w:cs="Times New Roman"/>
          <w:highlight w:val="green"/>
          <w:lang w:val="en-US" w:eastAsia="es-CL"/>
        </w:rPr>
        <w:commentReference w:id="2"/>
      </w:r>
      <w:r w:rsidR="007201CB" w:rsidRPr="00287C03">
        <w:rPr>
          <w:rFonts w:ascii="Times New Roman" w:hAnsi="Times New Roman" w:cs="Times New Roman"/>
          <w:sz w:val="24"/>
          <w:szCs w:val="24"/>
          <w:highlight w:val="green"/>
          <w:lang w:val="en-US"/>
        </w:rPr>
        <w:t xml:space="preserve"> (i.e., treatment dropouts, spelled by misconduct)</w:t>
      </w:r>
      <w:r w:rsidR="007201CB">
        <w:rPr>
          <w:rFonts w:ascii="Times New Roman" w:hAnsi="Times New Roman" w:cs="Times New Roman"/>
          <w:sz w:val="24"/>
          <w:szCs w:val="24"/>
          <w:lang w:val="en-US"/>
        </w:rPr>
        <w:t xml:space="preserve"> </w:t>
      </w:r>
      <w:r w:rsidR="00827F75" w:rsidRPr="00165940">
        <w:rPr>
          <w:rFonts w:ascii="Times New Roman" w:hAnsi="Times New Roman" w:cs="Times New Roman"/>
          <w:sz w:val="24"/>
          <w:szCs w:val="24"/>
          <w:lang w:val="en-US"/>
        </w:rPr>
        <w:t>is limited</w:t>
      </w:r>
      <w:commentRangeEnd w:id="1"/>
      <w:r w:rsidR="00AE2F2F">
        <w:rPr>
          <w:rStyle w:val="Refdecomentario"/>
          <w:rFonts w:ascii="Times New Roman" w:eastAsia="Times New Roman" w:hAnsi="Times New Roman" w:cs="Times New Roman"/>
          <w:lang w:val="en-US" w:eastAsia="es-CL"/>
        </w:rPr>
        <w:commentReference w:id="1"/>
      </w:r>
      <w:r w:rsidR="00827F75" w:rsidRPr="00165940">
        <w:rPr>
          <w:rFonts w:ascii="Times New Roman" w:hAnsi="Times New Roman" w:cs="Times New Roman"/>
          <w:sz w:val="24"/>
          <w:szCs w:val="24"/>
          <w:lang w:val="en-US"/>
        </w:rPr>
        <w:t xml:space="preserve">, especially outside the Global North. Most studies </w:t>
      </w:r>
      <w:r w:rsidR="00AE2F2F">
        <w:rPr>
          <w:rFonts w:ascii="Times New Roman" w:hAnsi="Times New Roman" w:cs="Times New Roman"/>
          <w:sz w:val="24"/>
          <w:szCs w:val="24"/>
          <w:lang w:val="en-US"/>
        </w:rPr>
        <w:t xml:space="preserve">on treatment outcomes </w:t>
      </w:r>
      <w:r w:rsidR="00827F75" w:rsidRPr="00165940">
        <w:rPr>
          <w:rFonts w:ascii="Times New Roman" w:hAnsi="Times New Roman" w:cs="Times New Roman"/>
          <w:sz w:val="24"/>
          <w:szCs w:val="24"/>
          <w:lang w:val="en-US"/>
        </w:rPr>
        <w:t>exclude</w:t>
      </w:r>
      <w:r w:rsidR="004B7754">
        <w:rPr>
          <w:rFonts w:ascii="Times New Roman" w:hAnsi="Times New Roman" w:cs="Times New Roman"/>
          <w:sz w:val="24"/>
          <w:szCs w:val="24"/>
          <w:lang w:val="en-US"/>
        </w:rPr>
        <w:t xml:space="preserve"> patients reporting</w:t>
      </w:r>
      <w:r w:rsidR="00827F75" w:rsidRPr="00165940">
        <w:rPr>
          <w:rFonts w:ascii="Times New Roman" w:hAnsi="Times New Roman" w:cs="Times New Roman"/>
          <w:sz w:val="24"/>
          <w:szCs w:val="24"/>
          <w:lang w:val="en-US"/>
        </w:rPr>
        <w:t xml:space="preserve"> PSU, restricting their applicability to real-world settings</w:t>
      </w:r>
      <w:r w:rsidRPr="00165940">
        <w:rPr>
          <w:rFonts w:ascii="Times New Roman" w:hAnsi="Times New Roman" w:cs="Times New Roman"/>
          <w:sz w:val="24"/>
          <w:szCs w:val="24"/>
          <w:lang w:val="en-US"/>
        </w:rPr>
        <w:t xml:space="preserve">. Therefore, </w:t>
      </w:r>
      <w:r w:rsidR="00312433">
        <w:rPr>
          <w:rFonts w:ascii="Times New Roman" w:hAnsi="Times New Roman" w:cs="Times New Roman"/>
          <w:sz w:val="24"/>
          <w:szCs w:val="24"/>
          <w:lang w:val="en-US"/>
        </w:rPr>
        <w:t xml:space="preserve">examining </w:t>
      </w:r>
      <w:r w:rsidRPr="00165940">
        <w:rPr>
          <w:rFonts w:ascii="Times New Roman" w:hAnsi="Times New Roman" w:cs="Times New Roman"/>
          <w:sz w:val="24"/>
          <w:szCs w:val="24"/>
          <w:lang w:val="en-US"/>
        </w:rPr>
        <w:t xml:space="preserve">the </w:t>
      </w:r>
      <w:r w:rsidR="00312433">
        <w:rPr>
          <w:rFonts w:ascii="Times New Roman" w:hAnsi="Times New Roman" w:cs="Times New Roman"/>
          <w:sz w:val="24"/>
          <w:szCs w:val="24"/>
          <w:lang w:val="en-US"/>
        </w:rPr>
        <w:t xml:space="preserve">association </w:t>
      </w:r>
      <w:r w:rsidRPr="00165940">
        <w:rPr>
          <w:rFonts w:ascii="Times New Roman" w:hAnsi="Times New Roman" w:cs="Times New Roman"/>
          <w:sz w:val="24"/>
          <w:szCs w:val="24"/>
          <w:lang w:val="en-US"/>
        </w:rPr>
        <w:t xml:space="preserve">of reporting PSU in treatment non-completion </w:t>
      </w:r>
      <w:commentRangeStart w:id="3"/>
      <w:r w:rsidR="00EE0ED4">
        <w:rPr>
          <w:rFonts w:ascii="Times New Roman" w:hAnsi="Times New Roman" w:cs="Times New Roman"/>
          <w:sz w:val="24"/>
          <w:szCs w:val="24"/>
          <w:lang w:val="en-US"/>
        </w:rPr>
        <w:t>across different treatment settings</w:t>
      </w:r>
      <w:commentRangeStart w:id="4"/>
      <w:commentRangeEnd w:id="4"/>
      <w:r w:rsidR="00EE0ED4" w:rsidRPr="00165940">
        <w:rPr>
          <w:rStyle w:val="Refdecomentario"/>
          <w:rFonts w:ascii="Times New Roman" w:eastAsia="Times New Roman" w:hAnsi="Times New Roman" w:cs="Times New Roman"/>
          <w:lang w:val="en-US" w:eastAsia="es-CL"/>
        </w:rPr>
        <w:commentReference w:id="4"/>
      </w:r>
      <w:r w:rsidR="00EE0ED4">
        <w:rPr>
          <w:rFonts w:ascii="Times New Roman" w:hAnsi="Times New Roman" w:cs="Times New Roman"/>
          <w:sz w:val="24"/>
          <w:szCs w:val="24"/>
          <w:lang w:val="en-US"/>
        </w:rPr>
        <w:t xml:space="preserve"> </w:t>
      </w:r>
      <w:commentRangeEnd w:id="3"/>
      <w:r w:rsidR="00EE0ED4">
        <w:rPr>
          <w:rStyle w:val="Refdecomentario"/>
          <w:rFonts w:ascii="Times New Roman" w:eastAsia="Times New Roman" w:hAnsi="Times New Roman" w:cs="Times New Roman"/>
          <w:lang w:val="en-US" w:eastAsia="es-CL"/>
        </w:rPr>
        <w:commentReference w:id="3"/>
      </w:r>
      <w:r w:rsidR="00443DDB" w:rsidRPr="00165940">
        <w:rPr>
          <w:rFonts w:ascii="Times New Roman" w:hAnsi="Times New Roman" w:cs="Times New Roman"/>
          <w:sz w:val="24"/>
          <w:szCs w:val="24"/>
          <w:lang w:val="en-US"/>
        </w:rPr>
        <w:t>i</w:t>
      </w:r>
      <w:r w:rsidR="00827F75" w:rsidRPr="00165940">
        <w:rPr>
          <w:rFonts w:ascii="Times New Roman" w:hAnsi="Times New Roman" w:cs="Times New Roman"/>
          <w:sz w:val="24"/>
          <w:szCs w:val="24"/>
          <w:lang w:val="en-US"/>
        </w:rPr>
        <w:t>s</w:t>
      </w:r>
      <w:r w:rsidR="00443DDB" w:rsidRPr="00165940">
        <w:rPr>
          <w:rFonts w:ascii="Times New Roman" w:hAnsi="Times New Roman" w:cs="Times New Roman"/>
          <w:sz w:val="24"/>
          <w:szCs w:val="24"/>
          <w:lang w:val="en-US"/>
        </w:rPr>
        <w:t xml:space="preserve"> crucial </w:t>
      </w:r>
      <w:r w:rsidR="00AE2F2F">
        <w:rPr>
          <w:rFonts w:ascii="Times New Roman" w:hAnsi="Times New Roman" w:cs="Times New Roman"/>
          <w:sz w:val="24"/>
          <w:szCs w:val="24"/>
          <w:lang w:val="en-US"/>
        </w:rPr>
        <w:t>for improving</w:t>
      </w:r>
      <w:r w:rsidRPr="00165940">
        <w:rPr>
          <w:rFonts w:ascii="Times New Roman" w:hAnsi="Times New Roman" w:cs="Times New Roman"/>
          <w:sz w:val="24"/>
          <w:szCs w:val="24"/>
          <w:lang w:val="en-US"/>
        </w:rPr>
        <w:t xml:space="preserve"> treatment for these groups.</w:t>
      </w:r>
    </w:p>
    <w:p w14:paraId="210789D7" w14:textId="7320CF52" w:rsidR="00AA5B6C" w:rsidRPr="00165940" w:rsidRDefault="00AA5B6C" w:rsidP="00373382">
      <w:pPr>
        <w:spacing w:line="480" w:lineRule="auto"/>
        <w:rPr>
          <w:rFonts w:ascii="Times New Roman" w:hAnsi="Times New Roman" w:cs="Times New Roman"/>
          <w:color w:val="222222"/>
          <w:shd w:val="clear" w:color="auto" w:fill="FFFFFF"/>
        </w:rPr>
      </w:pPr>
      <w:r w:rsidRPr="00165940">
        <w:rPr>
          <w:rFonts w:ascii="Times New Roman" w:hAnsi="Times New Roman" w:cs="Times New Roman"/>
          <w:b/>
          <w:bCs/>
          <w:sz w:val="24"/>
          <w:szCs w:val="24"/>
          <w:lang w:val="en-US"/>
        </w:rPr>
        <w:t>Methods</w:t>
      </w:r>
      <w:r w:rsidRPr="00165940">
        <w:rPr>
          <w:rFonts w:ascii="Times New Roman" w:hAnsi="Times New Roman" w:cs="Times New Roman"/>
          <w:sz w:val="24"/>
          <w:szCs w:val="24"/>
          <w:lang w:val="en-US"/>
        </w:rPr>
        <w:t xml:space="preserve">: This </w:t>
      </w:r>
      <w:r w:rsidR="00BD2D72" w:rsidRPr="00165940">
        <w:rPr>
          <w:rFonts w:ascii="Times New Roman" w:hAnsi="Times New Roman" w:cs="Times New Roman"/>
          <w:sz w:val="24"/>
          <w:szCs w:val="24"/>
          <w:lang w:val="en-US"/>
        </w:rPr>
        <w:t xml:space="preserve">comprehensive </w:t>
      </w:r>
      <w:r w:rsidRPr="00165940">
        <w:rPr>
          <w:rFonts w:ascii="Times New Roman" w:hAnsi="Times New Roman" w:cs="Times New Roman"/>
          <w:sz w:val="24"/>
          <w:szCs w:val="24"/>
          <w:lang w:val="en-US"/>
        </w:rPr>
        <w:t xml:space="preserve">retrospective cohort study </w:t>
      </w:r>
      <w:r w:rsidR="00443DDB" w:rsidRPr="00165940">
        <w:rPr>
          <w:rFonts w:ascii="Times New Roman" w:hAnsi="Times New Roman" w:cs="Times New Roman"/>
          <w:sz w:val="24"/>
          <w:szCs w:val="24"/>
          <w:lang w:val="en-US"/>
        </w:rPr>
        <w:t>used</w:t>
      </w:r>
      <w:r w:rsidRPr="00165940">
        <w:rPr>
          <w:rFonts w:ascii="Times New Roman" w:hAnsi="Times New Roman" w:cs="Times New Roman"/>
          <w:sz w:val="24"/>
          <w:szCs w:val="24"/>
          <w:lang w:val="en-US"/>
        </w:rPr>
        <w:t xml:space="preserve"> adult treatment records from the Chilean National Substance Use Agency </w:t>
      </w:r>
      <w:r w:rsidR="00827F75" w:rsidRPr="00165940">
        <w:rPr>
          <w:rFonts w:ascii="Times New Roman" w:hAnsi="Times New Roman" w:cs="Times New Roman"/>
          <w:sz w:val="24"/>
          <w:szCs w:val="24"/>
          <w:lang w:val="en-US"/>
        </w:rPr>
        <w:t xml:space="preserve">(2010–2019) </w:t>
      </w:r>
      <w:r w:rsidR="00827F75" w:rsidRPr="00165940">
        <w:rPr>
          <w:rFonts w:ascii="Times New Roman" w:hAnsi="Times New Roman" w:cs="Times New Roman"/>
        </w:rPr>
        <w:t>of</w:t>
      </w:r>
      <w:r w:rsidR="00827F75" w:rsidRPr="00165940">
        <w:rPr>
          <w:rFonts w:ascii="Times New Roman" w:hAnsi="Times New Roman" w:cs="Times New Roman"/>
          <w:sz w:val="24"/>
          <w:szCs w:val="24"/>
          <w:lang w:val="en-US"/>
        </w:rPr>
        <w:t xml:space="preserve"> 13,317 individuals </w:t>
      </w:r>
      <w:r w:rsidR="00165940" w:rsidRPr="00165940">
        <w:rPr>
          <w:rFonts w:ascii="Times New Roman" w:hAnsi="Times New Roman" w:cs="Times New Roman"/>
          <w:sz w:val="24"/>
          <w:szCs w:val="24"/>
          <w:lang w:val="en-US"/>
        </w:rPr>
        <w:t>with multiple treatments (</w:t>
      </w:r>
      <w:r w:rsidR="00827F75" w:rsidRPr="00165940">
        <w:rPr>
          <w:rFonts w:ascii="Times New Roman" w:hAnsi="Times New Roman" w:cs="Times New Roman"/>
          <w:sz w:val="24"/>
          <w:szCs w:val="24"/>
          <w:lang w:val="en-US"/>
        </w:rPr>
        <w:t>30,988 episodes</w:t>
      </w:r>
      <w:r w:rsidR="00165940" w:rsidRPr="00165940">
        <w:rPr>
          <w:rFonts w:ascii="Times New Roman" w:hAnsi="Times New Roman" w:cs="Times New Roman"/>
          <w:sz w:val="24"/>
          <w:szCs w:val="24"/>
          <w:lang w:val="en-US"/>
        </w:rPr>
        <w:t>)</w:t>
      </w:r>
      <w:r w:rsidRPr="00165940">
        <w:rPr>
          <w:rFonts w:ascii="Times New Roman" w:hAnsi="Times New Roman" w:cs="Times New Roman"/>
          <w:sz w:val="24"/>
          <w:szCs w:val="24"/>
          <w:lang w:val="en-US"/>
        </w:rPr>
        <w:t xml:space="preserve">. The primary outcome was </w:t>
      </w:r>
      <w:r w:rsidR="00827F75" w:rsidRPr="00165940">
        <w:rPr>
          <w:rFonts w:ascii="Times New Roman" w:hAnsi="Times New Roman" w:cs="Times New Roman"/>
          <w:sz w:val="24"/>
          <w:szCs w:val="24"/>
          <w:lang w:val="en-US"/>
        </w:rPr>
        <w:t xml:space="preserve">SUT </w:t>
      </w:r>
      <w:r w:rsidRPr="00165940">
        <w:rPr>
          <w:rFonts w:ascii="Times New Roman" w:hAnsi="Times New Roman" w:cs="Times New Roman"/>
          <w:sz w:val="24"/>
          <w:szCs w:val="24"/>
          <w:lang w:val="en-US"/>
        </w:rPr>
        <w:t>non-completion</w:t>
      </w:r>
      <w:r w:rsidR="00827F75" w:rsidRPr="00165940">
        <w:rPr>
          <w:rFonts w:ascii="Times New Roman" w:hAnsi="Times New Roman" w:cs="Times New Roman"/>
          <w:sz w:val="24"/>
          <w:szCs w:val="24"/>
          <w:lang w:val="en-US"/>
        </w:rPr>
        <w:t xml:space="preserve"> (vs. completion)</w:t>
      </w:r>
      <w:r w:rsidRPr="00165940">
        <w:rPr>
          <w:rFonts w:ascii="Times New Roman" w:hAnsi="Times New Roman" w:cs="Times New Roman"/>
          <w:sz w:val="24"/>
          <w:szCs w:val="24"/>
          <w:lang w:val="en-US"/>
        </w:rPr>
        <w:t>.</w:t>
      </w:r>
      <w:r w:rsidRPr="00165940">
        <w:rPr>
          <w:rFonts w:ascii="Times New Roman" w:hAnsi="Times New Roman" w:cs="Times New Roman"/>
          <w:color w:val="222222"/>
          <w:shd w:val="clear" w:color="auto" w:fill="FFFFFF"/>
        </w:rPr>
        <w:t xml:space="preserve"> </w:t>
      </w:r>
      <w:r w:rsidR="00914277" w:rsidRPr="00165940">
        <w:rPr>
          <w:rFonts w:ascii="Times New Roman" w:hAnsi="Times New Roman" w:cs="Times New Roman"/>
          <w:sz w:val="24"/>
          <w:szCs w:val="24"/>
        </w:rPr>
        <w:t xml:space="preserve">Relative risk (RR) and 95% confidence intervals (95%CI) of non-completion by reporting PSU were obtained through </w:t>
      </w:r>
      <w:r w:rsidRPr="00165940">
        <w:rPr>
          <w:rFonts w:ascii="Times New Roman" w:hAnsi="Times New Roman" w:cs="Times New Roman"/>
          <w:sz w:val="24"/>
          <w:szCs w:val="24"/>
        </w:rPr>
        <w:t>Poisson general estimating equations</w:t>
      </w:r>
      <w:r w:rsidR="002E1B38" w:rsidRPr="00165940">
        <w:rPr>
          <w:rFonts w:ascii="Times New Roman" w:hAnsi="Times New Roman" w:cs="Times New Roman"/>
          <w:sz w:val="24"/>
          <w:szCs w:val="24"/>
        </w:rPr>
        <w:t xml:space="preserve"> </w:t>
      </w:r>
      <w:r w:rsidR="004B7754">
        <w:rPr>
          <w:rFonts w:ascii="Times New Roman" w:hAnsi="Times New Roman" w:cs="Times New Roman"/>
          <w:sz w:val="24"/>
          <w:szCs w:val="24"/>
        </w:rPr>
        <w:t xml:space="preserve">using </w:t>
      </w:r>
      <w:r w:rsidR="002E1B38" w:rsidRPr="00165940">
        <w:rPr>
          <w:rFonts w:ascii="Times New Roman" w:hAnsi="Times New Roman" w:cs="Times New Roman"/>
          <w:sz w:val="24"/>
          <w:szCs w:val="24"/>
        </w:rPr>
        <w:t xml:space="preserve">inverse intensity </w:t>
      </w:r>
      <w:r w:rsidR="004B7754">
        <w:rPr>
          <w:rFonts w:ascii="Times New Roman" w:hAnsi="Times New Roman" w:cs="Times New Roman"/>
          <w:sz w:val="24"/>
          <w:szCs w:val="24"/>
        </w:rPr>
        <w:t>weighting and</w:t>
      </w:r>
      <w:r w:rsidRPr="00165940">
        <w:rPr>
          <w:rFonts w:ascii="Times New Roman" w:hAnsi="Times New Roman" w:cs="Times New Roman"/>
          <w:sz w:val="24"/>
          <w:szCs w:val="24"/>
        </w:rPr>
        <w:t xml:space="preserve"> </w:t>
      </w:r>
      <w:r w:rsidR="00914277" w:rsidRPr="00165940">
        <w:rPr>
          <w:rFonts w:ascii="Times New Roman" w:hAnsi="Times New Roman" w:cs="Times New Roman"/>
          <w:sz w:val="24"/>
          <w:szCs w:val="24"/>
        </w:rPr>
        <w:t>adjusting for</w:t>
      </w:r>
      <w:r w:rsidR="00BB15E4" w:rsidRPr="00165940">
        <w:rPr>
          <w:rFonts w:ascii="Times New Roman" w:hAnsi="Times New Roman" w:cs="Times New Roman"/>
          <w:sz w:val="24"/>
          <w:szCs w:val="24"/>
        </w:rPr>
        <w:t xml:space="preserve"> </w:t>
      </w:r>
      <w:proofErr w:type="spellStart"/>
      <w:r w:rsidR="00E16CB1" w:rsidRPr="00165940">
        <w:rPr>
          <w:rFonts w:ascii="Times New Roman" w:hAnsi="Times New Roman" w:cs="Times New Roman"/>
          <w:sz w:val="24"/>
          <w:szCs w:val="24"/>
        </w:rPr>
        <w:t>sociodemographic</w:t>
      </w:r>
      <w:r w:rsidR="00914277" w:rsidRPr="00165940">
        <w:rPr>
          <w:rFonts w:ascii="Times New Roman" w:hAnsi="Times New Roman" w:cs="Times New Roman"/>
          <w:sz w:val="24"/>
          <w:szCs w:val="24"/>
        </w:rPr>
        <w:t>s</w:t>
      </w:r>
      <w:proofErr w:type="spellEnd"/>
      <w:r w:rsidR="00336923" w:rsidRPr="00165940">
        <w:rPr>
          <w:rFonts w:ascii="Times New Roman" w:hAnsi="Times New Roman" w:cs="Times New Roman"/>
          <w:sz w:val="24"/>
          <w:szCs w:val="24"/>
        </w:rPr>
        <w:t>, mental health and substance use patterns</w:t>
      </w:r>
      <w:r w:rsidRPr="00165940">
        <w:rPr>
          <w:rFonts w:ascii="Times New Roman" w:hAnsi="Times New Roman" w:cs="Times New Roman"/>
          <w:sz w:val="24"/>
          <w:szCs w:val="24"/>
        </w:rPr>
        <w:t xml:space="preserve">. </w:t>
      </w:r>
      <w:r w:rsidR="00E03014" w:rsidRPr="00165940">
        <w:rPr>
          <w:rFonts w:ascii="Times New Roman" w:hAnsi="Times New Roman" w:cs="Times New Roman"/>
          <w:sz w:val="24"/>
          <w:szCs w:val="24"/>
        </w:rPr>
        <w:t xml:space="preserve">Analyses were stratified by </w:t>
      </w:r>
      <w:r w:rsidR="004B7754">
        <w:rPr>
          <w:rFonts w:ascii="Times New Roman" w:hAnsi="Times New Roman" w:cs="Times New Roman"/>
          <w:sz w:val="24"/>
          <w:szCs w:val="24"/>
        </w:rPr>
        <w:t xml:space="preserve">baseline </w:t>
      </w:r>
      <w:r w:rsidR="00E03014" w:rsidRPr="00165940">
        <w:rPr>
          <w:rFonts w:ascii="Times New Roman" w:hAnsi="Times New Roman" w:cs="Times New Roman"/>
          <w:sz w:val="24"/>
          <w:szCs w:val="24"/>
        </w:rPr>
        <w:t>treatment settings</w:t>
      </w:r>
      <w:r w:rsidR="00AE2F2F">
        <w:rPr>
          <w:rFonts w:ascii="Times New Roman" w:hAnsi="Times New Roman" w:cs="Times New Roman"/>
          <w:sz w:val="24"/>
          <w:szCs w:val="24"/>
        </w:rPr>
        <w:t>,</w:t>
      </w:r>
      <w:r w:rsidR="00E03014" w:rsidRPr="00165940">
        <w:rPr>
          <w:rFonts w:ascii="Times New Roman" w:hAnsi="Times New Roman" w:cs="Times New Roman"/>
          <w:sz w:val="24"/>
          <w:szCs w:val="24"/>
        </w:rPr>
        <w:t xml:space="preserve"> </w:t>
      </w:r>
      <w:r w:rsidR="004B7754">
        <w:rPr>
          <w:rFonts w:ascii="Times New Roman" w:hAnsi="Times New Roman" w:cs="Times New Roman"/>
          <w:sz w:val="24"/>
          <w:szCs w:val="24"/>
        </w:rPr>
        <w:t>and homogeneity of associations was tested</w:t>
      </w:r>
      <w:r w:rsidR="00E03014" w:rsidRPr="00165940">
        <w:rPr>
          <w:rFonts w:ascii="Times New Roman" w:hAnsi="Times New Roman" w:cs="Times New Roman"/>
          <w:sz w:val="24"/>
          <w:szCs w:val="24"/>
        </w:rPr>
        <w:t xml:space="preserve">. </w:t>
      </w:r>
      <w:commentRangeStart w:id="5"/>
      <w:commentRangeStart w:id="6"/>
      <w:r w:rsidR="00BE2B0C" w:rsidRPr="00BE2B0C">
        <w:rPr>
          <w:rFonts w:ascii="Times New Roman" w:hAnsi="Times New Roman" w:cs="Times New Roman"/>
          <w:sz w:val="24"/>
          <w:szCs w:val="24"/>
        </w:rPr>
        <w:t>Weights were derived from a Cox proportional hazards model of treatment visit intensity, using lagged covariates to address dependencies</w:t>
      </w:r>
      <w:commentRangeEnd w:id="5"/>
      <w:r w:rsidR="00AE2F2F">
        <w:rPr>
          <w:rStyle w:val="Refdecomentario"/>
          <w:rFonts w:ascii="Times New Roman" w:eastAsia="Times New Roman" w:hAnsi="Times New Roman" w:cs="Times New Roman"/>
          <w:lang w:val="en-US" w:eastAsia="es-CL"/>
        </w:rPr>
        <w:commentReference w:id="5"/>
      </w:r>
      <w:commentRangeEnd w:id="6"/>
      <w:r w:rsidR="00DE59E0">
        <w:rPr>
          <w:rStyle w:val="Refdecomentario"/>
          <w:rFonts w:ascii="Times New Roman" w:eastAsia="Times New Roman" w:hAnsi="Times New Roman" w:cs="Times New Roman"/>
          <w:lang w:val="en-US" w:eastAsia="es-CL"/>
        </w:rPr>
        <w:commentReference w:id="6"/>
      </w:r>
      <w:r w:rsidR="00BE2B0C">
        <w:rPr>
          <w:rFonts w:ascii="Times New Roman" w:hAnsi="Times New Roman" w:cs="Times New Roman"/>
          <w:sz w:val="24"/>
          <w:szCs w:val="24"/>
        </w:rPr>
        <w:t xml:space="preserve">. </w:t>
      </w:r>
      <w:r w:rsidR="00747BCE" w:rsidRPr="00165940">
        <w:rPr>
          <w:rFonts w:ascii="Times New Roman" w:hAnsi="Times New Roman" w:cs="Times New Roman"/>
          <w:sz w:val="24"/>
          <w:szCs w:val="24"/>
        </w:rPr>
        <w:t>Two models were conducted: for the first treatment episode (</w:t>
      </w:r>
      <w:r w:rsidR="0060654F" w:rsidRPr="00165940">
        <w:rPr>
          <w:rFonts w:ascii="Times New Roman" w:hAnsi="Times New Roman" w:cs="Times New Roman"/>
          <w:sz w:val="24"/>
          <w:szCs w:val="24"/>
        </w:rPr>
        <w:t>with no prior data</w:t>
      </w:r>
      <w:r w:rsidR="00747BCE" w:rsidRPr="00165940">
        <w:rPr>
          <w:rFonts w:ascii="Times New Roman" w:hAnsi="Times New Roman" w:cs="Times New Roman"/>
          <w:sz w:val="24"/>
          <w:szCs w:val="24"/>
        </w:rPr>
        <w:t xml:space="preserve">), lagged dichotomized categorical covariates were fixed to either 0 </w:t>
      </w:r>
      <w:r w:rsidR="00E03014" w:rsidRPr="00165940">
        <w:rPr>
          <w:rFonts w:ascii="Times New Roman" w:hAnsi="Times New Roman" w:cs="Times New Roman"/>
          <w:sz w:val="24"/>
          <w:szCs w:val="24"/>
        </w:rPr>
        <w:t xml:space="preserve">(lag0) </w:t>
      </w:r>
      <w:r w:rsidR="00747BCE" w:rsidRPr="00165940">
        <w:rPr>
          <w:rFonts w:ascii="Times New Roman" w:hAnsi="Times New Roman" w:cs="Times New Roman"/>
          <w:sz w:val="24"/>
          <w:szCs w:val="24"/>
        </w:rPr>
        <w:t>or 1</w:t>
      </w:r>
      <w:r w:rsidR="00E03014" w:rsidRPr="00165940">
        <w:rPr>
          <w:rFonts w:ascii="Times New Roman" w:hAnsi="Times New Roman" w:cs="Times New Roman"/>
          <w:sz w:val="24"/>
          <w:szCs w:val="24"/>
        </w:rPr>
        <w:t xml:space="preserve"> (lag1)</w:t>
      </w:r>
      <w:r w:rsidR="00747BCE" w:rsidRPr="00165940">
        <w:rPr>
          <w:rFonts w:ascii="Times New Roman" w:hAnsi="Times New Roman" w:cs="Times New Roman"/>
          <w:sz w:val="24"/>
          <w:szCs w:val="24"/>
        </w:rPr>
        <w:t xml:space="preserve">, and log-scaled </w:t>
      </w:r>
      <w:r w:rsidR="00E03014" w:rsidRPr="00165940">
        <w:rPr>
          <w:rFonts w:ascii="Times New Roman" w:hAnsi="Times New Roman" w:cs="Times New Roman"/>
          <w:sz w:val="24"/>
          <w:szCs w:val="24"/>
        </w:rPr>
        <w:t xml:space="preserve">previous </w:t>
      </w:r>
      <w:r w:rsidR="00747BCE" w:rsidRPr="00165940">
        <w:rPr>
          <w:rFonts w:ascii="Times New Roman" w:hAnsi="Times New Roman" w:cs="Times New Roman"/>
          <w:sz w:val="24"/>
          <w:szCs w:val="24"/>
        </w:rPr>
        <w:t>days in treatment were set to 45 or 90 days, respectively.</w:t>
      </w:r>
    </w:p>
    <w:p w14:paraId="393FC15E" w14:textId="0DAD7F40" w:rsidR="00AA5B6C" w:rsidRPr="00165940" w:rsidRDefault="00AA5B6C" w:rsidP="00F80ACA">
      <w:pPr>
        <w:spacing w:line="480" w:lineRule="auto"/>
        <w:rPr>
          <w:rFonts w:ascii="Times New Roman" w:hAnsi="Times New Roman" w:cs="Times New Roman"/>
          <w:sz w:val="24"/>
          <w:szCs w:val="24"/>
          <w:lang w:val="en-US"/>
        </w:rPr>
      </w:pPr>
      <w:r w:rsidRPr="00165940">
        <w:rPr>
          <w:rFonts w:ascii="Times New Roman" w:hAnsi="Times New Roman" w:cs="Times New Roman"/>
          <w:b/>
          <w:bCs/>
          <w:sz w:val="24"/>
          <w:szCs w:val="24"/>
          <w:lang w:val="en-US"/>
        </w:rPr>
        <w:t>Results</w:t>
      </w:r>
      <w:r w:rsidRPr="00165940">
        <w:rPr>
          <w:rFonts w:ascii="Times New Roman" w:hAnsi="Times New Roman" w:cs="Times New Roman"/>
          <w:sz w:val="24"/>
          <w:szCs w:val="24"/>
          <w:lang w:val="en-US"/>
        </w:rPr>
        <w:t xml:space="preserve">: </w:t>
      </w:r>
      <w:r w:rsidR="00443DDB" w:rsidRPr="00165940">
        <w:rPr>
          <w:rFonts w:ascii="Times New Roman" w:hAnsi="Times New Roman" w:cs="Times New Roman"/>
          <w:sz w:val="24"/>
          <w:szCs w:val="24"/>
          <w:highlight w:val="yellow"/>
          <w:lang w:val="en-US"/>
        </w:rPr>
        <w:t>The association between PSU and non-completion varied across treatment settings (Cochran's Q</w:t>
      </w:r>
      <w:r w:rsidR="00E03014" w:rsidRPr="00165940">
        <w:rPr>
          <w:rFonts w:ascii="Times New Roman" w:hAnsi="Times New Roman" w:cs="Times New Roman"/>
          <w:sz w:val="24"/>
          <w:szCs w:val="24"/>
          <w:highlight w:val="yellow"/>
          <w:vertAlign w:val="subscript"/>
          <w:lang w:val="en-US"/>
        </w:rPr>
        <w:t xml:space="preserve"> lag0</w:t>
      </w:r>
      <w:r w:rsidR="00443DDB" w:rsidRPr="00165940">
        <w:rPr>
          <w:rFonts w:ascii="Times New Roman" w:hAnsi="Times New Roman" w:cs="Times New Roman"/>
          <w:sz w:val="24"/>
          <w:szCs w:val="24"/>
          <w:highlight w:val="yellow"/>
          <w:lang w:val="en-US"/>
        </w:rPr>
        <w:t>= 14.</w:t>
      </w:r>
      <w:r w:rsidR="00747BCE" w:rsidRPr="00165940">
        <w:rPr>
          <w:rFonts w:ascii="Times New Roman" w:hAnsi="Times New Roman" w:cs="Times New Roman"/>
          <w:sz w:val="24"/>
          <w:szCs w:val="24"/>
          <w:highlight w:val="yellow"/>
          <w:lang w:val="en-US"/>
        </w:rPr>
        <w:t>24</w:t>
      </w:r>
      <w:r w:rsidR="00443DDB" w:rsidRPr="00165940">
        <w:rPr>
          <w:rFonts w:ascii="Times New Roman" w:hAnsi="Times New Roman" w:cs="Times New Roman"/>
          <w:sz w:val="24"/>
          <w:szCs w:val="24"/>
          <w:highlight w:val="yellow"/>
          <w:lang w:val="en-US"/>
        </w:rPr>
        <w:t>, p= 0.00</w:t>
      </w:r>
      <w:r w:rsidR="004B7754">
        <w:rPr>
          <w:rFonts w:ascii="Times New Roman" w:hAnsi="Times New Roman" w:cs="Times New Roman"/>
          <w:sz w:val="24"/>
          <w:szCs w:val="24"/>
          <w:highlight w:val="yellow"/>
          <w:lang w:val="en-US"/>
        </w:rPr>
        <w:t>7</w:t>
      </w:r>
      <w:r w:rsidR="00747BCE" w:rsidRPr="00165940">
        <w:rPr>
          <w:rFonts w:ascii="Times New Roman" w:hAnsi="Times New Roman" w:cs="Times New Roman"/>
          <w:sz w:val="24"/>
          <w:szCs w:val="24"/>
          <w:highlight w:val="yellow"/>
          <w:lang w:val="en-US"/>
        </w:rPr>
        <w:t>; Cochran's Q</w:t>
      </w:r>
      <w:r w:rsidR="00E03014" w:rsidRPr="00165940">
        <w:rPr>
          <w:rFonts w:ascii="Times New Roman" w:hAnsi="Times New Roman" w:cs="Times New Roman"/>
          <w:sz w:val="24"/>
          <w:szCs w:val="24"/>
          <w:highlight w:val="yellow"/>
          <w:vertAlign w:val="subscript"/>
          <w:lang w:val="en-US"/>
        </w:rPr>
        <w:t xml:space="preserve"> lag1</w:t>
      </w:r>
      <w:r w:rsidR="00747BCE" w:rsidRPr="00165940">
        <w:rPr>
          <w:rFonts w:ascii="Times New Roman" w:hAnsi="Times New Roman" w:cs="Times New Roman"/>
          <w:sz w:val="24"/>
          <w:szCs w:val="24"/>
          <w:highlight w:val="yellow"/>
          <w:lang w:val="en-US"/>
        </w:rPr>
        <w:t>= 13.32, p= 0.0</w:t>
      </w:r>
      <w:r w:rsidR="004B7754">
        <w:rPr>
          <w:rFonts w:ascii="Times New Roman" w:hAnsi="Times New Roman" w:cs="Times New Roman"/>
          <w:sz w:val="24"/>
          <w:szCs w:val="24"/>
          <w:highlight w:val="yellow"/>
          <w:lang w:val="en-US"/>
        </w:rPr>
        <w:t>10</w:t>
      </w:r>
      <w:r w:rsidR="00443DDB" w:rsidRPr="00165940">
        <w:rPr>
          <w:rFonts w:ascii="Times New Roman" w:hAnsi="Times New Roman" w:cs="Times New Roman"/>
          <w:sz w:val="24"/>
          <w:szCs w:val="24"/>
          <w:highlight w:val="yellow"/>
          <w:lang w:val="en-US"/>
        </w:rPr>
        <w:t xml:space="preserve">). </w:t>
      </w:r>
      <w:r w:rsidR="0060654F" w:rsidRPr="00165940">
        <w:rPr>
          <w:rFonts w:ascii="Times New Roman" w:hAnsi="Times New Roman" w:cs="Times New Roman"/>
          <w:sz w:val="24"/>
          <w:szCs w:val="24"/>
          <w:highlight w:val="yellow"/>
          <w:lang w:val="en-US"/>
        </w:rPr>
        <w:t>N</w:t>
      </w:r>
      <w:commentRangeStart w:id="7"/>
      <w:r w:rsidRPr="00165940">
        <w:rPr>
          <w:rFonts w:ascii="Times New Roman" w:hAnsi="Times New Roman" w:cs="Times New Roman"/>
          <w:sz w:val="24"/>
          <w:szCs w:val="24"/>
          <w:highlight w:val="yellow"/>
          <w:lang w:val="en-US"/>
        </w:rPr>
        <w:t xml:space="preserve">on-completion </w:t>
      </w:r>
      <w:r w:rsidR="0060654F" w:rsidRPr="00165940">
        <w:rPr>
          <w:rFonts w:ascii="Times New Roman" w:hAnsi="Times New Roman" w:cs="Times New Roman"/>
          <w:sz w:val="24"/>
          <w:szCs w:val="24"/>
          <w:highlight w:val="yellow"/>
          <w:lang w:val="en-US"/>
        </w:rPr>
        <w:t xml:space="preserve">risk </w:t>
      </w:r>
      <w:r w:rsidRPr="00165940">
        <w:rPr>
          <w:rFonts w:ascii="Times New Roman" w:hAnsi="Times New Roman" w:cs="Times New Roman"/>
          <w:sz w:val="24"/>
          <w:szCs w:val="24"/>
          <w:highlight w:val="yellow"/>
          <w:lang w:val="en-US"/>
        </w:rPr>
        <w:t xml:space="preserve">was higher </w:t>
      </w:r>
      <w:r w:rsidR="00443DDB" w:rsidRPr="00165940">
        <w:rPr>
          <w:rFonts w:ascii="Times New Roman" w:hAnsi="Times New Roman" w:cs="Times New Roman"/>
          <w:sz w:val="24"/>
          <w:szCs w:val="24"/>
          <w:highlight w:val="yellow"/>
          <w:lang w:val="en-US"/>
        </w:rPr>
        <w:t xml:space="preserve">in patients reporting PSU </w:t>
      </w:r>
      <w:r w:rsidRPr="00165940">
        <w:rPr>
          <w:rFonts w:ascii="Times New Roman" w:hAnsi="Times New Roman" w:cs="Times New Roman"/>
          <w:sz w:val="24"/>
          <w:szCs w:val="24"/>
          <w:highlight w:val="yellow"/>
          <w:lang w:val="en-US"/>
        </w:rPr>
        <w:t xml:space="preserve">in </w:t>
      </w:r>
      <w:r w:rsidR="00E03014" w:rsidRPr="00165940">
        <w:rPr>
          <w:rFonts w:ascii="Times New Roman" w:hAnsi="Times New Roman" w:cs="Times New Roman"/>
          <w:sz w:val="24"/>
          <w:szCs w:val="24"/>
          <w:highlight w:val="yellow"/>
          <w:lang w:val="en-US"/>
        </w:rPr>
        <w:t xml:space="preserve">general population </w:t>
      </w:r>
      <w:r w:rsidRPr="00165940">
        <w:rPr>
          <w:rFonts w:ascii="Times New Roman" w:hAnsi="Times New Roman" w:cs="Times New Roman"/>
          <w:sz w:val="24"/>
          <w:szCs w:val="24"/>
          <w:highlight w:val="yellow"/>
          <w:lang w:val="en-US"/>
        </w:rPr>
        <w:t>intensive ambulatory (RR</w:t>
      </w:r>
      <w:r w:rsidR="00E03014" w:rsidRPr="00165940">
        <w:rPr>
          <w:rFonts w:ascii="Times New Roman" w:hAnsi="Times New Roman" w:cs="Times New Roman"/>
          <w:sz w:val="24"/>
          <w:szCs w:val="24"/>
          <w:highlight w:val="yellow"/>
          <w:vertAlign w:val="subscript"/>
          <w:lang w:val="en-US"/>
        </w:rPr>
        <w:t>lag0</w:t>
      </w:r>
      <w:r w:rsidR="005F34B7"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1.04 95%CI 1.01-1.07</w:t>
      </w:r>
      <w:r w:rsidR="00747BCE" w:rsidRPr="00165940">
        <w:rPr>
          <w:rFonts w:ascii="Times New Roman" w:hAnsi="Times New Roman" w:cs="Times New Roman"/>
          <w:sz w:val="24"/>
          <w:szCs w:val="24"/>
          <w:highlight w:val="yellow"/>
          <w:lang w:val="en-US"/>
        </w:rPr>
        <w:t>; RR</w:t>
      </w:r>
      <w:r w:rsidR="00E03014" w:rsidRPr="00165940">
        <w:rPr>
          <w:rFonts w:ascii="Times New Roman" w:hAnsi="Times New Roman" w:cs="Times New Roman"/>
          <w:sz w:val="24"/>
          <w:szCs w:val="24"/>
          <w:highlight w:val="yellow"/>
          <w:vertAlign w:val="subscript"/>
          <w:lang w:val="en-US"/>
        </w:rPr>
        <w:t>lag1</w:t>
      </w:r>
      <w:r w:rsidR="00747BCE" w:rsidRPr="00165940">
        <w:rPr>
          <w:rFonts w:ascii="Times New Roman" w:hAnsi="Times New Roman" w:cs="Times New Roman"/>
          <w:sz w:val="24"/>
          <w:szCs w:val="24"/>
          <w:highlight w:val="yellow"/>
          <w:lang w:val="en-US"/>
        </w:rPr>
        <w:t>=1.04 95%CI 1.01-1.08</w:t>
      </w:r>
      <w:r w:rsidRPr="00165940">
        <w:rPr>
          <w:rFonts w:ascii="Times New Roman" w:hAnsi="Times New Roman" w:cs="Times New Roman"/>
          <w:sz w:val="24"/>
          <w:szCs w:val="24"/>
          <w:highlight w:val="yellow"/>
          <w:lang w:val="en-US"/>
        </w:rPr>
        <w:t xml:space="preserve">) and in women-only </w:t>
      </w:r>
      <w:r w:rsidRPr="00165940">
        <w:rPr>
          <w:rFonts w:ascii="Times New Roman" w:hAnsi="Times New Roman" w:cs="Times New Roman"/>
          <w:sz w:val="24"/>
          <w:szCs w:val="24"/>
          <w:highlight w:val="yellow"/>
          <w:lang w:val="en-US"/>
        </w:rPr>
        <w:lastRenderedPageBreak/>
        <w:t>residential settings</w:t>
      </w:r>
      <w:r w:rsidR="00443DDB" w:rsidRPr="00165940">
        <w:rPr>
          <w:rFonts w:ascii="Times New Roman" w:hAnsi="Times New Roman" w:cs="Times New Roman"/>
          <w:sz w:val="24"/>
          <w:szCs w:val="24"/>
          <w:highlight w:val="yellow"/>
          <w:lang w:val="en-US"/>
        </w:rPr>
        <w:t xml:space="preserve"> </w:t>
      </w:r>
      <w:r w:rsidRPr="00165940">
        <w:rPr>
          <w:rFonts w:ascii="Times New Roman" w:hAnsi="Times New Roman" w:cs="Times New Roman"/>
          <w:sz w:val="24"/>
          <w:szCs w:val="24"/>
          <w:highlight w:val="yellow"/>
          <w:lang w:val="en-US"/>
        </w:rPr>
        <w:t>(RR</w:t>
      </w:r>
      <w:r w:rsidR="00E03014" w:rsidRPr="00165940">
        <w:rPr>
          <w:rFonts w:ascii="Times New Roman" w:hAnsi="Times New Roman" w:cs="Times New Roman"/>
          <w:sz w:val="24"/>
          <w:szCs w:val="24"/>
          <w:highlight w:val="yellow"/>
          <w:vertAlign w:val="subscript"/>
          <w:lang w:val="en-US"/>
        </w:rPr>
        <w:t>lag0</w:t>
      </w:r>
      <w:r w:rsidR="005F34B7"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1.1</w:t>
      </w:r>
      <w:r w:rsidR="00747BCE" w:rsidRPr="00165940">
        <w:rPr>
          <w:rFonts w:ascii="Times New Roman" w:hAnsi="Times New Roman" w:cs="Times New Roman"/>
          <w:sz w:val="24"/>
          <w:szCs w:val="24"/>
          <w:highlight w:val="yellow"/>
          <w:lang w:val="en-US"/>
        </w:rPr>
        <w:t>5</w:t>
      </w:r>
      <w:r w:rsidRPr="00165940">
        <w:rPr>
          <w:rFonts w:ascii="Times New Roman" w:hAnsi="Times New Roman" w:cs="Times New Roman"/>
          <w:sz w:val="24"/>
          <w:szCs w:val="24"/>
          <w:highlight w:val="yellow"/>
          <w:lang w:val="en-US"/>
        </w:rPr>
        <w:t xml:space="preserve"> 95%CI 1.06-1.2</w:t>
      </w:r>
      <w:r w:rsidR="00747BCE" w:rsidRPr="00165940">
        <w:rPr>
          <w:rFonts w:ascii="Times New Roman" w:hAnsi="Times New Roman" w:cs="Times New Roman"/>
          <w:sz w:val="24"/>
          <w:szCs w:val="24"/>
          <w:highlight w:val="yellow"/>
          <w:lang w:val="en-US"/>
        </w:rPr>
        <w:t>5; RR</w:t>
      </w:r>
      <w:r w:rsidR="00E03014" w:rsidRPr="00165940">
        <w:rPr>
          <w:rFonts w:ascii="Times New Roman" w:hAnsi="Times New Roman" w:cs="Times New Roman"/>
          <w:sz w:val="24"/>
          <w:szCs w:val="24"/>
          <w:highlight w:val="yellow"/>
          <w:vertAlign w:val="subscript"/>
          <w:lang w:val="en-US"/>
        </w:rPr>
        <w:t>lag1</w:t>
      </w:r>
      <w:r w:rsidR="00747BCE" w:rsidRPr="00165940">
        <w:rPr>
          <w:rFonts w:ascii="Times New Roman" w:hAnsi="Times New Roman" w:cs="Times New Roman"/>
          <w:sz w:val="24"/>
          <w:szCs w:val="24"/>
          <w:highlight w:val="yellow"/>
          <w:lang w:val="en-US"/>
        </w:rPr>
        <w:t>= 1.13 95%CI 1.04-1.22</w:t>
      </w:r>
      <w:r w:rsidRPr="00165940">
        <w:rPr>
          <w:rFonts w:ascii="Times New Roman" w:hAnsi="Times New Roman" w:cs="Times New Roman"/>
          <w:sz w:val="24"/>
          <w:szCs w:val="24"/>
          <w:highlight w:val="yellow"/>
          <w:lang w:val="en-US"/>
        </w:rPr>
        <w:t>)</w:t>
      </w:r>
      <w:commentRangeEnd w:id="7"/>
      <w:r w:rsidR="00624E1B" w:rsidRPr="00165940">
        <w:rPr>
          <w:rStyle w:val="Refdecomentario"/>
          <w:rFonts w:ascii="Times New Roman" w:eastAsia="Times New Roman" w:hAnsi="Times New Roman" w:cs="Times New Roman"/>
          <w:highlight w:val="yellow"/>
          <w:lang w:val="en-US" w:eastAsia="es-CL"/>
        </w:rPr>
        <w:commentReference w:id="7"/>
      </w:r>
      <w:r w:rsidR="004B7754">
        <w:rPr>
          <w:rFonts w:ascii="Times New Roman" w:hAnsi="Times New Roman" w:cs="Times New Roman"/>
          <w:sz w:val="24"/>
          <w:szCs w:val="24"/>
          <w:highlight w:val="yellow"/>
          <w:lang w:val="en-US"/>
        </w:rPr>
        <w:t xml:space="preserve"> vs. patients not reporting PSU</w:t>
      </w:r>
      <w:r w:rsidRPr="00165940">
        <w:rPr>
          <w:rFonts w:ascii="Times New Roman" w:hAnsi="Times New Roman" w:cs="Times New Roman"/>
          <w:sz w:val="24"/>
          <w:szCs w:val="24"/>
          <w:highlight w:val="yellow"/>
          <w:lang w:val="en-US"/>
        </w:rPr>
        <w:t>.</w:t>
      </w:r>
    </w:p>
    <w:p w14:paraId="42B55D15" w14:textId="60D636E8" w:rsidR="0060654F" w:rsidRPr="00165940" w:rsidRDefault="00AA5B6C" w:rsidP="00F80ACA">
      <w:pPr>
        <w:spacing w:line="480" w:lineRule="auto"/>
        <w:rPr>
          <w:rFonts w:ascii="Times New Roman" w:hAnsi="Times New Roman" w:cs="Times New Roman"/>
          <w:sz w:val="24"/>
          <w:szCs w:val="24"/>
          <w:lang w:val="en-US"/>
        </w:rPr>
      </w:pPr>
      <w:r w:rsidRPr="00165940">
        <w:rPr>
          <w:rFonts w:ascii="Times New Roman" w:hAnsi="Times New Roman" w:cs="Times New Roman"/>
          <w:b/>
          <w:bCs/>
          <w:sz w:val="24"/>
          <w:szCs w:val="24"/>
          <w:lang w:val="en-US"/>
        </w:rPr>
        <w:t>Conclusions</w:t>
      </w:r>
      <w:r w:rsidRPr="00165940">
        <w:rPr>
          <w:rFonts w:ascii="Times New Roman" w:hAnsi="Times New Roman" w:cs="Times New Roman"/>
          <w:sz w:val="24"/>
          <w:szCs w:val="24"/>
          <w:lang w:val="en-US"/>
        </w:rPr>
        <w:t xml:space="preserve">: </w:t>
      </w:r>
      <w:r w:rsidR="00BE2B0C" w:rsidRPr="00BE2B0C">
        <w:rPr>
          <w:rFonts w:ascii="Times New Roman" w:hAnsi="Times New Roman" w:cs="Times New Roman"/>
          <w:sz w:val="24"/>
          <w:szCs w:val="24"/>
          <w:highlight w:val="green"/>
          <w:lang w:val="en-US"/>
        </w:rPr>
        <w:t>Reporting</w:t>
      </w:r>
      <w:r w:rsidR="00BE2B0C">
        <w:rPr>
          <w:rFonts w:ascii="Times New Roman" w:hAnsi="Times New Roman" w:cs="Times New Roman"/>
          <w:sz w:val="24"/>
          <w:szCs w:val="24"/>
          <w:lang w:val="en-US"/>
        </w:rPr>
        <w:t xml:space="preserve"> </w:t>
      </w:r>
      <w:r w:rsidR="0060654F" w:rsidRPr="00165940">
        <w:rPr>
          <w:rFonts w:ascii="Times New Roman" w:hAnsi="Times New Roman" w:cs="Times New Roman"/>
          <w:sz w:val="24"/>
          <w:szCs w:val="24"/>
          <w:highlight w:val="green"/>
        </w:rPr>
        <w:t xml:space="preserve">PSU was associated with a modest increase in </w:t>
      </w:r>
      <w:r w:rsidR="00EE0ED4">
        <w:rPr>
          <w:rFonts w:ascii="Times New Roman" w:hAnsi="Times New Roman" w:cs="Times New Roman"/>
          <w:sz w:val="24"/>
          <w:szCs w:val="24"/>
          <w:highlight w:val="green"/>
        </w:rPr>
        <w:t xml:space="preserve">SUT </w:t>
      </w:r>
      <w:r w:rsidR="0060654F" w:rsidRPr="00165940">
        <w:rPr>
          <w:rFonts w:ascii="Times New Roman" w:hAnsi="Times New Roman" w:cs="Times New Roman"/>
          <w:sz w:val="24"/>
          <w:szCs w:val="24"/>
          <w:highlight w:val="green"/>
        </w:rPr>
        <w:t xml:space="preserve">non-completion risk, especially </w:t>
      </w:r>
      <w:r w:rsidR="00E03014" w:rsidRPr="00165940">
        <w:rPr>
          <w:rFonts w:ascii="Times New Roman" w:hAnsi="Times New Roman" w:cs="Times New Roman"/>
          <w:sz w:val="24"/>
          <w:szCs w:val="24"/>
        </w:rPr>
        <w:t>in specific treatment settings</w:t>
      </w:r>
      <w:r w:rsidR="0060654F" w:rsidRPr="00165940">
        <w:rPr>
          <w:rFonts w:ascii="Times New Roman" w:hAnsi="Times New Roman" w:cs="Times New Roman"/>
          <w:sz w:val="24"/>
          <w:szCs w:val="24"/>
          <w:highlight w:val="green"/>
        </w:rPr>
        <w:t xml:space="preserve">. This study, one of the few from outside the Global North, underscores the need for tailored interventions for </w:t>
      </w:r>
      <w:r w:rsidR="00E03014" w:rsidRPr="00165940">
        <w:rPr>
          <w:rFonts w:ascii="Times New Roman" w:hAnsi="Times New Roman" w:cs="Times New Roman"/>
          <w:sz w:val="24"/>
          <w:szCs w:val="24"/>
        </w:rPr>
        <w:t>patients reporting PSU</w:t>
      </w:r>
      <w:r w:rsidR="0060654F" w:rsidRPr="00165940">
        <w:rPr>
          <w:rFonts w:ascii="Times New Roman" w:hAnsi="Times New Roman" w:cs="Times New Roman"/>
          <w:sz w:val="24"/>
          <w:szCs w:val="24"/>
          <w:highlight w:val="green"/>
        </w:rPr>
        <w:t xml:space="preserve">. These insights can guide policies and clinical practices to address </w:t>
      </w:r>
      <w:commentRangeStart w:id="8"/>
      <w:r w:rsidR="00EE0ED4">
        <w:rPr>
          <w:rFonts w:ascii="Times New Roman" w:hAnsi="Times New Roman" w:cs="Times New Roman"/>
          <w:sz w:val="24"/>
          <w:szCs w:val="24"/>
          <w:highlight w:val="green"/>
        </w:rPr>
        <w:t xml:space="preserve">the </w:t>
      </w:r>
      <w:r w:rsidR="007201CB">
        <w:rPr>
          <w:rFonts w:ascii="Times New Roman" w:hAnsi="Times New Roman" w:cs="Times New Roman"/>
          <w:sz w:val="24"/>
          <w:szCs w:val="24"/>
        </w:rPr>
        <w:t xml:space="preserve">complex </w:t>
      </w:r>
      <w:r w:rsidR="00EE0ED4" w:rsidRPr="00165940">
        <w:rPr>
          <w:rFonts w:ascii="Times New Roman" w:hAnsi="Times New Roman" w:cs="Times New Roman"/>
          <w:sz w:val="24"/>
          <w:szCs w:val="24"/>
          <w:lang w:val="en-US"/>
        </w:rPr>
        <w:t xml:space="preserve">real-world </w:t>
      </w:r>
      <w:r w:rsidR="00EE0ED4">
        <w:rPr>
          <w:rFonts w:ascii="Times New Roman" w:hAnsi="Times New Roman" w:cs="Times New Roman"/>
          <w:sz w:val="24"/>
          <w:szCs w:val="24"/>
          <w:lang w:val="en-US"/>
        </w:rPr>
        <w:t xml:space="preserve">needs </w:t>
      </w:r>
      <w:commentRangeEnd w:id="8"/>
      <w:r w:rsidR="00EE0ED4">
        <w:rPr>
          <w:rStyle w:val="Refdecomentario"/>
          <w:rFonts w:ascii="Times New Roman" w:eastAsia="Times New Roman" w:hAnsi="Times New Roman" w:cs="Times New Roman"/>
          <w:lang w:val="en-US" w:eastAsia="es-CL"/>
        </w:rPr>
        <w:commentReference w:id="8"/>
      </w:r>
      <w:r w:rsidR="00EE0ED4">
        <w:rPr>
          <w:rFonts w:ascii="Times New Roman" w:hAnsi="Times New Roman" w:cs="Times New Roman"/>
          <w:sz w:val="24"/>
          <w:szCs w:val="24"/>
          <w:lang w:val="en-US"/>
        </w:rPr>
        <w:t xml:space="preserve">of </w:t>
      </w:r>
      <w:r w:rsidR="0060654F" w:rsidRPr="00165940">
        <w:rPr>
          <w:rFonts w:ascii="Times New Roman" w:hAnsi="Times New Roman" w:cs="Times New Roman"/>
          <w:sz w:val="24"/>
          <w:szCs w:val="24"/>
          <w:highlight w:val="green"/>
        </w:rPr>
        <w:t xml:space="preserve">PSU </w:t>
      </w:r>
      <w:r w:rsidR="00EE0ED4">
        <w:rPr>
          <w:rFonts w:ascii="Times New Roman" w:hAnsi="Times New Roman" w:cs="Times New Roman"/>
          <w:sz w:val="24"/>
          <w:szCs w:val="24"/>
          <w:highlight w:val="green"/>
        </w:rPr>
        <w:t>patients</w:t>
      </w:r>
      <w:r w:rsidR="00EE0ED4" w:rsidRPr="00165940">
        <w:rPr>
          <w:rFonts w:ascii="Times New Roman" w:hAnsi="Times New Roman" w:cs="Times New Roman"/>
          <w:sz w:val="24"/>
          <w:szCs w:val="24"/>
          <w:highlight w:val="green"/>
        </w:rPr>
        <w:t xml:space="preserve"> </w:t>
      </w:r>
      <w:r w:rsidR="0060654F" w:rsidRPr="00165940">
        <w:rPr>
          <w:rFonts w:ascii="Times New Roman" w:hAnsi="Times New Roman" w:cs="Times New Roman"/>
          <w:sz w:val="24"/>
          <w:szCs w:val="24"/>
          <w:highlight w:val="green"/>
        </w:rPr>
        <w:t>and improve SUT outcomes.</w:t>
      </w:r>
    </w:p>
    <w:p w14:paraId="73FBDA5E" w14:textId="77777777"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1FF543EF" w14:textId="5C738019"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words: </w:t>
      </w:r>
      <w:del w:id="9" w:author="Andrés González Santa Cruz" w:date="2024-12-26T15:51:00Z" w16du:dateUtc="2024-12-26T18:51:00Z">
        <w:r w:rsidR="00BD2D72" w:rsidDel="00287C03">
          <w:rPr>
            <w:rFonts w:ascii="Times New Roman" w:hAnsi="Times New Roman" w:cs="Times New Roman"/>
            <w:sz w:val="24"/>
            <w:szCs w:val="24"/>
            <w:lang w:val="en-US"/>
          </w:rPr>
          <w:delText>3</w:delText>
        </w:r>
        <w:r w:rsidR="00BE2B0C" w:rsidDel="00287C03">
          <w:rPr>
            <w:rFonts w:ascii="Times New Roman" w:hAnsi="Times New Roman" w:cs="Times New Roman"/>
            <w:sz w:val="24"/>
            <w:szCs w:val="24"/>
            <w:lang w:val="en-US"/>
          </w:rPr>
          <w:delText>49</w:delText>
        </w:r>
      </w:del>
      <w:ins w:id="10" w:author="Andrés González Santa Cruz" w:date="2024-12-26T15:51:00Z" w16du:dateUtc="2024-12-26T18:51:00Z">
        <w:r w:rsidR="00287C03">
          <w:rPr>
            <w:rFonts w:ascii="Times New Roman" w:hAnsi="Times New Roman" w:cs="Times New Roman"/>
            <w:sz w:val="24"/>
            <w:szCs w:val="24"/>
            <w:lang w:val="en-US"/>
          </w:rPr>
          <w:t>325</w:t>
        </w:r>
      </w:ins>
      <w:r>
        <w:rPr>
          <w:rFonts w:ascii="Times New Roman" w:hAnsi="Times New Roman" w:cs="Times New Roman"/>
          <w:sz w:val="24"/>
          <w:szCs w:val="24"/>
          <w:lang w:val="en-US"/>
        </w:rPr>
        <w:t>/350</w:t>
      </w:r>
    </w:p>
    <w:p w14:paraId="1F3BDE00" w14:textId="6E1893F9"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Manuscript words: </w:t>
      </w:r>
      <w:del w:id="11" w:author="Andrés González Santa Cruz" w:date="2024-12-26T17:40:00Z" w16du:dateUtc="2024-12-26T20:40:00Z">
        <w:r w:rsidR="000F38B1" w:rsidDel="007730E2">
          <w:rPr>
            <w:rFonts w:ascii="Times New Roman" w:hAnsi="Times New Roman" w:cs="Times New Roman"/>
            <w:sz w:val="24"/>
            <w:szCs w:val="24"/>
            <w:lang w:val="en-US"/>
          </w:rPr>
          <w:delText>3840</w:delText>
        </w:r>
      </w:del>
      <w:ins w:id="12" w:author="Andrés González Santa Cruz" w:date="2024-12-26T17:40:00Z" w16du:dateUtc="2024-12-26T20:40:00Z">
        <w:r w:rsidR="007730E2">
          <w:rPr>
            <w:rFonts w:ascii="Times New Roman" w:hAnsi="Times New Roman" w:cs="Times New Roman"/>
            <w:sz w:val="24"/>
            <w:szCs w:val="24"/>
            <w:lang w:val="en-US"/>
          </w:rPr>
          <w:t>4134</w:t>
        </w:r>
      </w:ins>
    </w:p>
    <w:p w14:paraId="56C065FD" w14:textId="77777777" w:rsidR="00AA5B6C" w:rsidRPr="00090B7C" w:rsidRDefault="00AA5B6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2E157965" w14:textId="77777777" w:rsidR="00AA5B6C" w:rsidRPr="00090B7C" w:rsidRDefault="00AA5B6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08DEF368" w14:textId="77777777" w:rsidR="00AA5B6C" w:rsidRPr="00090B7C" w:rsidRDefault="00AA5B6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6C2C9CD8" w14:textId="77777777" w:rsidR="00AA5B6C" w:rsidRDefault="00AA5B6C" w:rsidP="000B7AC1">
      <w:pPr>
        <w:spacing w:line="259" w:lineRule="auto"/>
        <w:jc w:val="left"/>
        <w:rPr>
          <w:lang w:val="en-US"/>
        </w:rPr>
      </w:pPr>
      <w:r>
        <w:rPr>
          <w:lang w:val="en-US"/>
        </w:rPr>
        <w:br w:type="page"/>
      </w:r>
    </w:p>
    <w:p w14:paraId="0689EFED" w14:textId="77777777" w:rsidR="00AA5B6C" w:rsidRPr="0036363F" w:rsidRDefault="00AA5B6C" w:rsidP="00A324FC">
      <w:pPr>
        <w:pStyle w:val="Ttulo1"/>
      </w:pPr>
      <w:r w:rsidRPr="0036363F">
        <w:lastRenderedPageBreak/>
        <w:t>INTRODUCTION</w:t>
      </w:r>
    </w:p>
    <w:p w14:paraId="74C60879" w14:textId="282AA3B4" w:rsidR="00AA5B6C" w:rsidRDefault="0036022E" w:rsidP="0036022E">
      <w:pPr>
        <w:spacing w:line="480" w:lineRule="auto"/>
        <w:ind w:right="-2" w:firstLine="567"/>
        <w:rPr>
          <w:rFonts w:ascii="Times New Roman" w:hAnsi="Times New Roman" w:cs="Times New Roman"/>
          <w:sz w:val="24"/>
          <w:szCs w:val="24"/>
        </w:rPr>
      </w:pPr>
      <w:r w:rsidRPr="00A37C24">
        <w:rPr>
          <w:rFonts w:ascii="Times New Roman" w:hAnsi="Times New Roman" w:cs="Times New Roman"/>
          <w:sz w:val="24"/>
          <w:szCs w:val="24"/>
          <w:highlight w:val="yellow"/>
          <w:lang w:val="en-US"/>
        </w:rPr>
        <w:t xml:space="preserve">Polysubstance use (PSU) refers to the concurrent or sequential use of more than one substance, either </w:t>
      </w:r>
      <w:commentRangeStart w:id="13"/>
      <w:r w:rsidRPr="00A37C24">
        <w:rPr>
          <w:rFonts w:ascii="Times New Roman" w:hAnsi="Times New Roman" w:cs="Times New Roman"/>
          <w:sz w:val="24"/>
          <w:szCs w:val="24"/>
          <w:highlight w:val="yellow"/>
          <w:lang w:val="en-US"/>
        </w:rPr>
        <w:t xml:space="preserve">unintentionally or intentionally </w:t>
      </w:r>
      <w:commentRangeEnd w:id="13"/>
      <w:r w:rsidR="00623A0D">
        <w:rPr>
          <w:rStyle w:val="Refdecomentario"/>
          <w:rFonts w:ascii="Times New Roman" w:eastAsia="Times New Roman" w:hAnsi="Times New Roman" w:cs="Times New Roman"/>
          <w:lang w:val="en-US" w:eastAsia="es-CL"/>
        </w:rPr>
        <w:commentReference w:id="13"/>
      </w:r>
      <w:r w:rsidR="00AA5B6C" w:rsidRPr="00A37C24">
        <w:rPr>
          <w:rFonts w:ascii="Times New Roman" w:hAnsi="Times New Roman" w:cs="Times New Roman"/>
          <w:sz w:val="24"/>
          <w:szCs w:val="24"/>
          <w:highlight w:val="yellow"/>
          <w:lang w:val="en-US"/>
        </w:rPr>
        <w:fldChar w:fldCharType="begin"/>
      </w:r>
      <w:r w:rsidR="00A324FC" w:rsidRPr="00A37C24">
        <w:rPr>
          <w:rFonts w:ascii="Times New Roman" w:hAnsi="Times New Roman" w:cs="Times New Roman"/>
          <w:sz w:val="24"/>
          <w:szCs w:val="24"/>
          <w:highlight w:val="yellow"/>
          <w:lang w:val="en-US"/>
        </w:rPr>
        <w:instrText xml:space="preserve"> ADDIN ZOTERO_ITEM CSL_CITATION {"citationID":"vSaOE1bz","properties":{"formattedCitation":"(Bunting et al., 2023; Quek et al., 2013)","plainCitation":"(Bunting et al., 2023; Quek et al., 2013)","noteIndex":0},"citationItems":[{"id":355,"uris":["http://zotero.org/users/12673371/items/QAFD7CDY"],"itemData":{"id":355,"type":"article-journal","abstract":"The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D."},{"family":"Cerdá","given":"Magdalena"},{"family":"Lorvick","given":"Jennifer"}],"issued":{"date-parts":[["2023"]]}}},{"id":450,"uris":["http://zotero.org/users/12673371/items/I2JNVWWC"],"itemData":{"id":450,"type":"article-journal","abstract":"Background: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sidR="00AA5B6C" w:rsidRPr="00A37C24">
        <w:rPr>
          <w:rFonts w:ascii="Times New Roman" w:hAnsi="Times New Roman" w:cs="Times New Roman"/>
          <w:sz w:val="24"/>
          <w:szCs w:val="24"/>
          <w:highlight w:val="yellow"/>
          <w:lang w:val="en-US"/>
        </w:rPr>
        <w:fldChar w:fldCharType="separate"/>
      </w:r>
      <w:r w:rsidR="00AA5B6C" w:rsidRPr="00A37C24">
        <w:rPr>
          <w:rFonts w:ascii="Times New Roman" w:hAnsi="Times New Roman" w:cs="Times New Roman"/>
          <w:sz w:val="24"/>
          <w:highlight w:val="yellow"/>
        </w:rPr>
        <w:t>(Bunting et al., 2023; Quek et al., 2013)</w:t>
      </w:r>
      <w:r w:rsidR="00AA5B6C" w:rsidRPr="00A37C24">
        <w:rPr>
          <w:rFonts w:ascii="Times New Roman" w:hAnsi="Times New Roman" w:cs="Times New Roman"/>
          <w:sz w:val="24"/>
          <w:szCs w:val="24"/>
          <w:highlight w:val="yellow"/>
          <w:lang w:val="en-US"/>
        </w:rPr>
        <w:fldChar w:fldCharType="end"/>
      </w:r>
      <w:r w:rsidRPr="00A37C24">
        <w:rPr>
          <w:rFonts w:ascii="Times New Roman" w:hAnsi="Times New Roman" w:cs="Times New Roman"/>
          <w:sz w:val="24"/>
          <w:szCs w:val="24"/>
          <w:highlight w:val="yellow"/>
          <w:lang w:val="en-US"/>
        </w:rPr>
        <w:t>. People with substance use disorders (SUD) often engage in PSU during their lifetime</w:t>
      </w:r>
      <w:r w:rsidR="00AA5B6C" w:rsidRPr="00A37C24">
        <w:rPr>
          <w:rFonts w:ascii="Times New Roman" w:hAnsi="Times New Roman" w:cs="Times New Roman"/>
          <w:sz w:val="24"/>
          <w:szCs w:val="24"/>
          <w:highlight w:val="yellow"/>
          <w:lang w:val="en-US"/>
        </w:rPr>
        <w:t xml:space="preserve"> </w:t>
      </w:r>
      <w:r w:rsidR="00AA5B6C" w:rsidRPr="00A37C24">
        <w:rPr>
          <w:rFonts w:ascii="Times New Roman" w:hAnsi="Times New Roman" w:cs="Times New Roman"/>
          <w:sz w:val="24"/>
          <w:szCs w:val="24"/>
          <w:highlight w:val="yellow"/>
          <w:lang w:val="en-US"/>
        </w:rPr>
        <w:fldChar w:fldCharType="begin"/>
      </w:r>
      <w:r w:rsidR="00A324FC" w:rsidRPr="00A37C24">
        <w:rPr>
          <w:rFonts w:ascii="Times New Roman" w:hAnsi="Times New Roman" w:cs="Times New Roman"/>
          <w:sz w:val="24"/>
          <w:szCs w:val="24"/>
          <w:highlight w:val="yellow"/>
          <w:lang w:val="en-US"/>
        </w:rPr>
        <w:instrText xml:space="preserve"> ADDIN ZOTERO_ITEM CSL_CITATION {"citationID":"K9gLfRTN","properties":{"formattedCitation":"(Connor et al., 2014)","plainCitation":"(Connor et al., 2014)","noteIndex":0},"citationItems":[{"id":454,"uris":["http://zotero.org/users/12673371/items/5EIG6Y76"],"itemData":{"id":454,"type":"article-journal","abstract":"Purpose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00AA5B6C" w:rsidRPr="00A37C24">
        <w:rPr>
          <w:rFonts w:ascii="Times New Roman" w:hAnsi="Times New Roman" w:cs="Times New Roman"/>
          <w:sz w:val="24"/>
          <w:szCs w:val="24"/>
          <w:highlight w:val="yellow"/>
          <w:lang w:val="en-US"/>
        </w:rPr>
        <w:fldChar w:fldCharType="separate"/>
      </w:r>
      <w:r w:rsidR="00AA5B6C" w:rsidRPr="00A37C24">
        <w:rPr>
          <w:rFonts w:ascii="Times New Roman" w:hAnsi="Times New Roman" w:cs="Times New Roman"/>
          <w:sz w:val="24"/>
          <w:szCs w:val="24"/>
          <w:highlight w:val="yellow"/>
        </w:rPr>
        <w:t>(Connor et al., 2014)</w:t>
      </w:r>
      <w:r w:rsidR="00AA5B6C" w:rsidRPr="00A37C24">
        <w:rPr>
          <w:rFonts w:ascii="Times New Roman" w:hAnsi="Times New Roman" w:cs="Times New Roman"/>
          <w:sz w:val="24"/>
          <w:szCs w:val="24"/>
          <w:highlight w:val="yellow"/>
          <w:lang w:val="en-US"/>
        </w:rPr>
        <w:fldChar w:fldCharType="end"/>
      </w:r>
      <w:r w:rsidR="00AA5B6C" w:rsidRPr="00A37C24">
        <w:rPr>
          <w:rFonts w:ascii="Times New Roman" w:hAnsi="Times New Roman" w:cs="Times New Roman"/>
          <w:sz w:val="24"/>
          <w:szCs w:val="24"/>
          <w:highlight w:val="yellow"/>
          <w:lang w:val="en-US"/>
        </w:rPr>
        <w:t>.</w:t>
      </w:r>
      <w:r w:rsidR="00AA5B6C" w:rsidRPr="000F254D">
        <w:rPr>
          <w:rFonts w:ascii="Times New Roman" w:hAnsi="Times New Roman" w:cs="Times New Roman"/>
          <w:sz w:val="24"/>
          <w:szCs w:val="24"/>
          <w:lang w:val="en-US"/>
        </w:rPr>
        <w:t xml:space="preserve"> </w:t>
      </w:r>
      <w:r w:rsidRPr="0036022E">
        <w:rPr>
          <w:rFonts w:ascii="Times New Roman" w:hAnsi="Times New Roman" w:cs="Times New Roman"/>
          <w:sz w:val="24"/>
          <w:szCs w:val="24"/>
          <w:lang w:val="en-US"/>
        </w:rPr>
        <w:t>Importantly, individuals with PSU are a high-risk population due to higher mortality rates</w:t>
      </w:r>
      <w:r w:rsidR="00AA5B6C"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2018)","noteIndex":0},"citationItems":[{"id":456,"uris":["http://zotero.org/users/12673371/items/RS2C6BBN"],"itemData":{"id":456,"type":"article-journal","abstract":"Aims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(Gjersing &amp; Bretteville-Jensen, 2018)</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increased</w:t>
      </w:r>
      <w:r w:rsidR="00AA5B6C" w:rsidRPr="000F254D">
        <w:rPr>
          <w:rFonts w:ascii="Times New Roman" w:hAnsi="Times New Roman" w:cs="Times New Roman"/>
          <w:sz w:val="24"/>
          <w:szCs w:val="24"/>
          <w:lang w:val="en-US"/>
        </w:rPr>
        <w:t xml:space="preserve"> risk of relapse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2019)","noteIndex":0},"citationItems":[{"id":458,"uris":["http://zotero.org/users/12673371/items/2PCQ72P9"],"itemData":{"id":458,"type":"article-journal","abstract":"Aims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460,"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(Chen et al., 2019; Hassan &amp; Le Foll, 2019)</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and reduced</w:t>
      </w:r>
      <w:r w:rsidR="00AA5B6C" w:rsidRPr="000F254D">
        <w:rPr>
          <w:rFonts w:ascii="Times New Roman" w:hAnsi="Times New Roman" w:cs="Times New Roman"/>
          <w:sz w:val="24"/>
          <w:szCs w:val="24"/>
          <w:lang w:val="en-US"/>
        </w:rPr>
        <w:t xml:space="preserve"> responsiveness to substance use treatment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623A0D">
        <w:rPr>
          <w:rFonts w:ascii="Times New Roman" w:hAnsi="Times New Roman" w:cs="Times New Roman"/>
          <w:sz w:val="24"/>
          <w:szCs w:val="24"/>
          <w:lang w:val="en-US"/>
        </w:rPr>
        <w:t xml:space="preserve">PSU might also be associated with </w:t>
      </w:r>
      <w:r w:rsidR="00AA5B6C" w:rsidRPr="000F254D">
        <w:rPr>
          <w:rFonts w:ascii="Times New Roman" w:hAnsi="Times New Roman" w:cs="Times New Roman"/>
          <w:sz w:val="24"/>
          <w:szCs w:val="24"/>
          <w:lang w:val="en-US"/>
        </w:rPr>
        <w:t xml:space="preserve">risky sexual behavior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2017)","noteIndex":0},"citationItems":[{"id":464,"uris":["http://zotero.org/users/12673371/items/7PIFNYKJ"],"itemData":{"id":464,"type":"article-journal","container-title":"The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C."}],"issued":{"date-parts":[["2014",10,1]]}}},{"id":466,"uris":["http://zotero.org/users/12673371/items/KJZ8KB4K"],"itemData":{"id":466,"type":"article-journal","abstract":"Background\nRecreational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BC7832">
        <w:rPr>
          <w:rFonts w:ascii="Times New Roman" w:hAnsi="Times New Roman" w:cs="Times New Roman"/>
          <w:sz w:val="24"/>
        </w:rPr>
        <w:t>(Daskalopoulou et al., 2014; Sewell et al., 2017)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commentRangeStart w:id="14"/>
      <w:r w:rsidR="00AA5B6C" w:rsidRPr="000F254D">
        <w:rPr>
          <w:rFonts w:ascii="Times New Roman" w:hAnsi="Times New Roman" w:cs="Times New Roman"/>
          <w:sz w:val="24"/>
          <w:szCs w:val="24"/>
          <w:lang w:val="en-US"/>
        </w:rPr>
        <w:t>violence</w:t>
      </w:r>
      <w:commentRangeEnd w:id="14"/>
      <w:r w:rsidR="00AA5B6C">
        <w:rPr>
          <w:rStyle w:val="Refdecomentario"/>
          <w:rFonts w:ascii="Times New Roman" w:eastAsia="Times New Roman" w:hAnsi="Times New Roman" w:cs="Times New Roman"/>
          <w:lang w:val="en-US" w:eastAsia="es-CL"/>
        </w:rPr>
        <w:commentReference w:id="14"/>
      </w:r>
      <w:r w:rsidR="00AA5B6C"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2020)","dontUpdate":true,"noteIndex":0},"citationItems":[{"id":568,"uris":["http://zotero.org/users/12673371/items/G4VV4MWG"],"itemData":{"id":568,"type":"article-journal","abstract":"We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R."}],"issued":{"date-parts":[["2022",3]]}}},{"id":570,"uris":["http://zotero.org/users/12673371/items/TBAS9BLU"],"itemData":{"id":570,"type":"article-journal","abstract":"Early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(Choi et al., 2022; Steele &amp; Peralta, 2020)</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and psychiatric comorbidities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2022)","noteIndex":0},"citationItems":[{"id":571,"uris":["http://zotero.org/users/12673371/items/3TYHM28T"],"itemData":{"id":571,"type":"article-journal","abstract":"BACKGROUND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(Mefodeva et al., 2022)</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commentRangeStart w:id="15"/>
      <w:r w:rsidR="00AA5B6C" w:rsidRPr="000F254D">
        <w:rPr>
          <w:rFonts w:ascii="Times New Roman" w:hAnsi="Times New Roman" w:cs="Times New Roman"/>
          <w:sz w:val="24"/>
          <w:szCs w:val="24"/>
          <w:lang w:val="en-US"/>
        </w:rPr>
        <w:t xml:space="preserve">Over the last three decades, evidence has shown </w:t>
      </w:r>
      <w:r w:rsidRPr="0036022E">
        <w:rPr>
          <w:rFonts w:ascii="Times New Roman" w:hAnsi="Times New Roman" w:cs="Times New Roman"/>
          <w:sz w:val="24"/>
          <w:szCs w:val="24"/>
          <w:lang w:val="en-US"/>
        </w:rPr>
        <w:t xml:space="preserve">a significant increase in the number of </w:t>
      </w:r>
      <w:r w:rsidR="00B061BC">
        <w:rPr>
          <w:rFonts w:ascii="Times New Roman" w:hAnsi="Times New Roman" w:cs="Times New Roman"/>
          <w:sz w:val="24"/>
          <w:szCs w:val="24"/>
          <w:lang w:val="en-US"/>
        </w:rPr>
        <w:t>patients</w:t>
      </w:r>
      <w:r w:rsidRPr="0036022E">
        <w:rPr>
          <w:rFonts w:ascii="Times New Roman" w:hAnsi="Times New Roman" w:cs="Times New Roman"/>
          <w:sz w:val="24"/>
          <w:szCs w:val="24"/>
          <w:lang w:val="en-US"/>
        </w:rPr>
        <w:t xml:space="preserve"> with PSU in high-income countries from North America, Europe, and </w:t>
      </w:r>
      <w:r w:rsidR="00E26D10">
        <w:rPr>
          <w:rFonts w:ascii="Times New Roman" w:hAnsi="Times New Roman" w:cs="Times New Roman"/>
          <w:sz w:val="24"/>
          <w:szCs w:val="24"/>
          <w:lang w:val="en-US"/>
        </w:rPr>
        <w:t>Oceania</w:t>
      </w:r>
      <w:r w:rsidR="00AA5B6C" w:rsidRPr="000F254D">
        <w:rPr>
          <w:rFonts w:ascii="Times New Roman" w:hAnsi="Times New Roman" w:cs="Times New Roman"/>
          <w:sz w:val="24"/>
          <w:szCs w:val="24"/>
          <w:lang w:val="en-US"/>
        </w:rPr>
        <w:t xml:space="preserve"> </w:t>
      </w:r>
      <w:commentRangeStart w:id="16"/>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commentRangeEnd w:id="16"/>
      <w:r w:rsidR="006A27F7">
        <w:rPr>
          <w:rStyle w:val="Refdecomentario"/>
          <w:rFonts w:ascii="Times New Roman" w:eastAsia="Times New Roman" w:hAnsi="Times New Roman" w:cs="Times New Roman"/>
          <w:lang w:val="en-US" w:eastAsia="es-CL"/>
        </w:rPr>
        <w:commentReference w:id="16"/>
      </w:r>
      <w:r w:rsidR="00AA5B6C" w:rsidRPr="000F254D">
        <w:rPr>
          <w:rFonts w:ascii="Times New Roman" w:hAnsi="Times New Roman" w:cs="Times New Roman"/>
          <w:sz w:val="24"/>
          <w:szCs w:val="24"/>
          <w:lang w:val="en-US"/>
        </w:rPr>
        <w:t>, highlighting the relevance of studying this topic.</w:t>
      </w:r>
      <w:commentRangeEnd w:id="15"/>
      <w:r w:rsidR="004F5909">
        <w:rPr>
          <w:rStyle w:val="Refdecomentario"/>
          <w:rFonts w:ascii="Times New Roman" w:eastAsia="Times New Roman" w:hAnsi="Times New Roman" w:cs="Times New Roman"/>
          <w:lang w:val="en-US" w:eastAsia="es-CL"/>
        </w:rPr>
        <w:commentReference w:id="15"/>
      </w:r>
      <w:r w:rsidR="00165F67">
        <w:rPr>
          <w:rFonts w:ascii="Times New Roman" w:hAnsi="Times New Roman" w:cs="Times New Roman"/>
          <w:sz w:val="24"/>
          <w:szCs w:val="24"/>
          <w:lang w:val="en-US"/>
        </w:rPr>
        <w:t xml:space="preserve"> </w:t>
      </w:r>
      <w:r w:rsidR="00165F67" w:rsidRPr="00165F67">
        <w:rPr>
          <w:rFonts w:ascii="Times New Roman" w:hAnsi="Times New Roman" w:cs="Times New Roman"/>
          <w:sz w:val="24"/>
          <w:szCs w:val="24"/>
        </w:rPr>
        <w:t>A meta-analysis of Global North studies on cocaine use found that over 70% of cocaine users concurrently consumed alcohol, and between 38% and 64% reported concurrent marijuana use (</w:t>
      </w:r>
      <w:commentRangeStart w:id="17"/>
      <w:r w:rsidR="00165F67" w:rsidRPr="00165F67">
        <w:rPr>
          <w:rFonts w:ascii="Times New Roman" w:hAnsi="Times New Roman" w:cs="Times New Roman"/>
          <w:sz w:val="24"/>
          <w:szCs w:val="24"/>
        </w:rPr>
        <w:t>Liu et al</w:t>
      </w:r>
      <w:commentRangeEnd w:id="17"/>
      <w:r w:rsidR="006A27F7">
        <w:rPr>
          <w:rStyle w:val="Refdecomentario"/>
          <w:rFonts w:ascii="Times New Roman" w:eastAsia="Times New Roman" w:hAnsi="Times New Roman" w:cs="Times New Roman"/>
          <w:lang w:val="en-US" w:eastAsia="es-CL"/>
        </w:rPr>
        <w:commentReference w:id="17"/>
      </w:r>
      <w:r w:rsidR="00165F67" w:rsidRPr="00165F67">
        <w:rPr>
          <w:rFonts w:ascii="Times New Roman" w:hAnsi="Times New Roman" w:cs="Times New Roman"/>
          <w:sz w:val="24"/>
          <w:szCs w:val="24"/>
        </w:rPr>
        <w:t>., 2018). However, there remains a knowledge gap regarding the prevalence of PSU in the Global South.</w:t>
      </w:r>
    </w:p>
    <w:p w14:paraId="567294F1" w14:textId="75B4377C" w:rsidR="004F5909" w:rsidRDefault="00E45FCF" w:rsidP="0036022E">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Moreover, </w:t>
      </w:r>
      <w:r w:rsidRPr="000F254D">
        <w:rPr>
          <w:rFonts w:ascii="Times New Roman" w:hAnsi="Times New Roman" w:cs="Times New Roman"/>
          <w:sz w:val="24"/>
          <w:szCs w:val="24"/>
          <w:lang w:val="en-US"/>
        </w:rPr>
        <w:t xml:space="preserve">evidence </w:t>
      </w:r>
      <w:r w:rsidR="00E26D10">
        <w:rPr>
          <w:rFonts w:ascii="Times New Roman" w:hAnsi="Times New Roman" w:cs="Times New Roman"/>
          <w:sz w:val="24"/>
          <w:szCs w:val="24"/>
          <w:lang w:val="en-US"/>
        </w:rPr>
        <w:t>on</w:t>
      </w:r>
      <w:r w:rsidRPr="000F254D">
        <w:rPr>
          <w:rFonts w:ascii="Times New Roman" w:hAnsi="Times New Roman" w:cs="Times New Roman"/>
          <w:sz w:val="24"/>
          <w:szCs w:val="24"/>
          <w:lang w:val="en-US"/>
        </w:rPr>
        <w:t xml:space="preserve"> the long-term consequences of reporting PSU on treatment outcomes is limited and mixed</w:t>
      </w:r>
      <w:r w:rsidR="00E26D10">
        <w:rPr>
          <w:rFonts w:ascii="Times New Roman" w:hAnsi="Times New Roman" w:cs="Times New Roman"/>
          <w:sz w:val="24"/>
          <w:szCs w:val="24"/>
          <w:lang w:val="en-US"/>
        </w:rPr>
        <w:t>. M</w:t>
      </w:r>
      <w:r>
        <w:rPr>
          <w:rFonts w:ascii="Times New Roman" w:hAnsi="Times New Roman" w:cs="Times New Roman"/>
          <w:sz w:val="24"/>
          <w:szCs w:val="24"/>
          <w:lang w:val="en-US"/>
        </w:rPr>
        <w:t xml:space="preserve">ost studies have focused on </w:t>
      </w:r>
      <w:r w:rsidR="00AA5B6C" w:rsidRPr="000F254D">
        <w:rPr>
          <w:rFonts w:ascii="Times New Roman" w:hAnsi="Times New Roman" w:cs="Times New Roman"/>
          <w:sz w:val="24"/>
          <w:szCs w:val="24"/>
          <w:lang w:val="en-US"/>
        </w:rPr>
        <w:t xml:space="preserve">the association between completing SUD treatment and long-term benefits, such as a lower risk of readmission to treatment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(Ruiz-Tagle Maturana et al., 2023)</w:t>
      </w:r>
      <w:r w:rsidR="00AA5B6C" w:rsidRPr="000F254D">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w:t>
      </w:r>
      <w:r w:rsidR="00AA5B6C" w:rsidRPr="000F254D">
        <w:rPr>
          <w:rFonts w:ascii="Times New Roman" w:hAnsi="Times New Roman" w:cs="Times New Roman"/>
          <w:sz w:val="24"/>
          <w:szCs w:val="24"/>
          <w:lang w:val="en-US"/>
        </w:rPr>
        <w:t xml:space="preserve"> lower risk of relapse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2019)","noteIndex":0},"citationItems":[{"id":21,"uris":["http://zotero.org/users/12673371/items/V7LFHCZZ"],"itemData":{"id":21,"type":"article-journal","abstract":"Aims\nThe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2019)</w:t>
      </w:r>
      <w:r w:rsidR="00AA5B6C" w:rsidRPr="000F254D">
        <w:rPr>
          <w:rFonts w:ascii="Times New Roman" w:hAnsi="Times New Roman" w:cs="Times New Roman"/>
          <w:sz w:val="24"/>
          <w:szCs w:val="24"/>
          <w:lang w:val="en-US"/>
        </w:rPr>
        <w:fldChar w:fldCharType="end"/>
      </w:r>
      <w:commentRangeStart w:id="18"/>
      <w:commentRangeEnd w:id="18"/>
      <w:r>
        <w:rPr>
          <w:rStyle w:val="Refdecomentario"/>
          <w:rFonts w:ascii="Times New Roman" w:eastAsia="Times New Roman" w:hAnsi="Times New Roman" w:cs="Times New Roman"/>
          <w:lang w:val="en-US" w:eastAsia="es-CL"/>
        </w:rPr>
        <w:commentReference w:id="18"/>
      </w:r>
      <w:r w:rsidR="00AA5B6C" w:rsidRPr="000F254D">
        <w:rPr>
          <w:rFonts w:ascii="Times New Roman" w:hAnsi="Times New Roman" w:cs="Times New Roman"/>
          <w:sz w:val="24"/>
          <w:szCs w:val="24"/>
          <w:lang w:val="en-US"/>
        </w:rPr>
        <w:t xml:space="preserve">. The lack of research on PSU is partly </w:t>
      </w:r>
      <w:r w:rsidR="00BD2D72">
        <w:rPr>
          <w:rFonts w:ascii="Times New Roman" w:hAnsi="Times New Roman" w:cs="Times New Roman"/>
          <w:sz w:val="24"/>
          <w:szCs w:val="24"/>
          <w:lang w:val="en-US"/>
        </w:rPr>
        <w:t xml:space="preserve">explained </w:t>
      </w:r>
      <w:r w:rsidR="00AA5B6C" w:rsidRPr="000F254D">
        <w:rPr>
          <w:rFonts w:ascii="Times New Roman" w:hAnsi="Times New Roman" w:cs="Times New Roman"/>
          <w:sz w:val="24"/>
          <w:szCs w:val="24"/>
          <w:lang w:val="en-US"/>
        </w:rPr>
        <w:t>because most studies have focused on individual substances in isolation and have considered multiple substance use history as an exclusion criterion for clinical studies on treatment effectiveness</w:t>
      </w:r>
      <w:r w:rsidR="006A27F7">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w:t>
      </w:r>
      <w:r w:rsidR="00BD103B">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lastRenderedPageBreak/>
        <w:t xml:space="preserve">Regarding treatment outcomes, some studies have </w:t>
      </w:r>
      <w:r w:rsidR="00B061BC">
        <w:rPr>
          <w:rFonts w:ascii="Times New Roman" w:hAnsi="Times New Roman" w:cs="Times New Roman"/>
          <w:sz w:val="24"/>
          <w:szCs w:val="24"/>
          <w:lang w:val="en-US"/>
        </w:rPr>
        <w:t>found</w:t>
      </w:r>
      <w:r w:rsidR="00AA5B6C" w:rsidRPr="000F254D">
        <w:rPr>
          <w:rFonts w:ascii="Times New Roman" w:hAnsi="Times New Roman" w:cs="Times New Roman"/>
          <w:sz w:val="24"/>
          <w:szCs w:val="24"/>
          <w:lang w:val="en-US"/>
        </w:rPr>
        <w:t xml:space="preserve"> a </w:t>
      </w:r>
      <w:r w:rsidR="00623A0D">
        <w:rPr>
          <w:rFonts w:ascii="Times New Roman" w:hAnsi="Times New Roman" w:cs="Times New Roman"/>
          <w:sz w:val="24"/>
          <w:szCs w:val="24"/>
          <w:lang w:val="en-US"/>
        </w:rPr>
        <w:t>higher</w:t>
      </w:r>
      <w:r w:rsidR="00623A0D"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 xml:space="preserve">likelihood of </w:t>
      </w:r>
      <w:r w:rsidR="00623A0D">
        <w:rPr>
          <w:rFonts w:ascii="Times New Roman" w:hAnsi="Times New Roman" w:cs="Times New Roman"/>
          <w:sz w:val="24"/>
          <w:szCs w:val="24"/>
          <w:lang w:val="en-US"/>
        </w:rPr>
        <w:t xml:space="preserve">dropping out of </w:t>
      </w:r>
      <w:r w:rsidR="00AA5B6C" w:rsidRPr="000F254D">
        <w:rPr>
          <w:rFonts w:ascii="Times New Roman" w:hAnsi="Times New Roman" w:cs="Times New Roman"/>
          <w:sz w:val="24"/>
          <w:szCs w:val="24"/>
          <w:lang w:val="en-US"/>
        </w:rPr>
        <w:t xml:space="preserve">treatment among </w:t>
      </w:r>
      <w:r w:rsidR="00B061BC">
        <w:rPr>
          <w:rFonts w:ascii="Times New Roman" w:hAnsi="Times New Roman" w:cs="Times New Roman"/>
          <w:sz w:val="24"/>
          <w:szCs w:val="24"/>
          <w:lang w:val="en-US"/>
        </w:rPr>
        <w:t>patients</w:t>
      </w:r>
      <w:r w:rsidR="00AA5B6C" w:rsidRPr="000F254D">
        <w:rPr>
          <w:rFonts w:ascii="Times New Roman" w:hAnsi="Times New Roman" w:cs="Times New Roman"/>
          <w:sz w:val="24"/>
          <w:szCs w:val="24"/>
          <w:lang w:val="en-US"/>
        </w:rPr>
        <w:t xml:space="preserve"> </w:t>
      </w:r>
      <w:r w:rsidR="00B061BC">
        <w:rPr>
          <w:rFonts w:ascii="Times New Roman" w:hAnsi="Times New Roman" w:cs="Times New Roman"/>
          <w:sz w:val="24"/>
          <w:szCs w:val="24"/>
          <w:lang w:val="en-US"/>
        </w:rPr>
        <w:t>reporting</w:t>
      </w:r>
      <w:r w:rsidR="00AA5B6C" w:rsidRPr="000F254D">
        <w:rPr>
          <w:rFonts w:ascii="Times New Roman" w:hAnsi="Times New Roman" w:cs="Times New Roman"/>
          <w:sz w:val="24"/>
          <w:szCs w:val="24"/>
          <w:lang w:val="en-US"/>
        </w:rPr>
        <w:t xml:space="preserve"> PSU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2021; Levola et al., 2021)</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while others have found no association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2018)","noteIndex":0},"citationItems":[{"id":189,"uris":["http://zotero.org/users/12673371/items/ZVENQ8XU"],"itemData":{"id":189,"type":"article-journal","abstract":"Introduction: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2018)</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or </w:t>
      </w:r>
      <w:r w:rsidR="00623A0D">
        <w:rPr>
          <w:rFonts w:ascii="Times New Roman" w:hAnsi="Times New Roman" w:cs="Times New Roman"/>
          <w:sz w:val="24"/>
          <w:szCs w:val="24"/>
          <w:lang w:val="en-US"/>
        </w:rPr>
        <w:t xml:space="preserve">even </w:t>
      </w:r>
      <w:r w:rsidR="007201CB">
        <w:rPr>
          <w:rFonts w:ascii="Times New Roman" w:hAnsi="Times New Roman" w:cs="Times New Roman"/>
          <w:sz w:val="24"/>
          <w:szCs w:val="24"/>
          <w:lang w:val="en-US"/>
        </w:rPr>
        <w:t>lower</w:t>
      </w:r>
      <w:r w:rsidR="007201CB" w:rsidRPr="000F254D">
        <w:rPr>
          <w:rFonts w:ascii="Times New Roman" w:hAnsi="Times New Roman" w:cs="Times New Roman"/>
          <w:sz w:val="24"/>
          <w:szCs w:val="24"/>
          <w:lang w:val="en-US"/>
        </w:rPr>
        <w:t xml:space="preserve"> </w:t>
      </w:r>
      <w:r w:rsidR="007201CB">
        <w:rPr>
          <w:rFonts w:ascii="Times New Roman" w:hAnsi="Times New Roman" w:cs="Times New Roman"/>
          <w:sz w:val="24"/>
          <w:szCs w:val="24"/>
          <w:lang w:val="en-US"/>
        </w:rPr>
        <w:t>non-</w:t>
      </w:r>
      <w:r w:rsidR="00AA5B6C" w:rsidRPr="000F254D">
        <w:rPr>
          <w:rFonts w:ascii="Times New Roman" w:hAnsi="Times New Roman" w:cs="Times New Roman"/>
          <w:sz w:val="24"/>
          <w:szCs w:val="24"/>
          <w:lang w:val="en-US"/>
        </w:rPr>
        <w:t xml:space="preserve">completion rates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2017)","noteIndex":0},"citationItems":[{"id":583,"uris":["http://zotero.org/users/12673371/items/KF4U2DKT"],"itemData":{"id":583,"type":"article-journal","abstract":"BACKGROUND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(Basu et al., 2017)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A5B6C" w:rsidRPr="000F254D">
        <w:rPr>
          <w:rFonts w:ascii="Times New Roman" w:hAnsi="Times New Roman" w:cs="Times New Roman"/>
          <w:sz w:val="24"/>
          <w:szCs w:val="24"/>
          <w:lang w:val="en-US"/>
        </w:rPr>
        <w:t>t is crucial to determine the role of reporting PSU</w:t>
      </w:r>
      <w:r w:rsidR="004F5909">
        <w:rPr>
          <w:rFonts w:ascii="Times New Roman" w:hAnsi="Times New Roman" w:cs="Times New Roman"/>
          <w:sz w:val="24"/>
          <w:szCs w:val="24"/>
          <w:lang w:val="en-US"/>
        </w:rPr>
        <w:t xml:space="preserve">, </w:t>
      </w:r>
      <w:commentRangeStart w:id="19"/>
      <w:r w:rsidR="004F5909">
        <w:rPr>
          <w:rFonts w:ascii="Times New Roman" w:hAnsi="Times New Roman" w:cs="Times New Roman"/>
          <w:sz w:val="24"/>
          <w:szCs w:val="24"/>
          <w:lang w:val="en-US"/>
        </w:rPr>
        <w:t>including the patterns of PSU</w:t>
      </w:r>
      <w:r w:rsidR="00585688">
        <w:rPr>
          <w:rFonts w:ascii="Times New Roman" w:hAnsi="Times New Roman" w:cs="Times New Roman"/>
          <w:sz w:val="24"/>
          <w:szCs w:val="24"/>
          <w:lang w:val="en-US"/>
        </w:rPr>
        <w:t xml:space="preserve"> </w:t>
      </w:r>
      <w:r w:rsidR="00585688">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{"citationID":"j2oXKPy0","properties":{"formattedCitation":"(Bhondoekhan et al., 2023; Price et al., 2023)","plainCitation":"(Bhondoekhan et al., 2023; Price et al., 2023)","noteIndex":0},"citationItems":[{"id":598,"uris":["http://zotero.org/users/12673371/items/7LXB4MSA"],"itemData":{"id":598,"type":"article-journal","abstract":"•\n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D.L."}],"issued":{"date-parts":[["2023",8,12]]}}},{"id":594,"uris":["http://zotero.org/users/12673371/items/EML4CPCT"],"itemData":{"id":594,"type":"article-journal","abstract":"Background\nPolysubstance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00585688">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(Bhondoekhan et al., 2023; Price et al., 2023)</w:t>
      </w:r>
      <w:r w:rsidR="00585688">
        <w:rPr>
          <w:rFonts w:ascii="Times New Roman" w:hAnsi="Times New Roman" w:cs="Times New Roman"/>
          <w:sz w:val="24"/>
          <w:szCs w:val="24"/>
          <w:lang w:val="en-US"/>
        </w:rPr>
        <w:fldChar w:fldCharType="end"/>
      </w:r>
      <w:r w:rsidR="004F5909">
        <w:rPr>
          <w:rFonts w:ascii="Times New Roman" w:hAnsi="Times New Roman" w:cs="Times New Roman"/>
          <w:sz w:val="24"/>
          <w:szCs w:val="24"/>
          <w:lang w:val="en-US"/>
        </w:rPr>
        <w:t>,</w:t>
      </w:r>
      <w:r w:rsidR="00AA5B6C" w:rsidRPr="000F254D">
        <w:rPr>
          <w:rFonts w:ascii="Times New Roman" w:hAnsi="Times New Roman" w:cs="Times New Roman"/>
          <w:sz w:val="24"/>
          <w:szCs w:val="24"/>
          <w:lang w:val="en-US"/>
        </w:rPr>
        <w:t xml:space="preserve"> </w:t>
      </w:r>
      <w:commentRangeEnd w:id="19"/>
      <w:r w:rsidR="004F5909">
        <w:rPr>
          <w:rStyle w:val="Refdecomentario"/>
          <w:rFonts w:ascii="Times New Roman" w:eastAsia="Times New Roman" w:hAnsi="Times New Roman" w:cs="Times New Roman"/>
          <w:lang w:val="en-US" w:eastAsia="es-CL"/>
        </w:rPr>
        <w:commentReference w:id="19"/>
      </w:r>
      <w:r w:rsidR="00AA5B6C" w:rsidRPr="000F254D">
        <w:rPr>
          <w:rFonts w:ascii="Times New Roman" w:hAnsi="Times New Roman" w:cs="Times New Roman"/>
          <w:sz w:val="24"/>
          <w:szCs w:val="24"/>
          <w:lang w:val="en-US"/>
        </w:rPr>
        <w:t xml:space="preserve">in treatment </w:t>
      </w:r>
      <w:r w:rsidR="00623A0D">
        <w:rPr>
          <w:rFonts w:ascii="Times New Roman" w:hAnsi="Times New Roman" w:cs="Times New Roman"/>
          <w:sz w:val="24"/>
          <w:szCs w:val="24"/>
          <w:lang w:val="en-US"/>
        </w:rPr>
        <w:t>non-</w:t>
      </w:r>
      <w:r w:rsidR="00AA5B6C" w:rsidRPr="000F254D">
        <w:rPr>
          <w:rFonts w:ascii="Times New Roman" w:hAnsi="Times New Roman" w:cs="Times New Roman"/>
          <w:sz w:val="24"/>
          <w:szCs w:val="24"/>
          <w:lang w:val="en-US"/>
        </w:rPr>
        <w:t xml:space="preserve">completion to improve treatment effectiveness and research translatability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(Crummy et al., 2020)</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w:t>
      </w:r>
    </w:p>
    <w:p w14:paraId="7CB2A6E8" w14:textId="4A41E3D0" w:rsidR="006A27F7" w:rsidRDefault="004F5909" w:rsidP="00871B16">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Moreover</w:t>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role</w:t>
      </w:r>
      <w:r>
        <w:rPr>
          <w:rFonts w:ascii="Times New Roman" w:hAnsi="Times New Roman" w:cs="Times New Roman"/>
          <w:sz w:val="24"/>
          <w:szCs w:val="24"/>
          <w:lang w:val="en-US"/>
        </w:rPr>
        <w:t xml:space="preserve"> of PSU</w:t>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Pr="000F254D">
        <w:rPr>
          <w:rFonts w:ascii="Times New Roman" w:hAnsi="Times New Roman" w:cs="Times New Roman"/>
          <w:sz w:val="24"/>
          <w:szCs w:val="24"/>
          <w:lang w:val="en-US"/>
        </w:rPr>
        <w:t xml:space="preserve">treatment effectiveness </w:t>
      </w:r>
      <w:r>
        <w:rPr>
          <w:rFonts w:ascii="Times New Roman" w:hAnsi="Times New Roman" w:cs="Times New Roman"/>
          <w:sz w:val="24"/>
          <w:szCs w:val="24"/>
          <w:lang w:val="en-US"/>
        </w:rPr>
        <w:t>should</w:t>
      </w:r>
      <w:r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 xml:space="preserve">be understood </w:t>
      </w:r>
      <w:r>
        <w:rPr>
          <w:rFonts w:ascii="Times New Roman" w:hAnsi="Times New Roman" w:cs="Times New Roman"/>
          <w:sz w:val="24"/>
          <w:szCs w:val="24"/>
          <w:lang w:val="en-US"/>
        </w:rPr>
        <w:t xml:space="preserve">in the context of </w:t>
      </w:r>
      <w:r w:rsidR="00623A0D">
        <w:rPr>
          <w:rFonts w:ascii="Times New Roman" w:hAnsi="Times New Roman" w:cs="Times New Roman"/>
          <w:sz w:val="24"/>
          <w:szCs w:val="24"/>
          <w:lang w:val="en-US"/>
        </w:rPr>
        <w:t>understanding addiction as a</w:t>
      </w:r>
      <w:r>
        <w:rPr>
          <w:rFonts w:ascii="Times New Roman" w:hAnsi="Times New Roman" w:cs="Times New Roman"/>
          <w:sz w:val="24"/>
          <w:szCs w:val="24"/>
          <w:lang w:val="en-US"/>
        </w:rPr>
        <w:t xml:space="preserve"> chronic condition in which a proportion of </w:t>
      </w:r>
      <w:r w:rsidR="00B061BC">
        <w:rPr>
          <w:rFonts w:ascii="Times New Roman" w:hAnsi="Times New Roman" w:cs="Times New Roman"/>
          <w:sz w:val="24"/>
          <w:szCs w:val="24"/>
          <w:lang w:val="en-US"/>
        </w:rPr>
        <w:t>patients</w:t>
      </w:r>
      <w:r>
        <w:rPr>
          <w:rFonts w:ascii="Times New Roman" w:hAnsi="Times New Roman" w:cs="Times New Roman"/>
          <w:sz w:val="24"/>
          <w:szCs w:val="24"/>
          <w:lang w:val="en-US"/>
        </w:rPr>
        <w:t xml:space="preserve"> will transition across multiple treatments during their lifetime</w:t>
      </w:r>
      <w:r w:rsidR="00AA5B6C" w:rsidRPr="000F254D">
        <w:rPr>
          <w:rFonts w:ascii="Times New Roman" w:hAnsi="Times New Roman" w:cs="Times New Roman"/>
          <w:sz w:val="24"/>
          <w:szCs w:val="24"/>
          <w:lang w:val="en-US"/>
        </w:rPr>
        <w:t xml:space="preserve"> </w:t>
      </w:r>
      <w:commentRangeStart w:id="20"/>
      <w:r w:rsidR="00AA5B6C" w:rsidRPr="000F254D">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{"citationID":"EVpJwaqN","properties":{"formattedCitation":"(B\\uc0\\u243{}rquez et al., 2024; Fleury et al., 2016)","plainCitation":"(Bórquez et al., 2024; Fleury et al., 2016)","noteIndex":0},"citationItems":[{"id":628,"uris":["http://zotero.org/users/12673371/items/53A5ETKD"],"itemData":{"id":628,"type":"article-journal","abstract":"BACKGROUND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id":168,"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(Bórquez et al., 2024; Fleury et al., 2016)</w:t>
      </w:r>
      <w:r w:rsidR="00AA5B6C" w:rsidRPr="000F254D">
        <w:rPr>
          <w:rFonts w:ascii="Times New Roman" w:hAnsi="Times New Roman" w:cs="Times New Roman"/>
          <w:sz w:val="24"/>
          <w:szCs w:val="24"/>
          <w:lang w:val="en-US"/>
        </w:rPr>
        <w:fldChar w:fldCharType="end"/>
      </w:r>
      <w:commentRangeEnd w:id="20"/>
      <w:r>
        <w:rPr>
          <w:rStyle w:val="Refdecomentario"/>
          <w:rFonts w:ascii="Times New Roman" w:eastAsia="Times New Roman" w:hAnsi="Times New Roman" w:cs="Times New Roman"/>
          <w:lang w:val="en-US" w:eastAsia="es-CL"/>
        </w:rPr>
        <w:commentReference w:id="20"/>
      </w:r>
      <w:r>
        <w:rPr>
          <w:rStyle w:val="Refdecomentario"/>
          <w:rFonts w:ascii="Times New Roman" w:eastAsia="Times New Roman" w:hAnsi="Times New Roman" w:cs="Times New Roman"/>
          <w:lang w:val="en-US" w:eastAsia="es-CL"/>
        </w:rPr>
        <w:t xml:space="preserve">. </w:t>
      </w:r>
      <w:r w:rsidR="00B061BC">
        <w:rPr>
          <w:rFonts w:ascii="Times New Roman" w:hAnsi="Times New Roman" w:cs="Times New Roman"/>
          <w:sz w:val="24"/>
          <w:szCs w:val="24"/>
        </w:rPr>
        <w:t>Patients</w:t>
      </w:r>
      <w:r w:rsidR="00A12593">
        <w:rPr>
          <w:rFonts w:ascii="Times New Roman" w:hAnsi="Times New Roman" w:cs="Times New Roman"/>
          <w:sz w:val="24"/>
          <w:szCs w:val="24"/>
          <w:lang w:val="en-US"/>
        </w:rPr>
        <w:t xml:space="preserve"> with persistent SUD show different characteristics from those who no longer have a disorder after a single treatment or without any treatment </w:t>
      </w:r>
      <w:r w:rsidR="00A12593">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{"citationID":"FExLJHMr","properties":{"formattedCitation":"(Beaulieu et al., 2022a)","plainCitation":"(Beaulieu et al., 2022a)","dontUpdate":true,"noteIndex":0},"citationItems":[{"id":"98I4tdSJ/Snz1c01b","uris":["http://zotero.org/users/local/0vuW8hEP/items/GWSY7CTE"],"itemData":{"id":119,"type":"article-journal","abstract":"Specialized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7,7]]},"issued":{"date-parts":[["2022",12,19]]}}}],"schema":"https://github.com/citation-style-language/schema/raw/master/csl-citation.json"} </w:instrText>
      </w:r>
      <w:r w:rsidR="00A12593">
        <w:rPr>
          <w:rFonts w:ascii="Times New Roman" w:hAnsi="Times New Roman" w:cs="Times New Roman"/>
          <w:sz w:val="24"/>
          <w:szCs w:val="24"/>
          <w:lang w:val="en-US"/>
        </w:rPr>
        <w:fldChar w:fldCharType="separate"/>
      </w:r>
      <w:r w:rsidR="00A12593" w:rsidRPr="000B7AC1">
        <w:rPr>
          <w:rFonts w:ascii="Times New Roman" w:hAnsi="Times New Roman" w:cs="Times New Roman"/>
          <w:sz w:val="24"/>
        </w:rPr>
        <w:t>(Beaulieu et al., 2022)</w:t>
      </w:r>
      <w:r w:rsidR="00A12593">
        <w:rPr>
          <w:rFonts w:ascii="Times New Roman" w:hAnsi="Times New Roman" w:cs="Times New Roman"/>
          <w:sz w:val="24"/>
          <w:szCs w:val="24"/>
          <w:lang w:val="en-US"/>
        </w:rPr>
        <w:fldChar w:fldCharType="end"/>
      </w:r>
      <w:commentRangeStart w:id="21"/>
      <w:r w:rsidR="00A12593">
        <w:rPr>
          <w:rFonts w:ascii="Times New Roman" w:hAnsi="Times New Roman" w:cs="Times New Roman"/>
          <w:sz w:val="24"/>
          <w:szCs w:val="24"/>
          <w:lang w:val="en-US"/>
        </w:rPr>
        <w:t>.</w:t>
      </w:r>
      <w:commentRangeEnd w:id="21"/>
      <w:r w:rsidR="00A12593">
        <w:rPr>
          <w:rStyle w:val="Refdecomentario"/>
          <w:rFonts w:ascii="Times New Roman" w:eastAsia="Times New Roman" w:hAnsi="Times New Roman" w:cs="Times New Roman"/>
          <w:lang w:val="en-US" w:eastAsia="es-CL"/>
        </w:rPr>
        <w:commentReference w:id="21"/>
      </w:r>
      <w:commentRangeStart w:id="22"/>
      <w:commentRangeEnd w:id="22"/>
      <w:r w:rsidR="00A12593">
        <w:rPr>
          <w:rStyle w:val="Refdecomentario"/>
          <w:rFonts w:ascii="Times New Roman" w:eastAsia="Times New Roman" w:hAnsi="Times New Roman" w:cs="Times New Roman"/>
          <w:lang w:val="en-US" w:eastAsia="es-CL"/>
        </w:rPr>
        <w:commentReference w:id="22"/>
      </w:r>
      <w:commentRangeStart w:id="23"/>
      <w:commentRangeEnd w:id="23"/>
      <w:r w:rsidR="00AA5B6C">
        <w:rPr>
          <w:rStyle w:val="Refdecomentario"/>
          <w:rFonts w:ascii="Times New Roman" w:eastAsia="Times New Roman" w:hAnsi="Times New Roman" w:cs="Times New Roman"/>
          <w:lang w:val="en-US" w:eastAsia="es-CL"/>
        </w:rPr>
        <w:commentReference w:id="23"/>
      </w:r>
      <w:commentRangeStart w:id="24"/>
      <w:commentRangeEnd w:id="24"/>
      <w:r w:rsidR="00AA5B6C">
        <w:rPr>
          <w:rStyle w:val="Refdecomentario"/>
          <w:rFonts w:ascii="Times New Roman" w:eastAsia="Times New Roman" w:hAnsi="Times New Roman" w:cs="Times New Roman"/>
          <w:lang w:val="en-US" w:eastAsia="es-CL"/>
        </w:rPr>
        <w:commentReference w:id="24"/>
      </w:r>
      <w:r>
        <w:rPr>
          <w:rFonts w:ascii="Times New Roman" w:hAnsi="Times New Roman" w:cs="Times New Roman"/>
          <w:sz w:val="24"/>
          <w:szCs w:val="24"/>
          <w:lang w:val="en-US"/>
        </w:rPr>
        <w:t xml:space="preserve"> </w:t>
      </w:r>
      <w:r w:rsidR="00A707B4" w:rsidRPr="00A707B4">
        <w:rPr>
          <w:rFonts w:ascii="Times New Roman" w:hAnsi="Times New Roman" w:cs="Times New Roman"/>
          <w:sz w:val="24"/>
          <w:szCs w:val="24"/>
          <w:lang w:val="en-US"/>
        </w:rPr>
        <w:t xml:space="preserve">The latter requires developing empirical strategies </w:t>
      </w:r>
      <w:r w:rsidR="00A707B4" w:rsidRPr="00A707B4">
        <w:rPr>
          <w:rFonts w:ascii="Times New Roman" w:hAnsi="Times New Roman" w:cs="Times New Roman"/>
          <w:sz w:val="24"/>
          <w:szCs w:val="24"/>
          <w:highlight w:val="green"/>
          <w:lang w:val="en-US"/>
        </w:rPr>
        <w:t xml:space="preserve">to account for explanations other than causal associations (e.g., </w:t>
      </w:r>
      <w:r w:rsidRPr="00A707B4">
        <w:rPr>
          <w:rFonts w:ascii="Times New Roman" w:hAnsi="Times New Roman" w:cs="Times New Roman"/>
          <w:sz w:val="24"/>
          <w:szCs w:val="24"/>
          <w:highlight w:val="green"/>
          <w:lang w:val="en-US"/>
        </w:rPr>
        <w:t>confounding</w:t>
      </w:r>
      <w:r w:rsidR="00A707B4" w:rsidRPr="00A707B4">
        <w:rPr>
          <w:rFonts w:ascii="Times New Roman" w:hAnsi="Times New Roman" w:cs="Times New Roman"/>
          <w:sz w:val="24"/>
          <w:szCs w:val="24"/>
          <w:highlight w:val="green"/>
          <w:lang w:val="en-US"/>
        </w:rPr>
        <w:t>)</w:t>
      </w:r>
      <w:r w:rsidRPr="00A707B4">
        <w:rPr>
          <w:rFonts w:ascii="Times New Roman" w:hAnsi="Times New Roman" w:cs="Times New Roman"/>
          <w:sz w:val="24"/>
          <w:szCs w:val="24"/>
          <w:highlight w:val="green"/>
          <w:lang w:val="en-US"/>
        </w:rPr>
        <w:t>.</w:t>
      </w:r>
      <w:r w:rsidR="00165F67">
        <w:rPr>
          <w:rFonts w:ascii="Times New Roman" w:hAnsi="Times New Roman" w:cs="Times New Roman"/>
          <w:sz w:val="24"/>
          <w:szCs w:val="24"/>
          <w:lang w:val="en-US"/>
        </w:rPr>
        <w:t xml:space="preserve"> </w:t>
      </w:r>
      <w:bookmarkStart w:id="25" w:name="_Hlk186109104"/>
      <w:commentRangeStart w:id="26"/>
      <w:commentRangeStart w:id="27"/>
      <w:r w:rsidR="00165F67" w:rsidRPr="00A707B4">
        <w:rPr>
          <w:rFonts w:ascii="Times New Roman" w:hAnsi="Times New Roman" w:cs="Times New Roman"/>
          <w:sz w:val="24"/>
          <w:szCs w:val="24"/>
          <w:highlight w:val="green"/>
          <w:lang w:val="en-US"/>
        </w:rPr>
        <w:t xml:space="preserve">This presents a methodological challenge, </w:t>
      </w:r>
      <w:r w:rsidR="00CC1B90" w:rsidRPr="00A707B4">
        <w:rPr>
          <w:rFonts w:ascii="Times New Roman" w:hAnsi="Times New Roman" w:cs="Times New Roman"/>
          <w:sz w:val="24"/>
          <w:szCs w:val="24"/>
          <w:highlight w:val="green"/>
          <w:lang w:val="en-US"/>
        </w:rPr>
        <w:t>as</w:t>
      </w:r>
      <w:r w:rsidR="00165F67" w:rsidRPr="00A707B4">
        <w:rPr>
          <w:rFonts w:ascii="Times New Roman" w:hAnsi="Times New Roman" w:cs="Times New Roman"/>
          <w:sz w:val="24"/>
          <w:szCs w:val="24"/>
          <w:highlight w:val="green"/>
          <w:lang w:val="en-US"/>
        </w:rPr>
        <w:t xml:space="preserve"> studies on</w:t>
      </w:r>
      <w:r w:rsidR="00CC1B90" w:rsidRPr="00A707B4">
        <w:rPr>
          <w:rFonts w:ascii="Times New Roman" w:hAnsi="Times New Roman" w:cs="Times New Roman"/>
          <w:sz w:val="24"/>
          <w:szCs w:val="24"/>
          <w:highlight w:val="green"/>
          <w:lang w:val="en-US"/>
        </w:rPr>
        <w:t xml:space="preserve"> the relationship between</w:t>
      </w:r>
      <w:r w:rsidR="00165F67" w:rsidRPr="00A707B4">
        <w:rPr>
          <w:rFonts w:ascii="Times New Roman" w:hAnsi="Times New Roman" w:cs="Times New Roman"/>
          <w:sz w:val="24"/>
          <w:szCs w:val="24"/>
          <w:highlight w:val="green"/>
          <w:lang w:val="en-US"/>
        </w:rPr>
        <w:t xml:space="preserve"> PSU </w:t>
      </w:r>
      <w:r w:rsidR="00CC1B90" w:rsidRPr="00A707B4">
        <w:rPr>
          <w:rFonts w:ascii="Times New Roman" w:hAnsi="Times New Roman" w:cs="Times New Roman"/>
          <w:sz w:val="24"/>
          <w:szCs w:val="24"/>
          <w:highlight w:val="green"/>
          <w:lang w:val="en-US"/>
        </w:rPr>
        <w:t xml:space="preserve">and treatment outcomes </w:t>
      </w:r>
      <w:r w:rsidR="00165F67" w:rsidRPr="00A707B4">
        <w:rPr>
          <w:rFonts w:ascii="Times New Roman" w:hAnsi="Times New Roman" w:cs="Times New Roman"/>
          <w:sz w:val="24"/>
          <w:szCs w:val="24"/>
          <w:highlight w:val="green"/>
          <w:lang w:val="en-US"/>
        </w:rPr>
        <w:t xml:space="preserve">have </w:t>
      </w:r>
      <w:r w:rsidR="003B723B" w:rsidRPr="00A707B4">
        <w:rPr>
          <w:rFonts w:ascii="Times New Roman" w:hAnsi="Times New Roman" w:cs="Times New Roman"/>
          <w:sz w:val="24"/>
          <w:szCs w:val="24"/>
          <w:highlight w:val="green"/>
          <w:lang w:val="en-US"/>
        </w:rPr>
        <w:t>overlooked these</w:t>
      </w:r>
      <w:r w:rsidR="00165F67" w:rsidRPr="00A707B4">
        <w:rPr>
          <w:rFonts w:ascii="Times New Roman" w:hAnsi="Times New Roman" w:cs="Times New Roman"/>
          <w:sz w:val="24"/>
          <w:szCs w:val="24"/>
          <w:highlight w:val="green"/>
          <w:lang w:val="en-US"/>
        </w:rPr>
        <w:t xml:space="preserve"> </w:t>
      </w:r>
      <w:r w:rsidR="00A707B4" w:rsidRPr="00A707B4">
        <w:rPr>
          <w:rFonts w:ascii="Times New Roman" w:hAnsi="Times New Roman" w:cs="Times New Roman"/>
          <w:sz w:val="24"/>
          <w:szCs w:val="24"/>
          <w:highlight w:val="green"/>
          <w:lang w:val="en-US"/>
        </w:rPr>
        <w:t>complex dynamics</w:t>
      </w:r>
      <w:commentRangeEnd w:id="26"/>
      <w:r w:rsidR="00312433">
        <w:rPr>
          <w:rStyle w:val="Refdecomentario"/>
          <w:rFonts w:ascii="Times New Roman" w:eastAsia="Times New Roman" w:hAnsi="Times New Roman" w:cs="Times New Roman"/>
          <w:lang w:val="en-US" w:eastAsia="es-CL"/>
        </w:rPr>
        <w:commentReference w:id="26"/>
      </w:r>
      <w:r w:rsidR="00165F67" w:rsidRPr="00A707B4">
        <w:rPr>
          <w:rFonts w:ascii="Times New Roman" w:hAnsi="Times New Roman" w:cs="Times New Roman"/>
          <w:sz w:val="24"/>
          <w:szCs w:val="24"/>
          <w:highlight w:val="green"/>
          <w:lang w:val="en-US"/>
        </w:rPr>
        <w:t>.</w:t>
      </w:r>
      <w:commentRangeEnd w:id="27"/>
      <w:r w:rsidR="00165F67" w:rsidRPr="00A707B4">
        <w:rPr>
          <w:rStyle w:val="Refdecomentario"/>
          <w:rFonts w:ascii="Times New Roman" w:eastAsia="Times New Roman" w:hAnsi="Times New Roman" w:cs="Times New Roman"/>
          <w:highlight w:val="green"/>
          <w:lang w:val="en-US" w:eastAsia="es-CL"/>
        </w:rPr>
        <w:commentReference w:id="27"/>
      </w:r>
    </w:p>
    <w:bookmarkEnd w:id="25"/>
    <w:p w14:paraId="6E1ACC80" w14:textId="7D1A48CA" w:rsidR="00AA5B6C" w:rsidRDefault="00AA5B6C" w:rsidP="00871B16">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Additionally, these treatments are irregularly spaced but not random, as the time between treatments might be related to biopsychosocial and treatment-related factors. </w:t>
      </w:r>
      <w:r w:rsidR="00C53B83">
        <w:rPr>
          <w:rFonts w:ascii="Times New Roman" w:hAnsi="Times New Roman" w:cs="Times New Roman"/>
          <w:sz w:val="24"/>
          <w:szCs w:val="24"/>
          <w:lang w:val="en-US"/>
        </w:rPr>
        <w:t>Hence</w:t>
      </w:r>
      <w:r w:rsidRPr="000F254D">
        <w:rPr>
          <w:rFonts w:ascii="Times New Roman" w:hAnsi="Times New Roman" w:cs="Times New Roman"/>
          <w:sz w:val="24"/>
          <w:szCs w:val="24"/>
          <w:lang w:val="en-US"/>
        </w:rPr>
        <w:t xml:space="preserve">, patients with </w:t>
      </w:r>
      <w:r>
        <w:rPr>
          <w:rFonts w:ascii="Times New Roman" w:hAnsi="Times New Roman" w:cs="Times New Roman"/>
          <w:sz w:val="24"/>
          <w:szCs w:val="24"/>
          <w:lang w:val="en-US"/>
        </w:rPr>
        <w:t xml:space="preserve">worse </w:t>
      </w:r>
      <w:r w:rsidRPr="000F254D">
        <w:rPr>
          <w:rFonts w:ascii="Times New Roman" w:hAnsi="Times New Roman" w:cs="Times New Roman"/>
          <w:sz w:val="24"/>
          <w:szCs w:val="24"/>
          <w:lang w:val="en-US"/>
        </w:rPr>
        <w:t>outcomes in previous treatment</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 might have </w:t>
      </w:r>
      <w:r w:rsidR="004F5909">
        <w:rPr>
          <w:rFonts w:ascii="Times New Roman" w:hAnsi="Times New Roman" w:cs="Times New Roman"/>
          <w:sz w:val="24"/>
          <w:szCs w:val="24"/>
          <w:lang w:val="en-US"/>
        </w:rPr>
        <w:t>different</w:t>
      </w:r>
      <w:r w:rsidRPr="000F254D">
        <w:rPr>
          <w:rFonts w:ascii="Times New Roman" w:hAnsi="Times New Roman" w:cs="Times New Roman"/>
          <w:sz w:val="24"/>
          <w:szCs w:val="24"/>
          <w:lang w:val="en-US"/>
        </w:rPr>
        <w:t xml:space="preserve"> treatment</w:t>
      </w:r>
      <w:r w:rsidR="004F5909">
        <w:rPr>
          <w:rFonts w:ascii="Times New Roman" w:hAnsi="Times New Roman" w:cs="Times New Roman"/>
          <w:sz w:val="24"/>
          <w:szCs w:val="24"/>
          <w:lang w:val="en-US"/>
        </w:rPr>
        <w:t xml:space="preserve"> intensities</w:t>
      </w:r>
      <w:r w:rsidRPr="000F254D">
        <w:rPr>
          <w:rFonts w:ascii="Times New Roman" w:hAnsi="Times New Roman" w:cs="Times New Roman"/>
          <w:sz w:val="24"/>
          <w:szCs w:val="24"/>
          <w:lang w:val="en-US"/>
        </w:rPr>
        <w:t xml:space="preserve"> in the future, </w:t>
      </w:r>
      <w:r>
        <w:rPr>
          <w:rFonts w:ascii="Times New Roman" w:hAnsi="Times New Roman" w:cs="Times New Roman"/>
          <w:sz w:val="24"/>
          <w:szCs w:val="24"/>
          <w:lang w:val="en-US"/>
        </w:rPr>
        <w:t xml:space="preserve">which </w:t>
      </w:r>
      <w:r w:rsidRPr="000F254D">
        <w:rPr>
          <w:rFonts w:ascii="Times New Roman" w:hAnsi="Times New Roman" w:cs="Times New Roman"/>
          <w:sz w:val="24"/>
          <w:szCs w:val="24"/>
          <w:lang w:val="en-US"/>
        </w:rPr>
        <w:t xml:space="preserve">may also explain treatment outcomes, such as completion or dropout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Søgaard"}],"issued":{"date-parts":[["2020",4,16]]}}},{"id":590,"uris":["http://zotero.org/users/12673371/items/C4XMNI6M"],"itemData":{"id":590,"type":"article-journal","abstract":"Early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r w:rsidR="00B47E37">
        <w:rPr>
          <w:rFonts w:ascii="Times New Roman" w:hAnsi="Times New Roman" w:cs="Times New Roman"/>
          <w:sz w:val="24"/>
          <w:szCs w:val="24"/>
          <w:lang w:val="en-US"/>
        </w:rPr>
        <w:t xml:space="preserve"> </w:t>
      </w:r>
      <w:r w:rsidR="00537660" w:rsidRPr="00A37C24">
        <w:rPr>
          <w:rFonts w:ascii="Times New Roman" w:hAnsi="Times New Roman" w:cs="Times New Roman"/>
          <w:sz w:val="24"/>
          <w:szCs w:val="24"/>
          <w:highlight w:val="yellow"/>
        </w:rPr>
        <w:t xml:space="preserve">Observing individuals more frequently due to their specific characteristics, practices, contexts, or treatment trajectories </w:t>
      </w:r>
      <w:r w:rsidR="00537660" w:rsidRPr="00A707B4">
        <w:rPr>
          <w:rFonts w:ascii="Times New Roman" w:hAnsi="Times New Roman" w:cs="Times New Roman"/>
          <w:sz w:val="24"/>
          <w:szCs w:val="24"/>
          <w:highlight w:val="green"/>
        </w:rPr>
        <w:lastRenderedPageBreak/>
        <w:t xml:space="preserve">can lead to under- or overestimation of the association between </w:t>
      </w:r>
      <w:r w:rsidR="00A37C24" w:rsidRPr="00A707B4">
        <w:rPr>
          <w:rFonts w:ascii="Times New Roman" w:hAnsi="Times New Roman" w:cs="Times New Roman"/>
          <w:sz w:val="24"/>
          <w:szCs w:val="24"/>
          <w:highlight w:val="green"/>
        </w:rPr>
        <w:t>PSU</w:t>
      </w:r>
      <w:r w:rsidR="00537660" w:rsidRPr="00A707B4">
        <w:rPr>
          <w:rFonts w:ascii="Times New Roman" w:hAnsi="Times New Roman" w:cs="Times New Roman"/>
          <w:sz w:val="24"/>
          <w:szCs w:val="24"/>
          <w:highlight w:val="green"/>
        </w:rPr>
        <w:t xml:space="preserve"> and treatment outcomes. However, limited research has considered this potential bias.</w:t>
      </w:r>
    </w:p>
    <w:p w14:paraId="1078F8DA" w14:textId="087AB042" w:rsidR="00B47E37" w:rsidRPr="000F254D" w:rsidRDefault="00B80A2E" w:rsidP="0036022E">
      <w:pPr>
        <w:spacing w:line="480" w:lineRule="auto"/>
        <w:ind w:right="-2"/>
        <w:rPr>
          <w:rFonts w:ascii="Times New Roman" w:hAnsi="Times New Roman" w:cs="Times New Roman"/>
          <w:sz w:val="24"/>
          <w:szCs w:val="24"/>
          <w:lang w:val="en-US"/>
        </w:rPr>
      </w:pPr>
      <w:r>
        <w:rPr>
          <w:rFonts w:ascii="Times New Roman" w:hAnsi="Times New Roman" w:cs="Times New Roman"/>
          <w:sz w:val="24"/>
          <w:szCs w:val="24"/>
          <w:lang w:val="en-US"/>
        </w:rPr>
        <w:t>Thus, t</w:t>
      </w:r>
      <w:commentRangeStart w:id="28"/>
      <w:r w:rsidR="00B47E37" w:rsidRPr="000F254D">
        <w:rPr>
          <w:rFonts w:ascii="Times New Roman" w:hAnsi="Times New Roman" w:cs="Times New Roman"/>
          <w:sz w:val="24"/>
          <w:szCs w:val="24"/>
          <w:lang w:val="en-US"/>
        </w:rPr>
        <w:t xml:space="preserve">his study aimed to </w:t>
      </w:r>
      <w:r w:rsidR="00B47E37">
        <w:rPr>
          <w:rFonts w:ascii="Times New Roman" w:hAnsi="Times New Roman" w:cs="Times New Roman"/>
          <w:sz w:val="24"/>
          <w:szCs w:val="24"/>
          <w:lang w:val="en-US"/>
        </w:rPr>
        <w:t>estimate</w:t>
      </w:r>
      <w:r w:rsidR="00B47E37" w:rsidRPr="000F254D">
        <w:rPr>
          <w:rFonts w:ascii="Times New Roman" w:hAnsi="Times New Roman" w:cs="Times New Roman"/>
          <w:sz w:val="24"/>
          <w:szCs w:val="24"/>
          <w:lang w:val="en-US"/>
        </w:rPr>
        <w:t xml:space="preserve"> the </w:t>
      </w:r>
      <w:r w:rsidR="00B47E37">
        <w:rPr>
          <w:rFonts w:ascii="Times New Roman" w:hAnsi="Times New Roman" w:cs="Times New Roman"/>
          <w:sz w:val="24"/>
          <w:szCs w:val="24"/>
          <w:lang w:val="en-US"/>
        </w:rPr>
        <w:t xml:space="preserve">association </w:t>
      </w:r>
      <w:r w:rsidR="00B47E37" w:rsidRPr="000F254D">
        <w:rPr>
          <w:rFonts w:ascii="Times New Roman" w:hAnsi="Times New Roman" w:cs="Times New Roman"/>
          <w:sz w:val="24"/>
          <w:szCs w:val="24"/>
          <w:lang w:val="en-US"/>
        </w:rPr>
        <w:t xml:space="preserve">between having reported PSU </w:t>
      </w:r>
      <w:r w:rsidR="00B47E37">
        <w:rPr>
          <w:rFonts w:ascii="Times New Roman" w:hAnsi="Times New Roman" w:cs="Times New Roman"/>
          <w:sz w:val="24"/>
          <w:szCs w:val="24"/>
          <w:lang w:val="en-US"/>
        </w:rPr>
        <w:t>and</w:t>
      </w:r>
      <w:r w:rsidR="00B47E37" w:rsidRPr="000F254D">
        <w:rPr>
          <w:rFonts w:ascii="Times New Roman" w:hAnsi="Times New Roman" w:cs="Times New Roman"/>
          <w:sz w:val="24"/>
          <w:szCs w:val="24"/>
          <w:lang w:val="en-US"/>
        </w:rPr>
        <w:t xml:space="preserve"> treatment </w:t>
      </w:r>
      <w:r w:rsidR="00B47E37">
        <w:rPr>
          <w:rFonts w:ascii="Times New Roman" w:hAnsi="Times New Roman" w:cs="Times New Roman"/>
          <w:sz w:val="24"/>
          <w:szCs w:val="24"/>
          <w:lang w:val="en-US"/>
        </w:rPr>
        <w:t>non-</w:t>
      </w:r>
      <w:r w:rsidR="00B47E37" w:rsidRPr="000F254D">
        <w:rPr>
          <w:rFonts w:ascii="Times New Roman" w:hAnsi="Times New Roman" w:cs="Times New Roman"/>
          <w:sz w:val="24"/>
          <w:szCs w:val="24"/>
          <w:lang w:val="en-US"/>
        </w:rPr>
        <w:t xml:space="preserve">completion </w:t>
      </w:r>
      <w:r w:rsidR="00B47E37">
        <w:rPr>
          <w:rFonts w:ascii="Times New Roman" w:hAnsi="Times New Roman" w:cs="Times New Roman"/>
          <w:sz w:val="24"/>
          <w:szCs w:val="24"/>
          <w:lang w:val="en-US"/>
        </w:rPr>
        <w:t xml:space="preserve">(i.e., treatment dropouts </w:t>
      </w:r>
      <w:r w:rsidR="00B47E37" w:rsidRPr="000F254D">
        <w:rPr>
          <w:rFonts w:ascii="Times New Roman" w:hAnsi="Times New Roman" w:cs="Times New Roman"/>
          <w:sz w:val="24"/>
          <w:szCs w:val="24"/>
          <w:lang w:val="en-US"/>
        </w:rPr>
        <w:t>or spelled by misconduct</w:t>
      </w:r>
      <w:r w:rsidR="00B47E37">
        <w:rPr>
          <w:rFonts w:ascii="Times New Roman" w:hAnsi="Times New Roman" w:cs="Times New Roman"/>
          <w:sz w:val="24"/>
          <w:szCs w:val="24"/>
          <w:lang w:val="en-US"/>
        </w:rPr>
        <w:t xml:space="preserve">) </w:t>
      </w:r>
      <w:r w:rsidR="00312433">
        <w:rPr>
          <w:rFonts w:ascii="Times New Roman" w:hAnsi="Times New Roman" w:cs="Times New Roman"/>
          <w:sz w:val="24"/>
          <w:szCs w:val="24"/>
          <w:lang w:val="en-US"/>
        </w:rPr>
        <w:t>across different treatment settings</w:t>
      </w:r>
      <w:commentRangeStart w:id="29"/>
      <w:commentRangeEnd w:id="29"/>
      <w:r w:rsidR="00312433" w:rsidRPr="00165940">
        <w:rPr>
          <w:rStyle w:val="Refdecomentario"/>
          <w:rFonts w:ascii="Times New Roman" w:eastAsia="Times New Roman" w:hAnsi="Times New Roman" w:cs="Times New Roman"/>
          <w:lang w:val="en-US" w:eastAsia="es-CL"/>
        </w:rPr>
        <w:commentReference w:id="29"/>
      </w:r>
      <w:commentRangeStart w:id="30"/>
      <w:commentRangeEnd w:id="30"/>
      <w:r w:rsidR="00312433">
        <w:rPr>
          <w:rStyle w:val="Refdecomentario"/>
          <w:rFonts w:ascii="Times New Roman" w:eastAsia="Times New Roman" w:hAnsi="Times New Roman" w:cs="Times New Roman"/>
          <w:lang w:val="en-US" w:eastAsia="es-CL"/>
        </w:rPr>
        <w:commentReference w:id="30"/>
      </w:r>
      <w:r w:rsidR="00312433">
        <w:rPr>
          <w:rFonts w:ascii="Times New Roman" w:hAnsi="Times New Roman" w:cs="Times New Roman"/>
          <w:sz w:val="24"/>
          <w:szCs w:val="24"/>
          <w:lang w:val="en-US"/>
        </w:rPr>
        <w:t xml:space="preserve"> </w:t>
      </w:r>
      <w:r w:rsidR="00B47E37" w:rsidRPr="000F254D">
        <w:rPr>
          <w:rFonts w:ascii="Times New Roman" w:hAnsi="Times New Roman" w:cs="Times New Roman"/>
          <w:sz w:val="24"/>
          <w:szCs w:val="24"/>
          <w:lang w:val="en-US"/>
        </w:rPr>
        <w:t xml:space="preserve">among adult patients admitted to </w:t>
      </w:r>
      <w:r w:rsidR="00B47E37">
        <w:rPr>
          <w:rFonts w:ascii="Times New Roman" w:hAnsi="Times New Roman" w:cs="Times New Roman"/>
          <w:sz w:val="24"/>
          <w:szCs w:val="24"/>
          <w:lang w:val="en-US"/>
        </w:rPr>
        <w:t xml:space="preserve">multiple </w:t>
      </w:r>
      <w:r w:rsidR="00B47E37" w:rsidRPr="000F254D">
        <w:rPr>
          <w:rFonts w:ascii="Times New Roman" w:hAnsi="Times New Roman" w:cs="Times New Roman"/>
          <w:sz w:val="24"/>
          <w:szCs w:val="24"/>
          <w:lang w:val="en-US"/>
        </w:rPr>
        <w:t>SUD treatment programs in Chile from</w:t>
      </w:r>
      <w:r w:rsidR="00B47E37">
        <w:rPr>
          <w:rFonts w:ascii="Times New Roman" w:hAnsi="Times New Roman" w:cs="Times New Roman"/>
          <w:sz w:val="24"/>
          <w:szCs w:val="24"/>
          <w:lang w:val="en-US"/>
        </w:rPr>
        <w:t xml:space="preserve"> 2010</w:t>
      </w:r>
      <w:r w:rsidR="00B47E37" w:rsidRPr="000F254D">
        <w:rPr>
          <w:rFonts w:ascii="Times New Roman" w:hAnsi="Times New Roman" w:cs="Times New Roman"/>
          <w:sz w:val="24"/>
          <w:szCs w:val="24"/>
          <w:lang w:val="en-US"/>
        </w:rPr>
        <w:t xml:space="preserve"> to 2019</w:t>
      </w:r>
      <w:commentRangeEnd w:id="28"/>
      <w:r w:rsidR="00B47E37">
        <w:rPr>
          <w:rStyle w:val="Refdecomentario"/>
          <w:rFonts w:ascii="Times New Roman" w:eastAsia="Times New Roman" w:hAnsi="Times New Roman" w:cs="Times New Roman"/>
          <w:lang w:val="en-US" w:eastAsia="es-CL"/>
        </w:rPr>
        <w:commentReference w:id="28"/>
      </w:r>
      <w:r w:rsidR="00B47E37">
        <w:rPr>
          <w:rFonts w:ascii="Times New Roman" w:hAnsi="Times New Roman" w:cs="Times New Roman"/>
          <w:sz w:val="24"/>
          <w:szCs w:val="24"/>
          <w:lang w:val="en-US"/>
        </w:rPr>
        <w:t xml:space="preserve">, taking advantage of a </w:t>
      </w:r>
      <w:r w:rsidR="00B47E37" w:rsidRPr="000F254D">
        <w:rPr>
          <w:rFonts w:ascii="Times New Roman" w:hAnsi="Times New Roman" w:cs="Times New Roman"/>
          <w:sz w:val="24"/>
          <w:szCs w:val="24"/>
          <w:lang w:val="en-US"/>
        </w:rPr>
        <w:t xml:space="preserve">large and high-quality </w:t>
      </w:r>
      <w:r w:rsidR="00B47E37">
        <w:rPr>
          <w:rFonts w:ascii="Times New Roman" w:hAnsi="Times New Roman" w:cs="Times New Roman"/>
          <w:sz w:val="24"/>
          <w:szCs w:val="24"/>
          <w:lang w:val="en-US"/>
        </w:rPr>
        <w:t xml:space="preserve">administrative </w:t>
      </w:r>
      <w:r w:rsidR="00B47E37" w:rsidRPr="000F254D">
        <w:rPr>
          <w:rFonts w:ascii="Times New Roman" w:hAnsi="Times New Roman" w:cs="Times New Roman"/>
          <w:sz w:val="24"/>
          <w:szCs w:val="24"/>
          <w:lang w:val="en-US"/>
        </w:rPr>
        <w:t xml:space="preserve">dataset that includes all treatment episodes of </w:t>
      </w:r>
      <w:del w:id="31" w:author="Andrés González Santa Cruz" w:date="2024-12-26T17:17:00Z" w16du:dateUtc="2024-12-26T20:17:00Z">
        <w:r w:rsidR="00B47E37" w:rsidRPr="000F254D" w:rsidDel="00325B46">
          <w:rPr>
            <w:rFonts w:ascii="Times New Roman" w:hAnsi="Times New Roman" w:cs="Times New Roman"/>
            <w:sz w:val="24"/>
            <w:szCs w:val="24"/>
            <w:lang w:val="en-US"/>
          </w:rPr>
          <w:delText xml:space="preserve">people </w:delText>
        </w:r>
      </w:del>
      <w:ins w:id="32" w:author="Andrés González Santa Cruz" w:date="2024-12-26T17:17:00Z" w16du:dateUtc="2024-12-26T20:17:00Z">
        <w:r w:rsidR="00325B46" w:rsidRPr="000F254D">
          <w:rPr>
            <w:rFonts w:ascii="Times New Roman" w:hAnsi="Times New Roman" w:cs="Times New Roman"/>
            <w:sz w:val="24"/>
            <w:szCs w:val="24"/>
            <w:lang w:val="en-US"/>
          </w:rPr>
          <w:t>p</w:t>
        </w:r>
        <w:r w:rsidR="00325B46">
          <w:rPr>
            <w:rFonts w:ascii="Times New Roman" w:hAnsi="Times New Roman" w:cs="Times New Roman"/>
            <w:sz w:val="24"/>
            <w:szCs w:val="24"/>
            <w:lang w:val="en-US"/>
          </w:rPr>
          <w:t>atients</w:t>
        </w:r>
        <w:r w:rsidR="00325B46" w:rsidRPr="000F254D">
          <w:rPr>
            <w:rFonts w:ascii="Times New Roman" w:hAnsi="Times New Roman" w:cs="Times New Roman"/>
            <w:sz w:val="24"/>
            <w:szCs w:val="24"/>
            <w:lang w:val="en-US"/>
          </w:rPr>
          <w:t xml:space="preserve"> </w:t>
        </w:r>
      </w:ins>
      <w:r w:rsidR="00B47E37" w:rsidRPr="000F254D">
        <w:rPr>
          <w:rFonts w:ascii="Times New Roman" w:hAnsi="Times New Roman" w:cs="Times New Roman"/>
          <w:sz w:val="24"/>
          <w:szCs w:val="24"/>
          <w:lang w:val="en-US"/>
        </w:rPr>
        <w:t>with public health insurance (~80% of the population) since its creation in 2010</w:t>
      </w:r>
      <w:r w:rsidR="00B47E37">
        <w:rPr>
          <w:rFonts w:ascii="Times New Roman" w:hAnsi="Times New Roman" w:cs="Times New Roman"/>
          <w:sz w:val="24"/>
          <w:szCs w:val="24"/>
          <w:lang w:val="en-US"/>
        </w:rPr>
        <w:t xml:space="preserve"> up to 2022 </w:t>
      </w:r>
      <w:r w:rsidR="00B47E37">
        <w:rPr>
          <w:rFonts w:ascii="Times New Roman" w:hAnsi="Times New Roman" w:cs="Times New Roman"/>
          <w:sz w:val="24"/>
          <w:szCs w:val="24"/>
          <w:lang w:val="en-US"/>
        </w:rPr>
        <w:fldChar w:fldCharType="begin"/>
      </w:r>
      <w:r w:rsidR="00B47E37">
        <w:rPr>
          <w:rFonts w:ascii="Times New Roman" w:hAnsi="Times New Roman" w:cs="Times New Roman"/>
          <w:sz w:val="24"/>
          <w:szCs w:val="24"/>
          <w:lang w:val="en-US"/>
        </w:rPr>
        <w:instrText xml:space="preserve"> ADDIN ZOTERO_ITEM CSL_CITATION {"citationID":"PkD196HV","properties":{"formattedCitation":"(Mateo Pinones et al., 2022)","plainCitation":"(Mateo Pinones et al., 2022)","noteIndex":0},"citationItems":[{"id":84,"uris":["http://zotero.org/users/12673371/items/IC8PDGXM"],"itemData":{"id":84,"type":"article-journal","abstract":"Background\nEvidence-based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00B47E37">
        <w:rPr>
          <w:rFonts w:ascii="Times New Roman" w:hAnsi="Times New Roman" w:cs="Times New Roman"/>
          <w:sz w:val="24"/>
          <w:szCs w:val="24"/>
          <w:lang w:val="en-US"/>
        </w:rPr>
        <w:fldChar w:fldCharType="separate"/>
      </w:r>
      <w:r w:rsidR="00B47E37" w:rsidRPr="00A276A2">
        <w:rPr>
          <w:rFonts w:ascii="Times New Roman" w:hAnsi="Times New Roman" w:cs="Times New Roman"/>
          <w:sz w:val="24"/>
        </w:rPr>
        <w:t>(Mateo Pinones et al., 2022)</w:t>
      </w:r>
      <w:r w:rsidR="00B47E37">
        <w:rPr>
          <w:rFonts w:ascii="Times New Roman" w:hAnsi="Times New Roman" w:cs="Times New Roman"/>
          <w:sz w:val="24"/>
          <w:szCs w:val="24"/>
          <w:lang w:val="en-US"/>
        </w:rPr>
        <w:fldChar w:fldCharType="end"/>
      </w:r>
      <w:commentRangeStart w:id="33"/>
      <w:commentRangeStart w:id="34"/>
      <w:r w:rsidR="00B47E37">
        <w:rPr>
          <w:rFonts w:ascii="Times New Roman" w:hAnsi="Times New Roman" w:cs="Times New Roman"/>
          <w:sz w:val="24"/>
          <w:szCs w:val="24"/>
          <w:lang w:val="en-US"/>
        </w:rPr>
        <w:t>.</w:t>
      </w:r>
      <w:commentRangeEnd w:id="33"/>
      <w:r>
        <w:rPr>
          <w:rStyle w:val="Refdecomentario"/>
          <w:rFonts w:ascii="Times New Roman" w:eastAsia="Times New Roman" w:hAnsi="Times New Roman" w:cs="Times New Roman"/>
          <w:lang w:val="en-US" w:eastAsia="es-CL"/>
        </w:rPr>
        <w:commentReference w:id="33"/>
      </w:r>
      <w:commentRangeEnd w:id="34"/>
      <w:r w:rsidR="00CC7DCD">
        <w:rPr>
          <w:rStyle w:val="Refdecomentario"/>
          <w:rFonts w:ascii="Times New Roman" w:eastAsia="Times New Roman" w:hAnsi="Times New Roman" w:cs="Times New Roman"/>
          <w:lang w:val="en-US" w:eastAsia="es-CL"/>
        </w:rPr>
        <w:commentReference w:id="34"/>
      </w:r>
    </w:p>
    <w:p w14:paraId="5136B066" w14:textId="67DB5236" w:rsidR="00140BD9" w:rsidRDefault="00140BD9" w:rsidP="000B7AC1">
      <w:pPr>
        <w:spacing w:line="480" w:lineRule="auto"/>
        <w:ind w:right="-2" w:firstLine="567"/>
        <w:rPr>
          <w:rFonts w:ascii="Times New Roman" w:hAnsi="Times New Roman" w:cs="Times New Roman"/>
          <w:sz w:val="24"/>
          <w:szCs w:val="24"/>
          <w:lang w:val="en-US"/>
        </w:rPr>
      </w:pPr>
    </w:p>
    <w:p w14:paraId="1F580F17" w14:textId="16D6444B" w:rsidR="00140BD9" w:rsidRPr="0096470F" w:rsidRDefault="00140BD9" w:rsidP="0096470F">
      <w:pPr>
        <w:pStyle w:val="Prrafodelista"/>
        <w:numPr>
          <w:ilvl w:val="1"/>
          <w:numId w:val="5"/>
        </w:numPr>
        <w:spacing w:line="480" w:lineRule="auto"/>
        <w:ind w:right="-2"/>
        <w:rPr>
          <w:rFonts w:ascii="Times New Roman" w:hAnsi="Times New Roman" w:cs="Times New Roman"/>
          <w:sz w:val="24"/>
          <w:szCs w:val="24"/>
          <w:lang w:val="en-US"/>
        </w:rPr>
      </w:pPr>
      <w:r>
        <w:rPr>
          <w:rFonts w:ascii="Times New Roman" w:hAnsi="Times New Roman" w:cs="Times New Roman"/>
          <w:sz w:val="24"/>
          <w:szCs w:val="24"/>
          <w:lang w:val="en-US"/>
        </w:rPr>
        <w:t>The Chilean context</w:t>
      </w:r>
    </w:p>
    <w:p w14:paraId="26AFE51C" w14:textId="580A2D23" w:rsidR="00AA5B6C" w:rsidRDefault="00E275E8" w:rsidP="00245A7B">
      <w:pPr>
        <w:spacing w:line="480" w:lineRule="auto"/>
        <w:ind w:right="-2" w:firstLine="567"/>
        <w:rPr>
          <w:rFonts w:ascii="Times New Roman" w:hAnsi="Times New Roman" w:cs="Times New Roman"/>
          <w:sz w:val="24"/>
          <w:szCs w:val="24"/>
          <w:lang w:val="en-US"/>
        </w:rPr>
      </w:pPr>
      <w:r w:rsidRPr="00A324FC">
        <w:rPr>
          <w:rFonts w:ascii="Times New Roman" w:hAnsi="Times New Roman" w:cs="Times New Roman"/>
          <w:sz w:val="24"/>
          <w:szCs w:val="24"/>
          <w:highlight w:val="yellow"/>
          <w:lang w:val="en-US"/>
        </w:rPr>
        <w:t xml:space="preserve">In Chile, treatments </w:t>
      </w:r>
      <w:r w:rsidR="00351DC1" w:rsidRPr="00A324FC">
        <w:rPr>
          <w:rFonts w:ascii="Times New Roman" w:hAnsi="Times New Roman" w:cs="Times New Roman"/>
          <w:sz w:val="24"/>
          <w:szCs w:val="24"/>
          <w:highlight w:val="yellow"/>
          <w:lang w:val="en-US"/>
        </w:rPr>
        <w:t xml:space="preserve">for adults with SUD </w:t>
      </w:r>
      <w:r w:rsidRPr="00A324FC">
        <w:rPr>
          <w:rFonts w:ascii="Times New Roman" w:hAnsi="Times New Roman" w:cs="Times New Roman"/>
          <w:sz w:val="24"/>
          <w:szCs w:val="24"/>
          <w:highlight w:val="yellow"/>
          <w:lang w:val="en-US"/>
        </w:rPr>
        <w:t xml:space="preserve">are delivered </w:t>
      </w:r>
      <w:r w:rsidR="00351DC1" w:rsidRPr="00A324FC">
        <w:rPr>
          <w:rFonts w:ascii="Times New Roman" w:hAnsi="Times New Roman" w:cs="Times New Roman"/>
          <w:sz w:val="24"/>
          <w:szCs w:val="24"/>
          <w:highlight w:val="yellow"/>
          <w:lang w:val="en-US"/>
        </w:rPr>
        <w:t>in residential, intensive ambulatory</w:t>
      </w:r>
      <w:r w:rsidR="00BD2D72">
        <w:rPr>
          <w:rFonts w:ascii="Times New Roman" w:hAnsi="Times New Roman" w:cs="Times New Roman"/>
          <w:sz w:val="24"/>
          <w:szCs w:val="24"/>
          <w:highlight w:val="yellow"/>
          <w:lang w:val="en-US"/>
        </w:rPr>
        <w:t>,</w:t>
      </w:r>
      <w:r w:rsidR="00351DC1" w:rsidRPr="00A324FC">
        <w:rPr>
          <w:rFonts w:ascii="Times New Roman" w:hAnsi="Times New Roman" w:cs="Times New Roman"/>
          <w:sz w:val="24"/>
          <w:szCs w:val="24"/>
          <w:highlight w:val="yellow"/>
          <w:lang w:val="en-US"/>
        </w:rPr>
        <w:t xml:space="preserve"> and basic ambulatory settings</w:t>
      </w:r>
      <w:r w:rsidRPr="00A324FC">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Residential settings have a planned duration </w:t>
      </w:r>
      <w:commentRangeStart w:id="35"/>
      <w:r w:rsidR="00351DC1" w:rsidRPr="00A324FC">
        <w:rPr>
          <w:rFonts w:ascii="Times New Roman" w:hAnsi="Times New Roman" w:cs="Times New Roman"/>
          <w:sz w:val="24"/>
          <w:szCs w:val="24"/>
          <w:highlight w:val="yellow"/>
          <w:lang w:val="en-US"/>
        </w:rPr>
        <w:t>of one year</w:t>
      </w:r>
      <w:commentRangeEnd w:id="35"/>
      <w:r w:rsidR="00312433">
        <w:rPr>
          <w:rStyle w:val="Refdecomentario"/>
          <w:rFonts w:ascii="Times New Roman" w:eastAsia="Times New Roman" w:hAnsi="Times New Roman" w:cs="Times New Roman"/>
          <w:lang w:val="en-US" w:eastAsia="es-CL"/>
        </w:rPr>
        <w:commentReference w:id="35"/>
      </w:r>
      <w:r w:rsidR="001B0C38">
        <w:rPr>
          <w:rFonts w:ascii="Times New Roman" w:hAnsi="Times New Roman" w:cs="Times New Roman"/>
          <w:sz w:val="24"/>
          <w:szCs w:val="24"/>
          <w:highlight w:val="yellow"/>
          <w:lang w:val="en-US"/>
        </w:rPr>
        <w:t>, depending on patients’ needs</w:t>
      </w:r>
      <w:r w:rsidR="00351DC1" w:rsidRPr="00A324FC">
        <w:rPr>
          <w:rFonts w:ascii="Times New Roman" w:hAnsi="Times New Roman" w:cs="Times New Roman"/>
          <w:sz w:val="24"/>
          <w:szCs w:val="24"/>
          <w:highlight w:val="yellow"/>
          <w:lang w:val="en-US"/>
        </w:rPr>
        <w:t xml:space="preserve">, </w:t>
      </w:r>
      <w:r w:rsidR="00BD2D72">
        <w:rPr>
          <w:rFonts w:ascii="Times New Roman" w:hAnsi="Times New Roman" w:cs="Times New Roman"/>
          <w:sz w:val="24"/>
          <w:szCs w:val="24"/>
          <w:highlight w:val="yellow"/>
          <w:lang w:val="en-US"/>
        </w:rPr>
        <w:t xml:space="preserve">and </w:t>
      </w:r>
      <w:r w:rsidR="00351DC1" w:rsidRPr="00A324FC">
        <w:rPr>
          <w:rFonts w:ascii="Times New Roman" w:hAnsi="Times New Roman" w:cs="Times New Roman"/>
          <w:sz w:val="24"/>
          <w:szCs w:val="24"/>
          <w:highlight w:val="yellow"/>
          <w:lang w:val="en-US"/>
        </w:rPr>
        <w:t>are offered from five to seven days a week with at least five weekly interventions, while intensive ambulatory have a duration of six to eight month</w:t>
      </w:r>
      <w:r w:rsidR="00BD2D72">
        <w:rPr>
          <w:rFonts w:ascii="Times New Roman" w:hAnsi="Times New Roman" w:cs="Times New Roman"/>
          <w:sz w:val="24"/>
          <w:szCs w:val="24"/>
          <w:highlight w:val="yellow"/>
          <w:lang w:val="en-US"/>
        </w:rPr>
        <w:t>s</w:t>
      </w:r>
      <w:r w:rsidR="00351DC1" w:rsidRPr="00A324FC">
        <w:rPr>
          <w:rFonts w:ascii="Times New Roman" w:hAnsi="Times New Roman" w:cs="Times New Roman"/>
          <w:sz w:val="24"/>
          <w:szCs w:val="24"/>
          <w:highlight w:val="yellow"/>
          <w:lang w:val="en-US"/>
        </w:rPr>
        <w:t xml:space="preserve">, with </w:t>
      </w:r>
      <w:r w:rsidR="00BD2D72" w:rsidRPr="00760FFD">
        <w:rPr>
          <w:rFonts w:ascii="Times New Roman" w:hAnsi="Times New Roman" w:cs="Times New Roman"/>
          <w:sz w:val="24"/>
          <w:szCs w:val="24"/>
          <w:highlight w:val="yellow"/>
          <w:lang w:val="en-US"/>
        </w:rPr>
        <w:t>weekly</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sessions that have a duration of six hours and up to four interventions. </w:t>
      </w:r>
      <w:r w:rsidR="004E23C5" w:rsidRPr="004E23C5">
        <w:rPr>
          <w:rFonts w:ascii="Times New Roman" w:hAnsi="Times New Roman" w:cs="Times New Roman"/>
          <w:sz w:val="24"/>
          <w:szCs w:val="24"/>
          <w:highlight w:val="yellow"/>
        </w:rPr>
        <w:t>Additionally, residential and intensive SUT programs offer two modalities: one for the general population and another</w:t>
      </w:r>
      <w:r w:rsidR="006A78E3">
        <w:rPr>
          <w:rFonts w:ascii="Times New Roman" w:hAnsi="Times New Roman" w:cs="Times New Roman"/>
          <w:sz w:val="24"/>
          <w:szCs w:val="24"/>
          <w:highlight w:val="yellow"/>
        </w:rPr>
        <w:t xml:space="preserve"> designed</w:t>
      </w:r>
      <w:r w:rsidR="004E23C5" w:rsidRPr="004E23C5">
        <w:rPr>
          <w:rFonts w:ascii="Times New Roman" w:hAnsi="Times New Roman" w:cs="Times New Roman"/>
          <w:sz w:val="24"/>
          <w:szCs w:val="24"/>
          <w:highlight w:val="yellow"/>
        </w:rPr>
        <w:t xml:space="preserve"> for women, </w:t>
      </w:r>
      <w:r w:rsidR="006A78E3">
        <w:rPr>
          <w:rFonts w:ascii="Times New Roman" w:hAnsi="Times New Roman" w:cs="Times New Roman"/>
          <w:sz w:val="24"/>
          <w:szCs w:val="24"/>
          <w:highlight w:val="yellow"/>
        </w:rPr>
        <w:t>addressing needs such as pregnancy and childcare</w:t>
      </w:r>
      <w:r w:rsidR="004E23C5" w:rsidRPr="004E23C5">
        <w:rPr>
          <w:rFonts w:ascii="Times New Roman" w:hAnsi="Times New Roman" w:cs="Times New Roman"/>
          <w:sz w:val="24"/>
          <w:szCs w:val="24"/>
          <w:highlight w:val="yellow"/>
        </w:rPr>
        <w:t xml:space="preserve">. </w:t>
      </w:r>
      <w:r w:rsidR="006A78E3">
        <w:rPr>
          <w:rFonts w:ascii="Times New Roman" w:hAnsi="Times New Roman" w:cs="Times New Roman"/>
          <w:sz w:val="24"/>
          <w:szCs w:val="24"/>
          <w:highlight w:val="yellow"/>
        </w:rPr>
        <w:t>In contrast</w:t>
      </w:r>
      <w:r w:rsidR="004E23C5" w:rsidRPr="004E23C5">
        <w:rPr>
          <w:rFonts w:ascii="Times New Roman" w:hAnsi="Times New Roman" w:cs="Times New Roman"/>
          <w:sz w:val="24"/>
          <w:szCs w:val="24"/>
          <w:highlight w:val="yellow"/>
        </w:rPr>
        <w:t xml:space="preserve">, basic ambulatory settings </w:t>
      </w:r>
      <w:r w:rsidR="006A78E3">
        <w:rPr>
          <w:rFonts w:ascii="Times New Roman" w:hAnsi="Times New Roman" w:cs="Times New Roman"/>
          <w:sz w:val="24"/>
          <w:szCs w:val="24"/>
          <w:highlight w:val="yellow"/>
        </w:rPr>
        <w:t xml:space="preserve">offer only the </w:t>
      </w:r>
      <w:r w:rsidR="004E23C5" w:rsidRPr="004E23C5">
        <w:rPr>
          <w:rFonts w:ascii="Times New Roman" w:hAnsi="Times New Roman" w:cs="Times New Roman"/>
          <w:sz w:val="24"/>
          <w:szCs w:val="24"/>
          <w:highlight w:val="yellow"/>
        </w:rPr>
        <w:t>general population</w:t>
      </w:r>
      <w:r w:rsidR="006A78E3">
        <w:rPr>
          <w:rFonts w:ascii="Times New Roman" w:hAnsi="Times New Roman" w:cs="Times New Roman"/>
          <w:sz w:val="24"/>
          <w:szCs w:val="24"/>
          <w:highlight w:val="yellow"/>
        </w:rPr>
        <w:t xml:space="preserve"> modality</w:t>
      </w:r>
      <w:r w:rsidR="004E23C5">
        <w:rPr>
          <w:rFonts w:ascii="Times New Roman" w:hAnsi="Times New Roman" w:cs="Times New Roman"/>
          <w:sz w:val="24"/>
          <w:szCs w:val="24"/>
          <w:highlight w:val="yellow"/>
        </w:rPr>
        <w:t xml:space="preserve">. </w:t>
      </w:r>
      <w:r w:rsidR="004F5909">
        <w:rPr>
          <w:rFonts w:ascii="Times New Roman" w:hAnsi="Times New Roman" w:cs="Times New Roman"/>
          <w:sz w:val="24"/>
          <w:szCs w:val="24"/>
          <w:lang w:val="en-US"/>
        </w:rPr>
        <w:t xml:space="preserve">Like several Latin American countries and most South American nations, </w:t>
      </w:r>
      <w:commentRangeStart w:id="36"/>
      <w:r w:rsidR="004F5909">
        <w:rPr>
          <w:rFonts w:ascii="Times New Roman" w:hAnsi="Times New Roman" w:cs="Times New Roman"/>
          <w:sz w:val="24"/>
          <w:szCs w:val="24"/>
          <w:lang w:val="en-US"/>
        </w:rPr>
        <w:t xml:space="preserve">Chilean treatment services receive mostly </w:t>
      </w:r>
      <w:r w:rsidR="00B061BC">
        <w:rPr>
          <w:rFonts w:ascii="Times New Roman" w:hAnsi="Times New Roman" w:cs="Times New Roman"/>
          <w:sz w:val="24"/>
          <w:szCs w:val="24"/>
          <w:lang w:val="en-US"/>
        </w:rPr>
        <w:t>patients</w:t>
      </w:r>
      <w:r w:rsidR="004F5909">
        <w:rPr>
          <w:rFonts w:ascii="Times New Roman" w:hAnsi="Times New Roman" w:cs="Times New Roman"/>
          <w:sz w:val="24"/>
          <w:szCs w:val="24"/>
          <w:lang w:val="en-US"/>
        </w:rPr>
        <w:t xml:space="preserve"> with alcohol use disorder, </w:t>
      </w:r>
      <w:r w:rsidR="006A78E3">
        <w:rPr>
          <w:rFonts w:ascii="Times New Roman" w:hAnsi="Times New Roman" w:cs="Times New Roman"/>
          <w:sz w:val="24"/>
          <w:szCs w:val="24"/>
          <w:lang w:val="en-US"/>
        </w:rPr>
        <w:t xml:space="preserve">followed by those with </w:t>
      </w:r>
      <w:r w:rsidR="004F5909">
        <w:rPr>
          <w:rFonts w:ascii="Times New Roman" w:hAnsi="Times New Roman" w:cs="Times New Roman"/>
          <w:sz w:val="24"/>
          <w:szCs w:val="24"/>
          <w:lang w:val="en-US"/>
        </w:rPr>
        <w:t>disorders related to the use of cocaine and cocaine base paste, cannabis, and pharmaceutical products</w:t>
      </w:r>
      <w:r w:rsidR="00873262">
        <w:rPr>
          <w:rFonts w:ascii="Times New Roman" w:hAnsi="Times New Roman" w:cs="Times New Roman"/>
          <w:sz w:val="24"/>
          <w:szCs w:val="24"/>
          <w:lang w:val="en-US"/>
        </w:rPr>
        <w:t xml:space="preserve">. While the </w:t>
      </w:r>
      <w:r w:rsidR="004F5909">
        <w:rPr>
          <w:rFonts w:ascii="Times New Roman" w:hAnsi="Times New Roman" w:cs="Times New Roman"/>
          <w:sz w:val="24"/>
          <w:szCs w:val="24"/>
          <w:lang w:val="en-US"/>
        </w:rPr>
        <w:t xml:space="preserve">proportion of </w:t>
      </w:r>
      <w:r w:rsidR="00B061BC">
        <w:rPr>
          <w:rFonts w:ascii="Times New Roman" w:hAnsi="Times New Roman" w:cs="Times New Roman"/>
          <w:sz w:val="24"/>
          <w:szCs w:val="24"/>
          <w:lang w:val="en-US"/>
        </w:rPr>
        <w:t>patients</w:t>
      </w:r>
      <w:r w:rsidR="004F5909">
        <w:rPr>
          <w:rFonts w:ascii="Times New Roman" w:hAnsi="Times New Roman" w:cs="Times New Roman"/>
          <w:sz w:val="24"/>
          <w:szCs w:val="24"/>
          <w:lang w:val="en-US"/>
        </w:rPr>
        <w:t xml:space="preserve"> using opioids </w:t>
      </w:r>
      <w:r w:rsidR="004F5909" w:rsidRPr="000F254D">
        <w:rPr>
          <w:rFonts w:ascii="Times New Roman" w:hAnsi="Times New Roman" w:cs="Times New Roman"/>
          <w:sz w:val="24"/>
          <w:szCs w:val="24"/>
          <w:lang w:val="en-US"/>
        </w:rPr>
        <w:t>and injecting drug use</w:t>
      </w:r>
      <w:commentRangeEnd w:id="36"/>
      <w:r w:rsidR="00873262">
        <w:rPr>
          <w:rFonts w:ascii="Times New Roman" w:hAnsi="Times New Roman" w:cs="Times New Roman"/>
          <w:sz w:val="24"/>
          <w:szCs w:val="24"/>
          <w:lang w:val="en-US"/>
        </w:rPr>
        <w:t xml:space="preserve"> is </w:t>
      </w:r>
      <w:r w:rsidR="001B0C38">
        <w:rPr>
          <w:rFonts w:ascii="Times New Roman" w:hAnsi="Times New Roman" w:cs="Times New Roman"/>
          <w:sz w:val="24"/>
          <w:szCs w:val="24"/>
          <w:lang w:val="en-US"/>
        </w:rPr>
        <w:t>uncommon</w:t>
      </w:r>
      <w:r w:rsidR="00873262">
        <w:rPr>
          <w:rFonts w:ascii="Times New Roman" w:hAnsi="Times New Roman" w:cs="Times New Roman"/>
          <w:sz w:val="24"/>
          <w:szCs w:val="24"/>
          <w:lang w:val="en-US"/>
        </w:rPr>
        <w:t xml:space="preserve"> in the </w:t>
      </w:r>
      <w:r w:rsidR="00873262">
        <w:rPr>
          <w:rFonts w:ascii="Times New Roman" w:hAnsi="Times New Roman" w:cs="Times New Roman"/>
          <w:sz w:val="24"/>
          <w:szCs w:val="24"/>
          <w:lang w:val="en-US"/>
        </w:rPr>
        <w:lastRenderedPageBreak/>
        <w:t>Latin American context</w:t>
      </w:r>
      <w:r w:rsidR="00B061BC">
        <w:rPr>
          <w:rFonts w:ascii="Times New Roman" w:hAnsi="Times New Roman" w:cs="Times New Roman"/>
          <w:sz w:val="24"/>
          <w:szCs w:val="24"/>
          <w:lang w:val="en-US"/>
        </w:rPr>
        <w:t xml:space="preserve"> </w:t>
      </w:r>
      <w:r w:rsidR="004F5909">
        <w:rPr>
          <w:rStyle w:val="Refdecomentario"/>
          <w:rFonts w:ascii="Times New Roman" w:eastAsia="Times New Roman" w:hAnsi="Times New Roman" w:cs="Times New Roman"/>
          <w:lang w:val="en-US" w:eastAsia="es-CL"/>
        </w:rPr>
        <w:commentReference w:id="36"/>
      </w:r>
      <w:r w:rsidR="00585688">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{"citationID":"oMTV9aGv","properties":{"formattedCitation":"(Ruiz-Tagle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585688">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(Ruiz-Tagle Maturana et al., 2023)</w:t>
      </w:r>
      <w:r w:rsidR="00585688">
        <w:rPr>
          <w:rFonts w:ascii="Times New Roman" w:hAnsi="Times New Roman" w:cs="Times New Roman"/>
          <w:sz w:val="24"/>
          <w:szCs w:val="24"/>
          <w:lang w:val="en-US"/>
        </w:rPr>
        <w:fldChar w:fldCharType="end"/>
      </w:r>
      <w:r w:rsidR="004F5909">
        <w:rPr>
          <w:rFonts w:ascii="Times New Roman" w:hAnsi="Times New Roman" w:cs="Times New Roman"/>
          <w:sz w:val="24"/>
          <w:szCs w:val="24"/>
          <w:lang w:val="en-US"/>
        </w:rPr>
        <w:t>.</w:t>
      </w:r>
      <w:r w:rsidR="00351DC1">
        <w:rPr>
          <w:rFonts w:ascii="Times New Roman" w:hAnsi="Times New Roman" w:cs="Times New Roman"/>
          <w:sz w:val="24"/>
          <w:szCs w:val="24"/>
          <w:lang w:val="en-US"/>
        </w:rPr>
        <w:t xml:space="preserve"> </w:t>
      </w:r>
      <w:r w:rsidR="00873262">
        <w:rPr>
          <w:rFonts w:ascii="Times New Roman" w:hAnsi="Times New Roman" w:cs="Times New Roman"/>
          <w:sz w:val="24"/>
          <w:szCs w:val="24"/>
          <w:lang w:val="en-US"/>
        </w:rPr>
        <w:t>Importantly,</w:t>
      </w:r>
      <w:r w:rsidR="004F5909">
        <w:rPr>
          <w:rFonts w:ascii="Times New Roman" w:hAnsi="Times New Roman" w:cs="Times New Roman"/>
          <w:sz w:val="24"/>
          <w:szCs w:val="24"/>
          <w:lang w:val="en-US"/>
        </w:rPr>
        <w:t xml:space="preserve"> PSU is frequent in the Chilean population. </w:t>
      </w:r>
      <w:r w:rsidR="004F5909" w:rsidRPr="000F254D">
        <w:rPr>
          <w:rFonts w:ascii="Times New Roman" w:hAnsi="Times New Roman" w:cs="Times New Roman"/>
          <w:sz w:val="24"/>
          <w:szCs w:val="24"/>
          <w:lang w:val="en-US"/>
        </w:rPr>
        <w:t xml:space="preserve">A study conducted in a Chilean hard-to-reach population that used cocaine base paste found that 47–66% </w:t>
      </w:r>
      <w:r w:rsidR="004F5909">
        <w:rPr>
          <w:rFonts w:ascii="Times New Roman" w:hAnsi="Times New Roman" w:cs="Times New Roman"/>
          <w:sz w:val="24"/>
          <w:szCs w:val="24"/>
          <w:lang w:val="en-US"/>
        </w:rPr>
        <w:t xml:space="preserve">had PSU </w:t>
      </w:r>
      <w:r w:rsidR="00585688">
        <w:rPr>
          <w:rFonts w:ascii="Times New Roman" w:hAnsi="Times New Roman" w:cs="Times New Roman"/>
          <w:sz w:val="24"/>
          <w:szCs w:val="24"/>
          <w:lang w:val="en-US"/>
        </w:rPr>
        <w:fldChar w:fldCharType="begin"/>
      </w:r>
      <w:r w:rsidR="00A276A2">
        <w:rPr>
          <w:rFonts w:ascii="Times New Roman" w:hAnsi="Times New Roman" w:cs="Times New Roman"/>
          <w:sz w:val="24"/>
          <w:szCs w:val="24"/>
          <w:lang w:val="en-US"/>
        </w:rPr>
        <w:instrText xml:space="preserve"> ADDIN ZOTERO_ITEM CSL_CITATION {"citationID":"Ygq36Pf6","properties":{"formattedCitation":"(Olivari et al., 2022)","plainCitation":"(Olivari et al., 2022)","noteIndex":0},"citationItems":[{"id":105,"uris":["http://zotero.org/users/12673371/items/TPE4HZQ3"],"itemData":{"id":105,"type":"article-journal","abstract":"We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w:instrText>
      </w:r>
      <w:r w:rsidR="00A276A2" w:rsidRPr="0096470F">
        <w:rPr>
          <w:rFonts w:ascii="Times New Roman" w:hAnsi="Times New Roman" w:cs="Times New Roman"/>
          <w:sz w:val="24"/>
          <w:szCs w:val="24"/>
          <w:lang w:val="en-US"/>
        </w:rPr>
        <w:instrText xml:space="preserv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00585688">
        <w:rPr>
          <w:rFonts w:ascii="Times New Roman" w:hAnsi="Times New Roman" w:cs="Times New Roman"/>
          <w:sz w:val="24"/>
          <w:szCs w:val="24"/>
          <w:lang w:val="en-US"/>
        </w:rPr>
        <w:fldChar w:fldCharType="separate"/>
      </w:r>
      <w:r w:rsidR="00A276A2" w:rsidRPr="0096470F">
        <w:rPr>
          <w:rFonts w:ascii="Times New Roman" w:hAnsi="Times New Roman" w:cs="Times New Roman"/>
          <w:sz w:val="24"/>
          <w:lang w:val="en-US"/>
        </w:rPr>
        <w:t>(Olivari et al., 2022)</w:t>
      </w:r>
      <w:r w:rsidR="00585688">
        <w:rPr>
          <w:rFonts w:ascii="Times New Roman" w:hAnsi="Times New Roman" w:cs="Times New Roman"/>
          <w:sz w:val="24"/>
          <w:szCs w:val="24"/>
          <w:lang w:val="en-US"/>
        </w:rPr>
        <w:fldChar w:fldCharType="end"/>
      </w:r>
      <w:r w:rsidR="0096470F">
        <w:rPr>
          <w:rFonts w:ascii="Times New Roman" w:hAnsi="Times New Roman" w:cs="Times New Roman"/>
          <w:sz w:val="24"/>
          <w:szCs w:val="24"/>
          <w:lang w:val="en-US"/>
        </w:rPr>
        <w:t>.</w:t>
      </w:r>
      <w:r w:rsidR="00D76B32" w:rsidRPr="0096470F">
        <w:rPr>
          <w:rFonts w:ascii="Times New Roman" w:hAnsi="Times New Roman" w:cs="Times New Roman"/>
          <w:sz w:val="24"/>
          <w:szCs w:val="24"/>
          <w:lang w:val="en-US"/>
        </w:rPr>
        <w:t xml:space="preserve"> </w:t>
      </w:r>
      <w:r w:rsidR="00873262">
        <w:rPr>
          <w:rFonts w:ascii="Times New Roman" w:hAnsi="Times New Roman" w:cs="Times New Roman"/>
          <w:sz w:val="24"/>
          <w:szCs w:val="24"/>
          <w:lang w:val="en-US"/>
        </w:rPr>
        <w:t xml:space="preserve">Moreover, </w:t>
      </w:r>
      <w:commentRangeStart w:id="37"/>
      <w:commentRangeStart w:id="38"/>
      <w:commentRangeStart w:id="39"/>
      <w:r w:rsidR="00D76B32" w:rsidRPr="0096470F">
        <w:rPr>
          <w:rFonts w:ascii="Times New Roman" w:hAnsi="Times New Roman" w:cs="Times New Roman"/>
          <w:sz w:val="24"/>
          <w:szCs w:val="24"/>
          <w:lang w:val="en-US"/>
        </w:rPr>
        <w:t xml:space="preserve">the Chilean Budgetary Office study </w:t>
      </w:r>
      <w:r w:rsidR="00873262">
        <w:rPr>
          <w:rFonts w:ascii="Times New Roman" w:hAnsi="Times New Roman" w:cs="Times New Roman"/>
          <w:sz w:val="24"/>
          <w:szCs w:val="24"/>
          <w:lang w:val="en-US"/>
        </w:rPr>
        <w:t xml:space="preserve">found that </w:t>
      </w:r>
      <w:r w:rsidR="00873262" w:rsidRPr="0096470F">
        <w:rPr>
          <w:rFonts w:ascii="Times New Roman" w:hAnsi="Times New Roman" w:cs="Times New Roman"/>
          <w:sz w:val="24"/>
          <w:szCs w:val="24"/>
          <w:lang w:val="en-US"/>
        </w:rPr>
        <w:t xml:space="preserve">two out of three </w:t>
      </w:r>
      <w:r w:rsidR="00873262">
        <w:rPr>
          <w:rFonts w:ascii="Times New Roman" w:hAnsi="Times New Roman" w:cs="Times New Roman"/>
          <w:sz w:val="24"/>
          <w:szCs w:val="24"/>
          <w:lang w:val="en-US"/>
        </w:rPr>
        <w:t xml:space="preserve">patients admitted to substance use treatment </w:t>
      </w:r>
      <w:r w:rsidR="00873262" w:rsidRPr="0096470F">
        <w:rPr>
          <w:rFonts w:ascii="Times New Roman" w:hAnsi="Times New Roman" w:cs="Times New Roman"/>
          <w:sz w:val="24"/>
          <w:szCs w:val="24"/>
          <w:lang w:val="en-US"/>
        </w:rPr>
        <w:t>report</w:t>
      </w:r>
      <w:r w:rsidR="00873262">
        <w:rPr>
          <w:rFonts w:ascii="Times New Roman" w:hAnsi="Times New Roman" w:cs="Times New Roman"/>
          <w:sz w:val="24"/>
          <w:szCs w:val="24"/>
          <w:lang w:val="en-US"/>
        </w:rPr>
        <w:t>ed</w:t>
      </w:r>
      <w:r w:rsidR="00873262" w:rsidRPr="0096470F">
        <w:rPr>
          <w:rFonts w:ascii="Times New Roman" w:hAnsi="Times New Roman" w:cs="Times New Roman"/>
          <w:sz w:val="24"/>
          <w:szCs w:val="24"/>
          <w:lang w:val="en-US"/>
        </w:rPr>
        <w:t xml:space="preserve"> PSU</w:t>
      </w:r>
      <w:r w:rsidR="00873262">
        <w:rPr>
          <w:rFonts w:ascii="Times New Roman" w:hAnsi="Times New Roman" w:cs="Times New Roman"/>
          <w:sz w:val="24"/>
          <w:szCs w:val="24"/>
          <w:lang w:val="en-US"/>
        </w:rPr>
        <w:t>, highlighting the</w:t>
      </w:r>
      <w:r w:rsidR="00D76B32" w:rsidRPr="0096470F">
        <w:rPr>
          <w:rFonts w:ascii="Times New Roman" w:hAnsi="Times New Roman" w:cs="Times New Roman"/>
          <w:sz w:val="24"/>
          <w:szCs w:val="24"/>
          <w:lang w:val="en-US"/>
        </w:rPr>
        <w:t xml:space="preserve"> need for further research to determine whether treatments effectively address </w:t>
      </w:r>
      <w:r w:rsidR="001B0C38">
        <w:rPr>
          <w:rFonts w:ascii="Times New Roman" w:hAnsi="Times New Roman" w:cs="Times New Roman"/>
          <w:sz w:val="24"/>
          <w:szCs w:val="24"/>
          <w:lang w:val="en-US"/>
        </w:rPr>
        <w:t>care priorities</w:t>
      </w:r>
      <w:r w:rsidR="00873262">
        <w:rPr>
          <w:rFonts w:ascii="Times New Roman" w:hAnsi="Times New Roman" w:cs="Times New Roman"/>
          <w:sz w:val="24"/>
          <w:szCs w:val="24"/>
          <w:lang w:val="en-US"/>
        </w:rPr>
        <w:t xml:space="preserve"> of </w:t>
      </w:r>
      <w:r w:rsidR="00325B46">
        <w:rPr>
          <w:rFonts w:ascii="Times New Roman" w:hAnsi="Times New Roman" w:cs="Times New Roman"/>
          <w:sz w:val="24"/>
          <w:szCs w:val="24"/>
          <w:lang w:val="en-US"/>
        </w:rPr>
        <w:t>p</w:t>
      </w:r>
      <w:r w:rsidR="00325B46">
        <w:rPr>
          <w:rFonts w:ascii="Times New Roman" w:hAnsi="Times New Roman" w:cs="Times New Roman"/>
          <w:sz w:val="24"/>
          <w:szCs w:val="24"/>
          <w:lang w:val="en-US"/>
        </w:rPr>
        <w:t>atients</w:t>
      </w:r>
      <w:r w:rsidR="00325B46">
        <w:rPr>
          <w:rFonts w:ascii="Times New Roman" w:hAnsi="Times New Roman" w:cs="Times New Roman"/>
          <w:sz w:val="24"/>
          <w:szCs w:val="24"/>
          <w:lang w:val="en-US"/>
        </w:rPr>
        <w:t xml:space="preserve"> </w:t>
      </w:r>
      <w:r w:rsidR="00873262">
        <w:rPr>
          <w:rFonts w:ascii="Times New Roman" w:hAnsi="Times New Roman" w:cs="Times New Roman"/>
          <w:sz w:val="24"/>
          <w:szCs w:val="24"/>
          <w:lang w:val="en-US"/>
        </w:rPr>
        <w:t>with</w:t>
      </w:r>
      <w:r w:rsidR="00D76B32" w:rsidRPr="0096470F">
        <w:rPr>
          <w:rFonts w:ascii="Times New Roman" w:hAnsi="Times New Roman" w:cs="Times New Roman"/>
          <w:sz w:val="24"/>
          <w:szCs w:val="24"/>
          <w:lang w:val="en-US"/>
        </w:rPr>
        <w:t xml:space="preserve"> PSU </w:t>
      </w:r>
      <w:r w:rsidR="00D76B32" w:rsidRPr="000F254D">
        <w:rPr>
          <w:rFonts w:ascii="Times New Roman" w:hAnsi="Times New Roman" w:cs="Times New Roman"/>
          <w:sz w:val="24"/>
          <w:szCs w:val="24"/>
          <w:lang w:val="en-US"/>
        </w:rPr>
        <w:fldChar w:fldCharType="begin"/>
      </w:r>
      <w:r w:rsidR="00D76B32" w:rsidRPr="0096470F">
        <w:rPr>
          <w:rFonts w:ascii="Times New Roman" w:hAnsi="Times New Roman" w:cs="Times New Roman"/>
          <w:sz w:val="24"/>
          <w:szCs w:val="24"/>
          <w:lang w:val="en-US"/>
        </w:rPr>
        <w:instrText xml:space="preserve"> ADDIN ZOTERO_ITEM CSL_CITATION {"citationID":"FWesxcyq","properties":{"formattedCitation":"(DIPRES, 2017b)","plainCitation":"(DIPRES, 2017b)","dontUpdate":true,"noteIndex":0},"citationItems":[{"id":344,"uris":["http://zotero.org/users/12673371/items/R4SDDAHZ"],"itemData":{"id":344,"type":"document","title":"Informe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00D76B32" w:rsidRPr="000F254D">
        <w:rPr>
          <w:rFonts w:ascii="Times New Roman" w:hAnsi="Times New Roman" w:cs="Times New Roman"/>
          <w:sz w:val="24"/>
          <w:szCs w:val="24"/>
          <w:lang w:val="en-US"/>
        </w:rPr>
        <w:fldChar w:fldCharType="separate"/>
      </w:r>
      <w:r w:rsidR="00D76B32" w:rsidRPr="0096470F">
        <w:rPr>
          <w:rFonts w:ascii="Times New Roman" w:hAnsi="Times New Roman" w:cs="Times New Roman"/>
          <w:sz w:val="24"/>
          <w:lang w:val="en-US"/>
        </w:rPr>
        <w:t>(DIPRES, 2017)</w:t>
      </w:r>
      <w:r w:rsidR="00D76B32" w:rsidRPr="000F254D">
        <w:rPr>
          <w:rFonts w:ascii="Times New Roman" w:hAnsi="Times New Roman" w:cs="Times New Roman"/>
          <w:sz w:val="24"/>
          <w:szCs w:val="24"/>
          <w:lang w:val="en-US"/>
        </w:rPr>
        <w:fldChar w:fldCharType="end"/>
      </w:r>
      <w:r w:rsidR="00D76B32" w:rsidRPr="0096470F">
        <w:rPr>
          <w:rFonts w:ascii="Times New Roman" w:hAnsi="Times New Roman" w:cs="Times New Roman"/>
          <w:sz w:val="24"/>
          <w:szCs w:val="24"/>
          <w:lang w:val="en-US"/>
        </w:rPr>
        <w:t>.</w:t>
      </w:r>
      <w:commentRangeEnd w:id="39"/>
      <w:r w:rsidR="00D76B32">
        <w:rPr>
          <w:rStyle w:val="Refdecomentario"/>
          <w:rFonts w:ascii="Times New Roman" w:eastAsia="Times New Roman" w:hAnsi="Times New Roman" w:cs="Times New Roman"/>
          <w:lang w:val="en-US" w:eastAsia="es-CL"/>
        </w:rPr>
        <w:commentReference w:id="39"/>
      </w:r>
      <w:commentRangeEnd w:id="37"/>
      <w:r w:rsidR="009656F2">
        <w:rPr>
          <w:rStyle w:val="Refdecomentario"/>
          <w:rFonts w:ascii="Times New Roman" w:eastAsia="Times New Roman" w:hAnsi="Times New Roman" w:cs="Times New Roman"/>
          <w:lang w:val="en-US" w:eastAsia="es-CL"/>
        </w:rPr>
        <w:commentReference w:id="37"/>
      </w:r>
      <w:commentRangeEnd w:id="38"/>
      <w:r w:rsidR="009656F2">
        <w:rPr>
          <w:rStyle w:val="Refdecomentario"/>
          <w:rFonts w:ascii="Times New Roman" w:eastAsia="Times New Roman" w:hAnsi="Times New Roman" w:cs="Times New Roman"/>
          <w:lang w:val="en-US" w:eastAsia="es-CL"/>
        </w:rPr>
        <w:commentReference w:id="38"/>
      </w:r>
    </w:p>
    <w:p w14:paraId="44F52C14" w14:textId="77777777" w:rsidR="00AA5B6C" w:rsidRPr="000F254D" w:rsidRDefault="00AA5B6C" w:rsidP="000F254D">
      <w:pPr>
        <w:spacing w:after="0" w:line="480" w:lineRule="auto"/>
        <w:ind w:firstLine="567"/>
        <w:rPr>
          <w:rFonts w:ascii="Times New Roman" w:hAnsi="Times New Roman" w:cs="Times New Roman"/>
          <w:sz w:val="24"/>
          <w:szCs w:val="24"/>
          <w:lang w:val="en-US" w:eastAsia="es-CL"/>
        </w:rPr>
      </w:pPr>
    </w:p>
    <w:p w14:paraId="0CA8CAFE" w14:textId="77777777" w:rsidR="00AA5B6C" w:rsidRPr="000B7AC1" w:rsidRDefault="00AA5B6C" w:rsidP="00A324FC">
      <w:pPr>
        <w:pStyle w:val="Ttulo1"/>
      </w:pPr>
      <w:r w:rsidRPr="000F254D">
        <w:t>MATERIAL AND METHODS</w:t>
      </w:r>
    </w:p>
    <w:p w14:paraId="42802FF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Setting and participants</w:t>
      </w:r>
    </w:p>
    <w:p w14:paraId="4ABBF6D5" w14:textId="3CF77C4F" w:rsidR="00AA5B6C" w:rsidRPr="000B7AC1" w:rsidRDefault="00BC5836" w:rsidP="000B7AC1">
      <w:pPr>
        <w:widowControl w:val="0"/>
        <w:spacing w:line="480" w:lineRule="auto"/>
        <w:ind w:right="-2" w:firstLine="567"/>
        <w:rPr>
          <w:rFonts w:ascii="Times New Roman" w:hAnsi="Times New Roman" w:cs="Times New Roman"/>
          <w:sz w:val="24"/>
          <w:szCs w:val="24"/>
        </w:rPr>
      </w:pPr>
      <w:r w:rsidRPr="00BC5836">
        <w:rPr>
          <w:rFonts w:ascii="Times New Roman" w:hAnsi="Times New Roman" w:cs="Times New Roman"/>
          <w:sz w:val="24"/>
          <w:szCs w:val="24"/>
          <w:highlight w:val="green"/>
        </w:rPr>
        <w:t xml:space="preserve">A retrospective cohort study using administrative records of </w:t>
      </w:r>
      <w:r w:rsidR="00AA5B6C" w:rsidRPr="00BC5836">
        <w:rPr>
          <w:rFonts w:ascii="Times New Roman" w:hAnsi="Times New Roman" w:cs="Times New Roman"/>
          <w:sz w:val="24"/>
          <w:szCs w:val="24"/>
          <w:highlight w:val="green"/>
        </w:rPr>
        <w:t xml:space="preserve">adult patients (+18 years old) with ongoing </w:t>
      </w:r>
      <w:r w:rsidRPr="00BC5836">
        <w:rPr>
          <w:rFonts w:ascii="Times New Roman" w:hAnsi="Times New Roman" w:cs="Times New Roman"/>
          <w:sz w:val="24"/>
          <w:szCs w:val="24"/>
          <w:highlight w:val="green"/>
        </w:rPr>
        <w:t xml:space="preserve">SUD </w:t>
      </w:r>
      <w:r w:rsidR="00AA5B6C" w:rsidRPr="00BC5836">
        <w:rPr>
          <w:rFonts w:ascii="Times New Roman" w:hAnsi="Times New Roman" w:cs="Times New Roman"/>
          <w:sz w:val="24"/>
          <w:szCs w:val="24"/>
          <w:highlight w:val="green"/>
        </w:rPr>
        <w:t>treatments from 2010 to 2019.</w:t>
      </w:r>
      <w:r w:rsidR="00AA5B6C" w:rsidRPr="007E3CC9">
        <w:rPr>
          <w:rFonts w:ascii="Times New Roman" w:hAnsi="Times New Roman" w:cs="Times New Roman"/>
          <w:sz w:val="24"/>
          <w:szCs w:val="24"/>
        </w:rPr>
        <w:t xml:space="preserve"> Censoring occurred after the date of data retrieval (November 13, 2019). Patients with only one </w:t>
      </w:r>
      <w:commentRangeStart w:id="40"/>
      <w:commentRangeStart w:id="41"/>
      <w:r w:rsidR="00AA5B6C" w:rsidRPr="007E3CC9">
        <w:rPr>
          <w:rFonts w:ascii="Times New Roman" w:hAnsi="Times New Roman" w:cs="Times New Roman"/>
          <w:sz w:val="24"/>
          <w:szCs w:val="24"/>
        </w:rPr>
        <w:t>treatment episode</w:t>
      </w:r>
      <w:commentRangeEnd w:id="40"/>
      <w:r w:rsidR="0091102C">
        <w:rPr>
          <w:rStyle w:val="Refdecomentario"/>
          <w:rFonts w:ascii="Times New Roman" w:eastAsia="Times New Roman" w:hAnsi="Times New Roman" w:cs="Times New Roman"/>
          <w:lang w:val="en-US" w:eastAsia="es-CL"/>
        </w:rPr>
        <w:commentReference w:id="40"/>
      </w:r>
      <w:commentRangeEnd w:id="41"/>
      <w:r w:rsidR="00F41F19">
        <w:rPr>
          <w:rStyle w:val="Refdecomentario"/>
          <w:rFonts w:ascii="Times New Roman" w:eastAsia="Times New Roman" w:hAnsi="Times New Roman" w:cs="Times New Roman"/>
          <w:lang w:val="en-US" w:eastAsia="es-CL"/>
        </w:rPr>
        <w:commentReference w:id="41"/>
      </w:r>
      <w:r w:rsidR="00AA5B6C" w:rsidRPr="007E3CC9">
        <w:rPr>
          <w:rFonts w:ascii="Times New Roman" w:hAnsi="Times New Roman" w:cs="Times New Roman"/>
          <w:sz w:val="24"/>
          <w:szCs w:val="24"/>
        </w:rPr>
        <w:t xml:space="preserve"> </w:t>
      </w:r>
      <w:r w:rsidR="00556207">
        <w:rPr>
          <w:rFonts w:ascii="Times New Roman" w:hAnsi="Times New Roman" w:cs="Times New Roman"/>
          <w:sz w:val="24"/>
          <w:szCs w:val="24"/>
        </w:rPr>
        <w:t xml:space="preserve">(i.e., one treatment record) </w:t>
      </w:r>
      <w:r w:rsidR="00AA5B6C" w:rsidRPr="007E3CC9">
        <w:rPr>
          <w:rFonts w:ascii="Times New Roman" w:hAnsi="Times New Roman" w:cs="Times New Roman"/>
          <w:sz w:val="24"/>
          <w:szCs w:val="24"/>
        </w:rPr>
        <w:t>were excluded</w:t>
      </w:r>
      <w:r w:rsidR="008D35AF">
        <w:rPr>
          <w:rFonts w:ascii="Times New Roman" w:hAnsi="Times New Roman" w:cs="Times New Roman"/>
          <w:sz w:val="24"/>
          <w:szCs w:val="24"/>
        </w:rPr>
        <w:t xml:space="preserve"> (</w:t>
      </w:r>
      <w:r w:rsidR="008D35AF" w:rsidRPr="008D35AF">
        <w:rPr>
          <w:rFonts w:ascii="Times New Roman" w:hAnsi="Times New Roman" w:cs="Times New Roman"/>
          <w:sz w:val="24"/>
          <w:szCs w:val="24"/>
        </w:rPr>
        <w:t>See Supplemental Section 1 for details</w:t>
      </w:r>
      <w:r w:rsidR="008D35AF">
        <w:rPr>
          <w:rFonts w:ascii="Times New Roman" w:hAnsi="Times New Roman" w:cs="Times New Roman"/>
          <w:sz w:val="24"/>
          <w:szCs w:val="24"/>
        </w:rPr>
        <w:t>)</w:t>
      </w:r>
      <w:r w:rsidR="00AA5B6C" w:rsidRPr="007E3CC9">
        <w:rPr>
          <w:rFonts w:ascii="Times New Roman" w:hAnsi="Times New Roman" w:cs="Times New Roman"/>
          <w:sz w:val="24"/>
          <w:szCs w:val="24"/>
        </w:rPr>
        <w:t>.</w:t>
      </w:r>
      <w:r w:rsidR="00AA5B6C" w:rsidRPr="007E3CC9">
        <w:rPr>
          <w:rFonts w:ascii="Times New Roman" w:hAnsi="Times New Roman" w:cs="Times New Roman"/>
          <w:color w:val="000000"/>
          <w:sz w:val="24"/>
          <w:szCs w:val="24"/>
        </w:rPr>
        <w:t xml:space="preserve"> </w:t>
      </w:r>
      <w:r w:rsidR="00AA5B6C" w:rsidRPr="007E3CC9">
        <w:rPr>
          <w:rFonts w:ascii="Times New Roman" w:hAnsi="Times New Roman" w:cs="Times New Roman"/>
          <w:sz w:val="24"/>
          <w:szCs w:val="24"/>
          <w:lang w:val="en-US"/>
        </w:rPr>
        <w:t xml:space="preserve">To account for variability by treatment setting, we stratified the analysis by baseline treatment: basic ambulatory (n=4,360), </w:t>
      </w:r>
      <w:commentRangeStart w:id="42"/>
      <w:commentRangeStart w:id="43"/>
      <w:commentRangeEnd w:id="42"/>
      <w:r w:rsidR="00AA5B6C">
        <w:rPr>
          <w:rStyle w:val="Refdecomentario"/>
          <w:rFonts w:ascii="Times New Roman" w:eastAsia="Times New Roman" w:hAnsi="Times New Roman" w:cs="Times New Roman"/>
          <w:lang w:val="en-US" w:eastAsia="es-CL"/>
        </w:rPr>
        <w:commentReference w:id="42"/>
      </w:r>
      <w:commentRangeEnd w:id="43"/>
      <w:r w:rsidR="00AA5B6C">
        <w:rPr>
          <w:rStyle w:val="Refdecomentario"/>
          <w:rFonts w:ascii="Times New Roman" w:eastAsia="Times New Roman" w:hAnsi="Times New Roman" w:cs="Times New Roman"/>
          <w:lang w:val="en-US" w:eastAsia="es-CL"/>
        </w:rPr>
        <w:commentReference w:id="43"/>
      </w:r>
      <w:r w:rsidR="00AA5B6C" w:rsidRPr="007E3CC9">
        <w:rPr>
          <w:rFonts w:ascii="Times New Roman" w:hAnsi="Times New Roman" w:cs="Times New Roman"/>
          <w:sz w:val="24"/>
          <w:szCs w:val="24"/>
          <w:lang w:val="en-US"/>
        </w:rPr>
        <w:t xml:space="preserve">intensive ambulatory </w:t>
      </w:r>
      <w:r w:rsidR="00AA5B6C">
        <w:rPr>
          <w:rFonts w:ascii="Times New Roman" w:hAnsi="Times New Roman" w:cs="Times New Roman"/>
          <w:sz w:val="24"/>
          <w:szCs w:val="24"/>
          <w:lang w:val="en-US"/>
        </w:rPr>
        <w:t xml:space="preserve">for the general population (GP) </w:t>
      </w:r>
      <w:r w:rsidR="00AA5B6C" w:rsidRPr="007E3CC9">
        <w:rPr>
          <w:rFonts w:ascii="Times New Roman" w:hAnsi="Times New Roman" w:cs="Times New Roman"/>
          <w:sz w:val="24"/>
          <w:szCs w:val="24"/>
          <w:lang w:val="en-US"/>
        </w:rPr>
        <w:t xml:space="preserve">(n=4,998), GP residential (n=2,178), </w:t>
      </w:r>
      <w:r w:rsidR="00AA5B6C">
        <w:rPr>
          <w:rFonts w:ascii="Times New Roman" w:hAnsi="Times New Roman" w:cs="Times New Roman"/>
          <w:sz w:val="24"/>
          <w:szCs w:val="24"/>
          <w:lang w:val="en-US"/>
        </w:rPr>
        <w:t xml:space="preserve">women-only </w:t>
      </w:r>
      <w:r w:rsidR="00444C03">
        <w:rPr>
          <w:rFonts w:ascii="Times New Roman" w:hAnsi="Times New Roman" w:cs="Times New Roman"/>
          <w:sz w:val="24"/>
          <w:szCs w:val="24"/>
          <w:lang w:val="en-US"/>
        </w:rPr>
        <w:t xml:space="preserve">(WO) </w:t>
      </w:r>
      <w:r w:rsidR="00AA5B6C" w:rsidRPr="007E3CC9">
        <w:rPr>
          <w:rFonts w:ascii="Times New Roman" w:hAnsi="Times New Roman" w:cs="Times New Roman"/>
          <w:sz w:val="24"/>
          <w:szCs w:val="24"/>
          <w:lang w:val="en-US"/>
        </w:rPr>
        <w:t xml:space="preserve">intensive ambulatory (n=745), and WO residential (n=1,036). </w:t>
      </w:r>
      <w:r w:rsidR="00AA5B6C" w:rsidRPr="003A4AF8" w:rsidDel="00A56D29">
        <w:rPr>
          <w:rFonts w:ascii="Times New Roman" w:hAnsi="Times New Roman" w:cs="Times New Roman"/>
          <w:sz w:val="24"/>
          <w:szCs w:val="24"/>
          <w:lang w:val="en-GB"/>
        </w:rPr>
        <w:t xml:space="preserve">After excluding records of ongoing treatments and referrals outside the treatment network, 72,404 patients with 90,075 treatment </w:t>
      </w:r>
      <w:r w:rsidR="0091102C">
        <w:rPr>
          <w:rFonts w:ascii="Times New Roman" w:hAnsi="Times New Roman" w:cs="Times New Roman"/>
          <w:sz w:val="24"/>
          <w:szCs w:val="24"/>
          <w:lang w:val="en-GB"/>
        </w:rPr>
        <w:t xml:space="preserve">episodes </w:t>
      </w:r>
      <w:r w:rsidR="00AA5B6C" w:rsidRPr="003A4AF8" w:rsidDel="00A56D29">
        <w:rPr>
          <w:rFonts w:ascii="Times New Roman" w:hAnsi="Times New Roman" w:cs="Times New Roman"/>
          <w:sz w:val="24"/>
          <w:szCs w:val="24"/>
          <w:lang w:val="en-GB"/>
        </w:rPr>
        <w:t xml:space="preserve">were selected. </w:t>
      </w:r>
      <w:r w:rsidR="00AA5B6C" w:rsidRPr="003A4AF8" w:rsidDel="00A56D29">
        <w:rPr>
          <w:rFonts w:ascii="Times New Roman" w:hAnsi="Times New Roman" w:cs="Times New Roman"/>
          <w:sz w:val="24"/>
          <w:szCs w:val="24"/>
        </w:rPr>
        <w:t xml:space="preserve">In the total sample, 82% had one treatment episode, whereas </w:t>
      </w:r>
      <w:commentRangeStart w:id="44"/>
      <w:r w:rsidR="00AA5B6C" w:rsidRPr="003A4AF8" w:rsidDel="00A56D29">
        <w:rPr>
          <w:rFonts w:ascii="Times New Roman" w:hAnsi="Times New Roman" w:cs="Times New Roman"/>
          <w:sz w:val="24"/>
          <w:szCs w:val="24"/>
        </w:rPr>
        <w:t>1% had more than three</w:t>
      </w:r>
      <w:commentRangeEnd w:id="44"/>
      <w:r w:rsidR="0091102C">
        <w:rPr>
          <w:rStyle w:val="Refdecomentario"/>
          <w:rFonts w:ascii="Times New Roman" w:eastAsia="Times New Roman" w:hAnsi="Times New Roman" w:cs="Times New Roman"/>
          <w:lang w:val="en-US" w:eastAsia="es-CL"/>
        </w:rPr>
        <w:commentReference w:id="44"/>
      </w:r>
      <w:r w:rsidR="00AA5B6C" w:rsidRPr="003A4AF8" w:rsidDel="00A56D29">
        <w:rPr>
          <w:rFonts w:ascii="Times New Roman" w:hAnsi="Times New Roman" w:cs="Times New Roman"/>
          <w:sz w:val="24"/>
          <w:szCs w:val="24"/>
        </w:rPr>
        <w:t xml:space="preserve">. </w:t>
      </w:r>
      <w:commentRangeStart w:id="45"/>
      <w:commentRangeStart w:id="46"/>
      <w:r w:rsidR="00AA5B6C" w:rsidRPr="003A4AF8" w:rsidDel="00A56D29">
        <w:rPr>
          <w:rFonts w:ascii="Times New Roman" w:hAnsi="Times New Roman" w:cs="Times New Roman"/>
          <w:sz w:val="24"/>
          <w:szCs w:val="24"/>
          <w:lang w:val="en-GB"/>
        </w:rPr>
        <w:t xml:space="preserve">We </w:t>
      </w:r>
      <w:r w:rsidR="00AA5B6C" w:rsidRPr="003A4AF8" w:rsidDel="00A56D29">
        <w:rPr>
          <w:rFonts w:ascii="Times New Roman" w:hAnsi="Times New Roman" w:cs="Times New Roman"/>
          <w:sz w:val="24"/>
          <w:szCs w:val="24"/>
        </w:rPr>
        <w:t>focused on patients who received more than one treatment</w:t>
      </w:r>
      <w:commentRangeEnd w:id="45"/>
      <w:r w:rsidR="003C1DCD">
        <w:rPr>
          <w:rStyle w:val="Refdecomentario"/>
          <w:rFonts w:ascii="Times New Roman" w:eastAsia="Times New Roman" w:hAnsi="Times New Roman" w:cs="Times New Roman"/>
          <w:lang w:val="en-US" w:eastAsia="es-CL"/>
        </w:rPr>
        <w:commentReference w:id="45"/>
      </w:r>
      <w:commentRangeEnd w:id="46"/>
      <w:r w:rsidR="003E3E41">
        <w:rPr>
          <w:rStyle w:val="Refdecomentario"/>
          <w:rFonts w:ascii="Times New Roman" w:eastAsia="Times New Roman" w:hAnsi="Times New Roman" w:cs="Times New Roman"/>
          <w:lang w:val="en-US" w:eastAsia="es-CL"/>
        </w:rPr>
        <w:commentReference w:id="46"/>
      </w:r>
      <w:r w:rsidR="00556207">
        <w:rPr>
          <w:rFonts w:ascii="Times New Roman" w:hAnsi="Times New Roman" w:cs="Times New Roman"/>
          <w:sz w:val="24"/>
          <w:szCs w:val="24"/>
        </w:rPr>
        <w:t xml:space="preserve"> (</w:t>
      </w:r>
      <w:r w:rsidR="003E3E41">
        <w:rPr>
          <w:rFonts w:ascii="Times New Roman" w:hAnsi="Times New Roman" w:cs="Times New Roman"/>
          <w:sz w:val="24"/>
          <w:szCs w:val="24"/>
        </w:rPr>
        <w:t>18</w:t>
      </w:r>
      <w:r w:rsidR="00556207">
        <w:rPr>
          <w:rFonts w:ascii="Times New Roman" w:hAnsi="Times New Roman" w:cs="Times New Roman"/>
          <w:sz w:val="24"/>
          <w:szCs w:val="24"/>
        </w:rPr>
        <w:t>%)</w:t>
      </w:r>
      <w:r w:rsidR="00AA5B6C" w:rsidRPr="003A4AF8" w:rsidDel="00A56D29">
        <w:rPr>
          <w:rFonts w:ascii="Times New Roman" w:hAnsi="Times New Roman" w:cs="Times New Roman"/>
          <w:sz w:val="24"/>
          <w:szCs w:val="24"/>
        </w:rPr>
        <w:t xml:space="preserve">, identifying </w:t>
      </w:r>
      <w:commentRangeStart w:id="47"/>
      <w:r w:rsidR="00AA5B6C" w:rsidRPr="003A4AF8" w:rsidDel="00A56D29">
        <w:rPr>
          <w:rFonts w:ascii="Times New Roman" w:hAnsi="Times New Roman" w:cs="Times New Roman"/>
          <w:sz w:val="24"/>
          <w:szCs w:val="24"/>
        </w:rPr>
        <w:t>13,317</w:t>
      </w:r>
      <w:commentRangeEnd w:id="47"/>
      <w:r w:rsidR="007B1BA1">
        <w:rPr>
          <w:rStyle w:val="Refdecomentario"/>
          <w:rFonts w:ascii="Times New Roman" w:eastAsia="Times New Roman" w:hAnsi="Times New Roman" w:cs="Times New Roman"/>
          <w:lang w:val="en-US" w:eastAsia="es-CL"/>
        </w:rPr>
        <w:commentReference w:id="47"/>
      </w:r>
      <w:r w:rsidR="00AA5B6C" w:rsidRPr="003A4AF8" w:rsidDel="00A56D29">
        <w:rPr>
          <w:rFonts w:ascii="Times New Roman" w:hAnsi="Times New Roman" w:cs="Times New Roman"/>
          <w:sz w:val="24"/>
          <w:szCs w:val="24"/>
        </w:rPr>
        <w:t xml:space="preserve"> patients and </w:t>
      </w:r>
      <w:commentRangeStart w:id="48"/>
      <w:r w:rsidR="00AA5B6C" w:rsidRPr="003A4AF8" w:rsidDel="00A56D29">
        <w:rPr>
          <w:rFonts w:ascii="Times New Roman" w:hAnsi="Times New Roman" w:cs="Times New Roman"/>
          <w:sz w:val="24"/>
          <w:szCs w:val="24"/>
        </w:rPr>
        <w:t xml:space="preserve">30,988 </w:t>
      </w:r>
      <w:commentRangeEnd w:id="48"/>
      <w:r w:rsidR="00556207">
        <w:rPr>
          <w:rFonts w:ascii="Times New Roman" w:hAnsi="Times New Roman" w:cs="Times New Roman"/>
          <w:sz w:val="24"/>
          <w:szCs w:val="24"/>
        </w:rPr>
        <w:t>treatment episodes</w:t>
      </w:r>
      <w:r w:rsidR="007B1BA1">
        <w:rPr>
          <w:rStyle w:val="Refdecomentario"/>
          <w:rFonts w:ascii="Times New Roman" w:eastAsia="Times New Roman" w:hAnsi="Times New Roman" w:cs="Times New Roman"/>
          <w:lang w:val="en-US" w:eastAsia="es-CL"/>
        </w:rPr>
        <w:commentReference w:id="48"/>
      </w:r>
      <w:r w:rsidR="00AA5B6C" w:rsidRPr="003A4AF8" w:rsidDel="00A56D29">
        <w:rPr>
          <w:rFonts w:ascii="Times New Roman" w:hAnsi="Times New Roman" w:cs="Times New Roman"/>
          <w:sz w:val="24"/>
          <w:szCs w:val="24"/>
        </w:rPr>
        <w:t>.</w:t>
      </w:r>
      <w:r w:rsidR="00AA5B6C" w:rsidRPr="000B7AC1">
        <w:rPr>
          <w:rFonts w:ascii="Times New Roman" w:hAnsi="Times New Roman" w:cs="Times New Roman"/>
          <w:sz w:val="24"/>
          <w:szCs w:val="24"/>
        </w:rPr>
        <w:t xml:space="preserve"> </w:t>
      </w:r>
      <w:r w:rsidR="00AA5B6C" w:rsidRPr="000F254D">
        <w:rPr>
          <w:rFonts w:ascii="Times New Roman" w:hAnsi="Times New Roman" w:cs="Times New Roman"/>
          <w:sz w:val="24"/>
          <w:szCs w:val="24"/>
        </w:rPr>
        <w:t>Th</w:t>
      </w:r>
      <w:r w:rsidR="00AA5B6C">
        <w:rPr>
          <w:rFonts w:ascii="Times New Roman" w:hAnsi="Times New Roman" w:cs="Times New Roman"/>
          <w:sz w:val="24"/>
          <w:szCs w:val="24"/>
        </w:rPr>
        <w:t>is</w:t>
      </w:r>
      <w:r w:rsidR="00AA5B6C" w:rsidRPr="000F254D">
        <w:rPr>
          <w:rFonts w:ascii="Times New Roman" w:hAnsi="Times New Roman" w:cs="Times New Roman"/>
          <w:sz w:val="24"/>
          <w:szCs w:val="24"/>
        </w:rPr>
        <w:t xml:space="preserve"> study was approved by the Griffith University Human Research Ethics Committee (GUHREC GU Ref. No: 2022/919).</w:t>
      </w:r>
    </w:p>
    <w:p w14:paraId="27F931C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Variables</w:t>
      </w:r>
    </w:p>
    <w:p w14:paraId="1DF693EE" w14:textId="6A445039" w:rsidR="00AA5B6C" w:rsidRDefault="00AA5B6C" w:rsidP="009656F2">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lastRenderedPageBreak/>
        <w:t xml:space="preserve">The exposure variable </w:t>
      </w:r>
      <w:r>
        <w:rPr>
          <w:rFonts w:ascii="Times New Roman" w:hAnsi="Times New Roman" w:cs="Times New Roman"/>
          <w:sz w:val="24"/>
          <w:szCs w:val="24"/>
          <w:lang w:val="en-US"/>
        </w:rPr>
        <w:t>was</w:t>
      </w:r>
      <w:r w:rsidRPr="000F254D">
        <w:rPr>
          <w:rFonts w:ascii="Times New Roman" w:hAnsi="Times New Roman" w:cs="Times New Roman"/>
          <w:sz w:val="24"/>
          <w:szCs w:val="24"/>
          <w:lang w:val="en-US"/>
        </w:rPr>
        <w:t xml:space="preserve"> PSU at </w:t>
      </w:r>
      <w:r w:rsidR="00245A7B">
        <w:rPr>
          <w:rFonts w:ascii="Times New Roman" w:hAnsi="Times New Roman" w:cs="Times New Roman"/>
          <w:sz w:val="24"/>
          <w:szCs w:val="24"/>
          <w:lang w:val="en-US"/>
        </w:rPr>
        <w:t xml:space="preserve">each </w:t>
      </w:r>
      <w:r w:rsidRPr="000F254D">
        <w:rPr>
          <w:rFonts w:ascii="Times New Roman" w:hAnsi="Times New Roman" w:cs="Times New Roman"/>
          <w:sz w:val="24"/>
          <w:szCs w:val="24"/>
          <w:lang w:val="en-US"/>
        </w:rPr>
        <w:t>admission</w:t>
      </w:r>
      <w:r>
        <w:rPr>
          <w:rFonts w:ascii="Times New Roman" w:hAnsi="Times New Roman" w:cs="Times New Roman"/>
          <w:sz w:val="24"/>
          <w:szCs w:val="24"/>
          <w:lang w:val="en-US"/>
        </w:rPr>
        <w:t>,</w:t>
      </w:r>
      <w:r w:rsidR="009656F2">
        <w:rPr>
          <w:rFonts w:ascii="Times New Roman" w:hAnsi="Times New Roman" w:cs="Times New Roman"/>
          <w:sz w:val="24"/>
          <w:szCs w:val="24"/>
          <w:lang w:val="en-US"/>
        </w:rPr>
        <w:t xml:space="preserve"> </w:t>
      </w:r>
      <w:r w:rsidR="009656F2" w:rsidRPr="0036022E">
        <w:rPr>
          <w:rFonts w:ascii="Times New Roman" w:hAnsi="Times New Roman" w:cs="Times New Roman"/>
          <w:sz w:val="24"/>
          <w:szCs w:val="24"/>
          <w:lang w:val="en-US"/>
        </w:rPr>
        <w:t xml:space="preserve">based on the </w:t>
      </w:r>
      <w:r w:rsidR="00A707B4">
        <w:rPr>
          <w:rFonts w:ascii="Times New Roman" w:hAnsi="Times New Roman" w:cs="Times New Roman"/>
          <w:sz w:val="24"/>
          <w:szCs w:val="24"/>
          <w:lang w:val="en-US"/>
        </w:rPr>
        <w:t xml:space="preserve">presence </w:t>
      </w:r>
      <w:r w:rsidR="009656F2" w:rsidRPr="0036022E">
        <w:rPr>
          <w:rFonts w:ascii="Times New Roman" w:hAnsi="Times New Roman" w:cs="Times New Roman"/>
          <w:sz w:val="24"/>
          <w:szCs w:val="24"/>
          <w:lang w:val="en-US"/>
        </w:rPr>
        <w:t>of primary and secondary substances that met the criteria for SUD</w:t>
      </w:r>
      <w:r w:rsidR="00A707B4">
        <w:rPr>
          <w:rFonts w:ascii="Times New Roman" w:hAnsi="Times New Roman" w:cs="Times New Roman"/>
          <w:sz w:val="24"/>
          <w:szCs w:val="24"/>
          <w:lang w:val="en-US"/>
        </w:rPr>
        <w:t>,</w:t>
      </w:r>
      <w:r w:rsidR="009656F2" w:rsidRPr="0036022E">
        <w:rPr>
          <w:rFonts w:ascii="Times New Roman" w:hAnsi="Times New Roman" w:cs="Times New Roman"/>
          <w:sz w:val="24"/>
          <w:szCs w:val="24"/>
          <w:lang w:val="en-US"/>
        </w:rPr>
        <w:t xml:space="preserve"> evaluated in one or more clinical interviews</w:t>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M."}],"accessed":{"date-parts":[["2024",1,7]]},"issued":{"date-parts":[["2020"]]}}},{"id":437,"uris":["http://zotero.org/users/12673371/items/UYBXYKA3"],"itemData":{"id":437,"type":"article-journal","abstract":"Polydrug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795CAA2" w14:textId="59C6778B" w:rsidR="00AA5B6C" w:rsidRPr="000F254D"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The outcome variable was SUD treatment outcome/</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completion (1=dropout or spelled by misconduct; 0=completed treatment). In addition, the models were adjusted for various baseline confounding variables related to substance use, demographics, and social factors.</w:t>
      </w:r>
    </w:p>
    <w:p w14:paraId="436518A0" w14:textId="12071008" w:rsidR="00974B01" w:rsidRPr="000F254D" w:rsidRDefault="00AA5B6C" w:rsidP="00974B01">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The following c</w:t>
      </w:r>
      <w:r w:rsidRPr="000F254D">
        <w:rPr>
          <w:rFonts w:ascii="Times New Roman" w:hAnsi="Times New Roman" w:cs="Times New Roman"/>
          <w:sz w:val="24"/>
          <w:szCs w:val="24"/>
          <w:lang w:val="en-US"/>
        </w:rPr>
        <w:t xml:space="preserve">ovariates </w:t>
      </w:r>
      <w:r w:rsidR="00444C03">
        <w:rPr>
          <w:rFonts w:ascii="Times New Roman" w:hAnsi="Times New Roman" w:cs="Times New Roman"/>
          <w:sz w:val="24"/>
          <w:szCs w:val="24"/>
          <w:lang w:val="en-US"/>
        </w:rPr>
        <w:t xml:space="preserve">registered at admission to treatment </w:t>
      </w:r>
      <w:r w:rsidRPr="000F254D">
        <w:rPr>
          <w:rFonts w:ascii="Times New Roman" w:hAnsi="Times New Roman" w:cs="Times New Roman"/>
          <w:sz w:val="24"/>
          <w:szCs w:val="24"/>
          <w:lang w:val="en-US"/>
        </w:rPr>
        <w:t xml:space="preserve">were included in the model </w:t>
      </w:r>
      <w:r w:rsidR="004227FF">
        <w:rPr>
          <w:rFonts w:ascii="Times New Roman" w:hAnsi="Times New Roman" w:cs="Times New Roman"/>
          <w:sz w:val="24"/>
          <w:szCs w:val="24"/>
          <w:lang w:val="en-US"/>
        </w:rPr>
        <w:t>assessing</w:t>
      </w:r>
      <w:r w:rsidRPr="000F254D">
        <w:rPr>
          <w:rFonts w:ascii="Times New Roman" w:hAnsi="Times New Roman" w:cs="Times New Roman"/>
          <w:sz w:val="24"/>
          <w:szCs w:val="24"/>
          <w:lang w:val="en-US"/>
        </w:rPr>
        <w:t xml:space="preserve"> the association between reported </w:t>
      </w:r>
      <w:r w:rsidR="004227FF">
        <w:rPr>
          <w:rFonts w:ascii="Times New Roman" w:hAnsi="Times New Roman" w:cs="Times New Roman"/>
          <w:sz w:val="24"/>
          <w:szCs w:val="24"/>
          <w:lang w:val="en-US"/>
        </w:rPr>
        <w:t>PSU</w:t>
      </w:r>
      <w:r w:rsidRPr="000F254D">
        <w:rPr>
          <w:rFonts w:ascii="Times New Roman" w:hAnsi="Times New Roman" w:cs="Times New Roman"/>
          <w:sz w:val="24"/>
          <w:szCs w:val="24"/>
          <w:lang w:val="en-US"/>
        </w:rPr>
        <w:t xml:space="preserve"> and treatment </w:t>
      </w:r>
      <w:r w:rsidR="009C40B3">
        <w:rPr>
          <w:rFonts w:ascii="Times New Roman" w:hAnsi="Times New Roman" w:cs="Times New Roman"/>
          <w:sz w:val="24"/>
          <w:szCs w:val="24"/>
          <w:lang w:val="en-US"/>
        </w:rPr>
        <w:t>non-completion status</w:t>
      </w:r>
      <w:r w:rsidRPr="000F254D">
        <w:rPr>
          <w:rFonts w:ascii="Times New Roman" w:hAnsi="Times New Roman" w:cs="Times New Roman"/>
          <w:sz w:val="24"/>
          <w:szCs w:val="24"/>
          <w:lang w:val="en-US"/>
        </w:rPr>
        <w:t xml:space="preserve">: age, </w:t>
      </w:r>
      <w:commentRangeStart w:id="49"/>
      <w:r w:rsidRPr="000F254D">
        <w:rPr>
          <w:rFonts w:ascii="Times New Roman" w:hAnsi="Times New Roman" w:cs="Times New Roman"/>
          <w:sz w:val="24"/>
          <w:szCs w:val="24"/>
          <w:lang w:val="en-US"/>
        </w:rPr>
        <w:t>birth year</w:t>
      </w:r>
      <w:commentRangeEnd w:id="49"/>
      <w:r w:rsidR="00444C03">
        <w:rPr>
          <w:rStyle w:val="Refdecomentario"/>
          <w:rFonts w:ascii="Times New Roman" w:eastAsia="Times New Roman" w:hAnsi="Times New Roman" w:cs="Times New Roman"/>
          <w:lang w:val="en-US" w:eastAsia="es-CL"/>
        </w:rPr>
        <w:commentReference w:id="49"/>
      </w:r>
      <w:r w:rsidR="00245A7B">
        <w:rPr>
          <w:rFonts w:ascii="Times New Roman" w:hAnsi="Times New Roman" w:cs="Times New Roman"/>
          <w:sz w:val="24"/>
          <w:szCs w:val="24"/>
          <w:lang w:val="en-US"/>
        </w:rPr>
        <w:t xml:space="preserve"> (</w:t>
      </w:r>
      <w:r w:rsidR="00245A7B" w:rsidRPr="00245A7B">
        <w:rPr>
          <w:rFonts w:ascii="Times New Roman" w:hAnsi="Times New Roman" w:cs="Times New Roman"/>
          <w:sz w:val="24"/>
          <w:szCs w:val="24"/>
          <w:lang w:val="en-US"/>
        </w:rPr>
        <w:t>to capture potential cohort effects</w:t>
      </w:r>
      <w:r w:rsidR="00245A7B">
        <w:rPr>
          <w:rFonts w:ascii="Times New Roman" w:hAnsi="Times New Roman" w:cs="Times New Roman"/>
          <w:sz w:val="24"/>
          <w:szCs w:val="24"/>
          <w:lang w:val="en-US"/>
        </w:rPr>
        <w:t>)</w:t>
      </w:r>
      <w:r w:rsidRPr="000F254D">
        <w:rPr>
          <w:rFonts w:ascii="Times New Roman" w:hAnsi="Times New Roman" w:cs="Times New Roman"/>
          <w:sz w:val="24"/>
          <w:szCs w:val="24"/>
          <w:lang w:val="en-US"/>
        </w:rPr>
        <w:t xml:space="preserve">, </w:t>
      </w:r>
      <w:commentRangeStart w:id="50"/>
      <w:r w:rsidRPr="000F254D">
        <w:rPr>
          <w:rFonts w:ascii="Times New Roman" w:hAnsi="Times New Roman" w:cs="Times New Roman"/>
          <w:sz w:val="24"/>
          <w:szCs w:val="24"/>
          <w:lang w:val="en-US"/>
        </w:rPr>
        <w:t>primary substance of the initial diagnosis (cocaine hydrochloride, cocaine base paste, marijuana</w:t>
      </w:r>
      <w:r>
        <w:rPr>
          <w:rFonts w:ascii="Times New Roman" w:hAnsi="Times New Roman" w:cs="Times New Roman"/>
          <w:sz w:val="24"/>
          <w:szCs w:val="24"/>
          <w:lang w:val="en-US"/>
        </w:rPr>
        <w:t>, and other substances</w:t>
      </w:r>
      <w:r w:rsidRPr="000F254D">
        <w:rPr>
          <w:rFonts w:ascii="Times New Roman" w:hAnsi="Times New Roman" w:cs="Times New Roman"/>
          <w:sz w:val="24"/>
          <w:szCs w:val="24"/>
          <w:lang w:val="en-US"/>
        </w:rPr>
        <w:t>)</w:t>
      </w:r>
      <w:commentRangeEnd w:id="50"/>
      <w:r w:rsidR="00444C03">
        <w:rPr>
          <w:rStyle w:val="Refdecomentario"/>
          <w:rFonts w:ascii="Times New Roman" w:eastAsia="Times New Roman" w:hAnsi="Times New Roman" w:cs="Times New Roman"/>
          <w:lang w:val="en-US" w:eastAsia="es-CL"/>
        </w:rPr>
        <w:commentReference w:id="50"/>
      </w:r>
      <w:r w:rsidRPr="000F254D">
        <w:rPr>
          <w:rFonts w:ascii="Times New Roman" w:hAnsi="Times New Roman" w:cs="Times New Roman"/>
          <w:sz w:val="24"/>
          <w:szCs w:val="24"/>
          <w:lang w:val="en-US"/>
        </w:rPr>
        <w:t>, psychiatric comorbidity (confirmed comorbidity</w:t>
      </w:r>
      <w:r>
        <w:rPr>
          <w:rFonts w:ascii="Times New Roman" w:hAnsi="Times New Roman" w:cs="Times New Roman"/>
          <w:sz w:val="24"/>
          <w:szCs w:val="24"/>
          <w:lang w:val="en-US"/>
        </w:rPr>
        <w:t xml:space="preserve"> </w:t>
      </w:r>
      <w:r w:rsidR="004227FF">
        <w:rPr>
          <w:rFonts w:ascii="Times New Roman" w:hAnsi="Times New Roman" w:cs="Times New Roman"/>
          <w:sz w:val="24"/>
          <w:szCs w:val="24"/>
          <w:lang w:val="en-US"/>
        </w:rPr>
        <w:t>or</w:t>
      </w:r>
      <w:r w:rsidRPr="000F254D">
        <w:rPr>
          <w:rFonts w:ascii="Times New Roman" w:hAnsi="Times New Roman" w:cs="Times New Roman"/>
          <w:sz w:val="24"/>
          <w:szCs w:val="24"/>
          <w:lang w:val="en-US"/>
        </w:rPr>
        <w:t xml:space="preserve"> </w:t>
      </w:r>
      <w:commentRangeStart w:id="51"/>
      <w:r w:rsidRPr="000F254D">
        <w:rPr>
          <w:rFonts w:ascii="Times New Roman" w:hAnsi="Times New Roman" w:cs="Times New Roman"/>
          <w:sz w:val="24"/>
          <w:szCs w:val="24"/>
          <w:lang w:val="en-US"/>
        </w:rPr>
        <w:t>diagnosis unknown or under study</w:t>
      </w:r>
      <w:commentRangeEnd w:id="51"/>
      <w:r>
        <w:rPr>
          <w:rStyle w:val="Refdecomentario"/>
          <w:rFonts w:ascii="Times New Roman" w:eastAsia="Times New Roman" w:hAnsi="Times New Roman" w:cs="Times New Roman"/>
          <w:lang w:val="en-US" w:eastAsia="es-CL"/>
        </w:rPr>
        <w:commentReference w:id="51"/>
      </w:r>
      <w:r w:rsidRPr="000F254D">
        <w:rPr>
          <w:rFonts w:ascii="Times New Roman" w:hAnsi="Times New Roman" w:cs="Times New Roman"/>
          <w:sz w:val="24"/>
          <w:szCs w:val="24"/>
          <w:lang w:val="en-US"/>
        </w:rPr>
        <w:t xml:space="preserve">), daily frequency of primary substance use, occupational status (inactive </w:t>
      </w:r>
      <w:r w:rsidR="004227FF">
        <w:rPr>
          <w:rFonts w:ascii="Times New Roman" w:hAnsi="Times New Roman" w:cs="Times New Roman"/>
          <w:sz w:val="24"/>
          <w:szCs w:val="24"/>
          <w:lang w:val="en-US"/>
        </w:rPr>
        <w:t>or</w:t>
      </w:r>
      <w:r w:rsidRPr="000F254D">
        <w:rPr>
          <w:rFonts w:ascii="Times New Roman" w:hAnsi="Times New Roman" w:cs="Times New Roman"/>
          <w:sz w:val="24"/>
          <w:szCs w:val="24"/>
          <w:lang w:val="en-US"/>
        </w:rPr>
        <w:t xml:space="preserve"> unemployed), primary substance (cocaine hydrochloride, cocaine base paste, marijuana, </w:t>
      </w:r>
      <w:r>
        <w:rPr>
          <w:rFonts w:ascii="Times New Roman" w:hAnsi="Times New Roman" w:cs="Times New Roman"/>
          <w:sz w:val="24"/>
          <w:szCs w:val="24"/>
          <w:lang w:val="en-US"/>
        </w:rPr>
        <w:t>and other substances</w:t>
      </w:r>
      <w:r w:rsidRPr="000F254D">
        <w:rPr>
          <w:rFonts w:ascii="Times New Roman" w:hAnsi="Times New Roman" w:cs="Times New Roman"/>
          <w:sz w:val="24"/>
          <w:szCs w:val="24"/>
          <w:lang w:val="en-US"/>
        </w:rPr>
        <w:t>)</w:t>
      </w:r>
      <w:r w:rsidR="004227FF">
        <w:rPr>
          <w:rFonts w:ascii="Times New Roman" w:hAnsi="Times New Roman" w:cs="Times New Roman"/>
          <w:sz w:val="24"/>
          <w:szCs w:val="24"/>
          <w:lang w:val="en-US"/>
        </w:rPr>
        <w:t xml:space="preserve">, and biopsychosocial compromise. </w:t>
      </w:r>
      <w:r w:rsidR="004227FF" w:rsidRPr="004227FF">
        <w:rPr>
          <w:rFonts w:ascii="Times New Roman" w:hAnsi="Times New Roman" w:cs="Times New Roman"/>
          <w:sz w:val="24"/>
          <w:szCs w:val="24"/>
          <w:lang w:val="en-US"/>
        </w:rPr>
        <w:t xml:space="preserve">The biopsychosocial compromise is a holistic severity </w:t>
      </w:r>
      <w:r w:rsidR="004227FF">
        <w:rPr>
          <w:rFonts w:ascii="Times New Roman" w:hAnsi="Times New Roman" w:cs="Times New Roman"/>
          <w:sz w:val="24"/>
          <w:szCs w:val="24"/>
          <w:lang w:val="en-US"/>
        </w:rPr>
        <w:t>classification</w:t>
      </w:r>
      <w:r w:rsidR="004227FF" w:rsidRPr="004227FF">
        <w:rPr>
          <w:rFonts w:ascii="Times New Roman" w:hAnsi="Times New Roman" w:cs="Times New Roman"/>
          <w:sz w:val="24"/>
          <w:szCs w:val="24"/>
          <w:lang w:val="en-US"/>
        </w:rPr>
        <w:t xml:space="preserve"> from clinical assessments that considers factors such as withdrawal symptoms, motivation to change, substance use patterns, social environment, and health symptoms</w:t>
      </w:r>
      <w:r w:rsidRPr="000F254D">
        <w:rPr>
          <w:rFonts w:ascii="Times New Roman" w:hAnsi="Times New Roman" w:cs="Times New Roman"/>
          <w:sz w:val="24"/>
          <w:szCs w:val="24"/>
          <w:lang w:val="en-US"/>
        </w:rPr>
        <w:t>. For further information</w:t>
      </w:r>
      <w:r w:rsidR="00B80219">
        <w:rPr>
          <w:rFonts w:ascii="Times New Roman" w:hAnsi="Times New Roman" w:cs="Times New Roman"/>
          <w:sz w:val="24"/>
          <w:szCs w:val="24"/>
          <w:lang w:val="en-US"/>
        </w:rPr>
        <w:t xml:space="preserve"> about covariates</w:t>
      </w:r>
      <w:r w:rsidRPr="000F254D">
        <w:rPr>
          <w:rFonts w:ascii="Times New Roman" w:hAnsi="Times New Roman" w:cs="Times New Roman"/>
          <w:sz w:val="24"/>
          <w:szCs w:val="24"/>
          <w:lang w:val="en-US"/>
        </w:rPr>
        <w:t xml:space="preserve">, review Supplemental Section </w:t>
      </w:r>
      <w:r w:rsidR="00D72900">
        <w:rPr>
          <w:rFonts w:ascii="Times New Roman" w:hAnsi="Times New Roman" w:cs="Times New Roman"/>
          <w:sz w:val="24"/>
          <w:szCs w:val="24"/>
          <w:lang w:val="en-US"/>
        </w:rPr>
        <w:t>2</w:t>
      </w:r>
      <w:r w:rsidRPr="000F254D">
        <w:rPr>
          <w:rFonts w:ascii="Times New Roman" w:hAnsi="Times New Roman" w:cs="Times New Roman"/>
          <w:sz w:val="24"/>
          <w:szCs w:val="24"/>
          <w:lang w:val="en-US"/>
        </w:rPr>
        <w:t>.</w:t>
      </w:r>
    </w:p>
    <w:p w14:paraId="48C8CD00"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Missing data</w:t>
      </w:r>
    </w:p>
    <w:p w14:paraId="5A6D63B2" w14:textId="5E85361D" w:rsidR="00AA5B6C" w:rsidRPr="000F254D" w:rsidRDefault="00AA5B6C"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a random-forest-based imputation </w:t>
      </w:r>
      <w:r w:rsidR="00A707B4">
        <w:rPr>
          <w:rFonts w:ascii="Times New Roman" w:eastAsia="Times New Roman" w:hAnsi="Times New Roman" w:cs="Times New Roman"/>
          <w:sz w:val="24"/>
          <w:szCs w:val="24"/>
          <w:lang w:val="en-US" w:eastAsia="en-AU"/>
        </w:rPr>
        <w:t xml:space="preserve">was conducted </w:t>
      </w:r>
      <w:r w:rsidRPr="000F254D">
        <w:rPr>
          <w:rFonts w:ascii="Times New Roman" w:eastAsia="Times New Roman" w:hAnsi="Times New Roman" w:cs="Times New Roman"/>
          <w:sz w:val="24"/>
          <w:szCs w:val="24"/>
          <w:lang w:val="en-US" w:eastAsia="en-AU"/>
        </w:rPr>
        <w:t xml:space="preserve">using the </w:t>
      </w:r>
      <w:proofErr w:type="spellStart"/>
      <w:r w:rsidRPr="000F254D">
        <w:rPr>
          <w:rFonts w:ascii="Times New Roman" w:eastAsia="Times New Roman" w:hAnsi="Times New Roman" w:cs="Times New Roman"/>
          <w:i/>
          <w:iCs/>
          <w:sz w:val="24"/>
          <w:szCs w:val="24"/>
          <w:lang w:val="en-US" w:eastAsia="en-AU"/>
        </w:rPr>
        <w:t>missRanger</w:t>
      </w:r>
      <w:proofErr w:type="spellEnd"/>
      <w:r w:rsidRPr="000F254D">
        <w:rPr>
          <w:rFonts w:ascii="Times New Roman" w:eastAsia="Times New Roman" w:hAnsi="Times New Roman" w:cs="Times New Roman"/>
          <w:sz w:val="24"/>
          <w:szCs w:val="24"/>
          <w:lang w:val="en-US" w:eastAsia="en-AU"/>
        </w:rPr>
        <w:t xml:space="preserve"> package. </w:t>
      </w:r>
      <w:r w:rsidR="00A707B4">
        <w:rPr>
          <w:rFonts w:ascii="Times New Roman" w:eastAsia="Times New Roman" w:hAnsi="Times New Roman" w:cs="Times New Roman"/>
          <w:sz w:val="24"/>
          <w:szCs w:val="24"/>
          <w:lang w:val="en-US" w:eastAsia="en-AU"/>
        </w:rPr>
        <w:t xml:space="preserve">Three hundred </w:t>
      </w:r>
      <w:r w:rsidRPr="000F254D">
        <w:rPr>
          <w:rFonts w:ascii="Times New Roman" w:eastAsia="Times New Roman" w:hAnsi="Times New Roman" w:cs="Times New Roman"/>
          <w:sz w:val="24"/>
          <w:szCs w:val="24"/>
          <w:lang w:val="en-US" w:eastAsia="en-AU"/>
        </w:rPr>
        <w:t xml:space="preserve">trees </w:t>
      </w:r>
      <w:r w:rsidR="00A707B4" w:rsidRPr="00A707B4">
        <w:rPr>
          <w:rFonts w:ascii="Times New Roman" w:eastAsia="Times New Roman" w:hAnsi="Times New Roman" w:cs="Times New Roman"/>
          <w:sz w:val="24"/>
          <w:szCs w:val="24"/>
          <w:lang w:val="en-US" w:eastAsia="en-AU"/>
        </w:rPr>
        <w:t xml:space="preserve">were set </w:t>
      </w:r>
      <w:r w:rsidRPr="000F254D">
        <w:rPr>
          <w:rFonts w:ascii="Times New Roman" w:eastAsia="Times New Roman" w:hAnsi="Times New Roman" w:cs="Times New Roman"/>
          <w:sz w:val="24"/>
          <w:szCs w:val="24"/>
          <w:lang w:val="en-US" w:eastAsia="en-AU"/>
        </w:rPr>
        <w:t xml:space="preserve">with five candidate values of predictive matching (thus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 This imputation </w:t>
      </w:r>
      <w:r w:rsidRPr="000F254D">
        <w:rPr>
          <w:rFonts w:ascii="Times New Roman" w:eastAsia="Times New Roman" w:hAnsi="Times New Roman" w:cs="Times New Roman"/>
          <w:sz w:val="24"/>
          <w:szCs w:val="24"/>
          <w:lang w:val="en-US" w:eastAsia="en-AU"/>
        </w:rPr>
        <w:lastRenderedPageBreak/>
        <w:t xml:space="preserve">procedure may circumvent the specification of interactions or nonparametric relationships and handle collinearity between imputation variables </w:t>
      </w:r>
      <w:r w:rsidRPr="000F254D">
        <w:rPr>
          <w:rFonts w:ascii="Times New Roman" w:eastAsia="Times New Roman" w:hAnsi="Times New Roman" w:cs="Times New Roman"/>
          <w:sz w:val="24"/>
          <w:szCs w:val="24"/>
          <w:lang w:val="en-US" w:eastAsia="en-AU"/>
        </w:rPr>
        <w:fldChar w:fldCharType="begin"/>
      </w:r>
      <w:r w:rsidR="00A324FC">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2023)","noteIndex":0},"citationItems":[{"id":635,"uris":["http://zotero.org/users/12673371/items/U28CVYE3"],"itemData":{"id":635,"type":"article-journal","abstract":"Missing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S."}],"issued":{"date-parts":[["2020",7,25]]}}},{"id":638,"uris":["http://zotero.org/users/12673371/items/JUAZLRTL"],"itemData":{"id":638,"type":"article-journal","abstract":"This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40E2FCC8" w14:textId="2CE9BBAD" w:rsidR="00974B01" w:rsidRPr="00403366" w:rsidRDefault="00974B01"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403366">
        <w:rPr>
          <w:rFonts w:ascii="Times New Roman" w:hAnsi="Times New Roman" w:cs="Times New Roman"/>
          <w:sz w:val="24"/>
          <w:szCs w:val="24"/>
          <w:lang w:val="en-US"/>
        </w:rPr>
        <w:t>Bivariate analyses</w:t>
      </w:r>
    </w:p>
    <w:p w14:paraId="798B6248" w14:textId="6BBC5C66" w:rsidR="00974B01" w:rsidRPr="00974B01" w:rsidRDefault="00974B01" w:rsidP="00A324FC">
      <w:pPr>
        <w:spacing w:after="0"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Differences between </w:t>
      </w:r>
      <w:r w:rsidR="00B061BC">
        <w:rPr>
          <w:rFonts w:ascii="Times New Roman" w:hAnsi="Times New Roman" w:cs="Times New Roman"/>
          <w:sz w:val="24"/>
          <w:szCs w:val="24"/>
          <w:lang w:val="en-US"/>
        </w:rPr>
        <w:t>patients</w:t>
      </w:r>
      <w:r>
        <w:rPr>
          <w:rFonts w:ascii="Times New Roman" w:hAnsi="Times New Roman" w:cs="Times New Roman"/>
          <w:sz w:val="24"/>
          <w:szCs w:val="24"/>
          <w:lang w:val="en-US"/>
        </w:rPr>
        <w:t xml:space="preserve"> reporting and not reporting PSU at baseline were quantified using standardized mean differences (SMD).</w:t>
      </w:r>
      <w:r w:rsidR="00271E8C">
        <w:rPr>
          <w:rFonts w:ascii="Times New Roman" w:hAnsi="Times New Roman" w:cs="Times New Roman"/>
          <w:sz w:val="24"/>
          <w:szCs w:val="24"/>
          <w:lang w:val="en-US"/>
        </w:rPr>
        <w:t xml:space="preserve"> </w:t>
      </w:r>
      <w:r w:rsidR="009D6B58" w:rsidRPr="00271E8C">
        <w:rPr>
          <w:rFonts w:ascii="Times New Roman" w:hAnsi="Times New Roman" w:cs="Times New Roman"/>
          <w:sz w:val="24"/>
          <w:szCs w:val="24"/>
          <w:highlight w:val="green"/>
          <w:lang w:val="en-US"/>
        </w:rPr>
        <w:t xml:space="preserve">Chi-square </w:t>
      </w:r>
      <w:r w:rsidR="009D6B58">
        <w:rPr>
          <w:rFonts w:ascii="Times New Roman" w:hAnsi="Times New Roman" w:cs="Times New Roman"/>
          <w:sz w:val="24"/>
          <w:szCs w:val="24"/>
          <w:lang w:val="en-US"/>
        </w:rPr>
        <w:t>(</w:t>
      </w:r>
      <w:bookmarkStart w:id="52" w:name="_Hlk185589626"/>
      <w:r w:rsidR="009D6B58" w:rsidRPr="009D6B58">
        <w:rPr>
          <w:rFonts w:ascii="Times New Roman" w:hAnsi="Times New Roman" w:cs="Times New Roman"/>
          <w:sz w:val="24"/>
          <w:szCs w:val="24"/>
        </w:rPr>
        <w:t>χ2</w:t>
      </w:r>
      <w:bookmarkEnd w:id="52"/>
      <w:r w:rsidR="009D6B58">
        <w:rPr>
          <w:rFonts w:ascii="Times New Roman" w:hAnsi="Times New Roman" w:cs="Times New Roman"/>
          <w:sz w:val="24"/>
          <w:szCs w:val="24"/>
        </w:rPr>
        <w:t>)</w:t>
      </w:r>
      <w:r w:rsidR="009D6B58" w:rsidRPr="009D6B58">
        <w:rPr>
          <w:rFonts w:ascii="Times New Roman" w:hAnsi="Times New Roman" w:cs="Times New Roman"/>
          <w:sz w:val="24"/>
          <w:szCs w:val="24"/>
        </w:rPr>
        <w:t xml:space="preserve"> </w:t>
      </w:r>
      <w:r w:rsidR="009D6B58">
        <w:rPr>
          <w:rFonts w:ascii="Times New Roman" w:hAnsi="Times New Roman" w:cs="Times New Roman"/>
          <w:sz w:val="24"/>
          <w:szCs w:val="24"/>
        </w:rPr>
        <w:t xml:space="preserve">were employed </w:t>
      </w:r>
      <w:r w:rsidR="009D6B58" w:rsidRPr="009D6B58">
        <w:rPr>
          <w:rFonts w:ascii="Times New Roman" w:hAnsi="Times New Roman" w:cs="Times New Roman"/>
          <w:sz w:val="24"/>
          <w:szCs w:val="24"/>
        </w:rPr>
        <w:t xml:space="preserve">to compare the proportion of </w:t>
      </w:r>
      <w:r w:rsidR="009D6B58">
        <w:rPr>
          <w:rFonts w:ascii="Times New Roman" w:hAnsi="Times New Roman" w:cs="Times New Roman"/>
          <w:sz w:val="24"/>
          <w:szCs w:val="24"/>
        </w:rPr>
        <w:t xml:space="preserve">patients </w:t>
      </w:r>
      <w:r w:rsidR="009D6B58">
        <w:rPr>
          <w:rFonts w:ascii="Times New Roman" w:hAnsi="Times New Roman" w:cs="Times New Roman"/>
          <w:sz w:val="24"/>
          <w:szCs w:val="24"/>
          <w:highlight w:val="green"/>
          <w:lang w:val="en-US"/>
        </w:rPr>
        <w:t>by</w:t>
      </w:r>
      <w:r w:rsidR="00271E8C" w:rsidRPr="00271E8C">
        <w:rPr>
          <w:rFonts w:ascii="Times New Roman" w:hAnsi="Times New Roman" w:cs="Times New Roman"/>
          <w:sz w:val="24"/>
          <w:szCs w:val="24"/>
          <w:highlight w:val="green"/>
          <w:lang w:val="en-US"/>
        </w:rPr>
        <w:t xml:space="preserve"> baseline treatment setting</w:t>
      </w:r>
      <w:r w:rsidR="009D6B58">
        <w:rPr>
          <w:rFonts w:ascii="Times New Roman" w:hAnsi="Times New Roman" w:cs="Times New Roman"/>
          <w:sz w:val="24"/>
          <w:szCs w:val="24"/>
          <w:highlight w:val="green"/>
          <w:lang w:val="en-US"/>
        </w:rPr>
        <w:t xml:space="preserve">, </w:t>
      </w:r>
      <w:r w:rsidR="00271E8C" w:rsidRPr="00271E8C">
        <w:rPr>
          <w:rFonts w:ascii="Times New Roman" w:hAnsi="Times New Roman" w:cs="Times New Roman"/>
          <w:sz w:val="24"/>
          <w:szCs w:val="24"/>
          <w:highlight w:val="green"/>
          <w:lang w:val="en-US"/>
        </w:rPr>
        <w:t>PSU and treatment completion</w:t>
      </w:r>
      <w:r w:rsidR="00271E8C">
        <w:rPr>
          <w:rFonts w:ascii="Times New Roman" w:hAnsi="Times New Roman" w:cs="Times New Roman"/>
          <w:sz w:val="24"/>
          <w:szCs w:val="24"/>
          <w:lang w:val="en-US"/>
        </w:rPr>
        <w:t>.</w:t>
      </w:r>
    </w:p>
    <w:p w14:paraId="7AD436C8" w14:textId="0C80ED8F" w:rsidR="00974B01" w:rsidRPr="00A324FC" w:rsidRDefault="00974B01" w:rsidP="00A324FC">
      <w:pPr>
        <w:spacing w:after="0" w:line="480" w:lineRule="auto"/>
        <w:ind w:firstLine="567"/>
        <w:rPr>
          <w:rFonts w:ascii="Times New Roman" w:hAnsi="Times New Roman" w:cs="Times New Roman"/>
          <w:sz w:val="24"/>
          <w:szCs w:val="24"/>
          <w:lang w:val="en-US"/>
        </w:rPr>
      </w:pPr>
      <w:r w:rsidRPr="00974B01">
        <w:rPr>
          <w:rFonts w:ascii="Times New Roman" w:hAnsi="Times New Roman" w:cs="Times New Roman"/>
          <w:sz w:val="24"/>
          <w:szCs w:val="24"/>
          <w:lang w:val="en-US"/>
        </w:rPr>
        <w:t>Incidence rates (IR) were calculated per 1,000 person-months to explore the crude association between reporting PSU and treatment non-completion while accounting for heterogeneous follow-up times.</w:t>
      </w:r>
    </w:p>
    <w:p w14:paraId="319696AE" w14:textId="66936DAA"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Model adjustment</w:t>
      </w:r>
    </w:p>
    <w:p w14:paraId="791F6414" w14:textId="0462C922" w:rsidR="00AA5B6C" w:rsidRDefault="00710F52" w:rsidP="00A324FC">
      <w:pPr>
        <w:spacing w:line="480" w:lineRule="auto"/>
        <w:ind w:firstLine="567"/>
        <w:rPr>
          <w:rFonts w:ascii="Times New Roman" w:hAnsi="Times New Roman" w:cs="Times New Roman"/>
          <w:sz w:val="24"/>
          <w:szCs w:val="24"/>
        </w:rPr>
      </w:pPr>
      <w:r>
        <w:rPr>
          <w:rFonts w:ascii="Times New Roman" w:hAnsi="Times New Roman" w:cs="Times New Roman"/>
          <w:sz w:val="24"/>
          <w:szCs w:val="24"/>
        </w:rPr>
        <w:t>M</w:t>
      </w:r>
      <w:r w:rsidR="00FC1C0A" w:rsidRPr="000F254D">
        <w:rPr>
          <w:rFonts w:ascii="Times New Roman" w:hAnsi="Times New Roman" w:cs="Times New Roman"/>
          <w:sz w:val="24"/>
          <w:szCs w:val="24"/>
        </w:rPr>
        <w:t xml:space="preserve">arginal regression models </w:t>
      </w:r>
      <w:r>
        <w:rPr>
          <w:rFonts w:ascii="Times New Roman" w:hAnsi="Times New Roman" w:cs="Times New Roman"/>
          <w:sz w:val="24"/>
          <w:szCs w:val="24"/>
        </w:rPr>
        <w:t xml:space="preserve">were fitted </w:t>
      </w:r>
      <w:r w:rsidR="00FC1C0A" w:rsidRPr="000F254D">
        <w:rPr>
          <w:rFonts w:ascii="Times New Roman" w:hAnsi="Times New Roman" w:cs="Times New Roman"/>
          <w:sz w:val="24"/>
          <w:szCs w:val="24"/>
        </w:rPr>
        <w:t>to estimate the</w:t>
      </w:r>
      <w:r w:rsidR="00FC1C0A" w:rsidRPr="000F254D">
        <w:rPr>
          <w:rFonts w:ascii="Times New Roman" w:hAnsi="Times New Roman" w:cs="Times New Roman"/>
          <w:sz w:val="24"/>
          <w:szCs w:val="24"/>
          <w:lang w:val="en-US"/>
        </w:rPr>
        <w:t xml:space="preserve"> </w:t>
      </w:r>
      <w:r w:rsidR="00FC1C0A" w:rsidRPr="000F254D">
        <w:rPr>
          <w:rFonts w:ascii="Times New Roman" w:hAnsi="Times New Roman" w:cs="Times New Roman"/>
          <w:sz w:val="24"/>
          <w:szCs w:val="24"/>
        </w:rPr>
        <w:t>relative risk</w:t>
      </w:r>
      <w:r w:rsidR="00FC1C0A">
        <w:rPr>
          <w:rFonts w:ascii="Times New Roman" w:hAnsi="Times New Roman" w:cs="Times New Roman"/>
          <w:sz w:val="24"/>
          <w:szCs w:val="24"/>
        </w:rPr>
        <w:t xml:space="preserve"> (RR)</w:t>
      </w:r>
      <w:r w:rsidR="00891D66">
        <w:rPr>
          <w:rFonts w:ascii="Times New Roman" w:hAnsi="Times New Roman" w:cs="Times New Roman"/>
          <w:sz w:val="24"/>
          <w:szCs w:val="24"/>
        </w:rPr>
        <w:t xml:space="preserve"> and 95% confidence intervals</w:t>
      </w:r>
      <w:r w:rsidR="00FC1C0A" w:rsidRPr="000F254D">
        <w:rPr>
          <w:rFonts w:ascii="Times New Roman" w:hAnsi="Times New Roman" w:cs="Times New Roman"/>
          <w:sz w:val="24"/>
          <w:szCs w:val="24"/>
        </w:rPr>
        <w:t xml:space="preserve"> of </w:t>
      </w:r>
      <w:r w:rsidR="00403366">
        <w:rPr>
          <w:rFonts w:ascii="Times New Roman" w:hAnsi="Times New Roman" w:cs="Times New Roman"/>
          <w:sz w:val="24"/>
          <w:szCs w:val="24"/>
        </w:rPr>
        <w:t>non-completing SUD</w:t>
      </w:r>
      <w:r w:rsidR="00403366" w:rsidRPr="000F254D">
        <w:rPr>
          <w:rFonts w:ascii="Times New Roman" w:hAnsi="Times New Roman" w:cs="Times New Roman"/>
          <w:sz w:val="24"/>
          <w:szCs w:val="24"/>
        </w:rPr>
        <w:t xml:space="preserve"> treatment</w:t>
      </w:r>
      <w:r w:rsidR="00403366">
        <w:rPr>
          <w:rFonts w:ascii="Times New Roman" w:hAnsi="Times New Roman" w:cs="Times New Roman"/>
          <w:sz w:val="24"/>
          <w:szCs w:val="24"/>
        </w:rPr>
        <w:t xml:space="preserve"> among</w:t>
      </w:r>
      <w:r w:rsidR="00403366" w:rsidRPr="000F254D">
        <w:rPr>
          <w:rFonts w:ascii="Times New Roman" w:hAnsi="Times New Roman" w:cs="Times New Roman"/>
          <w:sz w:val="24"/>
          <w:szCs w:val="24"/>
        </w:rPr>
        <w:t xml:space="preserve"> </w:t>
      </w:r>
      <w:r w:rsidR="00B061BC">
        <w:rPr>
          <w:rFonts w:ascii="Times New Roman" w:hAnsi="Times New Roman" w:cs="Times New Roman"/>
          <w:sz w:val="24"/>
          <w:szCs w:val="24"/>
        </w:rPr>
        <w:t>patients</w:t>
      </w:r>
      <w:r w:rsidR="00FC1C0A" w:rsidRPr="000F254D">
        <w:rPr>
          <w:rFonts w:ascii="Times New Roman" w:hAnsi="Times New Roman" w:cs="Times New Roman"/>
          <w:sz w:val="24"/>
          <w:szCs w:val="24"/>
        </w:rPr>
        <w:t xml:space="preserve"> with or without PSU at admission using generalized estimating equations</w:t>
      </w:r>
      <w:r w:rsidR="001F062E">
        <w:rPr>
          <w:rFonts w:ascii="Times New Roman" w:hAnsi="Times New Roman" w:cs="Times New Roman"/>
          <w:sz w:val="24"/>
          <w:szCs w:val="24"/>
        </w:rPr>
        <w:t xml:space="preserve"> (GEE)</w:t>
      </w:r>
      <w:r w:rsidR="00FC1C0A" w:rsidRPr="000F254D">
        <w:rPr>
          <w:rFonts w:ascii="Times New Roman" w:hAnsi="Times New Roman" w:cs="Times New Roman"/>
          <w:sz w:val="24"/>
          <w:szCs w:val="24"/>
        </w:rPr>
        <w:t xml:space="preserve">, assuming a Poisson distribution with a log-link function and an independent </w:t>
      </w:r>
      <w:r w:rsidR="00403366">
        <w:rPr>
          <w:rFonts w:ascii="Times New Roman" w:hAnsi="Times New Roman" w:cs="Times New Roman"/>
          <w:sz w:val="24"/>
          <w:szCs w:val="24"/>
        </w:rPr>
        <w:t xml:space="preserve">covariance </w:t>
      </w:r>
      <w:r w:rsidR="00FC1C0A" w:rsidRPr="000F254D">
        <w:rPr>
          <w:rFonts w:ascii="Times New Roman" w:hAnsi="Times New Roman" w:cs="Times New Roman"/>
          <w:sz w:val="24"/>
          <w:szCs w:val="24"/>
        </w:rPr>
        <w:t>structure</w:t>
      </w:r>
      <w:r w:rsidR="00403366">
        <w:rPr>
          <w:rFonts w:ascii="Times New Roman" w:hAnsi="Times New Roman" w:cs="Times New Roman"/>
          <w:sz w:val="24"/>
          <w:szCs w:val="24"/>
        </w:rPr>
        <w:t xml:space="preserve"> </w:t>
      </w:r>
      <w:r w:rsidR="00403366" w:rsidRPr="000F254D">
        <w:rPr>
          <w:rFonts w:ascii="Times New Roman" w:hAnsi="Times New Roman" w:cs="Times New Roman"/>
          <w:sz w:val="24"/>
          <w:szCs w:val="24"/>
        </w:rPr>
        <w:fldChar w:fldCharType="begin"/>
      </w:r>
      <w:r w:rsidR="00403366">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2018)","noteIndex":0},"citationItems":[{"id":447,"uris":["http://zotero.org/users/12673371/items/SNBHI263"],"itemData":{"id":447,"type":"article-journal","abstract":"For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00403366" w:rsidRPr="000F254D">
        <w:rPr>
          <w:rFonts w:ascii="Times New Roman" w:hAnsi="Times New Roman" w:cs="Times New Roman"/>
          <w:sz w:val="24"/>
          <w:szCs w:val="24"/>
        </w:rPr>
        <w:fldChar w:fldCharType="separate"/>
      </w:r>
      <w:r w:rsidR="00403366" w:rsidRPr="000F254D">
        <w:rPr>
          <w:rFonts w:ascii="Times New Roman" w:hAnsi="Times New Roman" w:cs="Times New Roman"/>
          <w:sz w:val="24"/>
          <w:szCs w:val="24"/>
        </w:rPr>
        <w:t>(Grafféo et al., 2018)</w:t>
      </w:r>
      <w:r w:rsidR="00403366" w:rsidRPr="000F254D">
        <w:rPr>
          <w:rFonts w:ascii="Times New Roman" w:hAnsi="Times New Roman" w:cs="Times New Roman"/>
          <w:sz w:val="24"/>
          <w:szCs w:val="24"/>
        </w:rPr>
        <w:fldChar w:fldCharType="end"/>
      </w:r>
      <w:r w:rsidR="00FC1C0A" w:rsidRPr="000F254D">
        <w:rPr>
          <w:rFonts w:ascii="Times New Roman" w:hAnsi="Times New Roman" w:cs="Times New Roman"/>
          <w:sz w:val="24"/>
          <w:szCs w:val="24"/>
        </w:rPr>
        <w:t>.</w:t>
      </w:r>
      <w:r w:rsidR="00891D66" w:rsidRPr="00891D66">
        <w:t xml:space="preserve"> </w:t>
      </w:r>
      <w:r w:rsidR="00891D66" w:rsidRPr="00891D66">
        <w:rPr>
          <w:rFonts w:ascii="Times New Roman" w:hAnsi="Times New Roman" w:cs="Times New Roman"/>
          <w:sz w:val="24"/>
          <w:szCs w:val="24"/>
        </w:rPr>
        <w:t>The statistical significance level was p value &lt;0.05.</w:t>
      </w:r>
    </w:p>
    <w:p w14:paraId="31A6BB53" w14:textId="7667FDE5" w:rsidR="00AA5B6C" w:rsidRDefault="00B26FC2" w:rsidP="00614966">
      <w:pPr>
        <w:spacing w:line="480" w:lineRule="auto"/>
        <w:ind w:right="-2" w:firstLine="567"/>
        <w:rPr>
          <w:rFonts w:ascii="Times New Roman" w:hAnsi="Times New Roman" w:cs="Times New Roman"/>
          <w:sz w:val="24"/>
          <w:szCs w:val="24"/>
        </w:rPr>
      </w:pPr>
      <w:r w:rsidRPr="00B26FC2">
        <w:rPr>
          <w:rFonts w:ascii="Times New Roman" w:hAnsi="Times New Roman" w:cs="Times New Roman"/>
          <w:sz w:val="24"/>
          <w:szCs w:val="24"/>
        </w:rPr>
        <w:t>Given that data collection was based on administrative records with varying frequencies of patient admissions and follow-up periods, the irregular timing of assessments was examined</w:t>
      </w:r>
      <w:r>
        <w:rPr>
          <w:rFonts w:ascii="Times New Roman" w:hAnsi="Times New Roman" w:cs="Times New Roman"/>
          <w:sz w:val="24"/>
          <w:szCs w:val="24"/>
        </w:rPr>
        <w:t xml:space="preserve"> </w:t>
      </w:r>
      <w:r w:rsidR="00AA5B6C">
        <w:rPr>
          <w:rFonts w:ascii="Times New Roman" w:hAnsi="Times New Roman" w:cs="Times New Roman"/>
          <w:sz w:val="24"/>
          <w:szCs w:val="24"/>
        </w:rPr>
        <w:t xml:space="preserve">(See Supplemental Section </w:t>
      </w:r>
      <w:r w:rsidR="00D72900">
        <w:rPr>
          <w:rFonts w:ascii="Times New Roman" w:hAnsi="Times New Roman" w:cs="Times New Roman"/>
          <w:sz w:val="24"/>
          <w:szCs w:val="24"/>
        </w:rPr>
        <w:t>3</w:t>
      </w:r>
      <w:r w:rsidR="00AA5B6C">
        <w:rPr>
          <w:rFonts w:ascii="Times New Roman" w:hAnsi="Times New Roman" w:cs="Times New Roman"/>
          <w:sz w:val="24"/>
          <w:szCs w:val="24"/>
        </w:rPr>
        <w:t>)</w:t>
      </w:r>
      <w:r w:rsidR="00AA5B6C" w:rsidRPr="00614966">
        <w:rPr>
          <w:rFonts w:ascii="Times New Roman" w:hAnsi="Times New Roman" w:cs="Times New Roman"/>
          <w:sz w:val="24"/>
          <w:szCs w:val="24"/>
        </w:rPr>
        <w:t xml:space="preserve">. </w:t>
      </w:r>
      <w:commentRangeStart w:id="53"/>
      <w:commentRangeStart w:id="54"/>
      <w:commentRangeStart w:id="55"/>
      <w:r w:rsidR="00AA5B6C" w:rsidRPr="008A3308">
        <w:rPr>
          <w:rFonts w:ascii="Times New Roman" w:hAnsi="Times New Roman" w:cs="Times New Roman"/>
          <w:sz w:val="24"/>
          <w:szCs w:val="24"/>
          <w:highlight w:val="green"/>
        </w:rPr>
        <w:t xml:space="preserve">To address the irregular patterns of admission to treatment and the informative differences therein, </w:t>
      </w:r>
      <w:r w:rsidR="001F062E" w:rsidRPr="008A3308">
        <w:rPr>
          <w:rFonts w:ascii="Times New Roman" w:hAnsi="Times New Roman" w:cs="Times New Roman"/>
          <w:sz w:val="24"/>
          <w:szCs w:val="24"/>
          <w:highlight w:val="green"/>
        </w:rPr>
        <w:t xml:space="preserve">GEE </w:t>
      </w:r>
      <w:r w:rsidR="00F1140E" w:rsidRPr="008A3308">
        <w:rPr>
          <w:rFonts w:ascii="Times New Roman" w:hAnsi="Times New Roman" w:cs="Times New Roman"/>
          <w:sz w:val="24"/>
          <w:szCs w:val="24"/>
          <w:highlight w:val="green"/>
        </w:rPr>
        <w:t xml:space="preserve">models </w:t>
      </w:r>
      <w:r w:rsidR="00AA5B6C" w:rsidRPr="008A3308">
        <w:rPr>
          <w:rFonts w:ascii="Times New Roman" w:hAnsi="Times New Roman" w:cs="Times New Roman"/>
          <w:sz w:val="24"/>
          <w:szCs w:val="24"/>
          <w:highlight w:val="green"/>
        </w:rPr>
        <w:t>were weighted using inverse intensity weights (IIW)</w:t>
      </w:r>
      <w:r w:rsidR="004F1649" w:rsidRPr="008A3308">
        <w:rPr>
          <w:rFonts w:ascii="Times New Roman" w:hAnsi="Times New Roman" w:cs="Times New Roman"/>
          <w:sz w:val="24"/>
          <w:szCs w:val="24"/>
          <w:highlight w:val="green"/>
        </w:rPr>
        <w:t>.</w:t>
      </w:r>
      <w:r w:rsidR="00AA5B6C" w:rsidRPr="008A3308">
        <w:rPr>
          <w:rFonts w:ascii="Times New Roman" w:hAnsi="Times New Roman" w:cs="Times New Roman"/>
          <w:sz w:val="24"/>
          <w:szCs w:val="24"/>
          <w:highlight w:val="green"/>
        </w:rPr>
        <w:t xml:space="preserve"> </w:t>
      </w:r>
      <w:r w:rsidR="008A3308" w:rsidRPr="008A3308">
        <w:rPr>
          <w:rFonts w:ascii="Times New Roman" w:hAnsi="Times New Roman" w:cs="Times New Roman"/>
          <w:sz w:val="24"/>
          <w:szCs w:val="24"/>
          <w:highlight w:val="green"/>
        </w:rPr>
        <w:t xml:space="preserve">Intensities were measured through </w:t>
      </w:r>
      <w:r w:rsidR="001E20B7">
        <w:rPr>
          <w:rFonts w:ascii="Times New Roman" w:hAnsi="Times New Roman" w:cs="Times New Roman"/>
          <w:sz w:val="24"/>
          <w:szCs w:val="24"/>
          <w:highlight w:val="green"/>
        </w:rPr>
        <w:t>C</w:t>
      </w:r>
      <w:r w:rsidR="004F1649" w:rsidRPr="008A3308">
        <w:rPr>
          <w:rFonts w:ascii="Times New Roman" w:hAnsi="Times New Roman" w:cs="Times New Roman"/>
          <w:sz w:val="24"/>
          <w:szCs w:val="24"/>
          <w:highlight w:val="green"/>
        </w:rPr>
        <w:t xml:space="preserve">ox proportional hazards </w:t>
      </w:r>
      <w:r w:rsidR="001E20B7">
        <w:rPr>
          <w:rFonts w:ascii="Times New Roman" w:hAnsi="Times New Roman" w:cs="Times New Roman"/>
          <w:sz w:val="24"/>
          <w:szCs w:val="24"/>
          <w:highlight w:val="green"/>
        </w:rPr>
        <w:t xml:space="preserve">model </w:t>
      </w:r>
      <w:r>
        <w:rPr>
          <w:rFonts w:ascii="Times New Roman" w:hAnsi="Times New Roman" w:cs="Times New Roman"/>
          <w:sz w:val="24"/>
          <w:szCs w:val="24"/>
          <w:highlight w:val="green"/>
        </w:rPr>
        <w:t>to account for</w:t>
      </w:r>
      <w:r w:rsidR="004F1649" w:rsidRPr="008A3308">
        <w:rPr>
          <w:rFonts w:ascii="Times New Roman" w:hAnsi="Times New Roman" w:cs="Times New Roman"/>
          <w:sz w:val="24"/>
          <w:szCs w:val="24"/>
          <w:highlight w:val="green"/>
        </w:rPr>
        <w:t xml:space="preserve"> </w:t>
      </w:r>
      <w:r w:rsidR="00AA5B6C" w:rsidRPr="008A3308">
        <w:rPr>
          <w:rFonts w:ascii="Times New Roman" w:hAnsi="Times New Roman" w:cs="Times New Roman"/>
          <w:sz w:val="24"/>
          <w:szCs w:val="24"/>
          <w:highlight w:val="green"/>
        </w:rPr>
        <w:t>the time</w:t>
      </w:r>
      <w:r>
        <w:rPr>
          <w:rFonts w:ascii="Times New Roman" w:hAnsi="Times New Roman" w:cs="Times New Roman"/>
          <w:sz w:val="24"/>
          <w:szCs w:val="24"/>
          <w:highlight w:val="green"/>
        </w:rPr>
        <w:t>-</w:t>
      </w:r>
      <w:r w:rsidR="00AA5B6C" w:rsidRPr="008A3308">
        <w:rPr>
          <w:rFonts w:ascii="Times New Roman" w:hAnsi="Times New Roman" w:cs="Times New Roman"/>
          <w:sz w:val="24"/>
          <w:szCs w:val="24"/>
          <w:highlight w:val="green"/>
        </w:rPr>
        <w:t>to</w:t>
      </w:r>
      <w:r>
        <w:rPr>
          <w:rFonts w:ascii="Times New Roman" w:hAnsi="Times New Roman" w:cs="Times New Roman"/>
          <w:sz w:val="24"/>
          <w:szCs w:val="24"/>
          <w:highlight w:val="green"/>
        </w:rPr>
        <w:t xml:space="preserve">-event </w:t>
      </w:r>
      <w:r w:rsidR="00AA5B6C" w:rsidRPr="008A3308">
        <w:rPr>
          <w:rFonts w:ascii="Times New Roman" w:hAnsi="Times New Roman" w:cs="Times New Roman"/>
          <w:sz w:val="24"/>
          <w:szCs w:val="24"/>
          <w:highlight w:val="green"/>
        </w:rPr>
        <w:t>(</w:t>
      </w:r>
      <w:r>
        <w:rPr>
          <w:rFonts w:ascii="Times New Roman" w:hAnsi="Times New Roman" w:cs="Times New Roman"/>
          <w:sz w:val="24"/>
          <w:szCs w:val="24"/>
          <w:highlight w:val="green"/>
        </w:rPr>
        <w:t>e</w:t>
      </w:r>
      <w:r w:rsidR="00AA5B6C" w:rsidRPr="008A3308">
        <w:rPr>
          <w:rFonts w:ascii="Times New Roman" w:hAnsi="Times New Roman" w:cs="Times New Roman"/>
          <w:sz w:val="24"/>
          <w:szCs w:val="24"/>
          <w:highlight w:val="green"/>
        </w:rPr>
        <w:t>.</w:t>
      </w:r>
      <w:r>
        <w:rPr>
          <w:rFonts w:ascii="Times New Roman" w:hAnsi="Times New Roman" w:cs="Times New Roman"/>
          <w:sz w:val="24"/>
          <w:szCs w:val="24"/>
          <w:highlight w:val="green"/>
        </w:rPr>
        <w:t>g</w:t>
      </w:r>
      <w:r w:rsidR="00AA5B6C" w:rsidRPr="008A3308">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 xml:space="preserve">remaining </w:t>
      </w:r>
      <w:r w:rsidR="00AA5B6C" w:rsidRPr="008A3308">
        <w:rPr>
          <w:rFonts w:ascii="Times New Roman" w:hAnsi="Times New Roman" w:cs="Times New Roman"/>
          <w:sz w:val="24"/>
          <w:szCs w:val="24"/>
          <w:highlight w:val="green"/>
        </w:rPr>
        <w:t xml:space="preserve">in treatment or being readmitted) as </w:t>
      </w:r>
      <w:r w:rsidR="00AA5B6C" w:rsidRPr="008A3308">
        <w:rPr>
          <w:rFonts w:ascii="Times New Roman" w:hAnsi="Times New Roman" w:cs="Times New Roman"/>
          <w:sz w:val="24"/>
          <w:szCs w:val="24"/>
          <w:highlight w:val="green"/>
        </w:rPr>
        <w:lastRenderedPageBreak/>
        <w:t>a counting process</w:t>
      </w:r>
      <w:commentRangeEnd w:id="53"/>
      <w:r w:rsidR="00403366" w:rsidRPr="008A3308">
        <w:rPr>
          <w:rStyle w:val="Refdecomentario"/>
          <w:rFonts w:ascii="Times New Roman" w:eastAsia="Times New Roman" w:hAnsi="Times New Roman" w:cs="Times New Roman"/>
          <w:highlight w:val="green"/>
          <w:lang w:val="en-US" w:eastAsia="es-CL"/>
        </w:rPr>
        <w:commentReference w:id="53"/>
      </w:r>
      <w:commentRangeEnd w:id="54"/>
      <w:r w:rsidR="009656F2" w:rsidRPr="008A3308">
        <w:rPr>
          <w:rStyle w:val="Refdecomentario"/>
          <w:rFonts w:ascii="Times New Roman" w:eastAsia="Times New Roman" w:hAnsi="Times New Roman" w:cs="Times New Roman"/>
          <w:highlight w:val="green"/>
          <w:lang w:val="en-US" w:eastAsia="es-CL"/>
        </w:rPr>
        <w:commentReference w:id="54"/>
      </w:r>
      <w:commentRangeEnd w:id="55"/>
      <w:r w:rsidR="00A55EE1" w:rsidRPr="008A3308">
        <w:rPr>
          <w:rStyle w:val="Refdecomentario"/>
          <w:rFonts w:ascii="Times New Roman" w:eastAsia="Times New Roman" w:hAnsi="Times New Roman" w:cs="Times New Roman"/>
          <w:highlight w:val="green"/>
          <w:lang w:val="en-US" w:eastAsia="es-CL"/>
        </w:rPr>
        <w:commentReference w:id="55"/>
      </w:r>
      <w:r w:rsidR="004F1649" w:rsidRPr="008A3308">
        <w:rPr>
          <w:rFonts w:ascii="Times New Roman" w:hAnsi="Times New Roman" w:cs="Times New Roman"/>
          <w:sz w:val="24"/>
          <w:szCs w:val="24"/>
          <w:highlight w:val="green"/>
        </w:rPr>
        <w:t xml:space="preserve">, predicted by </w:t>
      </w:r>
      <w:r>
        <w:rPr>
          <w:rFonts w:ascii="Times New Roman" w:hAnsi="Times New Roman" w:cs="Times New Roman"/>
          <w:sz w:val="24"/>
          <w:szCs w:val="24"/>
          <w:highlight w:val="green"/>
        </w:rPr>
        <w:t>covariates</w:t>
      </w:r>
      <w:r w:rsidR="004F1649" w:rsidRPr="008A3308">
        <w:rPr>
          <w:rFonts w:ascii="Times New Roman" w:hAnsi="Times New Roman" w:cs="Times New Roman"/>
          <w:sz w:val="24"/>
          <w:szCs w:val="24"/>
          <w:highlight w:val="green"/>
        </w:rPr>
        <w:t xml:space="preserve"> of the previous treatment episode. </w:t>
      </w:r>
      <w:r w:rsidRPr="00B26FC2">
        <w:rPr>
          <w:rFonts w:ascii="Times New Roman" w:hAnsi="Times New Roman" w:cs="Times New Roman"/>
          <w:sz w:val="24"/>
          <w:szCs w:val="24"/>
          <w:highlight w:val="green"/>
        </w:rPr>
        <w:t xml:space="preserve">For the initial treatment episode where no previous information was available, </w:t>
      </w:r>
      <w:r w:rsidR="004F1649" w:rsidRPr="008A3308">
        <w:rPr>
          <w:rFonts w:ascii="Times New Roman" w:hAnsi="Times New Roman" w:cs="Times New Roman"/>
          <w:sz w:val="24"/>
          <w:szCs w:val="24"/>
          <w:highlight w:val="green"/>
        </w:rPr>
        <w:t>lagged dichotomized categorical predictors</w:t>
      </w:r>
      <w:r>
        <w:rPr>
          <w:rFonts w:ascii="Times New Roman" w:hAnsi="Times New Roman" w:cs="Times New Roman"/>
          <w:sz w:val="24"/>
          <w:szCs w:val="24"/>
          <w:highlight w:val="green"/>
        </w:rPr>
        <w:t xml:space="preserve"> (through </w:t>
      </w:r>
      <w:r w:rsidRPr="00B26FC2">
        <w:rPr>
          <w:rFonts w:ascii="Times New Roman" w:hAnsi="Times New Roman" w:cs="Times New Roman"/>
          <w:i/>
          <w:iCs/>
          <w:sz w:val="24"/>
          <w:szCs w:val="24"/>
          <w:highlight w:val="green"/>
        </w:rPr>
        <w:t>one hot encoding</w:t>
      </w:r>
      <w:r>
        <w:rPr>
          <w:rFonts w:ascii="Times New Roman" w:hAnsi="Times New Roman" w:cs="Times New Roman"/>
          <w:sz w:val="24"/>
          <w:szCs w:val="24"/>
          <w:highlight w:val="green"/>
        </w:rPr>
        <w:t>)</w:t>
      </w:r>
      <w:r w:rsidR="004F1649" w:rsidRPr="008A3308">
        <w:rPr>
          <w:rFonts w:ascii="Times New Roman" w:hAnsi="Times New Roman" w:cs="Times New Roman"/>
          <w:sz w:val="24"/>
          <w:szCs w:val="24"/>
          <w:highlight w:val="green"/>
        </w:rPr>
        <w:t xml:space="preserve"> were fixed to either 0 </w:t>
      </w:r>
      <w:r w:rsidR="008A3308">
        <w:rPr>
          <w:rFonts w:ascii="Times New Roman" w:hAnsi="Times New Roman" w:cs="Times New Roman"/>
          <w:sz w:val="24"/>
          <w:szCs w:val="24"/>
          <w:highlight w:val="green"/>
        </w:rPr>
        <w:t>(</w:t>
      </w:r>
      <w:r w:rsidR="008A3308" w:rsidRPr="008A3308">
        <w:rPr>
          <w:rFonts w:ascii="Times New Roman" w:hAnsi="Times New Roman" w:cs="Times New Roman"/>
          <w:i/>
          <w:iCs/>
          <w:sz w:val="24"/>
          <w:szCs w:val="24"/>
          <w:highlight w:val="green"/>
        </w:rPr>
        <w:t>lag0</w:t>
      </w:r>
      <w:r w:rsidR="008A3308">
        <w:rPr>
          <w:rFonts w:ascii="Times New Roman" w:hAnsi="Times New Roman" w:cs="Times New Roman"/>
          <w:sz w:val="24"/>
          <w:szCs w:val="24"/>
          <w:highlight w:val="green"/>
        </w:rPr>
        <w:t xml:space="preserve">) </w:t>
      </w:r>
      <w:r w:rsidR="004F1649" w:rsidRPr="008A3308">
        <w:rPr>
          <w:rFonts w:ascii="Times New Roman" w:hAnsi="Times New Roman" w:cs="Times New Roman"/>
          <w:sz w:val="24"/>
          <w:szCs w:val="24"/>
          <w:highlight w:val="green"/>
        </w:rPr>
        <w:t>or 1</w:t>
      </w:r>
      <w:r w:rsidR="008A3308">
        <w:rPr>
          <w:rFonts w:ascii="Times New Roman" w:hAnsi="Times New Roman" w:cs="Times New Roman"/>
          <w:sz w:val="24"/>
          <w:szCs w:val="24"/>
          <w:highlight w:val="green"/>
        </w:rPr>
        <w:t xml:space="preserve"> (</w:t>
      </w:r>
      <w:r w:rsidR="008A3308" w:rsidRPr="008A3308">
        <w:rPr>
          <w:rFonts w:ascii="Times New Roman" w:hAnsi="Times New Roman" w:cs="Times New Roman"/>
          <w:i/>
          <w:iCs/>
          <w:sz w:val="24"/>
          <w:szCs w:val="24"/>
          <w:highlight w:val="green"/>
        </w:rPr>
        <w:t>lag1</w:t>
      </w:r>
      <w:r w:rsidR="008A3308">
        <w:rPr>
          <w:rFonts w:ascii="Times New Roman" w:hAnsi="Times New Roman" w:cs="Times New Roman"/>
          <w:sz w:val="24"/>
          <w:szCs w:val="24"/>
          <w:highlight w:val="green"/>
        </w:rPr>
        <w:t>)</w:t>
      </w:r>
      <w:r w:rsidR="004F1649" w:rsidRPr="008A3308">
        <w:rPr>
          <w:rFonts w:ascii="Times New Roman" w:hAnsi="Times New Roman" w:cs="Times New Roman"/>
          <w:sz w:val="24"/>
          <w:szCs w:val="24"/>
          <w:highlight w:val="green"/>
        </w:rPr>
        <w:t>, and</w:t>
      </w:r>
      <w:r>
        <w:rPr>
          <w:rFonts w:ascii="Times New Roman" w:hAnsi="Times New Roman" w:cs="Times New Roman"/>
          <w:sz w:val="24"/>
          <w:szCs w:val="24"/>
          <w:highlight w:val="green"/>
        </w:rPr>
        <w:t xml:space="preserve"> </w:t>
      </w:r>
      <w:r w:rsidR="004F1649" w:rsidRPr="008A3308">
        <w:rPr>
          <w:rFonts w:ascii="Times New Roman" w:hAnsi="Times New Roman" w:cs="Times New Roman"/>
          <w:sz w:val="24"/>
          <w:szCs w:val="24"/>
          <w:highlight w:val="green"/>
        </w:rPr>
        <w:t xml:space="preserve">log-scaled continuous covariates of previous days in treatment </w:t>
      </w:r>
      <w:r w:rsidR="001E20B7">
        <w:rPr>
          <w:rFonts w:ascii="Times New Roman" w:hAnsi="Times New Roman" w:cs="Times New Roman"/>
          <w:sz w:val="24"/>
          <w:szCs w:val="24"/>
          <w:highlight w:val="green"/>
        </w:rPr>
        <w:t xml:space="preserve">were fixed </w:t>
      </w:r>
      <w:r w:rsidR="004F1649" w:rsidRPr="008A3308">
        <w:rPr>
          <w:rFonts w:ascii="Times New Roman" w:hAnsi="Times New Roman" w:cs="Times New Roman"/>
          <w:sz w:val="24"/>
          <w:szCs w:val="24"/>
          <w:highlight w:val="green"/>
        </w:rPr>
        <w:t xml:space="preserve">to </w:t>
      </w:r>
      <w:r>
        <w:rPr>
          <w:rFonts w:ascii="Times New Roman" w:hAnsi="Times New Roman" w:cs="Times New Roman"/>
          <w:sz w:val="24"/>
          <w:szCs w:val="24"/>
          <w:highlight w:val="green"/>
        </w:rPr>
        <w:t xml:space="preserve">reference values of </w:t>
      </w:r>
      <w:r w:rsidR="004F1649" w:rsidRPr="008A3308">
        <w:rPr>
          <w:rFonts w:ascii="Times New Roman" w:hAnsi="Times New Roman" w:cs="Times New Roman"/>
          <w:sz w:val="24"/>
          <w:szCs w:val="24"/>
          <w:highlight w:val="green"/>
        </w:rPr>
        <w:t>45 or 90 days, respectively</w:t>
      </w:r>
      <w:r w:rsidR="008A3308">
        <w:rPr>
          <w:rFonts w:ascii="Times New Roman" w:hAnsi="Times New Roman" w:cs="Times New Roman"/>
          <w:sz w:val="24"/>
          <w:szCs w:val="24"/>
          <w:highlight w:val="green"/>
        </w:rPr>
        <w:t xml:space="preserve">. </w:t>
      </w:r>
      <w:r w:rsidR="008A3308" w:rsidRPr="008A3308">
        <w:rPr>
          <w:rFonts w:ascii="Times New Roman" w:hAnsi="Times New Roman" w:cs="Times New Roman"/>
          <w:sz w:val="24"/>
          <w:szCs w:val="24"/>
          <w:highlight w:val="green"/>
        </w:rPr>
        <w:t>These fixed covariate</w:t>
      </w:r>
      <w:r w:rsidR="008A3308">
        <w:rPr>
          <w:rFonts w:ascii="Times New Roman" w:hAnsi="Times New Roman" w:cs="Times New Roman"/>
          <w:sz w:val="24"/>
          <w:szCs w:val="24"/>
          <w:highlight w:val="green"/>
        </w:rPr>
        <w:t xml:space="preserve"> values</w:t>
      </w:r>
      <w:r w:rsidR="008A3308" w:rsidRPr="008A3308">
        <w:rPr>
          <w:rFonts w:ascii="Times New Roman" w:hAnsi="Times New Roman" w:cs="Times New Roman"/>
          <w:sz w:val="24"/>
          <w:szCs w:val="24"/>
          <w:highlight w:val="green"/>
        </w:rPr>
        <w:t xml:space="preserve"> allowed modelling different baseline scenarios</w:t>
      </w:r>
      <w:r w:rsidR="004F1649" w:rsidRPr="008A3308">
        <w:rPr>
          <w:rFonts w:ascii="Times New Roman" w:hAnsi="Times New Roman" w:cs="Times New Roman"/>
          <w:sz w:val="24"/>
          <w:szCs w:val="24"/>
          <w:highlight w:val="green"/>
        </w:rPr>
        <w:t xml:space="preserve"> </w:t>
      </w:r>
      <w:r w:rsidR="00AA5B6C" w:rsidRPr="008A3308">
        <w:rPr>
          <w:rFonts w:ascii="Times New Roman" w:hAnsi="Times New Roman" w:cs="Times New Roman"/>
          <w:sz w:val="24"/>
          <w:szCs w:val="24"/>
          <w:highlight w:val="green"/>
        </w:rPr>
        <w:t xml:space="preserve">(See Supplemental Section </w:t>
      </w:r>
      <w:r w:rsidR="00D72900" w:rsidRPr="008A3308">
        <w:rPr>
          <w:rFonts w:ascii="Times New Roman" w:hAnsi="Times New Roman" w:cs="Times New Roman"/>
          <w:sz w:val="24"/>
          <w:szCs w:val="24"/>
          <w:highlight w:val="green"/>
        </w:rPr>
        <w:t>4</w:t>
      </w:r>
      <w:r w:rsidR="008A3308" w:rsidRPr="008A3308">
        <w:rPr>
          <w:rFonts w:ascii="Times New Roman" w:hAnsi="Times New Roman" w:cs="Times New Roman"/>
          <w:sz w:val="24"/>
          <w:szCs w:val="24"/>
          <w:highlight w:val="green"/>
        </w:rPr>
        <w:t xml:space="preserve"> for model specification</w:t>
      </w:r>
      <w:r w:rsidR="00AA5B6C" w:rsidRPr="008A3308">
        <w:rPr>
          <w:rFonts w:ascii="Times New Roman" w:hAnsi="Times New Roman" w:cs="Times New Roman"/>
          <w:sz w:val="24"/>
          <w:szCs w:val="24"/>
          <w:highlight w:val="green"/>
        </w:rPr>
        <w:t>).</w:t>
      </w:r>
    </w:p>
    <w:p w14:paraId="49945CA2" w14:textId="314D7E71" w:rsidR="001F062E" w:rsidRDefault="001F062E" w:rsidP="00614966">
      <w:pPr>
        <w:spacing w:line="480" w:lineRule="auto"/>
        <w:ind w:right="-2" w:firstLine="567"/>
        <w:rPr>
          <w:rFonts w:ascii="Times New Roman" w:hAnsi="Times New Roman" w:cs="Times New Roman"/>
          <w:sz w:val="24"/>
          <w:szCs w:val="24"/>
        </w:rPr>
      </w:pPr>
      <w:r w:rsidRPr="00CC362C">
        <w:rPr>
          <w:rFonts w:ascii="Times New Roman" w:hAnsi="Times New Roman" w:cs="Times New Roman"/>
          <w:sz w:val="24"/>
          <w:szCs w:val="24"/>
        </w:rPr>
        <w:t xml:space="preserve">Heterogeneity tests were </w:t>
      </w:r>
      <w:r w:rsidR="00B26FC2">
        <w:rPr>
          <w:rFonts w:ascii="Times New Roman" w:hAnsi="Times New Roman" w:cs="Times New Roman"/>
          <w:sz w:val="24"/>
          <w:szCs w:val="24"/>
        </w:rPr>
        <w:t xml:space="preserve">performed across treatment setting strata </w:t>
      </w:r>
      <w:r w:rsidR="00B26FC2" w:rsidRPr="00B26FC2">
        <w:rPr>
          <w:rFonts w:ascii="Times New Roman" w:hAnsi="Times New Roman" w:cs="Times New Roman"/>
          <w:sz w:val="24"/>
          <w:szCs w:val="24"/>
        </w:rPr>
        <w:t xml:space="preserve">to examine effect measure modification in ratio metrics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{"citationID":"gyzPtUS3","properties":{"formattedCitation":"(Kaufman &amp; MacLehose, 2013)","plainCitation":"(Kaufman &amp; MacLehose, 2013)","noteIndex":0},"citationItems":[{"id":"98I4tdSJ/NOiMWlZ3","uris":["http://zotero.org/users/local/0vuW8hEP/items/NTZQ3E9J"],"itemData":{"id":114,"type":"article-journal","abstract":"Many published reports in cancer epidemiology assert subgroup-specific effects without adequate justification. Heterogeneity tests play an important role in justifying claims that an exposure has an effect only on one or another subgroup.","container-title":"Cancer","DOI":"10.1002/cncr.28359","ISSN":"1097-0142","issue":"24","language":"en","license":"© 2013 American Cancer Society","note":"_eprint: https://onlinelibrary.wiley.com/doi/pdf/10.1002/cncr.28359","page":"4216-4222","source":"Wiley Online Library","title":"Which of these things is not like the others?","volume":"119","author":[{"family":"Kaufman","given":"Jay S."},{"family":"MacLehose","given":"Richard F."}],"issued":{"date-parts":[["2013"]]}}}],"schema":"https://github.com/citation-style-language/schema/raw/master/csl-citation.json"} </w:instrText>
      </w:r>
      <w:r>
        <w:rPr>
          <w:rFonts w:ascii="Times New Roman" w:hAnsi="Times New Roman" w:cs="Times New Roman"/>
          <w:sz w:val="24"/>
          <w:szCs w:val="24"/>
        </w:rPr>
        <w:fldChar w:fldCharType="separate"/>
      </w:r>
      <w:r w:rsidRPr="00A12593">
        <w:rPr>
          <w:rFonts w:ascii="Times New Roman" w:hAnsi="Times New Roman" w:cs="Times New Roman"/>
          <w:sz w:val="24"/>
        </w:rPr>
        <w:t>(Kaufman &amp; MacLehose, 2013)</w:t>
      </w:r>
      <w:r>
        <w:rPr>
          <w:rFonts w:ascii="Times New Roman" w:hAnsi="Times New Roman" w:cs="Times New Roman"/>
          <w:sz w:val="24"/>
          <w:szCs w:val="24"/>
        </w:rPr>
        <w:fldChar w:fldCharType="end"/>
      </w:r>
      <w:r w:rsidRPr="00CC362C">
        <w:rPr>
          <w:rFonts w:ascii="Times New Roman" w:hAnsi="Times New Roman" w:cs="Times New Roman"/>
          <w:sz w:val="24"/>
          <w:szCs w:val="24"/>
        </w:rPr>
        <w:t>.</w:t>
      </w:r>
    </w:p>
    <w:p w14:paraId="553C2509" w14:textId="37499363" w:rsidR="001F062E" w:rsidRPr="001F062E" w:rsidRDefault="001F062E" w:rsidP="001F062E">
      <w:pPr>
        <w:pStyle w:val="Prrafodelista"/>
        <w:numPr>
          <w:ilvl w:val="1"/>
          <w:numId w:val="5"/>
        </w:numPr>
        <w:spacing w:line="480" w:lineRule="auto"/>
        <w:ind w:right="-2"/>
        <w:rPr>
          <w:rFonts w:ascii="Times New Roman" w:hAnsi="Times New Roman" w:cs="Times New Roman"/>
          <w:sz w:val="24"/>
          <w:szCs w:val="24"/>
        </w:rPr>
      </w:pPr>
      <w:r w:rsidRPr="000B7AC1">
        <w:rPr>
          <w:rFonts w:ascii="Times New Roman" w:hAnsi="Times New Roman" w:cs="Times New Roman"/>
          <w:sz w:val="24"/>
          <w:szCs w:val="24"/>
        </w:rPr>
        <w:t>Sensitivity analyses</w:t>
      </w:r>
    </w:p>
    <w:p w14:paraId="27D60C5B" w14:textId="59F63183" w:rsidR="008563D4" w:rsidRDefault="001F062E" w:rsidP="002F1870">
      <w:pPr>
        <w:spacing w:line="480" w:lineRule="auto"/>
        <w:ind w:right="-2" w:firstLine="567"/>
        <w:rPr>
          <w:rFonts w:ascii="Times New Roman" w:hAnsi="Times New Roman" w:cs="Times New Roman"/>
          <w:sz w:val="24"/>
          <w:szCs w:val="24"/>
        </w:rPr>
      </w:pPr>
      <w:r>
        <w:rPr>
          <w:rFonts w:ascii="Times New Roman" w:hAnsi="Times New Roman" w:cs="Times New Roman"/>
          <w:iCs/>
          <w:sz w:val="24"/>
          <w:szCs w:val="24"/>
          <w:lang w:val="en-US"/>
        </w:rPr>
        <w:t>S</w:t>
      </w:r>
      <w:r w:rsidRPr="001F062E">
        <w:rPr>
          <w:rFonts w:ascii="Times New Roman" w:hAnsi="Times New Roman" w:cs="Times New Roman"/>
          <w:iCs/>
          <w:sz w:val="24"/>
          <w:szCs w:val="24"/>
          <w:lang w:val="en-US"/>
        </w:rPr>
        <w:t>ensitivity analys</w:t>
      </w:r>
      <w:r>
        <w:rPr>
          <w:rFonts w:ascii="Times New Roman" w:hAnsi="Times New Roman" w:cs="Times New Roman"/>
          <w:iCs/>
          <w:sz w:val="24"/>
          <w:szCs w:val="24"/>
          <w:lang w:val="en-US"/>
        </w:rPr>
        <w:t>e</w:t>
      </w:r>
      <w:r w:rsidRPr="001F062E">
        <w:rPr>
          <w:rFonts w:ascii="Times New Roman" w:hAnsi="Times New Roman" w:cs="Times New Roman"/>
          <w:iCs/>
          <w:sz w:val="24"/>
          <w:szCs w:val="24"/>
          <w:lang w:val="en-US"/>
        </w:rPr>
        <w:t xml:space="preserve">s </w:t>
      </w:r>
      <w:r>
        <w:rPr>
          <w:rFonts w:ascii="Times New Roman" w:hAnsi="Times New Roman" w:cs="Times New Roman"/>
          <w:iCs/>
          <w:sz w:val="24"/>
          <w:szCs w:val="24"/>
          <w:lang w:val="en-US"/>
        </w:rPr>
        <w:t>w</w:t>
      </w:r>
      <w:r w:rsidR="00B26FC2">
        <w:rPr>
          <w:rFonts w:ascii="Times New Roman" w:hAnsi="Times New Roman" w:cs="Times New Roman"/>
          <w:iCs/>
          <w:sz w:val="24"/>
          <w:szCs w:val="24"/>
          <w:lang w:val="en-US"/>
        </w:rPr>
        <w:t>ere</w:t>
      </w:r>
      <w:r>
        <w:rPr>
          <w:rFonts w:ascii="Times New Roman" w:hAnsi="Times New Roman" w:cs="Times New Roman"/>
          <w:iCs/>
          <w:sz w:val="24"/>
          <w:szCs w:val="24"/>
          <w:lang w:val="en-US"/>
        </w:rPr>
        <w:t xml:space="preserve"> conducted </w:t>
      </w:r>
      <w:r w:rsidRPr="001F062E">
        <w:rPr>
          <w:rFonts w:ascii="Times New Roman" w:hAnsi="Times New Roman" w:cs="Times New Roman"/>
          <w:sz w:val="24"/>
          <w:szCs w:val="24"/>
          <w:lang w:val="en-US"/>
        </w:rPr>
        <w:t xml:space="preserve">through a traditional </w:t>
      </w:r>
      <w:r>
        <w:rPr>
          <w:rFonts w:ascii="Times New Roman" w:hAnsi="Times New Roman" w:cs="Times New Roman"/>
          <w:sz w:val="24"/>
          <w:szCs w:val="24"/>
          <w:lang w:val="en-US"/>
        </w:rPr>
        <w:t xml:space="preserve">GEE model without weights. </w:t>
      </w:r>
      <w:r w:rsidR="00476FFE">
        <w:rPr>
          <w:rFonts w:ascii="Times New Roman" w:hAnsi="Times New Roman" w:cs="Times New Roman"/>
          <w:sz w:val="24"/>
          <w:szCs w:val="24"/>
          <w:lang w:val="en-US"/>
        </w:rPr>
        <w:t xml:space="preserve">Also, </w:t>
      </w:r>
      <w:r w:rsidR="00476FFE">
        <w:rPr>
          <w:rFonts w:ascii="Times New Roman" w:hAnsi="Times New Roman" w:cs="Times New Roman"/>
          <w:sz w:val="24"/>
          <w:szCs w:val="24"/>
        </w:rPr>
        <w:t>t</w:t>
      </w:r>
      <w:r w:rsidR="00AA5B6C">
        <w:rPr>
          <w:rFonts w:ascii="Times New Roman" w:hAnsi="Times New Roman" w:cs="Times New Roman"/>
          <w:sz w:val="24"/>
          <w:szCs w:val="24"/>
        </w:rPr>
        <w:t xml:space="preserve">o account for </w:t>
      </w:r>
      <w:r w:rsidR="00B26FC2">
        <w:rPr>
          <w:rFonts w:ascii="Times New Roman" w:hAnsi="Times New Roman" w:cs="Times New Roman"/>
          <w:sz w:val="24"/>
          <w:szCs w:val="24"/>
        </w:rPr>
        <w:t xml:space="preserve">overdispersion </w:t>
      </w:r>
      <w:r w:rsidR="00AA5B6C" w:rsidRPr="002E0582">
        <w:rPr>
          <w:rFonts w:ascii="Times New Roman" w:hAnsi="Times New Roman" w:cs="Times New Roman"/>
          <w:sz w:val="24"/>
          <w:szCs w:val="24"/>
        </w:rPr>
        <w:t>of PSU reports</w:t>
      </w:r>
      <w:r w:rsidR="00B26FC2">
        <w:rPr>
          <w:rFonts w:ascii="Times New Roman" w:hAnsi="Times New Roman" w:cs="Times New Roman"/>
          <w:sz w:val="24"/>
          <w:szCs w:val="24"/>
        </w:rPr>
        <w:t xml:space="preserve">, models with </w:t>
      </w:r>
      <w:r w:rsidR="00AA5B6C" w:rsidRPr="002E0582">
        <w:rPr>
          <w:rFonts w:ascii="Times New Roman" w:hAnsi="Times New Roman" w:cs="Times New Roman"/>
          <w:sz w:val="24"/>
          <w:szCs w:val="24"/>
        </w:rPr>
        <w:t xml:space="preserve">Negative Binomial distributions </w:t>
      </w:r>
      <w:r w:rsidR="00B26FC2">
        <w:rPr>
          <w:rFonts w:ascii="Times New Roman" w:hAnsi="Times New Roman" w:cs="Times New Roman"/>
          <w:sz w:val="24"/>
          <w:szCs w:val="24"/>
        </w:rPr>
        <w:t xml:space="preserve">were </w:t>
      </w:r>
      <w:r w:rsidR="00AA5B6C" w:rsidRPr="002E0582">
        <w:rPr>
          <w:rFonts w:ascii="Times New Roman" w:hAnsi="Times New Roman" w:cs="Times New Roman"/>
          <w:sz w:val="24"/>
          <w:szCs w:val="24"/>
        </w:rPr>
        <w:t xml:space="preserve">tested using </w:t>
      </w:r>
      <w:bookmarkStart w:id="56" w:name="_Hlk166663740"/>
      <w:r w:rsidR="00AA5B6C" w:rsidRPr="002E0582">
        <w:rPr>
          <w:rFonts w:ascii="Times New Roman" w:hAnsi="Times New Roman" w:cs="Times New Roman"/>
          <w:sz w:val="24"/>
          <w:szCs w:val="24"/>
        </w:rPr>
        <w:t xml:space="preserve">the Quasi-likelihood Information criterion </w:t>
      </w:r>
      <w:bookmarkEnd w:id="56"/>
      <w:r w:rsidR="00AA5B6C" w:rsidRPr="002E0582">
        <w:rPr>
          <w:rFonts w:ascii="Times New Roman" w:hAnsi="Times New Roman" w:cs="Times New Roman"/>
          <w:sz w:val="24"/>
          <w:szCs w:val="24"/>
        </w:rPr>
        <w:t>for model selection.</w:t>
      </w:r>
      <w:r>
        <w:rPr>
          <w:rFonts w:ascii="Times New Roman" w:hAnsi="Times New Roman" w:cs="Times New Roman"/>
          <w:sz w:val="24"/>
          <w:szCs w:val="24"/>
        </w:rPr>
        <w:t xml:space="preserve"> </w:t>
      </w:r>
      <w:r w:rsidR="008563D4">
        <w:rPr>
          <w:rFonts w:ascii="Times New Roman" w:hAnsi="Times New Roman" w:cs="Times New Roman"/>
          <w:sz w:val="24"/>
          <w:szCs w:val="24"/>
        </w:rPr>
        <w:t xml:space="preserve">A third sensitivity analysis </w:t>
      </w:r>
      <w:r w:rsidR="00A676F9">
        <w:rPr>
          <w:rFonts w:ascii="Times New Roman" w:hAnsi="Times New Roman" w:cs="Times New Roman"/>
          <w:sz w:val="24"/>
          <w:szCs w:val="24"/>
        </w:rPr>
        <w:t xml:space="preserve">used </w:t>
      </w:r>
      <w:r w:rsidR="00A676F9" w:rsidRPr="00A676F9">
        <w:rPr>
          <w:rFonts w:ascii="Times New Roman" w:hAnsi="Times New Roman" w:cs="Times New Roman"/>
          <w:sz w:val="24"/>
          <w:szCs w:val="24"/>
          <w:highlight w:val="yellow"/>
        </w:rPr>
        <w:t xml:space="preserve">traditional GEE model without weights, and decomposing </w:t>
      </w:r>
      <w:r w:rsidR="00476FFE" w:rsidRPr="00A676F9">
        <w:rPr>
          <w:rFonts w:ascii="Times New Roman" w:hAnsi="Times New Roman" w:cs="Times New Roman"/>
          <w:sz w:val="24"/>
          <w:szCs w:val="24"/>
          <w:highlight w:val="yellow"/>
        </w:rPr>
        <w:t>PSU</w:t>
      </w:r>
      <w:r w:rsidR="00476FFE">
        <w:rPr>
          <w:rFonts w:ascii="Times New Roman" w:hAnsi="Times New Roman" w:cs="Times New Roman"/>
          <w:sz w:val="24"/>
          <w:szCs w:val="24"/>
        </w:rPr>
        <w:t xml:space="preserve"> status into three groups: </w:t>
      </w:r>
      <w:r w:rsidR="008563D4">
        <w:rPr>
          <w:rFonts w:ascii="Times New Roman" w:hAnsi="Times New Roman" w:cs="Times New Roman"/>
          <w:sz w:val="24"/>
          <w:szCs w:val="24"/>
        </w:rPr>
        <w:t>patients showing PSU</w:t>
      </w:r>
      <w:r w:rsidR="00755210">
        <w:rPr>
          <w:rFonts w:ascii="Times New Roman" w:hAnsi="Times New Roman" w:cs="Times New Roman"/>
          <w:sz w:val="24"/>
          <w:szCs w:val="24"/>
        </w:rPr>
        <w:t xml:space="preserve"> with alcohol as their secondary substance</w:t>
      </w:r>
      <w:r w:rsidR="0036363F" w:rsidRPr="0036363F">
        <w:t xml:space="preserve"> </w:t>
      </w:r>
      <w:r w:rsidR="0036363F" w:rsidRPr="0036363F">
        <w:rPr>
          <w:rFonts w:ascii="Times New Roman" w:hAnsi="Times New Roman" w:cs="Times New Roman"/>
          <w:sz w:val="24"/>
          <w:szCs w:val="24"/>
        </w:rPr>
        <w:t>at admission</w:t>
      </w:r>
      <w:r w:rsidR="00755210">
        <w:rPr>
          <w:rFonts w:ascii="Times New Roman" w:hAnsi="Times New Roman" w:cs="Times New Roman"/>
          <w:sz w:val="24"/>
          <w:szCs w:val="24"/>
        </w:rPr>
        <w:t>,</w:t>
      </w:r>
      <w:r w:rsidR="00476FFE">
        <w:rPr>
          <w:rFonts w:ascii="Times New Roman" w:hAnsi="Times New Roman" w:cs="Times New Roman"/>
          <w:sz w:val="24"/>
          <w:szCs w:val="24"/>
        </w:rPr>
        <w:t xml:space="preserve"> patients with</w:t>
      </w:r>
      <w:r w:rsidR="00755210">
        <w:rPr>
          <w:rFonts w:ascii="Times New Roman" w:hAnsi="Times New Roman" w:cs="Times New Roman"/>
          <w:sz w:val="24"/>
          <w:szCs w:val="24"/>
        </w:rPr>
        <w:t xml:space="preserve"> PSU without alcohol as their secondary substance, and patients without PSU </w:t>
      </w:r>
      <w:r w:rsidR="00755210" w:rsidRPr="002E0582">
        <w:rPr>
          <w:rFonts w:ascii="Times New Roman" w:hAnsi="Times New Roman" w:cs="Times New Roman"/>
          <w:sz w:val="24"/>
          <w:szCs w:val="24"/>
        </w:rPr>
        <w:t>(See Supplemental Section</w:t>
      </w:r>
      <w:r w:rsidR="00710F52">
        <w:rPr>
          <w:rFonts w:ascii="Times New Roman" w:hAnsi="Times New Roman" w:cs="Times New Roman"/>
          <w:sz w:val="24"/>
          <w:szCs w:val="24"/>
        </w:rPr>
        <w:t>s</w:t>
      </w:r>
      <w:r w:rsidR="00755210" w:rsidRPr="002E0582">
        <w:rPr>
          <w:rFonts w:ascii="Times New Roman" w:hAnsi="Times New Roman" w:cs="Times New Roman"/>
          <w:sz w:val="24"/>
          <w:szCs w:val="24"/>
        </w:rPr>
        <w:t xml:space="preserve"> </w:t>
      </w:r>
      <w:r w:rsidR="00755210">
        <w:rPr>
          <w:rFonts w:ascii="Times New Roman" w:hAnsi="Times New Roman" w:cs="Times New Roman"/>
          <w:sz w:val="24"/>
          <w:szCs w:val="24"/>
        </w:rPr>
        <w:t>5</w:t>
      </w:r>
      <w:r w:rsidR="00710F52">
        <w:rPr>
          <w:rFonts w:ascii="Times New Roman" w:hAnsi="Times New Roman" w:cs="Times New Roman"/>
          <w:sz w:val="24"/>
          <w:szCs w:val="24"/>
        </w:rPr>
        <w:t xml:space="preserve"> &amp; 6</w:t>
      </w:r>
      <w:r w:rsidR="00755210" w:rsidRPr="002E0582">
        <w:rPr>
          <w:rFonts w:ascii="Times New Roman" w:hAnsi="Times New Roman" w:cs="Times New Roman"/>
          <w:sz w:val="24"/>
          <w:szCs w:val="24"/>
        </w:rPr>
        <w:t>)</w:t>
      </w:r>
      <w:r w:rsidR="00755210">
        <w:rPr>
          <w:rFonts w:ascii="Times New Roman" w:hAnsi="Times New Roman" w:cs="Times New Roman"/>
          <w:sz w:val="24"/>
          <w:szCs w:val="24"/>
        </w:rPr>
        <w:t>.</w:t>
      </w:r>
    </w:p>
    <w:p w14:paraId="2452F874" w14:textId="6FDBBD11" w:rsidR="00710F52" w:rsidRPr="000B7AC1" w:rsidRDefault="00DA6E0E" w:rsidP="00DA6E0E">
      <w:pPr>
        <w:spacing w:line="480" w:lineRule="auto"/>
        <w:ind w:right="-2" w:firstLine="567"/>
        <w:rPr>
          <w:rFonts w:ascii="Times New Roman" w:hAnsi="Times New Roman" w:cs="Times New Roman"/>
          <w:sz w:val="24"/>
          <w:szCs w:val="24"/>
          <w:lang w:val="en-US"/>
        </w:rPr>
      </w:pPr>
      <w:r w:rsidRPr="00DA6E0E">
        <w:rPr>
          <w:rFonts w:ascii="Times New Roman" w:hAnsi="Times New Roman" w:cs="Times New Roman"/>
          <w:sz w:val="24"/>
          <w:szCs w:val="24"/>
        </w:rPr>
        <w:t>All analyses</w:t>
      </w:r>
      <w:r>
        <w:rPr>
          <w:rFonts w:ascii="Times New Roman" w:hAnsi="Times New Roman" w:cs="Times New Roman"/>
          <w:sz w:val="24"/>
          <w:szCs w:val="24"/>
        </w:rPr>
        <w:t xml:space="preserve"> </w:t>
      </w:r>
      <w:r w:rsidRPr="00DA6E0E">
        <w:rPr>
          <w:rFonts w:ascii="Times New Roman" w:hAnsi="Times New Roman" w:cs="Times New Roman"/>
          <w:sz w:val="24"/>
          <w:szCs w:val="24"/>
        </w:rPr>
        <w:t>were performed in R</w:t>
      </w:r>
      <w:r>
        <w:rPr>
          <w:rFonts w:ascii="Times New Roman" w:hAnsi="Times New Roman" w:cs="Times New Roman"/>
          <w:sz w:val="24"/>
          <w:szCs w:val="24"/>
        </w:rPr>
        <w:t xml:space="preserve"> v</w:t>
      </w:r>
      <w:r w:rsidRPr="00DA6E0E">
        <w:rPr>
          <w:rFonts w:ascii="Times New Roman" w:hAnsi="Times New Roman" w:cs="Times New Roman"/>
          <w:sz w:val="24"/>
          <w:szCs w:val="24"/>
        </w:rPr>
        <w:t>.</w:t>
      </w:r>
      <w:r>
        <w:rPr>
          <w:rFonts w:ascii="Times New Roman" w:hAnsi="Times New Roman" w:cs="Times New Roman"/>
          <w:sz w:val="24"/>
          <w:szCs w:val="24"/>
        </w:rPr>
        <w:t xml:space="preserve"> </w:t>
      </w:r>
      <w:r w:rsidRPr="00DA6E0E">
        <w:rPr>
          <w:rFonts w:ascii="Times New Roman" w:hAnsi="Times New Roman" w:cs="Times New Roman"/>
          <w:sz w:val="24"/>
          <w:szCs w:val="24"/>
        </w:rPr>
        <w:t>4.</w:t>
      </w:r>
      <w:r>
        <w:rPr>
          <w:rFonts w:ascii="Times New Roman" w:hAnsi="Times New Roman" w:cs="Times New Roman"/>
          <w:sz w:val="24"/>
          <w:szCs w:val="24"/>
        </w:rPr>
        <w:t>1</w:t>
      </w:r>
      <w:r w:rsidRPr="00DA6E0E">
        <w:rPr>
          <w:rFonts w:ascii="Times New Roman" w:hAnsi="Times New Roman" w:cs="Times New Roman"/>
          <w:sz w:val="24"/>
          <w:szCs w:val="24"/>
        </w:rPr>
        <w:t>.2 (R Core Team, Vienna)</w:t>
      </w:r>
      <w:r w:rsidR="00710F52">
        <w:rPr>
          <w:rFonts w:ascii="Times New Roman" w:hAnsi="Times New Roman" w:cs="Times New Roman"/>
          <w:sz w:val="24"/>
          <w:szCs w:val="24"/>
        </w:rPr>
        <w:t>.</w:t>
      </w:r>
    </w:p>
    <w:p w14:paraId="4D051BE2"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lang w:val="en-US"/>
        </w:rPr>
      </w:pPr>
      <w:r w:rsidRPr="000B7AC1">
        <w:rPr>
          <w:rFonts w:ascii="Times New Roman" w:hAnsi="Times New Roman" w:cs="Times New Roman"/>
          <w:sz w:val="24"/>
          <w:szCs w:val="24"/>
          <w:lang w:val="en-US"/>
        </w:rPr>
        <w:t>Data and code availability</w:t>
      </w:r>
    </w:p>
    <w:p w14:paraId="580B9DF1" w14:textId="77777777" w:rsidR="00AA5B6C" w:rsidRDefault="00AA5B6C"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57"/>
      <w:r w:rsidRPr="000F254D">
        <w:rPr>
          <w:rFonts w:ascii="Times New Roman" w:hAnsi="Times New Roman" w:cs="Times New Roman"/>
          <w:sz w:val="24"/>
          <w:szCs w:val="24"/>
          <w:lang w:val="en-US"/>
        </w:rPr>
        <w:t xml:space="preserve">ode &amp; markdowns are available here: </w:t>
      </w:r>
      <w:r w:rsidRPr="000B7AC1">
        <w:rPr>
          <w:rFonts w:ascii="Times New Roman" w:hAnsi="Times New Roman" w:cs="Times New Roman"/>
          <w:sz w:val="24"/>
          <w:szCs w:val="24"/>
          <w:highlight w:val="yellow"/>
          <w:lang w:val="en-US"/>
        </w:rPr>
        <w:t>bit.ly/4cE8gyf</w:t>
      </w:r>
      <w:r w:rsidRPr="000F254D">
        <w:rPr>
          <w:rFonts w:ascii="Times New Roman" w:hAnsi="Times New Roman" w:cs="Times New Roman"/>
          <w:sz w:val="24"/>
          <w:szCs w:val="24"/>
          <w:lang w:val="en-US"/>
        </w:rPr>
        <w:t>.</w:t>
      </w:r>
      <w:commentRangeEnd w:id="57"/>
      <w:r w:rsidRPr="000F254D">
        <w:rPr>
          <w:rStyle w:val="Refdecomentario"/>
          <w:rFonts w:ascii="Times New Roman" w:eastAsia="Times New Roman" w:hAnsi="Times New Roman" w:cs="Times New Roman"/>
          <w:sz w:val="24"/>
          <w:szCs w:val="24"/>
          <w:lang w:val="en-US" w:eastAsia="es-CL"/>
        </w:rPr>
        <w:commentReference w:id="57"/>
      </w:r>
    </w:p>
    <w:p w14:paraId="50B71585" w14:textId="77777777" w:rsidR="00AA5B6C" w:rsidRDefault="00AA5B6C" w:rsidP="00A324FC">
      <w:pPr>
        <w:pStyle w:val="Ttulo1"/>
      </w:pPr>
      <w:r w:rsidRPr="003A4AF8">
        <w:t>RESULTS</w:t>
      </w:r>
    </w:p>
    <w:p w14:paraId="08FA548F"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68AB6BD" w14:textId="3B8673C9" w:rsidR="00AA5B6C" w:rsidRDefault="00AA5B6C"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lastRenderedPageBreak/>
        <w:t xml:space="preserve">Several key differences were notable among the individuals who reported </w:t>
      </w:r>
      <w:r w:rsidR="001E20B7">
        <w:rPr>
          <w:rFonts w:ascii="Times New Roman" w:hAnsi="Times New Roman" w:cs="Times New Roman"/>
          <w:sz w:val="24"/>
          <w:szCs w:val="24"/>
          <w:lang w:val="en-GB"/>
        </w:rPr>
        <w:t>PSU</w:t>
      </w:r>
      <w:r w:rsidRPr="000257E1" w:rsidDel="00A56D29">
        <w:rPr>
          <w:rFonts w:ascii="Times New Roman" w:hAnsi="Times New Roman" w:cs="Times New Roman"/>
          <w:sz w:val="24"/>
          <w:szCs w:val="24"/>
          <w:lang w:val="en-GB"/>
        </w:rPr>
        <w:t>.</w:t>
      </w:r>
      <w:r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B17BE9">
        <w:rPr>
          <w:rFonts w:ascii="Times New Roman" w:hAnsi="Times New Roman" w:cs="Times New Roman"/>
          <w:sz w:val="24"/>
          <w:szCs w:val="24"/>
          <w:lang w:val="en-GB"/>
        </w:rPr>
        <w:t>demographics</w:t>
      </w:r>
      <w:r w:rsidRPr="003A4AF8">
        <w:rPr>
          <w:rFonts w:ascii="Times New Roman" w:hAnsi="Times New Roman" w:cs="Times New Roman"/>
          <w:sz w:val="24"/>
          <w:szCs w:val="24"/>
          <w:lang w:val="en-GB"/>
        </w:rPr>
        <w:t xml:space="preserve"> at baseline, </w:t>
      </w:r>
      <w:r w:rsidR="00B061BC">
        <w:rPr>
          <w:rFonts w:ascii="Times New Roman" w:hAnsi="Times New Roman" w:cs="Times New Roman"/>
          <w:sz w:val="24"/>
          <w:szCs w:val="24"/>
          <w:lang w:val="en-GB"/>
        </w:rPr>
        <w:t>patients</w:t>
      </w:r>
      <w:r w:rsidRPr="003A4AF8">
        <w:rPr>
          <w:rFonts w:ascii="Times New Roman" w:hAnsi="Times New Roman" w:cs="Times New Roman"/>
          <w:sz w:val="24"/>
          <w:szCs w:val="24"/>
          <w:lang w:val="en-GB"/>
        </w:rPr>
        <w:t xml:space="preserve"> with PSU, when compared to </w:t>
      </w:r>
      <w:r w:rsidR="00B061BC">
        <w:rPr>
          <w:rFonts w:ascii="Times New Roman" w:hAnsi="Times New Roman" w:cs="Times New Roman"/>
          <w:sz w:val="24"/>
          <w:szCs w:val="24"/>
          <w:lang w:val="en-GB"/>
        </w:rPr>
        <w:t>patients</w:t>
      </w:r>
      <w:r w:rsidRPr="003A4AF8">
        <w:rPr>
          <w:rFonts w:ascii="Times New Roman" w:hAnsi="Times New Roman" w:cs="Times New Roman"/>
          <w:sz w:val="24"/>
          <w:szCs w:val="24"/>
          <w:lang w:val="en-GB"/>
        </w:rPr>
        <w:t xml:space="preserve"> who reported single substance use, had their first admission to treatment earlier in life. In addition, a higher percentage of the participants were unemployed. Regarding </w:t>
      </w:r>
      <w:r w:rsidRPr="00B17BE9">
        <w:rPr>
          <w:rFonts w:ascii="Times New Roman" w:hAnsi="Times New Roman" w:cs="Times New Roman"/>
          <w:sz w:val="24"/>
          <w:szCs w:val="24"/>
          <w:lang w:val="en-GB"/>
        </w:rPr>
        <w:t>substance</w:t>
      </w:r>
      <w:r w:rsidRPr="003A4AF8">
        <w:rPr>
          <w:rFonts w:ascii="Times New Roman" w:hAnsi="Times New Roman" w:cs="Times New Roman"/>
          <w:b/>
          <w:bCs/>
          <w:sz w:val="24"/>
          <w:szCs w:val="24"/>
          <w:lang w:val="en-GB"/>
        </w:rPr>
        <w:t xml:space="preserve"> </w:t>
      </w:r>
      <w:r w:rsidRPr="00B17BE9">
        <w:rPr>
          <w:rFonts w:ascii="Times New Roman" w:hAnsi="Times New Roman" w:cs="Times New Roman"/>
          <w:sz w:val="24"/>
          <w:szCs w:val="24"/>
          <w:lang w:val="en-GB"/>
        </w:rPr>
        <w:t>use</w:t>
      </w:r>
      <w:r w:rsidRPr="003A4AF8">
        <w:rPr>
          <w:rFonts w:ascii="Times New Roman" w:hAnsi="Times New Roman" w:cs="Times New Roman"/>
          <w:sz w:val="24"/>
          <w:szCs w:val="24"/>
          <w:lang w:val="en-GB"/>
        </w:rPr>
        <w:t xml:space="preserve"> at baseline, </w:t>
      </w:r>
      <w:r w:rsidR="00B061BC">
        <w:rPr>
          <w:rFonts w:ascii="Times New Roman" w:hAnsi="Times New Roman" w:cs="Times New Roman"/>
          <w:sz w:val="24"/>
          <w:szCs w:val="24"/>
          <w:lang w:val="en-GB"/>
        </w:rPr>
        <w:t>patients</w:t>
      </w:r>
      <w:r w:rsidRPr="003A4AF8">
        <w:rPr>
          <w:rFonts w:ascii="Times New Roman" w:hAnsi="Times New Roman" w:cs="Times New Roman"/>
          <w:sz w:val="24"/>
          <w:szCs w:val="24"/>
          <w:lang w:val="en-GB"/>
        </w:rPr>
        <w:t xml:space="preserve"> with PSU were more likely to report using cocaine paste and hydrochloride cocaine instead of alcohol as the primary substances that led them to treatment. In terms of the type of initiation substance, fewer started with alcohol, whereas more began with marijuana. In terms of other </w:t>
      </w:r>
      <w:r w:rsidRPr="00B17BE9">
        <w:rPr>
          <w:rFonts w:ascii="Times New Roman" w:hAnsi="Times New Roman" w:cs="Times New Roman"/>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patients with PSU</w:t>
      </w:r>
      <w:r>
        <w:rPr>
          <w:rFonts w:ascii="Times New Roman" w:hAnsi="Times New Roman" w:cs="Times New Roman"/>
          <w:sz w:val="24"/>
          <w:szCs w:val="24"/>
          <w:lang w:val="en-GB"/>
        </w:rPr>
        <w:t xml:space="preserve">. </w:t>
      </w:r>
      <w:r w:rsidR="00B17BE9">
        <w:rPr>
          <w:rFonts w:ascii="Times New Roman" w:hAnsi="Times New Roman" w:cs="Times New Roman"/>
          <w:sz w:val="24"/>
          <w:szCs w:val="24"/>
          <w:lang w:val="en-GB"/>
        </w:rPr>
        <w:t xml:space="preserve">These differences led to adjust for covariates to estimate the relative risk </w:t>
      </w:r>
      <w:r w:rsidR="009C40B3">
        <w:rPr>
          <w:rFonts w:ascii="Times New Roman" w:hAnsi="Times New Roman" w:cs="Times New Roman"/>
          <w:sz w:val="24"/>
          <w:szCs w:val="24"/>
          <w:lang w:val="en-GB"/>
        </w:rPr>
        <w:t xml:space="preserve">of treatment non-completion </w:t>
      </w:r>
      <w:r w:rsidR="00B17BE9">
        <w:rPr>
          <w:rFonts w:ascii="Times New Roman" w:hAnsi="Times New Roman" w:cs="Times New Roman"/>
          <w:sz w:val="24"/>
          <w:szCs w:val="24"/>
          <w:lang w:val="en-GB"/>
        </w:rPr>
        <w:t xml:space="preserve">between patients who reported PSU and those who did not </w:t>
      </w:r>
      <w:r w:rsidR="00B17BE9" w:rsidRPr="003A4AF8">
        <w:rPr>
          <w:rFonts w:ascii="Times New Roman" w:hAnsi="Times New Roman" w:cs="Times New Roman"/>
          <w:sz w:val="24"/>
          <w:szCs w:val="24"/>
          <w:lang w:val="en-GB"/>
        </w:rPr>
        <w:t>(Table 1).</w:t>
      </w:r>
    </w:p>
    <w:p w14:paraId="12911A66" w14:textId="4FCA0605"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Prevalence and incidence of PSU and </w:t>
      </w:r>
      <w:r w:rsidR="00454AFD">
        <w:rPr>
          <w:rFonts w:ascii="Times New Roman" w:hAnsi="Times New Roman" w:cs="Times New Roman"/>
          <w:sz w:val="24"/>
          <w:szCs w:val="24"/>
          <w:lang w:val="en-GB"/>
        </w:rPr>
        <w:t>t</w:t>
      </w:r>
      <w:r>
        <w:rPr>
          <w:rFonts w:ascii="Times New Roman" w:hAnsi="Times New Roman" w:cs="Times New Roman"/>
          <w:sz w:val="24"/>
          <w:szCs w:val="24"/>
          <w:lang w:val="en-GB"/>
        </w:rPr>
        <w:t>reatment completion</w:t>
      </w:r>
    </w:p>
    <w:p w14:paraId="63AE7532" w14:textId="0617BADB" w:rsidR="00AA5B6C" w:rsidRPr="00CC362C" w:rsidRDefault="00146967" w:rsidP="005D3A74">
      <w:pPr>
        <w:spacing w:line="480" w:lineRule="auto"/>
        <w:ind w:firstLine="567"/>
        <w:rPr>
          <w:rFonts w:ascii="Times New Roman" w:hAnsi="Times New Roman" w:cs="Times New Roman"/>
          <w:sz w:val="24"/>
          <w:szCs w:val="24"/>
        </w:rPr>
      </w:pPr>
      <w:commentRangeStart w:id="58"/>
      <w:commentRangeStart w:id="59"/>
      <w:r>
        <w:rPr>
          <w:rFonts w:ascii="Times New Roman" w:hAnsi="Times New Roman" w:cs="Times New Roman"/>
          <w:sz w:val="24"/>
          <w:szCs w:val="24"/>
        </w:rPr>
        <w:t>Among patients with one treatment</w:t>
      </w:r>
      <w:r w:rsidR="00CC7DCD">
        <w:rPr>
          <w:rFonts w:ascii="Times New Roman" w:hAnsi="Times New Roman" w:cs="Times New Roman"/>
          <w:sz w:val="24"/>
          <w:szCs w:val="24"/>
        </w:rPr>
        <w:t xml:space="preserve"> (n=</w:t>
      </w:r>
      <w:r w:rsidR="00903307">
        <w:rPr>
          <w:rFonts w:ascii="Times New Roman" w:hAnsi="Times New Roman" w:cs="Times New Roman"/>
          <w:sz w:val="24"/>
          <w:szCs w:val="24"/>
        </w:rPr>
        <w:t>72,404</w:t>
      </w:r>
      <w:r w:rsidR="00CC7DCD">
        <w:rPr>
          <w:rFonts w:ascii="Times New Roman" w:hAnsi="Times New Roman" w:cs="Times New Roman"/>
          <w:sz w:val="24"/>
          <w:szCs w:val="24"/>
        </w:rPr>
        <w:t>)</w:t>
      </w:r>
      <w:r>
        <w:rPr>
          <w:rFonts w:ascii="Times New Roman" w:hAnsi="Times New Roman" w:cs="Times New Roman"/>
          <w:sz w:val="24"/>
          <w:szCs w:val="24"/>
        </w:rPr>
        <w:t xml:space="preserve">, </w:t>
      </w:r>
      <w:r w:rsidR="00751205">
        <w:rPr>
          <w:rFonts w:ascii="Times New Roman" w:hAnsi="Times New Roman" w:cs="Times New Roman"/>
          <w:sz w:val="24"/>
          <w:szCs w:val="24"/>
        </w:rPr>
        <w:t>72%</w:t>
      </w:r>
      <w:r w:rsidR="00CC7DCD">
        <w:rPr>
          <w:rFonts w:ascii="Times New Roman" w:hAnsi="Times New Roman" w:cs="Times New Roman"/>
          <w:sz w:val="24"/>
          <w:szCs w:val="24"/>
        </w:rPr>
        <w:t xml:space="preserve"> </w:t>
      </w:r>
      <w:r>
        <w:rPr>
          <w:rFonts w:ascii="Times New Roman" w:hAnsi="Times New Roman" w:cs="Times New Roman"/>
          <w:sz w:val="24"/>
          <w:szCs w:val="24"/>
        </w:rPr>
        <w:t>reported</w:t>
      </w:r>
      <w:r w:rsidR="00403366">
        <w:rPr>
          <w:rFonts w:ascii="Times New Roman" w:hAnsi="Times New Roman" w:cs="Times New Roman"/>
          <w:sz w:val="24"/>
          <w:szCs w:val="24"/>
        </w:rPr>
        <w:t xml:space="preserve"> PSU</w:t>
      </w:r>
      <w:commentRangeEnd w:id="58"/>
      <w:r w:rsidR="00CC7DCD">
        <w:rPr>
          <w:rStyle w:val="Refdecomentario"/>
          <w:rFonts w:ascii="Times New Roman" w:eastAsia="Times New Roman" w:hAnsi="Times New Roman" w:cs="Times New Roman"/>
          <w:lang w:val="en-US" w:eastAsia="es-CL"/>
        </w:rPr>
        <w:commentReference w:id="58"/>
      </w:r>
      <w:r>
        <w:rPr>
          <w:rFonts w:ascii="Times New Roman" w:hAnsi="Times New Roman" w:cs="Times New Roman"/>
          <w:sz w:val="24"/>
          <w:szCs w:val="24"/>
        </w:rPr>
        <w:t>,</w:t>
      </w:r>
      <w:r w:rsidR="00AA5B6C" w:rsidRPr="00CC362C">
        <w:rPr>
          <w:rFonts w:ascii="Times New Roman" w:hAnsi="Times New Roman" w:cs="Times New Roman"/>
          <w:sz w:val="24"/>
          <w:szCs w:val="24"/>
        </w:rPr>
        <w:t xml:space="preserve"> </w:t>
      </w:r>
      <w:r w:rsidR="00403366">
        <w:rPr>
          <w:rFonts w:ascii="Times New Roman" w:hAnsi="Times New Roman" w:cs="Times New Roman"/>
          <w:sz w:val="24"/>
          <w:szCs w:val="24"/>
        </w:rPr>
        <w:t>h</w:t>
      </w:r>
      <w:r w:rsidR="00AA5B6C" w:rsidRPr="00CC362C">
        <w:rPr>
          <w:rFonts w:ascii="Times New Roman" w:hAnsi="Times New Roman" w:cs="Times New Roman"/>
          <w:sz w:val="24"/>
          <w:szCs w:val="24"/>
        </w:rPr>
        <w:t>owever, when examining patients with multiple treatment episodes</w:t>
      </w:r>
      <w:r w:rsidR="00CC7DCD">
        <w:rPr>
          <w:rFonts w:ascii="Times New Roman" w:hAnsi="Times New Roman" w:cs="Times New Roman"/>
          <w:sz w:val="24"/>
          <w:szCs w:val="24"/>
        </w:rPr>
        <w:t xml:space="preserve"> (n=</w:t>
      </w:r>
      <w:r w:rsidR="00903307">
        <w:rPr>
          <w:rFonts w:ascii="Times New Roman" w:hAnsi="Times New Roman" w:cs="Times New Roman"/>
          <w:sz w:val="24"/>
          <w:szCs w:val="24"/>
        </w:rPr>
        <w:t>13,317</w:t>
      </w:r>
      <w:r w:rsidR="00CC7DCD">
        <w:rPr>
          <w:rFonts w:ascii="Times New Roman" w:hAnsi="Times New Roman" w:cs="Times New Roman"/>
          <w:sz w:val="24"/>
          <w:szCs w:val="24"/>
        </w:rPr>
        <w:t>)</w:t>
      </w:r>
      <w:r w:rsidR="00AA5B6C" w:rsidRPr="00CC362C">
        <w:rPr>
          <w:rFonts w:ascii="Times New Roman" w:hAnsi="Times New Roman" w:cs="Times New Roman"/>
          <w:sz w:val="24"/>
          <w:szCs w:val="24"/>
        </w:rPr>
        <w:t xml:space="preserve">, </w:t>
      </w:r>
      <w:r w:rsidR="00BD2FA7" w:rsidRPr="0056651F">
        <w:rPr>
          <w:rFonts w:ascii="Times New Roman" w:hAnsi="Times New Roman" w:cs="Times New Roman"/>
          <w:sz w:val="24"/>
          <w:szCs w:val="24"/>
          <w:highlight w:val="yellow"/>
        </w:rPr>
        <w:t>91</w:t>
      </w:r>
      <w:r w:rsidR="00AA5B6C" w:rsidRPr="0056651F">
        <w:rPr>
          <w:rFonts w:ascii="Times New Roman" w:hAnsi="Times New Roman" w:cs="Times New Roman"/>
          <w:sz w:val="24"/>
          <w:szCs w:val="24"/>
          <w:highlight w:val="yellow"/>
        </w:rPr>
        <w:t>% reported PSU</w:t>
      </w:r>
      <w:r w:rsidR="00D76404" w:rsidRPr="0056651F">
        <w:rPr>
          <w:rFonts w:ascii="Times New Roman" w:hAnsi="Times New Roman" w:cs="Times New Roman"/>
          <w:sz w:val="24"/>
          <w:szCs w:val="24"/>
          <w:highlight w:val="yellow"/>
        </w:rPr>
        <w:t xml:space="preserve"> in at least one treatment episode</w:t>
      </w:r>
      <w:commentRangeEnd w:id="59"/>
      <w:r w:rsidR="00180E0B">
        <w:rPr>
          <w:rStyle w:val="Refdecomentario"/>
          <w:rFonts w:ascii="Times New Roman" w:eastAsia="Times New Roman" w:hAnsi="Times New Roman" w:cs="Times New Roman"/>
          <w:lang w:val="en-US" w:eastAsia="es-CL"/>
        </w:rPr>
        <w:commentReference w:id="59"/>
      </w:r>
      <w:r w:rsidR="00AA5B6C" w:rsidRPr="00CC362C">
        <w:rPr>
          <w:rFonts w:ascii="Times New Roman" w:hAnsi="Times New Roman" w:cs="Times New Roman"/>
          <w:sz w:val="24"/>
          <w:szCs w:val="24"/>
        </w:rPr>
        <w:t xml:space="preserve">. </w:t>
      </w:r>
      <w:r w:rsidR="00C516E3">
        <w:rPr>
          <w:rFonts w:ascii="Times New Roman" w:hAnsi="Times New Roman" w:cs="Times New Roman"/>
          <w:sz w:val="24"/>
          <w:szCs w:val="24"/>
        </w:rPr>
        <w:t>A s</w:t>
      </w:r>
      <w:r w:rsidR="003C1DCD" w:rsidRPr="003C1DCD">
        <w:rPr>
          <w:rFonts w:ascii="Times New Roman" w:hAnsi="Times New Roman" w:cs="Times New Roman"/>
          <w:sz w:val="24"/>
          <w:szCs w:val="24"/>
        </w:rPr>
        <w:t xml:space="preserve">imilar </w:t>
      </w:r>
      <w:r w:rsidR="00C516E3">
        <w:rPr>
          <w:rFonts w:ascii="Times New Roman" w:hAnsi="Times New Roman" w:cs="Times New Roman"/>
          <w:sz w:val="24"/>
          <w:szCs w:val="24"/>
        </w:rPr>
        <w:t xml:space="preserve">pattern </w:t>
      </w:r>
      <w:r w:rsidR="003C1DCD" w:rsidRPr="003C1DCD">
        <w:rPr>
          <w:rFonts w:ascii="Times New Roman" w:hAnsi="Times New Roman" w:cs="Times New Roman"/>
          <w:sz w:val="24"/>
          <w:szCs w:val="24"/>
        </w:rPr>
        <w:t>to the association between the number of treatments and PSU w</w:t>
      </w:r>
      <w:r w:rsidR="00C516E3">
        <w:rPr>
          <w:rFonts w:ascii="Times New Roman" w:hAnsi="Times New Roman" w:cs="Times New Roman"/>
          <w:sz w:val="24"/>
          <w:szCs w:val="24"/>
        </w:rPr>
        <w:t xml:space="preserve">as found when examining </w:t>
      </w:r>
      <w:r w:rsidR="003C1DCD" w:rsidRPr="003C1DCD">
        <w:rPr>
          <w:rFonts w:ascii="Times New Roman" w:hAnsi="Times New Roman" w:cs="Times New Roman"/>
          <w:sz w:val="24"/>
          <w:szCs w:val="24"/>
        </w:rPr>
        <w:t>the proportion of incomplete treatments and PSU</w:t>
      </w:r>
      <w:r w:rsidR="00AA5B6C" w:rsidRPr="00CC362C">
        <w:rPr>
          <w:rFonts w:ascii="Times New Roman" w:hAnsi="Times New Roman" w:cs="Times New Roman"/>
          <w:sz w:val="24"/>
          <w:szCs w:val="24"/>
        </w:rPr>
        <w:t xml:space="preserve">. Specifically, 71% of patients with only one treatment did not complete it, </w:t>
      </w:r>
      <w:r w:rsidR="00AA5B6C" w:rsidRPr="0056651F">
        <w:rPr>
          <w:rFonts w:ascii="Times New Roman" w:hAnsi="Times New Roman" w:cs="Times New Roman"/>
          <w:sz w:val="24"/>
          <w:szCs w:val="24"/>
          <w:highlight w:val="yellow"/>
        </w:rPr>
        <w:t xml:space="preserve">whereas </w:t>
      </w:r>
      <w:r w:rsidR="00B40D17" w:rsidRPr="0056651F">
        <w:rPr>
          <w:rFonts w:ascii="Times New Roman" w:hAnsi="Times New Roman" w:cs="Times New Roman"/>
          <w:sz w:val="24"/>
          <w:szCs w:val="24"/>
          <w:highlight w:val="yellow"/>
        </w:rPr>
        <w:t>92</w:t>
      </w:r>
      <w:r w:rsidR="00AA5B6C" w:rsidRPr="0056651F">
        <w:rPr>
          <w:rFonts w:ascii="Times New Roman" w:hAnsi="Times New Roman" w:cs="Times New Roman"/>
          <w:sz w:val="24"/>
          <w:szCs w:val="24"/>
          <w:highlight w:val="yellow"/>
        </w:rPr>
        <w:t xml:space="preserve">% of the </w:t>
      </w:r>
      <w:r w:rsidR="00B40D17" w:rsidRPr="0056651F">
        <w:rPr>
          <w:rFonts w:ascii="Times New Roman" w:hAnsi="Times New Roman" w:cs="Times New Roman"/>
          <w:sz w:val="24"/>
          <w:szCs w:val="24"/>
          <w:highlight w:val="yellow"/>
        </w:rPr>
        <w:t xml:space="preserve">patients </w:t>
      </w:r>
      <w:r w:rsidR="00751205">
        <w:rPr>
          <w:rFonts w:ascii="Times New Roman" w:hAnsi="Times New Roman" w:cs="Times New Roman"/>
          <w:sz w:val="24"/>
          <w:szCs w:val="24"/>
          <w:highlight w:val="yellow"/>
        </w:rPr>
        <w:t xml:space="preserve">with multiple treatments </w:t>
      </w:r>
      <w:r w:rsidR="00AA5B6C" w:rsidRPr="0056651F">
        <w:rPr>
          <w:rFonts w:ascii="Times New Roman" w:hAnsi="Times New Roman" w:cs="Times New Roman"/>
          <w:sz w:val="24"/>
          <w:szCs w:val="24"/>
          <w:highlight w:val="yellow"/>
        </w:rPr>
        <w:t>had a</w:t>
      </w:r>
      <w:r w:rsidR="00B40D17" w:rsidRPr="0056651F">
        <w:rPr>
          <w:rFonts w:ascii="Times New Roman" w:hAnsi="Times New Roman" w:cs="Times New Roman"/>
          <w:sz w:val="24"/>
          <w:szCs w:val="24"/>
          <w:highlight w:val="yellow"/>
        </w:rPr>
        <w:t>t least one</w:t>
      </w:r>
      <w:r w:rsidR="00B40D17">
        <w:rPr>
          <w:rFonts w:ascii="Times New Roman" w:hAnsi="Times New Roman" w:cs="Times New Roman"/>
          <w:sz w:val="24"/>
          <w:szCs w:val="24"/>
        </w:rPr>
        <w:t xml:space="preserve"> </w:t>
      </w:r>
      <w:r w:rsidR="00B40D17" w:rsidRPr="0056651F">
        <w:rPr>
          <w:rFonts w:ascii="Times New Roman" w:hAnsi="Times New Roman" w:cs="Times New Roman"/>
          <w:sz w:val="24"/>
          <w:szCs w:val="24"/>
          <w:highlight w:val="yellow"/>
        </w:rPr>
        <w:t>episode with a</w:t>
      </w:r>
      <w:r w:rsidR="00AA5B6C" w:rsidRPr="0056651F">
        <w:rPr>
          <w:rFonts w:ascii="Times New Roman" w:hAnsi="Times New Roman" w:cs="Times New Roman"/>
          <w:sz w:val="24"/>
          <w:szCs w:val="24"/>
          <w:highlight w:val="yellow"/>
        </w:rPr>
        <w:t xml:space="preserve"> non-completion status</w:t>
      </w:r>
      <w:r w:rsidR="00454AFD" w:rsidRPr="0056651F">
        <w:rPr>
          <w:rFonts w:ascii="Times New Roman" w:hAnsi="Times New Roman" w:cs="Times New Roman"/>
          <w:sz w:val="24"/>
          <w:szCs w:val="24"/>
          <w:highlight w:val="yellow"/>
        </w:rPr>
        <w:t xml:space="preserve">. </w:t>
      </w:r>
      <w:r w:rsidR="003C1DCD" w:rsidRPr="003C1DCD">
        <w:rPr>
          <w:rFonts w:ascii="Times New Roman" w:hAnsi="Times New Roman" w:cs="Times New Roman"/>
          <w:sz w:val="24"/>
          <w:szCs w:val="24"/>
          <w:highlight w:val="yellow"/>
        </w:rPr>
        <w:t>Focusing on patients with multiple treatment episodes (Figure 1), the data suggest that the strength and direction of the association between PSU and treatment completion vary across treatment settings. This variability indicates that a common association may be unreliable (Woolf test: χ</w:t>
      </w:r>
      <w:proofErr w:type="gramStart"/>
      <w:r w:rsidR="003C1DCD" w:rsidRPr="003C1DCD">
        <w:rPr>
          <w:rFonts w:ascii="Times New Roman" w:hAnsi="Times New Roman" w:cs="Times New Roman"/>
          <w:sz w:val="24"/>
          <w:szCs w:val="24"/>
          <w:highlight w:val="yellow"/>
        </w:rPr>
        <w:t>²(</w:t>
      </w:r>
      <w:proofErr w:type="gramEnd"/>
      <w:r w:rsidR="003C1DCD" w:rsidRPr="003C1DCD">
        <w:rPr>
          <w:rFonts w:ascii="Times New Roman" w:hAnsi="Times New Roman" w:cs="Times New Roman"/>
          <w:sz w:val="24"/>
          <w:szCs w:val="24"/>
          <w:highlight w:val="yellow"/>
        </w:rPr>
        <w:t>4) = 13.74, p = 0.0082).</w:t>
      </w:r>
      <w:r w:rsidR="00C516E3">
        <w:rPr>
          <w:rFonts w:ascii="Times New Roman" w:hAnsi="Times New Roman" w:cs="Times New Roman"/>
          <w:sz w:val="24"/>
          <w:szCs w:val="24"/>
          <w:highlight w:val="yellow"/>
        </w:rPr>
        <w:t xml:space="preserve"> </w:t>
      </w:r>
      <w:r w:rsidR="009D55B8">
        <w:rPr>
          <w:rFonts w:ascii="Times New Roman" w:hAnsi="Times New Roman" w:cs="Times New Roman"/>
          <w:sz w:val="24"/>
          <w:szCs w:val="24"/>
          <w:highlight w:val="yellow"/>
          <w:lang w:val="en-US"/>
        </w:rPr>
        <w:t>P</w:t>
      </w:r>
      <w:r w:rsidR="00373675" w:rsidRPr="00373675">
        <w:rPr>
          <w:rFonts w:ascii="Times New Roman" w:hAnsi="Times New Roman" w:cs="Times New Roman"/>
          <w:sz w:val="24"/>
          <w:szCs w:val="24"/>
          <w:highlight w:val="yellow"/>
          <w:lang w:val="en-US"/>
        </w:rPr>
        <w:t>atients</w:t>
      </w:r>
      <w:r w:rsidR="00454AFD" w:rsidRPr="0056651F">
        <w:rPr>
          <w:rFonts w:ascii="Times New Roman" w:hAnsi="Times New Roman" w:cs="Times New Roman"/>
          <w:sz w:val="24"/>
          <w:szCs w:val="24"/>
          <w:highlight w:val="yellow"/>
          <w:lang w:val="en-US"/>
        </w:rPr>
        <w:t xml:space="preserve"> report</w:t>
      </w:r>
      <w:r w:rsidR="00454AFD" w:rsidRPr="000D3081">
        <w:rPr>
          <w:rFonts w:ascii="Times New Roman" w:hAnsi="Times New Roman" w:cs="Times New Roman"/>
          <w:sz w:val="24"/>
          <w:szCs w:val="24"/>
          <w:highlight w:val="green"/>
          <w:lang w:val="en-US"/>
        </w:rPr>
        <w:t xml:space="preserve">ing PSU </w:t>
      </w:r>
      <w:r w:rsidR="000D3081" w:rsidRPr="000D3081">
        <w:rPr>
          <w:rFonts w:ascii="Times New Roman" w:hAnsi="Times New Roman" w:cs="Times New Roman"/>
          <w:sz w:val="24"/>
          <w:szCs w:val="24"/>
          <w:highlight w:val="green"/>
          <w:lang w:val="en-US"/>
        </w:rPr>
        <w:t>had a slightly higher proportion of non-completion compared to those without PSU</w:t>
      </w:r>
      <w:r w:rsidR="000D3081">
        <w:rPr>
          <w:rFonts w:ascii="Times New Roman" w:hAnsi="Times New Roman" w:cs="Times New Roman"/>
          <w:sz w:val="24"/>
          <w:szCs w:val="24"/>
          <w:highlight w:val="yellow"/>
          <w:lang w:val="en-US"/>
        </w:rPr>
        <w:t>.</w:t>
      </w:r>
      <w:r w:rsidR="00454AFD" w:rsidRPr="00D90FFB">
        <w:rPr>
          <w:rFonts w:ascii="Times New Roman" w:hAnsi="Times New Roman" w:cs="Times New Roman"/>
          <w:sz w:val="24"/>
          <w:szCs w:val="24"/>
          <w:highlight w:val="yellow"/>
          <w:lang w:val="en-US"/>
        </w:rPr>
        <w:t xml:space="preserve"> </w:t>
      </w:r>
      <w:r w:rsidR="000D3081">
        <w:rPr>
          <w:rFonts w:ascii="Times New Roman" w:hAnsi="Times New Roman" w:cs="Times New Roman"/>
          <w:sz w:val="24"/>
          <w:szCs w:val="24"/>
          <w:highlight w:val="yellow"/>
          <w:lang w:val="en-US"/>
        </w:rPr>
        <w:t>T</w:t>
      </w:r>
      <w:r w:rsidR="00454AFD" w:rsidRPr="00D90FFB">
        <w:rPr>
          <w:rFonts w:ascii="Times New Roman" w:hAnsi="Times New Roman" w:cs="Times New Roman"/>
          <w:sz w:val="24"/>
          <w:szCs w:val="24"/>
          <w:highlight w:val="yellow"/>
        </w:rPr>
        <w:t xml:space="preserve">his difference </w:t>
      </w:r>
      <w:r w:rsidR="00180E0B">
        <w:rPr>
          <w:rFonts w:ascii="Times New Roman" w:hAnsi="Times New Roman" w:cs="Times New Roman"/>
          <w:sz w:val="24"/>
          <w:szCs w:val="24"/>
          <w:highlight w:val="yellow"/>
        </w:rPr>
        <w:t>was</w:t>
      </w:r>
      <w:r w:rsidR="00454AFD" w:rsidRPr="00D90FFB">
        <w:rPr>
          <w:rFonts w:ascii="Times New Roman" w:hAnsi="Times New Roman" w:cs="Times New Roman"/>
          <w:sz w:val="24"/>
          <w:szCs w:val="24"/>
          <w:highlight w:val="yellow"/>
        </w:rPr>
        <w:t xml:space="preserve"> more </w:t>
      </w:r>
      <w:r w:rsidR="00454AFD" w:rsidRPr="00D90FFB">
        <w:rPr>
          <w:rFonts w:ascii="Times New Roman" w:hAnsi="Times New Roman" w:cs="Times New Roman"/>
          <w:sz w:val="24"/>
          <w:szCs w:val="24"/>
          <w:highlight w:val="yellow"/>
        </w:rPr>
        <w:lastRenderedPageBreak/>
        <w:t xml:space="preserve">notable </w:t>
      </w:r>
      <w:r w:rsidR="005D3A74" w:rsidRPr="00D90FFB">
        <w:rPr>
          <w:rFonts w:ascii="Times New Roman" w:hAnsi="Times New Roman" w:cs="Times New Roman"/>
          <w:sz w:val="24"/>
          <w:szCs w:val="24"/>
          <w:highlight w:val="yellow"/>
        </w:rPr>
        <w:t>among patients in women-specific residential settings (74% vs. 63%)</w:t>
      </w:r>
      <w:r w:rsidR="009D55B8">
        <w:rPr>
          <w:rFonts w:ascii="Times New Roman" w:hAnsi="Times New Roman" w:cs="Times New Roman"/>
          <w:sz w:val="24"/>
          <w:szCs w:val="24"/>
          <w:highlight w:val="yellow"/>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B842BF" w:rsidRPr="009D55B8">
        <w:rPr>
          <w:rFonts w:ascii="Times New Roman" w:hAnsi="Times New Roman" w:cs="Times New Roman"/>
          <w:sz w:val="24"/>
          <w:szCs w:val="24"/>
          <w:highlight w:val="green"/>
        </w:rPr>
        <w:t>(</w:t>
      </w:r>
      <w:proofErr w:type="gramStart"/>
      <w:r w:rsidR="00B842BF" w:rsidRPr="009D55B8">
        <w:rPr>
          <w:rFonts w:ascii="Times New Roman" w:hAnsi="Times New Roman" w:cs="Times New Roman"/>
          <w:sz w:val="24"/>
          <w:szCs w:val="24"/>
          <w:highlight w:val="green"/>
        </w:rPr>
        <w:t>4)=</w:t>
      </w:r>
      <w:proofErr w:type="gramEnd"/>
      <w:r w:rsidR="00B842BF">
        <w:rPr>
          <w:rFonts w:ascii="Times New Roman" w:hAnsi="Times New Roman" w:cs="Times New Roman"/>
          <w:sz w:val="24"/>
          <w:szCs w:val="24"/>
          <w:highlight w:val="green"/>
        </w:rPr>
        <w:t xml:space="preserve"> 22</w:t>
      </w:r>
      <w:r w:rsidR="00B842BF" w:rsidRPr="009D55B8">
        <w:rPr>
          <w:rFonts w:ascii="Times New Roman" w:hAnsi="Times New Roman" w:cs="Times New Roman"/>
          <w:sz w:val="24"/>
          <w:szCs w:val="24"/>
          <w:highlight w:val="green"/>
        </w:rPr>
        <w:t>.</w:t>
      </w:r>
      <w:r w:rsidR="00B842BF">
        <w:rPr>
          <w:rFonts w:ascii="Times New Roman" w:hAnsi="Times New Roman" w:cs="Times New Roman"/>
          <w:sz w:val="24"/>
          <w:szCs w:val="24"/>
          <w:highlight w:val="green"/>
        </w:rPr>
        <w:t>46</w:t>
      </w:r>
      <w:r w:rsidR="00B842BF" w:rsidRPr="009D55B8">
        <w:rPr>
          <w:rFonts w:ascii="Times New Roman" w:hAnsi="Times New Roman" w:cs="Times New Roman"/>
          <w:sz w:val="24"/>
          <w:szCs w:val="24"/>
          <w:highlight w:val="green"/>
        </w:rPr>
        <w:t>, p</w:t>
      </w:r>
      <w:r w:rsidR="00B842BF">
        <w:rPr>
          <w:rFonts w:ascii="Times New Roman" w:hAnsi="Times New Roman" w:cs="Times New Roman"/>
          <w:sz w:val="24"/>
          <w:szCs w:val="24"/>
          <w:highlight w:val="green"/>
        </w:rPr>
        <w:t>&lt;</w:t>
      </w:r>
      <w:r w:rsidR="00B842BF" w:rsidRPr="009D55B8">
        <w:rPr>
          <w:rFonts w:ascii="Times New Roman" w:hAnsi="Times New Roman" w:cs="Times New Roman"/>
          <w:sz w:val="24"/>
          <w:szCs w:val="24"/>
          <w:highlight w:val="green"/>
        </w:rPr>
        <w:t xml:space="preserve"> 0.00</w:t>
      </w:r>
      <w:r w:rsidR="00B842BF">
        <w:rPr>
          <w:rFonts w:ascii="Times New Roman" w:hAnsi="Times New Roman" w:cs="Times New Roman"/>
          <w:sz w:val="24"/>
          <w:szCs w:val="24"/>
          <w:highlight w:val="green"/>
        </w:rPr>
        <w:t>1</w:t>
      </w:r>
      <w:r w:rsidR="009D55B8">
        <w:rPr>
          <w:rFonts w:ascii="Times New Roman" w:hAnsi="Times New Roman" w:cs="Times New Roman"/>
          <w:sz w:val="24"/>
          <w:szCs w:val="24"/>
          <w:highlight w:val="yellow"/>
        </w:rPr>
        <w:t>)</w:t>
      </w:r>
      <w:r w:rsidR="00751205">
        <w:rPr>
          <w:rFonts w:ascii="Times New Roman" w:hAnsi="Times New Roman" w:cs="Times New Roman"/>
          <w:sz w:val="24"/>
          <w:szCs w:val="24"/>
          <w:highlight w:val="yellow"/>
        </w:rPr>
        <w:t>.</w:t>
      </w:r>
      <w:r w:rsidR="005D3A74" w:rsidRPr="00D90FFB">
        <w:rPr>
          <w:rFonts w:ascii="Times New Roman" w:hAnsi="Times New Roman" w:cs="Times New Roman"/>
          <w:sz w:val="24"/>
          <w:szCs w:val="24"/>
          <w:highlight w:val="yellow"/>
        </w:rPr>
        <w:t xml:space="preserve"> </w:t>
      </w:r>
      <w:r w:rsidR="00751205">
        <w:rPr>
          <w:rFonts w:ascii="Times New Roman" w:hAnsi="Times New Roman" w:cs="Times New Roman"/>
          <w:sz w:val="24"/>
          <w:szCs w:val="24"/>
          <w:highlight w:val="yellow"/>
        </w:rPr>
        <w:t>P</w:t>
      </w:r>
      <w:r w:rsidR="005D3A74" w:rsidRPr="00D90FFB">
        <w:rPr>
          <w:rFonts w:ascii="Times New Roman" w:hAnsi="Times New Roman" w:cs="Times New Roman"/>
          <w:sz w:val="24"/>
          <w:szCs w:val="24"/>
          <w:highlight w:val="yellow"/>
        </w:rPr>
        <w:t xml:space="preserve">atients in baseline basic ambulatory settings </w:t>
      </w:r>
      <w:r w:rsidR="00180E0B">
        <w:rPr>
          <w:rFonts w:ascii="Times New Roman" w:hAnsi="Times New Roman" w:cs="Times New Roman"/>
          <w:sz w:val="24"/>
          <w:szCs w:val="24"/>
          <w:highlight w:val="yellow"/>
        </w:rPr>
        <w:t>showed</w:t>
      </w:r>
      <w:r w:rsidR="005D3A74" w:rsidRPr="00D90FFB">
        <w:rPr>
          <w:rFonts w:ascii="Times New Roman" w:hAnsi="Times New Roman" w:cs="Times New Roman"/>
          <w:sz w:val="24"/>
          <w:szCs w:val="24"/>
          <w:highlight w:val="yellow"/>
        </w:rPr>
        <w:t xml:space="preserve"> the highest percentages of non-completion</w:t>
      </w:r>
      <w:r w:rsidR="006421D9" w:rsidRPr="00CB5C60">
        <w:rPr>
          <w:rFonts w:ascii="Times New Roman" w:hAnsi="Times New Roman" w:cs="Times New Roman"/>
          <w:sz w:val="24"/>
          <w:szCs w:val="24"/>
          <w:highlight w:val="yellow"/>
        </w:rPr>
        <w:t xml:space="preserve"> (80% in patients with PSU and 74% in patients with </w:t>
      </w:r>
      <w:r w:rsidR="00B842BF" w:rsidRPr="00B842BF">
        <w:rPr>
          <w:rFonts w:ascii="Times New Roman" w:hAnsi="Times New Roman" w:cs="Times New Roman"/>
          <w:sz w:val="24"/>
          <w:szCs w:val="24"/>
          <w:highlight w:val="green"/>
        </w:rPr>
        <w:t>single substance use</w:t>
      </w:r>
      <w:r w:rsidR="006421D9" w:rsidRPr="00CB5C60">
        <w:rPr>
          <w:rFonts w:ascii="Times New Roman" w:hAnsi="Times New Roman" w:cs="Times New Roman"/>
          <w:sz w:val="24"/>
          <w:szCs w:val="24"/>
          <w:highlight w:val="yellow"/>
        </w:rPr>
        <w:t>)</w:t>
      </w:r>
      <w:r w:rsidR="007F5F0A">
        <w:rPr>
          <w:rFonts w:ascii="Times New Roman" w:hAnsi="Times New Roman" w:cs="Times New Roman"/>
          <w:sz w:val="24"/>
          <w:szCs w:val="24"/>
          <w:highlight w:val="yellow"/>
        </w:rPr>
        <w:t xml:space="preserve"> </w:t>
      </w:r>
      <w:r w:rsidR="007F5F0A" w:rsidRPr="007F5F0A">
        <w:rPr>
          <w:rFonts w:ascii="Times New Roman" w:hAnsi="Times New Roman" w:cs="Times New Roman"/>
          <w:sz w:val="24"/>
          <w:szCs w:val="24"/>
          <w:highlight w:val="green"/>
        </w:rPr>
        <w:t>(</w:t>
      </w:r>
      <w:proofErr w:type="gramStart"/>
      <w:r w:rsidR="007F5F0A" w:rsidRPr="007F5F0A">
        <w:rPr>
          <w:rFonts w:ascii="Times New Roman" w:hAnsi="Times New Roman" w:cs="Times New Roman"/>
          <w:sz w:val="24"/>
          <w:szCs w:val="24"/>
          <w:highlight w:val="green"/>
        </w:rPr>
        <w:t>Post-hoc</w:t>
      </w:r>
      <w:proofErr w:type="gramEnd"/>
      <w:r w:rsidR="007F5F0A" w:rsidRPr="007F5F0A">
        <w:rPr>
          <w:rFonts w:ascii="Times New Roman" w:hAnsi="Times New Roman" w:cs="Times New Roman"/>
          <w:sz w:val="24"/>
          <w:szCs w:val="24"/>
          <w:highlight w:val="green"/>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7F5F0A" w:rsidRPr="007F5F0A">
        <w:rPr>
          <w:rFonts w:ascii="Times New Roman" w:hAnsi="Times New Roman" w:cs="Times New Roman"/>
          <w:sz w:val="24"/>
          <w:szCs w:val="24"/>
          <w:highlight w:val="green"/>
        </w:rPr>
        <w:t>es</w:t>
      </w:r>
      <w:r w:rsidR="009D6B58">
        <w:rPr>
          <w:rFonts w:ascii="Times New Roman" w:hAnsi="Times New Roman" w:cs="Times New Roman"/>
          <w:sz w:val="24"/>
          <w:szCs w:val="24"/>
          <w:highlight w:val="green"/>
        </w:rPr>
        <w:t>iduals</w:t>
      </w:r>
      <w:r w:rsidR="007F5F0A" w:rsidRPr="007F5F0A">
        <w:rPr>
          <w:rFonts w:ascii="Times New Roman" w:hAnsi="Times New Roman" w:cs="Times New Roman"/>
          <w:sz w:val="24"/>
          <w:szCs w:val="24"/>
          <w:highlight w:val="green"/>
        </w:rPr>
        <w:t>= 8.07, p&lt;0.001)</w:t>
      </w:r>
      <w:r w:rsidR="007F5F0A">
        <w:rPr>
          <w:rFonts w:ascii="Times New Roman" w:hAnsi="Times New Roman" w:cs="Times New Roman"/>
          <w:sz w:val="24"/>
          <w:szCs w:val="24"/>
          <w:highlight w:val="green"/>
        </w:rPr>
        <w:t>, followed by patients in general-population intensive ambulatory settings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3</w:t>
      </w:r>
      <w:r w:rsidR="007F5F0A" w:rsidRPr="007F5F0A">
        <w:rPr>
          <w:rFonts w:ascii="Times New Roman" w:hAnsi="Times New Roman" w:cs="Times New Roman"/>
          <w:sz w:val="24"/>
          <w:szCs w:val="24"/>
          <w:highlight w:val="green"/>
        </w:rPr>
        <w:t>.</w:t>
      </w:r>
      <w:r w:rsidR="007F5F0A">
        <w:rPr>
          <w:rFonts w:ascii="Times New Roman" w:hAnsi="Times New Roman" w:cs="Times New Roman"/>
          <w:sz w:val="24"/>
          <w:szCs w:val="24"/>
          <w:highlight w:val="green"/>
        </w:rPr>
        <w:t>61</w:t>
      </w:r>
      <w:r w:rsidR="007F5F0A" w:rsidRPr="007F5F0A">
        <w:rPr>
          <w:rFonts w:ascii="Times New Roman" w:hAnsi="Times New Roman" w:cs="Times New Roman"/>
          <w:sz w:val="24"/>
          <w:szCs w:val="24"/>
          <w:highlight w:val="green"/>
        </w:rPr>
        <w:t>, p</w:t>
      </w:r>
      <w:r w:rsidR="007F5F0A">
        <w:rPr>
          <w:rFonts w:ascii="Times New Roman" w:hAnsi="Times New Roman" w:cs="Times New Roman"/>
          <w:sz w:val="24"/>
          <w:szCs w:val="24"/>
          <w:highlight w:val="green"/>
        </w:rPr>
        <w:t>=</w:t>
      </w:r>
      <w:r w:rsidR="007F5F0A" w:rsidRPr="007F5F0A">
        <w:rPr>
          <w:rFonts w:ascii="Times New Roman" w:hAnsi="Times New Roman" w:cs="Times New Roman"/>
          <w:sz w:val="24"/>
          <w:szCs w:val="24"/>
          <w:highlight w:val="green"/>
        </w:rPr>
        <w:t>0.00</w:t>
      </w:r>
      <w:r w:rsidR="007F5F0A">
        <w:rPr>
          <w:rFonts w:ascii="Times New Roman" w:hAnsi="Times New Roman" w:cs="Times New Roman"/>
          <w:sz w:val="24"/>
          <w:szCs w:val="24"/>
          <w:highlight w:val="green"/>
        </w:rPr>
        <w:t>3). In contrast, patients in general-population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-11</w:t>
      </w:r>
      <w:r w:rsidR="007F5F0A" w:rsidRPr="007F5F0A">
        <w:rPr>
          <w:rFonts w:ascii="Times New Roman" w:hAnsi="Times New Roman" w:cs="Times New Roman"/>
          <w:sz w:val="24"/>
          <w:szCs w:val="24"/>
          <w:highlight w:val="green"/>
        </w:rPr>
        <w:t>.07, p&lt;0.001</w:t>
      </w:r>
      <w:r w:rsidR="007F5F0A">
        <w:rPr>
          <w:rFonts w:ascii="Times New Roman" w:hAnsi="Times New Roman" w:cs="Times New Roman"/>
          <w:sz w:val="24"/>
          <w:szCs w:val="24"/>
          <w:highlight w:val="green"/>
        </w:rPr>
        <w:t>) and in women-specific residential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-5</w:t>
      </w:r>
      <w:r w:rsidR="007F5F0A" w:rsidRPr="007F5F0A">
        <w:rPr>
          <w:rFonts w:ascii="Times New Roman" w:hAnsi="Times New Roman" w:cs="Times New Roman"/>
          <w:sz w:val="24"/>
          <w:szCs w:val="24"/>
          <w:highlight w:val="green"/>
        </w:rPr>
        <w:t>.0</w:t>
      </w:r>
      <w:r w:rsidR="007F5F0A">
        <w:rPr>
          <w:rFonts w:ascii="Times New Roman" w:hAnsi="Times New Roman" w:cs="Times New Roman"/>
          <w:sz w:val="24"/>
          <w:szCs w:val="24"/>
          <w:highlight w:val="green"/>
        </w:rPr>
        <w:t>5</w:t>
      </w:r>
      <w:r w:rsidR="007F5F0A" w:rsidRPr="007F5F0A">
        <w:rPr>
          <w:rFonts w:ascii="Times New Roman" w:hAnsi="Times New Roman" w:cs="Times New Roman"/>
          <w:sz w:val="24"/>
          <w:szCs w:val="24"/>
          <w:highlight w:val="green"/>
        </w:rPr>
        <w:t>, p&lt;0.001</w:t>
      </w:r>
      <w:r w:rsidR="007F5F0A">
        <w:rPr>
          <w:rFonts w:ascii="Times New Roman" w:hAnsi="Times New Roman" w:cs="Times New Roman"/>
          <w:sz w:val="24"/>
          <w:szCs w:val="24"/>
          <w:highlight w:val="green"/>
        </w:rPr>
        <w:t>) settings showed lower non-completion</w:t>
      </w:r>
      <w:r w:rsidR="004657AF">
        <w:rPr>
          <w:rFonts w:ascii="Times New Roman" w:hAnsi="Times New Roman" w:cs="Times New Roman"/>
          <w:sz w:val="24"/>
          <w:szCs w:val="24"/>
          <w:highlight w:val="green"/>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4657AF" w:rsidRPr="004657AF">
        <w:rPr>
          <w:rFonts w:ascii="Times New Roman" w:hAnsi="Times New Roman" w:cs="Times New Roman"/>
          <w:sz w:val="24"/>
          <w:szCs w:val="24"/>
          <w:highlight w:val="green"/>
        </w:rPr>
        <w:t>(</w:t>
      </w:r>
      <w:proofErr w:type="gramStart"/>
      <w:r w:rsidR="004657AF" w:rsidRPr="004657AF">
        <w:rPr>
          <w:rFonts w:ascii="Times New Roman" w:hAnsi="Times New Roman" w:cs="Times New Roman"/>
          <w:sz w:val="24"/>
          <w:szCs w:val="24"/>
          <w:highlight w:val="green"/>
        </w:rPr>
        <w:t>4)=</w:t>
      </w:r>
      <w:proofErr w:type="gramEnd"/>
      <w:r w:rsidR="004657AF" w:rsidRPr="004657AF">
        <w:rPr>
          <w:rFonts w:ascii="Times New Roman" w:hAnsi="Times New Roman" w:cs="Times New Roman"/>
          <w:sz w:val="24"/>
          <w:szCs w:val="24"/>
          <w:highlight w:val="green"/>
        </w:rPr>
        <w:t xml:space="preserve"> </w:t>
      </w:r>
      <w:r w:rsidR="004657AF">
        <w:rPr>
          <w:rFonts w:ascii="Times New Roman" w:hAnsi="Times New Roman" w:cs="Times New Roman"/>
          <w:sz w:val="24"/>
          <w:szCs w:val="24"/>
          <w:highlight w:val="green"/>
        </w:rPr>
        <w:t>177</w:t>
      </w:r>
      <w:r w:rsidR="004657AF" w:rsidRPr="009D55B8">
        <w:rPr>
          <w:rFonts w:ascii="Times New Roman" w:hAnsi="Times New Roman" w:cs="Times New Roman"/>
          <w:sz w:val="24"/>
          <w:szCs w:val="24"/>
          <w:highlight w:val="green"/>
        </w:rPr>
        <w:t>.</w:t>
      </w:r>
      <w:r w:rsidR="004657AF">
        <w:rPr>
          <w:rFonts w:ascii="Times New Roman" w:hAnsi="Times New Roman" w:cs="Times New Roman"/>
          <w:sz w:val="24"/>
          <w:szCs w:val="24"/>
          <w:highlight w:val="green"/>
        </w:rPr>
        <w:t>64</w:t>
      </w:r>
      <w:r w:rsidR="004657AF" w:rsidRPr="009D55B8">
        <w:rPr>
          <w:rFonts w:ascii="Times New Roman" w:hAnsi="Times New Roman" w:cs="Times New Roman"/>
          <w:sz w:val="24"/>
          <w:szCs w:val="24"/>
          <w:highlight w:val="green"/>
        </w:rPr>
        <w:t>, p</w:t>
      </w:r>
      <w:r w:rsidR="004657AF">
        <w:rPr>
          <w:rFonts w:ascii="Times New Roman" w:hAnsi="Times New Roman" w:cs="Times New Roman"/>
          <w:sz w:val="24"/>
          <w:szCs w:val="24"/>
          <w:highlight w:val="green"/>
        </w:rPr>
        <w:t>&lt;</w:t>
      </w:r>
      <w:r w:rsidR="004657AF" w:rsidRPr="009D55B8">
        <w:rPr>
          <w:rFonts w:ascii="Times New Roman" w:hAnsi="Times New Roman" w:cs="Times New Roman"/>
          <w:sz w:val="24"/>
          <w:szCs w:val="24"/>
          <w:highlight w:val="green"/>
        </w:rPr>
        <w:t xml:space="preserve"> 0.00</w:t>
      </w:r>
      <w:r w:rsidR="004657AF">
        <w:rPr>
          <w:rFonts w:ascii="Times New Roman" w:hAnsi="Times New Roman" w:cs="Times New Roman"/>
          <w:sz w:val="24"/>
          <w:szCs w:val="24"/>
          <w:highlight w:val="green"/>
        </w:rPr>
        <w:t>1)</w:t>
      </w:r>
      <w:r w:rsidR="00454AFD" w:rsidRPr="00CB5C60">
        <w:rPr>
          <w:rFonts w:ascii="Times New Roman" w:hAnsi="Times New Roman" w:cs="Times New Roman"/>
          <w:sz w:val="24"/>
          <w:szCs w:val="24"/>
          <w:highlight w:val="yellow"/>
        </w:rPr>
        <w:t>.</w:t>
      </w:r>
      <w:r w:rsidR="00D90FFB" w:rsidRPr="00CB5C60">
        <w:rPr>
          <w:rFonts w:ascii="Times New Roman" w:hAnsi="Times New Roman" w:cs="Times New Roman"/>
          <w:sz w:val="24"/>
          <w:szCs w:val="24"/>
          <w:highlight w:val="yellow"/>
        </w:rPr>
        <w:t xml:space="preserve"> Also, </w:t>
      </w:r>
      <w:r w:rsidR="00B842BF">
        <w:rPr>
          <w:rFonts w:ascii="Times New Roman" w:hAnsi="Times New Roman" w:cs="Times New Roman"/>
          <w:sz w:val="24"/>
          <w:szCs w:val="24"/>
          <w:highlight w:val="yellow"/>
        </w:rPr>
        <w:t xml:space="preserve">the greatest proportion of patients with PSU was found </w:t>
      </w:r>
      <w:r w:rsidR="00D90FFB" w:rsidRPr="00CB5C60">
        <w:rPr>
          <w:rFonts w:ascii="Times New Roman" w:hAnsi="Times New Roman" w:cs="Times New Roman"/>
          <w:sz w:val="24"/>
          <w:szCs w:val="24"/>
          <w:highlight w:val="yellow"/>
        </w:rPr>
        <w:t>in residential general-population</w:t>
      </w:r>
      <w:r w:rsidR="00180E0B">
        <w:rPr>
          <w:rFonts w:ascii="Times New Roman" w:hAnsi="Times New Roman" w:cs="Times New Roman"/>
          <w:sz w:val="24"/>
          <w:szCs w:val="24"/>
          <w:highlight w:val="yellow"/>
        </w:rPr>
        <w:t xml:space="preserve"> </w:t>
      </w:r>
      <w:r w:rsidR="00B842BF" w:rsidRPr="00CB5C60">
        <w:rPr>
          <w:rFonts w:ascii="Times New Roman" w:hAnsi="Times New Roman" w:cs="Times New Roman"/>
          <w:sz w:val="24"/>
          <w:szCs w:val="24"/>
          <w:highlight w:val="yellow"/>
        </w:rPr>
        <w:t>(8</w:t>
      </w:r>
      <w:r w:rsidR="00B842BF">
        <w:rPr>
          <w:rFonts w:ascii="Times New Roman" w:hAnsi="Times New Roman" w:cs="Times New Roman"/>
          <w:sz w:val="24"/>
          <w:szCs w:val="24"/>
          <w:highlight w:val="yellow"/>
        </w:rPr>
        <w:t>4%</w:t>
      </w:r>
      <w:r w:rsidR="0030390E">
        <w:rPr>
          <w:rFonts w:ascii="Times New Roman" w:hAnsi="Times New Roman" w:cs="Times New Roman"/>
          <w:sz w:val="24"/>
          <w:szCs w:val="24"/>
          <w:highlight w:val="yellow"/>
        </w:rPr>
        <w:t xml:space="preserve">; </w:t>
      </w:r>
      <w:proofErr w:type="gramStart"/>
      <w:r w:rsidR="009D6B58" w:rsidRPr="007F5F0A">
        <w:rPr>
          <w:rFonts w:ascii="Times New Roman" w:hAnsi="Times New Roman" w:cs="Times New Roman"/>
          <w:sz w:val="24"/>
          <w:szCs w:val="24"/>
          <w:highlight w:val="green"/>
        </w:rPr>
        <w:t>Post-hoc</w:t>
      </w:r>
      <w:proofErr w:type="gramEnd"/>
      <w:r w:rsidR="009D6B58" w:rsidRPr="007F5F0A">
        <w:rPr>
          <w:rFonts w:ascii="Times New Roman" w:hAnsi="Times New Roman" w:cs="Times New Roman"/>
          <w:sz w:val="24"/>
          <w:szCs w:val="24"/>
          <w:highlight w:val="green"/>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8.78, p=0.028</w:t>
      </w:r>
      <w:r w:rsidR="00B842BF" w:rsidRPr="00CB5C60">
        <w:rPr>
          <w:rFonts w:ascii="Times New Roman" w:hAnsi="Times New Roman" w:cs="Times New Roman"/>
          <w:sz w:val="24"/>
          <w:szCs w:val="24"/>
          <w:highlight w:val="yellow"/>
        </w:rPr>
        <w:t>)</w:t>
      </w:r>
      <w:r w:rsidR="00B842BF">
        <w:rPr>
          <w:rFonts w:ascii="Times New Roman" w:hAnsi="Times New Roman" w:cs="Times New Roman"/>
          <w:sz w:val="24"/>
          <w:szCs w:val="24"/>
          <w:highlight w:val="yellow"/>
        </w:rPr>
        <w:t xml:space="preserve"> </w:t>
      </w:r>
      <w:r w:rsidR="00180E0B">
        <w:rPr>
          <w:rFonts w:ascii="Times New Roman" w:hAnsi="Times New Roman" w:cs="Times New Roman"/>
          <w:sz w:val="24"/>
          <w:szCs w:val="24"/>
          <w:highlight w:val="yellow"/>
        </w:rPr>
        <w:t>and in women-specific</w:t>
      </w:r>
      <w:r w:rsidR="00D90FFB" w:rsidRPr="00CB5C60">
        <w:rPr>
          <w:rFonts w:ascii="Times New Roman" w:hAnsi="Times New Roman" w:cs="Times New Roman"/>
          <w:sz w:val="24"/>
          <w:szCs w:val="24"/>
          <w:highlight w:val="yellow"/>
        </w:rPr>
        <w:t xml:space="preserve"> (</w:t>
      </w:r>
      <w:commentRangeStart w:id="60"/>
      <w:r w:rsidR="00D90FFB" w:rsidRPr="00CB5C60">
        <w:rPr>
          <w:rFonts w:ascii="Times New Roman" w:hAnsi="Times New Roman" w:cs="Times New Roman"/>
          <w:sz w:val="24"/>
          <w:szCs w:val="24"/>
          <w:highlight w:val="yellow"/>
        </w:rPr>
        <w:t>82</w:t>
      </w:r>
      <w:commentRangeEnd w:id="60"/>
      <w:r w:rsidR="00180E0B">
        <w:rPr>
          <w:rStyle w:val="Refdecomentario"/>
          <w:rFonts w:ascii="Times New Roman" w:eastAsia="Times New Roman" w:hAnsi="Times New Roman" w:cs="Times New Roman"/>
          <w:lang w:val="en-US" w:eastAsia="es-CL"/>
        </w:rPr>
        <w:commentReference w:id="60"/>
      </w:r>
      <w:r w:rsidR="00D90FFB" w:rsidRPr="00CB5C60">
        <w:rPr>
          <w:rFonts w:ascii="Times New Roman" w:hAnsi="Times New Roman" w:cs="Times New Roman"/>
          <w:sz w:val="24"/>
          <w:szCs w:val="24"/>
          <w:highlight w:val="yellow"/>
        </w:rPr>
        <w:t>%</w:t>
      </w:r>
      <w:r w:rsidR="0030390E">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2.99, p=0.028</w:t>
      </w:r>
      <w:r w:rsidR="00D90FFB" w:rsidRPr="00CB5C60">
        <w:rPr>
          <w:rFonts w:ascii="Times New Roman" w:hAnsi="Times New Roman" w:cs="Times New Roman"/>
          <w:sz w:val="24"/>
          <w:szCs w:val="24"/>
          <w:highlight w:val="yellow"/>
        </w:rPr>
        <w:t>)</w:t>
      </w:r>
      <w:r w:rsidR="0030390E">
        <w:rPr>
          <w:rFonts w:ascii="Times New Roman" w:hAnsi="Times New Roman" w:cs="Times New Roman"/>
          <w:sz w:val="24"/>
          <w:szCs w:val="24"/>
          <w:highlight w:val="yellow"/>
        </w:rPr>
        <w:t>. In contrast, the lowest was in basic ambulatory settings</w:t>
      </w:r>
      <w:r w:rsidR="007F5F0A">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 xml:space="preserve">-12.30, p&lt;0.001;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7F5F0A" w:rsidRPr="009D55B8">
        <w:rPr>
          <w:rFonts w:ascii="Times New Roman" w:hAnsi="Times New Roman" w:cs="Times New Roman"/>
          <w:sz w:val="24"/>
          <w:szCs w:val="24"/>
          <w:highlight w:val="green"/>
        </w:rPr>
        <w:t>(</w:t>
      </w:r>
      <w:proofErr w:type="gramStart"/>
      <w:r w:rsidR="007F5F0A" w:rsidRPr="009D55B8">
        <w:rPr>
          <w:rFonts w:ascii="Times New Roman" w:hAnsi="Times New Roman" w:cs="Times New Roman"/>
          <w:sz w:val="24"/>
          <w:szCs w:val="24"/>
          <w:highlight w:val="green"/>
        </w:rPr>
        <w:t>4</w:t>
      </w:r>
      <w:r w:rsidR="007F5F0A" w:rsidRPr="004657AF">
        <w:rPr>
          <w:rFonts w:ascii="Times New Roman" w:hAnsi="Times New Roman" w:cs="Times New Roman"/>
          <w:sz w:val="24"/>
          <w:szCs w:val="24"/>
          <w:highlight w:val="green"/>
        </w:rPr>
        <w:t>)=</w:t>
      </w:r>
      <w:proofErr w:type="gramEnd"/>
      <w:r w:rsidR="007F5F0A" w:rsidRPr="004657AF">
        <w:rPr>
          <w:rFonts w:ascii="Times New Roman" w:hAnsi="Times New Roman" w:cs="Times New Roman"/>
          <w:sz w:val="24"/>
          <w:szCs w:val="24"/>
          <w:highlight w:val="green"/>
        </w:rPr>
        <w:t xml:space="preserve"> </w:t>
      </w:r>
      <w:r w:rsidR="004657AF" w:rsidRPr="004657AF">
        <w:rPr>
          <w:rFonts w:ascii="Times New Roman" w:hAnsi="Times New Roman" w:cs="Times New Roman"/>
          <w:sz w:val="24"/>
          <w:szCs w:val="24"/>
          <w:highlight w:val="green"/>
        </w:rPr>
        <w:t>194.31</w:t>
      </w:r>
      <w:r w:rsidR="007F5F0A" w:rsidRPr="009D55B8">
        <w:rPr>
          <w:rFonts w:ascii="Times New Roman" w:hAnsi="Times New Roman" w:cs="Times New Roman"/>
          <w:sz w:val="24"/>
          <w:szCs w:val="24"/>
          <w:highlight w:val="green"/>
        </w:rPr>
        <w:t>, p</w:t>
      </w:r>
      <w:r w:rsidR="007F5F0A">
        <w:rPr>
          <w:rFonts w:ascii="Times New Roman" w:hAnsi="Times New Roman" w:cs="Times New Roman"/>
          <w:sz w:val="24"/>
          <w:szCs w:val="24"/>
          <w:highlight w:val="green"/>
        </w:rPr>
        <w:t>&lt;</w:t>
      </w:r>
      <w:r w:rsidR="007F5F0A" w:rsidRPr="009D55B8">
        <w:rPr>
          <w:rFonts w:ascii="Times New Roman" w:hAnsi="Times New Roman" w:cs="Times New Roman"/>
          <w:sz w:val="24"/>
          <w:szCs w:val="24"/>
          <w:highlight w:val="green"/>
        </w:rPr>
        <w:t xml:space="preserve"> 0.00</w:t>
      </w:r>
      <w:r w:rsidR="007F5F0A">
        <w:rPr>
          <w:rFonts w:ascii="Times New Roman" w:hAnsi="Times New Roman" w:cs="Times New Roman"/>
          <w:sz w:val="24"/>
          <w:szCs w:val="24"/>
          <w:highlight w:val="green"/>
        </w:rPr>
        <w:t>1</w:t>
      </w:r>
      <w:r w:rsidR="007F5F0A">
        <w:rPr>
          <w:rFonts w:ascii="Times New Roman" w:hAnsi="Times New Roman" w:cs="Times New Roman"/>
          <w:sz w:val="24"/>
          <w:szCs w:val="24"/>
          <w:highlight w:val="yellow"/>
        </w:rPr>
        <w:t>)</w:t>
      </w:r>
      <w:r w:rsidR="009D55B8" w:rsidRPr="009D55B8">
        <w:rPr>
          <w:rFonts w:ascii="Times New Roman" w:hAnsi="Times New Roman" w:cs="Times New Roman"/>
          <w:sz w:val="24"/>
          <w:szCs w:val="24"/>
          <w:highlight w:val="green"/>
        </w:rPr>
        <w:t>.</w:t>
      </w:r>
    </w:p>
    <w:p w14:paraId="36D2FD92" w14:textId="2E1847B0" w:rsidR="00AA5B6C" w:rsidRPr="000B7AC1" w:rsidRDefault="00AA5B6C" w:rsidP="00781616">
      <w:pPr>
        <w:spacing w:line="480" w:lineRule="auto"/>
        <w:ind w:firstLine="567"/>
        <w:rPr>
          <w:rFonts w:ascii="Times New Roman" w:hAnsi="Times New Roman" w:cs="Times New Roman"/>
          <w:sz w:val="24"/>
          <w:szCs w:val="24"/>
          <w:lang w:val="en-US"/>
        </w:rPr>
      </w:pPr>
      <w:r w:rsidRPr="00CC362C">
        <w:rPr>
          <w:rFonts w:ascii="Times New Roman" w:hAnsi="Times New Roman" w:cs="Times New Roman"/>
          <w:sz w:val="24"/>
          <w:szCs w:val="24"/>
        </w:rPr>
        <w:t>However, a</w:t>
      </w:r>
      <w:r w:rsidRPr="00CC362C">
        <w:rPr>
          <w:rFonts w:ascii="Times New Roman" w:hAnsi="Times New Roman" w:cs="Times New Roman"/>
          <w:sz w:val="24"/>
          <w:szCs w:val="24"/>
          <w:lang w:val="en-US"/>
        </w:rPr>
        <w:t xml:space="preserve"> lower incidence of non-completion was observed in patients who reported PSU at admission. </w:t>
      </w:r>
      <w:r w:rsidR="00403366">
        <w:rPr>
          <w:rFonts w:ascii="Times New Roman" w:hAnsi="Times New Roman" w:cs="Times New Roman"/>
          <w:sz w:val="24"/>
          <w:szCs w:val="24"/>
          <w:lang w:val="en-US"/>
        </w:rPr>
        <w:t>The</w:t>
      </w:r>
      <w:r w:rsidRPr="00CC362C">
        <w:rPr>
          <w:rFonts w:ascii="Times New Roman" w:hAnsi="Times New Roman" w:cs="Times New Roman"/>
          <w:sz w:val="24"/>
          <w:szCs w:val="24"/>
          <w:lang w:val="en-US"/>
        </w:rPr>
        <w:t xml:space="preserve"> incidence of at least one non-completion episode per patient followed from the first admission until the censoring date (November 2019), was lower in patients </w:t>
      </w:r>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PSU at admission to the first treatment (11.6 95%CI 11.3</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11.8 per 1,000 person-months) compared to patients who did not report PSU (13.2 95%CI 12.6</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13.8). Similarly, the incidence of </w:t>
      </w:r>
      <w:r w:rsidR="005F34B7">
        <w:rPr>
          <w:rFonts w:ascii="Times New Roman" w:hAnsi="Times New Roman" w:cs="Times New Roman"/>
          <w:sz w:val="24"/>
          <w:szCs w:val="24"/>
          <w:lang w:val="en-US"/>
        </w:rPr>
        <w:t>non-completion</w:t>
      </w:r>
      <w:r w:rsidR="005F34B7"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at the first admission was lower among patients </w:t>
      </w:r>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PSU at admission to the first treatment (9.9 95%C</w:t>
      </w:r>
      <w:r w:rsidR="00A73679">
        <w:rPr>
          <w:rFonts w:ascii="Times New Roman" w:hAnsi="Times New Roman" w:cs="Times New Roman"/>
          <w:sz w:val="24"/>
          <w:szCs w:val="24"/>
          <w:lang w:val="en-US"/>
        </w:rPr>
        <w:t>I</w:t>
      </w:r>
      <w:r w:rsidRPr="00CC362C">
        <w:rPr>
          <w:rFonts w:ascii="Times New Roman" w:hAnsi="Times New Roman" w:cs="Times New Roman"/>
          <w:sz w:val="24"/>
          <w:szCs w:val="24"/>
          <w:lang w:val="en-US"/>
        </w:rPr>
        <w:t xml:space="preserve"> 9.7</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10.1) versus patients who did not report PSU (11.3 95%CI 10.8</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11.9). When focusing longitudinally on patients who had at least one treatment in which they reported PSU, rates of at least one non-completion </w:t>
      </w:r>
      <w:r w:rsidR="00180E0B">
        <w:rPr>
          <w:rFonts w:ascii="Times New Roman" w:hAnsi="Times New Roman" w:cs="Times New Roman"/>
          <w:sz w:val="24"/>
          <w:szCs w:val="24"/>
          <w:lang w:val="en-US"/>
        </w:rPr>
        <w:t>were</w:t>
      </w:r>
      <w:r w:rsidRPr="00CC362C">
        <w:rPr>
          <w:rFonts w:ascii="Times New Roman" w:hAnsi="Times New Roman" w:cs="Times New Roman"/>
          <w:sz w:val="24"/>
          <w:szCs w:val="24"/>
          <w:lang w:val="en-US"/>
        </w:rPr>
        <w:t xml:space="preserve"> lower in this group (11.6 95%CI 11.4</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11.9) compared to patients who did not report any PSU (13.9</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 13.1</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14.8). This trend was also observed when looking at </w:t>
      </w:r>
      <w:r w:rsidRPr="00CC362C">
        <w:rPr>
          <w:rFonts w:ascii="Times New Roman" w:hAnsi="Times New Roman" w:cs="Times New Roman"/>
          <w:sz w:val="24"/>
          <w:szCs w:val="24"/>
          <w:lang w:val="en-US"/>
        </w:rPr>
        <w:lastRenderedPageBreak/>
        <w:t>the incidence of non-completion at the first treatment episode alone (10.0 95%CI 9.8</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10.2 versus 11.9 95%CI 11.1</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12.6) (Table 2).</w:t>
      </w:r>
    </w:p>
    <w:p w14:paraId="57568DEC" w14:textId="05CE91CF"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r w:rsidRPr="003A4AF8">
        <w:rPr>
          <w:rFonts w:ascii="Times New Roman" w:hAnsi="Times New Roman" w:cs="Times New Roman"/>
          <w:sz w:val="24"/>
          <w:szCs w:val="24"/>
        </w:rPr>
        <w:t xml:space="preserve">Marginal longitudinal association between </w:t>
      </w:r>
      <w:r w:rsidR="003C1DCD">
        <w:rPr>
          <w:rFonts w:ascii="Times New Roman" w:hAnsi="Times New Roman" w:cs="Times New Roman"/>
          <w:sz w:val="24"/>
          <w:szCs w:val="24"/>
        </w:rPr>
        <w:t>PSU</w:t>
      </w:r>
      <w:r w:rsidRPr="003A4AF8">
        <w:rPr>
          <w:rFonts w:ascii="Times New Roman" w:hAnsi="Times New Roman" w:cs="Times New Roman"/>
          <w:sz w:val="24"/>
          <w:szCs w:val="24"/>
        </w:rPr>
        <w:t xml:space="preserve"> at admission and treatment outcome</w:t>
      </w:r>
    </w:p>
    <w:p w14:paraId="2E8F864E" w14:textId="0E035A46" w:rsidR="00AA5B6C" w:rsidRPr="003A4AF8" w:rsidRDefault="00180E0B" w:rsidP="00C700FE">
      <w:pPr>
        <w:tabs>
          <w:tab w:val="left" w:pos="4536"/>
        </w:tabs>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 xml:space="preserve">The association between </w:t>
      </w:r>
      <w:r w:rsidR="003C1DCD">
        <w:rPr>
          <w:rFonts w:ascii="Times New Roman" w:hAnsi="Times New Roman" w:cs="Times New Roman"/>
          <w:sz w:val="24"/>
          <w:szCs w:val="24"/>
        </w:rPr>
        <w:t>PSU</w:t>
      </w:r>
      <w:r w:rsidRPr="00CC362C">
        <w:rPr>
          <w:rFonts w:ascii="Times New Roman" w:hAnsi="Times New Roman" w:cs="Times New Roman"/>
          <w:sz w:val="24"/>
          <w:szCs w:val="24"/>
        </w:rPr>
        <w:t xml:space="preserve"> and treatment non-completion varied significantly across treatment settings (</w:t>
      </w:r>
      <w:r w:rsidR="008A3308" w:rsidRPr="00165940">
        <w:rPr>
          <w:rFonts w:ascii="Times New Roman" w:hAnsi="Times New Roman" w:cs="Times New Roman"/>
          <w:sz w:val="24"/>
          <w:szCs w:val="24"/>
          <w:highlight w:val="yellow"/>
          <w:lang w:val="en-US"/>
        </w:rPr>
        <w:t>Cochran's Q</w:t>
      </w:r>
      <w:r w:rsidR="008A3308" w:rsidRPr="00165940">
        <w:rPr>
          <w:rFonts w:ascii="Times New Roman" w:hAnsi="Times New Roman" w:cs="Times New Roman"/>
          <w:sz w:val="24"/>
          <w:szCs w:val="24"/>
          <w:highlight w:val="yellow"/>
          <w:vertAlign w:val="subscript"/>
          <w:lang w:val="en-US"/>
        </w:rPr>
        <w:t>lag0</w:t>
      </w:r>
      <w:r w:rsidR="0030390E">
        <w:rPr>
          <w:rFonts w:ascii="Times New Roman" w:hAnsi="Times New Roman" w:cs="Times New Roman"/>
          <w:sz w:val="24"/>
          <w:szCs w:val="24"/>
          <w:highlight w:val="yellow"/>
          <w:vertAlign w:val="subscript"/>
          <w:lang w:val="en-US"/>
        </w:rPr>
        <w:t xml:space="preserve"> </w:t>
      </w:r>
      <w:r w:rsidR="008A3308">
        <w:rPr>
          <w:rFonts w:ascii="Times New Roman" w:hAnsi="Times New Roman" w:cs="Times New Roman"/>
          <w:sz w:val="24"/>
          <w:szCs w:val="24"/>
          <w:highlight w:val="yellow"/>
          <w:lang w:val="en-US"/>
        </w:rPr>
        <w:t xml:space="preserve">[lagged covariate values fixed at </w:t>
      </w:r>
      <w:proofErr w:type="gramStart"/>
      <w:r w:rsidR="008A3308">
        <w:rPr>
          <w:rFonts w:ascii="Times New Roman" w:hAnsi="Times New Roman" w:cs="Times New Roman"/>
          <w:sz w:val="24"/>
          <w:szCs w:val="24"/>
          <w:highlight w:val="yellow"/>
          <w:lang w:val="en-US"/>
        </w:rPr>
        <w:t>0]=</w:t>
      </w:r>
      <w:proofErr w:type="gramEnd"/>
      <w:r w:rsidR="008A3308" w:rsidRPr="00165940">
        <w:rPr>
          <w:rFonts w:ascii="Times New Roman" w:hAnsi="Times New Roman" w:cs="Times New Roman"/>
          <w:sz w:val="24"/>
          <w:szCs w:val="24"/>
          <w:highlight w:val="yellow"/>
          <w:lang w:val="en-US"/>
        </w:rPr>
        <w:t xml:space="preserve"> 14.24, p= 0.0066; Cochran's Q</w:t>
      </w:r>
      <w:r w:rsidR="008A3308" w:rsidRPr="00165940">
        <w:rPr>
          <w:rFonts w:ascii="Times New Roman" w:hAnsi="Times New Roman" w:cs="Times New Roman"/>
          <w:sz w:val="24"/>
          <w:szCs w:val="24"/>
          <w:highlight w:val="yellow"/>
          <w:vertAlign w:val="subscript"/>
          <w:lang w:val="en-US"/>
        </w:rPr>
        <w:t>lag1</w:t>
      </w:r>
      <w:r w:rsidR="0030390E">
        <w:rPr>
          <w:rFonts w:ascii="Times New Roman" w:hAnsi="Times New Roman" w:cs="Times New Roman"/>
          <w:sz w:val="24"/>
          <w:szCs w:val="24"/>
          <w:highlight w:val="yellow"/>
          <w:vertAlign w:val="subscript"/>
          <w:lang w:val="en-US"/>
        </w:rPr>
        <w:t xml:space="preserve"> </w:t>
      </w:r>
      <w:r w:rsidR="008A3308">
        <w:rPr>
          <w:rFonts w:ascii="Times New Roman" w:hAnsi="Times New Roman" w:cs="Times New Roman"/>
          <w:sz w:val="24"/>
          <w:szCs w:val="24"/>
          <w:highlight w:val="yellow"/>
          <w:lang w:val="en-US"/>
        </w:rPr>
        <w:t>[lagged covariate values fixed at 1]</w:t>
      </w:r>
      <w:r w:rsidR="008A3308" w:rsidRPr="00165940">
        <w:rPr>
          <w:rFonts w:ascii="Times New Roman" w:hAnsi="Times New Roman" w:cs="Times New Roman"/>
          <w:sz w:val="24"/>
          <w:szCs w:val="24"/>
          <w:highlight w:val="yellow"/>
          <w:lang w:val="en-US"/>
        </w:rPr>
        <w:t>= 13.32, p= 0.0098</w:t>
      </w:r>
      <w:r w:rsidRPr="00CC362C">
        <w:rPr>
          <w:rFonts w:ascii="Times New Roman" w:hAnsi="Times New Roman" w:cs="Times New Roman"/>
          <w:sz w:val="24"/>
          <w:szCs w:val="24"/>
        </w:rPr>
        <w:t>).</w:t>
      </w:r>
      <w:r>
        <w:rPr>
          <w:rFonts w:ascii="Times New Roman" w:hAnsi="Times New Roman" w:cs="Times New Roman"/>
          <w:sz w:val="24"/>
          <w:szCs w:val="24"/>
        </w:rPr>
        <w:t xml:space="preserve"> </w:t>
      </w:r>
      <w:r w:rsidR="00AA5B6C" w:rsidRPr="00CC362C">
        <w:rPr>
          <w:rFonts w:ascii="Times New Roman" w:hAnsi="Times New Roman" w:cs="Times New Roman"/>
          <w:sz w:val="24"/>
          <w:szCs w:val="24"/>
        </w:rPr>
        <w:t xml:space="preserve">According to Table 3, we found a modest association between </w:t>
      </w:r>
      <w:r w:rsidR="003C1DCD">
        <w:rPr>
          <w:rFonts w:ascii="Times New Roman" w:hAnsi="Times New Roman" w:cs="Times New Roman"/>
          <w:sz w:val="24"/>
          <w:szCs w:val="24"/>
        </w:rPr>
        <w:t>PSU</w:t>
      </w:r>
      <w:r w:rsidR="00AA5B6C" w:rsidRPr="00CC362C">
        <w:rPr>
          <w:rFonts w:ascii="Times New Roman" w:hAnsi="Times New Roman" w:cs="Times New Roman"/>
          <w:sz w:val="24"/>
          <w:szCs w:val="24"/>
        </w:rPr>
        <w:t xml:space="preserve"> at any admission to treatment</w:t>
      </w:r>
      <w:r w:rsidR="002E2091">
        <w:rPr>
          <w:rFonts w:ascii="Times New Roman" w:hAnsi="Times New Roman" w:cs="Times New Roman"/>
          <w:sz w:val="24"/>
          <w:szCs w:val="24"/>
        </w:rPr>
        <w:t xml:space="preserve"> and treatment non-completion</w:t>
      </w:r>
      <w:r w:rsidR="00AA5B6C" w:rsidRPr="00CC362C">
        <w:rPr>
          <w:rFonts w:ascii="Times New Roman" w:hAnsi="Times New Roman" w:cs="Times New Roman"/>
          <w:sz w:val="24"/>
          <w:szCs w:val="24"/>
        </w:rPr>
        <w:t xml:space="preserve"> among users </w:t>
      </w:r>
      <w:bookmarkStart w:id="61" w:name="_Hlk170387190"/>
      <w:r w:rsidR="00AA5B6C" w:rsidRPr="00CC362C">
        <w:rPr>
          <w:rFonts w:ascii="Times New Roman" w:hAnsi="Times New Roman" w:cs="Times New Roman"/>
          <w:sz w:val="24"/>
          <w:szCs w:val="24"/>
        </w:rPr>
        <w:t xml:space="preserve">in </w:t>
      </w:r>
      <w:commentRangeStart w:id="62"/>
      <w:r w:rsidR="00AA5B6C" w:rsidRPr="00CC362C">
        <w:rPr>
          <w:rFonts w:ascii="Times New Roman" w:hAnsi="Times New Roman" w:cs="Times New Roman"/>
          <w:sz w:val="24"/>
          <w:szCs w:val="24"/>
        </w:rPr>
        <w:t>intensive ambulatory</w:t>
      </w:r>
      <w:commentRangeEnd w:id="62"/>
      <w:r w:rsidR="003C1DCD">
        <w:rPr>
          <w:rStyle w:val="Refdecomentario"/>
          <w:rFonts w:ascii="Times New Roman" w:eastAsia="Times New Roman" w:hAnsi="Times New Roman" w:cs="Times New Roman"/>
          <w:lang w:val="en-US" w:eastAsia="es-CL"/>
        </w:rPr>
        <w:commentReference w:id="62"/>
      </w:r>
      <w:r w:rsidR="00AA5B6C" w:rsidRPr="00CC362C">
        <w:rPr>
          <w:rFonts w:ascii="Times New Roman" w:hAnsi="Times New Roman" w:cs="Times New Roman"/>
          <w:sz w:val="24"/>
          <w:szCs w:val="24"/>
        </w:rPr>
        <w:t xml:space="preserve"> settings for the general population </w:t>
      </w:r>
      <w:bookmarkEnd w:id="61"/>
      <w:r w:rsidR="00AA5B6C" w:rsidRPr="00CC362C">
        <w:rPr>
          <w:rFonts w:ascii="Times New Roman" w:hAnsi="Times New Roman" w:cs="Times New Roman"/>
          <w:sz w:val="24"/>
          <w:szCs w:val="24"/>
        </w:rPr>
        <w:t>(</w:t>
      </w:r>
      <w:r w:rsidR="008A3308" w:rsidRPr="00165940">
        <w:rPr>
          <w:rFonts w:ascii="Times New Roman" w:hAnsi="Times New Roman" w:cs="Times New Roman"/>
          <w:sz w:val="24"/>
          <w:szCs w:val="24"/>
          <w:highlight w:val="yellow"/>
          <w:lang w:val="en-US"/>
        </w:rPr>
        <w:t>RR</w:t>
      </w:r>
      <w:r w:rsidR="008A3308" w:rsidRPr="00165940">
        <w:rPr>
          <w:rFonts w:ascii="Times New Roman" w:hAnsi="Times New Roman" w:cs="Times New Roman"/>
          <w:sz w:val="24"/>
          <w:szCs w:val="24"/>
          <w:highlight w:val="yellow"/>
          <w:vertAlign w:val="subscript"/>
          <w:lang w:val="en-US"/>
        </w:rPr>
        <w:t>lag0</w:t>
      </w:r>
      <w:r w:rsidR="008A3308" w:rsidRPr="00165940">
        <w:rPr>
          <w:rFonts w:ascii="Times New Roman" w:hAnsi="Times New Roman" w:cs="Times New Roman"/>
          <w:sz w:val="24"/>
          <w:szCs w:val="24"/>
          <w:highlight w:val="yellow"/>
          <w:lang w:val="en-US"/>
        </w:rPr>
        <w:t>=1.04 95%CI 1.01-1.07; RR</w:t>
      </w:r>
      <w:r w:rsidR="008A3308" w:rsidRPr="00165940">
        <w:rPr>
          <w:rFonts w:ascii="Times New Roman" w:hAnsi="Times New Roman" w:cs="Times New Roman"/>
          <w:sz w:val="24"/>
          <w:szCs w:val="24"/>
          <w:highlight w:val="yellow"/>
          <w:vertAlign w:val="subscript"/>
          <w:lang w:val="en-US"/>
        </w:rPr>
        <w:t>lag1</w:t>
      </w:r>
      <w:r w:rsidR="008A3308" w:rsidRPr="00165940">
        <w:rPr>
          <w:rFonts w:ascii="Times New Roman" w:hAnsi="Times New Roman" w:cs="Times New Roman"/>
          <w:sz w:val="24"/>
          <w:szCs w:val="24"/>
          <w:highlight w:val="yellow"/>
          <w:lang w:val="en-US"/>
        </w:rPr>
        <w:t>=1.04 95%CI 1.01-1.08</w:t>
      </w:r>
      <w:r w:rsidR="00AA5B6C" w:rsidRPr="00CC362C">
        <w:rPr>
          <w:rFonts w:ascii="Times New Roman" w:hAnsi="Times New Roman" w:cs="Times New Roman"/>
          <w:sz w:val="24"/>
          <w:szCs w:val="24"/>
        </w:rPr>
        <w:t xml:space="preserve">). Also, the risk </w:t>
      </w:r>
      <w:r w:rsidR="003C1DCD">
        <w:rPr>
          <w:rFonts w:ascii="Times New Roman" w:hAnsi="Times New Roman" w:cs="Times New Roman"/>
          <w:sz w:val="24"/>
          <w:szCs w:val="24"/>
        </w:rPr>
        <w:t xml:space="preserve">of treatment non-completion </w:t>
      </w:r>
      <w:r w:rsidR="00AA5B6C" w:rsidRPr="00CC362C">
        <w:rPr>
          <w:rFonts w:ascii="Times New Roman" w:hAnsi="Times New Roman" w:cs="Times New Roman"/>
          <w:sz w:val="24"/>
          <w:szCs w:val="24"/>
        </w:rPr>
        <w:t xml:space="preserve">was </w:t>
      </w:r>
      <w:r w:rsidR="00EF3366">
        <w:rPr>
          <w:rFonts w:ascii="Times New Roman" w:hAnsi="Times New Roman" w:cs="Times New Roman"/>
          <w:sz w:val="24"/>
          <w:szCs w:val="24"/>
        </w:rPr>
        <w:t xml:space="preserve">at least </w:t>
      </w:r>
      <w:r w:rsidR="00AA5B6C" w:rsidRPr="00CC362C">
        <w:rPr>
          <w:rFonts w:ascii="Times New Roman" w:hAnsi="Times New Roman" w:cs="Times New Roman"/>
          <w:sz w:val="24"/>
          <w:szCs w:val="24"/>
        </w:rPr>
        <w:t>1</w:t>
      </w:r>
      <w:r w:rsidR="00EF3366">
        <w:rPr>
          <w:rFonts w:ascii="Times New Roman" w:hAnsi="Times New Roman" w:cs="Times New Roman"/>
          <w:sz w:val="24"/>
          <w:szCs w:val="24"/>
        </w:rPr>
        <w:t>3</w:t>
      </w:r>
      <w:r w:rsidR="00AA5B6C" w:rsidRPr="00CC362C">
        <w:rPr>
          <w:rFonts w:ascii="Times New Roman" w:hAnsi="Times New Roman" w:cs="Times New Roman"/>
          <w:sz w:val="24"/>
          <w:szCs w:val="24"/>
        </w:rPr>
        <w:t xml:space="preserve">% higher </w:t>
      </w:r>
      <w:bookmarkStart w:id="63" w:name="_Hlk170387452"/>
      <w:r w:rsidR="00AA5B6C" w:rsidRPr="00CC362C">
        <w:rPr>
          <w:rFonts w:ascii="Times New Roman" w:hAnsi="Times New Roman" w:cs="Times New Roman"/>
          <w:sz w:val="24"/>
          <w:szCs w:val="24"/>
        </w:rPr>
        <w:t xml:space="preserve">for </w:t>
      </w:r>
      <w:r w:rsidR="00C700FE">
        <w:rPr>
          <w:rFonts w:ascii="Times New Roman" w:hAnsi="Times New Roman" w:cs="Times New Roman"/>
          <w:sz w:val="24"/>
          <w:szCs w:val="24"/>
        </w:rPr>
        <w:t>patients reporting</w:t>
      </w:r>
      <w:r w:rsidR="003C1DCD">
        <w:rPr>
          <w:rFonts w:ascii="Times New Roman" w:hAnsi="Times New Roman" w:cs="Times New Roman"/>
          <w:sz w:val="24"/>
          <w:szCs w:val="24"/>
        </w:rPr>
        <w:t xml:space="preserve"> PSU in </w:t>
      </w:r>
      <w:r w:rsidR="00AA5B6C" w:rsidRPr="00CC362C">
        <w:rPr>
          <w:rFonts w:ascii="Times New Roman" w:hAnsi="Times New Roman" w:cs="Times New Roman"/>
          <w:sz w:val="24"/>
          <w:szCs w:val="24"/>
        </w:rPr>
        <w:t>residential settings exclusive to women</w:t>
      </w:r>
      <w:bookmarkEnd w:id="63"/>
      <w:r w:rsidR="00AA5B6C" w:rsidRPr="00CC362C">
        <w:rPr>
          <w:rFonts w:ascii="Times New Roman" w:hAnsi="Times New Roman" w:cs="Times New Roman"/>
          <w:sz w:val="24"/>
          <w:szCs w:val="24"/>
        </w:rPr>
        <w:t xml:space="preserve"> (</w:t>
      </w:r>
      <w:r w:rsidR="008A3308" w:rsidRPr="00165940">
        <w:rPr>
          <w:rFonts w:ascii="Times New Roman" w:hAnsi="Times New Roman" w:cs="Times New Roman"/>
          <w:sz w:val="24"/>
          <w:szCs w:val="24"/>
          <w:highlight w:val="yellow"/>
          <w:lang w:val="en-US"/>
        </w:rPr>
        <w:t>RR</w:t>
      </w:r>
      <w:r w:rsidR="008A3308" w:rsidRPr="00165940">
        <w:rPr>
          <w:rFonts w:ascii="Times New Roman" w:hAnsi="Times New Roman" w:cs="Times New Roman"/>
          <w:sz w:val="24"/>
          <w:szCs w:val="24"/>
          <w:highlight w:val="yellow"/>
          <w:vertAlign w:val="subscript"/>
          <w:lang w:val="en-US"/>
        </w:rPr>
        <w:t>lag0</w:t>
      </w:r>
      <w:r w:rsidR="008A3308" w:rsidRPr="00165940">
        <w:rPr>
          <w:rFonts w:ascii="Times New Roman" w:hAnsi="Times New Roman" w:cs="Times New Roman"/>
          <w:sz w:val="24"/>
          <w:szCs w:val="24"/>
          <w:highlight w:val="yellow"/>
          <w:lang w:val="en-US"/>
        </w:rPr>
        <w:t>=1.15 95%CI 1.06-1.25; RR</w:t>
      </w:r>
      <w:r w:rsidR="008A3308" w:rsidRPr="00165940">
        <w:rPr>
          <w:rFonts w:ascii="Times New Roman" w:hAnsi="Times New Roman" w:cs="Times New Roman"/>
          <w:sz w:val="24"/>
          <w:szCs w:val="24"/>
          <w:highlight w:val="yellow"/>
          <w:vertAlign w:val="subscript"/>
          <w:lang w:val="en-US"/>
        </w:rPr>
        <w:t>lag1</w:t>
      </w:r>
      <w:r w:rsidR="008A3308" w:rsidRPr="00165940">
        <w:rPr>
          <w:rFonts w:ascii="Times New Roman" w:hAnsi="Times New Roman" w:cs="Times New Roman"/>
          <w:sz w:val="24"/>
          <w:szCs w:val="24"/>
          <w:highlight w:val="yellow"/>
          <w:lang w:val="en-US"/>
        </w:rPr>
        <w:t>= 1.13 95%CI 1.04-1.22</w:t>
      </w:r>
      <w:r w:rsidR="00AA5B6C" w:rsidRPr="00CC362C">
        <w:rPr>
          <w:rFonts w:ascii="Times New Roman" w:hAnsi="Times New Roman" w:cs="Times New Roman"/>
          <w:sz w:val="24"/>
          <w:szCs w:val="24"/>
        </w:rPr>
        <w:t>).</w:t>
      </w:r>
      <w:r w:rsidR="00C700FE">
        <w:rPr>
          <w:rFonts w:ascii="Times New Roman" w:hAnsi="Times New Roman" w:cs="Times New Roman"/>
          <w:sz w:val="24"/>
          <w:szCs w:val="24"/>
        </w:rPr>
        <w:t xml:space="preserve"> </w:t>
      </w:r>
      <w:r w:rsidR="00C700FE" w:rsidRPr="00C700FE">
        <w:rPr>
          <w:rFonts w:ascii="Times New Roman" w:hAnsi="Times New Roman" w:cs="Times New Roman"/>
          <w:sz w:val="24"/>
          <w:szCs w:val="24"/>
          <w:highlight w:val="green"/>
          <w:rPrChange w:id="64" w:author="Andrés González Santa Cruz" w:date="2024-12-26T13:25:00Z" w16du:dateUtc="2024-12-26T16:25:00Z">
            <w:rPr>
              <w:rFonts w:ascii="Times New Roman" w:hAnsi="Times New Roman" w:cs="Times New Roman"/>
              <w:sz w:val="24"/>
              <w:szCs w:val="24"/>
            </w:rPr>
          </w:rPrChange>
        </w:rPr>
        <w:t>In contrast, there was no evidence of an increased risk of treatment non-completion for patients reporting PSU in general population residential and ambulatory settings, nor in intensive ambulatory women-specific settings</w:t>
      </w:r>
      <w:r w:rsidR="00C700FE" w:rsidRPr="00C700FE">
        <w:rPr>
          <w:rFonts w:ascii="Times New Roman" w:hAnsi="Times New Roman" w:cs="Times New Roman"/>
          <w:sz w:val="24"/>
          <w:szCs w:val="24"/>
        </w:rPr>
        <w:t>.</w:t>
      </w:r>
    </w:p>
    <w:p w14:paraId="53202392"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commentRangeStart w:id="65"/>
      <w:r w:rsidRPr="003A4AF8">
        <w:rPr>
          <w:rFonts w:ascii="Times New Roman" w:hAnsi="Times New Roman" w:cs="Times New Roman"/>
          <w:sz w:val="24"/>
          <w:szCs w:val="24"/>
        </w:rPr>
        <w:t>Sensitivity analyses</w:t>
      </w:r>
      <w:commentRangeEnd w:id="65"/>
      <w:r>
        <w:rPr>
          <w:rStyle w:val="Refdecomentario"/>
          <w:rFonts w:ascii="Times New Roman" w:eastAsia="Times New Roman" w:hAnsi="Times New Roman" w:cs="Times New Roman"/>
          <w:lang w:val="en-US" w:eastAsia="es-CL"/>
        </w:rPr>
        <w:commentReference w:id="65"/>
      </w:r>
    </w:p>
    <w:p w14:paraId="13016B96" w14:textId="1E738772" w:rsidR="00974B01" w:rsidRDefault="00AA5B6C">
      <w:pPr>
        <w:spacing w:line="480" w:lineRule="auto"/>
        <w:ind w:firstLine="567"/>
        <w:rPr>
          <w:rFonts w:ascii="Times New Roman" w:hAnsi="Times New Roman" w:cs="Times New Roman"/>
          <w:sz w:val="24"/>
          <w:szCs w:val="24"/>
          <w:lang w:val="en-US"/>
        </w:rPr>
      </w:pPr>
      <w:bookmarkStart w:id="66" w:name="_Hlk170386320"/>
      <w:bookmarkStart w:id="67" w:name="_Hlk170385333"/>
      <w:r w:rsidRPr="00CC362C">
        <w:rPr>
          <w:rFonts w:ascii="Times New Roman" w:hAnsi="Times New Roman" w:cs="Times New Roman"/>
          <w:sz w:val="24"/>
          <w:szCs w:val="24"/>
        </w:rPr>
        <w:t xml:space="preserve">The associations between PSU and treatment non-completion were stable across models, with intervals </w:t>
      </w:r>
      <w:r w:rsidR="002E2091">
        <w:rPr>
          <w:rFonts w:ascii="Times New Roman" w:hAnsi="Times New Roman" w:cs="Times New Roman"/>
          <w:sz w:val="24"/>
          <w:szCs w:val="24"/>
        </w:rPr>
        <w:t xml:space="preserve">overlapping with the null </w:t>
      </w:r>
      <w:r w:rsidRPr="00CC362C">
        <w:rPr>
          <w:rFonts w:ascii="Times New Roman" w:hAnsi="Times New Roman" w:cs="Times New Roman"/>
          <w:sz w:val="24"/>
          <w:szCs w:val="24"/>
        </w:rPr>
        <w:t xml:space="preserve">for intensive ambulatory settings for women and residential settings for the general population. </w:t>
      </w:r>
      <w:r w:rsidR="00972025" w:rsidRPr="00972025">
        <w:rPr>
          <w:rFonts w:ascii="Times New Roman" w:hAnsi="Times New Roman" w:cs="Times New Roman"/>
          <w:sz w:val="24"/>
          <w:szCs w:val="24"/>
          <w:highlight w:val="green"/>
        </w:rPr>
        <w:t xml:space="preserve">Associations without inverse intensity weights were almost equal to the </w:t>
      </w:r>
      <w:r w:rsidR="00972025">
        <w:rPr>
          <w:rFonts w:ascii="Times New Roman" w:hAnsi="Times New Roman" w:cs="Times New Roman"/>
          <w:sz w:val="24"/>
          <w:szCs w:val="24"/>
          <w:highlight w:val="green"/>
        </w:rPr>
        <w:t xml:space="preserve">main analyses </w:t>
      </w:r>
      <w:r w:rsidR="00972025" w:rsidRPr="00972025">
        <w:rPr>
          <w:rFonts w:ascii="Times New Roman" w:hAnsi="Times New Roman" w:cs="Times New Roman"/>
          <w:sz w:val="24"/>
          <w:szCs w:val="24"/>
          <w:highlight w:val="green"/>
        </w:rPr>
        <w:t>in terms of direction and strength of association (Table 3)</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One model for basic ambulatory settings showed a modest significant association (RR=1.04 95%CI 1.01</w:t>
      </w:r>
      <w:r w:rsidR="0030390E">
        <w:rPr>
          <w:rFonts w:ascii="Times New Roman" w:hAnsi="Times New Roman" w:cs="Times New Roman"/>
          <w:sz w:val="24"/>
          <w:szCs w:val="24"/>
        </w:rPr>
        <w:t>-</w:t>
      </w:r>
      <w:r w:rsidRPr="00CC362C">
        <w:rPr>
          <w:rFonts w:ascii="Times New Roman" w:hAnsi="Times New Roman" w:cs="Times New Roman"/>
          <w:sz w:val="24"/>
          <w:szCs w:val="24"/>
        </w:rPr>
        <w:t xml:space="preserve">1.07). The association weakened in general population </w:t>
      </w:r>
      <w:r w:rsidRPr="00CC362C">
        <w:rPr>
          <w:rFonts w:ascii="Times New Roman" w:hAnsi="Times New Roman" w:cs="Times New Roman"/>
          <w:sz w:val="24"/>
          <w:szCs w:val="24"/>
        </w:rPr>
        <w:lastRenderedPageBreak/>
        <w:t>intensive ambulatory settings, especially with</w:t>
      </w:r>
      <w:r w:rsidR="007E4AD0">
        <w:rPr>
          <w:rFonts w:ascii="Times New Roman" w:hAnsi="Times New Roman" w:cs="Times New Roman"/>
          <w:sz w:val="24"/>
          <w:szCs w:val="24"/>
        </w:rPr>
        <w:t xml:space="preserve"> marginal models with inverse intensity weights from an intensity model with</w:t>
      </w:r>
      <w:r w:rsidRPr="00CC362C">
        <w:rPr>
          <w:rFonts w:ascii="Times New Roman" w:hAnsi="Times New Roman" w:cs="Times New Roman"/>
          <w:sz w:val="24"/>
          <w:szCs w:val="24"/>
        </w:rPr>
        <w:t xml:space="preserve"> stratified follow-up and lagged covariates </w:t>
      </w:r>
      <w:r w:rsidR="00972025" w:rsidRPr="00972025">
        <w:rPr>
          <w:rFonts w:ascii="Times New Roman" w:hAnsi="Times New Roman" w:cs="Times New Roman"/>
          <w:sz w:val="24"/>
          <w:szCs w:val="24"/>
          <w:highlight w:val="green"/>
        </w:rPr>
        <w:t>fixed</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at 1 (</w:t>
      </w:r>
      <w:r w:rsidR="005F34B7">
        <w:rPr>
          <w:rFonts w:ascii="Times New Roman" w:hAnsi="Times New Roman" w:cs="Times New Roman"/>
          <w:sz w:val="24"/>
          <w:szCs w:val="24"/>
        </w:rPr>
        <w:t>RR=</w:t>
      </w:r>
      <w:r w:rsidRPr="00CC362C">
        <w:rPr>
          <w:rFonts w:ascii="Times New Roman" w:hAnsi="Times New Roman" w:cs="Times New Roman"/>
          <w:sz w:val="24"/>
          <w:szCs w:val="24"/>
        </w:rPr>
        <w:t xml:space="preserve">1.01 95%CI 0.98-1.05). </w:t>
      </w:r>
      <w:bookmarkEnd w:id="66"/>
      <w:bookmarkEnd w:id="67"/>
      <w:r w:rsidRPr="00CC362C">
        <w:rPr>
          <w:rFonts w:ascii="Times New Roman" w:hAnsi="Times New Roman" w:cs="Times New Roman"/>
          <w:sz w:val="24"/>
          <w:szCs w:val="24"/>
        </w:rPr>
        <w:t xml:space="preserve">In women-specific residential settings, only the </w:t>
      </w:r>
      <w:r w:rsidR="007E4AD0">
        <w:rPr>
          <w:rFonts w:ascii="Times New Roman" w:hAnsi="Times New Roman" w:cs="Times New Roman"/>
          <w:sz w:val="24"/>
          <w:szCs w:val="24"/>
        </w:rPr>
        <w:t xml:space="preserve">marginal </w:t>
      </w:r>
      <w:r w:rsidRPr="00CC362C">
        <w:rPr>
          <w:rFonts w:ascii="Times New Roman" w:hAnsi="Times New Roman" w:cs="Times New Roman"/>
          <w:sz w:val="24"/>
          <w:szCs w:val="24"/>
        </w:rPr>
        <w:t xml:space="preserve">model </w:t>
      </w:r>
      <w:r w:rsidR="007E4AD0">
        <w:rPr>
          <w:rFonts w:ascii="Times New Roman" w:hAnsi="Times New Roman" w:cs="Times New Roman"/>
          <w:sz w:val="24"/>
          <w:szCs w:val="24"/>
        </w:rPr>
        <w:t xml:space="preserve">with inverse intensity weights from an intensity model </w:t>
      </w:r>
      <w:r w:rsidRPr="00CC362C">
        <w:rPr>
          <w:rFonts w:ascii="Times New Roman" w:hAnsi="Times New Roman" w:cs="Times New Roman"/>
          <w:sz w:val="24"/>
          <w:szCs w:val="24"/>
        </w:rPr>
        <w:t xml:space="preserve">stratified by follow-up with lagged covariates </w:t>
      </w:r>
      <w:r w:rsidR="00972025" w:rsidRPr="00972025">
        <w:rPr>
          <w:rFonts w:ascii="Times New Roman" w:hAnsi="Times New Roman" w:cs="Times New Roman"/>
          <w:sz w:val="24"/>
          <w:szCs w:val="24"/>
          <w:highlight w:val="green"/>
        </w:rPr>
        <w:t>fixed</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 xml:space="preserve">at 1 </w:t>
      </w:r>
      <w:r w:rsidR="007E4AD0">
        <w:rPr>
          <w:rFonts w:ascii="Times New Roman" w:hAnsi="Times New Roman" w:cs="Times New Roman"/>
          <w:sz w:val="24"/>
          <w:szCs w:val="24"/>
        </w:rPr>
        <w:t xml:space="preserve">overlapped the null </w:t>
      </w:r>
      <w:r w:rsidRPr="00CC362C">
        <w:rPr>
          <w:rFonts w:ascii="Times New Roman" w:hAnsi="Times New Roman" w:cs="Times New Roman"/>
          <w:sz w:val="24"/>
          <w:szCs w:val="24"/>
        </w:rPr>
        <w:t>(</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 xml:space="preserve">1.09 95% CI 0.99-1.20), although both settings maintained a positive direction </w:t>
      </w:r>
      <w:r w:rsidRPr="00CC362C">
        <w:rPr>
          <w:rFonts w:ascii="Times New Roman" w:hAnsi="Times New Roman" w:cs="Times New Roman"/>
          <w:sz w:val="24"/>
          <w:szCs w:val="24"/>
          <w:lang w:val="en-US"/>
        </w:rPr>
        <w:t xml:space="preserve">(See </w:t>
      </w:r>
      <w:r w:rsidR="002E2091">
        <w:rPr>
          <w:rFonts w:ascii="Times New Roman" w:hAnsi="Times New Roman" w:cs="Times New Roman"/>
          <w:sz w:val="24"/>
          <w:szCs w:val="24"/>
          <w:lang w:val="en-US"/>
        </w:rPr>
        <w:t xml:space="preserve">Supplemental </w:t>
      </w:r>
      <w:r w:rsidRPr="00CC362C">
        <w:rPr>
          <w:rFonts w:ascii="Times New Roman" w:hAnsi="Times New Roman" w:cs="Times New Roman"/>
          <w:sz w:val="24"/>
          <w:szCs w:val="24"/>
          <w:lang w:val="en-US"/>
        </w:rPr>
        <w:t>Table S5).</w:t>
      </w:r>
    </w:p>
    <w:p w14:paraId="74F093E7" w14:textId="755364A4" w:rsidR="000A19E8" w:rsidRPr="00506CD6" w:rsidRDefault="00680C08" w:rsidP="00972025">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 xml:space="preserve">Distinguishing between patients reporting PSU with and without alcohol at admission </w:t>
      </w:r>
      <w:r w:rsidR="002E2091">
        <w:rPr>
          <w:rFonts w:ascii="Times New Roman" w:hAnsi="Times New Roman" w:cs="Times New Roman"/>
          <w:sz w:val="24"/>
          <w:szCs w:val="24"/>
          <w:highlight w:val="yellow"/>
          <w:lang w:val="en-US"/>
        </w:rPr>
        <w:t xml:space="preserve">as </w:t>
      </w:r>
      <w:r w:rsidR="00BD7249">
        <w:rPr>
          <w:rFonts w:ascii="Times New Roman" w:hAnsi="Times New Roman" w:cs="Times New Roman"/>
          <w:sz w:val="24"/>
          <w:szCs w:val="24"/>
          <w:highlight w:val="yellow"/>
          <w:lang w:val="en-US"/>
        </w:rPr>
        <w:t>the</w:t>
      </w:r>
      <w:r w:rsidR="002E2091">
        <w:rPr>
          <w:rFonts w:ascii="Times New Roman" w:hAnsi="Times New Roman" w:cs="Times New Roman"/>
          <w:sz w:val="24"/>
          <w:szCs w:val="24"/>
          <w:highlight w:val="yellow"/>
          <w:lang w:val="en-US"/>
        </w:rPr>
        <w:t xml:space="preserve"> secondary substance </w:t>
      </w:r>
      <w:r w:rsidR="00BD7249">
        <w:rPr>
          <w:rFonts w:ascii="Times New Roman" w:hAnsi="Times New Roman" w:cs="Times New Roman"/>
          <w:sz w:val="24"/>
          <w:szCs w:val="24"/>
          <w:highlight w:val="yellow"/>
          <w:lang w:val="en-US"/>
        </w:rPr>
        <w:t xml:space="preserve">of concern </w:t>
      </w:r>
      <w:r w:rsidRPr="0056651F">
        <w:rPr>
          <w:rFonts w:ascii="Times New Roman" w:hAnsi="Times New Roman" w:cs="Times New Roman"/>
          <w:sz w:val="24"/>
          <w:szCs w:val="24"/>
          <w:highlight w:val="yellow"/>
          <w:lang w:val="en-US"/>
        </w:rPr>
        <w:t xml:space="preserve">showed </w:t>
      </w:r>
      <w:r>
        <w:rPr>
          <w:rFonts w:ascii="Times New Roman" w:hAnsi="Times New Roman" w:cs="Times New Roman"/>
          <w:sz w:val="24"/>
          <w:szCs w:val="24"/>
          <w:highlight w:val="yellow"/>
          <w:lang w:val="en-US"/>
        </w:rPr>
        <w:t xml:space="preserve">interesting </w:t>
      </w:r>
      <w:r w:rsidRPr="0056651F">
        <w:rPr>
          <w:rFonts w:ascii="Times New Roman" w:hAnsi="Times New Roman" w:cs="Times New Roman"/>
          <w:sz w:val="24"/>
          <w:szCs w:val="24"/>
          <w:highlight w:val="yellow"/>
          <w:lang w:val="en-US"/>
        </w:rPr>
        <w:t xml:space="preserve">results (See </w:t>
      </w:r>
      <w:r w:rsidR="002E2091">
        <w:rPr>
          <w:rFonts w:ascii="Times New Roman" w:hAnsi="Times New Roman" w:cs="Times New Roman"/>
          <w:sz w:val="24"/>
          <w:szCs w:val="24"/>
          <w:highlight w:val="yellow"/>
          <w:lang w:val="en-US"/>
        </w:rPr>
        <w:t xml:space="preserve">Supplemental </w:t>
      </w:r>
      <w:r w:rsidRPr="0056651F">
        <w:rPr>
          <w:rFonts w:ascii="Times New Roman" w:hAnsi="Times New Roman" w:cs="Times New Roman"/>
          <w:sz w:val="24"/>
          <w:szCs w:val="24"/>
          <w:highlight w:val="yellow"/>
          <w:lang w:val="en-US"/>
        </w:rPr>
        <w:t>Table S6). In women-only residential settings, both groups showed associations with alcohol (RR=</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1.14 95%CI 1.06</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1.23) and without alcohol (RR=</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1.14 95%CI 1.05</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 xml:space="preserve">1.24). </w:t>
      </w:r>
      <w:r w:rsidR="009A1294">
        <w:rPr>
          <w:rFonts w:ascii="Times New Roman" w:hAnsi="Times New Roman" w:cs="Times New Roman"/>
          <w:sz w:val="24"/>
          <w:szCs w:val="24"/>
          <w:highlight w:val="yellow"/>
          <w:lang w:val="en-US"/>
        </w:rPr>
        <w:t>O</w:t>
      </w:r>
      <w:r w:rsidR="009A1294" w:rsidRPr="0056651F">
        <w:rPr>
          <w:rFonts w:ascii="Times New Roman" w:hAnsi="Times New Roman" w:cs="Times New Roman"/>
          <w:sz w:val="24"/>
          <w:szCs w:val="24"/>
          <w:highlight w:val="yellow"/>
          <w:lang w:val="en-US"/>
        </w:rPr>
        <w:t xml:space="preserve">nly those with alcohol use as a secondary substance showed significant associations </w:t>
      </w:r>
      <w:r w:rsidR="009A1294">
        <w:rPr>
          <w:rFonts w:ascii="Times New Roman" w:hAnsi="Times New Roman" w:cs="Times New Roman"/>
          <w:sz w:val="24"/>
          <w:szCs w:val="24"/>
          <w:highlight w:val="yellow"/>
          <w:lang w:val="en-US"/>
        </w:rPr>
        <w:t>i</w:t>
      </w:r>
      <w:r w:rsidRPr="0056651F">
        <w:rPr>
          <w:rFonts w:ascii="Times New Roman" w:hAnsi="Times New Roman" w:cs="Times New Roman"/>
          <w:sz w:val="24"/>
          <w:szCs w:val="24"/>
          <w:highlight w:val="yellow"/>
          <w:lang w:val="en-US"/>
        </w:rPr>
        <w:t xml:space="preserve">n general population intensive </w:t>
      </w:r>
      <w:r w:rsidR="009A1294" w:rsidRPr="0056651F">
        <w:rPr>
          <w:rFonts w:ascii="Times New Roman" w:hAnsi="Times New Roman" w:cs="Times New Roman"/>
          <w:sz w:val="24"/>
          <w:szCs w:val="24"/>
          <w:highlight w:val="yellow"/>
          <w:lang w:val="en-US"/>
        </w:rPr>
        <w:t>(RR=1.10 95%CI 1.07</w:t>
      </w:r>
      <w:r w:rsidR="0030390E">
        <w:rPr>
          <w:rFonts w:ascii="Times New Roman" w:hAnsi="Times New Roman" w:cs="Times New Roman"/>
          <w:sz w:val="24"/>
          <w:szCs w:val="24"/>
          <w:highlight w:val="yellow"/>
          <w:lang w:val="en-US"/>
        </w:rPr>
        <w:t>-</w:t>
      </w:r>
      <w:r w:rsidR="009A1294" w:rsidRPr="0056651F">
        <w:rPr>
          <w:rFonts w:ascii="Times New Roman" w:hAnsi="Times New Roman" w:cs="Times New Roman"/>
          <w:sz w:val="24"/>
          <w:szCs w:val="24"/>
          <w:highlight w:val="yellow"/>
          <w:lang w:val="en-US"/>
        </w:rPr>
        <w:t>1.14</w:t>
      </w:r>
      <w:r w:rsidR="009A1294">
        <w:rPr>
          <w:rFonts w:ascii="Times New Roman" w:hAnsi="Times New Roman" w:cs="Times New Roman"/>
          <w:sz w:val="24"/>
          <w:szCs w:val="24"/>
          <w:highlight w:val="yellow"/>
          <w:lang w:val="en-US"/>
        </w:rPr>
        <w:t xml:space="preserve">) and basic </w:t>
      </w:r>
      <w:r w:rsidRPr="0056651F">
        <w:rPr>
          <w:rFonts w:ascii="Times New Roman" w:hAnsi="Times New Roman" w:cs="Times New Roman"/>
          <w:sz w:val="24"/>
          <w:szCs w:val="24"/>
          <w:highlight w:val="yellow"/>
          <w:lang w:val="en-US"/>
        </w:rPr>
        <w:t>ambulatory settings</w:t>
      </w:r>
      <w:r w:rsidR="009A1294">
        <w:rPr>
          <w:rFonts w:ascii="Times New Roman" w:hAnsi="Times New Roman" w:cs="Times New Roman"/>
          <w:sz w:val="24"/>
          <w:szCs w:val="24"/>
          <w:highlight w:val="yellow"/>
          <w:lang w:val="en-US"/>
        </w:rPr>
        <w:t xml:space="preserve"> (</w:t>
      </w:r>
      <w:r w:rsidR="009A1294" w:rsidRPr="0056651F">
        <w:rPr>
          <w:rFonts w:ascii="Times New Roman" w:hAnsi="Times New Roman" w:cs="Times New Roman"/>
          <w:sz w:val="24"/>
          <w:szCs w:val="24"/>
          <w:highlight w:val="yellow"/>
          <w:lang w:val="en-US"/>
        </w:rPr>
        <w:t>RR=1.08 95%CI 1.05</w:t>
      </w:r>
      <w:r w:rsidR="0030390E">
        <w:rPr>
          <w:rFonts w:ascii="Times New Roman" w:hAnsi="Times New Roman" w:cs="Times New Roman"/>
          <w:sz w:val="24"/>
          <w:szCs w:val="24"/>
          <w:highlight w:val="yellow"/>
          <w:lang w:val="en-US"/>
        </w:rPr>
        <w:t>-</w:t>
      </w:r>
      <w:r w:rsidR="009A1294" w:rsidRPr="0056651F">
        <w:rPr>
          <w:rFonts w:ascii="Times New Roman" w:hAnsi="Times New Roman" w:cs="Times New Roman"/>
          <w:sz w:val="24"/>
          <w:szCs w:val="24"/>
          <w:highlight w:val="yellow"/>
          <w:lang w:val="en-US"/>
        </w:rPr>
        <w:t>1.12)</w:t>
      </w:r>
      <w:r w:rsidRPr="0056651F">
        <w:rPr>
          <w:rFonts w:ascii="Times New Roman" w:hAnsi="Times New Roman" w:cs="Times New Roman"/>
          <w:sz w:val="24"/>
          <w:szCs w:val="24"/>
          <w:highlight w:val="yellow"/>
          <w:lang w:val="en-US"/>
        </w:rPr>
        <w:t>. Notably, in general population residential treatments, PSU with alcohol as a secondary substance had a protective role (RR=0.89 95%CI</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0.83</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0.94).</w:t>
      </w:r>
    </w:p>
    <w:p w14:paraId="38892146" w14:textId="77777777" w:rsidR="00AA5B6C" w:rsidRPr="00C31320" w:rsidRDefault="00AA5B6C" w:rsidP="0056651F">
      <w:pPr>
        <w:pStyle w:val="Ttulo1"/>
      </w:pPr>
      <w:r w:rsidRPr="00C31320">
        <w:t>DISCUSSION</w:t>
      </w:r>
    </w:p>
    <w:p w14:paraId="3769FDAE" w14:textId="0C89799C" w:rsidR="00280E0C" w:rsidRPr="000411BE" w:rsidRDefault="00B276D4" w:rsidP="00280E0C">
      <w:pPr>
        <w:spacing w:line="480" w:lineRule="auto"/>
        <w:ind w:firstLine="567"/>
        <w:rPr>
          <w:rFonts w:ascii="Times New Roman" w:hAnsi="Times New Roman" w:cs="Times New Roman"/>
          <w:sz w:val="24"/>
          <w:szCs w:val="24"/>
          <w:lang w:val="en-US"/>
        </w:rPr>
      </w:pPr>
      <w:r w:rsidRPr="00B276D4">
        <w:rPr>
          <w:rFonts w:ascii="Times New Roman" w:hAnsi="Times New Roman" w:cs="Times New Roman"/>
          <w:sz w:val="24"/>
          <w:szCs w:val="24"/>
        </w:rPr>
        <w:t>Our results indicate that PSU is associated with a higher risk of treatment non-completion among patients admitted to SUD treatment programs in Chile between 2010 and 2019.</w:t>
      </w:r>
      <w:r w:rsidR="00701F33" w:rsidRPr="00701F33">
        <w:rPr>
          <w:rFonts w:ascii="Times New Roman" w:hAnsi="Times New Roman" w:cs="Times New Roman"/>
          <w:sz w:val="24"/>
          <w:szCs w:val="24"/>
        </w:rPr>
        <w:t xml:space="preserve">Specifically, the risk of </w:t>
      </w:r>
      <w:r>
        <w:rPr>
          <w:rFonts w:ascii="Times New Roman" w:hAnsi="Times New Roman" w:cs="Times New Roman"/>
          <w:sz w:val="24"/>
          <w:szCs w:val="24"/>
        </w:rPr>
        <w:t xml:space="preserve">treatment </w:t>
      </w:r>
      <w:r w:rsidR="00701F33" w:rsidRPr="00701F33">
        <w:rPr>
          <w:rFonts w:ascii="Times New Roman" w:hAnsi="Times New Roman" w:cs="Times New Roman"/>
          <w:sz w:val="24"/>
          <w:szCs w:val="24"/>
        </w:rPr>
        <w:t xml:space="preserve">non-completion was modestly higher in intensive ambulatory settings for the general population and in women-only residential settings. </w:t>
      </w:r>
      <w:commentRangeStart w:id="68"/>
      <w:commentRangeStart w:id="69"/>
      <w:r w:rsidR="006B3171" w:rsidRPr="00701F33">
        <w:rPr>
          <w:rFonts w:ascii="Times New Roman" w:hAnsi="Times New Roman" w:cs="Times New Roman"/>
          <w:sz w:val="24"/>
          <w:szCs w:val="24"/>
        </w:rPr>
        <w:t xml:space="preserve">However, this association was not consistent across all treatment settings, indicating variability in how PSU influences treatment outcomes, depending on the type of treatment </w:t>
      </w:r>
      <w:proofErr w:type="spellStart"/>
      <w:r w:rsidR="006B3171" w:rsidRPr="00701F33">
        <w:rPr>
          <w:rFonts w:ascii="Times New Roman" w:hAnsi="Times New Roman" w:cs="Times New Roman"/>
          <w:sz w:val="24"/>
          <w:szCs w:val="24"/>
        </w:rPr>
        <w:t>program.</w:t>
      </w:r>
      <w:commentRangeEnd w:id="68"/>
      <w:r>
        <w:rPr>
          <w:rStyle w:val="Refdecomentario"/>
          <w:rFonts w:ascii="Times New Roman" w:eastAsia="Times New Roman" w:hAnsi="Times New Roman" w:cs="Times New Roman"/>
          <w:lang w:val="en-US" w:eastAsia="es-CL"/>
        </w:rPr>
        <w:commentReference w:id="68"/>
      </w:r>
      <w:commentRangeEnd w:id="69"/>
      <w:r w:rsidR="00280E0C">
        <w:rPr>
          <w:rStyle w:val="Refdecomentario"/>
          <w:rFonts w:ascii="Times New Roman" w:eastAsia="Times New Roman" w:hAnsi="Times New Roman" w:cs="Times New Roman"/>
          <w:lang w:val="en-US" w:eastAsia="es-CL"/>
        </w:rPr>
        <w:commentReference w:id="69"/>
      </w:r>
      <w:proofErr w:type="spellEnd"/>
      <w:r w:rsidR="00325B46">
        <w:rPr>
          <w:rFonts w:ascii="Times New Roman" w:hAnsi="Times New Roman" w:cs="Times New Roman"/>
          <w:sz w:val="24"/>
          <w:szCs w:val="24"/>
        </w:rPr>
        <w:t xml:space="preserve"> </w:t>
      </w:r>
      <w:r w:rsidR="006B3171" w:rsidRPr="00701F33">
        <w:rPr>
          <w:rFonts w:ascii="Times New Roman" w:hAnsi="Times New Roman" w:cs="Times New Roman"/>
          <w:sz w:val="24"/>
          <w:szCs w:val="24"/>
        </w:rPr>
        <w:t>Sensitivity analyses supported these findings, showing stability in the associations across the different model specifications</w:t>
      </w:r>
      <w:r w:rsidR="00105D77">
        <w:rPr>
          <w:rFonts w:ascii="Times New Roman" w:hAnsi="Times New Roman" w:cs="Times New Roman"/>
          <w:sz w:val="24"/>
          <w:szCs w:val="24"/>
        </w:rPr>
        <w:t xml:space="preserve"> and treatment setting</w:t>
      </w:r>
      <w:r w:rsidR="00BB15E4">
        <w:rPr>
          <w:rFonts w:ascii="Times New Roman" w:hAnsi="Times New Roman" w:cs="Times New Roman"/>
          <w:sz w:val="24"/>
          <w:szCs w:val="24"/>
        </w:rPr>
        <w:t>s</w:t>
      </w:r>
      <w:r w:rsidR="006B3171"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00280E0C">
        <w:rPr>
          <w:rFonts w:ascii="Times New Roman" w:hAnsi="Times New Roman" w:cs="Times New Roman"/>
          <w:sz w:val="24"/>
          <w:szCs w:val="24"/>
        </w:rPr>
        <w:t xml:space="preserve">These findings show that </w:t>
      </w:r>
      <w:r w:rsidR="00280E0C">
        <w:rPr>
          <w:rFonts w:ascii="Times New Roman" w:hAnsi="Times New Roman" w:cs="Times New Roman"/>
          <w:sz w:val="24"/>
          <w:szCs w:val="24"/>
          <w:lang w:val="en-US"/>
        </w:rPr>
        <w:lastRenderedPageBreak/>
        <w:t>p</w:t>
      </w:r>
      <w:r w:rsidR="00280E0C" w:rsidRPr="000411BE">
        <w:rPr>
          <w:rFonts w:ascii="Times New Roman" w:hAnsi="Times New Roman" w:cs="Times New Roman"/>
          <w:sz w:val="24"/>
          <w:szCs w:val="24"/>
          <w:lang w:val="en-US"/>
        </w:rPr>
        <w:t xml:space="preserve">atients with PSU in specific treatment settings face heightened risks, a challenge shared across the region. </w:t>
      </w:r>
      <w:r w:rsidR="00280E0C">
        <w:rPr>
          <w:rFonts w:ascii="Times New Roman" w:hAnsi="Times New Roman" w:cs="Times New Roman"/>
          <w:sz w:val="24"/>
          <w:szCs w:val="24"/>
          <w:lang w:val="en-US"/>
        </w:rPr>
        <w:t xml:space="preserve">For instance, </w:t>
      </w:r>
      <w:r w:rsidR="00280E0C">
        <w:rPr>
          <w:rFonts w:ascii="Times New Roman" w:hAnsi="Times New Roman" w:cs="Times New Roman"/>
          <w:sz w:val="24"/>
          <w:szCs w:val="24"/>
          <w:highlight w:val="green"/>
          <w:lang w:val="en-US"/>
        </w:rPr>
        <w:t>t</w:t>
      </w:r>
      <w:r w:rsidR="00280E0C" w:rsidRPr="00302888">
        <w:rPr>
          <w:rFonts w:ascii="Times New Roman" w:hAnsi="Times New Roman" w:cs="Times New Roman"/>
          <w:sz w:val="24"/>
          <w:szCs w:val="24"/>
          <w:highlight w:val="green"/>
          <w:lang w:val="en-US"/>
        </w:rPr>
        <w:t xml:space="preserve">his concern is illustrated by the QALAT project (Quality Assurance in the Treatment of Substance Use Disorders in Latin America and the Caribbean), conducted under the UNODC [United Nations Office on Drugs and Crime] initiative with data from 385 treatment centers in Bolivia, the Dominican Republic, Ecuador, Guatemala, Mexico, and Panama. Among the key findings is the need to broaden the range of services offered, ensuring a more effective response to individuals’ </w:t>
      </w:r>
      <w:commentRangeStart w:id="70"/>
      <w:r w:rsidR="00280E0C" w:rsidRPr="00302888">
        <w:rPr>
          <w:rFonts w:ascii="Times New Roman" w:hAnsi="Times New Roman" w:cs="Times New Roman"/>
          <w:sz w:val="24"/>
          <w:szCs w:val="24"/>
          <w:highlight w:val="green"/>
          <w:lang w:val="en-US"/>
        </w:rPr>
        <w:t>needs</w:t>
      </w:r>
      <w:commentRangeEnd w:id="70"/>
      <w:r w:rsidR="00280E0C" w:rsidRPr="00302888">
        <w:rPr>
          <w:rStyle w:val="Refdecomentario"/>
          <w:rFonts w:ascii="Times New Roman" w:eastAsia="Times New Roman" w:hAnsi="Times New Roman" w:cs="Times New Roman"/>
          <w:highlight w:val="green"/>
          <w:lang w:val="en-US" w:eastAsia="es-CL"/>
        </w:rPr>
        <w:commentReference w:id="70"/>
      </w:r>
      <w:r w:rsidR="00280E0C" w:rsidRPr="000411BE">
        <w:rPr>
          <w:rFonts w:ascii="Times New Roman" w:hAnsi="Times New Roman" w:cs="Times New Roman"/>
          <w:sz w:val="24"/>
          <w:szCs w:val="24"/>
          <w:lang w:val="en-US"/>
        </w:rPr>
        <w:t>.</w:t>
      </w:r>
    </w:p>
    <w:p w14:paraId="517633C5" w14:textId="412C6AEF" w:rsidR="00BD103B" w:rsidRDefault="006B3171" w:rsidP="00C700FE">
      <w:pPr>
        <w:spacing w:line="480" w:lineRule="auto"/>
        <w:ind w:firstLine="567"/>
        <w:rPr>
          <w:rFonts w:ascii="Times New Roman" w:hAnsi="Times New Roman" w:cs="Times New Roman"/>
          <w:sz w:val="24"/>
          <w:szCs w:val="24"/>
        </w:rPr>
      </w:pPr>
      <w:r w:rsidRPr="00701F33">
        <w:rPr>
          <w:rFonts w:ascii="Times New Roman" w:hAnsi="Times New Roman" w:cs="Times New Roman"/>
          <w:sz w:val="24"/>
          <w:szCs w:val="24"/>
        </w:rPr>
        <w:t>After comparing patients reporting PSU</w:t>
      </w:r>
      <w:r>
        <w:rPr>
          <w:rFonts w:ascii="Times New Roman" w:hAnsi="Times New Roman" w:cs="Times New Roman"/>
          <w:sz w:val="24"/>
          <w:szCs w:val="24"/>
        </w:rPr>
        <w:t xml:space="preserve"> </w:t>
      </w:r>
      <w:r w:rsidRPr="00701F33">
        <w:rPr>
          <w:rFonts w:ascii="Times New Roman" w:hAnsi="Times New Roman" w:cs="Times New Roman"/>
          <w:sz w:val="24"/>
          <w:szCs w:val="24"/>
        </w:rPr>
        <w:t>versus those reporting single substance use regarding treatment completion, we found notable differences in treatment outcomes.</w:t>
      </w:r>
      <w:r w:rsidR="00701F33" w:rsidRPr="00701F33">
        <w:rPr>
          <w:rFonts w:ascii="Times New Roman" w:hAnsi="Times New Roman" w:cs="Times New Roman"/>
          <w:sz w:val="24"/>
          <w:szCs w:val="24"/>
        </w:rPr>
        <w:t xml:space="preserve"> </w:t>
      </w:r>
      <w:r w:rsidR="00E30D40">
        <w:rPr>
          <w:rFonts w:ascii="Times New Roman" w:hAnsi="Times New Roman" w:cs="Times New Roman"/>
          <w:sz w:val="24"/>
          <w:szCs w:val="24"/>
          <w:lang w:val="en-US"/>
        </w:rPr>
        <w:t>T</w:t>
      </w:r>
      <w:r w:rsidR="00E30D40" w:rsidRPr="00CC362C">
        <w:rPr>
          <w:rFonts w:ascii="Times New Roman" w:hAnsi="Times New Roman" w:cs="Times New Roman"/>
          <w:sz w:val="24"/>
          <w:szCs w:val="24"/>
          <w:lang w:val="en-US"/>
        </w:rPr>
        <w:t xml:space="preserve">he association between reporting </w:t>
      </w:r>
      <w:r w:rsidR="00BD103B">
        <w:rPr>
          <w:rFonts w:ascii="Times New Roman" w:hAnsi="Times New Roman" w:cs="Times New Roman"/>
          <w:sz w:val="24"/>
          <w:szCs w:val="24"/>
          <w:lang w:val="en-US"/>
        </w:rPr>
        <w:t>PSU</w:t>
      </w:r>
      <w:r w:rsidR="00E30D40" w:rsidRPr="00CC362C">
        <w:rPr>
          <w:rFonts w:ascii="Times New Roman" w:hAnsi="Times New Roman" w:cs="Times New Roman"/>
          <w:sz w:val="24"/>
          <w:szCs w:val="24"/>
          <w:lang w:val="en-US"/>
        </w:rPr>
        <w:t xml:space="preserve"> and treatment non-completion seems robust to different model specifications</w:t>
      </w:r>
      <w:r w:rsidR="00E30D40" w:rsidRPr="00701F33">
        <w:rPr>
          <w:rFonts w:ascii="Times New Roman" w:hAnsi="Times New Roman" w:cs="Times New Roman"/>
          <w:sz w:val="24"/>
          <w:szCs w:val="24"/>
        </w:rPr>
        <w:t>, suggesting that despite their complex clinical profiles</w:t>
      </w:r>
      <w:r w:rsidR="000411BE">
        <w:rPr>
          <w:rFonts w:ascii="Times New Roman" w:hAnsi="Times New Roman" w:cs="Times New Roman"/>
          <w:sz w:val="24"/>
          <w:szCs w:val="24"/>
        </w:rPr>
        <w:t>,</w:t>
      </w:r>
      <w:r w:rsidR="000411BE" w:rsidRPr="000411BE">
        <w:rPr>
          <w:rFonts w:ascii="Times New Roman" w:hAnsi="Times New Roman" w:cs="Times New Roman"/>
          <w:sz w:val="24"/>
          <w:szCs w:val="24"/>
        </w:rPr>
        <w:t xml:space="preserve"> </w:t>
      </w:r>
      <w:r w:rsidR="000411BE" w:rsidRPr="000411BE">
        <w:rPr>
          <w:rFonts w:ascii="Times New Roman" w:hAnsi="Times New Roman" w:cs="Times New Roman"/>
          <w:sz w:val="24"/>
          <w:szCs w:val="24"/>
          <w:highlight w:val="green"/>
        </w:rPr>
        <w:t xml:space="preserve">patients with PSU are more likely to abandon treatment or be discharged due to misconduct, regardless of the </w:t>
      </w:r>
      <w:commentRangeStart w:id="71"/>
      <w:r w:rsidR="000411BE" w:rsidRPr="000411BE">
        <w:rPr>
          <w:rFonts w:ascii="Times New Roman" w:hAnsi="Times New Roman" w:cs="Times New Roman"/>
          <w:sz w:val="24"/>
          <w:szCs w:val="24"/>
          <w:highlight w:val="green"/>
        </w:rPr>
        <w:t>episode</w:t>
      </w:r>
      <w:commentRangeEnd w:id="71"/>
      <w:r w:rsidR="00B276D4">
        <w:rPr>
          <w:rStyle w:val="Refdecomentario"/>
          <w:rFonts w:ascii="Times New Roman" w:eastAsia="Times New Roman" w:hAnsi="Times New Roman" w:cs="Times New Roman"/>
          <w:lang w:val="en-US" w:eastAsia="es-CL"/>
        </w:rPr>
        <w:commentReference w:id="71"/>
      </w:r>
      <w:ins w:id="72" w:author="Andrés González Santa Cruz" w:date="2024-12-26T17:25:00Z" w16du:dateUtc="2024-12-26T20:25:00Z">
        <w:r w:rsidR="00AC37A5">
          <w:rPr>
            <w:rFonts w:ascii="Times New Roman" w:hAnsi="Times New Roman" w:cs="Times New Roman"/>
            <w:sz w:val="24"/>
            <w:szCs w:val="24"/>
          </w:rPr>
          <w:t xml:space="preserve"> in specific settings</w:t>
        </w:r>
      </w:ins>
      <w:commentRangeStart w:id="73"/>
      <w:commentRangeStart w:id="74"/>
      <w:r w:rsidR="00E30D40" w:rsidRPr="00701F33">
        <w:rPr>
          <w:rFonts w:ascii="Times New Roman" w:hAnsi="Times New Roman" w:cs="Times New Roman"/>
          <w:sz w:val="24"/>
          <w:szCs w:val="24"/>
        </w:rPr>
        <w:t>.</w:t>
      </w:r>
      <w:commentRangeEnd w:id="73"/>
      <w:r w:rsidR="00B276D4">
        <w:rPr>
          <w:rStyle w:val="Refdecomentario"/>
          <w:rFonts w:ascii="Times New Roman" w:eastAsia="Times New Roman" w:hAnsi="Times New Roman" w:cs="Times New Roman"/>
          <w:lang w:val="en-US" w:eastAsia="es-CL"/>
        </w:rPr>
        <w:commentReference w:id="73"/>
      </w:r>
      <w:commentRangeEnd w:id="74"/>
      <w:r w:rsidR="00D313FB">
        <w:rPr>
          <w:rStyle w:val="Refdecomentario"/>
          <w:rFonts w:ascii="Times New Roman" w:eastAsia="Times New Roman" w:hAnsi="Times New Roman" w:cs="Times New Roman"/>
          <w:lang w:val="en-US" w:eastAsia="es-CL"/>
        </w:rPr>
        <w:commentReference w:id="74"/>
      </w:r>
      <w:r w:rsidR="00280E0C">
        <w:rPr>
          <w:rFonts w:ascii="Times New Roman" w:hAnsi="Times New Roman" w:cs="Times New Roman"/>
          <w:sz w:val="24"/>
          <w:szCs w:val="24"/>
        </w:rPr>
        <w:t xml:space="preserve"> </w:t>
      </w:r>
      <w:r w:rsidR="00D313FB" w:rsidRPr="00D313FB">
        <w:rPr>
          <w:rFonts w:ascii="Times New Roman" w:hAnsi="Times New Roman" w:cs="Times New Roman"/>
          <w:sz w:val="24"/>
          <w:szCs w:val="24"/>
        </w:rPr>
        <w:t>Regarding the reasons for non-completion among patients in treatment (with or without PSU), a study conducted in Latin America found that the main reasons for abandonment were “not accepting the rules of the institution,” “lack of money,” and “not feeling comfortable with the facilities” (</w:t>
      </w:r>
      <w:commentRangeStart w:id="75"/>
      <w:r w:rsidR="00D313FB" w:rsidRPr="00D313FB">
        <w:rPr>
          <w:rFonts w:ascii="Times New Roman" w:hAnsi="Times New Roman" w:cs="Times New Roman"/>
          <w:sz w:val="24"/>
          <w:szCs w:val="24"/>
        </w:rPr>
        <w:t xml:space="preserve">Gómez-Restrepo </w:t>
      </w:r>
      <w:commentRangeEnd w:id="75"/>
      <w:r w:rsidR="00325B46">
        <w:rPr>
          <w:rStyle w:val="Refdecomentario"/>
          <w:rFonts w:ascii="Times New Roman" w:eastAsia="Times New Roman" w:hAnsi="Times New Roman" w:cs="Times New Roman"/>
          <w:lang w:val="en-US" w:eastAsia="es-CL"/>
        </w:rPr>
        <w:commentReference w:id="75"/>
      </w:r>
      <w:r w:rsidR="00D313FB" w:rsidRPr="00D313FB">
        <w:rPr>
          <w:rFonts w:ascii="Times New Roman" w:hAnsi="Times New Roman" w:cs="Times New Roman"/>
          <w:sz w:val="24"/>
          <w:szCs w:val="24"/>
        </w:rPr>
        <w:t>et al., 2017). Additionally, an impact evaluation of treatment in Chile identified a lack of time to attend (in ambulatory treatments) and a perceived sense of having achieved the expected well-being before completing treatment (</w:t>
      </w:r>
      <w:commentRangeStart w:id="77"/>
      <w:r w:rsidR="00D313FB" w:rsidRPr="00D313FB">
        <w:rPr>
          <w:rFonts w:ascii="Times New Roman" w:hAnsi="Times New Roman" w:cs="Times New Roman"/>
          <w:sz w:val="24"/>
          <w:szCs w:val="24"/>
        </w:rPr>
        <w:t>DIPRES</w:t>
      </w:r>
      <w:commentRangeEnd w:id="77"/>
      <w:r w:rsidR="00325B46">
        <w:rPr>
          <w:rStyle w:val="Refdecomentario"/>
          <w:rFonts w:ascii="Times New Roman" w:eastAsia="Times New Roman" w:hAnsi="Times New Roman" w:cs="Times New Roman"/>
          <w:lang w:val="en-US" w:eastAsia="es-CL"/>
        </w:rPr>
        <w:commentReference w:id="77"/>
      </w:r>
      <w:r w:rsidR="00D313FB" w:rsidRPr="00D313FB">
        <w:rPr>
          <w:rFonts w:ascii="Times New Roman" w:hAnsi="Times New Roman" w:cs="Times New Roman"/>
          <w:sz w:val="24"/>
          <w:szCs w:val="24"/>
        </w:rPr>
        <w:t xml:space="preserve">, 2017) as the main reasons for non-completion. However, it remains unclear whether these reasons for not completing treatment are the same for </w:t>
      </w:r>
      <w:r w:rsidR="00325B46" w:rsidRPr="00D313FB">
        <w:rPr>
          <w:rFonts w:ascii="Times New Roman" w:hAnsi="Times New Roman" w:cs="Times New Roman"/>
          <w:sz w:val="24"/>
          <w:szCs w:val="24"/>
        </w:rPr>
        <w:t>p</w:t>
      </w:r>
      <w:r w:rsidR="00325B46">
        <w:rPr>
          <w:rFonts w:ascii="Times New Roman" w:hAnsi="Times New Roman" w:cs="Times New Roman"/>
          <w:sz w:val="24"/>
          <w:szCs w:val="24"/>
        </w:rPr>
        <w:t>atients</w:t>
      </w:r>
      <w:r w:rsidR="00325B46" w:rsidRPr="00D313FB">
        <w:rPr>
          <w:rFonts w:ascii="Times New Roman" w:hAnsi="Times New Roman" w:cs="Times New Roman"/>
          <w:sz w:val="24"/>
          <w:szCs w:val="24"/>
        </w:rPr>
        <w:t xml:space="preserve"> </w:t>
      </w:r>
      <w:r w:rsidR="00D313FB" w:rsidRPr="00D313FB">
        <w:rPr>
          <w:rFonts w:ascii="Times New Roman" w:hAnsi="Times New Roman" w:cs="Times New Roman"/>
          <w:sz w:val="24"/>
          <w:szCs w:val="24"/>
        </w:rPr>
        <w:t>with PSU as for those with single substance use.</w:t>
      </w:r>
    </w:p>
    <w:p w14:paraId="4E2E5317" w14:textId="007863EA" w:rsidR="00783883" w:rsidRPr="00DA652E" w:rsidRDefault="00334D5C" w:rsidP="00DA652E">
      <w:pPr>
        <w:spacing w:line="480" w:lineRule="auto"/>
        <w:ind w:firstLine="567"/>
        <w:rPr>
          <w:rFonts w:ascii="Times New Roman" w:hAnsi="Times New Roman" w:cs="Times New Roman"/>
          <w:sz w:val="24"/>
          <w:szCs w:val="24"/>
        </w:rPr>
      </w:pPr>
      <w:commentRangeStart w:id="78"/>
      <w:commentRangeStart w:id="79"/>
      <w:commentRangeStart w:id="80"/>
      <w:r w:rsidRPr="0056651F">
        <w:rPr>
          <w:rFonts w:ascii="Times New Roman" w:hAnsi="Times New Roman" w:cs="Times New Roman"/>
          <w:sz w:val="24"/>
          <w:szCs w:val="24"/>
          <w:highlight w:val="yellow"/>
          <w:lang w:val="en-US"/>
        </w:rPr>
        <w:t xml:space="preserve">A more detailed analysis distinguishing between PSU </w:t>
      </w:r>
      <w:r w:rsidR="00E67582">
        <w:rPr>
          <w:rFonts w:ascii="Times New Roman" w:hAnsi="Times New Roman" w:cs="Times New Roman"/>
          <w:sz w:val="24"/>
          <w:szCs w:val="24"/>
          <w:highlight w:val="yellow"/>
          <w:lang w:val="en-US"/>
        </w:rPr>
        <w:t>including</w:t>
      </w:r>
      <w:r w:rsidR="00E67582" w:rsidRPr="0056651F">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alcohol</w:t>
      </w:r>
      <w:r w:rsidR="00E67582">
        <w:rPr>
          <w:rFonts w:ascii="Times New Roman" w:hAnsi="Times New Roman" w:cs="Times New Roman"/>
          <w:sz w:val="24"/>
          <w:szCs w:val="24"/>
          <w:highlight w:val="yellow"/>
          <w:lang w:val="en-US"/>
        </w:rPr>
        <w:t xml:space="preserve"> use</w:t>
      </w:r>
      <w:r w:rsidRPr="0056651F">
        <w:rPr>
          <w:rFonts w:ascii="Times New Roman" w:hAnsi="Times New Roman" w:cs="Times New Roman"/>
          <w:sz w:val="24"/>
          <w:szCs w:val="24"/>
          <w:highlight w:val="yellow"/>
          <w:lang w:val="en-US"/>
        </w:rPr>
        <w:t xml:space="preserve"> and PSU without alcohol</w:t>
      </w:r>
      <w:r w:rsidR="00E67582">
        <w:rPr>
          <w:rFonts w:ascii="Times New Roman" w:hAnsi="Times New Roman" w:cs="Times New Roman"/>
          <w:sz w:val="24"/>
          <w:szCs w:val="24"/>
          <w:highlight w:val="yellow"/>
          <w:lang w:val="en-US"/>
        </w:rPr>
        <w:t xml:space="preserve"> use</w:t>
      </w:r>
      <w:r w:rsidRPr="0056651F">
        <w:rPr>
          <w:rFonts w:ascii="Times New Roman" w:hAnsi="Times New Roman" w:cs="Times New Roman"/>
          <w:sz w:val="24"/>
          <w:szCs w:val="24"/>
          <w:highlight w:val="yellow"/>
          <w:lang w:val="en-US"/>
        </w:rPr>
        <w:t xml:space="preserve"> as a secondary substance </w:t>
      </w:r>
      <w:r w:rsidR="006419DE">
        <w:rPr>
          <w:rFonts w:ascii="Times New Roman" w:hAnsi="Times New Roman" w:cs="Times New Roman"/>
          <w:sz w:val="24"/>
          <w:szCs w:val="24"/>
          <w:highlight w:val="yellow"/>
          <w:lang w:val="en-US"/>
        </w:rPr>
        <w:t xml:space="preserve">revealed </w:t>
      </w:r>
      <w:r w:rsidRPr="0056651F">
        <w:rPr>
          <w:rFonts w:ascii="Times New Roman" w:hAnsi="Times New Roman" w:cs="Times New Roman"/>
          <w:sz w:val="24"/>
          <w:szCs w:val="24"/>
          <w:highlight w:val="yellow"/>
          <w:lang w:val="en-US"/>
        </w:rPr>
        <w:t xml:space="preserve">that PSU with alcohol as a secondary </w:t>
      </w:r>
      <w:r w:rsidRPr="0056651F">
        <w:rPr>
          <w:rFonts w:ascii="Times New Roman" w:hAnsi="Times New Roman" w:cs="Times New Roman"/>
          <w:sz w:val="24"/>
          <w:szCs w:val="24"/>
          <w:highlight w:val="yellow"/>
          <w:lang w:val="en-US"/>
        </w:rPr>
        <w:lastRenderedPageBreak/>
        <w:t xml:space="preserve">substance </w:t>
      </w:r>
      <w:r w:rsidR="006419DE">
        <w:rPr>
          <w:rFonts w:ascii="Times New Roman" w:hAnsi="Times New Roman" w:cs="Times New Roman"/>
          <w:sz w:val="24"/>
          <w:szCs w:val="24"/>
          <w:highlight w:val="yellow"/>
          <w:lang w:val="en-US"/>
        </w:rPr>
        <w:t xml:space="preserve">was </w:t>
      </w:r>
      <w:del w:id="81" w:author="Andrés González Santa Cruz" w:date="2024-12-26T17:35:00Z" w16du:dateUtc="2024-12-26T20:35:00Z">
        <w:r w:rsidR="006419DE" w:rsidDel="00A22C9D">
          <w:rPr>
            <w:rFonts w:ascii="Times New Roman" w:hAnsi="Times New Roman" w:cs="Times New Roman"/>
            <w:sz w:val="24"/>
            <w:szCs w:val="24"/>
            <w:highlight w:val="yellow"/>
            <w:lang w:val="en-US"/>
          </w:rPr>
          <w:delText xml:space="preserve">associated </w:delText>
        </w:r>
      </w:del>
      <w:ins w:id="82" w:author="Andrés González Santa Cruz" w:date="2024-12-26T17:27:00Z" w16du:dateUtc="2024-12-26T20:27:00Z">
        <w:r w:rsidR="00AC37A5">
          <w:rPr>
            <w:rFonts w:ascii="Times New Roman" w:hAnsi="Times New Roman" w:cs="Times New Roman"/>
            <w:sz w:val="24"/>
            <w:szCs w:val="24"/>
            <w:highlight w:val="yellow"/>
            <w:lang w:val="en-US"/>
          </w:rPr>
          <w:t>positively</w:t>
        </w:r>
      </w:ins>
      <w:ins w:id="83" w:author="Andrés González Santa Cruz" w:date="2024-12-26T17:26:00Z" w16du:dateUtc="2024-12-26T20:26:00Z">
        <w:r w:rsidR="00AC37A5">
          <w:rPr>
            <w:rFonts w:ascii="Times New Roman" w:hAnsi="Times New Roman" w:cs="Times New Roman"/>
            <w:sz w:val="24"/>
            <w:szCs w:val="24"/>
            <w:highlight w:val="yellow"/>
            <w:lang w:val="en-US"/>
          </w:rPr>
          <w:t xml:space="preserve"> or negatively</w:t>
        </w:r>
      </w:ins>
      <w:ins w:id="84" w:author="Andrés González Santa Cruz" w:date="2024-12-26T17:27:00Z" w16du:dateUtc="2024-12-26T20:27:00Z">
        <w:r w:rsidR="00AC37A5">
          <w:rPr>
            <w:rFonts w:ascii="Times New Roman" w:hAnsi="Times New Roman" w:cs="Times New Roman"/>
            <w:sz w:val="24"/>
            <w:szCs w:val="24"/>
            <w:highlight w:val="yellow"/>
            <w:lang w:val="en-US"/>
          </w:rPr>
          <w:t xml:space="preserve"> </w:t>
        </w:r>
      </w:ins>
      <w:ins w:id="85" w:author="Andrés González Santa Cruz" w:date="2024-12-26T17:35:00Z" w16du:dateUtc="2024-12-26T20:35:00Z">
        <w:r w:rsidR="00A22C9D">
          <w:rPr>
            <w:rFonts w:ascii="Times New Roman" w:hAnsi="Times New Roman" w:cs="Times New Roman"/>
            <w:sz w:val="24"/>
            <w:szCs w:val="24"/>
            <w:highlight w:val="yellow"/>
            <w:lang w:val="en-US"/>
          </w:rPr>
          <w:t xml:space="preserve">associated </w:t>
        </w:r>
      </w:ins>
      <w:r w:rsidR="006419DE">
        <w:rPr>
          <w:rFonts w:ascii="Times New Roman" w:hAnsi="Times New Roman" w:cs="Times New Roman"/>
          <w:sz w:val="24"/>
          <w:szCs w:val="24"/>
          <w:highlight w:val="yellow"/>
          <w:lang w:val="en-US"/>
        </w:rPr>
        <w:t>with treatment non</w:t>
      </w:r>
      <w:r w:rsidR="00E67582">
        <w:rPr>
          <w:rFonts w:ascii="Times New Roman" w:hAnsi="Times New Roman" w:cs="Times New Roman"/>
          <w:sz w:val="24"/>
          <w:szCs w:val="24"/>
          <w:highlight w:val="yellow"/>
          <w:lang w:val="en-US"/>
        </w:rPr>
        <w:t>-</w:t>
      </w:r>
      <w:r w:rsidR="006419DE">
        <w:rPr>
          <w:rFonts w:ascii="Times New Roman" w:hAnsi="Times New Roman" w:cs="Times New Roman"/>
          <w:sz w:val="24"/>
          <w:szCs w:val="24"/>
          <w:highlight w:val="yellow"/>
          <w:lang w:val="en-US"/>
        </w:rPr>
        <w:t xml:space="preserve">completion </w:t>
      </w:r>
      <w:commentRangeStart w:id="86"/>
      <w:r w:rsidR="006419DE">
        <w:rPr>
          <w:rFonts w:ascii="Times New Roman" w:hAnsi="Times New Roman" w:cs="Times New Roman"/>
          <w:sz w:val="24"/>
          <w:szCs w:val="24"/>
          <w:highlight w:val="yellow"/>
          <w:lang w:val="en-US"/>
        </w:rPr>
        <w:t xml:space="preserve">across all </w:t>
      </w:r>
      <w:r w:rsidRPr="0056651F">
        <w:rPr>
          <w:rFonts w:ascii="Times New Roman" w:hAnsi="Times New Roman" w:cs="Times New Roman"/>
          <w:sz w:val="24"/>
          <w:szCs w:val="24"/>
          <w:highlight w:val="yellow"/>
          <w:lang w:val="en-US"/>
        </w:rPr>
        <w:t>treatment setting at baseline</w:t>
      </w:r>
      <w:commentRangeEnd w:id="86"/>
      <w:r w:rsidR="00E67582">
        <w:rPr>
          <w:rStyle w:val="Refdecomentario"/>
          <w:rFonts w:ascii="Times New Roman" w:eastAsia="Times New Roman" w:hAnsi="Times New Roman" w:cs="Times New Roman"/>
          <w:lang w:val="en-US" w:eastAsia="es-CL"/>
        </w:rPr>
        <w:commentReference w:id="86"/>
      </w:r>
      <w:r w:rsidRPr="0056651F">
        <w:rPr>
          <w:rFonts w:ascii="Times New Roman" w:hAnsi="Times New Roman" w:cs="Times New Roman"/>
          <w:sz w:val="24"/>
          <w:szCs w:val="24"/>
          <w:highlight w:val="yellow"/>
          <w:lang w:val="en-US"/>
        </w:rPr>
        <w:t>, except</w:t>
      </w:r>
      <w:r w:rsidR="004E4D45">
        <w:rPr>
          <w:rFonts w:ascii="Times New Roman" w:hAnsi="Times New Roman" w:cs="Times New Roman"/>
          <w:sz w:val="24"/>
          <w:szCs w:val="24"/>
          <w:highlight w:val="yellow"/>
          <w:lang w:val="en-US"/>
        </w:rPr>
        <w:t xml:space="preserve"> among patients in </w:t>
      </w:r>
      <w:r w:rsidRPr="0056651F">
        <w:rPr>
          <w:rFonts w:ascii="Times New Roman" w:hAnsi="Times New Roman" w:cs="Times New Roman"/>
          <w:sz w:val="24"/>
          <w:szCs w:val="24"/>
          <w:highlight w:val="yellow"/>
          <w:lang w:val="en-US"/>
        </w:rPr>
        <w:t xml:space="preserve">women-specific intensive-ambulatory settings. </w:t>
      </w:r>
      <w:r w:rsidR="00E67582" w:rsidRPr="00E67582">
        <w:rPr>
          <w:rFonts w:ascii="Times New Roman" w:hAnsi="Times New Roman" w:cs="Times New Roman"/>
          <w:sz w:val="24"/>
          <w:szCs w:val="24"/>
          <w:highlight w:val="yellow"/>
        </w:rPr>
        <w:t>This finding highlights the importance of addressing alcohol use, a substance widely accepted and normalised by social customs in Latin America, despite its association with adverse health outcomes</w:t>
      </w:r>
      <w:r w:rsidR="00AC37A5">
        <w:rPr>
          <w:rFonts w:ascii="Times New Roman" w:hAnsi="Times New Roman" w:cs="Times New Roman"/>
          <w:sz w:val="24"/>
          <w:szCs w:val="24"/>
          <w:highlight w:val="yellow"/>
        </w:rPr>
        <w:t xml:space="preserve"> </w:t>
      </w:r>
      <w:r w:rsidR="00C65C45" w:rsidRPr="0056651F">
        <w:rPr>
          <w:rFonts w:ascii="Times New Roman" w:hAnsi="Times New Roman" w:cs="Times New Roman"/>
          <w:sz w:val="24"/>
          <w:szCs w:val="24"/>
          <w:highlight w:val="yellow"/>
          <w:lang w:val="en-US"/>
        </w:rPr>
        <w:t>(Krawczyk et al., 2021)</w:t>
      </w:r>
      <w:r w:rsidR="00C65C45">
        <w:rPr>
          <w:rFonts w:ascii="Times New Roman" w:hAnsi="Times New Roman" w:cs="Times New Roman"/>
          <w:sz w:val="24"/>
          <w:szCs w:val="24"/>
          <w:highlight w:val="yellow"/>
          <w:lang w:val="en-US"/>
        </w:rPr>
        <w:t xml:space="preserve">. </w:t>
      </w:r>
      <w:ins w:id="87" w:author="Mariel Mateo" w:date="2024-12-26T16:12:00Z" w16du:dateUtc="2024-12-26T05:12:00Z">
        <w:r w:rsidR="00E67582">
          <w:rPr>
            <w:rFonts w:ascii="Times New Roman" w:hAnsi="Times New Roman" w:cs="Times New Roman"/>
            <w:sz w:val="24"/>
            <w:szCs w:val="24"/>
            <w:highlight w:val="yellow"/>
            <w:lang w:val="en-US"/>
          </w:rPr>
          <w:t>However</w:t>
        </w:r>
      </w:ins>
      <w:r w:rsidRPr="0056651F">
        <w:rPr>
          <w:rFonts w:ascii="Times New Roman" w:hAnsi="Times New Roman" w:cs="Times New Roman"/>
          <w:sz w:val="24"/>
          <w:szCs w:val="24"/>
          <w:highlight w:val="yellow"/>
          <w:lang w:val="en-US"/>
        </w:rPr>
        <w:t xml:space="preserve">, </w:t>
      </w:r>
      <w:r w:rsidR="006419DE">
        <w:rPr>
          <w:rFonts w:ascii="Times New Roman" w:hAnsi="Times New Roman" w:cs="Times New Roman"/>
          <w:sz w:val="24"/>
          <w:szCs w:val="24"/>
          <w:highlight w:val="yellow"/>
          <w:lang w:val="en-US"/>
        </w:rPr>
        <w:t xml:space="preserve">among patients </w:t>
      </w:r>
      <w:commentRangeStart w:id="88"/>
      <w:commentRangeStart w:id="89"/>
      <w:r w:rsidR="006419DE">
        <w:rPr>
          <w:rFonts w:ascii="Times New Roman" w:hAnsi="Times New Roman" w:cs="Times New Roman"/>
          <w:sz w:val="24"/>
          <w:szCs w:val="24"/>
          <w:highlight w:val="yellow"/>
          <w:lang w:val="en-US"/>
        </w:rPr>
        <w:t xml:space="preserve">in general-population residential treatments having </w:t>
      </w:r>
      <w:r w:rsidRPr="0056651F">
        <w:rPr>
          <w:rFonts w:ascii="Times New Roman" w:hAnsi="Times New Roman" w:cs="Times New Roman"/>
          <w:sz w:val="24"/>
          <w:szCs w:val="24"/>
          <w:highlight w:val="yellow"/>
          <w:lang w:val="en-US"/>
        </w:rPr>
        <w:t xml:space="preserve">alcohol as a secondary substance, </w:t>
      </w:r>
      <w:r w:rsidR="006419DE">
        <w:rPr>
          <w:rFonts w:ascii="Times New Roman" w:hAnsi="Times New Roman" w:cs="Times New Roman"/>
          <w:sz w:val="24"/>
          <w:szCs w:val="24"/>
          <w:highlight w:val="yellow"/>
          <w:lang w:val="en-US"/>
        </w:rPr>
        <w:t xml:space="preserve">appeared to be </w:t>
      </w:r>
      <w:r w:rsidRPr="0056651F">
        <w:rPr>
          <w:rFonts w:ascii="Times New Roman" w:hAnsi="Times New Roman" w:cs="Times New Roman"/>
          <w:sz w:val="24"/>
          <w:szCs w:val="24"/>
          <w:highlight w:val="yellow"/>
          <w:lang w:val="en-US"/>
        </w:rPr>
        <w:t xml:space="preserve">protective </w:t>
      </w:r>
      <w:r w:rsidR="006419DE">
        <w:rPr>
          <w:rFonts w:ascii="Times New Roman" w:hAnsi="Times New Roman" w:cs="Times New Roman"/>
          <w:sz w:val="24"/>
          <w:szCs w:val="24"/>
          <w:highlight w:val="yellow"/>
          <w:lang w:val="en-US"/>
        </w:rPr>
        <w:t xml:space="preserve">against </w:t>
      </w:r>
      <w:r w:rsidRPr="0056651F">
        <w:rPr>
          <w:rFonts w:ascii="Times New Roman" w:hAnsi="Times New Roman" w:cs="Times New Roman"/>
          <w:sz w:val="24"/>
          <w:szCs w:val="24"/>
          <w:highlight w:val="yellow"/>
          <w:lang w:val="en-US"/>
        </w:rPr>
        <w:t>treatment non-completion</w:t>
      </w:r>
      <w:commentRangeEnd w:id="88"/>
      <w:r w:rsidR="00E67582">
        <w:rPr>
          <w:rStyle w:val="Refdecomentario"/>
          <w:rFonts w:ascii="Times New Roman" w:eastAsia="Times New Roman" w:hAnsi="Times New Roman" w:cs="Times New Roman"/>
          <w:lang w:val="en-US" w:eastAsia="es-CL"/>
        </w:rPr>
        <w:commentReference w:id="88"/>
      </w:r>
      <w:commentRangeEnd w:id="89"/>
      <w:r w:rsidR="00E67582">
        <w:rPr>
          <w:rStyle w:val="Refdecomentario"/>
          <w:rFonts w:ascii="Times New Roman" w:eastAsia="Times New Roman" w:hAnsi="Times New Roman" w:cs="Times New Roman"/>
          <w:lang w:val="en-US" w:eastAsia="es-CL"/>
        </w:rPr>
        <w:commentReference w:id="89"/>
      </w:r>
      <w:r w:rsidRPr="006419DE">
        <w:rPr>
          <w:rFonts w:ascii="Times New Roman" w:hAnsi="Times New Roman" w:cs="Times New Roman"/>
          <w:sz w:val="24"/>
          <w:szCs w:val="24"/>
          <w:highlight w:val="green"/>
          <w:lang w:val="en-US"/>
        </w:rPr>
        <w:t>.</w:t>
      </w:r>
      <w:r w:rsidR="00CD312E">
        <w:rPr>
          <w:rFonts w:ascii="Times New Roman" w:hAnsi="Times New Roman" w:cs="Times New Roman"/>
          <w:sz w:val="24"/>
          <w:szCs w:val="24"/>
          <w:highlight w:val="green"/>
          <w:lang w:val="en-US"/>
        </w:rPr>
        <w:t xml:space="preserve"> If </w:t>
      </w:r>
      <w:r w:rsidR="006419DE" w:rsidRPr="006419DE">
        <w:rPr>
          <w:rFonts w:ascii="Times New Roman" w:hAnsi="Times New Roman" w:cs="Times New Roman"/>
          <w:sz w:val="24"/>
          <w:szCs w:val="24"/>
          <w:highlight w:val="green"/>
          <w:lang w:val="en-US"/>
        </w:rPr>
        <w:t xml:space="preserve">alcohol </w:t>
      </w:r>
      <w:r w:rsidR="00CD312E">
        <w:rPr>
          <w:rFonts w:ascii="Times New Roman" w:hAnsi="Times New Roman" w:cs="Times New Roman"/>
          <w:sz w:val="24"/>
          <w:szCs w:val="24"/>
          <w:highlight w:val="green"/>
          <w:lang w:val="en-US"/>
        </w:rPr>
        <w:t xml:space="preserve">is </w:t>
      </w:r>
      <w:r w:rsidR="006419DE" w:rsidRPr="006419DE">
        <w:rPr>
          <w:rFonts w:ascii="Times New Roman" w:hAnsi="Times New Roman" w:cs="Times New Roman"/>
          <w:sz w:val="24"/>
          <w:szCs w:val="24"/>
          <w:highlight w:val="green"/>
          <w:lang w:val="en-US"/>
        </w:rPr>
        <w:t>the secondary substance, the other groups (including the reference group) should necessarily display a higher proportion of individuals who identified alcohol as their primary substance.</w:t>
      </w:r>
      <w:r w:rsidR="006419DE">
        <w:rPr>
          <w:rFonts w:ascii="Times New Roman" w:hAnsi="Times New Roman" w:cs="Times New Roman"/>
          <w:sz w:val="24"/>
          <w:szCs w:val="24"/>
          <w:lang w:val="en-US"/>
        </w:rPr>
        <w:t xml:space="preserve"> </w:t>
      </w:r>
      <w:r w:rsidR="00C65C45">
        <w:rPr>
          <w:rFonts w:ascii="Times New Roman" w:hAnsi="Times New Roman" w:cs="Times New Roman"/>
          <w:sz w:val="24"/>
          <w:szCs w:val="24"/>
          <w:highlight w:val="yellow"/>
          <w:lang w:val="en-US"/>
        </w:rPr>
        <w:t xml:space="preserve">This finding is in line with research conducted in general population surveys in the US, where PSU with heavy drinking patterns was associated with </w:t>
      </w:r>
      <w:r w:rsidR="00AD64B8">
        <w:rPr>
          <w:rFonts w:ascii="Times New Roman" w:hAnsi="Times New Roman" w:cs="Times New Roman"/>
          <w:sz w:val="24"/>
          <w:szCs w:val="24"/>
          <w:highlight w:val="yellow"/>
          <w:lang w:val="en-US"/>
        </w:rPr>
        <w:t>lower negative mental, physical and social functioning outcomes (</w:t>
      </w:r>
      <w:commentRangeStart w:id="90"/>
      <w:r w:rsidR="00AD64B8">
        <w:rPr>
          <w:rFonts w:ascii="Times New Roman" w:hAnsi="Times New Roman" w:cs="Times New Roman"/>
          <w:sz w:val="24"/>
          <w:szCs w:val="24"/>
          <w:highlight w:val="yellow"/>
          <w:lang w:val="en-US"/>
        </w:rPr>
        <w:t xml:space="preserve">Tucker </w:t>
      </w:r>
      <w:commentRangeEnd w:id="90"/>
      <w:r w:rsidR="00A676F9">
        <w:rPr>
          <w:rStyle w:val="Refdecomentario"/>
          <w:rFonts w:ascii="Times New Roman" w:eastAsia="Times New Roman" w:hAnsi="Times New Roman" w:cs="Times New Roman"/>
          <w:lang w:val="en-US" w:eastAsia="es-CL"/>
        </w:rPr>
        <w:commentReference w:id="90"/>
      </w:r>
      <w:r w:rsidR="00AD64B8">
        <w:rPr>
          <w:rFonts w:ascii="Times New Roman" w:hAnsi="Times New Roman" w:cs="Times New Roman"/>
          <w:sz w:val="24"/>
          <w:szCs w:val="24"/>
          <w:highlight w:val="yellow"/>
          <w:lang w:val="en-US"/>
        </w:rPr>
        <w:t xml:space="preserve">et </w:t>
      </w:r>
      <w:r w:rsidR="00AD64B8" w:rsidRPr="00987555">
        <w:rPr>
          <w:rFonts w:ascii="Times New Roman" w:hAnsi="Times New Roman" w:cs="Times New Roman"/>
          <w:sz w:val="24"/>
          <w:szCs w:val="24"/>
          <w:highlight w:val="yellow"/>
          <w:lang w:val="en-US"/>
        </w:rPr>
        <w:t>al., 2021).</w:t>
      </w:r>
      <w:commentRangeEnd w:id="78"/>
      <w:r w:rsidR="00783883">
        <w:rPr>
          <w:rStyle w:val="Refdecomentario"/>
          <w:rFonts w:ascii="Times New Roman" w:eastAsia="Times New Roman" w:hAnsi="Times New Roman" w:cs="Times New Roman"/>
          <w:lang w:val="en-US" w:eastAsia="es-CL"/>
        </w:rPr>
        <w:commentReference w:id="78"/>
      </w:r>
      <w:commentRangeEnd w:id="79"/>
      <w:r w:rsidR="00783883">
        <w:rPr>
          <w:rStyle w:val="Refdecomentario"/>
          <w:rFonts w:ascii="Times New Roman" w:eastAsia="Times New Roman" w:hAnsi="Times New Roman" w:cs="Times New Roman"/>
          <w:lang w:val="en-US" w:eastAsia="es-CL"/>
        </w:rPr>
        <w:commentReference w:id="79"/>
      </w:r>
      <w:commentRangeEnd w:id="80"/>
      <w:r w:rsidR="00BD103B">
        <w:rPr>
          <w:rStyle w:val="Refdecomentario"/>
          <w:rFonts w:ascii="Times New Roman" w:eastAsia="Times New Roman" w:hAnsi="Times New Roman" w:cs="Times New Roman"/>
          <w:lang w:val="en-US" w:eastAsia="es-CL"/>
        </w:rPr>
        <w:commentReference w:id="80"/>
      </w:r>
      <w:r w:rsidR="00AD64B8" w:rsidRPr="00987555">
        <w:rPr>
          <w:rFonts w:ascii="Times New Roman" w:hAnsi="Times New Roman" w:cs="Times New Roman"/>
          <w:sz w:val="24"/>
          <w:szCs w:val="24"/>
          <w:highlight w:val="yellow"/>
          <w:lang w:val="en-US"/>
        </w:rPr>
        <w:t xml:space="preserve"> </w:t>
      </w:r>
      <w:r w:rsidR="00783883" w:rsidRPr="000F5B91">
        <w:rPr>
          <w:rFonts w:ascii="Times New Roman" w:hAnsi="Times New Roman" w:cs="Times New Roman"/>
          <w:sz w:val="24"/>
          <w:szCs w:val="24"/>
        </w:rPr>
        <w:t>Our results indicate that while PSU poses challenges, the specific context and characteristics of the treatment setting play a critical role in determining outcomes, highlighting the need for tailored interventions</w:t>
      </w:r>
      <w:r w:rsidR="00A70D0D">
        <w:rPr>
          <w:rFonts w:ascii="Times New Roman" w:hAnsi="Times New Roman" w:cs="Times New Roman"/>
          <w:sz w:val="24"/>
          <w:szCs w:val="24"/>
        </w:rPr>
        <w:t xml:space="preserve"> </w:t>
      </w:r>
      <w:r w:rsidR="00A70D0D" w:rsidRPr="00A70D0D">
        <w:rPr>
          <w:rFonts w:ascii="Times New Roman" w:hAnsi="Times New Roman" w:cs="Times New Roman"/>
          <w:sz w:val="24"/>
          <w:szCs w:val="24"/>
          <w:highlight w:val="green"/>
        </w:rPr>
        <w:t>to forestall future negative consequences</w:t>
      </w:r>
      <w:r w:rsidR="00783883">
        <w:rPr>
          <w:rFonts w:ascii="Times New Roman" w:hAnsi="Times New Roman" w:cs="Times New Roman"/>
          <w:sz w:val="24"/>
          <w:szCs w:val="24"/>
        </w:rPr>
        <w:t xml:space="preserve"> </w:t>
      </w:r>
      <w:r w:rsidR="00783883">
        <w:rPr>
          <w:rFonts w:ascii="Times New Roman" w:hAnsi="Times New Roman" w:cs="Times New Roman"/>
          <w:sz w:val="24"/>
          <w:szCs w:val="24"/>
        </w:rPr>
        <w:fldChar w:fldCharType="begin"/>
      </w:r>
      <w:r w:rsidR="00783883">
        <w:rPr>
          <w:rFonts w:ascii="Times New Roman" w:hAnsi="Times New Roman" w:cs="Times New Roman"/>
          <w:sz w:val="24"/>
          <w:szCs w:val="24"/>
        </w:rPr>
        <w:instrText xml:space="preserve"> ADDIN ZOTERO_ITEM CSL_CITATION {"citationID":"ExkyFUyW","properties":{"formattedCitation":"(Manning et al., 2017)","plainCitation":"(Manning et al., 2017)","noteIndex":0},"citationItems":[{"id":1022,"uris":["http://zotero.org/users/12673371/items/GAQJV4D7"],"itemData":{"id":1022,"type":"article-journal","abstract":"BACKGROUND AND AIMS: Our understanding of patient pathways through specialist Alcohol and Other Drug treatment and broader health/welfare systems in Australia remains limited. This study examines how treatment outcomes are influenced by continuity in specialist Alcohol and Other Drug treatment, engagement with community services and mutual aid, and explores differences between clients who present with a primary alcohol problem relative to those presenting with a primary drug issue.\nMETHOD: In a prospective, multi-site treatment outcome study, 796 clients from 21 Alcohol and Other Drug services in Victoria and Western Australia completed a baseline interview between January 2012 and January 2013. A total of 555 (70%) completed a follow-up assessment of subsequent service use and Alcohol and Other Drug use outcomes 12-months later.\nRESULTS: Just over half of the participants (52.0%) showed reliable reductions in use of, or abstinence from, their primary drug of concern. This was highest among clients with meth/amphetamine (66%) as their primary drug of concern and lowest among clients with alcohol as their primary drug of concern (47%), with 31% achieving abstinence from all drugs of concern. Continuity of specialist Alcohol and Other Drug care was associated with higher rates of abstinence than fragmented Alcohol and Other Drug care. Different predictors of treatment success emerged for clients with a primary drug problem as compared to those with a primary alcohol problem; mutual aid attendance (odds ratio = 2.5) and community service engagement (odds ratio = 2.0) for clients with alcohol as the primary drug of concern, and completion of the index treatment (odds ratio = 2.8) and continuity in Alcohol and Other Drug care (odds ratio = 1.8) when drugs were the primary drugs of concern.\nCONCLUSION: This is the first multi-site Australian study to include treatment outcomes for alcohol and cannabis users, who represent 70% of treatment seekers in Alcohol and Other Drug services. Results suggest a substantial proportion of clients respond positively to treatment, but that clients with alcohol as their primary drug problem may require different treatment pathways, compared to those with illicit drug issues, to maximise outcomes.","container-title":"The Australian and New Zealand Journal of Psychiatry","DOI":"10.1177/0004867415625815","ISSN":"1440-1614","issue":"2","journalAbbreviation":"Aust N Z J Psychiatry","language":"eng","note":"PMID: 26769978","page":"177-189","source":"PubMed","title":"Substance use outcomes following treatment: Findings from the Australian Patient Pathways Study","title-short":"Substance use outcomes following treatment","volume":"51","author":[{"family":"Manning","given":"Victoria"},{"family":"Garfield","given":"Joshua Bb"},{"family":"Best","given":"David"},{"family":"Berends","given":"Lynda"},{"family":"Room","given":"Robin"},{"family":"Mugavin","given":"Janette"},{"family":"Larner","given":"Andrew"},{"family":"Lam","given":"Tina"},{"family":"Buykx","given":"Penny"},{"family":"Allsop","given":"Steve"},{"family":"Lubman","given":"Dan I."}],"issued":{"date-parts":[["2017",2]]}}}],"schema":"https://github.com/citation-style-language/schema/raw/master/csl-citation.json"} </w:instrText>
      </w:r>
      <w:r w:rsidR="00783883">
        <w:rPr>
          <w:rFonts w:ascii="Times New Roman" w:hAnsi="Times New Roman" w:cs="Times New Roman"/>
          <w:sz w:val="24"/>
          <w:szCs w:val="24"/>
        </w:rPr>
        <w:fldChar w:fldCharType="separate"/>
      </w:r>
      <w:r w:rsidR="00783883" w:rsidRPr="00783883">
        <w:rPr>
          <w:rFonts w:ascii="Times New Roman" w:hAnsi="Times New Roman" w:cs="Times New Roman"/>
          <w:sz w:val="24"/>
        </w:rPr>
        <w:t>(Manning et al., 2017)</w:t>
      </w:r>
      <w:r w:rsidR="00783883">
        <w:rPr>
          <w:rFonts w:ascii="Times New Roman" w:hAnsi="Times New Roman" w:cs="Times New Roman"/>
          <w:sz w:val="24"/>
          <w:szCs w:val="24"/>
        </w:rPr>
        <w:fldChar w:fldCharType="end"/>
      </w:r>
      <w:r w:rsidR="00783883">
        <w:rPr>
          <w:rFonts w:ascii="Times New Roman" w:hAnsi="Times New Roman" w:cs="Times New Roman"/>
          <w:sz w:val="24"/>
          <w:szCs w:val="24"/>
        </w:rPr>
        <w:t>.</w:t>
      </w:r>
    </w:p>
    <w:p w14:paraId="6C146044" w14:textId="4C84471E" w:rsidR="00783883" w:rsidRDefault="00280E0C" w:rsidP="00AA3E65">
      <w:pPr>
        <w:spacing w:line="480" w:lineRule="auto"/>
        <w:ind w:firstLine="567"/>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Additionally</w:t>
      </w:r>
      <w:r w:rsidR="004E4D45">
        <w:rPr>
          <w:rFonts w:ascii="Times New Roman" w:hAnsi="Times New Roman" w:cs="Times New Roman"/>
          <w:sz w:val="24"/>
          <w:szCs w:val="24"/>
          <w:highlight w:val="yellow"/>
          <w:lang w:val="en-US"/>
        </w:rPr>
        <w:t>,</w:t>
      </w:r>
      <w:r w:rsidR="00FC1305" w:rsidRPr="00987555">
        <w:rPr>
          <w:rFonts w:ascii="Times New Roman" w:hAnsi="Times New Roman" w:cs="Times New Roman"/>
          <w:sz w:val="24"/>
          <w:szCs w:val="24"/>
          <w:highlight w:val="yellow"/>
          <w:lang w:val="en-US"/>
        </w:rPr>
        <w:t xml:space="preserve"> </w:t>
      </w:r>
      <w:r w:rsidR="00783883">
        <w:rPr>
          <w:rFonts w:ascii="Times New Roman" w:eastAsia="Times New Roman" w:hAnsi="Times New Roman" w:cs="Times New Roman"/>
          <w:sz w:val="24"/>
          <w:szCs w:val="24"/>
          <w:highlight w:val="yellow"/>
        </w:rPr>
        <w:t xml:space="preserve">our findings suggest gender differences regarding the implications of alcohol for PSU. </w:t>
      </w:r>
      <w:sdt>
        <w:sdtPr>
          <w:tag w:val="goog_rdk_375"/>
          <w:id w:val="-685834313"/>
        </w:sdtPr>
        <w:sdtContent>
          <w:r w:rsidR="00783883">
            <w:rPr>
              <w:rFonts w:ascii="Times New Roman" w:eastAsia="Times New Roman" w:hAnsi="Times New Roman" w:cs="Times New Roman"/>
              <w:sz w:val="24"/>
              <w:szCs w:val="24"/>
              <w:highlight w:val="yellow"/>
            </w:rPr>
            <w:t>W</w:t>
          </w:r>
        </w:sdtContent>
      </w:sdt>
      <w:r w:rsidR="004E4D45">
        <w:rPr>
          <w:rFonts w:ascii="Times New Roman" w:hAnsi="Times New Roman" w:cs="Times New Roman"/>
          <w:sz w:val="24"/>
          <w:szCs w:val="24"/>
          <w:highlight w:val="yellow"/>
          <w:lang w:val="en-US"/>
        </w:rPr>
        <w:t xml:space="preserve">omen reporting PSU with and without alcohol as a secondary substance had greater risk of non-completion among patients in </w:t>
      </w:r>
      <w:r w:rsidR="00FC1305" w:rsidRPr="00987555">
        <w:rPr>
          <w:rFonts w:ascii="Times New Roman" w:hAnsi="Times New Roman" w:cs="Times New Roman"/>
          <w:sz w:val="24"/>
          <w:szCs w:val="24"/>
          <w:highlight w:val="yellow"/>
          <w:lang w:val="en-US"/>
        </w:rPr>
        <w:t>women-specific residential settings.</w:t>
      </w:r>
      <w:r w:rsidR="00AD64B8" w:rsidRPr="0056651F">
        <w:rPr>
          <w:highlight w:val="yellow"/>
        </w:rPr>
        <w:t xml:space="preserve"> </w:t>
      </w:r>
      <w:r w:rsidR="00AD64B8" w:rsidRPr="0056651F">
        <w:rPr>
          <w:rFonts w:ascii="Times New Roman" w:hAnsi="Times New Roman" w:cs="Times New Roman"/>
          <w:sz w:val="24"/>
          <w:szCs w:val="24"/>
          <w:highlight w:val="yellow"/>
          <w:lang w:val="en-US"/>
        </w:rPr>
        <w:t xml:space="preserve">Women in residential treatments tend to have a severe substance use profile that develops rapidly. Additionally, women with severe alcohol use disorder are prone to prolonged </w:t>
      </w:r>
      <w:r w:rsidR="00783883">
        <w:rPr>
          <w:rFonts w:ascii="Times New Roman" w:hAnsi="Times New Roman" w:cs="Times New Roman"/>
          <w:sz w:val="24"/>
          <w:szCs w:val="24"/>
          <w:highlight w:val="yellow"/>
          <w:lang w:val="en-US"/>
        </w:rPr>
        <w:t>PSU</w:t>
      </w:r>
      <w:r w:rsidR="00987555" w:rsidRPr="0056651F">
        <w:rPr>
          <w:rFonts w:ascii="Times New Roman" w:hAnsi="Times New Roman" w:cs="Times New Roman"/>
          <w:sz w:val="24"/>
          <w:szCs w:val="24"/>
          <w:highlight w:val="yellow"/>
          <w:lang w:val="en-US"/>
        </w:rPr>
        <w:t xml:space="preserve"> </w:t>
      </w:r>
      <w:r w:rsidR="0056651F">
        <w:rPr>
          <w:rFonts w:ascii="Times New Roman" w:hAnsi="Times New Roman" w:cs="Times New Roman"/>
          <w:sz w:val="24"/>
          <w:szCs w:val="24"/>
          <w:highlight w:val="yellow"/>
          <w:lang w:val="en-US"/>
        </w:rPr>
        <w:fldChar w:fldCharType="begin"/>
      </w:r>
      <w:r w:rsidR="0056651F">
        <w:rPr>
          <w:rFonts w:ascii="Times New Roman" w:hAnsi="Times New Roman" w:cs="Times New Roman"/>
          <w:sz w:val="24"/>
          <w:szCs w:val="24"/>
          <w:highlight w:val="yellow"/>
          <w:lang w:val="en-US"/>
        </w:rPr>
        <w:instrText xml:space="preserve"> ADDIN ZOTERO_ITEM CSL_CITATION {"citationID":"ro1MFRen","properties":{"formattedCitation":"(Stephenson et al., 2022)","plainCitation":"(Stephenson et al., 2022)","noteIndex":0},"citationItems":[{"id":998,"uris":["http://zotero.org/users/12673371/items/JTTNW7LQ"],"itemData":{"id":998,"type":"article-journal","abstract":"Abstract\n            \n              Aim\n              The present study examined patterns and correlates of polysubstance use among individuals with severe alcohol use disorder (AUD).\n            \n            \n              Methods\n              Participants were 2785 individuals (63% female; mean age = 43 years, range = 18–78 years) from the Genes, Addiction and Personality Study. All participants met lifetime criteria for severe AUD (6+ symptoms). We used latent class analysis to identify patterns of frequency of lifetime use for cigarettes, marijuana, cocaine, stimulants, sedatives, opioids and hallucinogens. A variety of demographic and behavioral correlates of latent class membership were tested in univariable and multivariable models.\n            \n            \n              Results\n              A five-class solution was selected: extended range polysubstance use (24.5%); cigarette and marijuana use (18.8%); ‘testers,’ characterized by high probabilities of smoking 100 or more cigarettes, using marijuana 6+ times, and trying the remaining substances 1–5 times (12.3%); moderate range polysubstance use (17.1%) and minimal use (reference class; 27.3%). In univariable analyses, all potential correlates were related to latent class membership. In the multivariable model, associations with gender, race/ethnicity, age of onset for alcohol problems, dimensions of impulsivity, depressive symptoms, antisocial behavior and family history density of alcohol problems remained significant, though the pattern and strength of associations differed across classes. For instance, sensation-seeking, lack of premeditation and family history were uniquely associated with membership in the extended range polysubstance use class.\n            \n            \n              Conclusion\n              Patterns of polysubstance use are differentially related to demographic and behavioral factors among individuals with severe AUD. Assessing use across multiple substances may inform the selection of targets for treatment and prevention.","container-title":"Alcohol and Alcoholism","DOI":"10.1093/alcalc/agac012","ISSN":"0735-0414, 1464-3502","issue":"5","language":"en","license":"https://academic.oup.com/journals/pages/open_access/funder_policies/chorus/standard_publication_model","page":"622-629","source":"DOI.org (Crossref)","title":"Patterns and Correlates of Polysubstance Use Among Individuals With Severe Alcohol Use Disorder","volume":"57","author":[{"family":"Stephenson","given":"Mallory"},{"family":"Aggen","given":"Steven H"},{"family":"Polak","given":"Kathryn"},{"family":"Svikis","given":"Dace S"},{"family":"Kendler","given":"Kenneth S"},{"family":"Edwards","given":"Alexis C"}],"issued":{"date-parts":[["2022",9,10]]}}}],"schema":"https://github.com/citation-style-language/schema/raw/master/csl-citation.json"} </w:instrText>
      </w:r>
      <w:r w:rsidR="0056651F">
        <w:rPr>
          <w:rFonts w:ascii="Times New Roman" w:hAnsi="Times New Roman" w:cs="Times New Roman"/>
          <w:sz w:val="24"/>
          <w:szCs w:val="24"/>
          <w:highlight w:val="yellow"/>
          <w:lang w:val="en-US"/>
        </w:rPr>
        <w:fldChar w:fldCharType="separate"/>
      </w:r>
      <w:r w:rsidR="0056651F" w:rsidRPr="0056651F">
        <w:rPr>
          <w:rFonts w:ascii="Times New Roman" w:hAnsi="Times New Roman" w:cs="Times New Roman"/>
          <w:sz w:val="24"/>
          <w:highlight w:val="yellow"/>
        </w:rPr>
        <w:t>(Stephenson et al., 2022)</w:t>
      </w:r>
      <w:r w:rsidR="0056651F">
        <w:rPr>
          <w:rFonts w:ascii="Times New Roman" w:hAnsi="Times New Roman" w:cs="Times New Roman"/>
          <w:sz w:val="24"/>
          <w:szCs w:val="24"/>
          <w:highlight w:val="yellow"/>
          <w:lang w:val="en-US"/>
        </w:rPr>
        <w:fldChar w:fldCharType="end"/>
      </w:r>
      <w:commentRangeStart w:id="91"/>
      <w:commentRangeEnd w:id="91"/>
      <w:r w:rsidR="00987555" w:rsidRPr="0056651F">
        <w:rPr>
          <w:rStyle w:val="Refdecomentario"/>
          <w:rFonts w:ascii="Times New Roman" w:eastAsia="Times New Roman" w:hAnsi="Times New Roman" w:cs="Times New Roman"/>
          <w:highlight w:val="yellow"/>
          <w:lang w:val="en-US" w:eastAsia="es-CL"/>
        </w:rPr>
        <w:commentReference w:id="91"/>
      </w:r>
      <w:r w:rsidR="0056651F">
        <w:rPr>
          <w:rStyle w:val="Refdecomentario"/>
          <w:rFonts w:ascii="Times New Roman" w:eastAsia="Times New Roman" w:hAnsi="Times New Roman" w:cs="Times New Roman"/>
          <w:highlight w:val="yellow"/>
          <w:lang w:val="en-US" w:eastAsia="es-CL"/>
        </w:rPr>
        <w:t>.</w:t>
      </w:r>
      <w:r w:rsidR="00987555" w:rsidRPr="0056651F">
        <w:rPr>
          <w:rFonts w:ascii="Times New Roman" w:hAnsi="Times New Roman" w:cs="Times New Roman"/>
          <w:sz w:val="24"/>
          <w:szCs w:val="24"/>
          <w:highlight w:val="yellow"/>
          <w:lang w:val="en-US"/>
        </w:rPr>
        <w:t xml:space="preserve"> which in turn is associated </w:t>
      </w:r>
      <w:r w:rsidR="004E4D45">
        <w:rPr>
          <w:rFonts w:ascii="Times New Roman" w:hAnsi="Times New Roman" w:cs="Times New Roman"/>
          <w:sz w:val="24"/>
          <w:szCs w:val="24"/>
          <w:highlight w:val="yellow"/>
          <w:lang w:val="en-US"/>
        </w:rPr>
        <w:t>with</w:t>
      </w:r>
      <w:r w:rsidR="00987555" w:rsidRPr="0056651F">
        <w:rPr>
          <w:rFonts w:ascii="Times New Roman" w:hAnsi="Times New Roman" w:cs="Times New Roman"/>
          <w:sz w:val="24"/>
          <w:szCs w:val="24"/>
          <w:highlight w:val="yellow"/>
          <w:lang w:val="en-US"/>
        </w:rPr>
        <w:t xml:space="preserve"> worse treatment outcomes, regardless of the substances used</w:t>
      </w:r>
      <w:r w:rsidR="00AD64B8" w:rsidRPr="0056651F">
        <w:rPr>
          <w:rFonts w:ascii="Times New Roman" w:hAnsi="Times New Roman" w:cs="Times New Roman"/>
          <w:sz w:val="24"/>
          <w:szCs w:val="24"/>
          <w:highlight w:val="yellow"/>
          <w:lang w:val="en-US"/>
        </w:rPr>
        <w:t>.</w:t>
      </w:r>
      <w:r w:rsidR="00AD64B8" w:rsidRPr="00987555">
        <w:rPr>
          <w:rFonts w:ascii="Times New Roman" w:hAnsi="Times New Roman" w:cs="Times New Roman"/>
          <w:sz w:val="24"/>
          <w:szCs w:val="24"/>
          <w:highlight w:val="yellow"/>
          <w:lang w:val="en-US"/>
        </w:rPr>
        <w:t xml:space="preserve"> </w:t>
      </w:r>
      <w:r w:rsidR="00B47E37" w:rsidRPr="00B47E37">
        <w:rPr>
          <w:rFonts w:ascii="Times New Roman" w:hAnsi="Times New Roman" w:cs="Times New Roman"/>
          <w:sz w:val="24"/>
          <w:szCs w:val="24"/>
          <w:highlight w:val="yellow"/>
        </w:rPr>
        <w:t xml:space="preserve">We suspect that gender roles may help explain the observed differences, as women in the Latin American context, particularly mothers, may face </w:t>
      </w:r>
      <w:r w:rsidR="00B47E37" w:rsidRPr="00B47E37">
        <w:rPr>
          <w:rFonts w:ascii="Times New Roman" w:hAnsi="Times New Roman" w:cs="Times New Roman"/>
          <w:sz w:val="24"/>
          <w:szCs w:val="24"/>
          <w:highlight w:val="yellow"/>
        </w:rPr>
        <w:lastRenderedPageBreak/>
        <w:t xml:space="preserve">heightened stigmatization for not fulfilling traditional family roles due to the legacy of </w:t>
      </w:r>
      <w:r w:rsidR="00180E0B">
        <w:rPr>
          <w:rFonts w:ascii="Times New Roman" w:hAnsi="Times New Roman" w:cs="Times New Roman"/>
          <w:sz w:val="24"/>
          <w:szCs w:val="24"/>
          <w:highlight w:val="yellow"/>
        </w:rPr>
        <w:t>c</w:t>
      </w:r>
      <w:r w:rsidR="00B47E37" w:rsidRPr="00B47E37">
        <w:rPr>
          <w:rFonts w:ascii="Times New Roman" w:hAnsi="Times New Roman" w:cs="Times New Roman"/>
          <w:sz w:val="24"/>
          <w:szCs w:val="24"/>
          <w:highlight w:val="yellow"/>
        </w:rPr>
        <w:t xml:space="preserve">olonialism and </w:t>
      </w:r>
      <w:proofErr w:type="spellStart"/>
      <w:r w:rsidR="00180E0B">
        <w:rPr>
          <w:rFonts w:ascii="Times New Roman" w:hAnsi="Times New Roman" w:cs="Times New Roman"/>
          <w:sz w:val="24"/>
          <w:szCs w:val="24"/>
          <w:highlight w:val="yellow"/>
        </w:rPr>
        <w:t>c</w:t>
      </w:r>
      <w:r w:rsidR="00B47E37" w:rsidRPr="00B47E37">
        <w:rPr>
          <w:rFonts w:ascii="Times New Roman" w:hAnsi="Times New Roman" w:cs="Times New Roman"/>
          <w:sz w:val="24"/>
          <w:szCs w:val="24"/>
          <w:highlight w:val="yellow"/>
        </w:rPr>
        <w:t>hristianity</w:t>
      </w:r>
      <w:proofErr w:type="spellEnd"/>
      <w:r w:rsidR="00B47E37" w:rsidRPr="00B47E37">
        <w:rPr>
          <w:rFonts w:ascii="Times New Roman" w:hAnsi="Times New Roman" w:cs="Times New Roman"/>
          <w:sz w:val="24"/>
          <w:szCs w:val="24"/>
          <w:highlight w:val="yellow"/>
          <w:lang w:val="en-US"/>
        </w:rPr>
        <w:t xml:space="preserve"> </w:t>
      </w:r>
      <w:r w:rsidR="00011AEB">
        <w:rPr>
          <w:rFonts w:ascii="Times New Roman" w:hAnsi="Times New Roman" w:cs="Times New Roman"/>
          <w:sz w:val="24"/>
          <w:szCs w:val="24"/>
          <w:highlight w:val="yellow"/>
          <w:lang w:val="en-US"/>
        </w:rPr>
        <w:t>(</w:t>
      </w:r>
      <w:commentRangeStart w:id="92"/>
      <w:proofErr w:type="spellStart"/>
      <w:r w:rsidR="00011AEB">
        <w:rPr>
          <w:rFonts w:ascii="Times New Roman" w:hAnsi="Times New Roman" w:cs="Times New Roman"/>
          <w:sz w:val="24"/>
          <w:szCs w:val="24"/>
          <w:highlight w:val="yellow"/>
          <w:lang w:val="en-US"/>
        </w:rPr>
        <w:t>Mascayano</w:t>
      </w:r>
      <w:commentRangeEnd w:id="92"/>
      <w:proofErr w:type="spellEnd"/>
      <w:r w:rsidR="00A676F9">
        <w:rPr>
          <w:rStyle w:val="Refdecomentario"/>
          <w:rFonts w:ascii="Times New Roman" w:eastAsia="Times New Roman" w:hAnsi="Times New Roman" w:cs="Times New Roman"/>
          <w:lang w:val="en-US" w:eastAsia="es-CL"/>
        </w:rPr>
        <w:commentReference w:id="92"/>
      </w:r>
      <w:r w:rsidR="00011AEB">
        <w:rPr>
          <w:rFonts w:ascii="Times New Roman" w:hAnsi="Times New Roman" w:cs="Times New Roman"/>
          <w:sz w:val="24"/>
          <w:szCs w:val="24"/>
          <w:highlight w:val="yellow"/>
          <w:lang w:val="en-US"/>
        </w:rPr>
        <w:t xml:space="preserve"> et al., 2016)</w:t>
      </w:r>
      <w:r w:rsidR="00FC1305">
        <w:rPr>
          <w:rFonts w:ascii="Times New Roman" w:hAnsi="Times New Roman" w:cs="Times New Roman"/>
          <w:sz w:val="24"/>
          <w:szCs w:val="24"/>
          <w:highlight w:val="yellow"/>
          <w:lang w:val="en-US"/>
        </w:rPr>
        <w:t>.</w:t>
      </w:r>
      <w:r w:rsidR="00901803" w:rsidRPr="0056651F">
        <w:rPr>
          <w:rFonts w:ascii="Times New Roman" w:hAnsi="Times New Roman" w:cs="Times New Roman"/>
          <w:sz w:val="24"/>
          <w:szCs w:val="24"/>
          <w:highlight w:val="yellow"/>
        </w:rPr>
        <w:t xml:space="preserve"> </w:t>
      </w:r>
    </w:p>
    <w:p w14:paraId="7343693A" w14:textId="5389F736" w:rsidR="000F5B91" w:rsidRPr="00701F33" w:rsidRDefault="00E310D4" w:rsidP="0056651F">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B</w:t>
      </w:r>
      <w:r w:rsidR="004C7C0E" w:rsidRPr="0056651F">
        <w:rPr>
          <w:rFonts w:ascii="Times New Roman" w:hAnsi="Times New Roman" w:cs="Times New Roman"/>
          <w:sz w:val="24"/>
          <w:szCs w:val="24"/>
          <w:highlight w:val="yellow"/>
          <w:lang w:val="en-US"/>
        </w:rPr>
        <w:t>ivariate analyses</w:t>
      </w:r>
      <w:r w:rsidR="006B3171" w:rsidRPr="00701F33">
        <w:rPr>
          <w:rFonts w:ascii="Times New Roman" w:hAnsi="Times New Roman" w:cs="Times New Roman"/>
          <w:sz w:val="24"/>
          <w:szCs w:val="24"/>
          <w:lang w:val="en-US"/>
        </w:rPr>
        <w:t xml:space="preserve"> highlight the various demographic and clinical characteristics that differentiate patients reporting PSU from those using a single substance.</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Patients with PSU tended to be younger, and were more likely to be unemployed</w:t>
      </w:r>
      <w:r w:rsidR="00783883">
        <w:rPr>
          <w:rFonts w:ascii="Times New Roman" w:hAnsi="Times New Roman" w:cs="Times New Roman"/>
          <w:sz w:val="24"/>
          <w:szCs w:val="24"/>
          <w:lang w:val="en-US"/>
        </w:rPr>
        <w:t xml:space="preserve"> compared to single-substance users</w:t>
      </w:r>
      <w:r w:rsidR="006B3171" w:rsidRPr="00701F33">
        <w:rPr>
          <w:rFonts w:ascii="Times New Roman" w:hAnsi="Times New Roman" w:cs="Times New Roman"/>
          <w:sz w:val="24"/>
          <w:szCs w:val="24"/>
          <w:lang w:val="en-US"/>
        </w:rPr>
        <w:t>.</w:t>
      </w:r>
      <w:r w:rsidR="00701F33" w:rsidRPr="00701F33">
        <w:rPr>
          <w:rFonts w:ascii="Times New Roman" w:hAnsi="Times New Roman" w:cs="Times New Roman"/>
          <w:sz w:val="24"/>
          <w:szCs w:val="24"/>
          <w:lang w:val="en-US"/>
        </w:rPr>
        <w:t xml:space="preserve"> </w:t>
      </w:r>
      <w:r w:rsidR="00E16AC4" w:rsidRPr="00701F33">
        <w:rPr>
          <w:rFonts w:ascii="Times New Roman" w:hAnsi="Times New Roman" w:cs="Times New Roman"/>
          <w:sz w:val="24"/>
          <w:szCs w:val="24"/>
          <w:lang w:val="en-US"/>
        </w:rPr>
        <w:t xml:space="preserve">Additionally, the expansion of treatment </w:t>
      </w:r>
      <w:r w:rsidR="00971223">
        <w:rPr>
          <w:rFonts w:ascii="Times New Roman" w:hAnsi="Times New Roman" w:cs="Times New Roman"/>
          <w:sz w:val="24"/>
          <w:szCs w:val="24"/>
          <w:lang w:val="en-US"/>
        </w:rPr>
        <w:t>supply</w:t>
      </w:r>
      <w:r w:rsidR="00E16AC4" w:rsidRPr="00701F33">
        <w:rPr>
          <w:rFonts w:ascii="Times New Roman" w:hAnsi="Times New Roman" w:cs="Times New Roman"/>
          <w:sz w:val="24"/>
          <w:szCs w:val="24"/>
          <w:lang w:val="en-US"/>
        </w:rPr>
        <w:t>, the broader reach of SENDA into more sectors and the healthcare network, and a gradual reduction in the stigma associated with returning to treatment could also contribute to this pattern.</w:t>
      </w:r>
      <w:r w:rsidR="006B3171" w:rsidRPr="00701F33">
        <w:rPr>
          <w:rFonts w:ascii="Times New Roman" w:hAnsi="Times New Roman" w:cs="Times New Roman"/>
          <w:sz w:val="24"/>
          <w:szCs w:val="24"/>
          <w:lang w:val="en-US"/>
        </w:rPr>
        <w:t xml:space="preserve"> </w:t>
      </w:r>
      <w:r w:rsidR="00D313FB" w:rsidRPr="00D313FB">
        <w:rPr>
          <w:rFonts w:ascii="Times New Roman" w:hAnsi="Times New Roman" w:cs="Times New Roman"/>
          <w:sz w:val="24"/>
          <w:szCs w:val="24"/>
        </w:rPr>
        <w:t>The primary substances leading to treatment admission differed significantly, with PSU patients reporting cocaine hydrochloride and base paste as their main substances, unlike patients without PSU, who reported alcohol as their main substance</w:t>
      </w:r>
      <w:r w:rsidR="006B3171" w:rsidRPr="00701F33">
        <w:rPr>
          <w:rFonts w:ascii="Times New Roman" w:hAnsi="Times New Roman" w:cs="Times New Roman"/>
          <w:sz w:val="24"/>
          <w:szCs w:val="24"/>
          <w:lang w:val="en-US"/>
        </w:rPr>
        <w:t>.</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Moreover, severe biopsychosocial compromise is more prevalent among patients with PSU, underscoring the complex clinical profiles that require tailored interventions.</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 xml:space="preserve">Despite these differences, </w:t>
      </w:r>
      <w:r w:rsidR="00EB565F">
        <w:rPr>
          <w:rFonts w:ascii="Times New Roman" w:hAnsi="Times New Roman" w:cs="Times New Roman"/>
          <w:sz w:val="24"/>
          <w:szCs w:val="24"/>
          <w:lang w:val="en-US"/>
        </w:rPr>
        <w:t>PSU at admission was associated with a lower incidence of non-completion than single substance use</w:t>
      </w:r>
      <w:r w:rsidR="006B3171" w:rsidRPr="00701F33">
        <w:rPr>
          <w:rFonts w:ascii="Times New Roman" w:hAnsi="Times New Roman" w:cs="Times New Roman"/>
          <w:sz w:val="24"/>
          <w:szCs w:val="24"/>
          <w:lang w:val="en-US"/>
        </w:rPr>
        <w:t>, suggesting that repeated treatment engagements might influence their overall treatment trajectory</w:t>
      </w:r>
      <w:r w:rsidR="006B3171" w:rsidRPr="0056651F">
        <w:rPr>
          <w:rFonts w:ascii="Times New Roman" w:hAnsi="Times New Roman" w:cs="Times New Roman"/>
          <w:sz w:val="24"/>
          <w:szCs w:val="24"/>
          <w:highlight w:val="yellow"/>
          <w:lang w:val="en-US"/>
        </w:rPr>
        <w:t>.</w:t>
      </w:r>
      <w:r w:rsidR="009F064B">
        <w:rPr>
          <w:rFonts w:ascii="Times New Roman" w:hAnsi="Times New Roman" w:cs="Times New Roman"/>
          <w:sz w:val="24"/>
          <w:szCs w:val="24"/>
          <w:highlight w:val="yellow"/>
          <w:lang w:val="en-US"/>
        </w:rPr>
        <w:t xml:space="preserve"> </w:t>
      </w:r>
      <w:ins w:id="93" w:author="Mariel Mateo" w:date="2024-12-26T16:33:00Z">
        <w:r w:rsidR="00D313FB" w:rsidRPr="00D313FB">
          <w:rPr>
            <w:rFonts w:ascii="Times New Roman" w:hAnsi="Times New Roman" w:cs="Times New Roman"/>
            <w:sz w:val="24"/>
            <w:szCs w:val="24"/>
            <w:highlight w:val="yellow"/>
          </w:rPr>
          <w:t>We suspect that the continuity of substance use treatments throughout the recovery process, as considered in our study, is often overlooked in other research, which has generally reported lower treatment responsiveness among patients with PSU</w:t>
        </w:r>
      </w:ins>
      <w:r w:rsidR="00C2197F">
        <w:rPr>
          <w:rFonts w:ascii="Times New Roman" w:hAnsi="Times New Roman" w:cs="Times New Roman"/>
          <w:sz w:val="24"/>
          <w:szCs w:val="24"/>
          <w:highlight w:val="yellow"/>
        </w:rPr>
        <w:t xml:space="preserve"> </w:t>
      </w:r>
      <w:commentRangeStart w:id="94"/>
      <w:r w:rsidR="004C7C0E" w:rsidRPr="0056651F">
        <w:rPr>
          <w:rFonts w:ascii="Times New Roman" w:hAnsi="Times New Roman" w:cs="Times New Roman"/>
          <w:sz w:val="24"/>
          <w:szCs w:val="24"/>
          <w:highlight w:val="yellow"/>
        </w:rPr>
        <w:fldChar w:fldCharType="begin"/>
      </w:r>
      <w:r w:rsidR="00A324FC">
        <w:rPr>
          <w:rFonts w:ascii="Times New Roman" w:hAnsi="Times New Roman" w:cs="Times New Roman"/>
          <w:sz w:val="24"/>
          <w:szCs w:val="24"/>
          <w:highlight w:val="yellow"/>
        </w:rPr>
        <w:instrText xml:space="preserve"> ADDIN ZOTERO_ITEM CSL_CITATION {"citationID":"gY7DlWfg","properties":{"formattedCitation":"(Bonfiglio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C7C0E" w:rsidRPr="0056651F">
        <w:rPr>
          <w:rFonts w:ascii="Times New Roman" w:hAnsi="Times New Roman" w:cs="Times New Roman"/>
          <w:sz w:val="24"/>
          <w:szCs w:val="24"/>
          <w:highlight w:val="yellow"/>
        </w:rPr>
        <w:fldChar w:fldCharType="separate"/>
      </w:r>
      <w:r w:rsidR="004C7C0E" w:rsidRPr="0056651F">
        <w:rPr>
          <w:rFonts w:ascii="Times New Roman" w:hAnsi="Times New Roman" w:cs="Times New Roman"/>
          <w:sz w:val="24"/>
          <w:highlight w:val="yellow"/>
        </w:rPr>
        <w:t>(Bonfiglio et al., 2022)</w:t>
      </w:r>
      <w:r w:rsidR="004C7C0E" w:rsidRPr="0056651F">
        <w:rPr>
          <w:rFonts w:ascii="Times New Roman" w:hAnsi="Times New Roman" w:cs="Times New Roman"/>
          <w:sz w:val="24"/>
          <w:szCs w:val="24"/>
          <w:highlight w:val="yellow"/>
        </w:rPr>
        <w:fldChar w:fldCharType="end"/>
      </w:r>
      <w:commentRangeEnd w:id="94"/>
      <w:r w:rsidR="006B3DCC">
        <w:rPr>
          <w:rStyle w:val="Refdecomentario"/>
          <w:rFonts w:ascii="Times New Roman" w:eastAsia="Times New Roman" w:hAnsi="Times New Roman" w:cs="Times New Roman"/>
          <w:lang w:val="en-US" w:eastAsia="es-CL"/>
        </w:rPr>
        <w:commentReference w:id="94"/>
      </w:r>
      <w:r w:rsidR="004C7C0E" w:rsidRPr="0056651F">
        <w:rPr>
          <w:rFonts w:ascii="Times New Roman" w:hAnsi="Times New Roman" w:cs="Times New Roman"/>
          <w:sz w:val="24"/>
          <w:szCs w:val="24"/>
          <w:highlight w:val="yellow"/>
        </w:rPr>
        <w:t>.</w:t>
      </w:r>
    </w:p>
    <w:p w14:paraId="62072AE3" w14:textId="76AE26FF" w:rsidR="000F5B91" w:rsidRDefault="00057629" w:rsidP="00B430ED">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We</w:t>
      </w:r>
      <w:r w:rsidR="00AA5B6C" w:rsidRPr="00701F33">
        <w:rPr>
          <w:rFonts w:ascii="Times New Roman" w:hAnsi="Times New Roman" w:cs="Times New Roman"/>
          <w:sz w:val="24"/>
          <w:szCs w:val="24"/>
          <w:lang w:val="en-US"/>
        </w:rPr>
        <w:t xml:space="preserve"> focused on </w:t>
      </w:r>
      <w:r w:rsidR="00B061BC">
        <w:rPr>
          <w:rFonts w:ascii="Times New Roman" w:hAnsi="Times New Roman" w:cs="Times New Roman"/>
          <w:sz w:val="24"/>
          <w:szCs w:val="24"/>
          <w:lang w:val="en-US"/>
        </w:rPr>
        <w:t>patients</w:t>
      </w:r>
      <w:r w:rsidR="00AA5B6C" w:rsidRPr="00701F33">
        <w:rPr>
          <w:rFonts w:ascii="Times New Roman" w:hAnsi="Times New Roman" w:cs="Times New Roman"/>
          <w:sz w:val="24"/>
          <w:szCs w:val="24"/>
          <w:lang w:val="en-US"/>
        </w:rPr>
        <w:t xml:space="preserve"> with a persistent pattern of substance use disorder rather than a transient substance use disorder. These patients are characterized by repeated treatment episodes, varying periods of abstinence, and relapses leading to the resumption of moderate or problematic substance use, as highlighted in the literature </w:t>
      </w:r>
      <w:r w:rsidR="00AA5B6C" w:rsidRPr="00701F3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{"citationID":"b3Vt9z8e","properties":{"formattedCitation":"(Beaulieu et al., 2022b)","plainCitation":"(Beaulieu et al., 2022b)","dontUpdate":true,"noteIndex":0},"citationItems":[{"id":973,"uris":["http://zotero.org/users/12673371/items/SLASNFLZ"],"itemData":{"id":973,"type":"article-journal","abstract":"Specialized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00AA5B6C" w:rsidRPr="00701F33">
        <w:rPr>
          <w:rFonts w:ascii="Times New Roman" w:hAnsi="Times New Roman" w:cs="Times New Roman"/>
          <w:sz w:val="24"/>
          <w:szCs w:val="24"/>
          <w:lang w:val="en-US"/>
        </w:rPr>
        <w:fldChar w:fldCharType="separate"/>
      </w:r>
      <w:r w:rsidR="00AA5B6C" w:rsidRPr="00701F33">
        <w:rPr>
          <w:rFonts w:ascii="Times New Roman" w:hAnsi="Times New Roman" w:cs="Times New Roman"/>
          <w:sz w:val="24"/>
          <w:szCs w:val="24"/>
          <w:lang w:val="en-US"/>
        </w:rPr>
        <w:t>(Beaulieu et al., 2022)</w:t>
      </w:r>
      <w:r w:rsidR="00AA5B6C" w:rsidRPr="00701F33">
        <w:rPr>
          <w:rFonts w:ascii="Times New Roman" w:hAnsi="Times New Roman" w:cs="Times New Roman"/>
          <w:sz w:val="24"/>
          <w:szCs w:val="24"/>
          <w:lang w:val="en-US"/>
        </w:rPr>
        <w:fldChar w:fldCharType="end"/>
      </w:r>
      <w:r w:rsidR="00AA5B6C" w:rsidRPr="00701F33">
        <w:rPr>
          <w:rFonts w:ascii="Times New Roman" w:hAnsi="Times New Roman" w:cs="Times New Roman"/>
          <w:sz w:val="24"/>
          <w:szCs w:val="24"/>
          <w:lang w:val="en-US"/>
        </w:rPr>
        <w:t xml:space="preserve">. </w:t>
      </w:r>
    </w:p>
    <w:p w14:paraId="4BB3AA2A" w14:textId="20223AF7" w:rsidR="00AA5B6C" w:rsidRPr="0056651F" w:rsidRDefault="00302888" w:rsidP="00BB15E4">
      <w:pPr>
        <w:spacing w:line="480" w:lineRule="auto"/>
        <w:ind w:firstLine="567"/>
        <w:rPr>
          <w:rFonts w:ascii="Times New Roman" w:hAnsi="Times New Roman" w:cs="Times New Roman"/>
          <w:sz w:val="24"/>
          <w:szCs w:val="24"/>
          <w:highlight w:val="yellow"/>
          <w:lang w:val="en-US"/>
        </w:rPr>
      </w:pPr>
      <w:r w:rsidRPr="00BC60C9">
        <w:rPr>
          <w:rFonts w:ascii="Times New Roman" w:hAnsi="Times New Roman" w:cs="Times New Roman"/>
          <w:sz w:val="24"/>
          <w:szCs w:val="24"/>
          <w:highlight w:val="green"/>
          <w:lang w:val="en-US"/>
        </w:rPr>
        <w:lastRenderedPageBreak/>
        <w:t xml:space="preserve">Although individuals reporting PSU had a higher cumulative prevalence of dropout or administrative discharge, their incidence of these outcomes per person-month was lower than that of patients not reporting PSU. This finding suggests that the former group may have had a longer observation period in the database, </w:t>
      </w:r>
      <w:r w:rsidR="00D313FB" w:rsidRPr="00D313FB">
        <w:rPr>
          <w:rFonts w:ascii="Times New Roman" w:hAnsi="Times New Roman" w:cs="Times New Roman"/>
          <w:sz w:val="24"/>
          <w:szCs w:val="24"/>
          <w:highlight w:val="green"/>
        </w:rPr>
        <w:t>potentially influencing the observed association.</w:t>
      </w:r>
      <w:r w:rsidR="00D313FB">
        <w:rPr>
          <w:rFonts w:ascii="Times New Roman" w:hAnsi="Times New Roman" w:cs="Times New Roman"/>
          <w:sz w:val="24"/>
          <w:szCs w:val="24"/>
          <w:highlight w:val="green"/>
        </w:rPr>
        <w:t xml:space="preserve"> </w:t>
      </w:r>
      <w:r w:rsidR="00E32A4B" w:rsidRPr="0056651F">
        <w:rPr>
          <w:rFonts w:ascii="Times New Roman" w:hAnsi="Times New Roman" w:cs="Times New Roman"/>
          <w:sz w:val="24"/>
          <w:szCs w:val="24"/>
          <w:highlight w:val="yellow"/>
          <w:lang w:val="en-US"/>
        </w:rPr>
        <w:t>Regarding secondary analyses</w:t>
      </w:r>
      <w:r w:rsidR="004C7C0E" w:rsidRPr="0056651F">
        <w:rPr>
          <w:rFonts w:ascii="Times New Roman" w:hAnsi="Times New Roman" w:cs="Times New Roman"/>
          <w:sz w:val="24"/>
          <w:szCs w:val="24"/>
          <w:highlight w:val="yellow"/>
          <w:lang w:val="en-US"/>
        </w:rPr>
        <w:t>, we observed that</w:t>
      </w:r>
      <w:r w:rsidR="00E32A4B" w:rsidRPr="0056651F">
        <w:rPr>
          <w:rFonts w:ascii="Times New Roman" w:hAnsi="Times New Roman" w:cs="Times New Roman"/>
          <w:sz w:val="24"/>
          <w:szCs w:val="24"/>
          <w:highlight w:val="yellow"/>
          <w:lang w:val="en-US"/>
        </w:rPr>
        <w:t xml:space="preserve"> accounting for irregular assessment of </w:t>
      </w:r>
      <w:r w:rsidR="00B061BC">
        <w:rPr>
          <w:rFonts w:ascii="Times New Roman" w:hAnsi="Times New Roman" w:cs="Times New Roman"/>
          <w:sz w:val="24"/>
          <w:szCs w:val="24"/>
          <w:highlight w:val="yellow"/>
          <w:lang w:val="en-US"/>
        </w:rPr>
        <w:t>patients</w:t>
      </w:r>
      <w:r w:rsidR="00E32A4B" w:rsidRPr="0056651F">
        <w:rPr>
          <w:rFonts w:ascii="Times New Roman" w:hAnsi="Times New Roman" w:cs="Times New Roman"/>
          <w:sz w:val="24"/>
          <w:szCs w:val="24"/>
          <w:highlight w:val="yellow"/>
          <w:lang w:val="en-US"/>
        </w:rPr>
        <w:t xml:space="preserve"> </w:t>
      </w:r>
      <w:r w:rsidR="004C7C0E">
        <w:rPr>
          <w:rFonts w:ascii="Times New Roman" w:hAnsi="Times New Roman" w:cs="Times New Roman"/>
          <w:sz w:val="24"/>
          <w:szCs w:val="24"/>
          <w:highlight w:val="yellow"/>
          <w:lang w:val="en-US"/>
        </w:rPr>
        <w:t>with multiple</w:t>
      </w:r>
      <w:r w:rsidR="00E32A4B" w:rsidRPr="0056651F">
        <w:rPr>
          <w:rFonts w:ascii="Times New Roman" w:hAnsi="Times New Roman" w:cs="Times New Roman"/>
          <w:sz w:val="24"/>
          <w:szCs w:val="24"/>
          <w:highlight w:val="yellow"/>
          <w:lang w:val="en-US"/>
        </w:rPr>
        <w:t xml:space="preserve"> treatment</w:t>
      </w:r>
      <w:r w:rsidR="004C7C0E">
        <w:rPr>
          <w:rFonts w:ascii="Times New Roman" w:hAnsi="Times New Roman" w:cs="Times New Roman"/>
          <w:sz w:val="24"/>
          <w:szCs w:val="24"/>
          <w:highlight w:val="yellow"/>
          <w:lang w:val="en-US"/>
        </w:rPr>
        <w:t>s</w:t>
      </w:r>
      <w:r w:rsidR="004C7C0E" w:rsidRPr="0056651F">
        <w:rPr>
          <w:rFonts w:ascii="Times New Roman" w:hAnsi="Times New Roman" w:cs="Times New Roman"/>
          <w:sz w:val="24"/>
          <w:szCs w:val="24"/>
          <w:highlight w:val="yellow"/>
          <w:lang w:val="en-US"/>
        </w:rPr>
        <w:t xml:space="preserve"> </w:t>
      </w:r>
      <w:r w:rsidR="004C7C0E">
        <w:rPr>
          <w:rFonts w:ascii="Times New Roman" w:hAnsi="Times New Roman" w:cs="Times New Roman"/>
          <w:sz w:val="24"/>
          <w:szCs w:val="24"/>
          <w:highlight w:val="yellow"/>
          <w:lang w:val="en-US"/>
        </w:rPr>
        <w:t xml:space="preserve">(i.e., different frequency of treatments and time between treatments) </w:t>
      </w:r>
      <w:r w:rsidR="004C7C0E" w:rsidRPr="0056651F">
        <w:rPr>
          <w:rFonts w:ascii="Times New Roman" w:hAnsi="Times New Roman" w:cs="Times New Roman"/>
          <w:sz w:val="24"/>
          <w:szCs w:val="24"/>
          <w:highlight w:val="yellow"/>
          <w:lang w:val="en-US"/>
        </w:rPr>
        <w:t xml:space="preserve">through inverse intensity weighting did not </w:t>
      </w:r>
      <w:r w:rsidR="00076C44">
        <w:rPr>
          <w:rFonts w:ascii="Times New Roman" w:hAnsi="Times New Roman" w:cs="Times New Roman"/>
          <w:sz w:val="24"/>
          <w:szCs w:val="24"/>
          <w:highlight w:val="yellow"/>
          <w:lang w:val="en-US"/>
        </w:rPr>
        <w:t xml:space="preserve">substantially </w:t>
      </w:r>
      <w:r w:rsidR="00783883">
        <w:rPr>
          <w:rFonts w:ascii="Times New Roman" w:hAnsi="Times New Roman" w:cs="Times New Roman"/>
          <w:sz w:val="24"/>
          <w:szCs w:val="24"/>
          <w:highlight w:val="yellow"/>
          <w:lang w:val="en-US"/>
        </w:rPr>
        <w:t xml:space="preserve">change </w:t>
      </w:r>
      <w:r w:rsidR="00076C44">
        <w:rPr>
          <w:rFonts w:ascii="Times New Roman" w:hAnsi="Times New Roman" w:cs="Times New Roman"/>
          <w:sz w:val="24"/>
          <w:szCs w:val="24"/>
          <w:highlight w:val="yellow"/>
          <w:lang w:val="en-US"/>
        </w:rPr>
        <w:t xml:space="preserve">the </w:t>
      </w:r>
      <w:r w:rsidR="004C7C0E" w:rsidRPr="0056651F">
        <w:rPr>
          <w:rFonts w:ascii="Times New Roman" w:hAnsi="Times New Roman" w:cs="Times New Roman"/>
          <w:sz w:val="24"/>
          <w:szCs w:val="24"/>
          <w:highlight w:val="yellow"/>
          <w:lang w:val="en-US"/>
        </w:rPr>
        <w:t xml:space="preserve">associations </w:t>
      </w:r>
      <w:r w:rsidR="004C7C0E">
        <w:rPr>
          <w:rFonts w:ascii="Times New Roman" w:hAnsi="Times New Roman" w:cs="Times New Roman"/>
          <w:sz w:val="24"/>
          <w:szCs w:val="24"/>
          <w:highlight w:val="yellow"/>
          <w:lang w:val="en-US"/>
        </w:rPr>
        <w:t>between reporting PSU and treatment non-completion</w:t>
      </w:r>
      <w:r w:rsidR="00E32A4B">
        <w:rPr>
          <w:rFonts w:ascii="Times New Roman" w:hAnsi="Times New Roman" w:cs="Times New Roman"/>
          <w:sz w:val="24"/>
          <w:szCs w:val="24"/>
          <w:lang w:val="en-US"/>
        </w:rPr>
        <w:t xml:space="preserve">. </w:t>
      </w:r>
      <w:commentRangeStart w:id="95"/>
      <w:r w:rsidR="007C3F46" w:rsidRPr="00701F33">
        <w:rPr>
          <w:rFonts w:ascii="Times New Roman" w:hAnsi="Times New Roman" w:cs="Times New Roman"/>
          <w:sz w:val="24"/>
          <w:szCs w:val="24"/>
          <w:lang w:val="en-US"/>
        </w:rPr>
        <w:t>Interestingly</w:t>
      </w:r>
      <w:commentRangeEnd w:id="95"/>
      <w:r w:rsidR="007C3F46" w:rsidRPr="00701F33">
        <w:rPr>
          <w:rStyle w:val="Refdecomentario"/>
          <w:rFonts w:ascii="Times New Roman" w:eastAsia="Times New Roman" w:hAnsi="Times New Roman" w:cs="Times New Roman"/>
          <w:sz w:val="24"/>
          <w:szCs w:val="24"/>
          <w:lang w:eastAsia="es-ES_tradnl"/>
        </w:rPr>
        <w:commentReference w:id="95"/>
      </w:r>
      <w:r w:rsidR="007C3F46" w:rsidRPr="00701F33">
        <w:rPr>
          <w:rFonts w:ascii="Times New Roman" w:hAnsi="Times New Roman" w:cs="Times New Roman"/>
          <w:sz w:val="24"/>
          <w:szCs w:val="24"/>
          <w:lang w:val="en-US"/>
        </w:rPr>
        <w:t xml:space="preserve">, some factors that we expected to be influential, such as </w:t>
      </w:r>
      <w:r w:rsidR="00783883">
        <w:rPr>
          <w:rFonts w:ascii="Times New Roman" w:hAnsi="Times New Roman" w:cs="Times New Roman"/>
          <w:sz w:val="24"/>
          <w:szCs w:val="24"/>
          <w:lang w:val="en-US"/>
        </w:rPr>
        <w:t>PSU</w:t>
      </w:r>
      <w:r w:rsidR="007C3F46" w:rsidRPr="00701F33">
        <w:rPr>
          <w:rFonts w:ascii="Times New Roman" w:hAnsi="Times New Roman" w:cs="Times New Roman"/>
          <w:sz w:val="24"/>
          <w:szCs w:val="24"/>
          <w:lang w:val="en-US"/>
        </w:rPr>
        <w:t xml:space="preserve"> in previous treatments, specific primary substances at admission, and certain psychiatric </w:t>
      </w:r>
      <w:commentRangeStart w:id="96"/>
      <w:r w:rsidR="007C3F46" w:rsidRPr="00701F33">
        <w:rPr>
          <w:rFonts w:ascii="Times New Roman" w:hAnsi="Times New Roman" w:cs="Times New Roman"/>
          <w:sz w:val="24"/>
          <w:szCs w:val="24"/>
          <w:lang w:val="en-US"/>
        </w:rPr>
        <w:t>comorbidities</w:t>
      </w:r>
      <w:commentRangeEnd w:id="96"/>
      <w:r w:rsidR="007C3F46" w:rsidRPr="00701F33">
        <w:rPr>
          <w:rStyle w:val="Refdecomentario"/>
          <w:rFonts w:ascii="Times New Roman" w:eastAsia="Times New Roman" w:hAnsi="Times New Roman" w:cs="Times New Roman"/>
          <w:sz w:val="24"/>
          <w:szCs w:val="24"/>
          <w:lang w:eastAsia="es-ES_tradnl"/>
        </w:rPr>
        <w:commentReference w:id="96"/>
      </w:r>
      <w:r w:rsidR="007C3F46">
        <w:rPr>
          <w:rFonts w:ascii="Times New Roman" w:hAnsi="Times New Roman" w:cs="Times New Roman"/>
          <w:sz w:val="24"/>
          <w:szCs w:val="24"/>
          <w:lang w:val="en-US"/>
        </w:rPr>
        <w:t xml:space="preserve"> </w:t>
      </w:r>
      <w:r w:rsidR="007C3F46" w:rsidRPr="00701F33">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{"citationID":"RAUahyU1","properties":{"formattedCitation":"(Passos &amp; Camacho, 2000)","plainCitation":"(Passos &amp; Camacho, 2000)","noteIndex":0},"citationItems":[{"id":"98I4tdSJ/DJz8akxu","uris":["http://zotero.org/users/local/0vuW8hEP/items/H5B6BCL7"],"itemData":{"id":120,"type":"article-journal","abstract":"BACKGROUND: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007C3F46" w:rsidRPr="00701F33">
        <w:rPr>
          <w:rFonts w:ascii="Times New Roman" w:hAnsi="Times New Roman" w:cs="Times New Roman"/>
          <w:sz w:val="24"/>
          <w:szCs w:val="24"/>
          <w:lang w:val="en-US"/>
        </w:rPr>
        <w:fldChar w:fldCharType="separate"/>
      </w:r>
      <w:r w:rsidR="007C3F46" w:rsidRPr="00701F33">
        <w:rPr>
          <w:rFonts w:ascii="Times New Roman" w:hAnsi="Times New Roman" w:cs="Times New Roman"/>
          <w:sz w:val="24"/>
          <w:szCs w:val="24"/>
        </w:rPr>
        <w:t>(Passos &amp; Camacho, 2000)</w:t>
      </w:r>
      <w:r w:rsidR="007C3F46" w:rsidRPr="00701F33">
        <w:rPr>
          <w:rFonts w:ascii="Times New Roman" w:hAnsi="Times New Roman" w:cs="Times New Roman"/>
          <w:sz w:val="24"/>
          <w:szCs w:val="24"/>
          <w:lang w:val="en-US"/>
        </w:rPr>
        <w:fldChar w:fldCharType="end"/>
      </w:r>
      <w:r w:rsidR="007C3F46" w:rsidRPr="00701F33">
        <w:rPr>
          <w:rFonts w:ascii="Times New Roman" w:hAnsi="Times New Roman" w:cs="Times New Roman"/>
          <w:sz w:val="24"/>
          <w:szCs w:val="24"/>
          <w:lang w:val="en-US"/>
        </w:rPr>
        <w:t>, were found to have negligible or non-significant effects on treatment return rates.</w:t>
      </w:r>
      <w:r w:rsidR="00AA5B6C" w:rsidRPr="00701F33">
        <w:rPr>
          <w:rFonts w:ascii="Times New Roman" w:hAnsi="Times New Roman" w:cs="Times New Roman"/>
          <w:sz w:val="24"/>
          <w:szCs w:val="24"/>
          <w:lang w:val="en-US"/>
        </w:rPr>
        <w:t xml:space="preserve"> </w:t>
      </w:r>
      <w:r w:rsidR="00E310D4" w:rsidRPr="0056651F">
        <w:rPr>
          <w:rFonts w:ascii="Times New Roman" w:hAnsi="Times New Roman" w:cs="Times New Roman"/>
          <w:sz w:val="24"/>
          <w:szCs w:val="24"/>
          <w:highlight w:val="yellow"/>
          <w:lang w:val="en-US"/>
        </w:rPr>
        <w:t>We suspect a</w:t>
      </w:r>
      <w:r w:rsidR="006B3171" w:rsidRPr="0056651F">
        <w:rPr>
          <w:rFonts w:ascii="Times New Roman" w:hAnsi="Times New Roman" w:cs="Times New Roman"/>
          <w:sz w:val="24"/>
          <w:szCs w:val="24"/>
          <w:highlight w:val="yellow"/>
          <w:lang w:val="en-US"/>
        </w:rPr>
        <w:t xml:space="preserve">djusting for biopsychosocial compromise and stratification by treatment setting would </w:t>
      </w:r>
      <w:r w:rsidR="00E310D4" w:rsidRPr="0056651F">
        <w:rPr>
          <w:rFonts w:ascii="Times New Roman" w:hAnsi="Times New Roman" w:cs="Times New Roman"/>
          <w:sz w:val="24"/>
          <w:szCs w:val="24"/>
          <w:highlight w:val="yellow"/>
          <w:lang w:val="en-US"/>
        </w:rPr>
        <w:t xml:space="preserve">have </w:t>
      </w:r>
      <w:r w:rsidR="006B3171" w:rsidRPr="0056651F">
        <w:rPr>
          <w:rFonts w:ascii="Times New Roman" w:hAnsi="Times New Roman" w:cs="Times New Roman"/>
          <w:sz w:val="24"/>
          <w:szCs w:val="24"/>
          <w:highlight w:val="yellow"/>
          <w:lang w:val="en-US"/>
        </w:rPr>
        <w:t>capture</w:t>
      </w:r>
      <w:r w:rsidR="00E310D4" w:rsidRPr="0056651F">
        <w:rPr>
          <w:rFonts w:ascii="Times New Roman" w:hAnsi="Times New Roman" w:cs="Times New Roman"/>
          <w:sz w:val="24"/>
          <w:szCs w:val="24"/>
          <w:highlight w:val="yellow"/>
          <w:lang w:val="en-US"/>
        </w:rPr>
        <w:t>d</w:t>
      </w:r>
      <w:r w:rsidR="006B3171" w:rsidRPr="0056651F">
        <w:rPr>
          <w:rFonts w:ascii="Times New Roman" w:hAnsi="Times New Roman" w:cs="Times New Roman"/>
          <w:sz w:val="24"/>
          <w:szCs w:val="24"/>
          <w:highlight w:val="yellow"/>
          <w:lang w:val="en-US"/>
        </w:rPr>
        <w:t xml:space="preserve"> the variability attributed to these factors</w:t>
      </w:r>
      <w:r w:rsidR="00E310D4" w:rsidRPr="0056651F">
        <w:rPr>
          <w:rFonts w:ascii="Times New Roman" w:hAnsi="Times New Roman" w:cs="Times New Roman"/>
          <w:sz w:val="24"/>
          <w:szCs w:val="24"/>
          <w:highlight w:val="yellow"/>
          <w:lang w:val="en-US"/>
        </w:rPr>
        <w:t xml:space="preserve"> and substantially attenuated these associations</w:t>
      </w:r>
      <w:r w:rsidR="006B3171" w:rsidRPr="0056651F">
        <w:rPr>
          <w:rFonts w:ascii="Times New Roman" w:hAnsi="Times New Roman" w:cs="Times New Roman"/>
          <w:sz w:val="24"/>
          <w:szCs w:val="24"/>
          <w:highlight w:val="yellow"/>
          <w:lang w:val="en-US"/>
        </w:rPr>
        <w:t>.</w:t>
      </w:r>
      <w:r w:rsidR="0007113F" w:rsidRPr="0056651F">
        <w:rPr>
          <w:rFonts w:ascii="Times New Roman" w:hAnsi="Times New Roman" w:cs="Times New Roman"/>
          <w:sz w:val="24"/>
          <w:szCs w:val="24"/>
          <w:highlight w:val="yellow"/>
          <w:lang w:val="en-US"/>
        </w:rPr>
        <w:t xml:space="preserve"> Future studies should explore</w:t>
      </w:r>
      <w:r w:rsidR="0007113F" w:rsidRPr="0056651F">
        <w:rPr>
          <w:highlight w:val="yellow"/>
        </w:rPr>
        <w:t xml:space="preserve"> </w:t>
      </w:r>
      <w:r w:rsidR="0007113F" w:rsidRPr="0056651F">
        <w:rPr>
          <w:rFonts w:ascii="Times New Roman" w:hAnsi="Times New Roman" w:cs="Times New Roman"/>
          <w:sz w:val="24"/>
          <w:szCs w:val="24"/>
          <w:highlight w:val="yellow"/>
          <w:lang w:val="en-US"/>
        </w:rPr>
        <w:t xml:space="preserve">whether a causal conclusion can be drawn </w:t>
      </w:r>
      <w:r w:rsidR="00D93841">
        <w:rPr>
          <w:rFonts w:ascii="Times New Roman" w:hAnsi="Times New Roman" w:cs="Times New Roman"/>
          <w:sz w:val="24"/>
          <w:szCs w:val="24"/>
          <w:highlight w:val="yellow"/>
          <w:lang w:val="en-US"/>
        </w:rPr>
        <w:t>from</w:t>
      </w:r>
      <w:r w:rsidR="00BB15E4">
        <w:rPr>
          <w:rFonts w:ascii="Times New Roman" w:hAnsi="Times New Roman" w:cs="Times New Roman"/>
          <w:sz w:val="24"/>
          <w:szCs w:val="24"/>
          <w:highlight w:val="yellow"/>
          <w:lang w:val="en-US"/>
        </w:rPr>
        <w:t xml:space="preserve"> these associations </w:t>
      </w:r>
      <w:r w:rsidR="0007113F" w:rsidRPr="0056651F">
        <w:rPr>
          <w:rFonts w:ascii="Times New Roman" w:hAnsi="Times New Roman" w:cs="Times New Roman"/>
          <w:sz w:val="24"/>
          <w:szCs w:val="24"/>
          <w:highlight w:val="yellow"/>
          <w:lang w:val="en-US"/>
        </w:rPr>
        <w:t>by employing other advanced causal inference methods.</w:t>
      </w:r>
    </w:p>
    <w:p w14:paraId="4613E783" w14:textId="7CC16967" w:rsidR="000A19E8" w:rsidRDefault="000A19E8" w:rsidP="00AF0450">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This study had some limitations. First, t</w:t>
      </w:r>
      <w:r w:rsidRPr="00C31320">
        <w:rPr>
          <w:rFonts w:ascii="Times New Roman" w:hAnsi="Times New Roman" w:cs="Times New Roman"/>
          <w:sz w:val="24"/>
          <w:szCs w:val="24"/>
          <w:lang w:val="en-US"/>
        </w:rPr>
        <w:t xml:space="preserve">he proportional intensity model </w:t>
      </w:r>
      <w:r w:rsidR="00D93841">
        <w:rPr>
          <w:rFonts w:ascii="Times New Roman" w:hAnsi="Times New Roman" w:cs="Times New Roman"/>
          <w:sz w:val="24"/>
          <w:szCs w:val="24"/>
          <w:lang w:val="en-US"/>
        </w:rPr>
        <w:t xml:space="preserve">that </w:t>
      </w:r>
      <w:r w:rsidRPr="00C31320">
        <w:rPr>
          <w:rFonts w:ascii="Times New Roman" w:hAnsi="Times New Roman" w:cs="Times New Roman"/>
          <w:sz w:val="24"/>
          <w:szCs w:val="24"/>
          <w:lang w:val="en-US"/>
        </w:rPr>
        <w:t>calculate</w:t>
      </w:r>
      <w:r w:rsidR="00D93841">
        <w:rPr>
          <w:rFonts w:ascii="Times New Roman" w:hAnsi="Times New Roman" w:cs="Times New Roman"/>
          <w:sz w:val="24"/>
          <w:szCs w:val="24"/>
          <w:lang w:val="en-US"/>
        </w:rPr>
        <w:t>s</w:t>
      </w:r>
      <w:r w:rsidRPr="00C31320">
        <w:rPr>
          <w:rFonts w:ascii="Times New Roman" w:hAnsi="Times New Roman" w:cs="Times New Roman"/>
          <w:sz w:val="24"/>
          <w:szCs w:val="24"/>
          <w:lang w:val="en-US"/>
        </w:rPr>
        <w:t xml:space="preserve"> IIWs imposes a proportional hazard assumption on assessment intensity.</w:t>
      </w:r>
      <w:r w:rsidR="00AA5B6C" w:rsidRPr="00C31320">
        <w:rPr>
          <w:rFonts w:ascii="Times New Roman" w:hAnsi="Times New Roman" w:cs="Times New Roman"/>
          <w:sz w:val="24"/>
          <w:szCs w:val="24"/>
          <w:lang w:val="en-US"/>
        </w:rPr>
        <w:t xml:space="preserve"> However, this assumption is debatable. Diagnosing proportionality in a Cox model with recurrent events can be quite challenging, and statistical tools might not account for changes in intensities due to possible changes in baseline risks for cumulative events, making interpretations of nonproportionality less straightforward</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2013)","noteIndex":0},"citationItems":[{"id":974,"uris":["http://zotero.org/users/12673371/items/RZYVMWFA"],"itemData":{"id":974,"type":"article-journal","abstract":"A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(Royston &amp; Altman, 2013)</w:t>
      </w:r>
      <w:r w:rsidR="00AA5B6C">
        <w:rPr>
          <w:rFonts w:ascii="Times New Roman" w:hAnsi="Times New Roman" w:cs="Times New Roman"/>
          <w:sz w:val="24"/>
          <w:szCs w:val="24"/>
          <w:lang w:val="en-US"/>
        </w:rPr>
        <w:fldChar w:fldCharType="end"/>
      </w:r>
      <w:commentRangeStart w:id="97"/>
      <w:r w:rsidR="00AA5B6C" w:rsidRPr="00C31320">
        <w:rPr>
          <w:rFonts w:ascii="Times New Roman" w:hAnsi="Times New Roman" w:cs="Times New Roman"/>
          <w:sz w:val="24"/>
          <w:szCs w:val="24"/>
          <w:lang w:val="en-US"/>
        </w:rPr>
        <w:t>.</w:t>
      </w:r>
      <w:commentRangeEnd w:id="97"/>
      <w:r w:rsidR="00AA5B6C" w:rsidRPr="00C31320">
        <w:rPr>
          <w:rStyle w:val="Refdecomentario"/>
          <w:rFonts w:ascii="Times New Roman" w:eastAsia="Times New Roman" w:hAnsi="Times New Roman" w:cs="Times New Roman"/>
          <w:sz w:val="24"/>
          <w:szCs w:val="24"/>
          <w:lang w:eastAsia="es-ES_tradnl"/>
        </w:rPr>
        <w:commentReference w:id="97"/>
      </w:r>
      <w:commentRangeStart w:id="98"/>
      <w:commentRangeEnd w:id="98"/>
      <w:r w:rsidR="00AA5B6C" w:rsidRPr="00C31320">
        <w:rPr>
          <w:rStyle w:val="Refdecomentario"/>
          <w:rFonts w:ascii="Times New Roman" w:eastAsia="Times New Roman" w:hAnsi="Times New Roman" w:cs="Times New Roman"/>
          <w:sz w:val="24"/>
          <w:szCs w:val="24"/>
          <w:lang w:eastAsia="es-ES_tradnl"/>
        </w:rPr>
        <w:commentReference w:id="98"/>
      </w:r>
      <w:r w:rsidR="00AA5B6C"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Tests based on Schoenfeld residuals are insufficient because contrasting the null hypothesis for changes as a function of time may not be </w:t>
      </w:r>
      <w:r w:rsidR="00D93841">
        <w:rPr>
          <w:rFonts w:ascii="Times New Roman" w:hAnsi="Times New Roman" w:cs="Times New Roman"/>
          <w:sz w:val="24"/>
          <w:szCs w:val="24"/>
          <w:lang w:val="en-US"/>
        </w:rPr>
        <w:t>entirely</w:t>
      </w:r>
      <w:r w:rsidR="00D93841"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indicative of nonproportional </w:t>
      </w:r>
      <w:commentRangeStart w:id="99"/>
      <w:r w:rsidR="00E30D40" w:rsidRPr="00C31320">
        <w:rPr>
          <w:rFonts w:ascii="Times New Roman" w:hAnsi="Times New Roman" w:cs="Times New Roman"/>
          <w:sz w:val="24"/>
          <w:szCs w:val="24"/>
          <w:lang w:val="en-US"/>
        </w:rPr>
        <w:t>hazards</w:t>
      </w:r>
      <w:commentRangeEnd w:id="99"/>
      <w:r w:rsidR="00E30D40" w:rsidRPr="00C31320">
        <w:rPr>
          <w:rStyle w:val="Refdecomentario"/>
          <w:rFonts w:ascii="Times New Roman" w:eastAsia="Times New Roman" w:hAnsi="Times New Roman" w:cs="Times New Roman"/>
          <w:sz w:val="24"/>
          <w:szCs w:val="24"/>
          <w:lang w:eastAsia="es-ES_tradnl"/>
        </w:rPr>
        <w:commentReference w:id="99"/>
      </w:r>
      <w:r w:rsidR="001F0A50">
        <w:rPr>
          <w:rFonts w:ascii="Times New Roman" w:hAnsi="Times New Roman" w:cs="Times New Roman"/>
          <w:sz w:val="24"/>
          <w:szCs w:val="24"/>
          <w:lang w:val="en-US"/>
        </w:rPr>
        <w:t xml:space="preserve"> </w:t>
      </w:r>
      <w:r w:rsidR="00E30D40">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{"citationID":"hC9KXVap","properties":{"formattedCitation":"(Dickman, 2023)","plainCitation":"(Dickman, 2023)","noteIndex":0},"citationItems":[{"id":"98I4tdSJ/vm8XqVFQ","uris":["http://zotero.org/users/local/0vuW8hEP/items/82LFBE98"],"itemData":{"id":122,"type":"paper-conference","event-place":"University of Milano-Bicocca","event-title":"Talk at: Department of Statistics and Quantitative Methods","publisher-place":"University of Milano-Bicocca","title":"An introduction to flexible parametric survival models and a discussion of the proportional hazards assumption","author":[{"family":"Dickman","given":"Paul W"}],"issued":{"date-parts":[["2023",3,31]]}}}],"schema":"https://github.com/citation-style-language/schema/raw/master/csl-citation.json"} </w:instrText>
      </w:r>
      <w:r w:rsidR="00E30D40">
        <w:rPr>
          <w:rFonts w:ascii="Times New Roman" w:hAnsi="Times New Roman" w:cs="Times New Roman"/>
          <w:sz w:val="24"/>
          <w:szCs w:val="24"/>
          <w:lang w:val="en-US"/>
        </w:rPr>
        <w:fldChar w:fldCharType="separate"/>
      </w:r>
      <w:r w:rsidR="00E30D40" w:rsidRPr="00E30D40">
        <w:rPr>
          <w:rFonts w:ascii="Times New Roman" w:hAnsi="Times New Roman" w:cs="Times New Roman"/>
          <w:sz w:val="24"/>
        </w:rPr>
        <w:t xml:space="preserve">(Dickman, </w:t>
      </w:r>
      <w:r w:rsidR="00E30D40" w:rsidRPr="00E30D40">
        <w:rPr>
          <w:rFonts w:ascii="Times New Roman" w:hAnsi="Times New Roman" w:cs="Times New Roman"/>
          <w:sz w:val="24"/>
        </w:rPr>
        <w:lastRenderedPageBreak/>
        <w:t>2023)</w:t>
      </w:r>
      <w:r w:rsidR="00E30D40">
        <w:rPr>
          <w:rFonts w:ascii="Times New Roman" w:hAnsi="Times New Roman" w:cs="Times New Roman"/>
          <w:sz w:val="24"/>
          <w:szCs w:val="24"/>
          <w:lang w:val="en-US"/>
        </w:rPr>
        <w:fldChar w:fldCharType="end"/>
      </w:r>
      <w:r w:rsidR="00E30D40"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Even small violations can become apparent because of sample size</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(Keele, 2010)</w:t>
      </w:r>
      <w:r w:rsidR="00AA5B6C">
        <w:rPr>
          <w:rFonts w:ascii="Times New Roman" w:hAnsi="Times New Roman" w:cs="Times New Roman"/>
          <w:sz w:val="24"/>
          <w:szCs w:val="24"/>
          <w:lang w:val="en-US"/>
        </w:rPr>
        <w:fldChar w:fldCharType="end"/>
      </w:r>
      <w:commentRangeStart w:id="100"/>
      <w:r w:rsidR="00AA5B6C" w:rsidRPr="00C31320">
        <w:rPr>
          <w:rFonts w:ascii="Times New Roman" w:hAnsi="Times New Roman" w:cs="Times New Roman"/>
          <w:sz w:val="24"/>
          <w:szCs w:val="24"/>
          <w:lang w:val="en-US"/>
        </w:rPr>
        <w:t>.</w:t>
      </w:r>
      <w:commentRangeEnd w:id="100"/>
      <w:r w:rsidR="00AA5B6C" w:rsidRPr="00C31320">
        <w:rPr>
          <w:rStyle w:val="Refdecomentario"/>
          <w:rFonts w:ascii="Times New Roman" w:eastAsia="Times New Roman" w:hAnsi="Times New Roman" w:cs="Times New Roman"/>
          <w:sz w:val="24"/>
          <w:szCs w:val="24"/>
          <w:lang w:eastAsia="es-ES_tradnl"/>
        </w:rPr>
        <w:commentReference w:id="100"/>
      </w:r>
      <w:commentRangeStart w:id="101"/>
      <w:commentRangeEnd w:id="101"/>
      <w:r w:rsidR="00AA5B6C" w:rsidRPr="00C31320">
        <w:rPr>
          <w:rStyle w:val="Refdecomentario"/>
          <w:rFonts w:ascii="Times New Roman" w:eastAsia="Times New Roman" w:hAnsi="Times New Roman" w:cs="Times New Roman"/>
          <w:sz w:val="24"/>
          <w:szCs w:val="24"/>
          <w:lang w:eastAsia="es-ES_tradnl"/>
        </w:rPr>
        <w:commentReference w:id="101"/>
      </w:r>
      <w:r w:rsidR="00AA5B6C"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are not proportional</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2022)","noteIndex":0},"citationItems":[{"id":978,"uris":["http://zotero.org/users/12673371/items/X3R7IYS3"],"itemData":{"id":978,"type":"article-journal","abstract":"Prediction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(Jardillier et al., 2022)</w:t>
      </w:r>
      <w:r w:rsidR="00AA5B6C">
        <w:rPr>
          <w:rFonts w:ascii="Times New Roman" w:hAnsi="Times New Roman" w:cs="Times New Roman"/>
          <w:sz w:val="24"/>
          <w:szCs w:val="24"/>
          <w:lang w:val="en-US"/>
        </w:rPr>
        <w:fldChar w:fldCharType="end"/>
      </w:r>
      <w:commentRangeStart w:id="102"/>
      <w:r w:rsidR="00AA5B6C" w:rsidRPr="00C31320">
        <w:rPr>
          <w:rFonts w:ascii="Times New Roman" w:hAnsi="Times New Roman" w:cs="Times New Roman"/>
          <w:sz w:val="24"/>
          <w:szCs w:val="24"/>
          <w:lang w:val="en-US"/>
        </w:rPr>
        <w:t>.</w:t>
      </w:r>
      <w:commentRangeEnd w:id="102"/>
      <w:r w:rsidR="00AA5B6C" w:rsidRPr="00C31320">
        <w:rPr>
          <w:rStyle w:val="Refdecomentario"/>
          <w:rFonts w:ascii="Times New Roman" w:eastAsia="Times New Roman" w:hAnsi="Times New Roman" w:cs="Times New Roman"/>
          <w:sz w:val="24"/>
          <w:szCs w:val="24"/>
          <w:lang w:eastAsia="es-ES_tradnl"/>
        </w:rPr>
        <w:commentReference w:id="102"/>
      </w:r>
      <w:commentRangeStart w:id="103"/>
      <w:commentRangeEnd w:id="103"/>
      <w:r w:rsidR="00AA5B6C" w:rsidRPr="00C31320">
        <w:rPr>
          <w:rStyle w:val="Refdecomentario"/>
          <w:rFonts w:ascii="Times New Roman" w:eastAsia="Times New Roman" w:hAnsi="Times New Roman" w:cs="Times New Roman"/>
          <w:sz w:val="24"/>
          <w:szCs w:val="24"/>
          <w:lang w:eastAsia="es-ES_tradnl"/>
        </w:rPr>
        <w:commentReference w:id="103"/>
      </w:r>
      <w:r>
        <w:rPr>
          <w:rFonts w:ascii="Times New Roman" w:hAnsi="Times New Roman" w:cs="Times New Roman"/>
          <w:sz w:val="24"/>
          <w:szCs w:val="24"/>
        </w:rPr>
        <w:t xml:space="preserve"> </w:t>
      </w:r>
      <w:r w:rsidR="00AA5B6C">
        <w:rPr>
          <w:rFonts w:ascii="Times New Roman" w:hAnsi="Times New Roman" w:cs="Times New Roman"/>
          <w:sz w:val="24"/>
          <w:szCs w:val="24"/>
          <w:lang w:val="en-US"/>
        </w:rPr>
        <w:t>However</w:t>
      </w:r>
      <w:r w:rsidR="00AA5B6C" w:rsidRPr="00C31320">
        <w:rPr>
          <w:rFonts w:ascii="Times New Roman" w:hAnsi="Times New Roman" w:cs="Times New Roman"/>
          <w:sz w:val="24"/>
          <w:szCs w:val="24"/>
          <w:lang w:val="en-US"/>
        </w:rPr>
        <w:t xml:space="preserve">, the association described here </w:t>
      </w:r>
      <w:r w:rsidR="00AA5B6C">
        <w:rPr>
          <w:rFonts w:ascii="Times New Roman" w:hAnsi="Times New Roman" w:cs="Times New Roman"/>
          <w:sz w:val="24"/>
          <w:szCs w:val="24"/>
          <w:lang w:val="en-US"/>
        </w:rPr>
        <w:t xml:space="preserve">may </w:t>
      </w:r>
      <w:r w:rsidR="00AA5B6C" w:rsidRPr="00C31320">
        <w:rPr>
          <w:rFonts w:ascii="Times New Roman" w:hAnsi="Times New Roman" w:cs="Times New Roman"/>
          <w:sz w:val="24"/>
          <w:szCs w:val="24"/>
          <w:lang w:val="en-US"/>
        </w:rPr>
        <w:t>lack causal interpretation</w:t>
      </w:r>
      <w:r w:rsidR="00AA5B6C">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given that the recurrent event process might be associated with </w:t>
      </w:r>
      <w:r w:rsidR="00AA5B6C">
        <w:rPr>
          <w:rFonts w:ascii="Times New Roman" w:hAnsi="Times New Roman" w:cs="Times New Roman"/>
          <w:sz w:val="24"/>
          <w:szCs w:val="24"/>
          <w:lang w:val="en-US"/>
        </w:rPr>
        <w:t xml:space="preserve">the </w:t>
      </w:r>
      <w:r w:rsidR="00AA5B6C" w:rsidRPr="00C31320">
        <w:rPr>
          <w:rFonts w:ascii="Times New Roman" w:hAnsi="Times New Roman" w:cs="Times New Roman"/>
          <w:sz w:val="24"/>
          <w:szCs w:val="24"/>
          <w:lang w:val="en-US"/>
        </w:rPr>
        <w:t xml:space="preserve">right censoring mechanism. </w:t>
      </w:r>
      <w:r w:rsidRPr="00C31320">
        <w:rPr>
          <w:rFonts w:ascii="Times New Roman" w:hAnsi="Times New Roman" w:cs="Times New Roman"/>
          <w:sz w:val="24"/>
          <w:szCs w:val="24"/>
          <w:lang w:val="en-US"/>
        </w:rPr>
        <w:t xml:space="preserve">For example, patients admitted for treatment </w:t>
      </w:r>
      <w:r>
        <w:rPr>
          <w:rFonts w:ascii="Times New Roman" w:hAnsi="Times New Roman" w:cs="Times New Roman"/>
          <w:sz w:val="24"/>
          <w:szCs w:val="24"/>
          <w:lang w:val="en-US"/>
        </w:rPr>
        <w:t>o</w:t>
      </w:r>
      <w:r w:rsidRPr="00C31320">
        <w:rPr>
          <w:rFonts w:ascii="Times New Roman" w:hAnsi="Times New Roman" w:cs="Times New Roman"/>
          <w:sz w:val="24"/>
          <w:szCs w:val="24"/>
          <w:lang w:val="en-US"/>
        </w:rPr>
        <w:t>n dates closer to administrative censorship or in ongoing treatments might ha</w:t>
      </w:r>
      <w:r>
        <w:rPr>
          <w:rFonts w:ascii="Times New Roman" w:hAnsi="Times New Roman" w:cs="Times New Roman"/>
          <w:sz w:val="24"/>
          <w:szCs w:val="24"/>
          <w:lang w:val="en-US"/>
        </w:rPr>
        <w:t>ve</w:t>
      </w:r>
      <w:r w:rsidRPr="00C31320">
        <w:rPr>
          <w:rFonts w:ascii="Times New Roman" w:hAnsi="Times New Roman" w:cs="Times New Roman"/>
          <w:sz w:val="24"/>
          <w:szCs w:val="24"/>
          <w:lang w:val="en-US"/>
        </w:rPr>
        <w:t xml:space="preserve"> different characteristics that may change the inverse of susceptibility to recurrent </w:t>
      </w:r>
      <w:commentRangeStart w:id="104"/>
      <w:r w:rsidRPr="00C31320">
        <w:rPr>
          <w:rFonts w:ascii="Times New Roman" w:hAnsi="Times New Roman" w:cs="Times New Roman"/>
          <w:sz w:val="24"/>
          <w:szCs w:val="24"/>
          <w:lang w:val="en-US"/>
        </w:rPr>
        <w:t>treatments</w:t>
      </w:r>
      <w:commentRangeEnd w:id="104"/>
      <w:r w:rsidRPr="00C31320">
        <w:rPr>
          <w:rStyle w:val="Refdecomentario"/>
          <w:rFonts w:ascii="Times New Roman" w:eastAsia="Times New Roman" w:hAnsi="Times New Roman" w:cs="Times New Roman"/>
          <w:sz w:val="24"/>
          <w:szCs w:val="24"/>
          <w:lang w:eastAsia="es-ES_tradnl"/>
        </w:rPr>
        <w:commentReference w:id="104"/>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{"citationID":"5zQduBHW","properties":{"formattedCitation":"(Rytgaard &amp; van der Laan, 2024)","plainCitation":"(Rytgaard &amp; van der Laan, 2024)","noteIndex":0},"citationItems":[{"id":"98I4tdSJ/zoBeQIr7","uris":["http://zotero.org/users/local/0vuW8hEP/items/3I59WWXB"],"itemData":{"id":123,"type":"article","abstract":"Longitudinal settings involving outcome, competing risks and censoring events occurring and recurring in continuous time are common in medical research, but are often analyzed with methods that do not allow for taking post-baseline information into account. In this work, we define statistical and causal target parameters via the g-computation formula by carrying out interventions directly on the product integral representing the observed data distribution in a continuous-time counting process model framework. In recurrent events settings our target parameter identifies the expected number of recurrent events also in settings where the censoring mechanism or post-baseline treatment decisions depend on past information of post-baseline covariates such as the recurrent event process. We propose a flexible estimation procedure based on targeted maximum likelihood estimation coupled with highly adaptive lasso estimation to provide a novel approach for double robust and nonparametric inference for the considered target parameter. We illustrate the methods in a simulation study.","DOI":"10.48550/arXiv.2404.01736","note":"arXiv:2404.01736 [stat]","number":"arXiv:2404.01736","publisher":"arXiv","source":"arXiv.org","title":"Nonparametric efficient causal estimation of the intervention-specific expected number of recurrent events with continuous-time targeted maximum likelihood and highly adaptive lasso estimation","URL":"http://arxiv.org/abs/2404.01736","author":[{"family":"Rytgaard","given":"Helene C. W."},{"family":"Laan","given":"Mark J.","non-dropping-particle":"van der"}],"accessed":{"date-parts":[["2024",7,7]]},"issued":{"date-parts":[["2024",4,2]]}}}],"schema":"https://github.com/citation-style-language/schema/raw/master/csl-citation.json"} </w:instrText>
      </w:r>
      <w:r>
        <w:rPr>
          <w:rFonts w:ascii="Times New Roman" w:hAnsi="Times New Roman" w:cs="Times New Roman"/>
          <w:sz w:val="24"/>
          <w:szCs w:val="24"/>
          <w:lang w:val="en-US"/>
        </w:rPr>
        <w:fldChar w:fldCharType="separate"/>
      </w:r>
      <w:r w:rsidRPr="00C41716">
        <w:rPr>
          <w:rFonts w:ascii="Times New Roman" w:hAnsi="Times New Roman" w:cs="Times New Roman"/>
          <w:sz w:val="24"/>
        </w:rPr>
        <w:t>(Rytgaard &amp; van der Laan, 2024)</w:t>
      </w:r>
      <w:r>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w:t>
      </w:r>
    </w:p>
    <w:p w14:paraId="228A06BD" w14:textId="1B1C1DE4" w:rsidR="00BD61EF" w:rsidRPr="00BD61EF" w:rsidRDefault="00BD61EF" w:rsidP="00891D66">
      <w:pPr>
        <w:pStyle w:val="Ttulo1"/>
      </w:pPr>
      <w:r w:rsidRPr="00BD61EF">
        <w:t>CONCLUSION</w:t>
      </w:r>
    </w:p>
    <w:p w14:paraId="2D19D666" w14:textId="7C5C4415" w:rsidR="00BD61EF" w:rsidRPr="00BD61EF" w:rsidRDefault="008769C7" w:rsidP="00D313FB">
      <w:pPr>
        <w:spacing w:line="480" w:lineRule="auto"/>
        <w:ind w:firstLine="567"/>
        <w:rPr>
          <w:rFonts w:ascii="Times New Roman" w:hAnsi="Times New Roman" w:cs="Times New Roman"/>
          <w:sz w:val="24"/>
          <w:szCs w:val="24"/>
          <w:lang w:val="en-US"/>
        </w:rPr>
      </w:pPr>
      <w:r w:rsidRPr="00BD61EF">
        <w:rPr>
          <w:rFonts w:ascii="Times New Roman" w:hAnsi="Times New Roman" w:cs="Times New Roman"/>
          <w:sz w:val="24"/>
          <w:szCs w:val="24"/>
        </w:rPr>
        <w:t>Our study</w:t>
      </w:r>
      <w:r>
        <w:rPr>
          <w:rFonts w:ascii="Times New Roman" w:hAnsi="Times New Roman" w:cs="Times New Roman"/>
          <w:sz w:val="24"/>
          <w:szCs w:val="24"/>
        </w:rPr>
        <w:t xml:space="preserve"> showed</w:t>
      </w:r>
      <w:r w:rsidRPr="00BD61EF">
        <w:rPr>
          <w:rFonts w:ascii="Times New Roman" w:hAnsi="Times New Roman" w:cs="Times New Roman"/>
          <w:sz w:val="24"/>
          <w:szCs w:val="24"/>
        </w:rPr>
        <w:t xml:space="preserve"> that </w:t>
      </w:r>
      <w:r>
        <w:rPr>
          <w:rFonts w:ascii="Times New Roman" w:hAnsi="Times New Roman" w:cs="Times New Roman"/>
          <w:sz w:val="24"/>
          <w:szCs w:val="24"/>
        </w:rPr>
        <w:t>PSU</w:t>
      </w:r>
      <w:r w:rsidRPr="00BD61EF">
        <w:rPr>
          <w:rFonts w:ascii="Times New Roman" w:hAnsi="Times New Roman" w:cs="Times New Roman"/>
          <w:sz w:val="24"/>
          <w:szCs w:val="24"/>
        </w:rPr>
        <w:t xml:space="preserve"> at admission was associated with higher treatment non-completion rates in specific settings, notably in intensive ambulatory and women-only residential programs.</w:t>
      </w:r>
      <w:r w:rsidR="00BD61EF" w:rsidRPr="00BD61EF">
        <w:rPr>
          <w:rFonts w:ascii="Times New Roman" w:hAnsi="Times New Roman" w:cs="Times New Roman"/>
          <w:sz w:val="24"/>
          <w:szCs w:val="24"/>
        </w:rPr>
        <w:t xml:space="preserve"> </w:t>
      </w:r>
      <w:r w:rsidR="00960103" w:rsidRPr="00960103">
        <w:rPr>
          <w:rFonts w:ascii="Times New Roman" w:hAnsi="Times New Roman" w:cs="Times New Roman"/>
          <w:sz w:val="24"/>
          <w:szCs w:val="24"/>
        </w:rPr>
        <w:t xml:space="preserve">These findings underline the need for tailored interventions to address the unique challenges of patients with PSU, such as enhancing practices aimed at treatment retention for this population. </w:t>
      </w:r>
      <w:r w:rsidR="00BD61EF" w:rsidRPr="00BD61EF">
        <w:rPr>
          <w:rFonts w:ascii="Times New Roman" w:hAnsi="Times New Roman" w:cs="Times New Roman"/>
          <w:sz w:val="24"/>
          <w:szCs w:val="24"/>
        </w:rPr>
        <w:t xml:space="preserve">Additionally, demographic factors such as age and birth cohort significantly influenced treatment outcomes. This study provides valuable insights for improving SUD treatment programs in Latin America, emphasizing the importance of comprehensive data collection </w:t>
      </w:r>
      <w:r w:rsidR="00960103" w:rsidRPr="00960103">
        <w:rPr>
          <w:rFonts w:ascii="Times New Roman" w:hAnsi="Times New Roman" w:cs="Times New Roman"/>
          <w:sz w:val="24"/>
          <w:szCs w:val="24"/>
        </w:rPr>
        <w:t>and the development of personalised treatment strategies to enhance patient retention and completion rates.</w:t>
      </w:r>
    </w:p>
    <w:p w14:paraId="1F125EC2" w14:textId="77777777" w:rsidR="00AA5B6C" w:rsidRPr="00F27C17" w:rsidRDefault="00AA5B6C" w:rsidP="00F27C17">
      <w:pPr>
        <w:pStyle w:val="Prrafodelista"/>
        <w:numPr>
          <w:ilvl w:val="0"/>
          <w:numId w:val="5"/>
        </w:numPr>
        <w:rPr>
          <w:rFonts w:ascii="Times New Roman" w:hAnsi="Times New Roman" w:cs="Times New Roman"/>
          <w:b/>
          <w:bCs/>
          <w:sz w:val="24"/>
          <w:szCs w:val="24"/>
          <w:lang w:val="en-US"/>
        </w:rPr>
      </w:pPr>
      <w:commentRangeStart w:id="105"/>
      <w:r w:rsidRPr="00F27C17">
        <w:rPr>
          <w:rFonts w:ascii="Times New Roman" w:hAnsi="Times New Roman" w:cs="Times New Roman"/>
          <w:b/>
          <w:bCs/>
          <w:sz w:val="24"/>
          <w:szCs w:val="24"/>
          <w:lang w:val="en-US"/>
        </w:rPr>
        <w:t>BIBLIOGRAPHY</w:t>
      </w:r>
      <w:commentRangeEnd w:id="105"/>
      <w:r w:rsidR="001F0A50">
        <w:rPr>
          <w:rStyle w:val="Refdecomentario"/>
          <w:rFonts w:ascii="Times New Roman" w:eastAsia="Times New Roman" w:hAnsi="Times New Roman" w:cs="Times New Roman"/>
          <w:lang w:val="en-US" w:eastAsia="es-CL"/>
        </w:rPr>
        <w:commentReference w:id="105"/>
      </w:r>
    </w:p>
    <w:p w14:paraId="1EC9FD0A" w14:textId="77777777" w:rsidR="00AA5B6C" w:rsidRPr="00F27C17" w:rsidRDefault="00AA5B6C" w:rsidP="00F27C17">
      <w:pPr>
        <w:rPr>
          <w:rFonts w:ascii="Times New Roman" w:hAnsi="Times New Roman" w:cs="Times New Roman"/>
          <w:sz w:val="24"/>
          <w:szCs w:val="24"/>
          <w:lang w:val="en-US"/>
        </w:rPr>
      </w:pPr>
    </w:p>
    <w:p w14:paraId="56A5BF43" w14:textId="77777777" w:rsidR="00783883" w:rsidRDefault="00AA5B6C" w:rsidP="00783883">
      <w:pPr>
        <w:pStyle w:val="Bibliografa"/>
      </w:pPr>
      <w:r w:rsidRPr="000E244F">
        <w:rPr>
          <w:sz w:val="24"/>
          <w:szCs w:val="24"/>
          <w:lang w:val="en-US"/>
        </w:rPr>
        <w:fldChar w:fldCharType="begin"/>
      </w:r>
      <w:r w:rsidR="00076C44" w:rsidRPr="000E244F">
        <w:rPr>
          <w:sz w:val="24"/>
          <w:szCs w:val="24"/>
          <w:lang w:val="en-US"/>
        </w:rPr>
        <w:instrText xml:space="preserve"> ADDIN ZOTERO_BIBL {"uncited":[],"omitted":[],"custom":[]} CSL_BIBLIOGRAPHY </w:instrText>
      </w:r>
      <w:r w:rsidRPr="000E244F">
        <w:rPr>
          <w:sz w:val="24"/>
          <w:szCs w:val="24"/>
          <w:lang w:val="en-US"/>
        </w:rPr>
        <w:fldChar w:fldCharType="separate"/>
      </w:r>
      <w:r w:rsidR="00783883">
        <w:t xml:space="preserve">Andersson, H. W., Lauvsnes, A. D. F., &amp; Nordfjærn, T. (2021). Emerging Adults in Inpatient Substance Use Treatment: A Prospective Cohort Study of Patient Characteristics and Treatment Outcomes. </w:t>
      </w:r>
      <w:r w:rsidR="00783883">
        <w:rPr>
          <w:i/>
          <w:iCs/>
        </w:rPr>
        <w:t>European Addiction Research</w:t>
      </w:r>
      <w:r w:rsidR="00783883">
        <w:t xml:space="preserve">, </w:t>
      </w:r>
      <w:r w:rsidR="00783883">
        <w:rPr>
          <w:i/>
          <w:iCs/>
        </w:rPr>
        <w:t>27</w:t>
      </w:r>
      <w:r w:rsidR="00783883">
        <w:t>(3), 206–215. https://doi.org/10.1159/000512156</w:t>
      </w:r>
    </w:p>
    <w:p w14:paraId="2FA74BAD" w14:textId="77777777" w:rsidR="00783883" w:rsidRDefault="00783883" w:rsidP="00783883">
      <w:pPr>
        <w:pStyle w:val="Bibliografa"/>
      </w:pPr>
      <w:r>
        <w:lastRenderedPageBreak/>
        <w:t xml:space="preserve">Andersson, H. W., Steinsbekk, A., Walderhaug, E., Otterholt, E., &amp; Nordfjærn,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400EF9A0" w14:textId="77777777" w:rsidR="00783883" w:rsidRDefault="00783883" w:rsidP="00783883">
      <w:pPr>
        <w:pStyle w:val="Bibliografa"/>
      </w:pPr>
      <w:r>
        <w:t xml:space="preserve">Andersson, H. W., Wenaas, M., &amp; Nordfjærn, T. (2019). Relapse after inpatient substance use treatment: A prospective cohort study among users of illicit substances. </w:t>
      </w:r>
      <w:r>
        <w:rPr>
          <w:i/>
          <w:iCs/>
        </w:rPr>
        <w:t>Addictive Behaviors</w:t>
      </w:r>
      <w:r>
        <w:t xml:space="preserve">, </w:t>
      </w:r>
      <w:r>
        <w:rPr>
          <w:i/>
          <w:iCs/>
        </w:rPr>
        <w:t>90</w:t>
      </w:r>
      <w:r>
        <w:t>, 222–228. https://doi.org/10.1016/j.addbeh.2018.11.008</w:t>
      </w:r>
    </w:p>
    <w:p w14:paraId="198B376F" w14:textId="77777777" w:rsidR="00783883" w:rsidRDefault="00783883" w:rsidP="00783883">
      <w:pPr>
        <w:pStyle w:val="Bibliografa"/>
      </w:pPr>
      <w:r>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0CDA5BAB" w14:textId="77777777" w:rsidR="00783883" w:rsidRDefault="00783883" w:rsidP="00783883">
      <w:pPr>
        <w:pStyle w:val="Bibliografa"/>
      </w:pPr>
      <w:r>
        <w:t xml:space="preserve">Beaulieu, M., Tremblay, J., &amp; Bertrand, K. (2022a).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2FFB6765" w14:textId="77777777" w:rsidR="00783883" w:rsidRDefault="00783883" w:rsidP="00783883">
      <w:pPr>
        <w:pStyle w:val="Bibliografa"/>
      </w:pPr>
      <w:r>
        <w:t xml:space="preserve">Beaulieu, M., Tremblay, J., &amp; Bertrand, K. (2022b).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5ABA50FA" w14:textId="77777777" w:rsidR="00783883" w:rsidRDefault="00783883" w:rsidP="00783883">
      <w:pPr>
        <w:pStyle w:val="Bibliografa"/>
      </w:pPr>
      <w: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Pr>
          <w:i/>
          <w:iCs/>
        </w:rPr>
        <w:t>Addictive Behaviors Reports</w:t>
      </w:r>
      <w:r>
        <w:t xml:space="preserve">, </w:t>
      </w:r>
      <w:r>
        <w:rPr>
          <w:i/>
          <w:iCs/>
        </w:rPr>
        <w:t>18</w:t>
      </w:r>
      <w:r>
        <w:t>, 100512. https://doi.org/10.1016/j.abrep.2023.100512</w:t>
      </w:r>
    </w:p>
    <w:p w14:paraId="38C16502" w14:textId="77777777" w:rsidR="00783883" w:rsidRDefault="00783883" w:rsidP="00783883">
      <w:pPr>
        <w:pStyle w:val="Bibliografa"/>
      </w:pPr>
      <w:r>
        <w:lastRenderedPageBreak/>
        <w:t xml:space="preserve">Bonfiglio, N. S., Portoghese, I., Renati, R., Mascia, M. L., &amp; Penna, M. P. (2022). Polysubstance Use Patterns among Outpatients Undergoing Substance Use Disorder Treatment: A Latent Class Analysis. </w:t>
      </w:r>
      <w:r>
        <w:rPr>
          <w:i/>
          <w:iCs/>
        </w:rPr>
        <w:t>International Journal of Environmental Research and Public Health</w:t>
      </w:r>
      <w:r>
        <w:t xml:space="preserve">, </w:t>
      </w:r>
      <w:r>
        <w:rPr>
          <w:i/>
          <w:iCs/>
        </w:rPr>
        <w:t>19</w:t>
      </w:r>
      <w:r>
        <w:t>(24), Article 24. https://doi.org/10.3390/ijerph192416759</w:t>
      </w:r>
    </w:p>
    <w:p w14:paraId="6E4CBD90" w14:textId="77777777" w:rsidR="00783883" w:rsidRDefault="00783883" w:rsidP="00783883">
      <w:pPr>
        <w:pStyle w:val="Bibliografa"/>
      </w:pPr>
      <w:r w:rsidRPr="0036022E">
        <w:rPr>
          <w:lang w:val="es-CL"/>
        </w:rPr>
        <w:t xml:space="preserve">Bórquez, I., Cerdá, M., González-Santa Cruz, A., Krawczyk, N., &amp; Castillo-Carniglia, Á. (2024). </w:t>
      </w:r>
      <w:r>
        <w:t xml:space="preserve">Longitudinal trajectories of substance use disorder treatment use: A latent class growth analysis using a national cohort in Chile. </w:t>
      </w:r>
      <w:r>
        <w:rPr>
          <w:i/>
          <w:iCs/>
        </w:rPr>
        <w:t>Addiction (Abingdon, England)</w:t>
      </w:r>
      <w:r>
        <w:t xml:space="preserve">, </w:t>
      </w:r>
      <w:r>
        <w:rPr>
          <w:i/>
          <w:iCs/>
        </w:rPr>
        <w:t>119</w:t>
      </w:r>
      <w:r>
        <w:t>(4), 753–765. https://doi.org/10.1111/add.16412</w:t>
      </w:r>
    </w:p>
    <w:p w14:paraId="1111343A" w14:textId="77777777" w:rsidR="00783883" w:rsidRDefault="00783883" w:rsidP="00783883">
      <w:pPr>
        <w:pStyle w:val="Bibliografa"/>
      </w:pPr>
      <w:r>
        <w:t xml:space="preserve">Bunting, A. M., Shearer, R., Linden-Carmichael, A. N., Williams, A. R., Comer, S. D., Cerdá, M., &amp; Lorvick,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5C0D52BC" w14:textId="77777777" w:rsidR="00783883" w:rsidRDefault="00783883" w:rsidP="00783883">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062BE2F2" w14:textId="77777777" w:rsidR="00783883" w:rsidRDefault="00783883" w:rsidP="00783883">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5CAE1FED" w14:textId="77777777" w:rsidR="00783883" w:rsidRDefault="00783883" w:rsidP="00783883">
      <w:pPr>
        <w:pStyle w:val="Bibliografa"/>
      </w:pPr>
      <w:r>
        <w:t xml:space="preserve">Choi, N. G., &amp; DiNitto, D. M. (2020). Older-Adult Marijuana Users in Substance Use Treatment: Characteristics Associated with Treatment Completion. </w:t>
      </w:r>
      <w:r>
        <w:rPr>
          <w:i/>
          <w:iCs/>
        </w:rPr>
        <w:t>Journal of Psychoactive Drugs</w:t>
      </w:r>
      <w:r>
        <w:t xml:space="preserve">, </w:t>
      </w:r>
      <w:r>
        <w:rPr>
          <w:i/>
          <w:iCs/>
        </w:rPr>
        <w:t>52</w:t>
      </w:r>
      <w:r>
        <w:t>(3), 218–227. https://doi.org/10.1080/02791072.2020.1745966</w:t>
      </w:r>
    </w:p>
    <w:p w14:paraId="1F0BA1EA" w14:textId="77777777" w:rsidR="00783883" w:rsidRDefault="00783883" w:rsidP="00783883">
      <w:pPr>
        <w:pStyle w:val="Bibliografa"/>
      </w:pPr>
      <w:r>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1C4F472E" w14:textId="77777777" w:rsidR="00783883" w:rsidRDefault="00783883" w:rsidP="00783883">
      <w:pPr>
        <w:pStyle w:val="Bibliografa"/>
      </w:pPr>
      <w:r>
        <w:lastRenderedPageBreak/>
        <w:t xml:space="preserve">Crummy, E. A., O’Neal, T. J., Baskin, B. M., &amp; Ferguson, S. M. (2020). One Is Not Enough: Understanding and Modeling Polysubstance Use. </w:t>
      </w:r>
      <w:r>
        <w:rPr>
          <w:i/>
          <w:iCs/>
        </w:rPr>
        <w:t>Frontiers in Neuroscience</w:t>
      </w:r>
      <w:r>
        <w:t xml:space="preserve">, </w:t>
      </w:r>
      <w:r>
        <w:rPr>
          <w:i/>
          <w:iCs/>
        </w:rPr>
        <w:t>14</w:t>
      </w:r>
      <w:r>
        <w:t>. https://www.frontiersin.org/articles/10.3389/fnins.2020.00569</w:t>
      </w:r>
    </w:p>
    <w:p w14:paraId="286A79E4" w14:textId="77777777" w:rsidR="00783883" w:rsidRDefault="00783883" w:rsidP="00783883">
      <w:pPr>
        <w:pStyle w:val="Bibliografa"/>
      </w:pPr>
      <w: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Pr>
          <w:i/>
          <w:iCs/>
        </w:rPr>
        <w:t>The Lancet HIV</w:t>
      </w:r>
      <w:r>
        <w:t xml:space="preserve">, </w:t>
      </w:r>
      <w:r>
        <w:rPr>
          <w:i/>
          <w:iCs/>
        </w:rPr>
        <w:t>1</w:t>
      </w:r>
      <w:r>
        <w:t>(1), e22–e31. https://doi.org/10.1016/S2352-3018(14)70001-3</w:t>
      </w:r>
    </w:p>
    <w:p w14:paraId="17D2F2ED" w14:textId="77777777" w:rsidR="00783883" w:rsidRDefault="00783883" w:rsidP="00783883">
      <w:pPr>
        <w:pStyle w:val="Bibliografa"/>
      </w:pPr>
      <w:r>
        <w:t xml:space="preserve">Dickman, P. W. (2023, March 31). </w:t>
      </w:r>
      <w:r>
        <w:rPr>
          <w:i/>
          <w:iCs/>
        </w:rPr>
        <w:t>An introduction to flexible parametric survival models and a discussion of the proportional hazards assumption</w:t>
      </w:r>
      <w:r>
        <w:t>. Talk at: Department of Statistics and Quantitative Methods, University of Milano-Bicocca.</w:t>
      </w:r>
    </w:p>
    <w:p w14:paraId="12BE326F" w14:textId="77777777" w:rsidR="00783883" w:rsidRPr="0036022E" w:rsidRDefault="00783883" w:rsidP="00783883">
      <w:pPr>
        <w:pStyle w:val="Bibliografa"/>
        <w:rPr>
          <w:lang w:val="es-CL"/>
        </w:rPr>
      </w:pPr>
      <w:r w:rsidRPr="0036022E">
        <w:rPr>
          <w:lang w:val="es-CL"/>
        </w:rPr>
        <w:t xml:space="preserve">DIPRES. (2017a). </w:t>
      </w:r>
      <w:r w:rsidRPr="0036022E">
        <w:rPr>
          <w:i/>
          <w:iCs/>
          <w:lang w:val="es-CL"/>
        </w:rPr>
        <w:t>Informe Final: Evaluación de resultados de los programas de tratamiento y rehabilitación del Servicio nacional para la prevención y rehabilitación del consumo de drogas y alcohol</w:t>
      </w:r>
      <w:r w:rsidRPr="0036022E">
        <w:rPr>
          <w:lang w:val="es-CL"/>
        </w:rPr>
        <w:t>. SENDA.</w:t>
      </w:r>
    </w:p>
    <w:p w14:paraId="25A198FA" w14:textId="77777777" w:rsidR="00783883" w:rsidRPr="0036022E" w:rsidRDefault="00783883" w:rsidP="00783883">
      <w:pPr>
        <w:pStyle w:val="Bibliografa"/>
        <w:rPr>
          <w:lang w:val="es-CL"/>
        </w:rPr>
      </w:pPr>
      <w:r w:rsidRPr="0036022E">
        <w:rPr>
          <w:lang w:val="es-CL"/>
        </w:rPr>
        <w:t xml:space="preserve">DIPRES. (2017b). </w:t>
      </w:r>
      <w:r w:rsidRPr="0036022E">
        <w:rPr>
          <w:i/>
          <w:iCs/>
          <w:lang w:val="es-CL"/>
        </w:rPr>
        <w:t>Informe Final: Evaluación de resultados de los programas de tratamiento y rehabilitación del Servicio Nacional para la Prevención y Rehabilitación del Consumo de Drogas y Alcohol, SENDA.</w:t>
      </w:r>
    </w:p>
    <w:p w14:paraId="437681B1" w14:textId="77777777" w:rsidR="00783883" w:rsidRDefault="00783883" w:rsidP="00783883">
      <w:pPr>
        <w:pStyle w:val="Bibliografa"/>
      </w:pPr>
      <w:r>
        <w:t xml:space="preserve">Fleury, M.-J., Djouini, A., Huỳnh, C., Tremblay, J., Ferland, F., Ménard, J.-M., &amp; Belleville, G. (2016). Remission from substance use disorders: A systematic review and meta-analysis. </w:t>
      </w:r>
      <w:r>
        <w:rPr>
          <w:i/>
          <w:iCs/>
        </w:rPr>
        <w:t>Drug and Alcohol Dependence</w:t>
      </w:r>
      <w:r>
        <w:t xml:space="preserve">, </w:t>
      </w:r>
      <w:r>
        <w:rPr>
          <w:i/>
          <w:iCs/>
        </w:rPr>
        <w:t>168</w:t>
      </w:r>
      <w:r>
        <w:t>, 293–306. https://doi.org/10.1016/j.drugalcdep.2016.08.625</w:t>
      </w:r>
    </w:p>
    <w:p w14:paraId="345A3918" w14:textId="77777777" w:rsidR="00783883" w:rsidRDefault="00783883" w:rsidP="00783883">
      <w:pPr>
        <w:pStyle w:val="Bibliografa"/>
      </w:pPr>
      <w:r>
        <w:t xml:space="preserve">Font-Mayolas, S., &amp; Calvo, F. (2022). 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044D26BD" w14:textId="77777777" w:rsidR="00783883" w:rsidRPr="0036022E" w:rsidRDefault="00783883" w:rsidP="00783883">
      <w:pPr>
        <w:pStyle w:val="Bibliografa"/>
        <w:rPr>
          <w:lang w:val="es-CL"/>
        </w:rPr>
      </w:pPr>
      <w:r>
        <w:lastRenderedPageBreak/>
        <w:t xml:space="preserve">Gjersing, L., &amp; Bretteville-Jensen, A. L. (2018). Patterns of substance use and mortality risk in a cohort of ‘hard-to-reach’ polysubstance users. </w:t>
      </w:r>
      <w:r w:rsidRPr="0036022E">
        <w:rPr>
          <w:i/>
          <w:iCs/>
          <w:lang w:val="es-CL"/>
        </w:rPr>
        <w:t>Addiction</w:t>
      </w:r>
      <w:r w:rsidRPr="0036022E">
        <w:rPr>
          <w:lang w:val="es-CL"/>
        </w:rPr>
        <w:t xml:space="preserve">, </w:t>
      </w:r>
      <w:r w:rsidRPr="0036022E">
        <w:rPr>
          <w:i/>
          <w:iCs/>
          <w:lang w:val="es-CL"/>
        </w:rPr>
        <w:t>113</w:t>
      </w:r>
      <w:r w:rsidRPr="0036022E">
        <w:rPr>
          <w:lang w:val="es-CL"/>
        </w:rPr>
        <w:t>(4), 729–739. https://doi.org/10.1111/add.14053</w:t>
      </w:r>
    </w:p>
    <w:p w14:paraId="1ED3CC0C" w14:textId="77777777" w:rsidR="00783883" w:rsidRDefault="00783883" w:rsidP="00783883">
      <w:pPr>
        <w:pStyle w:val="Bibliografa"/>
      </w:pPr>
      <w:r w:rsidRPr="0036022E">
        <w:rPr>
          <w:lang w:val="es-CL"/>
        </w:rPr>
        <w:t xml:space="preserve">Gómez-Restrepo, C., Maldonado, P., Rodríguez, N., Ruiz-Gaviria, R., Escalante, M. Á., Gómez, R. Á., de Araujo, M. R., de Oliveira, A. C. S., Rivera, J. S. C., García, J. A. G., Ferrand, M. P., &amp; Blitchtein-Winicki, D. (2017). </w:t>
      </w:r>
      <w:r>
        <w:t xml:space="preserve">Quality measurers of therapeutic communities for substance dependence: An international collaborative study survey in Latin America. </w:t>
      </w:r>
      <w:r>
        <w:rPr>
          <w:i/>
          <w:iCs/>
        </w:rPr>
        <w:t>Substance Abuse Treatment, Prevention, and Policy</w:t>
      </w:r>
      <w:r>
        <w:t xml:space="preserve">, </w:t>
      </w:r>
      <w:r>
        <w:rPr>
          <w:i/>
          <w:iCs/>
        </w:rPr>
        <w:t>12</w:t>
      </w:r>
      <w:r>
        <w:t>(1), 53. https://doi.org/10.1186/s13011-017-0129-y</w:t>
      </w:r>
    </w:p>
    <w:p w14:paraId="3E47A25B" w14:textId="77777777" w:rsidR="00783883" w:rsidRDefault="00783883" w:rsidP="00783883">
      <w:pPr>
        <w:pStyle w:val="Bibliografa"/>
      </w:pPr>
      <w:r>
        <w:t xml:space="preserve">Grafféo, N., Latouche, A., Geskus, R. B., &amp; Chevret, S. (2018). Modeling time-varying exposure using inverse probability of treatment weights. </w:t>
      </w:r>
      <w:r>
        <w:rPr>
          <w:i/>
          <w:iCs/>
        </w:rPr>
        <w:t>Biometrical Journal</w:t>
      </w:r>
      <w:r>
        <w:t xml:space="preserve">, </w:t>
      </w:r>
      <w:r>
        <w:rPr>
          <w:i/>
          <w:iCs/>
        </w:rPr>
        <w:t>60</w:t>
      </w:r>
      <w:r>
        <w:t>(2), 323–332. https://doi.org/10.1002/bimj.201600223</w:t>
      </w:r>
    </w:p>
    <w:p w14:paraId="5D2C4729" w14:textId="77777777" w:rsidR="00783883" w:rsidRDefault="00783883" w:rsidP="00783883">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06B2E264" w14:textId="77777777" w:rsidR="00783883" w:rsidRDefault="00783883" w:rsidP="00783883">
      <w:pPr>
        <w:pStyle w:val="Bibliografa"/>
      </w:pPr>
      <w:r>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17A3B86C" w14:textId="77777777" w:rsidR="00783883" w:rsidRDefault="00783883" w:rsidP="00783883">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7EE6D382" w14:textId="77777777" w:rsidR="00783883" w:rsidRDefault="00783883" w:rsidP="00783883">
      <w:pPr>
        <w:pStyle w:val="Bibliografa"/>
      </w:pPr>
      <w:r>
        <w:t xml:space="preserve">Jardillier, R., Koca, D., Chatelain, F., &amp; Guyon, L. (2022). Prognosis of lasso-like penalized Cox models with tumor profiling improves prediction over clinical data alone and benefits from bi-dimensional pre-screening. </w:t>
      </w:r>
      <w:r>
        <w:rPr>
          <w:i/>
          <w:iCs/>
        </w:rPr>
        <w:t>BMC Cancer</w:t>
      </w:r>
      <w:r>
        <w:t xml:space="preserve">, </w:t>
      </w:r>
      <w:r>
        <w:rPr>
          <w:i/>
          <w:iCs/>
        </w:rPr>
        <w:t>22</w:t>
      </w:r>
      <w:r>
        <w:t>(1), 1045. https://doi.org/10.1186/s12885-022-10117-1</w:t>
      </w:r>
    </w:p>
    <w:p w14:paraId="784D1EFB" w14:textId="77777777" w:rsidR="00783883" w:rsidRDefault="00783883" w:rsidP="00783883">
      <w:pPr>
        <w:pStyle w:val="Bibliografa"/>
      </w:pPr>
      <w:r>
        <w:lastRenderedPageBreak/>
        <w:t xml:space="preserve">Karamouzian,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41AA6DA8" w14:textId="77777777" w:rsidR="00783883" w:rsidRDefault="00783883" w:rsidP="00783883">
      <w:pPr>
        <w:pStyle w:val="Bibliografa"/>
      </w:pPr>
      <w:r>
        <w:t xml:space="preserve">Kaufman, J. S., &amp; MacLehose, R. F. (2013). Which of these things is not like the others? </w:t>
      </w:r>
      <w:r>
        <w:rPr>
          <w:i/>
          <w:iCs/>
        </w:rPr>
        <w:t>Cancer</w:t>
      </w:r>
      <w:r>
        <w:t xml:space="preserve">, </w:t>
      </w:r>
      <w:r>
        <w:rPr>
          <w:i/>
          <w:iCs/>
        </w:rPr>
        <w:t>119</w:t>
      </w:r>
      <w:r>
        <w:t>(24), 4216–4222. https://doi.org/10.1002/cncr.28359</w:t>
      </w:r>
    </w:p>
    <w:p w14:paraId="423DA437" w14:textId="77777777" w:rsidR="00783883" w:rsidRDefault="00783883" w:rsidP="00783883">
      <w:pPr>
        <w:pStyle w:val="Bibliografa"/>
      </w:pPr>
      <w:r>
        <w:t xml:space="preserve">Keele, L. (2010). Proportionally Difficult: Testing for Nonproportional Hazards in Cox Models. </w:t>
      </w:r>
      <w:r>
        <w:rPr>
          <w:i/>
          <w:iCs/>
        </w:rPr>
        <w:t>Political Analysis</w:t>
      </w:r>
      <w:r>
        <w:t xml:space="preserve">, </w:t>
      </w:r>
      <w:r>
        <w:rPr>
          <w:i/>
          <w:iCs/>
        </w:rPr>
        <w:t>18</w:t>
      </w:r>
      <w:r>
        <w:t>(2), 189–205. https://doi.org/10.1093/pan/mpp044</w:t>
      </w:r>
    </w:p>
    <w:p w14:paraId="51D1B82F" w14:textId="77777777" w:rsidR="00783883" w:rsidRDefault="00783883" w:rsidP="00783883">
      <w:pPr>
        <w:pStyle w:val="Bibliografa"/>
      </w:pPr>
      <w:r>
        <w:t xml:space="preserve">Levola, J., Aranko, A., &amp; Pitkänen, T. (2021). Psychosocial difficulties and treatment retention in inpatient detoxification programmes. </w:t>
      </w:r>
      <w:r>
        <w:rPr>
          <w:i/>
          <w:iCs/>
        </w:rPr>
        <w:t>Nordisk Alkohol- &amp; Narkotikatidskrift : NAT</w:t>
      </w:r>
      <w:r>
        <w:t xml:space="preserve">, </w:t>
      </w:r>
      <w:r>
        <w:rPr>
          <w:i/>
          <w:iCs/>
        </w:rPr>
        <w:t>38</w:t>
      </w:r>
      <w:r>
        <w:t>(5), 434–449. https://doi.org/10.1177/14550725211021263</w:t>
      </w:r>
    </w:p>
    <w:p w14:paraId="7593B39F" w14:textId="77777777" w:rsidR="00783883" w:rsidRDefault="00783883" w:rsidP="00783883">
      <w:pPr>
        <w:pStyle w:val="Bibliografa"/>
      </w:pPr>
      <w:r>
        <w:t xml:space="preserve">Liu, Y., Williamson, V. G., Setlow, B., Cottler, L. B., &amp; Knackstedt, L. A. (2018). The importance of considering polysubstance use: Lessons from cocaine research. </w:t>
      </w:r>
      <w:r>
        <w:rPr>
          <w:i/>
          <w:iCs/>
        </w:rPr>
        <w:t>Drug and Alcohol Dependence</w:t>
      </w:r>
      <w:r>
        <w:t xml:space="preserve">, </w:t>
      </w:r>
      <w:r>
        <w:rPr>
          <w:i/>
          <w:iCs/>
        </w:rPr>
        <w:t>192</w:t>
      </w:r>
      <w:r>
        <w:t>, 16–28. https://doi.org/10.1016/j.drugalcdep.2018.07.025</w:t>
      </w:r>
    </w:p>
    <w:p w14:paraId="3E5EBEB7" w14:textId="77777777" w:rsidR="00783883" w:rsidRDefault="00783883" w:rsidP="00783883">
      <w:pPr>
        <w:pStyle w:val="Bibliografa"/>
      </w:pPr>
      <w:r>
        <w:t xml:space="preserve">Manning, V., Garfield, J. B., Best, D., Berends, L., Room, R., Mugavin, J., Larner, A., Lam, T., Buykx, P., Allsop, S., &amp; Lubman, D. I. (2017). Substance use outcomes following treatment: Findings from the Australian Patient Pathways Study. </w:t>
      </w:r>
      <w:r>
        <w:rPr>
          <w:i/>
          <w:iCs/>
        </w:rPr>
        <w:t>The Australian and New Zealand Journal of Psychiatry</w:t>
      </w:r>
      <w:r>
        <w:t xml:space="preserve">, </w:t>
      </w:r>
      <w:r>
        <w:rPr>
          <w:i/>
          <w:iCs/>
        </w:rPr>
        <w:t>51</w:t>
      </w:r>
      <w:r>
        <w:t>(2), 177–189. https://doi.org/10.1177/0004867415625815</w:t>
      </w:r>
    </w:p>
    <w:p w14:paraId="53C7584F" w14:textId="77777777" w:rsidR="00783883" w:rsidRDefault="00783883" w:rsidP="00783883">
      <w:pPr>
        <w:pStyle w:val="Bibliografa"/>
      </w:pPr>
      <w:r w:rsidRPr="0036022E">
        <w:rPr>
          <w:lang w:val="es-CL"/>
        </w:rPr>
        <w:t xml:space="preserve">Mateo Pinones, M., González-Santa Cruz, A., Portilla Huidobro, R., &amp; Castillo-Carniglia, A. (2022). </w:t>
      </w:r>
      <w:r>
        <w:t xml:space="preserve">Evidence-based policymaking: Lessons from the Chilean Substance Use Treatment Policy. </w:t>
      </w:r>
      <w:r>
        <w:rPr>
          <w:i/>
          <w:iCs/>
        </w:rPr>
        <w:t>International Journal of Drug Policy</w:t>
      </w:r>
      <w:r>
        <w:t xml:space="preserve">, </w:t>
      </w:r>
      <w:r>
        <w:rPr>
          <w:i/>
          <w:iCs/>
        </w:rPr>
        <w:t>109</w:t>
      </w:r>
      <w:r>
        <w:t>, 103860. https://doi.org/10.1016/j.drugpo.2022.103860</w:t>
      </w:r>
    </w:p>
    <w:p w14:paraId="2193A2C5" w14:textId="77777777" w:rsidR="00783883" w:rsidRDefault="00783883" w:rsidP="00783883">
      <w:pPr>
        <w:pStyle w:val="Bibliografa"/>
      </w:pPr>
      <w:r>
        <w:t xml:space="preserve">McPherson, C., Boyne, H., &amp; Waseem, R. (2017). Understanding the Factors that Impact Relapse Post-residential Addiction Treatment, a Six Month Follow-up from a </w:t>
      </w:r>
      <w:r>
        <w:lastRenderedPageBreak/>
        <w:t xml:space="preserve">Canadian Treatment Centre. </w:t>
      </w:r>
      <w:r>
        <w:rPr>
          <w:i/>
          <w:iCs/>
        </w:rPr>
        <w:t>Journal of Alcoholism &amp; Drug Dependence</w:t>
      </w:r>
      <w:r>
        <w:t xml:space="preserve">, </w:t>
      </w:r>
      <w:r>
        <w:rPr>
          <w:i/>
          <w:iCs/>
        </w:rPr>
        <w:t>05</w:t>
      </w:r>
      <w:r>
        <w:t>(03). https://doi.org/10.4172/2329-6488.1000268</w:t>
      </w:r>
    </w:p>
    <w:p w14:paraId="37D831C3" w14:textId="77777777" w:rsidR="00783883" w:rsidRPr="0036022E" w:rsidRDefault="00783883" w:rsidP="00783883">
      <w:pPr>
        <w:pStyle w:val="Bibliografa"/>
        <w:rPr>
          <w:lang w:val="es-CL"/>
        </w:rPr>
      </w:pPr>
      <w:r>
        <w:t xml:space="preserve">Mefodeva, V., Carlyle, M., Walter, Z., Chan, G., &amp; Hides, L. (2022). Polysubstance use in young people accessing residential and day-treatment services for substance use: Substance use profiles, psychiatric comorbidity and treatment completion. </w:t>
      </w:r>
      <w:r w:rsidRPr="0036022E">
        <w:rPr>
          <w:i/>
          <w:iCs/>
          <w:lang w:val="es-CL"/>
        </w:rPr>
        <w:t>Addiction (Abingdon, England)</w:t>
      </w:r>
      <w:r w:rsidRPr="0036022E">
        <w:rPr>
          <w:lang w:val="es-CL"/>
        </w:rPr>
        <w:t xml:space="preserve">, </w:t>
      </w:r>
      <w:r w:rsidRPr="0036022E">
        <w:rPr>
          <w:i/>
          <w:iCs/>
          <w:lang w:val="es-CL"/>
        </w:rPr>
        <w:t>117</w:t>
      </w:r>
      <w:r w:rsidRPr="0036022E">
        <w:rPr>
          <w:lang w:val="es-CL"/>
        </w:rPr>
        <w:t>(12), 3110–3120. https://doi.org/10.1111/add.16008</w:t>
      </w:r>
    </w:p>
    <w:p w14:paraId="7BF9E9A4" w14:textId="77777777" w:rsidR="00783883" w:rsidRDefault="00783883" w:rsidP="00783883">
      <w:pPr>
        <w:pStyle w:val="Bibliografa"/>
      </w:pPr>
      <w:r w:rsidRPr="0036022E">
        <w:rPr>
          <w:lang w:val="es-CL"/>
        </w:rPr>
        <w:t xml:space="preserve">Olivari, C. F., Gaete, J., Rodriguez, N., Pizarro, E., Del Villar, P., Calvo, E., &amp; Castillo-Carniglia, A. (2022). </w:t>
      </w:r>
      <w:r>
        <w:t xml:space="preserve">Polydrug Use and Co-occurring Substance Use Disorders in a Respondent Driven Sampling of Cocaine Base Paste Users in Santiago, Chile. </w:t>
      </w:r>
      <w:r>
        <w:rPr>
          <w:i/>
          <w:iCs/>
        </w:rPr>
        <w:t>Journal of Psychoactive Drugs</w:t>
      </w:r>
      <w:r>
        <w:t xml:space="preserve">, </w:t>
      </w:r>
      <w:r>
        <w:rPr>
          <w:i/>
          <w:iCs/>
        </w:rPr>
        <w:t>54</w:t>
      </w:r>
      <w:r>
        <w:t>(4), 348–357. https://doi.org/10.1080/02791072.2021.1976886</w:t>
      </w:r>
    </w:p>
    <w:p w14:paraId="3D8536AF" w14:textId="77777777" w:rsidR="00783883" w:rsidRDefault="00783883" w:rsidP="00783883">
      <w:pPr>
        <w:pStyle w:val="Bibliografa"/>
      </w:pPr>
      <w:r>
        <w:t xml:space="preserve">Passos, S. R., &amp; Camacho, L. A. (2000). Factors associated with immediate dropout of outpatient treatment for drug abuse in Rio de Janeiro. </w:t>
      </w:r>
      <w:r>
        <w:rPr>
          <w:i/>
          <w:iCs/>
        </w:rPr>
        <w:t>Social Psychiatry and Psychiatric Epidemiology</w:t>
      </w:r>
      <w:r>
        <w:t xml:space="preserve">, </w:t>
      </w:r>
      <w:r>
        <w:rPr>
          <w:i/>
          <w:iCs/>
        </w:rPr>
        <w:t>35</w:t>
      </w:r>
      <w:r>
        <w:t>(11), 513–517. https://doi.org/10.1007/s001270050273</w:t>
      </w:r>
    </w:p>
    <w:p w14:paraId="3A8FA606" w14:textId="77777777" w:rsidR="00783883" w:rsidRDefault="00783883" w:rsidP="00783883">
      <w:pPr>
        <w:pStyle w:val="Bibliografa"/>
      </w:pPr>
      <w:r>
        <w:t xml:space="preserve">Price, O., Sutherland, R., Man, N., Bruno, R., Dietze, P., Salom, C., Akhurst, J., &amp; Peacock, A. (2023). Trends and psychosocial correlates of same day polysubstance use among people who inject drugs in Australia, 2012-2022. </w:t>
      </w:r>
      <w:r>
        <w:rPr>
          <w:i/>
          <w:iCs/>
        </w:rPr>
        <w:t>International Journal of Drug Policy</w:t>
      </w:r>
      <w:r>
        <w:t>, 104150. https://doi.org/10.1016/j.drugpo.2023.104150</w:t>
      </w:r>
    </w:p>
    <w:p w14:paraId="33E114D7" w14:textId="77777777" w:rsidR="00783883" w:rsidRDefault="00783883" w:rsidP="00783883">
      <w:pPr>
        <w:pStyle w:val="Bibliografa"/>
      </w:pPr>
      <w:r>
        <w:t xml:space="preserve">Quek, L.-H., Chan, G., White, A., Connor, J., Baker, P., Saunders, J., &amp; Kelly, A. (2013). Concurrent and Simultaneous Polydrug Use: Latent Class Analysis of an Australian Nationally Representative Sample of Young Adults. </w:t>
      </w:r>
      <w:r>
        <w:rPr>
          <w:i/>
          <w:iCs/>
        </w:rPr>
        <w:t>Frontiers in Public Health</w:t>
      </w:r>
      <w:r>
        <w:t xml:space="preserve">, </w:t>
      </w:r>
      <w:r>
        <w:rPr>
          <w:i/>
          <w:iCs/>
        </w:rPr>
        <w:t>1</w:t>
      </w:r>
      <w:r>
        <w:t>. https://www.frontiersin.org/articles/10.3389/fpubh.2013.00061</w:t>
      </w:r>
    </w:p>
    <w:p w14:paraId="5CE93BB8" w14:textId="77777777" w:rsidR="00783883" w:rsidRPr="0036022E" w:rsidRDefault="00783883" w:rsidP="00783883">
      <w:pPr>
        <w:pStyle w:val="Bibliografa"/>
        <w:rPr>
          <w:lang w:val="es-CL"/>
        </w:rPr>
      </w:pPr>
      <w:r>
        <w:lastRenderedPageBreak/>
        <w:t xml:space="preserve">Royston, P., &amp; Altman, D. G. (2013). External validation of a Cox prognostic model: Principles and methods. </w:t>
      </w:r>
      <w:r w:rsidRPr="0036022E">
        <w:rPr>
          <w:i/>
          <w:iCs/>
          <w:lang w:val="es-CL"/>
        </w:rPr>
        <w:t>BMC Medical Research Methodology</w:t>
      </w:r>
      <w:r w:rsidRPr="0036022E">
        <w:rPr>
          <w:lang w:val="es-CL"/>
        </w:rPr>
        <w:t xml:space="preserve">, </w:t>
      </w:r>
      <w:r w:rsidRPr="0036022E">
        <w:rPr>
          <w:i/>
          <w:iCs/>
          <w:lang w:val="es-CL"/>
        </w:rPr>
        <w:t>13</w:t>
      </w:r>
      <w:r w:rsidRPr="0036022E">
        <w:rPr>
          <w:lang w:val="es-CL"/>
        </w:rPr>
        <w:t>(1), 33. https://doi.org/10.1186/1471-2288-13-33</w:t>
      </w:r>
    </w:p>
    <w:p w14:paraId="7AA4E3D9" w14:textId="77777777" w:rsidR="00783883" w:rsidRDefault="00783883" w:rsidP="00783883">
      <w:pPr>
        <w:pStyle w:val="Bibliografa"/>
      </w:pPr>
      <w:r w:rsidRPr="0036022E">
        <w:rPr>
          <w:lang w:val="es-CL"/>
        </w:rPr>
        <w:t xml:space="preserve">Ruiz-Tagle Maturana, J., González-Santa Cruz, A., Rocha-Jiménez, T., &amp; Castillo-Carniglia, Á. (2023). </w:t>
      </w:r>
      <w:r>
        <w:t xml:space="preserve">Does substance use disorder treatment completion reduce the risk of treatment readmission in Chile? </w:t>
      </w:r>
      <w:r>
        <w:rPr>
          <w:i/>
          <w:iCs/>
        </w:rPr>
        <w:t>Drug and Alcohol Dependence</w:t>
      </w:r>
      <w:r>
        <w:t xml:space="preserve">, </w:t>
      </w:r>
      <w:r>
        <w:rPr>
          <w:i/>
          <w:iCs/>
        </w:rPr>
        <w:t>248</w:t>
      </w:r>
      <w:r>
        <w:t>, 109907. https://doi.org/10.1016/j.drugalcdep.2023.109907</w:t>
      </w:r>
    </w:p>
    <w:p w14:paraId="22C5EC27" w14:textId="77777777" w:rsidR="00783883" w:rsidRDefault="00783883" w:rsidP="00783883">
      <w:pPr>
        <w:pStyle w:val="Bibliografa"/>
      </w:pPr>
      <w:r>
        <w:t xml:space="preserve">Rytgaard, H. C. W., &amp; van der Laan, M. J. (2024). </w:t>
      </w:r>
      <w:r>
        <w:rPr>
          <w:i/>
          <w:iCs/>
        </w:rPr>
        <w:t>Nonparametric efficient causal estimation of the intervention-specific expected number of recurrent events with continuous-time targeted maximum likelihood and highly adaptive lasso estimation</w:t>
      </w:r>
      <w:r>
        <w:t xml:space="preserve"> (arXiv:2404.01736). arXiv. https://doi.org/10.48550/arXiv.2404.01736</w:t>
      </w:r>
    </w:p>
    <w:p w14:paraId="1E015270" w14:textId="77777777" w:rsidR="00783883" w:rsidRDefault="00783883" w:rsidP="00783883">
      <w:pPr>
        <w:pStyle w:val="Bibliografa"/>
      </w:pPr>
      <w: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33C443FE" w14:textId="77777777" w:rsidR="00783883" w:rsidRDefault="00783883" w:rsidP="00783883">
      <w:pPr>
        <w:pStyle w:val="Bibliografa"/>
      </w:pPr>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(3), 1339–1364. https://doi.org/10.1111/apps.12435</w:t>
      </w:r>
    </w:p>
    <w:p w14:paraId="0B712EAF" w14:textId="77777777" w:rsidR="00783883" w:rsidRDefault="00783883" w:rsidP="00783883">
      <w:pPr>
        <w:pStyle w:val="Bibliografa"/>
      </w:pPr>
      <w:r>
        <w:t xml:space="preserve">Steele, J. L., &amp; Peralta, R. L. (2020). Are Polydrug Users More Physically and Verbally Aggressive? An Assessment of Aggression Among Mono- Versus Polydrug Users in a University Sample. </w:t>
      </w:r>
      <w:r>
        <w:rPr>
          <w:i/>
          <w:iCs/>
        </w:rPr>
        <w:t>Journal of Interpersonal Violence</w:t>
      </w:r>
      <w:r>
        <w:t xml:space="preserve">, </w:t>
      </w:r>
      <w:r>
        <w:rPr>
          <w:i/>
          <w:iCs/>
        </w:rPr>
        <w:t>35</w:t>
      </w:r>
      <w:r>
        <w:t>(21–22), 4444–4467. https://doi.org/10.1177/0886260517715024</w:t>
      </w:r>
    </w:p>
    <w:p w14:paraId="1018A706" w14:textId="77777777" w:rsidR="00783883" w:rsidRPr="0036022E" w:rsidRDefault="00783883" w:rsidP="00783883">
      <w:pPr>
        <w:pStyle w:val="Bibliografa"/>
        <w:rPr>
          <w:lang w:val="es-CL"/>
        </w:rPr>
      </w:pPr>
      <w:r>
        <w:lastRenderedPageBreak/>
        <w:t xml:space="preserve">Stephenson, M., Aggen, S. H., Polak, K., Svikis, D. S., Kendler, K. S., &amp; Edwards, A. C. (2022). Patterns and Correlates of Polysubstance Use Among Individuals With Severe Alcohol Use Disorder. </w:t>
      </w:r>
      <w:r w:rsidRPr="0036022E">
        <w:rPr>
          <w:i/>
          <w:iCs/>
          <w:lang w:val="es-CL"/>
        </w:rPr>
        <w:t>Alcohol and Alcoholism</w:t>
      </w:r>
      <w:r w:rsidRPr="0036022E">
        <w:rPr>
          <w:lang w:val="es-CL"/>
        </w:rPr>
        <w:t xml:space="preserve">, </w:t>
      </w:r>
      <w:r w:rsidRPr="0036022E">
        <w:rPr>
          <w:i/>
          <w:iCs/>
          <w:lang w:val="es-CL"/>
        </w:rPr>
        <w:t>57</w:t>
      </w:r>
      <w:r w:rsidRPr="0036022E">
        <w:rPr>
          <w:lang w:val="es-CL"/>
        </w:rPr>
        <w:t>(5), 622–629. https://doi.org/10.1093/alcalc/agac012</w:t>
      </w:r>
    </w:p>
    <w:p w14:paraId="1CCC548B" w14:textId="77777777" w:rsidR="00783883" w:rsidRDefault="00783883" w:rsidP="00783883">
      <w:pPr>
        <w:pStyle w:val="Bibliografa"/>
      </w:pPr>
      <w:r w:rsidRPr="0036022E">
        <w:rPr>
          <w:lang w:val="es-CL"/>
        </w:rPr>
        <w:t xml:space="preserve">Vázquez-Real, M., Talero-Barrientos, E. M., &amp; Franco-Fernández, M. D. (2022). </w:t>
      </w:r>
      <w:r>
        <w:t xml:space="preserve">Sociodemographic, clinical and pharmacological factors influencing early readmission in mental health settings. </w:t>
      </w:r>
      <w:r>
        <w:rPr>
          <w:i/>
          <w:iCs/>
        </w:rPr>
        <w:t>Actas Espanolas De Psiquiatria</w:t>
      </w:r>
      <w:r>
        <w:t xml:space="preserve">, </w:t>
      </w:r>
      <w:r>
        <w:rPr>
          <w:i/>
          <w:iCs/>
        </w:rPr>
        <w:t>50</w:t>
      </w:r>
      <w:r>
        <w:t>(6), 248–255.</w:t>
      </w:r>
    </w:p>
    <w:p w14:paraId="37866A04" w14:textId="2D783DDF" w:rsidR="00AA5B6C" w:rsidRDefault="00AA5B6C" w:rsidP="00C31320">
      <w:pPr>
        <w:rPr>
          <w:rFonts w:ascii="Times New Roman" w:hAnsi="Times New Roman" w:cs="Times New Roman"/>
          <w:sz w:val="24"/>
          <w:szCs w:val="24"/>
          <w:lang w:val="en-US"/>
        </w:rPr>
      </w:pPr>
      <w:r w:rsidRPr="000E244F">
        <w:rPr>
          <w:rFonts w:ascii="Times New Roman" w:hAnsi="Times New Roman" w:cs="Times New Roman"/>
          <w:sz w:val="24"/>
          <w:szCs w:val="24"/>
          <w:lang w:val="en-US"/>
        </w:rPr>
        <w:fldChar w:fldCharType="end"/>
      </w:r>
    </w:p>
    <w:p w14:paraId="3A9DEBC7" w14:textId="77777777" w:rsidR="00AA5B6C" w:rsidRDefault="00AA5B6C" w:rsidP="00C31320">
      <w:pPr>
        <w:rPr>
          <w:rFonts w:ascii="Times New Roman" w:hAnsi="Times New Roman" w:cs="Times New Roman"/>
          <w:sz w:val="24"/>
          <w:szCs w:val="24"/>
          <w:lang w:val="en-US"/>
        </w:rPr>
      </w:pPr>
    </w:p>
    <w:p w14:paraId="576B0057" w14:textId="77777777" w:rsidR="00AA5B6C" w:rsidRPr="00C31320" w:rsidRDefault="00AA5B6C" w:rsidP="00C31320">
      <w:pPr>
        <w:rPr>
          <w:rFonts w:ascii="Times New Roman" w:hAnsi="Times New Roman" w:cs="Times New Roman"/>
          <w:sz w:val="24"/>
          <w:szCs w:val="24"/>
          <w:lang w:val="en-US"/>
        </w:rPr>
      </w:pPr>
    </w:p>
    <w:sectPr w:rsidR="00AA5B6C"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és González Santa Cruz" w:date="2024-12-13T19:01:00Z" w:initials="AG">
    <w:p w14:paraId="618916BE" w14:textId="6FDF7AE8" w:rsidR="00152347" w:rsidRDefault="00152347">
      <w:pPr>
        <w:pStyle w:val="Textocomentario"/>
      </w:pPr>
      <w:r>
        <w:rPr>
          <w:rStyle w:val="Refdecomentario"/>
        </w:rPr>
        <w:annotationRef/>
      </w:r>
      <w:r w:rsidRPr="00152347">
        <w:t>https://docs.google.com/document/d/1zBs2X7b5OlO5VEgi13E5c0No6Gq5dHuU/edit</w:t>
      </w:r>
    </w:p>
  </w:comment>
  <w:comment w:id="2" w:author="Mariel Mateo" w:date="2024-12-23T17:59:00Z" w:initials="MM">
    <w:p w14:paraId="2DADC4CC" w14:textId="77777777" w:rsidR="00AE2F2F" w:rsidRPr="007201CB" w:rsidRDefault="00AE2F2F" w:rsidP="00AE2F2F">
      <w:pPr>
        <w:pStyle w:val="Textocomentario"/>
        <w:rPr>
          <w:lang w:val="es-CL"/>
        </w:rPr>
      </w:pPr>
      <w:r>
        <w:rPr>
          <w:rStyle w:val="Refdecomentario"/>
        </w:rPr>
        <w:annotationRef/>
      </w:r>
      <w:proofErr w:type="spellStart"/>
      <w:r w:rsidRPr="007201CB">
        <w:rPr>
          <w:lang w:val="es-CL"/>
        </w:rPr>
        <w:t>Dropout</w:t>
      </w:r>
      <w:proofErr w:type="spellEnd"/>
      <w:r w:rsidRPr="007201CB">
        <w:rPr>
          <w:lang w:val="es-CL"/>
        </w:rPr>
        <w:t xml:space="preserve">? </w:t>
      </w:r>
      <w:proofErr w:type="spellStart"/>
      <w:r w:rsidRPr="007201CB">
        <w:rPr>
          <w:lang w:val="es-CL"/>
        </w:rPr>
        <w:t>Quizas</w:t>
      </w:r>
      <w:proofErr w:type="spellEnd"/>
      <w:r w:rsidRPr="007201CB">
        <w:rPr>
          <w:lang w:val="es-CL"/>
        </w:rPr>
        <w:t xml:space="preserve"> es raro </w:t>
      </w:r>
      <w:proofErr w:type="spellStart"/>
      <w:r w:rsidRPr="007201CB">
        <w:rPr>
          <w:lang w:val="es-CL"/>
        </w:rPr>
        <w:t>aca</w:t>
      </w:r>
      <w:proofErr w:type="spellEnd"/>
      <w:r w:rsidRPr="007201CB">
        <w:rPr>
          <w:lang w:val="es-CL"/>
        </w:rPr>
        <w:t xml:space="preserve"> frasearlo como </w:t>
      </w:r>
      <w:proofErr w:type="spellStart"/>
      <w:r w:rsidRPr="007201CB">
        <w:rPr>
          <w:lang w:val="es-CL"/>
        </w:rPr>
        <w:t>completion</w:t>
      </w:r>
      <w:proofErr w:type="spellEnd"/>
      <w:r w:rsidRPr="007201CB">
        <w:rPr>
          <w:lang w:val="es-CL"/>
        </w:rPr>
        <w:t xml:space="preserve"> si el foco va a ser non-</w:t>
      </w:r>
      <w:proofErr w:type="spellStart"/>
      <w:r w:rsidRPr="007201CB">
        <w:rPr>
          <w:lang w:val="es-CL"/>
        </w:rPr>
        <w:t>completion</w:t>
      </w:r>
      <w:proofErr w:type="spellEnd"/>
    </w:p>
  </w:comment>
  <w:comment w:id="1" w:author="Mariel Mateo" w:date="2024-12-23T17:56:00Z" w:initials="MM">
    <w:p w14:paraId="5D63EE88" w14:textId="1D965DD1" w:rsidR="00AE2F2F" w:rsidRPr="007201CB" w:rsidRDefault="00AE2F2F" w:rsidP="00AE2F2F">
      <w:pPr>
        <w:pStyle w:val="Textocomentario"/>
        <w:rPr>
          <w:lang w:val="es-CL"/>
        </w:rPr>
      </w:pPr>
      <w:r>
        <w:rPr>
          <w:rStyle w:val="Refdecomentario"/>
        </w:rPr>
        <w:annotationRef/>
      </w:r>
      <w:r w:rsidRPr="007201CB">
        <w:rPr>
          <w:lang w:val="es-CL"/>
        </w:rPr>
        <w:t xml:space="preserve">Pienso que para el </w:t>
      </w:r>
      <w:proofErr w:type="spellStart"/>
      <w:r w:rsidRPr="007201CB">
        <w:rPr>
          <w:lang w:val="es-CL"/>
        </w:rPr>
        <w:t>background</w:t>
      </w:r>
      <w:proofErr w:type="spellEnd"/>
      <w:r w:rsidRPr="007201CB">
        <w:rPr>
          <w:lang w:val="es-CL"/>
        </w:rPr>
        <w:t xml:space="preserve"> queda mejor la idea general </w:t>
      </w:r>
      <w:proofErr w:type="spellStart"/>
      <w:r w:rsidRPr="007201CB">
        <w:rPr>
          <w:lang w:val="es-CL"/>
        </w:rPr>
        <w:t>mas</w:t>
      </w:r>
      <w:proofErr w:type="spellEnd"/>
      <w:r w:rsidRPr="007201CB">
        <w:rPr>
          <w:lang w:val="es-CL"/>
        </w:rPr>
        <w:t xml:space="preserve"> que el detalle.</w:t>
      </w:r>
    </w:p>
  </w:comment>
  <w:comment w:id="4" w:author="Andrés González Santa Cruz" w:date="2024-06-25T14:32:00Z" w:initials="AG">
    <w:p w14:paraId="1B32A82C" w14:textId="77777777" w:rsidR="00EE0ED4" w:rsidRPr="0087291E" w:rsidRDefault="00EE0ED4" w:rsidP="00EE0ED4">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3" w:author="Mariel Mateo" w:date="2024-12-23T18:10:00Z" w:initials="MM">
    <w:p w14:paraId="24BF7F87" w14:textId="77777777" w:rsidR="00EE0ED4" w:rsidRPr="007201CB" w:rsidRDefault="00EE0ED4" w:rsidP="00EE0ED4">
      <w:pPr>
        <w:pStyle w:val="Textocomentario"/>
        <w:rPr>
          <w:lang w:val="es-CL"/>
        </w:rPr>
      </w:pPr>
      <w:r>
        <w:rPr>
          <w:rStyle w:val="Refdecomentario"/>
        </w:rPr>
        <w:annotationRef/>
      </w:r>
      <w:r w:rsidRPr="007201CB">
        <w:rPr>
          <w:lang w:val="es-CL"/>
        </w:rPr>
        <w:t xml:space="preserve">Pienso que mencionar esto </w:t>
      </w:r>
      <w:proofErr w:type="spellStart"/>
      <w:r w:rsidRPr="007201CB">
        <w:rPr>
          <w:lang w:val="es-CL"/>
        </w:rPr>
        <w:t>aqui</w:t>
      </w:r>
      <w:proofErr w:type="spellEnd"/>
      <w:r w:rsidRPr="007201CB">
        <w:rPr>
          <w:lang w:val="es-CL"/>
        </w:rPr>
        <w:t xml:space="preserve"> hace match con los resultados reportados abajo</w:t>
      </w:r>
    </w:p>
  </w:comment>
  <w:comment w:id="5" w:author="Mariel Mateo" w:date="2024-12-23T18:03:00Z" w:initials="MM">
    <w:p w14:paraId="3D67DA8A" w14:textId="77777777" w:rsidR="00AE2F2F" w:rsidRPr="007201CB" w:rsidRDefault="00AE2F2F" w:rsidP="00AE2F2F">
      <w:pPr>
        <w:pStyle w:val="Textocomentario"/>
        <w:rPr>
          <w:lang w:val="es-CL"/>
        </w:rPr>
      </w:pPr>
      <w:r>
        <w:rPr>
          <w:rStyle w:val="Refdecomentario"/>
        </w:rPr>
        <w:annotationRef/>
      </w:r>
      <w:proofErr w:type="gramStart"/>
      <w:r w:rsidRPr="007201CB">
        <w:rPr>
          <w:lang w:val="es-CL"/>
        </w:rPr>
        <w:t xml:space="preserve">No </w:t>
      </w:r>
      <w:proofErr w:type="spellStart"/>
      <w:r w:rsidRPr="007201CB">
        <w:rPr>
          <w:lang w:val="es-CL"/>
        </w:rPr>
        <w:t>se</w:t>
      </w:r>
      <w:proofErr w:type="spellEnd"/>
      <w:r w:rsidRPr="007201CB">
        <w:rPr>
          <w:lang w:val="es-CL"/>
        </w:rPr>
        <w:t xml:space="preserve"> si esto es relevante para el </w:t>
      </w:r>
      <w:proofErr w:type="spellStart"/>
      <w:r w:rsidRPr="007201CB">
        <w:rPr>
          <w:lang w:val="es-CL"/>
        </w:rPr>
        <w:t>abstract</w:t>
      </w:r>
      <w:proofErr w:type="spellEnd"/>
      <w:r w:rsidRPr="007201CB">
        <w:rPr>
          <w:lang w:val="es-CL"/>
        </w:rPr>
        <w:t>?</w:t>
      </w:r>
      <w:proofErr w:type="gramEnd"/>
    </w:p>
  </w:comment>
  <w:comment w:id="6" w:author="Andrés González Santa Cruz" w:date="2024-12-26T17:39:00Z" w:initials="AG">
    <w:p w14:paraId="5318310C" w14:textId="77777777" w:rsidR="00DE59E0" w:rsidRDefault="00DE59E0">
      <w:pPr>
        <w:pStyle w:val="Textocomentario"/>
        <w:rPr>
          <w:lang w:val="es-CL"/>
        </w:rPr>
      </w:pPr>
      <w:r>
        <w:rPr>
          <w:rStyle w:val="Refdecomentario"/>
        </w:rPr>
        <w:annotationRef/>
      </w:r>
      <w:r w:rsidRPr="00DE59E0">
        <w:rPr>
          <w:lang w:val="es-CL"/>
        </w:rPr>
        <w:t>Lo dejo porque si no</w:t>
      </w:r>
      <w:r>
        <w:rPr>
          <w:lang w:val="es-CL"/>
        </w:rPr>
        <w:t xml:space="preserve"> </w:t>
      </w:r>
      <w:proofErr w:type="spellStart"/>
      <w:r>
        <w:rPr>
          <w:lang w:val="es-CL"/>
        </w:rPr>
        <w:t>no</w:t>
      </w:r>
      <w:proofErr w:type="spellEnd"/>
      <w:r>
        <w:rPr>
          <w:lang w:val="es-CL"/>
        </w:rPr>
        <w:t xml:space="preserve"> se entiende presentar un resultado para lag0 y para lag1 separadamente</w:t>
      </w:r>
    </w:p>
    <w:p w14:paraId="35F671B7" w14:textId="7D63197E" w:rsidR="00DE59E0" w:rsidRPr="00DE59E0" w:rsidRDefault="00DE59E0">
      <w:pPr>
        <w:pStyle w:val="Textocomentario"/>
        <w:rPr>
          <w:lang w:val="es-CL"/>
        </w:rPr>
      </w:pPr>
    </w:p>
  </w:comment>
  <w:comment w:id="7" w:author="jose antonio ruiz-tagle" w:date="2024-09-09T08:31:00Z" w:initials="jr">
    <w:p w14:paraId="7F6AE947" w14:textId="588DE3FA" w:rsidR="00624E1B" w:rsidRPr="00CC1B90" w:rsidRDefault="00624E1B" w:rsidP="00624E1B">
      <w:pPr>
        <w:pStyle w:val="Textocomentario"/>
        <w:rPr>
          <w:lang w:val="es-CL"/>
        </w:rPr>
      </w:pPr>
      <w:r>
        <w:rPr>
          <w:rStyle w:val="Refdecomentario"/>
        </w:rPr>
        <w:annotationRef/>
      </w:r>
      <w:r w:rsidRPr="00CC1B90">
        <w:rPr>
          <w:lang w:val="es-CL"/>
        </w:rPr>
        <w:t>Mariel sugiere agregar el grupo de comparación, esto de acuerdo para que quede más claro</w:t>
      </w:r>
    </w:p>
  </w:comment>
  <w:comment w:id="8" w:author="Mariel Mateo" w:date="2024-12-23T18:13:00Z" w:initials="MM">
    <w:p w14:paraId="6222CAB1" w14:textId="77777777" w:rsidR="00EE0ED4" w:rsidRPr="007201CB" w:rsidRDefault="00EE0ED4" w:rsidP="00EE0ED4">
      <w:pPr>
        <w:pStyle w:val="Textocomentario"/>
        <w:rPr>
          <w:lang w:val="es-CL"/>
        </w:rPr>
      </w:pPr>
      <w:r>
        <w:rPr>
          <w:rStyle w:val="Refdecomentario"/>
        </w:rPr>
        <w:annotationRef/>
      </w:r>
      <w:r w:rsidRPr="007201CB">
        <w:rPr>
          <w:lang w:val="es-CL"/>
        </w:rPr>
        <w:t xml:space="preserve">Esto hace match con el </w:t>
      </w:r>
      <w:proofErr w:type="spellStart"/>
      <w:r w:rsidRPr="007201CB">
        <w:rPr>
          <w:lang w:val="es-CL"/>
        </w:rPr>
        <w:t>background</w:t>
      </w:r>
      <w:proofErr w:type="spellEnd"/>
    </w:p>
  </w:comment>
  <w:comment w:id="13" w:author="Mariel Mateo" w:date="2024-12-23T18:19:00Z" w:initials="MM">
    <w:p w14:paraId="7F489CEC" w14:textId="77777777" w:rsidR="00623A0D" w:rsidRPr="007201CB" w:rsidRDefault="00623A0D" w:rsidP="00623A0D">
      <w:pPr>
        <w:pStyle w:val="Textocomentario"/>
        <w:rPr>
          <w:lang w:val="es-CL"/>
        </w:rPr>
      </w:pPr>
      <w:r>
        <w:rPr>
          <w:rStyle w:val="Refdecomentario"/>
        </w:rPr>
        <w:annotationRef/>
      </w:r>
      <w:proofErr w:type="gramStart"/>
      <w:r w:rsidRPr="007201CB">
        <w:rPr>
          <w:lang w:val="es-CL"/>
        </w:rPr>
        <w:t xml:space="preserve">No decimos </w:t>
      </w:r>
      <w:proofErr w:type="spellStart"/>
      <w:r w:rsidRPr="007201CB">
        <w:rPr>
          <w:lang w:val="es-CL"/>
        </w:rPr>
        <w:t>aca</w:t>
      </w:r>
      <w:proofErr w:type="spellEnd"/>
      <w:r w:rsidRPr="007201CB">
        <w:rPr>
          <w:lang w:val="es-CL"/>
        </w:rPr>
        <w:t xml:space="preserve"> </w:t>
      </w:r>
      <w:proofErr w:type="spellStart"/>
      <w:r w:rsidRPr="007201CB">
        <w:rPr>
          <w:lang w:val="es-CL"/>
        </w:rPr>
        <w:t>tambien</w:t>
      </w:r>
      <w:proofErr w:type="spellEnd"/>
      <w:r w:rsidRPr="007201CB">
        <w:rPr>
          <w:lang w:val="es-CL"/>
        </w:rPr>
        <w:t xml:space="preserve"> que </w:t>
      </w:r>
      <w:proofErr w:type="spellStart"/>
      <w:r w:rsidRPr="007201CB">
        <w:rPr>
          <w:lang w:val="es-CL"/>
        </w:rPr>
        <w:t>tambien</w:t>
      </w:r>
      <w:proofErr w:type="spellEnd"/>
      <w:r w:rsidRPr="007201CB">
        <w:rPr>
          <w:lang w:val="es-CL"/>
        </w:rPr>
        <w:t xml:space="preserve"> </w:t>
      </w:r>
      <w:proofErr w:type="spellStart"/>
      <w:r w:rsidRPr="007201CB">
        <w:rPr>
          <w:lang w:val="es-CL"/>
        </w:rPr>
        <w:t>either</w:t>
      </w:r>
      <w:proofErr w:type="spellEnd"/>
      <w:r w:rsidRPr="007201CB">
        <w:rPr>
          <w:lang w:val="es-CL"/>
        </w:rPr>
        <w:t xml:space="preserve"> legal </w:t>
      </w:r>
      <w:proofErr w:type="spellStart"/>
      <w:r w:rsidRPr="007201CB">
        <w:rPr>
          <w:lang w:val="es-CL"/>
        </w:rPr>
        <w:t>or</w:t>
      </w:r>
      <w:proofErr w:type="spellEnd"/>
      <w:r w:rsidRPr="007201CB">
        <w:rPr>
          <w:lang w:val="es-CL"/>
        </w:rPr>
        <w:t xml:space="preserve"> </w:t>
      </w:r>
      <w:proofErr w:type="spellStart"/>
      <w:r w:rsidRPr="007201CB">
        <w:rPr>
          <w:lang w:val="es-CL"/>
        </w:rPr>
        <w:t>illegal</w:t>
      </w:r>
      <w:proofErr w:type="spellEnd"/>
      <w:r w:rsidRPr="007201CB">
        <w:rPr>
          <w:lang w:val="es-CL"/>
        </w:rPr>
        <w:t>?</w:t>
      </w:r>
      <w:proofErr w:type="gramEnd"/>
    </w:p>
  </w:comment>
  <w:comment w:id="14" w:author="Andrés González Santa Cruz" w:date="2024-06-25T14:42:00Z" w:initials="AG">
    <w:p w14:paraId="5EDF05B3" w14:textId="264B30A6" w:rsidR="00AA5B6C" w:rsidRPr="007F797E" w:rsidRDefault="00AA5B6C">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16" w:author="Andrés González Santa Cruz" w:date="2024-11-29T21:48:00Z" w:initials="AG">
    <w:p w14:paraId="3EED6FAF" w14:textId="24814E8F" w:rsidR="006A27F7" w:rsidRPr="006A27F7" w:rsidRDefault="006A27F7">
      <w:pPr>
        <w:pStyle w:val="Textocomentario"/>
        <w:rPr>
          <w:lang w:val="es-CL"/>
        </w:rPr>
      </w:pPr>
      <w:r>
        <w:rPr>
          <w:rStyle w:val="Refdecomentario"/>
        </w:rPr>
        <w:annotationRef/>
      </w:r>
      <w:r w:rsidRPr="006A27F7">
        <w:rPr>
          <w:lang w:val="es-CL"/>
        </w:rPr>
        <w:t>Aparece como</w:t>
      </w:r>
      <w:r w:rsidR="00CC4737">
        <w:rPr>
          <w:lang w:val="es-CL"/>
        </w:rPr>
        <w:t xml:space="preserve"> </w:t>
      </w:r>
      <w:r w:rsidRPr="006A27F7">
        <w:rPr>
          <w:lang w:val="es-CL"/>
        </w:rPr>
        <w:t>un ref. desvinculada</w:t>
      </w:r>
    </w:p>
  </w:comment>
  <w:comment w:id="15" w:author="Alvaro Castillo Carniglia | U.Mayor" w:date="2024-08-30T12:36:00Z" w:initials="MOU">
    <w:p w14:paraId="04B974A8" w14:textId="77777777" w:rsidR="004F5909" w:rsidRPr="00CC1B90" w:rsidRDefault="004F5909" w:rsidP="004F5909">
      <w:pPr>
        <w:jc w:val="left"/>
        <w:rPr>
          <w:lang w:val="es-CL"/>
        </w:rPr>
      </w:pPr>
      <w:r>
        <w:rPr>
          <w:rStyle w:val="Refdecomentario"/>
        </w:rPr>
        <w:annotationRef/>
      </w:r>
      <w:proofErr w:type="spellStart"/>
      <w:r w:rsidRPr="00CC1B90">
        <w:rPr>
          <w:rFonts w:ascii="Times New Roman" w:eastAsia="Times New Roman" w:hAnsi="Times New Roman" w:cs="Times New Roman"/>
          <w:color w:val="000000"/>
          <w:szCs w:val="20"/>
          <w:lang w:val="es-CL" w:eastAsia="es-CL"/>
        </w:rPr>
        <w:t>Aca</w:t>
      </w:r>
      <w:proofErr w:type="spellEnd"/>
      <w:r w:rsidRPr="00CC1B90">
        <w:rPr>
          <w:rFonts w:ascii="Times New Roman" w:eastAsia="Times New Roman" w:hAnsi="Times New Roman" w:cs="Times New Roman"/>
          <w:color w:val="000000"/>
          <w:szCs w:val="20"/>
          <w:lang w:val="es-CL" w:eastAsia="es-CL"/>
        </w:rPr>
        <w:t xml:space="preserve"> se puede incluir la frase destacada en verde más abajo</w:t>
      </w:r>
    </w:p>
  </w:comment>
  <w:comment w:id="17" w:author="Andrés González Santa Cruz" w:date="2024-11-29T21:47:00Z" w:initials="AG">
    <w:p w14:paraId="68B5AD2B" w14:textId="4BCDDA57" w:rsidR="006A27F7" w:rsidRPr="00245A7B" w:rsidRDefault="006A27F7">
      <w:pPr>
        <w:pStyle w:val="Textocomentario"/>
        <w:rPr>
          <w:lang w:val="es-CL"/>
        </w:rPr>
      </w:pPr>
      <w:r>
        <w:rPr>
          <w:rStyle w:val="Refdecomentario"/>
        </w:rPr>
        <w:annotationRef/>
      </w:r>
      <w:proofErr w:type="spellStart"/>
      <w:r>
        <w:t>Aparece</w:t>
      </w:r>
      <w:proofErr w:type="spellEnd"/>
      <w:r>
        <w:t xml:space="preserve"> </w:t>
      </w:r>
      <w:proofErr w:type="spellStart"/>
      <w:r>
        <w:t>como</w:t>
      </w:r>
      <w:proofErr w:type="spellEnd"/>
      <w:r>
        <w:t xml:space="preserve"> </w:t>
      </w:r>
      <w:proofErr w:type="spellStart"/>
      <w:r>
        <w:t>desvinculada</w:t>
      </w:r>
      <w:proofErr w:type="spellEnd"/>
      <w:r>
        <w:t xml:space="preserve">: </w:t>
      </w:r>
      <w:r>
        <w:br/>
      </w:r>
      <w:r>
        <w:br/>
      </w:r>
      <w:r w:rsidRPr="006A27F7">
        <w:t xml:space="preserve">Liu, Y., Williamson, V. G., </w:t>
      </w:r>
      <w:proofErr w:type="spellStart"/>
      <w:r w:rsidRPr="006A27F7">
        <w:t>Setlow</w:t>
      </w:r>
      <w:proofErr w:type="spellEnd"/>
      <w:r w:rsidRPr="006A27F7">
        <w:t xml:space="preserve">, B., </w:t>
      </w:r>
      <w:proofErr w:type="spellStart"/>
      <w:r w:rsidRPr="006A27F7">
        <w:t>Cottler</w:t>
      </w:r>
      <w:proofErr w:type="spellEnd"/>
      <w:r w:rsidRPr="006A27F7">
        <w:t xml:space="preserve">, L. B., &amp; Knackstedt, L. A. (2018). The importance of considering polysubstance use: Lessons from cocaine research. </w:t>
      </w:r>
      <w:proofErr w:type="spellStart"/>
      <w:r w:rsidRPr="00245A7B">
        <w:rPr>
          <w:lang w:val="es-CL"/>
        </w:rPr>
        <w:t>Drug</w:t>
      </w:r>
      <w:proofErr w:type="spellEnd"/>
      <w:r w:rsidRPr="00245A7B">
        <w:rPr>
          <w:lang w:val="es-CL"/>
        </w:rPr>
        <w:t xml:space="preserve"> and Alcohol </w:t>
      </w:r>
      <w:proofErr w:type="spellStart"/>
      <w:r w:rsidRPr="00245A7B">
        <w:rPr>
          <w:lang w:val="es-CL"/>
        </w:rPr>
        <w:t>Dependence</w:t>
      </w:r>
      <w:proofErr w:type="spellEnd"/>
    </w:p>
  </w:comment>
  <w:comment w:id="18" w:author="Mariel Mateo" w:date="2024-09-10T13:05:00Z" w:initials="MM">
    <w:p w14:paraId="357BAAB7" w14:textId="77777777" w:rsidR="00E45FCF" w:rsidRPr="00CC1B90" w:rsidRDefault="00E45FCF" w:rsidP="00E45FCF">
      <w:pPr>
        <w:pStyle w:val="Textocomentario"/>
        <w:rPr>
          <w:lang w:val="es-CL"/>
        </w:rPr>
      </w:pPr>
      <w:r>
        <w:rPr>
          <w:rStyle w:val="Refdecomentario"/>
        </w:rPr>
        <w:annotationRef/>
      </w:r>
      <w:r w:rsidRPr="00CC1B90">
        <w:rPr>
          <w:lang w:val="es-CL"/>
        </w:rPr>
        <w:t xml:space="preserve">No </w:t>
      </w:r>
      <w:proofErr w:type="spellStart"/>
      <w:r w:rsidRPr="00CC1B90">
        <w:rPr>
          <w:lang w:val="es-CL"/>
        </w:rPr>
        <w:t>seria</w:t>
      </w:r>
      <w:proofErr w:type="spellEnd"/>
      <w:r w:rsidRPr="00CC1B90">
        <w:rPr>
          <w:lang w:val="es-CL"/>
        </w:rPr>
        <w:t xml:space="preserve"> tan especifica con esto ya que no es el foco de este estudio.</w:t>
      </w:r>
    </w:p>
  </w:comment>
  <w:comment w:id="19" w:author="Alvaro Castillo Carniglia | U.Mayor" w:date="2024-08-30T12:21:00Z" w:initials="MOU">
    <w:p w14:paraId="1618A66A" w14:textId="2A33BA35" w:rsidR="004F5909" w:rsidRPr="00CC1B90" w:rsidRDefault="004F5909" w:rsidP="004F5909">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incluir (</w:t>
      </w:r>
      <w:proofErr w:type="spellStart"/>
      <w:r w:rsidRPr="00CC1B90">
        <w:rPr>
          <w:rFonts w:ascii="Times New Roman" w:eastAsia="Times New Roman" w:hAnsi="Times New Roman" w:cs="Times New Roman"/>
          <w:color w:val="000000"/>
          <w:szCs w:val="20"/>
          <w:lang w:val="es-CL" w:eastAsia="es-CL"/>
        </w:rPr>
        <w:t>Bhondoekhan</w:t>
      </w:r>
      <w:proofErr w:type="spellEnd"/>
      <w:r w:rsidRPr="00CC1B90">
        <w:rPr>
          <w:rFonts w:ascii="Times New Roman" w:eastAsia="Times New Roman" w:hAnsi="Times New Roman" w:cs="Times New Roman"/>
          <w:color w:val="000000"/>
          <w:szCs w:val="20"/>
          <w:lang w:val="es-CL" w:eastAsia="es-CL"/>
        </w:rPr>
        <w:t xml:space="preserve"> et al., 2023; Price et al., 2023)</w:t>
      </w:r>
    </w:p>
  </w:comment>
  <w:comment w:id="20" w:author="Alvaro Castillo Carniglia | U.Mayor" w:date="2024-08-30T12:06:00Z" w:initials="MOU">
    <w:p w14:paraId="3222F7C0" w14:textId="54F96B72" w:rsidR="004F5909" w:rsidRDefault="004F5909" w:rsidP="004F5909">
      <w:pPr>
        <w:jc w:val="left"/>
      </w:pPr>
      <w:r>
        <w:rPr>
          <w:rStyle w:val="Refdecomentario"/>
        </w:rPr>
        <w:annotationRef/>
      </w:r>
      <w:proofErr w:type="spellStart"/>
      <w:r>
        <w:rPr>
          <w:rFonts w:ascii="Times New Roman" w:eastAsia="Times New Roman" w:hAnsi="Times New Roman" w:cs="Times New Roman"/>
          <w:color w:val="000000"/>
          <w:szCs w:val="20"/>
          <w:lang w:val="en-US" w:eastAsia="es-CL"/>
        </w:rPr>
        <w:t>agregar</w:t>
      </w:r>
      <w:proofErr w:type="spellEnd"/>
      <w:r>
        <w:rPr>
          <w:rFonts w:ascii="Times New Roman" w:eastAsia="Times New Roman" w:hAnsi="Times New Roman" w:cs="Times New Roman"/>
          <w:color w:val="000000"/>
          <w:szCs w:val="20"/>
          <w:lang w:val="en-US" w:eastAsia="es-CL"/>
        </w:rPr>
        <w:t xml:space="preserve"> (Fleury et al., 2016)</w:t>
      </w:r>
    </w:p>
  </w:comment>
  <w:comment w:id="21" w:author="Andrés González Santa Cruz" w:date="2024-06-23T21:05:00Z" w:initials="AG">
    <w:p w14:paraId="472CCC52" w14:textId="78213A25"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22" w:author="Andrés González Santa Cruz" w:date="2024-06-23T21:05:00Z" w:initials="AG">
    <w:p w14:paraId="1CA74AA5"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23" w:author="Andrés González Santa Cruz" w:date="2024-06-23T21:05:00Z" w:initials="AG">
    <w:p w14:paraId="3DABBFA3"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24" w:author="Andrés González Santa Cruz" w:date="2024-06-23T21:05:00Z" w:initials="AG">
    <w:p w14:paraId="00E39D65"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26" w:author="Mariel Mateo" w:date="2024-12-23T18:29:00Z" w:initials="MM">
    <w:p w14:paraId="3F99FE5A" w14:textId="77777777" w:rsidR="00312433" w:rsidRPr="007201CB" w:rsidRDefault="00312433" w:rsidP="00312433">
      <w:pPr>
        <w:pStyle w:val="Textocomentario"/>
        <w:rPr>
          <w:lang w:val="es-CL"/>
        </w:rPr>
      </w:pPr>
      <w:r>
        <w:rPr>
          <w:rStyle w:val="Refdecomentario"/>
        </w:rPr>
        <w:annotationRef/>
      </w:r>
      <w:proofErr w:type="spellStart"/>
      <w:r w:rsidRPr="007201CB">
        <w:rPr>
          <w:lang w:val="es-CL"/>
        </w:rPr>
        <w:t>Quizas</w:t>
      </w:r>
      <w:proofErr w:type="spellEnd"/>
      <w:r w:rsidRPr="007201CB">
        <w:rPr>
          <w:lang w:val="es-CL"/>
        </w:rPr>
        <w:t xml:space="preserve"> </w:t>
      </w:r>
      <w:proofErr w:type="spellStart"/>
      <w:r w:rsidRPr="007201CB">
        <w:rPr>
          <w:lang w:val="es-CL"/>
        </w:rPr>
        <w:t>debieramos</w:t>
      </w:r>
      <w:proofErr w:type="spellEnd"/>
      <w:r w:rsidRPr="007201CB">
        <w:rPr>
          <w:lang w:val="es-CL"/>
        </w:rPr>
        <w:t xml:space="preserve"> rescatar esto en el </w:t>
      </w:r>
      <w:proofErr w:type="spellStart"/>
      <w:r w:rsidRPr="007201CB">
        <w:rPr>
          <w:lang w:val="es-CL"/>
        </w:rPr>
        <w:t>abstract</w:t>
      </w:r>
      <w:proofErr w:type="spellEnd"/>
      <w:r w:rsidRPr="007201CB">
        <w:rPr>
          <w:lang w:val="es-CL"/>
        </w:rPr>
        <w:t xml:space="preserve">, ya que es uno </w:t>
      </w:r>
      <w:proofErr w:type="gramStart"/>
      <w:r w:rsidRPr="007201CB">
        <w:rPr>
          <w:lang w:val="es-CL"/>
        </w:rPr>
        <w:t>de los plus</w:t>
      </w:r>
      <w:proofErr w:type="gramEnd"/>
      <w:r w:rsidRPr="007201CB">
        <w:rPr>
          <w:lang w:val="es-CL"/>
        </w:rPr>
        <w:t xml:space="preserve"> del estudio.</w:t>
      </w:r>
    </w:p>
  </w:comment>
  <w:comment w:id="27" w:author="Mariel Mateo" w:date="2024-09-10T13:09:00Z" w:initials="MM">
    <w:p w14:paraId="65CD2799" w14:textId="20E2A31D" w:rsidR="00165F67" w:rsidRPr="00CC1B90" w:rsidRDefault="00165F67" w:rsidP="00165F67">
      <w:pPr>
        <w:pStyle w:val="Textocomentario"/>
        <w:rPr>
          <w:lang w:val="es-CL"/>
        </w:rPr>
      </w:pPr>
      <w:r>
        <w:rPr>
          <w:rStyle w:val="Refdecomentario"/>
        </w:rPr>
        <w:annotationRef/>
      </w:r>
      <w:r w:rsidRPr="00CC1B90">
        <w:rPr>
          <w:lang w:val="es-CL"/>
        </w:rPr>
        <w:t xml:space="preserve">Creo que cada </w:t>
      </w:r>
      <w:proofErr w:type="spellStart"/>
      <w:r w:rsidRPr="00CC1B90">
        <w:rPr>
          <w:lang w:val="es-CL"/>
        </w:rPr>
        <w:t>parrafo</w:t>
      </w:r>
      <w:proofErr w:type="spellEnd"/>
      <w:r w:rsidRPr="00CC1B90">
        <w:rPr>
          <w:lang w:val="es-CL"/>
        </w:rPr>
        <w:t xml:space="preserve"> debe dejar clara la brecha</w:t>
      </w:r>
    </w:p>
  </w:comment>
  <w:comment w:id="29" w:author="Andrés González Santa Cruz" w:date="2024-06-25T14:32:00Z" w:initials="AG">
    <w:p w14:paraId="22336F16" w14:textId="77777777" w:rsidR="00312433" w:rsidRPr="0087291E" w:rsidRDefault="00312433" w:rsidP="00312433">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30" w:author="Mariel Mateo" w:date="2024-12-23T18:10:00Z" w:initials="MM">
    <w:p w14:paraId="2A39511D" w14:textId="77777777" w:rsidR="00312433" w:rsidRPr="007201CB" w:rsidRDefault="00312433" w:rsidP="00312433">
      <w:pPr>
        <w:pStyle w:val="Textocomentario"/>
        <w:rPr>
          <w:lang w:val="es-CL"/>
        </w:rPr>
      </w:pPr>
      <w:r>
        <w:rPr>
          <w:rStyle w:val="Refdecomentario"/>
        </w:rPr>
        <w:annotationRef/>
      </w:r>
      <w:r w:rsidRPr="007201CB">
        <w:rPr>
          <w:lang w:val="es-CL"/>
        </w:rPr>
        <w:t xml:space="preserve">Pienso que mencionar esto </w:t>
      </w:r>
      <w:proofErr w:type="spellStart"/>
      <w:r w:rsidRPr="007201CB">
        <w:rPr>
          <w:lang w:val="es-CL"/>
        </w:rPr>
        <w:t>aqui</w:t>
      </w:r>
      <w:proofErr w:type="spellEnd"/>
      <w:r w:rsidRPr="007201CB">
        <w:rPr>
          <w:lang w:val="es-CL"/>
        </w:rPr>
        <w:t xml:space="preserve"> hace match con los resultados reportados abajo</w:t>
      </w:r>
    </w:p>
  </w:comment>
  <w:comment w:id="28" w:author="Mariel Mateo" w:date="2024-06-25T15:21:00Z" w:initials="MM">
    <w:p w14:paraId="5E4B8CE6" w14:textId="1803EDDE" w:rsidR="00B47E37" w:rsidRPr="00AB67F7" w:rsidRDefault="00B47E37" w:rsidP="00B47E37">
      <w:pPr>
        <w:pStyle w:val="Textocomentario"/>
        <w:rPr>
          <w:lang w:val="es-CL"/>
        </w:rPr>
      </w:pPr>
      <w:r>
        <w:rPr>
          <w:rStyle w:val="Refdecomentario"/>
        </w:rPr>
        <w:annotationRef/>
      </w:r>
      <w:r w:rsidRPr="00AB67F7">
        <w:rPr>
          <w:lang w:val="es-CL"/>
        </w:rPr>
        <w:t xml:space="preserve">Este objetivo debiera ser el mismo que en el </w:t>
      </w:r>
      <w:proofErr w:type="spellStart"/>
      <w:r w:rsidRPr="00AB67F7">
        <w:rPr>
          <w:lang w:val="es-CL"/>
        </w:rPr>
        <w:t>abstract</w:t>
      </w:r>
      <w:proofErr w:type="spellEnd"/>
      <w:r w:rsidRPr="00AB67F7">
        <w:rPr>
          <w:lang w:val="es-CL"/>
        </w:rPr>
        <w:t>. No se cual/es dejar.</w:t>
      </w:r>
    </w:p>
  </w:comment>
  <w:comment w:id="33" w:author="Mariel Mateo" w:date="2024-09-10T12:55:00Z" w:initials="MM">
    <w:p w14:paraId="31AEACB8" w14:textId="77777777" w:rsidR="00B80A2E" w:rsidRPr="00CC1B90" w:rsidRDefault="00B80A2E" w:rsidP="00B80A2E">
      <w:pPr>
        <w:pStyle w:val="Textocomentario"/>
        <w:rPr>
          <w:lang w:val="es-CL"/>
        </w:rPr>
      </w:pPr>
      <w:r>
        <w:rPr>
          <w:rStyle w:val="Refdecomentario"/>
        </w:rPr>
        <w:annotationRef/>
      </w:r>
      <w:r w:rsidRPr="00CC1B90">
        <w:rPr>
          <w:lang w:val="es-CL"/>
        </w:rPr>
        <w:t xml:space="preserve">He visto varias </w:t>
      </w:r>
      <w:proofErr w:type="spellStart"/>
      <w:r w:rsidRPr="00CC1B90">
        <w:rPr>
          <w:lang w:val="es-CL"/>
        </w:rPr>
        <w:t>intros</w:t>
      </w:r>
      <w:proofErr w:type="spellEnd"/>
      <w:r w:rsidRPr="00CC1B90">
        <w:rPr>
          <w:lang w:val="es-CL"/>
        </w:rPr>
        <w:t xml:space="preserve"> que tienen esta estructura: se menciona el objetivo </w:t>
      </w:r>
      <w:proofErr w:type="spellStart"/>
      <w:r w:rsidRPr="00CC1B90">
        <w:rPr>
          <w:lang w:val="es-CL"/>
        </w:rPr>
        <w:t>aca</w:t>
      </w:r>
      <w:proofErr w:type="spellEnd"/>
      <w:r w:rsidRPr="00CC1B90">
        <w:rPr>
          <w:lang w:val="es-CL"/>
        </w:rPr>
        <w:t xml:space="preserve">, antes del contexto. No </w:t>
      </w:r>
      <w:proofErr w:type="spellStart"/>
      <w:r w:rsidRPr="00CC1B90">
        <w:rPr>
          <w:lang w:val="es-CL"/>
        </w:rPr>
        <w:t>se</w:t>
      </w:r>
      <w:proofErr w:type="spellEnd"/>
      <w:r w:rsidRPr="00CC1B90">
        <w:rPr>
          <w:lang w:val="es-CL"/>
        </w:rPr>
        <w:t xml:space="preserve"> si </w:t>
      </w:r>
      <w:proofErr w:type="spellStart"/>
      <w:r w:rsidRPr="00CC1B90">
        <w:rPr>
          <w:lang w:val="es-CL"/>
        </w:rPr>
        <w:t>estan</w:t>
      </w:r>
      <w:proofErr w:type="spellEnd"/>
      <w:r w:rsidRPr="00CC1B90">
        <w:rPr>
          <w:lang w:val="es-CL"/>
        </w:rPr>
        <w:t xml:space="preserve"> de acuerdo.</w:t>
      </w:r>
    </w:p>
  </w:comment>
  <w:comment w:id="34" w:author="Mariel Mateo" w:date="2024-12-26T15:39:00Z" w:initials="MM">
    <w:p w14:paraId="73E68F33" w14:textId="77777777" w:rsidR="00CC7DCD" w:rsidRPr="007201CB" w:rsidRDefault="00CC7DCD" w:rsidP="00CC7DCD">
      <w:pPr>
        <w:pStyle w:val="Textocomentario"/>
        <w:rPr>
          <w:lang w:val="es-CL"/>
        </w:rPr>
      </w:pPr>
      <w:r>
        <w:rPr>
          <w:rStyle w:val="Refdecomentario"/>
        </w:rPr>
        <w:annotationRef/>
      </w:r>
      <w:r w:rsidRPr="007201CB">
        <w:rPr>
          <w:lang w:val="es-CL"/>
        </w:rPr>
        <w:t xml:space="preserve">Todo lo </w:t>
      </w:r>
      <w:proofErr w:type="spellStart"/>
      <w:r w:rsidRPr="007201CB">
        <w:rPr>
          <w:lang w:val="es-CL"/>
        </w:rPr>
        <w:t>demas</w:t>
      </w:r>
      <w:proofErr w:type="spellEnd"/>
      <w:r w:rsidRPr="007201CB">
        <w:rPr>
          <w:lang w:val="es-CL"/>
        </w:rPr>
        <w:t xml:space="preserve"> en verde me parece que esta </w:t>
      </w:r>
      <w:proofErr w:type="spellStart"/>
      <w:r w:rsidRPr="007201CB">
        <w:rPr>
          <w:lang w:val="es-CL"/>
        </w:rPr>
        <w:t>perfect</w:t>
      </w:r>
      <w:proofErr w:type="spellEnd"/>
      <w:r w:rsidRPr="007201CB">
        <w:rPr>
          <w:lang w:val="es-CL"/>
        </w:rPr>
        <w:t>.</w:t>
      </w:r>
    </w:p>
  </w:comment>
  <w:comment w:id="35" w:author="Mariel Mateo" w:date="2024-12-23T18:30:00Z" w:initials="MM">
    <w:p w14:paraId="549D8634" w14:textId="1FC9FD89" w:rsidR="00C3747F" w:rsidRPr="007201CB" w:rsidRDefault="00312433" w:rsidP="00C3747F">
      <w:pPr>
        <w:pStyle w:val="Textocomentario"/>
        <w:rPr>
          <w:lang w:val="es-CL"/>
        </w:rPr>
      </w:pPr>
      <w:r>
        <w:rPr>
          <w:rStyle w:val="Refdecomentario"/>
        </w:rPr>
        <w:annotationRef/>
      </w:r>
      <w:r w:rsidR="00C3747F" w:rsidRPr="007201CB">
        <w:rPr>
          <w:lang w:val="es-CL"/>
        </w:rPr>
        <w:t xml:space="preserve">Lo cambiaria </w:t>
      </w:r>
      <w:proofErr w:type="spellStart"/>
      <w:r w:rsidR="00C3747F" w:rsidRPr="007201CB">
        <w:rPr>
          <w:lang w:val="es-CL"/>
        </w:rPr>
        <w:t>quizas</w:t>
      </w:r>
      <w:proofErr w:type="spellEnd"/>
      <w:r w:rsidR="00C3747F" w:rsidRPr="007201CB">
        <w:rPr>
          <w:lang w:val="es-CL"/>
        </w:rPr>
        <w:t xml:space="preserve"> por ‘</w:t>
      </w:r>
      <w:proofErr w:type="spellStart"/>
      <w:r w:rsidR="00C3747F" w:rsidRPr="007201CB">
        <w:rPr>
          <w:lang w:val="es-CL"/>
        </w:rPr>
        <w:t>Of</w:t>
      </w:r>
      <w:proofErr w:type="spellEnd"/>
      <w:r w:rsidR="00C3747F" w:rsidRPr="007201CB">
        <w:rPr>
          <w:lang w:val="es-CL"/>
        </w:rPr>
        <w:t xml:space="preserve"> </w:t>
      </w:r>
      <w:proofErr w:type="spellStart"/>
      <w:r w:rsidR="00C3747F" w:rsidRPr="007201CB">
        <w:rPr>
          <w:lang w:val="es-CL"/>
        </w:rPr>
        <w:t>around</w:t>
      </w:r>
      <w:proofErr w:type="spellEnd"/>
      <w:r w:rsidR="00C3747F" w:rsidRPr="007201CB">
        <w:rPr>
          <w:lang w:val="es-CL"/>
        </w:rPr>
        <w:t xml:space="preserve"> </w:t>
      </w:r>
      <w:proofErr w:type="spellStart"/>
      <w:r w:rsidR="00C3747F" w:rsidRPr="007201CB">
        <w:rPr>
          <w:lang w:val="es-CL"/>
        </w:rPr>
        <w:t>one</w:t>
      </w:r>
      <w:proofErr w:type="spellEnd"/>
      <w:r w:rsidR="00C3747F" w:rsidRPr="007201CB">
        <w:rPr>
          <w:lang w:val="es-CL"/>
        </w:rPr>
        <w:t xml:space="preserve"> </w:t>
      </w:r>
      <w:proofErr w:type="spellStart"/>
      <w:r w:rsidR="00C3747F" w:rsidRPr="007201CB">
        <w:rPr>
          <w:lang w:val="es-CL"/>
        </w:rPr>
        <w:t>year</w:t>
      </w:r>
      <w:proofErr w:type="spellEnd"/>
      <w:r w:rsidR="00C3747F" w:rsidRPr="007201CB">
        <w:rPr>
          <w:lang w:val="es-CL"/>
        </w:rPr>
        <w:t xml:space="preserve"> </w:t>
      </w:r>
      <w:proofErr w:type="spellStart"/>
      <w:r w:rsidR="00C3747F" w:rsidRPr="007201CB">
        <w:rPr>
          <w:lang w:val="es-CL"/>
        </w:rPr>
        <w:t>depending</w:t>
      </w:r>
      <w:proofErr w:type="spellEnd"/>
      <w:r w:rsidR="00C3747F" w:rsidRPr="007201CB">
        <w:rPr>
          <w:lang w:val="es-CL"/>
        </w:rPr>
        <w:t xml:space="preserve"> </w:t>
      </w:r>
      <w:proofErr w:type="spellStart"/>
      <w:r w:rsidR="00C3747F" w:rsidRPr="007201CB">
        <w:rPr>
          <w:lang w:val="es-CL"/>
        </w:rPr>
        <w:t>on</w:t>
      </w:r>
      <w:proofErr w:type="spellEnd"/>
      <w:r w:rsidR="00C3747F" w:rsidRPr="007201CB">
        <w:rPr>
          <w:lang w:val="es-CL"/>
        </w:rPr>
        <w:t xml:space="preserve"> </w:t>
      </w:r>
      <w:proofErr w:type="spellStart"/>
      <w:r w:rsidR="00C3747F" w:rsidRPr="007201CB">
        <w:rPr>
          <w:lang w:val="es-CL"/>
        </w:rPr>
        <w:t>the</w:t>
      </w:r>
      <w:proofErr w:type="spellEnd"/>
      <w:r w:rsidR="00C3747F" w:rsidRPr="007201CB">
        <w:rPr>
          <w:lang w:val="es-CL"/>
        </w:rPr>
        <w:t xml:space="preserve"> </w:t>
      </w:r>
      <w:proofErr w:type="spellStart"/>
      <w:r w:rsidR="00C3747F" w:rsidRPr="007201CB">
        <w:rPr>
          <w:lang w:val="es-CL"/>
        </w:rPr>
        <w:t>patients</w:t>
      </w:r>
      <w:proofErr w:type="spellEnd"/>
      <w:r w:rsidR="00C3747F" w:rsidRPr="007201CB">
        <w:rPr>
          <w:lang w:val="es-CL"/>
        </w:rPr>
        <w:t xml:space="preserve">’ </w:t>
      </w:r>
      <w:proofErr w:type="spellStart"/>
      <w:r w:rsidR="00C3747F" w:rsidRPr="007201CB">
        <w:rPr>
          <w:lang w:val="es-CL"/>
        </w:rPr>
        <w:t>needs</w:t>
      </w:r>
      <w:proofErr w:type="spellEnd"/>
      <w:r w:rsidR="00C3747F" w:rsidRPr="007201CB">
        <w:rPr>
          <w:lang w:val="es-CL"/>
        </w:rPr>
        <w:t xml:space="preserve">’ (?) --&gt; no recuerdo que sea una </w:t>
      </w:r>
      <w:proofErr w:type="spellStart"/>
      <w:r w:rsidR="00C3747F" w:rsidRPr="007201CB">
        <w:rPr>
          <w:lang w:val="es-CL"/>
        </w:rPr>
        <w:t>duracion</w:t>
      </w:r>
      <w:proofErr w:type="spellEnd"/>
      <w:r w:rsidR="00C3747F" w:rsidRPr="007201CB">
        <w:rPr>
          <w:lang w:val="es-CL"/>
        </w:rPr>
        <w:t xml:space="preserve"> fija para todes.</w:t>
      </w:r>
    </w:p>
  </w:comment>
  <w:comment w:id="36" w:author="Alvaro Castillo Carniglia | U.Mayor" w:date="2024-08-30T12:34:00Z" w:initials="MOU">
    <w:p w14:paraId="4FA31966" w14:textId="01EF1EA7" w:rsidR="004F5909" w:rsidRPr="00CC1B90" w:rsidRDefault="004F5909" w:rsidP="004F5909">
      <w:pPr>
        <w:jc w:val="left"/>
        <w:rPr>
          <w:lang w:val="es-CL"/>
        </w:rPr>
      </w:pPr>
      <w:r>
        <w:rPr>
          <w:rStyle w:val="Refdecomentario"/>
        </w:rPr>
        <w:annotationRef/>
      </w:r>
      <w:proofErr w:type="spellStart"/>
      <w:r w:rsidRPr="00CC1B90">
        <w:rPr>
          <w:rFonts w:ascii="Times New Roman" w:eastAsia="Times New Roman" w:hAnsi="Times New Roman" w:cs="Times New Roman"/>
          <w:color w:val="000000"/>
          <w:szCs w:val="20"/>
          <w:lang w:val="es-CL" w:eastAsia="es-CL"/>
        </w:rPr>
        <w:t>Aca</w:t>
      </w:r>
      <w:proofErr w:type="spellEnd"/>
      <w:r w:rsidRPr="00CC1B90">
        <w:rPr>
          <w:rFonts w:ascii="Times New Roman" w:eastAsia="Times New Roman" w:hAnsi="Times New Roman" w:cs="Times New Roman"/>
          <w:color w:val="000000"/>
          <w:szCs w:val="20"/>
          <w:lang w:val="es-CL" w:eastAsia="es-CL"/>
        </w:rPr>
        <w:t xml:space="preserve"> se puede citar a </w:t>
      </w:r>
      <w:r w:rsidRPr="00CC1B90">
        <w:rPr>
          <w:rFonts w:ascii="Times New Roman" w:eastAsia="Times New Roman" w:hAnsi="Times New Roman" w:cs="Times New Roman"/>
          <w:color w:val="000000"/>
          <w:szCs w:val="20"/>
          <w:highlight w:val="yellow"/>
          <w:lang w:val="es-CL" w:eastAsia="es-CL"/>
        </w:rPr>
        <w:t>Ruiz-Tagle et al., 2023</w:t>
      </w:r>
    </w:p>
  </w:comment>
  <w:comment w:id="39" w:author="Alvaro Castillo Carniglia | U.Mayor" w:date="2024-08-30T12:47:00Z" w:initials="MOU">
    <w:p w14:paraId="3E018B93" w14:textId="77777777" w:rsidR="00D76B32" w:rsidRPr="00CC1B90" w:rsidRDefault="00D76B32" w:rsidP="00D76B32">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Eliminar porque se citará más arriba</w:t>
      </w:r>
    </w:p>
  </w:comment>
  <w:comment w:id="37" w:author="jose antonio ruiz-tagle" w:date="2024-09-09T08:30:00Z" w:initials="jr">
    <w:p w14:paraId="5F36E07A" w14:textId="77777777" w:rsidR="009656F2" w:rsidRPr="007201CB" w:rsidRDefault="009656F2" w:rsidP="009656F2">
      <w:pPr>
        <w:pStyle w:val="Textocomentario"/>
      </w:pPr>
      <w:r>
        <w:rPr>
          <w:rStyle w:val="Refdecomentario"/>
        </w:rPr>
        <w:annotationRef/>
      </w:r>
      <w:r w:rsidRPr="007201CB">
        <w:t xml:space="preserve">Esto </w:t>
      </w:r>
      <w:proofErr w:type="spellStart"/>
      <w:r w:rsidRPr="007201CB">
        <w:t>fue</w:t>
      </w:r>
      <w:proofErr w:type="spellEnd"/>
      <w:r w:rsidRPr="007201CB">
        <w:t xml:space="preserve"> </w:t>
      </w:r>
      <w:proofErr w:type="spellStart"/>
      <w:r w:rsidRPr="007201CB">
        <w:t>movido</w:t>
      </w:r>
      <w:proofErr w:type="spellEnd"/>
    </w:p>
  </w:comment>
  <w:comment w:id="38" w:author="jose antonio ruiz-tagle" w:date="2024-09-09T08:30:00Z" w:initials="jr">
    <w:p w14:paraId="25915996" w14:textId="77777777" w:rsidR="009656F2" w:rsidRPr="007201CB" w:rsidRDefault="009656F2" w:rsidP="009656F2">
      <w:pPr>
        <w:pStyle w:val="Textocomentario"/>
      </w:pPr>
      <w:r>
        <w:rPr>
          <w:rStyle w:val="Refdecomentario"/>
        </w:rPr>
        <w:annotationRef/>
      </w:r>
      <w:r w:rsidRPr="007201CB">
        <w:t xml:space="preserve">Desde </w:t>
      </w:r>
      <w:proofErr w:type="spellStart"/>
      <w:r w:rsidRPr="007201CB">
        <w:t>abajo</w:t>
      </w:r>
      <w:proofErr w:type="spellEnd"/>
    </w:p>
  </w:comment>
  <w:comment w:id="40" w:author="Mariel Mateo" w:date="2024-12-26T15:23:00Z" w:initials="MM">
    <w:p w14:paraId="0605A7CD" w14:textId="77777777" w:rsidR="0091102C" w:rsidRDefault="0091102C" w:rsidP="0091102C">
      <w:pPr>
        <w:pStyle w:val="Textocomentario"/>
      </w:pPr>
      <w:r>
        <w:rPr>
          <w:rStyle w:val="Refdecomentario"/>
        </w:rPr>
        <w:annotationRef/>
      </w:r>
      <w:r>
        <w:rPr>
          <w:lang w:val="en-AU"/>
        </w:rPr>
        <w:t>Does treatment ‘episode’ mean only one treatment attempt (regardless of the length of stay in treatment)?</w:t>
      </w:r>
    </w:p>
  </w:comment>
  <w:comment w:id="41" w:author="Andrés González Santa Cruz" w:date="2024-12-26T17:38:00Z" w:initials="AG">
    <w:p w14:paraId="491C7791" w14:textId="783AB28E" w:rsidR="00F41F19" w:rsidRPr="00F41F19" w:rsidRDefault="00F41F19">
      <w:pPr>
        <w:pStyle w:val="Textocomentario"/>
        <w:rPr>
          <w:lang w:val="es-CL"/>
        </w:rPr>
      </w:pPr>
      <w:r>
        <w:rPr>
          <w:rStyle w:val="Refdecomentario"/>
        </w:rPr>
        <w:annotationRef/>
      </w:r>
      <w:r w:rsidRPr="00F41F19">
        <w:rPr>
          <w:lang w:val="es-CL"/>
        </w:rPr>
        <w:t xml:space="preserve">Esto haría </w:t>
      </w:r>
      <w:r>
        <w:rPr>
          <w:lang w:val="es-CL"/>
        </w:rPr>
        <w:t xml:space="preserve">alusión a aquellos tratamientos que juntamos (ej., un registro de 1 día + otro de </w:t>
      </w:r>
      <w:proofErr w:type="gramStart"/>
      <w:r>
        <w:rPr>
          <w:lang w:val="es-CL"/>
        </w:rPr>
        <w:t>35)?,</w:t>
      </w:r>
      <w:proofErr w:type="gramEnd"/>
      <w:r>
        <w:rPr>
          <w:lang w:val="es-CL"/>
        </w:rPr>
        <w:t xml:space="preserve"> para nosotros eso sería un </w:t>
      </w:r>
      <w:proofErr w:type="spellStart"/>
      <w:r>
        <w:rPr>
          <w:lang w:val="es-CL"/>
        </w:rPr>
        <w:t>treatment</w:t>
      </w:r>
      <w:proofErr w:type="spellEnd"/>
      <w:r>
        <w:rPr>
          <w:lang w:val="es-CL"/>
        </w:rPr>
        <w:t xml:space="preserve"> </w:t>
      </w:r>
      <w:proofErr w:type="spellStart"/>
      <w:r>
        <w:rPr>
          <w:lang w:val="es-CL"/>
        </w:rPr>
        <w:t>episode</w:t>
      </w:r>
      <w:proofErr w:type="spellEnd"/>
    </w:p>
  </w:comment>
  <w:comment w:id="42" w:author="Mariel Mateo" w:date="2024-06-25T15:32:00Z" w:initials="MM">
    <w:p w14:paraId="2DE764FB" w14:textId="4A3AE7EB" w:rsidR="00AA5B6C" w:rsidRPr="00AB67F7" w:rsidRDefault="00AA5B6C" w:rsidP="00A56D29">
      <w:pPr>
        <w:pStyle w:val="Textocomentario"/>
        <w:rPr>
          <w:lang w:val="es-CL"/>
        </w:rPr>
      </w:pPr>
      <w:r>
        <w:rPr>
          <w:rStyle w:val="Refdecomentario"/>
        </w:rPr>
        <w:annotationRef/>
      </w:r>
      <w:r w:rsidRPr="00AB67F7">
        <w:rPr>
          <w:lang w:val="es-CL"/>
        </w:rPr>
        <w:t>No entiendo la sigla</w:t>
      </w:r>
    </w:p>
  </w:comment>
  <w:comment w:id="43" w:author="Andrés González Santa Cruz" w:date="2024-06-25T15:44:00Z" w:initials="AG">
    <w:p w14:paraId="2119CA0D" w14:textId="77777777" w:rsidR="00AA5B6C" w:rsidRPr="007E3CC9" w:rsidRDefault="00AA5B6C">
      <w:pPr>
        <w:pStyle w:val="Textocomentario"/>
        <w:rPr>
          <w:lang w:val="es-CL"/>
        </w:rPr>
      </w:pPr>
      <w:r>
        <w:rPr>
          <w:rStyle w:val="Refdecomentario"/>
        </w:rPr>
        <w:annotationRef/>
      </w:r>
      <w:r w:rsidRPr="007E3CC9">
        <w:rPr>
          <w:lang w:val="es-CL"/>
        </w:rPr>
        <w:t>Espero h</w:t>
      </w:r>
      <w:r>
        <w:rPr>
          <w:lang w:val="es-CL"/>
        </w:rPr>
        <w:t>aberla aclarado</w:t>
      </w:r>
    </w:p>
  </w:comment>
  <w:comment w:id="44" w:author="Mariel Mateo" w:date="2024-12-26T15:26:00Z" w:initials="MM">
    <w:p w14:paraId="59BE8FE3" w14:textId="77777777" w:rsidR="007B1BA1" w:rsidRPr="007201CB" w:rsidRDefault="0091102C" w:rsidP="007B1BA1">
      <w:pPr>
        <w:pStyle w:val="Textocomentario"/>
        <w:rPr>
          <w:lang w:val="es-CL"/>
        </w:rPr>
      </w:pPr>
      <w:r>
        <w:rPr>
          <w:rStyle w:val="Refdecomentario"/>
        </w:rPr>
        <w:annotationRef/>
      </w:r>
      <w:r w:rsidR="007B1BA1" w:rsidRPr="007201CB">
        <w:rPr>
          <w:lang w:val="es-CL"/>
        </w:rPr>
        <w:t xml:space="preserve">Pienso que </w:t>
      </w:r>
      <w:proofErr w:type="spellStart"/>
      <w:r w:rsidR="007B1BA1" w:rsidRPr="007201CB">
        <w:rPr>
          <w:lang w:val="es-CL"/>
        </w:rPr>
        <w:t>aca</w:t>
      </w:r>
      <w:proofErr w:type="spellEnd"/>
      <w:r w:rsidR="007B1BA1" w:rsidRPr="007201CB">
        <w:rPr>
          <w:lang w:val="es-CL"/>
        </w:rPr>
        <w:t xml:space="preserve"> </w:t>
      </w:r>
      <w:proofErr w:type="spellStart"/>
      <w:r w:rsidR="007B1BA1" w:rsidRPr="007201CB">
        <w:rPr>
          <w:lang w:val="es-CL"/>
        </w:rPr>
        <w:t>debieramos</w:t>
      </w:r>
      <w:proofErr w:type="spellEnd"/>
      <w:r w:rsidR="007B1BA1" w:rsidRPr="007201CB">
        <w:rPr>
          <w:lang w:val="es-CL"/>
        </w:rPr>
        <w:t xml:space="preserve"> poner el % con </w:t>
      </w:r>
      <w:proofErr w:type="spellStart"/>
      <w:r w:rsidR="007B1BA1" w:rsidRPr="007201CB">
        <w:rPr>
          <w:lang w:val="es-CL"/>
        </w:rPr>
        <w:t>mas</w:t>
      </w:r>
      <w:proofErr w:type="spellEnd"/>
      <w:r w:rsidR="007B1BA1" w:rsidRPr="007201CB">
        <w:rPr>
          <w:lang w:val="es-CL"/>
        </w:rPr>
        <w:t xml:space="preserve"> de 1 tratamiento porque ese es el foco del estudio…18%?</w:t>
      </w:r>
    </w:p>
  </w:comment>
  <w:comment w:id="45" w:author="Mariel Mateo" w:date="2024-12-26T15:50:00Z" w:initials="MM">
    <w:p w14:paraId="63C55858" w14:textId="77777777" w:rsidR="003C1DCD" w:rsidRPr="007201CB" w:rsidRDefault="003C1DCD" w:rsidP="003C1DCD">
      <w:pPr>
        <w:pStyle w:val="Textocomentario"/>
        <w:rPr>
          <w:lang w:val="es-CL"/>
        </w:rPr>
      </w:pPr>
      <w:r>
        <w:rPr>
          <w:rStyle w:val="Refdecomentario"/>
        </w:rPr>
        <w:annotationRef/>
      </w:r>
      <w:r w:rsidRPr="007201CB">
        <w:rPr>
          <w:lang w:val="es-CL"/>
        </w:rPr>
        <w:t xml:space="preserve">No </w:t>
      </w:r>
      <w:proofErr w:type="spellStart"/>
      <w:r w:rsidRPr="007201CB">
        <w:rPr>
          <w:lang w:val="es-CL"/>
        </w:rPr>
        <w:t>se</w:t>
      </w:r>
      <w:proofErr w:type="spellEnd"/>
      <w:r w:rsidRPr="007201CB">
        <w:rPr>
          <w:lang w:val="es-CL"/>
        </w:rPr>
        <w:t xml:space="preserve"> si es correcto decir esto, considerando que si se reportan resultados/</w:t>
      </w:r>
      <w:proofErr w:type="spellStart"/>
      <w:r w:rsidRPr="007201CB">
        <w:rPr>
          <w:lang w:val="es-CL"/>
        </w:rPr>
        <w:t>analisis</w:t>
      </w:r>
      <w:proofErr w:type="spellEnd"/>
      <w:r w:rsidRPr="007201CB">
        <w:rPr>
          <w:lang w:val="es-CL"/>
        </w:rPr>
        <w:t xml:space="preserve"> para las personas con solo 1 tratamiento </w:t>
      </w:r>
      <w:proofErr w:type="spellStart"/>
      <w:r w:rsidRPr="007201CB">
        <w:rPr>
          <w:lang w:val="es-CL"/>
        </w:rPr>
        <w:t>mas</w:t>
      </w:r>
      <w:proofErr w:type="spellEnd"/>
      <w:r w:rsidRPr="007201CB">
        <w:rPr>
          <w:lang w:val="es-CL"/>
        </w:rPr>
        <w:t xml:space="preserve"> abajo...</w:t>
      </w:r>
    </w:p>
  </w:comment>
  <w:comment w:id="46" w:author="Andrés González Santa Cruz" w:date="2024-12-26T12:59:00Z" w:initials="AG">
    <w:p w14:paraId="0CFBA727" w14:textId="7D0EA376" w:rsidR="003E3E41" w:rsidRPr="003E3E41" w:rsidRDefault="003E3E41">
      <w:pPr>
        <w:pStyle w:val="Textocomentario"/>
        <w:rPr>
          <w:lang w:val="es-CL"/>
        </w:rPr>
      </w:pPr>
      <w:r>
        <w:rPr>
          <w:rStyle w:val="Refdecomentario"/>
        </w:rPr>
        <w:annotationRef/>
      </w:r>
      <w:proofErr w:type="spellStart"/>
      <w:r w:rsidRPr="003E3E41">
        <w:rPr>
          <w:lang w:val="es-CL"/>
        </w:rPr>
        <w:t>Esq</w:t>
      </w:r>
      <w:proofErr w:type="spellEnd"/>
      <w:r w:rsidRPr="003E3E41">
        <w:rPr>
          <w:lang w:val="es-CL"/>
        </w:rPr>
        <w:t xml:space="preserve"> en verdad el f</w:t>
      </w:r>
      <w:r>
        <w:rPr>
          <w:lang w:val="es-CL"/>
        </w:rPr>
        <w:t>oco y nuestros objetivos van dirigidos a las personas con tratamientos múltiples. Los análisis que siguen, son para mostrar lo presumiblemente distintos que son a los con solo un episodio en términos de las variables de interés</w:t>
      </w:r>
    </w:p>
  </w:comment>
  <w:comment w:id="47" w:author="Mariel Mateo" w:date="2024-12-26T15:28:00Z" w:initials="MM">
    <w:p w14:paraId="532D4570" w14:textId="37838D77" w:rsidR="007B1BA1" w:rsidRPr="007201CB" w:rsidRDefault="007B1BA1" w:rsidP="007B1BA1">
      <w:pPr>
        <w:pStyle w:val="Textocomentario"/>
        <w:rPr>
          <w:lang w:val="es-CL"/>
        </w:rPr>
      </w:pPr>
      <w:r>
        <w:rPr>
          <w:rStyle w:val="Refdecomentario"/>
        </w:rPr>
        <w:annotationRef/>
      </w:r>
      <w:proofErr w:type="spellStart"/>
      <w:r w:rsidRPr="007201CB">
        <w:rPr>
          <w:lang w:val="es-CL"/>
        </w:rPr>
        <w:t>Agregaria</w:t>
      </w:r>
      <w:proofErr w:type="spellEnd"/>
      <w:r w:rsidRPr="007201CB">
        <w:rPr>
          <w:lang w:val="es-CL"/>
        </w:rPr>
        <w:t xml:space="preserve"> </w:t>
      </w:r>
      <w:proofErr w:type="spellStart"/>
      <w:r w:rsidRPr="007201CB">
        <w:rPr>
          <w:lang w:val="es-CL"/>
        </w:rPr>
        <w:t>aca</w:t>
      </w:r>
      <w:proofErr w:type="spellEnd"/>
      <w:r w:rsidRPr="007201CB">
        <w:rPr>
          <w:lang w:val="es-CL"/>
        </w:rPr>
        <w:t xml:space="preserve"> el </w:t>
      </w:r>
      <w:proofErr w:type="gramStart"/>
      <w:r w:rsidRPr="007201CB">
        <w:rPr>
          <w:lang w:val="es-CL"/>
        </w:rPr>
        <w:t>%  del</w:t>
      </w:r>
      <w:proofErr w:type="gramEnd"/>
      <w:r w:rsidRPr="007201CB">
        <w:rPr>
          <w:lang w:val="es-CL"/>
        </w:rPr>
        <w:t xml:space="preserve"> total de pacientes: 18%?</w:t>
      </w:r>
    </w:p>
  </w:comment>
  <w:comment w:id="48" w:author="Mariel Mateo" w:date="2024-12-26T15:30:00Z" w:initials="MM">
    <w:p w14:paraId="29C8B0EC" w14:textId="77777777" w:rsidR="007B1BA1" w:rsidRPr="007201CB" w:rsidRDefault="007B1BA1" w:rsidP="007B1BA1">
      <w:pPr>
        <w:pStyle w:val="Textocomentario"/>
        <w:rPr>
          <w:lang w:val="es-CL"/>
        </w:rPr>
      </w:pPr>
      <w:r>
        <w:rPr>
          <w:rStyle w:val="Refdecomentario"/>
        </w:rPr>
        <w:annotationRef/>
      </w:r>
      <w:proofErr w:type="spellStart"/>
      <w:r w:rsidRPr="007201CB">
        <w:rPr>
          <w:lang w:val="es-CL"/>
        </w:rPr>
        <w:t>Observations</w:t>
      </w:r>
      <w:proofErr w:type="spellEnd"/>
      <w:r w:rsidRPr="007201CB">
        <w:rPr>
          <w:lang w:val="es-CL"/>
        </w:rPr>
        <w:t xml:space="preserve">= </w:t>
      </w:r>
      <w:proofErr w:type="spellStart"/>
      <w:r w:rsidRPr="007201CB">
        <w:rPr>
          <w:lang w:val="es-CL"/>
        </w:rPr>
        <w:t>treatment</w:t>
      </w:r>
      <w:proofErr w:type="spellEnd"/>
      <w:r w:rsidRPr="007201CB">
        <w:rPr>
          <w:lang w:val="es-CL"/>
        </w:rPr>
        <w:t xml:space="preserve"> </w:t>
      </w:r>
      <w:proofErr w:type="spellStart"/>
      <w:r w:rsidRPr="007201CB">
        <w:rPr>
          <w:lang w:val="es-CL"/>
        </w:rPr>
        <w:t>episodes</w:t>
      </w:r>
      <w:proofErr w:type="spellEnd"/>
      <w:r w:rsidRPr="007201CB">
        <w:rPr>
          <w:lang w:val="es-CL"/>
        </w:rPr>
        <w:t>?</w:t>
      </w:r>
    </w:p>
  </w:comment>
  <w:comment w:id="49" w:author="Alvaro Castillo Carniglia | U.Mayor" w:date="2024-08-30T18:09:00Z" w:initials="MOU">
    <w:p w14:paraId="259A81BF" w14:textId="35AA8A69" w:rsidR="00444C03" w:rsidRPr="00CC1B90" w:rsidRDefault="00444C03" w:rsidP="00444C03">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 xml:space="preserve">No entiendo esto. </w:t>
      </w:r>
      <w:proofErr w:type="gramStart"/>
      <w:r w:rsidRPr="00CC1B90">
        <w:rPr>
          <w:rFonts w:ascii="Times New Roman" w:eastAsia="Times New Roman" w:hAnsi="Times New Roman" w:cs="Times New Roman"/>
          <w:color w:val="000000"/>
          <w:szCs w:val="20"/>
          <w:lang w:val="es-CL" w:eastAsia="es-CL"/>
        </w:rPr>
        <w:t>Sería para capturar el efecto cohorte?</w:t>
      </w:r>
      <w:proofErr w:type="gramEnd"/>
    </w:p>
  </w:comment>
  <w:comment w:id="50" w:author="Alvaro Castillo Carniglia | U.Mayor" w:date="2024-08-30T18:10:00Z" w:initials="MOU">
    <w:p w14:paraId="3B55CD5F" w14:textId="77777777" w:rsidR="00444C03" w:rsidRPr="00CC1B90" w:rsidRDefault="00444C03" w:rsidP="00444C03">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No entiendo a qué se refiere esto</w:t>
      </w:r>
    </w:p>
  </w:comment>
  <w:comment w:id="51" w:author="Mariel Mateo" w:date="2024-06-25T15:39:00Z" w:initials="MM">
    <w:p w14:paraId="75691888" w14:textId="211B9082" w:rsidR="00AA5B6C" w:rsidRPr="00C451EC" w:rsidRDefault="00AA5B6C" w:rsidP="00B722A3">
      <w:pPr>
        <w:pStyle w:val="Textocomentario"/>
        <w:rPr>
          <w:lang w:val="es-CL"/>
        </w:rPr>
      </w:pPr>
      <w:r>
        <w:rPr>
          <w:rStyle w:val="Refdecomentario"/>
        </w:rPr>
        <w:annotationRef/>
      </w:r>
      <w:proofErr w:type="spellStart"/>
      <w:r w:rsidRPr="00C451EC">
        <w:rPr>
          <w:lang w:val="es-CL"/>
        </w:rPr>
        <w:t>idem</w:t>
      </w:r>
      <w:proofErr w:type="spellEnd"/>
    </w:p>
  </w:comment>
  <w:comment w:id="53" w:author="Alvaro Castillo Carniglia | U.Mayor" w:date="2024-09-02T10:39:00Z" w:initials="MOU">
    <w:p w14:paraId="28E3A82E" w14:textId="77777777" w:rsidR="00403366" w:rsidRPr="00CC1B90" w:rsidRDefault="00403366" w:rsidP="00403366">
      <w:pPr>
        <w:jc w:val="left"/>
        <w:rPr>
          <w:lang w:val="es-CL"/>
        </w:rPr>
      </w:pPr>
      <w:r>
        <w:rPr>
          <w:rStyle w:val="Refdecomentario"/>
        </w:rPr>
        <w:annotationRef/>
      </w:r>
      <w:proofErr w:type="gramStart"/>
      <w:r w:rsidRPr="00CC1B90">
        <w:rPr>
          <w:rFonts w:ascii="Times New Roman" w:eastAsia="Times New Roman" w:hAnsi="Times New Roman" w:cs="Times New Roman"/>
          <w:color w:val="000000"/>
          <w:szCs w:val="20"/>
          <w:lang w:val="es-CL" w:eastAsia="es-CL"/>
        </w:rPr>
        <w:t>Por qué este no es el análisis principal?</w:t>
      </w:r>
      <w:proofErr w:type="gramEnd"/>
      <w:r w:rsidRPr="00CC1B90">
        <w:rPr>
          <w:rFonts w:ascii="Times New Roman" w:eastAsia="Times New Roman" w:hAnsi="Times New Roman" w:cs="Times New Roman"/>
          <w:color w:val="000000"/>
          <w:szCs w:val="20"/>
          <w:lang w:val="es-CL" w:eastAsia="es-CL"/>
        </w:rPr>
        <w:t xml:space="preserve"> Pareciera que supera algunos problemas del GEE. De lo contrario agregaría </w:t>
      </w:r>
      <w:proofErr w:type="gramStart"/>
      <w:r w:rsidRPr="00CC1B90">
        <w:rPr>
          <w:rFonts w:ascii="Times New Roman" w:eastAsia="Times New Roman" w:hAnsi="Times New Roman" w:cs="Times New Roman"/>
          <w:color w:val="000000"/>
          <w:szCs w:val="20"/>
          <w:lang w:val="es-CL" w:eastAsia="es-CL"/>
        </w:rPr>
        <w:t>una frases</w:t>
      </w:r>
      <w:proofErr w:type="gramEnd"/>
      <w:r w:rsidRPr="00CC1B90">
        <w:rPr>
          <w:rFonts w:ascii="Times New Roman" w:eastAsia="Times New Roman" w:hAnsi="Times New Roman" w:cs="Times New Roman"/>
          <w:color w:val="000000"/>
          <w:szCs w:val="20"/>
          <w:lang w:val="es-CL" w:eastAsia="es-CL"/>
        </w:rPr>
        <w:t xml:space="preserve"> justificando la idoneidad de GEE como análisis principal</w:t>
      </w:r>
    </w:p>
  </w:comment>
  <w:comment w:id="54" w:author="jose antonio ruiz-tagle" w:date="2024-09-09T08:29:00Z" w:initials="jr">
    <w:p w14:paraId="5B0F1C5E" w14:textId="77777777" w:rsidR="009656F2" w:rsidRPr="00CC1B90" w:rsidRDefault="009656F2" w:rsidP="009656F2">
      <w:pPr>
        <w:pStyle w:val="Textocomentario"/>
        <w:rPr>
          <w:lang w:val="es-CL"/>
        </w:rPr>
      </w:pPr>
      <w:r>
        <w:rPr>
          <w:rStyle w:val="Refdecomentario"/>
        </w:rPr>
        <w:annotationRef/>
      </w:r>
      <w:r w:rsidRPr="00CC1B90">
        <w:rPr>
          <w:lang w:val="es-CL"/>
        </w:rPr>
        <w:t xml:space="preserve">Lo dejo para </w:t>
      </w:r>
      <w:proofErr w:type="spellStart"/>
      <w:r w:rsidRPr="00CC1B90">
        <w:rPr>
          <w:lang w:val="es-CL"/>
        </w:rPr>
        <w:t>andrés</w:t>
      </w:r>
      <w:proofErr w:type="spellEnd"/>
    </w:p>
  </w:comment>
  <w:comment w:id="55" w:author="Andrés González Santa Cruz" w:date="2024-11-30T15:44:00Z" w:initials="AG">
    <w:p w14:paraId="2F372B8B" w14:textId="33796878" w:rsidR="00A55EE1" w:rsidRPr="00A55EE1" w:rsidRDefault="00A55EE1">
      <w:pPr>
        <w:pStyle w:val="Textocomentario"/>
        <w:rPr>
          <w:lang w:val="es-CL"/>
        </w:rPr>
      </w:pPr>
      <w:r>
        <w:rPr>
          <w:rStyle w:val="Refdecomentario"/>
        </w:rPr>
        <w:annotationRef/>
      </w:r>
      <w:r w:rsidRPr="00A55EE1">
        <w:rPr>
          <w:lang w:val="es-CL"/>
        </w:rPr>
        <w:t>Lo había d</w:t>
      </w:r>
      <w:r>
        <w:rPr>
          <w:lang w:val="es-CL"/>
        </w:rPr>
        <w:t>ejado el GEE como secundario porque era menos intuitivo y en verdad dio resultados casi iguales. Pero puedo dejarlo como análisis principal</w:t>
      </w:r>
    </w:p>
  </w:comment>
  <w:comment w:id="57" w:author="jose antonio ruiz-tagle" w:date="2024-06-14T09:43:00Z" w:initials="jr">
    <w:p w14:paraId="4A37EBC6" w14:textId="03B9EF30" w:rsidR="00AA5B6C" w:rsidRPr="00AB67F7" w:rsidRDefault="00AA5B6C" w:rsidP="000F254D">
      <w:pPr>
        <w:pStyle w:val="Textocomentario"/>
        <w:rPr>
          <w:lang w:val="es-CL"/>
        </w:rPr>
      </w:pPr>
      <w:r>
        <w:rPr>
          <w:rStyle w:val="Refdecomentario"/>
        </w:rPr>
        <w:annotationRef/>
      </w:r>
      <w:r w:rsidRPr="00AB67F7">
        <w:rPr>
          <w:lang w:val="es-CL"/>
        </w:rPr>
        <w:t>Actualizar en la versión final</w:t>
      </w:r>
    </w:p>
  </w:comment>
  <w:comment w:id="58" w:author="Mariel Mateo" w:date="2024-12-26T15:41:00Z" w:initials="MM">
    <w:p w14:paraId="1070C62D" w14:textId="77777777" w:rsidR="00CC7DCD" w:rsidRPr="007201CB" w:rsidRDefault="00CC7DCD" w:rsidP="00CC7DCD">
      <w:pPr>
        <w:pStyle w:val="Textocomentario"/>
        <w:rPr>
          <w:lang w:val="es-CL"/>
        </w:rPr>
      </w:pPr>
      <w:r>
        <w:rPr>
          <w:rStyle w:val="Refdecomentario"/>
        </w:rPr>
        <w:annotationRef/>
      </w:r>
      <w:r w:rsidRPr="007201CB">
        <w:rPr>
          <w:lang w:val="es-CL"/>
        </w:rPr>
        <w:t xml:space="preserve">Ojo que decimos arriba que en este estudio nos enfocamos en la gente con </w:t>
      </w:r>
      <w:proofErr w:type="spellStart"/>
      <w:r w:rsidRPr="007201CB">
        <w:rPr>
          <w:lang w:val="es-CL"/>
        </w:rPr>
        <w:t>mas</w:t>
      </w:r>
      <w:proofErr w:type="spellEnd"/>
      <w:r w:rsidRPr="007201CB">
        <w:rPr>
          <w:lang w:val="es-CL"/>
        </w:rPr>
        <w:t xml:space="preserve"> de un </w:t>
      </w:r>
      <w:proofErr w:type="spellStart"/>
      <w:r w:rsidRPr="007201CB">
        <w:rPr>
          <w:lang w:val="es-CL"/>
        </w:rPr>
        <w:t>tto</w:t>
      </w:r>
      <w:proofErr w:type="spellEnd"/>
      <w:r w:rsidRPr="007201CB">
        <w:rPr>
          <w:lang w:val="es-CL"/>
        </w:rPr>
        <w:t xml:space="preserve">, entonces esto puede confundir. En cualquier </w:t>
      </w:r>
      <w:proofErr w:type="gramStart"/>
      <w:r w:rsidRPr="007201CB">
        <w:rPr>
          <w:lang w:val="es-CL"/>
        </w:rPr>
        <w:t>caso</w:t>
      </w:r>
      <w:proofErr w:type="gramEnd"/>
      <w:r w:rsidRPr="007201CB">
        <w:rPr>
          <w:lang w:val="es-CL"/>
        </w:rPr>
        <w:t xml:space="preserve"> </w:t>
      </w:r>
      <w:proofErr w:type="spellStart"/>
      <w:r w:rsidRPr="007201CB">
        <w:rPr>
          <w:lang w:val="es-CL"/>
        </w:rPr>
        <w:t>incluiria</w:t>
      </w:r>
      <w:proofErr w:type="spellEnd"/>
      <w:r w:rsidRPr="007201CB">
        <w:rPr>
          <w:lang w:val="es-CL"/>
        </w:rPr>
        <w:t xml:space="preserve"> los ‘n’ </w:t>
      </w:r>
      <w:proofErr w:type="spellStart"/>
      <w:r w:rsidRPr="007201CB">
        <w:rPr>
          <w:lang w:val="es-CL"/>
        </w:rPr>
        <w:t>ademas</w:t>
      </w:r>
      <w:proofErr w:type="spellEnd"/>
      <w:r w:rsidRPr="007201CB">
        <w:rPr>
          <w:lang w:val="es-CL"/>
        </w:rPr>
        <w:t xml:space="preserve"> del % para que quede </w:t>
      </w:r>
      <w:proofErr w:type="spellStart"/>
      <w:r w:rsidRPr="007201CB">
        <w:rPr>
          <w:lang w:val="es-CL"/>
        </w:rPr>
        <w:t>mas</w:t>
      </w:r>
      <w:proofErr w:type="spellEnd"/>
      <w:r w:rsidRPr="007201CB">
        <w:rPr>
          <w:lang w:val="es-CL"/>
        </w:rPr>
        <w:t xml:space="preserve"> claro.</w:t>
      </w:r>
    </w:p>
  </w:comment>
  <w:comment w:id="59" w:author="Andrés González Santa Cruz" w:date="2024-11-30T16:14:00Z" w:initials="AG">
    <w:p w14:paraId="36B48122" w14:textId="208A6F80" w:rsidR="00180E0B" w:rsidRDefault="00180E0B">
      <w:pPr>
        <w:pStyle w:val="Textocomentario"/>
        <w:rPr>
          <w:lang w:val="es-CL"/>
        </w:rPr>
      </w:pPr>
      <w:r>
        <w:rPr>
          <w:rStyle w:val="Refdecomentario"/>
        </w:rPr>
        <w:annotationRef/>
      </w:r>
      <w:r w:rsidRPr="00180E0B">
        <w:rPr>
          <w:lang w:val="es-CL"/>
        </w:rPr>
        <w:t xml:space="preserve">No </w:t>
      </w:r>
      <w:r>
        <w:rPr>
          <w:lang w:val="es-CL"/>
        </w:rPr>
        <w:t>queda claro de dónde vienen estos porcentajes</w:t>
      </w:r>
    </w:p>
    <w:p w14:paraId="10D47877" w14:textId="77777777" w:rsidR="00180E0B" w:rsidRDefault="00180E0B">
      <w:pPr>
        <w:pStyle w:val="Textocomentario"/>
        <w:rPr>
          <w:lang w:val="es-CL"/>
        </w:rPr>
      </w:pPr>
    </w:p>
    <w:p w14:paraId="64D0DF84" w14:textId="07C726D0" w:rsidR="00180E0B" w:rsidRPr="00180E0B" w:rsidRDefault="00180E0B">
      <w:pPr>
        <w:pStyle w:val="Textocomentario"/>
        <w:rPr>
          <w:lang w:val="es-CL"/>
        </w:rPr>
      </w:pPr>
      <w:r w:rsidRPr="00180E0B">
        <w:rPr>
          <w:lang w:val="es-CL"/>
        </w:rPr>
        <w:t xml:space="preserve">- Incluir </w:t>
      </w:r>
      <w:proofErr w:type="spellStart"/>
      <w:r w:rsidRPr="00180E0B">
        <w:rPr>
          <w:lang w:val="es-CL"/>
        </w:rPr>
        <w:t>highlights</w:t>
      </w:r>
      <w:proofErr w:type="spellEnd"/>
    </w:p>
  </w:comment>
  <w:comment w:id="60" w:author="Andrés González Santa Cruz" w:date="2024-11-30T16:20:00Z" w:initials="AG">
    <w:p w14:paraId="2F606E7E" w14:textId="5910136F" w:rsidR="00180E0B" w:rsidRPr="00180E0B" w:rsidRDefault="00180E0B">
      <w:pPr>
        <w:pStyle w:val="Textocomentario"/>
        <w:rPr>
          <w:lang w:val="es-CL"/>
        </w:rPr>
      </w:pPr>
      <w:r>
        <w:rPr>
          <w:rStyle w:val="Refdecomentario"/>
        </w:rPr>
        <w:annotationRef/>
      </w:r>
      <w:proofErr w:type="gramStart"/>
      <w:r w:rsidRPr="00180E0B">
        <w:rPr>
          <w:lang w:val="es-CL"/>
        </w:rPr>
        <w:t>Seguro ambos tienen el m</w:t>
      </w:r>
      <w:r>
        <w:rPr>
          <w:lang w:val="es-CL"/>
        </w:rPr>
        <w:t xml:space="preserve">ismo </w:t>
      </w:r>
      <w:proofErr w:type="spellStart"/>
      <w:r>
        <w:rPr>
          <w:lang w:val="es-CL"/>
        </w:rPr>
        <w:t>procentaje</w:t>
      </w:r>
      <w:proofErr w:type="spellEnd"/>
      <w:r>
        <w:rPr>
          <w:lang w:val="es-CL"/>
        </w:rPr>
        <w:t>?</w:t>
      </w:r>
      <w:proofErr w:type="gramEnd"/>
    </w:p>
  </w:comment>
  <w:comment w:id="62" w:author="Mariel Mateo" w:date="2024-12-26T15:56:00Z" w:initials="MM">
    <w:p w14:paraId="47DDB4B2" w14:textId="77777777" w:rsidR="003C1DCD" w:rsidRPr="007201CB" w:rsidRDefault="003C1DCD" w:rsidP="003C1DCD">
      <w:pPr>
        <w:pStyle w:val="Textocomentario"/>
        <w:rPr>
          <w:lang w:val="es-CL"/>
        </w:rPr>
      </w:pPr>
      <w:r>
        <w:rPr>
          <w:rStyle w:val="Refdecomentario"/>
        </w:rPr>
        <w:annotationRef/>
      </w:r>
      <w:proofErr w:type="spellStart"/>
      <w:r w:rsidRPr="007201CB">
        <w:rPr>
          <w:lang w:val="es-CL"/>
        </w:rPr>
        <w:t>Aca</w:t>
      </w:r>
      <w:proofErr w:type="spellEnd"/>
      <w:r w:rsidRPr="007201CB">
        <w:rPr>
          <w:lang w:val="es-CL"/>
        </w:rPr>
        <w:t xml:space="preserve"> </w:t>
      </w:r>
      <w:proofErr w:type="spellStart"/>
      <w:r w:rsidRPr="007201CB">
        <w:rPr>
          <w:lang w:val="es-CL"/>
        </w:rPr>
        <w:t>especificaria</w:t>
      </w:r>
      <w:proofErr w:type="spellEnd"/>
      <w:r w:rsidRPr="007201CB">
        <w:rPr>
          <w:lang w:val="es-CL"/>
        </w:rPr>
        <w:t xml:space="preserve"> </w:t>
      </w:r>
      <w:proofErr w:type="gramStart"/>
      <w:r w:rsidRPr="007201CB">
        <w:rPr>
          <w:lang w:val="es-CL"/>
        </w:rPr>
        <w:t>que</w:t>
      </w:r>
      <w:proofErr w:type="gramEnd"/>
      <w:r w:rsidRPr="007201CB">
        <w:rPr>
          <w:lang w:val="es-CL"/>
        </w:rPr>
        <w:t xml:space="preserve"> en cambio, para residencial y ambulatorio no se </w:t>
      </w:r>
      <w:proofErr w:type="spellStart"/>
      <w:r w:rsidRPr="007201CB">
        <w:rPr>
          <w:lang w:val="es-CL"/>
        </w:rPr>
        <w:t>encontro</w:t>
      </w:r>
      <w:proofErr w:type="spellEnd"/>
      <w:r w:rsidRPr="007201CB">
        <w:rPr>
          <w:lang w:val="es-CL"/>
        </w:rPr>
        <w:t xml:space="preserve"> </w:t>
      </w:r>
      <w:proofErr w:type="spellStart"/>
      <w:r w:rsidRPr="007201CB">
        <w:rPr>
          <w:lang w:val="es-CL"/>
        </w:rPr>
        <w:t>asociacion</w:t>
      </w:r>
      <w:proofErr w:type="spellEnd"/>
    </w:p>
  </w:comment>
  <w:comment w:id="65" w:author="Mariel Mateo" w:date="2024-06-25T16:08:00Z" w:initials="MM">
    <w:p w14:paraId="5E5CF9D2" w14:textId="4448459B" w:rsidR="00AA5B6C" w:rsidRPr="00AB67F7" w:rsidRDefault="00AA5B6C" w:rsidP="00421889">
      <w:pPr>
        <w:pStyle w:val="Textocomentario"/>
        <w:rPr>
          <w:lang w:val="es-CL"/>
        </w:rPr>
      </w:pPr>
      <w:r>
        <w:rPr>
          <w:rStyle w:val="Refdecomentario"/>
        </w:rPr>
        <w:annotationRef/>
      </w:r>
      <w:r w:rsidRPr="00AB67F7">
        <w:rPr>
          <w:lang w:val="es-CL"/>
        </w:rPr>
        <w:t xml:space="preserve">Yo </w:t>
      </w:r>
      <w:proofErr w:type="spellStart"/>
      <w:r w:rsidRPr="00AB67F7">
        <w:rPr>
          <w:lang w:val="es-CL"/>
        </w:rPr>
        <w:t>incluiria</w:t>
      </w:r>
      <w:proofErr w:type="spellEnd"/>
      <w:r w:rsidRPr="00AB67F7">
        <w:rPr>
          <w:lang w:val="es-CL"/>
        </w:rPr>
        <w:t xml:space="preserve"> </w:t>
      </w:r>
      <w:proofErr w:type="spellStart"/>
      <w:r w:rsidRPr="00AB67F7">
        <w:rPr>
          <w:lang w:val="es-CL"/>
        </w:rPr>
        <w:t>tambien</w:t>
      </w:r>
      <w:proofErr w:type="spellEnd"/>
      <w:r w:rsidRPr="00AB67F7">
        <w:rPr>
          <w:lang w:val="es-CL"/>
        </w:rPr>
        <w:t xml:space="preserve"> una </w:t>
      </w:r>
      <w:proofErr w:type="spellStart"/>
      <w:r w:rsidRPr="00AB67F7">
        <w:rPr>
          <w:lang w:val="es-CL"/>
        </w:rPr>
        <w:t>section</w:t>
      </w:r>
      <w:proofErr w:type="spellEnd"/>
      <w:r w:rsidRPr="00AB67F7">
        <w:rPr>
          <w:lang w:val="es-CL"/>
        </w:rPr>
        <w:t xml:space="preserve"> de </w:t>
      </w:r>
      <w:proofErr w:type="spellStart"/>
      <w:r w:rsidRPr="00AB67F7">
        <w:rPr>
          <w:lang w:val="es-CL"/>
        </w:rPr>
        <w:t>sensitivity</w:t>
      </w:r>
      <w:proofErr w:type="spellEnd"/>
      <w:r w:rsidRPr="00AB67F7">
        <w:rPr>
          <w:lang w:val="es-CL"/>
        </w:rPr>
        <w:t xml:space="preserve"> </w:t>
      </w:r>
      <w:proofErr w:type="spellStart"/>
      <w:r w:rsidRPr="00AB67F7">
        <w:rPr>
          <w:lang w:val="es-CL"/>
        </w:rPr>
        <w:t>analysis</w:t>
      </w:r>
      <w:proofErr w:type="spellEnd"/>
      <w:r w:rsidRPr="00AB67F7">
        <w:rPr>
          <w:lang w:val="es-CL"/>
        </w:rPr>
        <w:t xml:space="preserve"> en la </w:t>
      </w:r>
      <w:proofErr w:type="spellStart"/>
      <w:r w:rsidRPr="00AB67F7">
        <w:rPr>
          <w:lang w:val="es-CL"/>
        </w:rPr>
        <w:t>seccion</w:t>
      </w:r>
      <w:proofErr w:type="spellEnd"/>
      <w:r w:rsidRPr="00AB67F7">
        <w:rPr>
          <w:lang w:val="es-CL"/>
        </w:rPr>
        <w:t xml:space="preserve"> de </w:t>
      </w:r>
      <w:proofErr w:type="spellStart"/>
      <w:r w:rsidRPr="00AB67F7">
        <w:rPr>
          <w:lang w:val="es-CL"/>
        </w:rPr>
        <w:t>metodos</w:t>
      </w:r>
      <w:proofErr w:type="spellEnd"/>
      <w:r w:rsidRPr="00AB67F7">
        <w:rPr>
          <w:lang w:val="es-CL"/>
        </w:rPr>
        <w:t>...</w:t>
      </w:r>
    </w:p>
  </w:comment>
  <w:comment w:id="68" w:author="Mariel Mateo" w:date="2024-12-26T16:02:00Z" w:initials="MM">
    <w:p w14:paraId="667EFDE9" w14:textId="77777777" w:rsidR="00B276D4" w:rsidRPr="007201CB" w:rsidRDefault="00B276D4" w:rsidP="00B276D4">
      <w:pPr>
        <w:pStyle w:val="Textocomentario"/>
        <w:rPr>
          <w:lang w:val="es-CL"/>
        </w:rPr>
      </w:pPr>
      <w:r>
        <w:rPr>
          <w:rStyle w:val="Refdecomentario"/>
        </w:rPr>
        <w:annotationRef/>
      </w:r>
      <w:proofErr w:type="spellStart"/>
      <w:r w:rsidRPr="007201CB">
        <w:rPr>
          <w:lang w:val="es-CL"/>
        </w:rPr>
        <w:t>Incluiria</w:t>
      </w:r>
      <w:proofErr w:type="spellEnd"/>
      <w:r w:rsidRPr="007201CB">
        <w:rPr>
          <w:lang w:val="es-CL"/>
        </w:rPr>
        <w:t xml:space="preserve"> inmediatamente </w:t>
      </w:r>
      <w:proofErr w:type="spellStart"/>
      <w:r w:rsidRPr="007201CB">
        <w:rPr>
          <w:lang w:val="es-CL"/>
        </w:rPr>
        <w:t>despues</w:t>
      </w:r>
      <w:proofErr w:type="spellEnd"/>
      <w:r w:rsidRPr="007201CB">
        <w:rPr>
          <w:lang w:val="es-CL"/>
        </w:rPr>
        <w:t xml:space="preserve"> de esta frase el </w:t>
      </w:r>
      <w:proofErr w:type="spellStart"/>
      <w:proofErr w:type="gramStart"/>
      <w:r w:rsidRPr="007201CB">
        <w:rPr>
          <w:lang w:val="es-CL"/>
        </w:rPr>
        <w:t>porqu</w:t>
      </w:r>
      <w:proofErr w:type="spellEnd"/>
      <w:r w:rsidRPr="007201CB">
        <w:rPr>
          <w:lang w:val="es-CL"/>
        </w:rPr>
        <w:t>[</w:t>
      </w:r>
      <w:proofErr w:type="gramEnd"/>
      <w:r w:rsidRPr="007201CB">
        <w:rPr>
          <w:lang w:val="es-CL"/>
        </w:rPr>
        <w:t xml:space="preserve">e esto </w:t>
      </w:r>
      <w:proofErr w:type="spellStart"/>
      <w:r w:rsidRPr="007201CB">
        <w:rPr>
          <w:lang w:val="es-CL"/>
        </w:rPr>
        <w:t>podria</w:t>
      </w:r>
      <w:proofErr w:type="spellEnd"/>
      <w:r w:rsidRPr="007201CB">
        <w:rPr>
          <w:lang w:val="es-CL"/>
        </w:rPr>
        <w:t xml:space="preserve"> estar pasando… </w:t>
      </w:r>
      <w:proofErr w:type="spellStart"/>
      <w:r w:rsidRPr="007201CB">
        <w:rPr>
          <w:lang w:val="es-CL"/>
        </w:rPr>
        <w:t>hipotesis</w:t>
      </w:r>
      <w:proofErr w:type="spellEnd"/>
      <w:r w:rsidRPr="007201CB">
        <w:rPr>
          <w:lang w:val="es-CL"/>
        </w:rPr>
        <w:t>/</w:t>
      </w:r>
      <w:proofErr w:type="spellStart"/>
      <w:r w:rsidRPr="007201CB">
        <w:rPr>
          <w:lang w:val="es-CL"/>
        </w:rPr>
        <w:t>interpretacion</w:t>
      </w:r>
      <w:proofErr w:type="spellEnd"/>
      <w:r w:rsidRPr="007201CB">
        <w:rPr>
          <w:lang w:val="es-CL"/>
        </w:rPr>
        <w:t xml:space="preserve"> de </w:t>
      </w:r>
      <w:proofErr w:type="spellStart"/>
      <w:r w:rsidRPr="007201CB">
        <w:rPr>
          <w:lang w:val="es-CL"/>
        </w:rPr>
        <w:t>pq</w:t>
      </w:r>
      <w:proofErr w:type="spellEnd"/>
      <w:r w:rsidRPr="007201CB">
        <w:rPr>
          <w:lang w:val="es-CL"/>
        </w:rPr>
        <w:t xml:space="preserve"> tener PSU seria </w:t>
      </w:r>
      <w:proofErr w:type="spellStart"/>
      <w:r w:rsidRPr="007201CB">
        <w:rPr>
          <w:lang w:val="es-CL"/>
        </w:rPr>
        <w:t>mas</w:t>
      </w:r>
      <w:proofErr w:type="spellEnd"/>
      <w:r w:rsidRPr="007201CB">
        <w:rPr>
          <w:lang w:val="es-CL"/>
        </w:rPr>
        <w:t xml:space="preserve"> decisivo para abandonar tratamientos en modalidades </w:t>
      </w:r>
      <w:proofErr w:type="spellStart"/>
      <w:r w:rsidRPr="007201CB">
        <w:rPr>
          <w:lang w:val="es-CL"/>
        </w:rPr>
        <w:t>mas</w:t>
      </w:r>
      <w:proofErr w:type="spellEnd"/>
      <w:r w:rsidRPr="007201CB">
        <w:rPr>
          <w:lang w:val="es-CL"/>
        </w:rPr>
        <w:t xml:space="preserve"> intensivas...</w:t>
      </w:r>
    </w:p>
  </w:comment>
  <w:comment w:id="69" w:author="Mariel Mateo" w:date="2024-12-26T16:25:00Z" w:initials="MM">
    <w:p w14:paraId="15171365" w14:textId="77777777" w:rsidR="00280E0C" w:rsidRPr="007201CB" w:rsidRDefault="00280E0C" w:rsidP="00280E0C">
      <w:pPr>
        <w:pStyle w:val="Textocomentario"/>
        <w:rPr>
          <w:lang w:val="es-CL"/>
        </w:rPr>
      </w:pPr>
      <w:r>
        <w:rPr>
          <w:rStyle w:val="Refdecomentario"/>
        </w:rPr>
        <w:annotationRef/>
      </w:r>
      <w:r w:rsidRPr="007201CB">
        <w:rPr>
          <w:lang w:val="es-CL"/>
        </w:rPr>
        <w:t xml:space="preserve">Por esta </w:t>
      </w:r>
      <w:proofErr w:type="spellStart"/>
      <w:r w:rsidRPr="007201CB">
        <w:rPr>
          <w:lang w:val="es-CL"/>
        </w:rPr>
        <w:t>razon</w:t>
      </w:r>
      <w:proofErr w:type="spellEnd"/>
      <w:r w:rsidRPr="007201CB">
        <w:rPr>
          <w:lang w:val="es-CL"/>
        </w:rPr>
        <w:t xml:space="preserve"> </w:t>
      </w:r>
      <w:proofErr w:type="spellStart"/>
      <w:r w:rsidRPr="007201CB">
        <w:rPr>
          <w:lang w:val="es-CL"/>
        </w:rPr>
        <w:t>subi</w:t>
      </w:r>
      <w:proofErr w:type="spellEnd"/>
      <w:r w:rsidRPr="007201CB">
        <w:rPr>
          <w:lang w:val="es-CL"/>
        </w:rPr>
        <w:t xml:space="preserve"> el </w:t>
      </w:r>
      <w:proofErr w:type="spellStart"/>
      <w:r w:rsidRPr="007201CB">
        <w:rPr>
          <w:lang w:val="es-CL"/>
        </w:rPr>
        <w:t>parrafo</w:t>
      </w:r>
      <w:proofErr w:type="spellEnd"/>
      <w:r w:rsidRPr="007201CB">
        <w:rPr>
          <w:lang w:val="es-CL"/>
        </w:rPr>
        <w:t xml:space="preserve"> que estaba </w:t>
      </w:r>
      <w:proofErr w:type="spellStart"/>
      <w:r w:rsidRPr="007201CB">
        <w:rPr>
          <w:lang w:val="es-CL"/>
        </w:rPr>
        <w:t>mas</w:t>
      </w:r>
      <w:proofErr w:type="spellEnd"/>
      <w:r w:rsidRPr="007201CB">
        <w:rPr>
          <w:lang w:val="es-CL"/>
        </w:rPr>
        <w:t xml:space="preserve"> abajo. Me parece que es </w:t>
      </w:r>
      <w:proofErr w:type="spellStart"/>
      <w:r w:rsidRPr="007201CB">
        <w:rPr>
          <w:lang w:val="es-CL"/>
        </w:rPr>
        <w:t>mas</w:t>
      </w:r>
      <w:proofErr w:type="spellEnd"/>
      <w:r w:rsidRPr="007201CB">
        <w:rPr>
          <w:lang w:val="es-CL"/>
        </w:rPr>
        <w:t xml:space="preserve"> </w:t>
      </w:r>
      <w:proofErr w:type="spellStart"/>
      <w:r w:rsidRPr="007201CB">
        <w:rPr>
          <w:lang w:val="es-CL"/>
        </w:rPr>
        <w:t>logico</w:t>
      </w:r>
      <w:proofErr w:type="spellEnd"/>
      <w:r w:rsidRPr="007201CB">
        <w:rPr>
          <w:lang w:val="es-CL"/>
        </w:rPr>
        <w:t xml:space="preserve"> ofrecer una </w:t>
      </w:r>
      <w:proofErr w:type="spellStart"/>
      <w:r w:rsidRPr="007201CB">
        <w:rPr>
          <w:lang w:val="es-CL"/>
        </w:rPr>
        <w:t>interpretacion</w:t>
      </w:r>
      <w:proofErr w:type="spellEnd"/>
      <w:r w:rsidRPr="007201CB">
        <w:rPr>
          <w:lang w:val="es-CL"/>
        </w:rPr>
        <w:t xml:space="preserve"> inmediatamente luego de presentar el resultado.</w:t>
      </w:r>
    </w:p>
  </w:comment>
  <w:comment w:id="70" w:author="Andrés González Santa Cruz" w:date="2024-12-22T17:07:00Z" w:initials="AG">
    <w:p w14:paraId="410BC8CE" w14:textId="25CB8623" w:rsidR="00280E0C" w:rsidRPr="000411BE" w:rsidRDefault="00280E0C" w:rsidP="00280E0C">
      <w:pPr>
        <w:pStyle w:val="Textocomentario"/>
        <w:rPr>
          <w:lang w:val="es-CL"/>
        </w:rPr>
      </w:pPr>
      <w:r>
        <w:rPr>
          <w:rStyle w:val="Refdecomentario"/>
        </w:rPr>
        <w:annotationRef/>
      </w:r>
      <w:proofErr w:type="spellStart"/>
      <w:r>
        <w:rPr>
          <w:b/>
          <w:bCs/>
        </w:rPr>
        <w:t>Agregar</w:t>
      </w:r>
      <w:proofErr w:type="spellEnd"/>
      <w:r>
        <w:rPr>
          <w:b/>
          <w:bCs/>
        </w:rPr>
        <w:t>:</w:t>
      </w:r>
      <w:r>
        <w:br/>
      </w:r>
      <w:r w:rsidRPr="000411BE">
        <w:t xml:space="preserve">United Nations Office on Drugs and Crime [UNODC]. Treatment Services for Substance Use Disorders in Latin American Countries: Findings from the UNODC-WHO Facility Survey for Field Testing [Internet]. </w:t>
      </w:r>
      <w:r w:rsidRPr="000411BE">
        <w:rPr>
          <w:lang w:val="es-CL"/>
        </w:rPr>
        <w:t>2023. Disponible en: https://www.unodc.org/documents/drug-prevention-and-treatment/UNODC_QALAT_mapping_report_ENGLISH.pdf</w:t>
      </w:r>
      <w:r>
        <w:rPr>
          <w:lang w:val="es-CL"/>
        </w:rPr>
        <w:tab/>
      </w:r>
    </w:p>
  </w:comment>
  <w:comment w:id="71" w:author="Mariel Mateo" w:date="2024-12-26T16:04:00Z" w:initials="MM">
    <w:p w14:paraId="63C51B4F" w14:textId="2E4389C4" w:rsidR="00B276D4" w:rsidRPr="007201CB" w:rsidRDefault="00B276D4" w:rsidP="00B276D4">
      <w:pPr>
        <w:pStyle w:val="Textocomentario"/>
        <w:rPr>
          <w:lang w:val="es-CL"/>
        </w:rPr>
      </w:pPr>
      <w:r>
        <w:rPr>
          <w:rStyle w:val="Refdecomentario"/>
        </w:rPr>
        <w:annotationRef/>
      </w:r>
      <w:r>
        <w:rPr>
          <w:lang w:val="en-AU"/>
        </w:rPr>
        <w:t xml:space="preserve">The episode number? Treatment setting? </w:t>
      </w:r>
      <w:proofErr w:type="spellStart"/>
      <w:r w:rsidRPr="007201CB">
        <w:rPr>
          <w:lang w:val="es-CL"/>
        </w:rPr>
        <w:t>Unclear</w:t>
      </w:r>
      <w:proofErr w:type="spellEnd"/>
      <w:r w:rsidRPr="007201CB">
        <w:rPr>
          <w:lang w:val="es-CL"/>
        </w:rPr>
        <w:t>...</w:t>
      </w:r>
    </w:p>
  </w:comment>
  <w:comment w:id="73" w:author="Mariel Mateo" w:date="2024-12-26T16:06:00Z" w:initials="MM">
    <w:p w14:paraId="1226776E" w14:textId="77777777" w:rsidR="00E67582" w:rsidRDefault="00B276D4" w:rsidP="00E67582">
      <w:pPr>
        <w:pStyle w:val="Textocomentario"/>
      </w:pPr>
      <w:r>
        <w:rPr>
          <w:rStyle w:val="Refdecomentario"/>
        </w:rPr>
        <w:annotationRef/>
      </w:r>
      <w:r w:rsidR="00E67582" w:rsidRPr="007201CB">
        <w:rPr>
          <w:lang w:val="es-CL"/>
        </w:rPr>
        <w:t xml:space="preserve">Nuevamente </w:t>
      </w:r>
      <w:proofErr w:type="spellStart"/>
      <w:r w:rsidR="00E67582" w:rsidRPr="007201CB">
        <w:rPr>
          <w:lang w:val="es-CL"/>
        </w:rPr>
        <w:t>despues</w:t>
      </w:r>
      <w:proofErr w:type="spellEnd"/>
      <w:r w:rsidR="00E67582" w:rsidRPr="007201CB">
        <w:rPr>
          <w:lang w:val="es-CL"/>
        </w:rPr>
        <w:t xml:space="preserve"> de esta frase </w:t>
      </w:r>
      <w:proofErr w:type="spellStart"/>
      <w:r w:rsidR="00E67582" w:rsidRPr="007201CB">
        <w:rPr>
          <w:lang w:val="es-CL"/>
        </w:rPr>
        <w:t>agregaria</w:t>
      </w:r>
      <w:proofErr w:type="spellEnd"/>
      <w:r w:rsidR="00E67582" w:rsidRPr="007201CB">
        <w:rPr>
          <w:lang w:val="es-CL"/>
        </w:rPr>
        <w:t xml:space="preserve"> alguna </w:t>
      </w:r>
      <w:proofErr w:type="spellStart"/>
      <w:r w:rsidR="00E67582" w:rsidRPr="007201CB">
        <w:rPr>
          <w:lang w:val="es-CL"/>
        </w:rPr>
        <w:t>interpretacion</w:t>
      </w:r>
      <w:proofErr w:type="spellEnd"/>
      <w:r w:rsidR="00E67582" w:rsidRPr="007201CB">
        <w:rPr>
          <w:lang w:val="es-CL"/>
        </w:rPr>
        <w:t xml:space="preserve"> de que es lo que esto implica. </w:t>
      </w:r>
      <w:r w:rsidR="00E67582">
        <w:rPr>
          <w:lang w:val="en-AU"/>
        </w:rPr>
        <w:t xml:space="preserve">Por </w:t>
      </w:r>
      <w:proofErr w:type="spellStart"/>
      <w:r w:rsidR="00E67582">
        <w:rPr>
          <w:lang w:val="en-AU"/>
        </w:rPr>
        <w:t>ejemplo</w:t>
      </w:r>
      <w:proofErr w:type="spellEnd"/>
      <w:r w:rsidR="00E67582">
        <w:rPr>
          <w:lang w:val="en-AU"/>
        </w:rPr>
        <w:t xml:space="preserve">: These findings suggest that the treatment programs are not currently addressing the needs of people with PSU. </w:t>
      </w:r>
    </w:p>
  </w:comment>
  <w:comment w:id="74" w:author="Mariel Mateo" w:date="2024-12-26T16:30:00Z" w:initials="MM">
    <w:p w14:paraId="7527F593" w14:textId="77777777" w:rsidR="00D313FB" w:rsidRPr="007201CB" w:rsidRDefault="00D313FB" w:rsidP="00D313FB">
      <w:pPr>
        <w:pStyle w:val="Textocomentario"/>
        <w:rPr>
          <w:lang w:val="es-CL"/>
        </w:rPr>
      </w:pPr>
      <w:r>
        <w:rPr>
          <w:rStyle w:val="Refdecomentario"/>
        </w:rPr>
        <w:annotationRef/>
      </w:r>
      <w:r w:rsidRPr="007201CB">
        <w:rPr>
          <w:lang w:val="es-CL"/>
        </w:rPr>
        <w:t xml:space="preserve">Por esta </w:t>
      </w:r>
      <w:proofErr w:type="spellStart"/>
      <w:r w:rsidRPr="007201CB">
        <w:rPr>
          <w:lang w:val="es-CL"/>
        </w:rPr>
        <w:t>razon</w:t>
      </w:r>
      <w:proofErr w:type="spellEnd"/>
      <w:r w:rsidRPr="007201CB">
        <w:rPr>
          <w:lang w:val="es-CL"/>
        </w:rPr>
        <w:t xml:space="preserve"> </w:t>
      </w:r>
      <w:proofErr w:type="spellStart"/>
      <w:r w:rsidRPr="007201CB">
        <w:rPr>
          <w:lang w:val="es-CL"/>
        </w:rPr>
        <w:t>subi</w:t>
      </w:r>
      <w:proofErr w:type="spellEnd"/>
      <w:r w:rsidRPr="007201CB">
        <w:rPr>
          <w:lang w:val="es-CL"/>
        </w:rPr>
        <w:t xml:space="preserve"> un </w:t>
      </w:r>
      <w:proofErr w:type="spellStart"/>
      <w:r w:rsidRPr="007201CB">
        <w:rPr>
          <w:lang w:val="es-CL"/>
        </w:rPr>
        <w:t>parrafo</w:t>
      </w:r>
      <w:proofErr w:type="spellEnd"/>
      <w:r w:rsidRPr="007201CB">
        <w:rPr>
          <w:lang w:val="es-CL"/>
        </w:rPr>
        <w:t xml:space="preserve"> que estaba </w:t>
      </w:r>
      <w:proofErr w:type="spellStart"/>
      <w:r w:rsidRPr="007201CB">
        <w:rPr>
          <w:lang w:val="es-CL"/>
        </w:rPr>
        <w:t>mas</w:t>
      </w:r>
      <w:proofErr w:type="spellEnd"/>
      <w:r w:rsidRPr="007201CB">
        <w:rPr>
          <w:lang w:val="es-CL"/>
        </w:rPr>
        <w:t xml:space="preserve"> abajo.</w:t>
      </w:r>
    </w:p>
  </w:comment>
  <w:comment w:id="75" w:author="Andrés González Santa Cruz" w:date="2024-12-26T17:16:00Z" w:initials="AG">
    <w:p w14:paraId="7957817B" w14:textId="77777777" w:rsidR="00325B46" w:rsidRDefault="00325B46">
      <w:pPr>
        <w:pStyle w:val="Textocomentario"/>
      </w:pPr>
      <w:r>
        <w:rPr>
          <w:rStyle w:val="Refdecomentario"/>
        </w:rPr>
        <w:annotationRef/>
      </w:r>
      <w:bookmarkStart w:id="76" w:name="_Hlk186126820"/>
      <w:r>
        <w:t xml:space="preserve">**Se </w:t>
      </w:r>
      <w:proofErr w:type="spellStart"/>
      <w:r>
        <w:t>desvinculó</w:t>
      </w:r>
      <w:proofErr w:type="spellEnd"/>
      <w:r>
        <w:t xml:space="preserve"> la </w:t>
      </w:r>
      <w:proofErr w:type="spellStart"/>
      <w:r>
        <w:t>referencia</w:t>
      </w:r>
      <w:proofErr w:type="spellEnd"/>
      <w:r>
        <w:t>**</w:t>
      </w:r>
      <w:bookmarkEnd w:id="76"/>
    </w:p>
    <w:p w14:paraId="52F85A40" w14:textId="75A91509" w:rsidR="00325B46" w:rsidRDefault="00325B46">
      <w:pPr>
        <w:pStyle w:val="Textocomentario"/>
      </w:pPr>
    </w:p>
  </w:comment>
  <w:comment w:id="77" w:author="Andrés González Santa Cruz" w:date="2024-12-26T17:17:00Z" w:initials="AG">
    <w:p w14:paraId="7454C131" w14:textId="77777777" w:rsidR="00325B46" w:rsidRDefault="00325B46">
      <w:pPr>
        <w:pStyle w:val="Textocomentario"/>
      </w:pPr>
      <w:r>
        <w:rPr>
          <w:rStyle w:val="Refdecomentario"/>
        </w:rPr>
        <w:annotationRef/>
      </w:r>
      <w:r>
        <w:t xml:space="preserve">**Se </w:t>
      </w:r>
      <w:proofErr w:type="spellStart"/>
      <w:r>
        <w:t>desvinculó</w:t>
      </w:r>
      <w:proofErr w:type="spellEnd"/>
      <w:r>
        <w:t xml:space="preserve"> la </w:t>
      </w:r>
      <w:proofErr w:type="spellStart"/>
      <w:r>
        <w:t>referencia</w:t>
      </w:r>
      <w:proofErr w:type="spellEnd"/>
      <w:r>
        <w:t>**</w:t>
      </w:r>
    </w:p>
    <w:p w14:paraId="792A7B7C" w14:textId="0B27195F" w:rsidR="00325B46" w:rsidRDefault="00325B46">
      <w:pPr>
        <w:pStyle w:val="Textocomentario"/>
      </w:pPr>
    </w:p>
  </w:comment>
  <w:comment w:id="86" w:author="Mariel Mateo" w:date="2024-12-26T16:13:00Z" w:initials="MM">
    <w:p w14:paraId="610AD957" w14:textId="7FBF27DF" w:rsidR="00E67582" w:rsidRPr="007201CB" w:rsidRDefault="00E67582" w:rsidP="00E67582">
      <w:pPr>
        <w:pStyle w:val="Textocomentario"/>
        <w:rPr>
          <w:lang w:val="es-CL"/>
        </w:rPr>
      </w:pPr>
      <w:r>
        <w:rPr>
          <w:rStyle w:val="Refdecomentario"/>
        </w:rPr>
        <w:annotationRef/>
      </w:r>
      <w:proofErr w:type="spellStart"/>
      <w:r w:rsidRPr="007201CB">
        <w:rPr>
          <w:lang w:val="es-CL"/>
        </w:rPr>
        <w:t>Aca</w:t>
      </w:r>
      <w:proofErr w:type="spellEnd"/>
      <w:r w:rsidRPr="007201CB">
        <w:rPr>
          <w:lang w:val="es-CL"/>
        </w:rPr>
        <w:t xml:space="preserve"> decimos que es en todos los </w:t>
      </w:r>
      <w:proofErr w:type="spellStart"/>
      <w:r w:rsidRPr="007201CB">
        <w:rPr>
          <w:lang w:val="es-CL"/>
        </w:rPr>
        <w:t>tto</w:t>
      </w:r>
      <w:proofErr w:type="spellEnd"/>
      <w:r w:rsidRPr="007201CB">
        <w:rPr>
          <w:lang w:val="es-CL"/>
        </w:rPr>
        <w:t xml:space="preserve"> </w:t>
      </w:r>
      <w:proofErr w:type="spellStart"/>
      <w:r w:rsidRPr="007201CB">
        <w:rPr>
          <w:lang w:val="es-CL"/>
        </w:rPr>
        <w:t>settings</w:t>
      </w:r>
      <w:proofErr w:type="spellEnd"/>
      <w:r w:rsidRPr="007201CB">
        <w:rPr>
          <w:lang w:val="es-CL"/>
        </w:rPr>
        <w:t xml:space="preserve"> excepto mujeres </w:t>
      </w:r>
      <w:proofErr w:type="spellStart"/>
      <w:r w:rsidRPr="007201CB">
        <w:rPr>
          <w:lang w:val="es-CL"/>
        </w:rPr>
        <w:t>amb</w:t>
      </w:r>
      <w:proofErr w:type="spellEnd"/>
      <w:r w:rsidRPr="007201CB">
        <w:rPr>
          <w:lang w:val="es-CL"/>
        </w:rPr>
        <w:t xml:space="preserve"> intensivo at </w:t>
      </w:r>
      <w:proofErr w:type="spellStart"/>
      <w:r w:rsidRPr="007201CB">
        <w:rPr>
          <w:lang w:val="es-CL"/>
        </w:rPr>
        <w:t>baseline</w:t>
      </w:r>
      <w:proofErr w:type="spellEnd"/>
    </w:p>
  </w:comment>
  <w:comment w:id="88" w:author="Mariel Mateo" w:date="2024-12-26T16:16:00Z" w:initials="MM">
    <w:p w14:paraId="1A229488" w14:textId="77777777" w:rsidR="00E67582" w:rsidRDefault="00E67582" w:rsidP="00E67582">
      <w:pPr>
        <w:pStyle w:val="Textocomentario"/>
      </w:pPr>
      <w:r>
        <w:rPr>
          <w:rStyle w:val="Refdecomentario"/>
        </w:rPr>
        <w:annotationRef/>
      </w:r>
      <w:proofErr w:type="gramStart"/>
      <w:r w:rsidRPr="007201CB">
        <w:rPr>
          <w:lang w:val="es-CL"/>
        </w:rPr>
        <w:t xml:space="preserve">Esto </w:t>
      </w:r>
      <w:proofErr w:type="spellStart"/>
      <w:r w:rsidRPr="007201CB">
        <w:rPr>
          <w:lang w:val="es-CL"/>
        </w:rPr>
        <w:t>tambien</w:t>
      </w:r>
      <w:proofErr w:type="spellEnd"/>
      <w:r w:rsidRPr="007201CB">
        <w:rPr>
          <w:lang w:val="es-CL"/>
        </w:rPr>
        <w:t xml:space="preserve"> es at </w:t>
      </w:r>
      <w:proofErr w:type="spellStart"/>
      <w:r w:rsidRPr="007201CB">
        <w:rPr>
          <w:lang w:val="es-CL"/>
        </w:rPr>
        <w:t>baseline</w:t>
      </w:r>
      <w:proofErr w:type="spellEnd"/>
      <w:r w:rsidRPr="007201CB">
        <w:rPr>
          <w:lang w:val="es-CL"/>
        </w:rPr>
        <w:t>?</w:t>
      </w:r>
      <w:proofErr w:type="gramEnd"/>
      <w:r w:rsidRPr="007201CB">
        <w:rPr>
          <w:lang w:val="es-CL"/>
        </w:rPr>
        <w:t xml:space="preserve"> </w:t>
      </w:r>
      <w:r>
        <w:rPr>
          <w:lang w:val="en-AU"/>
        </w:rPr>
        <w:t xml:space="preserve">Esto </w:t>
      </w:r>
      <w:proofErr w:type="spellStart"/>
      <w:r>
        <w:rPr>
          <w:lang w:val="en-AU"/>
        </w:rPr>
        <w:t>sigue</w:t>
      </w:r>
      <w:proofErr w:type="spellEnd"/>
      <w:r>
        <w:rPr>
          <w:lang w:val="en-AU"/>
        </w:rPr>
        <w:t xml:space="preserve"> </w:t>
      </w:r>
      <w:proofErr w:type="spellStart"/>
      <w:r>
        <w:rPr>
          <w:lang w:val="en-AU"/>
        </w:rPr>
        <w:t>contradiciendo</w:t>
      </w:r>
      <w:proofErr w:type="spellEnd"/>
      <w:r>
        <w:rPr>
          <w:lang w:val="en-AU"/>
        </w:rPr>
        <w:t xml:space="preserve"> lo que se dice </w:t>
      </w:r>
      <w:proofErr w:type="spellStart"/>
      <w:r>
        <w:rPr>
          <w:lang w:val="en-AU"/>
        </w:rPr>
        <w:t>arriba</w:t>
      </w:r>
      <w:proofErr w:type="spellEnd"/>
      <w:r>
        <w:rPr>
          <w:lang w:val="en-AU"/>
        </w:rPr>
        <w:t xml:space="preserve">: </w:t>
      </w:r>
      <w:r>
        <w:rPr>
          <w:highlight w:val="yellow"/>
        </w:rPr>
        <w:t xml:space="preserve">revealed that PSU with alcohol as a secondary substance was associated with treatment non-completion across all treatment setting at baseline, except among patients in women-specific intensive-ambulatory settings… </w:t>
      </w:r>
    </w:p>
    <w:p w14:paraId="3BA8F67B" w14:textId="77777777" w:rsidR="00E67582" w:rsidRDefault="00E67582" w:rsidP="00E67582">
      <w:pPr>
        <w:pStyle w:val="Textocomentario"/>
      </w:pPr>
    </w:p>
    <w:p w14:paraId="314C6872" w14:textId="77777777" w:rsidR="00E67582" w:rsidRPr="007201CB" w:rsidRDefault="00E67582" w:rsidP="00E67582">
      <w:pPr>
        <w:pStyle w:val="Textocomentario"/>
        <w:rPr>
          <w:lang w:val="es-CL"/>
        </w:rPr>
      </w:pPr>
      <w:r w:rsidRPr="007201CB">
        <w:rPr>
          <w:highlight w:val="yellow"/>
          <w:lang w:val="es-CL"/>
        </w:rPr>
        <w:t xml:space="preserve">Me </w:t>
      </w:r>
      <w:proofErr w:type="spellStart"/>
      <w:r w:rsidRPr="007201CB">
        <w:rPr>
          <w:highlight w:val="yellow"/>
          <w:lang w:val="es-CL"/>
        </w:rPr>
        <w:t>preguntaria</w:t>
      </w:r>
      <w:proofErr w:type="spellEnd"/>
      <w:r w:rsidRPr="007201CB">
        <w:rPr>
          <w:highlight w:val="yellow"/>
          <w:lang w:val="es-CL"/>
        </w:rPr>
        <w:t xml:space="preserve"> que es lo que realmente agrega </w:t>
      </w:r>
      <w:proofErr w:type="spellStart"/>
      <w:r w:rsidRPr="007201CB">
        <w:rPr>
          <w:highlight w:val="yellow"/>
          <w:lang w:val="es-CL"/>
        </w:rPr>
        <w:t>mas</w:t>
      </w:r>
      <w:proofErr w:type="spellEnd"/>
      <w:r w:rsidRPr="007201CB">
        <w:rPr>
          <w:highlight w:val="yellow"/>
          <w:lang w:val="es-CL"/>
        </w:rPr>
        <w:t xml:space="preserve"> que confunde esta </w:t>
      </w:r>
      <w:proofErr w:type="spellStart"/>
      <w:r w:rsidRPr="007201CB">
        <w:rPr>
          <w:highlight w:val="yellow"/>
          <w:lang w:val="es-CL"/>
        </w:rPr>
        <w:t>info</w:t>
      </w:r>
      <w:proofErr w:type="spellEnd"/>
      <w:r w:rsidRPr="007201CB">
        <w:rPr>
          <w:highlight w:val="yellow"/>
          <w:lang w:val="es-CL"/>
        </w:rPr>
        <w:t>...</w:t>
      </w:r>
    </w:p>
  </w:comment>
  <w:comment w:id="89" w:author="Mariel Mateo" w:date="2024-12-26T16:18:00Z" w:initials="MM">
    <w:p w14:paraId="49EB708D" w14:textId="77777777" w:rsidR="00E67582" w:rsidRPr="007201CB" w:rsidRDefault="00E67582" w:rsidP="00E67582">
      <w:pPr>
        <w:pStyle w:val="Textocomentario"/>
        <w:rPr>
          <w:lang w:val="es-CL"/>
        </w:rPr>
      </w:pPr>
      <w:r>
        <w:rPr>
          <w:rStyle w:val="Refdecomentario"/>
        </w:rPr>
        <w:annotationRef/>
      </w:r>
      <w:r w:rsidRPr="007201CB">
        <w:rPr>
          <w:lang w:val="es-CL"/>
        </w:rPr>
        <w:t xml:space="preserve">Yo </w:t>
      </w:r>
      <w:proofErr w:type="spellStart"/>
      <w:r w:rsidRPr="007201CB">
        <w:rPr>
          <w:lang w:val="es-CL"/>
        </w:rPr>
        <w:t>sacaria</w:t>
      </w:r>
      <w:proofErr w:type="spellEnd"/>
      <w:r w:rsidRPr="007201CB">
        <w:rPr>
          <w:lang w:val="es-CL"/>
        </w:rPr>
        <w:t xml:space="preserve"> toda la </w:t>
      </w:r>
      <w:proofErr w:type="spellStart"/>
      <w:r w:rsidRPr="007201CB">
        <w:rPr>
          <w:lang w:val="es-CL"/>
        </w:rPr>
        <w:t>info</w:t>
      </w:r>
      <w:proofErr w:type="spellEnd"/>
      <w:r w:rsidRPr="007201CB">
        <w:rPr>
          <w:lang w:val="es-CL"/>
        </w:rPr>
        <w:t xml:space="preserve"> relativa al </w:t>
      </w:r>
      <w:proofErr w:type="spellStart"/>
      <w:r w:rsidRPr="007201CB">
        <w:rPr>
          <w:lang w:val="es-CL"/>
        </w:rPr>
        <w:t>analisis</w:t>
      </w:r>
      <w:proofErr w:type="spellEnd"/>
      <w:r w:rsidRPr="007201CB">
        <w:rPr>
          <w:lang w:val="es-CL"/>
        </w:rPr>
        <w:t xml:space="preserve"> con alcohol de </w:t>
      </w:r>
      <w:proofErr w:type="spellStart"/>
      <w:r w:rsidRPr="007201CB">
        <w:rPr>
          <w:lang w:val="es-CL"/>
        </w:rPr>
        <w:t>aca</w:t>
      </w:r>
      <w:proofErr w:type="spellEnd"/>
      <w:r w:rsidRPr="007201CB">
        <w:rPr>
          <w:lang w:val="es-CL"/>
        </w:rPr>
        <w:t xml:space="preserve"> o bien, lo </w:t>
      </w:r>
      <w:proofErr w:type="spellStart"/>
      <w:r w:rsidRPr="007201CB">
        <w:rPr>
          <w:lang w:val="es-CL"/>
        </w:rPr>
        <w:t>agregaria</w:t>
      </w:r>
      <w:proofErr w:type="spellEnd"/>
      <w:r w:rsidRPr="007201CB">
        <w:rPr>
          <w:lang w:val="es-CL"/>
        </w:rPr>
        <w:t xml:space="preserve"> como un objetivo </w:t>
      </w:r>
      <w:proofErr w:type="spellStart"/>
      <w:r w:rsidRPr="007201CB">
        <w:rPr>
          <w:lang w:val="es-CL"/>
        </w:rPr>
        <w:t>especifico</w:t>
      </w:r>
      <w:proofErr w:type="spellEnd"/>
      <w:r w:rsidRPr="007201CB">
        <w:rPr>
          <w:lang w:val="es-CL"/>
        </w:rPr>
        <w:t xml:space="preserve"> desde el principio, porque o si no aparece como </w:t>
      </w:r>
      <w:proofErr w:type="spellStart"/>
      <w:r w:rsidRPr="007201CB">
        <w:rPr>
          <w:lang w:val="es-CL"/>
        </w:rPr>
        <w:t>info</w:t>
      </w:r>
      <w:proofErr w:type="spellEnd"/>
      <w:r w:rsidRPr="007201CB">
        <w:rPr>
          <w:lang w:val="es-CL"/>
        </w:rPr>
        <w:t xml:space="preserve"> que no </w:t>
      </w:r>
      <w:proofErr w:type="spellStart"/>
      <w:r w:rsidRPr="007201CB">
        <w:rPr>
          <w:lang w:val="es-CL"/>
        </w:rPr>
        <w:t>esta</w:t>
      </w:r>
      <w:proofErr w:type="spellEnd"/>
      <w:r w:rsidRPr="007201CB">
        <w:rPr>
          <w:lang w:val="es-CL"/>
        </w:rPr>
        <w:t xml:space="preserve"> </w:t>
      </w:r>
      <w:proofErr w:type="spellStart"/>
      <w:r w:rsidRPr="007201CB">
        <w:rPr>
          <w:lang w:val="es-CL"/>
        </w:rPr>
        <w:t>relocionada</w:t>
      </w:r>
      <w:proofErr w:type="spellEnd"/>
      <w:r w:rsidRPr="007201CB">
        <w:rPr>
          <w:lang w:val="es-CL"/>
        </w:rPr>
        <w:t xml:space="preserve"> a lo que decimos antes en la </w:t>
      </w:r>
      <w:proofErr w:type="spellStart"/>
      <w:r w:rsidRPr="007201CB">
        <w:rPr>
          <w:lang w:val="es-CL"/>
        </w:rPr>
        <w:t>intro</w:t>
      </w:r>
      <w:proofErr w:type="spellEnd"/>
      <w:r w:rsidRPr="007201CB">
        <w:rPr>
          <w:lang w:val="es-CL"/>
        </w:rPr>
        <w:t>.</w:t>
      </w:r>
    </w:p>
  </w:comment>
  <w:comment w:id="90" w:author="Andrés González Santa Cruz" w:date="2024-12-20T11:40:00Z" w:initials="AG">
    <w:p w14:paraId="64456015" w14:textId="641A5748" w:rsidR="00A676F9" w:rsidRDefault="00A676F9" w:rsidP="00A676F9">
      <w:pPr>
        <w:pStyle w:val="Textocomentario"/>
      </w:pPr>
      <w:r>
        <w:rPr>
          <w:rStyle w:val="Refdecomentario"/>
        </w:rPr>
        <w:annotationRef/>
      </w:r>
      <w:r>
        <w:t>Patterns of Substance Use and Associations with Mental, Physical and Social Functioning: A Latent Class Analysis of a National Sample of U.S. Adults Ages 30-80</w:t>
      </w:r>
      <w:r>
        <w:br/>
      </w:r>
      <w:r w:rsidRPr="00A676F9">
        <w:t>Joan S. Tucker1, Wenjing Huang1, Harold D. Green Jr.2, Michael S. Pollard1</w:t>
      </w:r>
    </w:p>
    <w:p w14:paraId="43315277" w14:textId="2F5EB103" w:rsidR="00A676F9" w:rsidRPr="000F38B1" w:rsidRDefault="00A676F9" w:rsidP="00A676F9">
      <w:pPr>
        <w:pStyle w:val="Textocomentario"/>
        <w:rPr>
          <w:b/>
          <w:bCs/>
          <w:lang w:val="es-CL"/>
        </w:rPr>
      </w:pPr>
      <w:r w:rsidRPr="000F38B1">
        <w:rPr>
          <w:lang w:val="es-CL"/>
        </w:rPr>
        <w:t>doi:10.1080/10826084.2020.1843059.</w:t>
      </w:r>
      <w:r w:rsidRPr="000F38B1">
        <w:rPr>
          <w:lang w:val="es-CL"/>
        </w:rPr>
        <w:br/>
      </w:r>
      <w:r w:rsidRPr="000F38B1">
        <w:rPr>
          <w:b/>
          <w:bCs/>
          <w:lang w:val="es-CL"/>
        </w:rPr>
        <w:t xml:space="preserve">No </w:t>
      </w:r>
      <w:proofErr w:type="gramStart"/>
      <w:r w:rsidRPr="000F38B1">
        <w:rPr>
          <w:b/>
          <w:bCs/>
          <w:lang w:val="es-CL"/>
        </w:rPr>
        <w:t>aparece  como</w:t>
      </w:r>
      <w:proofErr w:type="gramEnd"/>
      <w:r w:rsidRPr="000F38B1">
        <w:rPr>
          <w:b/>
          <w:bCs/>
          <w:lang w:val="es-CL"/>
        </w:rPr>
        <w:t xml:space="preserve"> ref.</w:t>
      </w:r>
    </w:p>
  </w:comment>
  <w:comment w:id="78" w:author="jose antonio ruiz-tagle" w:date="2024-09-09T08:35:00Z" w:initials="jr">
    <w:p w14:paraId="631F8869" w14:textId="77777777" w:rsidR="00783883" w:rsidRPr="00CC1B90" w:rsidRDefault="00783883" w:rsidP="00783883">
      <w:pPr>
        <w:pStyle w:val="Textocomentario"/>
        <w:rPr>
          <w:lang w:val="es-CL"/>
        </w:rPr>
      </w:pPr>
      <w:r>
        <w:rPr>
          <w:rStyle w:val="Refdecomentario"/>
        </w:rPr>
        <w:annotationRef/>
      </w:r>
      <w:r w:rsidRPr="00CC1B90">
        <w:rPr>
          <w:lang w:val="es-CL"/>
        </w:rPr>
        <w:t xml:space="preserve">Mariel indica que este párrafo está raro. Hay que clarificar. Primero se dice que se observar asociaciones cuando alcohol es la secundaria, después se dice que es un factor protector. </w:t>
      </w:r>
    </w:p>
  </w:comment>
  <w:comment w:id="79" w:author="jose antonio ruiz-tagle" w:date="2024-09-09T08:36:00Z" w:initials="jr">
    <w:p w14:paraId="5D358FAA" w14:textId="77777777" w:rsidR="00783883" w:rsidRPr="00CC1B90" w:rsidRDefault="00783883" w:rsidP="00783883">
      <w:pPr>
        <w:pStyle w:val="Textocomentario"/>
        <w:rPr>
          <w:lang w:val="es-CL"/>
        </w:rPr>
      </w:pPr>
      <w:r>
        <w:rPr>
          <w:rStyle w:val="Refdecomentario"/>
        </w:rPr>
        <w:annotationRef/>
      </w:r>
      <w:r w:rsidRPr="00CC1B90">
        <w:rPr>
          <w:lang w:val="es-CL"/>
        </w:rPr>
        <w:t>Quizás es importante clarificar qué tipo de asociación se encontró para vincular ambas ideas</w:t>
      </w:r>
    </w:p>
  </w:comment>
  <w:comment w:id="80" w:author="Mariel Mateo" w:date="2024-09-10T13:23:00Z" w:initials="MM">
    <w:p w14:paraId="12E69917" w14:textId="77777777" w:rsidR="00BD103B" w:rsidRPr="00CC1B90" w:rsidRDefault="00BD103B" w:rsidP="00BD103B">
      <w:pPr>
        <w:pStyle w:val="Textocomentario"/>
        <w:rPr>
          <w:lang w:val="es-CL"/>
        </w:rPr>
      </w:pPr>
      <w:r>
        <w:rPr>
          <w:rStyle w:val="Refdecomentario"/>
        </w:rPr>
        <w:annotationRef/>
      </w:r>
      <w:r w:rsidRPr="00CC1B90">
        <w:rPr>
          <w:lang w:val="es-CL"/>
        </w:rPr>
        <w:t xml:space="preserve">Me </w:t>
      </w:r>
      <w:proofErr w:type="spellStart"/>
      <w:r w:rsidRPr="00CC1B90">
        <w:rPr>
          <w:lang w:val="es-CL"/>
        </w:rPr>
        <w:t>referia</w:t>
      </w:r>
      <w:proofErr w:type="spellEnd"/>
      <w:r w:rsidRPr="00CC1B90">
        <w:rPr>
          <w:lang w:val="es-CL"/>
        </w:rPr>
        <w:t xml:space="preserve"> a que no somos consistentes con que efecto tiene el alcohol: </w:t>
      </w:r>
      <w:proofErr w:type="gramStart"/>
      <w:r w:rsidRPr="00CC1B90">
        <w:rPr>
          <w:lang w:val="es-CL"/>
        </w:rPr>
        <w:t xml:space="preserve">se asocia a “adverse </w:t>
      </w:r>
      <w:proofErr w:type="spellStart"/>
      <w:r w:rsidRPr="00CC1B90">
        <w:rPr>
          <w:lang w:val="es-CL"/>
        </w:rPr>
        <w:t>health</w:t>
      </w:r>
      <w:proofErr w:type="spellEnd"/>
      <w:r w:rsidRPr="00CC1B90">
        <w:rPr>
          <w:lang w:val="es-CL"/>
        </w:rPr>
        <w:t xml:space="preserve"> outcomes” </w:t>
      </w:r>
      <w:proofErr w:type="spellStart"/>
      <w:r w:rsidRPr="00CC1B90">
        <w:rPr>
          <w:lang w:val="es-CL"/>
        </w:rPr>
        <w:t>or</w:t>
      </w:r>
      <w:proofErr w:type="spellEnd"/>
      <w:r w:rsidRPr="00CC1B90">
        <w:rPr>
          <w:lang w:val="es-CL"/>
        </w:rPr>
        <w:t xml:space="preserve"> </w:t>
      </w:r>
      <w:proofErr w:type="spellStart"/>
      <w:r w:rsidRPr="00CC1B90">
        <w:rPr>
          <w:lang w:val="es-CL"/>
        </w:rPr>
        <w:t>mas</w:t>
      </w:r>
      <w:proofErr w:type="spellEnd"/>
      <w:r w:rsidRPr="00CC1B90">
        <w:rPr>
          <w:lang w:val="es-CL"/>
        </w:rPr>
        <w:t xml:space="preserve"> bien con “</w:t>
      </w:r>
      <w:proofErr w:type="spellStart"/>
      <w:r w:rsidRPr="00CC1B90">
        <w:rPr>
          <w:lang w:val="es-CL"/>
        </w:rPr>
        <w:t>lower</w:t>
      </w:r>
      <w:proofErr w:type="spellEnd"/>
      <w:r w:rsidRPr="00CC1B90">
        <w:rPr>
          <w:lang w:val="es-CL"/>
        </w:rPr>
        <w:t xml:space="preserve"> negative, mental, </w:t>
      </w:r>
      <w:proofErr w:type="spellStart"/>
      <w:r w:rsidRPr="00CC1B90">
        <w:rPr>
          <w:lang w:val="es-CL"/>
        </w:rPr>
        <w:t>physical</w:t>
      </w:r>
      <w:proofErr w:type="spellEnd"/>
      <w:r w:rsidRPr="00CC1B90">
        <w:rPr>
          <w:lang w:val="es-CL"/>
        </w:rPr>
        <w:t xml:space="preserve"> and </w:t>
      </w:r>
      <w:proofErr w:type="spellStart"/>
      <w:r w:rsidRPr="00CC1B90">
        <w:rPr>
          <w:lang w:val="es-CL"/>
        </w:rPr>
        <w:t>functioning</w:t>
      </w:r>
      <w:proofErr w:type="spellEnd"/>
      <w:r w:rsidRPr="00CC1B90">
        <w:rPr>
          <w:lang w:val="es-CL"/>
        </w:rPr>
        <w:t xml:space="preserve"> outcomes”?</w:t>
      </w:r>
      <w:proofErr w:type="gramEnd"/>
      <w:r w:rsidRPr="00CC1B90">
        <w:rPr>
          <w:lang w:val="es-CL"/>
        </w:rPr>
        <w:t xml:space="preserve"> Decimos las dos cosas en un mismo </w:t>
      </w:r>
      <w:proofErr w:type="spellStart"/>
      <w:r w:rsidRPr="00CC1B90">
        <w:rPr>
          <w:lang w:val="es-CL"/>
        </w:rPr>
        <w:t>parrafo</w:t>
      </w:r>
      <w:proofErr w:type="spellEnd"/>
      <w:r w:rsidRPr="00CC1B90">
        <w:rPr>
          <w:lang w:val="es-CL"/>
        </w:rPr>
        <w:t xml:space="preserve"> sin problematizarlo.</w:t>
      </w:r>
    </w:p>
  </w:comment>
  <w:comment w:id="91" w:author="Andrés González Santa Cruz" w:date="2024-07-25T15:07:00Z" w:initials="AG">
    <w:p w14:paraId="1FB134AC" w14:textId="66F7D5FD" w:rsidR="00987555" w:rsidRDefault="00987555">
      <w:pPr>
        <w:pStyle w:val="Textocomentario"/>
      </w:pPr>
      <w:r>
        <w:rPr>
          <w:rStyle w:val="Refdecomentario"/>
        </w:rPr>
        <w:annotationRef/>
      </w:r>
      <w:r w:rsidRPr="00987555">
        <w:rPr>
          <w:lang w:val="en-AU"/>
        </w:rPr>
        <w:t xml:space="preserve">Stephenson, M., Aggen, S. H., Polak, K., </w:t>
      </w:r>
      <w:proofErr w:type="spellStart"/>
      <w:r w:rsidRPr="00987555">
        <w:rPr>
          <w:lang w:val="en-AU"/>
        </w:rPr>
        <w:t>Svikis</w:t>
      </w:r>
      <w:proofErr w:type="spellEnd"/>
      <w:r w:rsidRPr="00987555">
        <w:rPr>
          <w:lang w:val="en-AU"/>
        </w:rPr>
        <w:t xml:space="preserve">, D. S., Kendler, K. S., &amp; Edwards, A. C. (2022). Patterns and Correlates of Polysubstance Use Among Individuals </w:t>
      </w:r>
      <w:proofErr w:type="gramStart"/>
      <w:r w:rsidRPr="00987555">
        <w:rPr>
          <w:lang w:val="en-AU"/>
        </w:rPr>
        <w:t>With</w:t>
      </w:r>
      <w:proofErr w:type="gramEnd"/>
      <w:r w:rsidRPr="00987555">
        <w:rPr>
          <w:lang w:val="en-AU"/>
        </w:rPr>
        <w:t xml:space="preserve"> Severe Alcohol Use Disorder. Alcohol and alcoholism (Oxford, Oxfordshire), 57(5), 622–629. https://doi.org/10.1093/alcalc/agac012</w:t>
      </w:r>
    </w:p>
  </w:comment>
  <w:comment w:id="92" w:author="Andrés González Santa Cruz" w:date="2024-12-20T11:41:00Z" w:initials="AG">
    <w:p w14:paraId="1F3DF713" w14:textId="5B19157E" w:rsidR="00A676F9" w:rsidRDefault="00A70D0D" w:rsidP="00A676F9">
      <w:pPr>
        <w:pStyle w:val="Textocomentario"/>
      </w:pPr>
      <w:r w:rsidRPr="00854AAA">
        <w:rPr>
          <w:b/>
          <w:bCs/>
        </w:rPr>
        <w:t xml:space="preserve">No </w:t>
      </w:r>
      <w:proofErr w:type="spellStart"/>
      <w:r w:rsidRPr="00854AAA">
        <w:rPr>
          <w:b/>
          <w:bCs/>
        </w:rPr>
        <w:t>aparece</w:t>
      </w:r>
      <w:proofErr w:type="spellEnd"/>
      <w:r w:rsidRPr="00854AAA">
        <w:rPr>
          <w:b/>
          <w:bCs/>
        </w:rPr>
        <w:t xml:space="preserve"> </w:t>
      </w:r>
      <w:proofErr w:type="spellStart"/>
      <w:r w:rsidRPr="00854AAA">
        <w:rPr>
          <w:b/>
          <w:bCs/>
        </w:rPr>
        <w:t>en</w:t>
      </w:r>
      <w:proofErr w:type="spellEnd"/>
      <w:r w:rsidRPr="00854AAA">
        <w:rPr>
          <w:b/>
          <w:bCs/>
        </w:rPr>
        <w:t xml:space="preserve"> las </w:t>
      </w:r>
      <w:proofErr w:type="spellStart"/>
      <w:r w:rsidRPr="00854AAA">
        <w:rPr>
          <w:b/>
          <w:bCs/>
        </w:rPr>
        <w:t>referencias</w:t>
      </w:r>
      <w:proofErr w:type="spellEnd"/>
      <w:r w:rsidRPr="00854AAA">
        <w:rPr>
          <w:b/>
          <w:bCs/>
        </w:rPr>
        <w:t>:</w:t>
      </w:r>
      <w:r>
        <w:t xml:space="preserve"> </w:t>
      </w:r>
      <w:r>
        <w:br/>
      </w:r>
      <w:r>
        <w:br/>
      </w:r>
      <w:r w:rsidR="00A676F9">
        <w:rPr>
          <w:rStyle w:val="Refdecomentario"/>
        </w:rPr>
        <w:annotationRef/>
      </w:r>
      <w:r w:rsidR="00A676F9">
        <w:t>Stigma toward mental illness in Latin America and the</w:t>
      </w:r>
    </w:p>
    <w:p w14:paraId="273C4CED" w14:textId="77777777" w:rsidR="00A676F9" w:rsidRDefault="00A676F9" w:rsidP="00A676F9">
      <w:pPr>
        <w:pStyle w:val="Textocomentario"/>
      </w:pPr>
      <w:r>
        <w:t>Caribbean: a systematic review</w:t>
      </w:r>
    </w:p>
    <w:p w14:paraId="4F5FDC57" w14:textId="77777777" w:rsidR="00A676F9" w:rsidRDefault="00A676F9" w:rsidP="00A676F9">
      <w:pPr>
        <w:pStyle w:val="Textocomentario"/>
      </w:pPr>
      <w:r>
        <w:t>Franco Mascayano,1 Thamara Tapia,1 Sara Schilling,1 Rube ́n Alvarado,1 Eric Tapia,1 Walter Lips,2</w:t>
      </w:r>
    </w:p>
    <w:p w14:paraId="588B1C53" w14:textId="711911AA" w:rsidR="00A676F9" w:rsidRPr="000F38B1" w:rsidRDefault="00A676F9" w:rsidP="00A676F9">
      <w:pPr>
        <w:pStyle w:val="Textocomentario"/>
      </w:pPr>
      <w:r w:rsidRPr="000F38B1">
        <w:t>Lawrence H. Yang3</w:t>
      </w:r>
      <w:r w:rsidRPr="000F38B1">
        <w:br/>
      </w:r>
    </w:p>
    <w:p w14:paraId="13F40C48" w14:textId="6BCA81C1" w:rsidR="00A676F9" w:rsidRDefault="00A676F9" w:rsidP="00A676F9">
      <w:pPr>
        <w:pStyle w:val="Textocomentario"/>
      </w:pPr>
      <w:r>
        <w:t>doi:10.1590/1516-4446-2015-1652</w:t>
      </w:r>
    </w:p>
  </w:comment>
  <w:comment w:id="94" w:author="Andrés González Santa Cruz" w:date="2024-11-30T16:24:00Z" w:initials="AG">
    <w:p w14:paraId="2C490152" w14:textId="5C45EEAF" w:rsidR="006B3DCC" w:rsidRDefault="006B3DCC">
      <w:pPr>
        <w:pStyle w:val="Textocomentario"/>
      </w:pPr>
      <w:r>
        <w:rPr>
          <w:rStyle w:val="Refdecomentario"/>
        </w:rPr>
        <w:annotationRef/>
      </w:r>
      <w:r>
        <w:t xml:space="preserve">This led us to think about intensity, as people without PSU had less events </w:t>
      </w:r>
      <w:r w:rsidR="00C700FE">
        <w:t>g</w:t>
      </w:r>
      <w:r>
        <w:t>iven their availability in the study</w:t>
      </w:r>
    </w:p>
  </w:comment>
  <w:comment w:id="95" w:author="Andrés González Santa Cruz" w:date="2024-05-19T22:01:00Z" w:initials="AG">
    <w:p w14:paraId="762454DE" w14:textId="65510C6A" w:rsidR="007C3F46" w:rsidRDefault="007C3F46" w:rsidP="00C31320">
      <w:pPr>
        <w:pStyle w:val="Textocomentario"/>
      </w:pPr>
      <w:r>
        <w:rPr>
          <w:rStyle w:val="Refdecomentario"/>
          <w:rFonts w:eastAsiaTheme="majorEastAsia"/>
        </w:rPr>
        <w:annotationRef/>
      </w:r>
      <w:r>
        <w:t>The main reasons for abandonment of TCs were "not accepting the rules of the institution",</w:t>
      </w:r>
    </w:p>
    <w:p w14:paraId="6AD8B538" w14:textId="77777777" w:rsidR="007C3F46" w:rsidRDefault="007C3F46" w:rsidP="00C31320">
      <w:pPr>
        <w:pStyle w:val="Textocomentario"/>
      </w:pPr>
      <w:r>
        <w:t>"</w:t>
      </w:r>
      <w:proofErr w:type="gramStart"/>
      <w:r>
        <w:t>lack</w:t>
      </w:r>
      <w:proofErr w:type="gramEnd"/>
      <w:r>
        <w:t xml:space="preserve"> of money" and "not feeling comfortable with the facilities".</w:t>
      </w:r>
      <w:r>
        <w:br/>
        <w:t>-Gómez-Restrepo C, Maldonado P, Rodríguez N, Ruiz-Gaviria R, Escalante MÁ, Gómez RÁ, de Araujo</w:t>
      </w:r>
    </w:p>
    <w:p w14:paraId="16AD06D4" w14:textId="77777777" w:rsidR="007C3F46" w:rsidRDefault="007C3F46" w:rsidP="00C31320">
      <w:pPr>
        <w:pStyle w:val="Textocomentario"/>
      </w:pPr>
      <w:r>
        <w:t xml:space="preserve">MR, de Oliveira ACS, Rivera JSC, García JAG, Ferrand MP, </w:t>
      </w:r>
      <w:proofErr w:type="spellStart"/>
      <w:r>
        <w:t>Blitchtein</w:t>
      </w:r>
      <w:proofErr w:type="spellEnd"/>
      <w:r>
        <w:t xml:space="preserve">-Winicki D. Quality measurers of therapeutic communities for substance dependence: an international collaborative study survey in Latin America. </w:t>
      </w:r>
      <w:proofErr w:type="spellStart"/>
      <w:r>
        <w:t>Subst</w:t>
      </w:r>
      <w:proofErr w:type="spellEnd"/>
      <w:r>
        <w:t xml:space="preserve"> Abuse Treat Prev Policy. 2017 Dec 20;12(1):53. </w:t>
      </w:r>
      <w:proofErr w:type="spellStart"/>
      <w:r>
        <w:t>doi</w:t>
      </w:r>
      <w:proofErr w:type="spellEnd"/>
      <w:r>
        <w:t>: 10.1186/s13011-017-0129-y.</w:t>
      </w:r>
    </w:p>
    <w:p w14:paraId="06EBB2A2" w14:textId="77777777" w:rsidR="007C3F46" w:rsidRDefault="007C3F46" w:rsidP="00C31320">
      <w:pPr>
        <w:pStyle w:val="Textocomentario"/>
      </w:pPr>
      <w:r>
        <w:t>PMID: 29262838; PMCID: PMC5738167.</w:t>
      </w:r>
    </w:p>
  </w:comment>
  <w:comment w:id="96" w:author="Andrés González Santa Cruz" w:date="2024-05-19T22:02:00Z" w:initials="AG">
    <w:p w14:paraId="1B30AC7F" w14:textId="77777777" w:rsidR="007C3F46" w:rsidRDefault="007C3F46" w:rsidP="00C31320">
      <w:pPr>
        <w:pStyle w:val="Textocomentario"/>
      </w:pPr>
      <w:r>
        <w:rPr>
          <w:rStyle w:val="Refdecomentario"/>
          <w:rFonts w:eastAsiaTheme="majorEastAsia"/>
        </w:rPr>
        <w:annotationRef/>
      </w:r>
      <w:r>
        <w:t>Passos SR, Camacho LA. Factors associated with immediate dropout of outpatient treatment for drug</w:t>
      </w:r>
    </w:p>
    <w:p w14:paraId="35564E18" w14:textId="77777777" w:rsidR="007C3F46" w:rsidRDefault="007C3F46" w:rsidP="00C31320">
      <w:pPr>
        <w:pStyle w:val="Textocomentario"/>
      </w:pPr>
      <w:r>
        <w:t xml:space="preserve">abuse in Rio de Janeiro. Soc Psychiatry </w:t>
      </w:r>
      <w:proofErr w:type="spellStart"/>
      <w:r>
        <w:t>Psychiatr</w:t>
      </w:r>
      <w:proofErr w:type="spellEnd"/>
      <w:r>
        <w:t xml:space="preserve"> Epidemiol. 2000 Nov;35(11):513-7. </w:t>
      </w:r>
      <w:proofErr w:type="spellStart"/>
      <w:r>
        <w:t>doi</w:t>
      </w:r>
      <w:proofErr w:type="spellEnd"/>
      <w:r>
        <w:t>:</w:t>
      </w:r>
    </w:p>
    <w:p w14:paraId="4AFEACE9" w14:textId="77777777" w:rsidR="007C3F46" w:rsidRDefault="007C3F46" w:rsidP="00C31320">
      <w:pPr>
        <w:pStyle w:val="Textocomentario"/>
        <w:rPr>
          <w:lang w:val="es-CL"/>
        </w:rPr>
      </w:pPr>
      <w:r w:rsidRPr="00AB67F7">
        <w:rPr>
          <w:lang w:val="es-CL"/>
        </w:rPr>
        <w:t>10.1007/s001270050273. PMID: 11197927.</w:t>
      </w:r>
      <w:r w:rsidRPr="00AB67F7">
        <w:rPr>
          <w:lang w:val="es-CL"/>
        </w:rPr>
        <w:br/>
      </w:r>
      <w:r w:rsidRPr="00AB67F7">
        <w:rPr>
          <w:lang w:val="es-CL"/>
        </w:rPr>
        <w:br/>
        <w:t xml:space="preserve">pacientes con una historia de </w:t>
      </w:r>
      <w:proofErr w:type="spellStart"/>
      <w:r w:rsidRPr="00AB67F7">
        <w:rPr>
          <w:lang w:val="es-CL"/>
        </w:rPr>
        <w:t>enfermdedad</w:t>
      </w:r>
      <w:proofErr w:type="spellEnd"/>
      <w:r w:rsidRPr="00AB67F7">
        <w:rPr>
          <w:lang w:val="es-CL"/>
        </w:rPr>
        <w:t xml:space="preserve"> mental </w:t>
      </w:r>
      <w:proofErr w:type="spellStart"/>
      <w:r w:rsidRPr="00AB67F7">
        <w:rPr>
          <w:lang w:val="es-CL"/>
        </w:rPr>
        <w:t>abandonadban</w:t>
      </w:r>
      <w:proofErr w:type="spellEnd"/>
      <w:r w:rsidRPr="00AB67F7">
        <w:rPr>
          <w:lang w:val="es-CL"/>
        </w:rPr>
        <w:t xml:space="preserve"> 1.5 más; quienes tenían una historia con </w:t>
      </w:r>
      <w:proofErr w:type="spellStart"/>
      <w:proofErr w:type="gramStart"/>
      <w:r w:rsidRPr="00AB67F7">
        <w:rPr>
          <w:lang w:val="es-CL"/>
        </w:rPr>
        <w:t>al</w:t>
      </w:r>
      <w:proofErr w:type="spellEnd"/>
      <w:r w:rsidRPr="00AB67F7">
        <w:rPr>
          <w:lang w:val="es-CL"/>
        </w:rPr>
        <w:t xml:space="preserve"> ley</w:t>
      </w:r>
      <w:proofErr w:type="gramEnd"/>
      <w:r w:rsidRPr="00AB67F7">
        <w:rPr>
          <w:lang w:val="es-CL"/>
        </w:rPr>
        <w:t>,</w:t>
      </w:r>
    </w:p>
  </w:comment>
  <w:comment w:id="97" w:author="Andrés González Santa Cruz" w:date="2024-05-16T17:22:00Z" w:initials="AG">
    <w:p w14:paraId="379B5716" w14:textId="1E927773"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5D68AC00" w14:textId="77777777" w:rsidR="00AA5B6C" w:rsidRDefault="00AA5B6C" w:rsidP="00C31320">
      <w:pPr>
        <w:pStyle w:val="Textocomentario"/>
        <w:rPr>
          <w:lang w:eastAsia="es-ES_tradnl"/>
        </w:rPr>
      </w:pPr>
    </w:p>
  </w:comment>
  <w:comment w:id="98" w:author="Andrés González Santa Cruz" w:date="2024-05-16T17:22:00Z" w:initials="AG">
    <w:p w14:paraId="139B6102" w14:textId="77777777"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4AE53782" w14:textId="77777777" w:rsidR="00AA5B6C" w:rsidRDefault="00AA5B6C" w:rsidP="00C31320">
      <w:pPr>
        <w:pStyle w:val="Textocomentario"/>
        <w:rPr>
          <w:lang w:eastAsia="es-ES_tradnl"/>
        </w:rPr>
      </w:pPr>
    </w:p>
  </w:comment>
  <w:comment w:id="99" w:author="Andrés González Santa Cruz" w:date="2024-05-16T17:53:00Z" w:initials="AG">
    <w:p w14:paraId="2D5E4814" w14:textId="77777777" w:rsidR="00E30D40" w:rsidRDefault="00E30D40" w:rsidP="00C31320">
      <w:pPr>
        <w:pStyle w:val="Textocomentario"/>
      </w:pPr>
      <w:r>
        <w:rPr>
          <w:rStyle w:val="Refdecomentario"/>
          <w:rFonts w:eastAsiaTheme="majorEastAsia"/>
        </w:rPr>
        <w:annotationRef/>
      </w:r>
      <w:r>
        <w:t>An introduction to flexible parametric survival</w:t>
      </w:r>
    </w:p>
    <w:p w14:paraId="14FFEE27" w14:textId="77777777" w:rsidR="00E30D40" w:rsidRDefault="00E30D40" w:rsidP="00C31320">
      <w:pPr>
        <w:pStyle w:val="Textocomentario"/>
      </w:pPr>
      <w:r>
        <w:t xml:space="preserve"> models and a discussion of the proportional</w:t>
      </w:r>
    </w:p>
    <w:p w14:paraId="395FFB33" w14:textId="77777777" w:rsidR="00E30D40" w:rsidRDefault="00E30D40" w:rsidP="00C31320">
      <w:pPr>
        <w:pStyle w:val="Textocomentario"/>
      </w:pPr>
      <w:r>
        <w:t xml:space="preserve"> hazards assumption</w:t>
      </w:r>
    </w:p>
    <w:p w14:paraId="3234B3BD" w14:textId="77777777" w:rsidR="00E30D40" w:rsidRDefault="00E30D40" w:rsidP="00C31320">
      <w:pPr>
        <w:pStyle w:val="Textocomentario"/>
      </w:pPr>
      <w:r>
        <w:t xml:space="preserve"> Paul W Dickman</w:t>
      </w:r>
    </w:p>
    <w:p w14:paraId="2AE015D4" w14:textId="77777777" w:rsidR="00E30D40" w:rsidRDefault="00E30D40" w:rsidP="00C31320">
      <w:pPr>
        <w:pStyle w:val="Textocomentario"/>
      </w:pPr>
      <w:r>
        <w:t xml:space="preserve"> Professor of Biostatistics</w:t>
      </w:r>
    </w:p>
    <w:p w14:paraId="71B23A62" w14:textId="77777777" w:rsidR="00E30D40" w:rsidRDefault="00E30D40" w:rsidP="00C31320">
      <w:pPr>
        <w:pStyle w:val="Textocomentario"/>
      </w:pPr>
      <w:r>
        <w:t xml:space="preserve"> Karolinska </w:t>
      </w:r>
      <w:proofErr w:type="spellStart"/>
      <w:r>
        <w:t>Institutet</w:t>
      </w:r>
      <w:proofErr w:type="spellEnd"/>
    </w:p>
    <w:p w14:paraId="5D76AFAB" w14:textId="77777777" w:rsidR="00E30D40" w:rsidRDefault="00E30D40" w:rsidP="00C31320">
      <w:pPr>
        <w:pStyle w:val="Textocomentario"/>
      </w:pPr>
      <w:r>
        <w:t xml:space="preserve"> Talk at: Department of Statistics and Quantitative Methods</w:t>
      </w:r>
    </w:p>
    <w:p w14:paraId="2D3E2CE2" w14:textId="77777777" w:rsidR="00E30D40" w:rsidRDefault="00E30D40" w:rsidP="00C31320">
      <w:pPr>
        <w:pStyle w:val="Textocomentario"/>
      </w:pPr>
      <w:r>
        <w:t xml:space="preserve"> University of Milano-Bicocca</w:t>
      </w:r>
    </w:p>
    <w:p w14:paraId="454C93F2" w14:textId="77777777" w:rsidR="00E30D40" w:rsidRDefault="00E30D40" w:rsidP="00C31320">
      <w:pPr>
        <w:pStyle w:val="Textocomentario"/>
      </w:pPr>
      <w:r>
        <w:t xml:space="preserve"> 31 Mar 2023</w:t>
      </w:r>
    </w:p>
    <w:p w14:paraId="25D48D72" w14:textId="77777777" w:rsidR="00E30D40" w:rsidRDefault="00E30D40" w:rsidP="00C31320">
      <w:pPr>
        <w:pStyle w:val="Textocomentario"/>
      </w:pPr>
      <w:r>
        <w:t xml:space="preserve"> http://pauldickman.com/talk/ An introduction to flexible parametric survival models and a discussion of the proportional </w:t>
      </w:r>
      <w:proofErr w:type="gramStart"/>
      <w:r>
        <w:t>hazards</w:t>
      </w:r>
      <w:proofErr w:type="gramEnd"/>
      <w:r>
        <w:t xml:space="preserve"> assumption Paul W Dickman Professor of Biostatistics Karolinska </w:t>
      </w:r>
      <w:proofErr w:type="spellStart"/>
      <w:r>
        <w:t>Institutet</w:t>
      </w:r>
      <w:proofErr w:type="spellEnd"/>
      <w:r>
        <w:t xml:space="preserve"> Talk at: Department of Statistics and Quantitative Methods University of Milano-Bicocca 31 Mar 2023 http://pauldickman.com/talk/</w:t>
      </w:r>
      <w:r>
        <w:br/>
      </w:r>
      <w:r>
        <w:br/>
        <w:t>https://www.pauldickman.com/pdf/talk-milan-mar2023.pdf</w:t>
      </w:r>
    </w:p>
  </w:comment>
  <w:comment w:id="100" w:author="Andrés González Santa Cruz" w:date="2024-05-16T17:26:00Z" w:initials="AG">
    <w:p w14:paraId="36B523C1"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101" w:author="Andrés González Santa Cruz" w:date="2024-05-16T17:26:00Z" w:initials="AG">
    <w:p w14:paraId="5E297CF3"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102" w:author="Andrés González Santa Cruz" w:date="2024-05-16T17:50:00Z" w:initials="AG">
    <w:p w14:paraId="78AB6E4F"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103" w:author="Andrés González Santa Cruz" w:date="2024-05-16T17:50:00Z" w:initials="AG">
    <w:p w14:paraId="63B3CC73"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104" w:author="Andrés González Santa Cruz" w:date="2024-05-16T17:38:00Z" w:initials="AG">
    <w:p w14:paraId="4EA41039" w14:textId="77777777" w:rsidR="000A19E8" w:rsidRDefault="000A19E8" w:rsidP="00C31320">
      <w:pPr>
        <w:rPr>
          <w:lang w:val="en-US"/>
        </w:rPr>
      </w:pPr>
      <w:r>
        <w:rPr>
          <w:rStyle w:val="Refdecomentario"/>
        </w:rPr>
        <w:annotationRef/>
      </w:r>
      <w:r>
        <w:t xml:space="preserve">do not allow right censoring depending on the </w:t>
      </w:r>
      <w:proofErr w:type="spellStart"/>
      <w:r>
        <w:t>past</w:t>
      </w:r>
      <w:proofErr w:type="spellEnd"/>
      <w:r>
        <w:t xml:space="preserve"> of the recurrent event process, nor more general time-dependent treatment interventions</w:t>
      </w:r>
    </w:p>
    <w:p w14:paraId="070F3CCB" w14:textId="77777777" w:rsidR="000A19E8" w:rsidRPr="00E9496E" w:rsidRDefault="000A19E8" w:rsidP="00C31320">
      <w:pPr>
        <w:pStyle w:val="Textocomentario"/>
        <w:rPr>
          <w:lang w:val="es-CL"/>
        </w:rPr>
      </w:pPr>
      <w:r w:rsidRPr="007201CB">
        <w:rPr>
          <w:lang w:val="es-CL"/>
        </w:rPr>
        <w:br/>
      </w:r>
      <w:r w:rsidRPr="00E9496E">
        <w:rPr>
          <w:lang w:val="es-CL"/>
        </w:rPr>
        <w:t>https://arxiv.org/pdf/2404.01736</w:t>
      </w:r>
    </w:p>
  </w:comment>
  <w:comment w:id="105" w:author="Andrés González Santa Cruz" w:date="2024-07-19T17:20:00Z" w:initials="AG">
    <w:p w14:paraId="27F018B7" w14:textId="6FBD038E" w:rsidR="001F0A50" w:rsidRPr="00E9496E" w:rsidRDefault="001F0A50" w:rsidP="001F0A50">
      <w:pPr>
        <w:pStyle w:val="Textocomentario"/>
        <w:rPr>
          <w:lang w:val="es-CL"/>
        </w:rPr>
      </w:pPr>
      <w:r>
        <w:rPr>
          <w:rStyle w:val="Refdecomentario"/>
        </w:rPr>
        <w:annotationRef/>
      </w:r>
      <w:r>
        <w:rPr>
          <w:lang w:val="es-CL"/>
        </w:rPr>
        <w:t>Ver fuente de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8916BE" w15:done="0"/>
  <w15:commentEx w15:paraId="2DADC4CC" w15:done="0"/>
  <w15:commentEx w15:paraId="5D63EE88" w15:done="0"/>
  <w15:commentEx w15:paraId="1B32A82C" w15:done="1"/>
  <w15:commentEx w15:paraId="24BF7F87" w15:done="0"/>
  <w15:commentEx w15:paraId="3D67DA8A" w15:done="0"/>
  <w15:commentEx w15:paraId="35F671B7" w15:paraIdParent="3D67DA8A" w15:done="0"/>
  <w15:commentEx w15:paraId="7F6AE947" w15:done="0"/>
  <w15:commentEx w15:paraId="6222CAB1" w15:done="0"/>
  <w15:commentEx w15:paraId="7F489CEC" w15:done="0"/>
  <w15:commentEx w15:paraId="5EDF05B3" w15:done="1"/>
  <w15:commentEx w15:paraId="3EED6FAF" w15:done="0"/>
  <w15:commentEx w15:paraId="04B974A8" w15:done="1"/>
  <w15:commentEx w15:paraId="68B5AD2B" w15:done="0"/>
  <w15:commentEx w15:paraId="357BAAB7" w15:done="1"/>
  <w15:commentEx w15:paraId="1618A66A" w15:done="1"/>
  <w15:commentEx w15:paraId="3222F7C0" w15:done="1"/>
  <w15:commentEx w15:paraId="472CCC52" w15:done="1"/>
  <w15:commentEx w15:paraId="1CA74AA5" w15:done="1"/>
  <w15:commentEx w15:paraId="3DABBFA3" w15:done="1"/>
  <w15:commentEx w15:paraId="00E39D65" w15:done="1"/>
  <w15:commentEx w15:paraId="3F99FE5A" w15:done="0"/>
  <w15:commentEx w15:paraId="65CD2799" w15:done="1"/>
  <w15:commentEx w15:paraId="22336F16" w15:done="1"/>
  <w15:commentEx w15:paraId="2A39511D" w15:done="0"/>
  <w15:commentEx w15:paraId="5E4B8CE6" w15:done="1"/>
  <w15:commentEx w15:paraId="31AEACB8" w15:done="1"/>
  <w15:commentEx w15:paraId="73E68F33" w15:done="0"/>
  <w15:commentEx w15:paraId="549D8634" w15:done="0"/>
  <w15:commentEx w15:paraId="4FA31966" w15:done="1"/>
  <w15:commentEx w15:paraId="3E018B93" w15:done="1"/>
  <w15:commentEx w15:paraId="5F36E07A" w15:paraIdParent="3E018B93" w15:done="1"/>
  <w15:commentEx w15:paraId="25915996" w15:paraIdParent="3E018B93" w15:done="1"/>
  <w15:commentEx w15:paraId="0605A7CD" w15:done="0"/>
  <w15:commentEx w15:paraId="491C7791" w15:paraIdParent="0605A7CD" w15:done="0"/>
  <w15:commentEx w15:paraId="2DE764FB" w15:done="1"/>
  <w15:commentEx w15:paraId="2119CA0D" w15:paraIdParent="2DE764FB" w15:done="1"/>
  <w15:commentEx w15:paraId="59BE8FE3" w15:done="1"/>
  <w15:commentEx w15:paraId="63C55858" w15:done="0"/>
  <w15:commentEx w15:paraId="0CFBA727" w15:paraIdParent="63C55858" w15:done="0"/>
  <w15:commentEx w15:paraId="532D4570" w15:done="1"/>
  <w15:commentEx w15:paraId="29C8B0EC" w15:done="1"/>
  <w15:commentEx w15:paraId="259A81BF" w15:done="1"/>
  <w15:commentEx w15:paraId="3B55CD5F" w15:done="1"/>
  <w15:commentEx w15:paraId="75691888" w15:done="1"/>
  <w15:commentEx w15:paraId="28E3A82E" w15:done="0"/>
  <w15:commentEx w15:paraId="5B0F1C5E" w15:paraIdParent="28E3A82E" w15:done="0"/>
  <w15:commentEx w15:paraId="2F372B8B" w15:paraIdParent="28E3A82E" w15:done="0"/>
  <w15:commentEx w15:paraId="4A37EBC6" w15:done="0"/>
  <w15:commentEx w15:paraId="1070C62D" w15:done="1"/>
  <w15:commentEx w15:paraId="64D0DF84" w15:done="1"/>
  <w15:commentEx w15:paraId="2F606E7E" w15:done="1"/>
  <w15:commentEx w15:paraId="47DDB4B2" w15:done="1"/>
  <w15:commentEx w15:paraId="5E5CF9D2" w15:done="1"/>
  <w15:commentEx w15:paraId="667EFDE9" w15:done="0"/>
  <w15:commentEx w15:paraId="15171365" w15:paraIdParent="667EFDE9" w15:done="0"/>
  <w15:commentEx w15:paraId="410BC8CE" w15:done="0"/>
  <w15:commentEx w15:paraId="63C51B4F" w15:done="0"/>
  <w15:commentEx w15:paraId="1226776E" w15:done="0"/>
  <w15:commentEx w15:paraId="7527F593" w15:paraIdParent="1226776E" w15:done="0"/>
  <w15:commentEx w15:paraId="52F85A40" w15:done="0"/>
  <w15:commentEx w15:paraId="792A7B7C" w15:done="0"/>
  <w15:commentEx w15:paraId="610AD957" w15:done="0"/>
  <w15:commentEx w15:paraId="314C6872" w15:done="0"/>
  <w15:commentEx w15:paraId="49EB708D" w15:paraIdParent="314C6872" w15:done="0"/>
  <w15:commentEx w15:paraId="43315277" w15:done="0"/>
  <w15:commentEx w15:paraId="631F8869" w15:done="0"/>
  <w15:commentEx w15:paraId="5D358FAA" w15:paraIdParent="631F8869" w15:done="0"/>
  <w15:commentEx w15:paraId="12E69917" w15:paraIdParent="631F8869" w15:done="0"/>
  <w15:commentEx w15:paraId="1FB134AC" w15:done="1"/>
  <w15:commentEx w15:paraId="13F40C48" w15:done="0"/>
  <w15:commentEx w15:paraId="2C490152" w15:done="0"/>
  <w15:commentEx w15:paraId="06EBB2A2" w15:done="1"/>
  <w15:commentEx w15:paraId="4AFEACE9" w15:done="1"/>
  <w15:commentEx w15:paraId="5D68AC00" w15:done="1"/>
  <w15:commentEx w15:paraId="4AE53782" w15:done="1"/>
  <w15:commentEx w15:paraId="25D48D72" w15:done="1"/>
  <w15:commentEx w15:paraId="36B523C1" w15:done="1"/>
  <w15:commentEx w15:paraId="5E297CF3" w15:done="1"/>
  <w15:commentEx w15:paraId="78AB6E4F" w15:done="1"/>
  <w15:commentEx w15:paraId="63B3CC73" w15:done="1"/>
  <w15:commentEx w15:paraId="070F3CCB" w15:done="1"/>
  <w15:commentEx w15:paraId="27F0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B9A908" w16cex:dateUtc="2024-12-13T22:01:00Z"/>
  <w16cex:commentExtensible w16cex:durableId="47134C15" w16cex:dateUtc="2024-12-23T06:59:00Z"/>
  <w16cex:commentExtensible w16cex:durableId="3E0C0E71" w16cex:dateUtc="2024-12-23T06:56:00Z"/>
  <w16cex:commentExtensible w16cex:durableId="55E822EF" w16cex:dateUtc="2024-06-25T18:32:00Z"/>
  <w16cex:commentExtensible w16cex:durableId="1D47793B" w16cex:dateUtc="2024-12-23T07:10:00Z"/>
  <w16cex:commentExtensible w16cex:durableId="2173067A" w16cex:dateUtc="2024-12-23T07:03:00Z"/>
  <w16cex:commentExtensible w16cex:durableId="1242E2F2" w16cex:dateUtc="2024-12-26T20:39:00Z"/>
  <w16cex:commentExtensible w16cex:durableId="089B09AC" w16cex:dateUtc="2024-09-09T11:31:00Z"/>
  <w16cex:commentExtensible w16cex:durableId="7F227811" w16cex:dateUtc="2024-12-23T07:13:00Z"/>
  <w16cex:commentExtensible w16cex:durableId="65A615CC" w16cex:dateUtc="2024-12-23T07:19:00Z"/>
  <w16cex:commentExtensible w16cex:durableId="79C13B18" w16cex:dateUtc="2024-06-25T18:42:00Z"/>
  <w16cex:commentExtensible w16cex:durableId="242A072B" w16cex:dateUtc="2024-11-30T00:48:00Z"/>
  <w16cex:commentExtensible w16cex:durableId="04D0F39C" w16cex:dateUtc="2024-08-30T16:36:00Z"/>
  <w16cex:commentExtensible w16cex:durableId="5079BB87" w16cex:dateUtc="2024-11-30T00:47:00Z"/>
  <w16cex:commentExtensible w16cex:durableId="57529532" w16cex:dateUtc="2024-09-10T03:05:00Z"/>
  <w16cex:commentExtensible w16cex:durableId="03D99A12" w16cex:dateUtc="2024-08-30T16:21:00Z"/>
  <w16cex:commentExtensible w16cex:durableId="63C668CE" w16cex:dateUtc="2024-08-30T16:06:00Z"/>
  <w16cex:commentExtensible w16cex:durableId="7910A50A" w16cex:dateUtc="2024-06-24T01:05:00Z"/>
  <w16cex:commentExtensible w16cex:durableId="53828995" w16cex:dateUtc="2024-06-24T01:05:00Z"/>
  <w16cex:commentExtensible w16cex:durableId="31DC7114" w16cex:dateUtc="2024-06-24T01:05:00Z"/>
  <w16cex:commentExtensible w16cex:durableId="435E116F" w16cex:dateUtc="2024-06-24T01:05:00Z"/>
  <w16cex:commentExtensible w16cex:durableId="3A84633A" w16cex:dateUtc="2024-12-23T07:29:00Z"/>
  <w16cex:commentExtensible w16cex:durableId="3DC2B90B" w16cex:dateUtc="2024-09-10T03:09:00Z"/>
  <w16cex:commentExtensible w16cex:durableId="1FFADFEF" w16cex:dateUtc="2024-06-25T18:32:00Z"/>
  <w16cex:commentExtensible w16cex:durableId="7E7A325D" w16cex:dateUtc="2024-12-23T07:10:00Z"/>
  <w16cex:commentExtensible w16cex:durableId="3B7A4D35" w16cex:dateUtc="2024-06-25T05:21:00Z"/>
  <w16cex:commentExtensible w16cex:durableId="6151719E" w16cex:dateUtc="2024-09-10T02:55:00Z"/>
  <w16cex:commentExtensible w16cex:durableId="561A957C" w16cex:dateUtc="2024-12-26T04:39:00Z"/>
  <w16cex:commentExtensible w16cex:durableId="79F3A796" w16cex:dateUtc="2024-12-23T07:30:00Z"/>
  <w16cex:commentExtensible w16cex:durableId="347F9093" w16cex:dateUtc="2024-08-30T16:34:00Z"/>
  <w16cex:commentExtensible w16cex:durableId="282D95F1" w16cex:dateUtc="2024-08-30T16:47:00Z"/>
  <w16cex:commentExtensible w16cex:durableId="192FE621" w16cex:dateUtc="2024-09-09T11:30:00Z"/>
  <w16cex:commentExtensible w16cex:durableId="072EB6EF" w16cex:dateUtc="2024-09-09T11:30:00Z"/>
  <w16cex:commentExtensible w16cex:durableId="08E60CAD" w16cex:dateUtc="2024-12-26T04:23:00Z"/>
  <w16cex:commentExtensible w16cex:durableId="4745622C" w16cex:dateUtc="2024-12-26T20:38:00Z"/>
  <w16cex:commentExtensible w16cex:durableId="529B27A6" w16cex:dateUtc="2024-06-25T05:32:00Z"/>
  <w16cex:commentExtensible w16cex:durableId="03DD06E0" w16cex:dateUtc="2024-06-25T19:44:00Z"/>
  <w16cex:commentExtensible w16cex:durableId="6888F28B" w16cex:dateUtc="2024-12-26T04:26:00Z"/>
  <w16cex:commentExtensible w16cex:durableId="7F21329F" w16cex:dateUtc="2024-12-26T04:50:00Z"/>
  <w16cex:commentExtensible w16cex:durableId="1894CEF0" w16cex:dateUtc="2024-12-26T15:59:00Z"/>
  <w16cex:commentExtensible w16cex:durableId="71652778" w16cex:dateUtc="2024-12-26T04:28:00Z"/>
  <w16cex:commentExtensible w16cex:durableId="7107BA38" w16cex:dateUtc="2024-12-26T04:30:00Z"/>
  <w16cex:commentExtensible w16cex:durableId="6D42F283" w16cex:dateUtc="2024-08-30T22:09:00Z"/>
  <w16cex:commentExtensible w16cex:durableId="4254BA8B" w16cex:dateUtc="2024-08-30T22:10:00Z"/>
  <w16cex:commentExtensible w16cex:durableId="486E6DC9" w16cex:dateUtc="2024-06-25T05:39:00Z"/>
  <w16cex:commentExtensible w16cex:durableId="4333DA4F" w16cex:dateUtc="2024-09-02T14:39:00Z"/>
  <w16cex:commentExtensible w16cex:durableId="5A18B391" w16cex:dateUtc="2024-09-09T11:29:00Z"/>
  <w16cex:commentExtensible w16cex:durableId="3CC894A4" w16cex:dateUtc="2024-11-30T18:44:00Z"/>
  <w16cex:commentExtensible w16cex:durableId="391F1ECC" w16cex:dateUtc="2024-06-14T13:43:00Z"/>
  <w16cex:commentExtensible w16cex:durableId="62EEBD88" w16cex:dateUtc="2024-12-26T04:41:00Z"/>
  <w16cex:commentExtensible w16cex:durableId="6F6E08D1" w16cex:dateUtc="2024-11-30T19:14:00Z"/>
  <w16cex:commentExtensible w16cex:durableId="76FA0078" w16cex:dateUtc="2024-11-30T19:20:00Z"/>
  <w16cex:commentExtensible w16cex:durableId="725609BF" w16cex:dateUtc="2024-12-26T04:56:00Z"/>
  <w16cex:commentExtensible w16cex:durableId="7F9A4E1A" w16cex:dateUtc="2024-06-25T06:08:00Z"/>
  <w16cex:commentExtensible w16cex:durableId="112E7DD9" w16cex:dateUtc="2024-12-26T05:02:00Z"/>
  <w16cex:commentExtensible w16cex:durableId="25B40C41" w16cex:dateUtc="2024-12-26T05:25:00Z"/>
  <w16cex:commentExtensible w16cex:durableId="14F9450D" w16cex:dateUtc="2024-12-22T20:07:00Z"/>
  <w16cex:commentExtensible w16cex:durableId="029C7DE8" w16cex:dateUtc="2024-12-26T05:04:00Z"/>
  <w16cex:commentExtensible w16cex:durableId="7DB3312E" w16cex:dateUtc="2024-12-26T05:06:00Z"/>
  <w16cex:commentExtensible w16cex:durableId="70F2AB74" w16cex:dateUtc="2024-12-26T05:30:00Z"/>
  <w16cex:commentExtensible w16cex:durableId="113DD7D9" w16cex:dateUtc="2024-12-26T20:16:00Z"/>
  <w16cex:commentExtensible w16cex:durableId="6A32503D" w16cex:dateUtc="2024-12-26T20:17:00Z"/>
  <w16cex:commentExtensible w16cex:durableId="0DB12CA0" w16cex:dateUtc="2024-12-26T05:13:00Z"/>
  <w16cex:commentExtensible w16cex:durableId="3927D1E6" w16cex:dateUtc="2024-12-26T05:16:00Z"/>
  <w16cex:commentExtensible w16cex:durableId="60A0375D" w16cex:dateUtc="2024-12-26T05:18:00Z"/>
  <w16cex:commentExtensible w16cex:durableId="184D5532" w16cex:dateUtc="2024-12-20T14:40:00Z"/>
  <w16cex:commentExtensible w16cex:durableId="699C8D8C" w16cex:dateUtc="2024-09-09T11:35:00Z"/>
  <w16cex:commentExtensible w16cex:durableId="55F297B3" w16cex:dateUtc="2024-09-09T11:36:00Z"/>
  <w16cex:commentExtensible w16cex:durableId="7FE4D1FF" w16cex:dateUtc="2024-09-10T03:23:00Z"/>
  <w16cex:commentExtensible w16cex:durableId="3F7D2D76" w16cex:dateUtc="2024-07-25T19:07:00Z"/>
  <w16cex:commentExtensible w16cex:durableId="045038E5" w16cex:dateUtc="2024-12-20T14:41:00Z"/>
  <w16cex:commentExtensible w16cex:durableId="1B7E2131" w16cex:dateUtc="2024-11-30T19:24:00Z"/>
  <w16cex:commentExtensible w16cex:durableId="56C9D1B4" w16cex:dateUtc="2024-06-14T13:48:00Z"/>
  <w16cex:commentExtensible w16cex:durableId="03351211" w16cex:dateUtc="2024-06-14T13:48:00Z"/>
  <w16cex:commentExtensible w16cex:durableId="6711805D" w16cex:dateUtc="2024-06-14T13:48:00Z"/>
  <w16cex:commentExtensible w16cex:durableId="1852F2DB" w16cex:dateUtc="2024-06-14T13:48:00Z"/>
  <w16cex:commentExtensible w16cex:durableId="1C78AE14" w16cex:dateUtc="2024-06-14T13:48:00Z"/>
  <w16cex:commentExtensible w16cex:durableId="17D58D79" w16cex:dateUtc="2024-06-14T13:48:00Z"/>
  <w16cex:commentExtensible w16cex:durableId="15F1B0F8" w16cex:dateUtc="2024-06-14T13:48:00Z"/>
  <w16cex:commentExtensible w16cex:durableId="646A0409" w16cex:dateUtc="2024-06-14T13:48:00Z"/>
  <w16cex:commentExtensible w16cex:durableId="71C07656" w16cex:dateUtc="2024-06-14T13:48:00Z"/>
  <w16cex:commentExtensible w16cex:durableId="7AC68318" w16cex:dateUtc="2024-06-14T13:48:00Z"/>
  <w16cex:commentExtensible w16cex:durableId="457AFE61" w16cex:dateUtc="2024-07-19T21:20:00Z">
    <w16cex:extLst>
      <w16:ext w16:uri="{CE6994B0-6A32-4C9F-8C6B-6E91EDA988CE}">
        <cr:reactions xmlns:cr="http://schemas.microsoft.com/office/comments/2020/reactions">
          <cr:reaction reactionType="1">
            <cr:reactionInfo dateUtc="2024-08-06T19:38:59Z">
              <cr:user userId="0f261097151cd0dc" userProvider="Windows Live" userName="Andrés González Santa Cruz"/>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8916BE" w16cid:durableId="4FB9A908"/>
  <w16cid:commentId w16cid:paraId="2DADC4CC" w16cid:durableId="47134C15"/>
  <w16cid:commentId w16cid:paraId="5D63EE88" w16cid:durableId="3E0C0E71"/>
  <w16cid:commentId w16cid:paraId="1B32A82C" w16cid:durableId="55E822EF"/>
  <w16cid:commentId w16cid:paraId="24BF7F87" w16cid:durableId="1D47793B"/>
  <w16cid:commentId w16cid:paraId="3D67DA8A" w16cid:durableId="2173067A"/>
  <w16cid:commentId w16cid:paraId="35F671B7" w16cid:durableId="1242E2F2"/>
  <w16cid:commentId w16cid:paraId="7F6AE947" w16cid:durableId="089B09AC"/>
  <w16cid:commentId w16cid:paraId="6222CAB1" w16cid:durableId="7F227811"/>
  <w16cid:commentId w16cid:paraId="7F489CEC" w16cid:durableId="65A615CC"/>
  <w16cid:commentId w16cid:paraId="5EDF05B3" w16cid:durableId="79C13B18"/>
  <w16cid:commentId w16cid:paraId="3EED6FAF" w16cid:durableId="242A072B"/>
  <w16cid:commentId w16cid:paraId="04B974A8" w16cid:durableId="04D0F39C"/>
  <w16cid:commentId w16cid:paraId="68B5AD2B" w16cid:durableId="5079BB87"/>
  <w16cid:commentId w16cid:paraId="357BAAB7" w16cid:durableId="57529532"/>
  <w16cid:commentId w16cid:paraId="1618A66A" w16cid:durableId="03D99A12"/>
  <w16cid:commentId w16cid:paraId="3222F7C0" w16cid:durableId="63C668CE"/>
  <w16cid:commentId w16cid:paraId="472CCC52" w16cid:durableId="7910A50A"/>
  <w16cid:commentId w16cid:paraId="1CA74AA5" w16cid:durableId="53828995"/>
  <w16cid:commentId w16cid:paraId="3DABBFA3" w16cid:durableId="31DC7114"/>
  <w16cid:commentId w16cid:paraId="00E39D65" w16cid:durableId="435E116F"/>
  <w16cid:commentId w16cid:paraId="3F99FE5A" w16cid:durableId="3A84633A"/>
  <w16cid:commentId w16cid:paraId="65CD2799" w16cid:durableId="3DC2B90B"/>
  <w16cid:commentId w16cid:paraId="22336F16" w16cid:durableId="1FFADFEF"/>
  <w16cid:commentId w16cid:paraId="2A39511D" w16cid:durableId="7E7A325D"/>
  <w16cid:commentId w16cid:paraId="5E4B8CE6" w16cid:durableId="3B7A4D35"/>
  <w16cid:commentId w16cid:paraId="31AEACB8" w16cid:durableId="6151719E"/>
  <w16cid:commentId w16cid:paraId="73E68F33" w16cid:durableId="561A957C"/>
  <w16cid:commentId w16cid:paraId="549D8634" w16cid:durableId="79F3A796"/>
  <w16cid:commentId w16cid:paraId="4FA31966" w16cid:durableId="347F9093"/>
  <w16cid:commentId w16cid:paraId="3E018B93" w16cid:durableId="282D95F1"/>
  <w16cid:commentId w16cid:paraId="5F36E07A" w16cid:durableId="192FE621"/>
  <w16cid:commentId w16cid:paraId="25915996" w16cid:durableId="072EB6EF"/>
  <w16cid:commentId w16cid:paraId="0605A7CD" w16cid:durableId="08E60CAD"/>
  <w16cid:commentId w16cid:paraId="491C7791" w16cid:durableId="4745622C"/>
  <w16cid:commentId w16cid:paraId="2DE764FB" w16cid:durableId="529B27A6"/>
  <w16cid:commentId w16cid:paraId="2119CA0D" w16cid:durableId="03DD06E0"/>
  <w16cid:commentId w16cid:paraId="59BE8FE3" w16cid:durableId="6888F28B"/>
  <w16cid:commentId w16cid:paraId="63C55858" w16cid:durableId="7F21329F"/>
  <w16cid:commentId w16cid:paraId="0CFBA727" w16cid:durableId="1894CEF0"/>
  <w16cid:commentId w16cid:paraId="532D4570" w16cid:durableId="71652778"/>
  <w16cid:commentId w16cid:paraId="29C8B0EC" w16cid:durableId="7107BA38"/>
  <w16cid:commentId w16cid:paraId="259A81BF" w16cid:durableId="6D42F283"/>
  <w16cid:commentId w16cid:paraId="3B55CD5F" w16cid:durableId="4254BA8B"/>
  <w16cid:commentId w16cid:paraId="75691888" w16cid:durableId="486E6DC9"/>
  <w16cid:commentId w16cid:paraId="28E3A82E" w16cid:durableId="4333DA4F"/>
  <w16cid:commentId w16cid:paraId="5B0F1C5E" w16cid:durableId="5A18B391"/>
  <w16cid:commentId w16cid:paraId="2F372B8B" w16cid:durableId="3CC894A4"/>
  <w16cid:commentId w16cid:paraId="4A37EBC6" w16cid:durableId="391F1ECC"/>
  <w16cid:commentId w16cid:paraId="1070C62D" w16cid:durableId="62EEBD88"/>
  <w16cid:commentId w16cid:paraId="64D0DF84" w16cid:durableId="6F6E08D1"/>
  <w16cid:commentId w16cid:paraId="2F606E7E" w16cid:durableId="76FA0078"/>
  <w16cid:commentId w16cid:paraId="47DDB4B2" w16cid:durableId="725609BF"/>
  <w16cid:commentId w16cid:paraId="5E5CF9D2" w16cid:durableId="7F9A4E1A"/>
  <w16cid:commentId w16cid:paraId="667EFDE9" w16cid:durableId="112E7DD9"/>
  <w16cid:commentId w16cid:paraId="15171365" w16cid:durableId="25B40C41"/>
  <w16cid:commentId w16cid:paraId="410BC8CE" w16cid:durableId="14F9450D"/>
  <w16cid:commentId w16cid:paraId="63C51B4F" w16cid:durableId="029C7DE8"/>
  <w16cid:commentId w16cid:paraId="1226776E" w16cid:durableId="7DB3312E"/>
  <w16cid:commentId w16cid:paraId="7527F593" w16cid:durableId="70F2AB74"/>
  <w16cid:commentId w16cid:paraId="52F85A40" w16cid:durableId="113DD7D9"/>
  <w16cid:commentId w16cid:paraId="792A7B7C" w16cid:durableId="6A32503D"/>
  <w16cid:commentId w16cid:paraId="610AD957" w16cid:durableId="0DB12CA0"/>
  <w16cid:commentId w16cid:paraId="314C6872" w16cid:durableId="3927D1E6"/>
  <w16cid:commentId w16cid:paraId="49EB708D" w16cid:durableId="60A0375D"/>
  <w16cid:commentId w16cid:paraId="43315277" w16cid:durableId="184D5532"/>
  <w16cid:commentId w16cid:paraId="631F8869" w16cid:durableId="699C8D8C"/>
  <w16cid:commentId w16cid:paraId="5D358FAA" w16cid:durableId="55F297B3"/>
  <w16cid:commentId w16cid:paraId="12E69917" w16cid:durableId="7FE4D1FF"/>
  <w16cid:commentId w16cid:paraId="1FB134AC" w16cid:durableId="3F7D2D76"/>
  <w16cid:commentId w16cid:paraId="13F40C48" w16cid:durableId="045038E5"/>
  <w16cid:commentId w16cid:paraId="2C490152" w16cid:durableId="1B7E2131"/>
  <w16cid:commentId w16cid:paraId="06EBB2A2" w16cid:durableId="56C9D1B4"/>
  <w16cid:commentId w16cid:paraId="4AFEACE9" w16cid:durableId="03351211"/>
  <w16cid:commentId w16cid:paraId="5D68AC00" w16cid:durableId="6711805D"/>
  <w16cid:commentId w16cid:paraId="4AE53782" w16cid:durableId="1852F2DB"/>
  <w16cid:commentId w16cid:paraId="25D48D72" w16cid:durableId="1C78AE14"/>
  <w16cid:commentId w16cid:paraId="36B523C1" w16cid:durableId="17D58D79"/>
  <w16cid:commentId w16cid:paraId="5E297CF3" w16cid:durableId="15F1B0F8"/>
  <w16cid:commentId w16cid:paraId="78AB6E4F" w16cid:durableId="646A0409"/>
  <w16cid:commentId w16cid:paraId="63B3CC73" w16cid:durableId="71C07656"/>
  <w16cid:commentId w16cid:paraId="070F3CCB" w16cid:durableId="7AC68318"/>
  <w16cid:commentId w16cid:paraId="27F018B7" w16cid:durableId="457AF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556C9D9A"/>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rson w15:author="jose antonio ruiz-tagle">
    <w15:presenceInfo w15:providerId="Windows Live" w15:userId="7f4e007939606397"/>
  </w15:person>
  <w15:person w15:author="Alvaro Castillo Carniglia | U.Mayor">
    <w15:presenceInfo w15:providerId="AD" w15:userId="S::alvaro.castilloc@umayor.cl::d298e3fd-9fd4-4533-a27c-5e8b5fc0b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1AEB"/>
    <w:rsid w:val="000135FE"/>
    <w:rsid w:val="00013D7C"/>
    <w:rsid w:val="000206BA"/>
    <w:rsid w:val="000257E1"/>
    <w:rsid w:val="000344CA"/>
    <w:rsid w:val="000411BE"/>
    <w:rsid w:val="000567C3"/>
    <w:rsid w:val="00057629"/>
    <w:rsid w:val="000631C2"/>
    <w:rsid w:val="00063C4D"/>
    <w:rsid w:val="00064063"/>
    <w:rsid w:val="0007113F"/>
    <w:rsid w:val="00076C44"/>
    <w:rsid w:val="00090B7C"/>
    <w:rsid w:val="00091A25"/>
    <w:rsid w:val="00094E95"/>
    <w:rsid w:val="000A19E8"/>
    <w:rsid w:val="000B7AC1"/>
    <w:rsid w:val="000C15D3"/>
    <w:rsid w:val="000D3081"/>
    <w:rsid w:val="000E10B7"/>
    <w:rsid w:val="000E244F"/>
    <w:rsid w:val="000F254D"/>
    <w:rsid w:val="000F38B1"/>
    <w:rsid w:val="000F5B91"/>
    <w:rsid w:val="00105D77"/>
    <w:rsid w:val="001115B1"/>
    <w:rsid w:val="001200A7"/>
    <w:rsid w:val="0012079C"/>
    <w:rsid w:val="00140BD9"/>
    <w:rsid w:val="00146332"/>
    <w:rsid w:val="00146967"/>
    <w:rsid w:val="00152347"/>
    <w:rsid w:val="001634B0"/>
    <w:rsid w:val="0016361B"/>
    <w:rsid w:val="00165940"/>
    <w:rsid w:val="00165F67"/>
    <w:rsid w:val="001701ED"/>
    <w:rsid w:val="001777F3"/>
    <w:rsid w:val="00180E0B"/>
    <w:rsid w:val="00192038"/>
    <w:rsid w:val="001B0C38"/>
    <w:rsid w:val="001C60BF"/>
    <w:rsid w:val="001E20B7"/>
    <w:rsid w:val="001F062E"/>
    <w:rsid w:val="001F07DB"/>
    <w:rsid w:val="001F0A50"/>
    <w:rsid w:val="001F337E"/>
    <w:rsid w:val="001F6F86"/>
    <w:rsid w:val="00203861"/>
    <w:rsid w:val="00216952"/>
    <w:rsid w:val="00226D76"/>
    <w:rsid w:val="00231AA1"/>
    <w:rsid w:val="00241100"/>
    <w:rsid w:val="00245A7B"/>
    <w:rsid w:val="002561E6"/>
    <w:rsid w:val="00271E8C"/>
    <w:rsid w:val="00280E0C"/>
    <w:rsid w:val="00287752"/>
    <w:rsid w:val="00287C03"/>
    <w:rsid w:val="002A186D"/>
    <w:rsid w:val="002D289A"/>
    <w:rsid w:val="002E0582"/>
    <w:rsid w:val="002E1B38"/>
    <w:rsid w:val="002E2091"/>
    <w:rsid w:val="002E32F9"/>
    <w:rsid w:val="002F1870"/>
    <w:rsid w:val="002F7FFD"/>
    <w:rsid w:val="00302888"/>
    <w:rsid w:val="0030390E"/>
    <w:rsid w:val="00303DBD"/>
    <w:rsid w:val="00305771"/>
    <w:rsid w:val="00312433"/>
    <w:rsid w:val="00323EDB"/>
    <w:rsid w:val="00324CFC"/>
    <w:rsid w:val="00325B46"/>
    <w:rsid w:val="00330A72"/>
    <w:rsid w:val="00334D5C"/>
    <w:rsid w:val="00336923"/>
    <w:rsid w:val="00351DC1"/>
    <w:rsid w:val="00353AAA"/>
    <w:rsid w:val="00354980"/>
    <w:rsid w:val="0036022E"/>
    <w:rsid w:val="00361172"/>
    <w:rsid w:val="0036363F"/>
    <w:rsid w:val="00363C3E"/>
    <w:rsid w:val="0036784A"/>
    <w:rsid w:val="00373382"/>
    <w:rsid w:val="00373675"/>
    <w:rsid w:val="00383271"/>
    <w:rsid w:val="003848C0"/>
    <w:rsid w:val="00395014"/>
    <w:rsid w:val="003A0F4E"/>
    <w:rsid w:val="003A4AF8"/>
    <w:rsid w:val="003B6E1F"/>
    <w:rsid w:val="003B723B"/>
    <w:rsid w:val="003C1D1F"/>
    <w:rsid w:val="003C1DCD"/>
    <w:rsid w:val="003E3E41"/>
    <w:rsid w:val="003F4CA4"/>
    <w:rsid w:val="00403366"/>
    <w:rsid w:val="004043AC"/>
    <w:rsid w:val="004210C4"/>
    <w:rsid w:val="00421889"/>
    <w:rsid w:val="00422620"/>
    <w:rsid w:val="004227FF"/>
    <w:rsid w:val="00435715"/>
    <w:rsid w:val="00443DDB"/>
    <w:rsid w:val="00444C03"/>
    <w:rsid w:val="00454AFD"/>
    <w:rsid w:val="0045599C"/>
    <w:rsid w:val="00455E84"/>
    <w:rsid w:val="00465685"/>
    <w:rsid w:val="004657AF"/>
    <w:rsid w:val="00467745"/>
    <w:rsid w:val="0047576E"/>
    <w:rsid w:val="00476FFE"/>
    <w:rsid w:val="004A2096"/>
    <w:rsid w:val="004B17FE"/>
    <w:rsid w:val="004B7754"/>
    <w:rsid w:val="004C6071"/>
    <w:rsid w:val="004C7C0E"/>
    <w:rsid w:val="004D4F56"/>
    <w:rsid w:val="004E23C5"/>
    <w:rsid w:val="004E4D45"/>
    <w:rsid w:val="004E732E"/>
    <w:rsid w:val="004F0C4C"/>
    <w:rsid w:val="004F1649"/>
    <w:rsid w:val="004F5909"/>
    <w:rsid w:val="00506CD6"/>
    <w:rsid w:val="00511549"/>
    <w:rsid w:val="00526AFE"/>
    <w:rsid w:val="00537660"/>
    <w:rsid w:val="00556207"/>
    <w:rsid w:val="0056651F"/>
    <w:rsid w:val="00582C24"/>
    <w:rsid w:val="00585688"/>
    <w:rsid w:val="005A76AD"/>
    <w:rsid w:val="005B0171"/>
    <w:rsid w:val="005B0775"/>
    <w:rsid w:val="005C12B8"/>
    <w:rsid w:val="005C5ACB"/>
    <w:rsid w:val="005D3A74"/>
    <w:rsid w:val="005F0351"/>
    <w:rsid w:val="005F153A"/>
    <w:rsid w:val="005F325B"/>
    <w:rsid w:val="005F34B7"/>
    <w:rsid w:val="00604A5B"/>
    <w:rsid w:val="00605568"/>
    <w:rsid w:val="0060654F"/>
    <w:rsid w:val="00614553"/>
    <w:rsid w:val="00614966"/>
    <w:rsid w:val="00616FB3"/>
    <w:rsid w:val="00623A0D"/>
    <w:rsid w:val="00623AE4"/>
    <w:rsid w:val="00624E1B"/>
    <w:rsid w:val="006419DE"/>
    <w:rsid w:val="006421D9"/>
    <w:rsid w:val="00654A39"/>
    <w:rsid w:val="00664533"/>
    <w:rsid w:val="00665CD1"/>
    <w:rsid w:val="00680C08"/>
    <w:rsid w:val="006A27F7"/>
    <w:rsid w:val="006A78E3"/>
    <w:rsid w:val="006B3171"/>
    <w:rsid w:val="006B3DCC"/>
    <w:rsid w:val="006B71E2"/>
    <w:rsid w:val="006B7B0B"/>
    <w:rsid w:val="006C3029"/>
    <w:rsid w:val="006D105B"/>
    <w:rsid w:val="006D72DD"/>
    <w:rsid w:val="006E3583"/>
    <w:rsid w:val="006E432B"/>
    <w:rsid w:val="00701F33"/>
    <w:rsid w:val="00705200"/>
    <w:rsid w:val="00710F52"/>
    <w:rsid w:val="007201CB"/>
    <w:rsid w:val="00747BCE"/>
    <w:rsid w:val="00751205"/>
    <w:rsid w:val="00755210"/>
    <w:rsid w:val="00764F67"/>
    <w:rsid w:val="00765A31"/>
    <w:rsid w:val="00765C93"/>
    <w:rsid w:val="007730E2"/>
    <w:rsid w:val="0077375C"/>
    <w:rsid w:val="00780651"/>
    <w:rsid w:val="00781616"/>
    <w:rsid w:val="00783883"/>
    <w:rsid w:val="007A161A"/>
    <w:rsid w:val="007A46CA"/>
    <w:rsid w:val="007B0936"/>
    <w:rsid w:val="007B1BA1"/>
    <w:rsid w:val="007C0D83"/>
    <w:rsid w:val="007C2C42"/>
    <w:rsid w:val="007C3F46"/>
    <w:rsid w:val="007D15FF"/>
    <w:rsid w:val="007E3CC9"/>
    <w:rsid w:val="007E4AD0"/>
    <w:rsid w:val="007F5F0A"/>
    <w:rsid w:val="007F797E"/>
    <w:rsid w:val="00801B47"/>
    <w:rsid w:val="0082161B"/>
    <w:rsid w:val="00827415"/>
    <w:rsid w:val="00827F75"/>
    <w:rsid w:val="00832DD6"/>
    <w:rsid w:val="00845F5E"/>
    <w:rsid w:val="00854AAA"/>
    <w:rsid w:val="008563D4"/>
    <w:rsid w:val="00871B16"/>
    <w:rsid w:val="0087291E"/>
    <w:rsid w:val="00873262"/>
    <w:rsid w:val="00873E12"/>
    <w:rsid w:val="008769C7"/>
    <w:rsid w:val="00887721"/>
    <w:rsid w:val="00891D66"/>
    <w:rsid w:val="008A2C25"/>
    <w:rsid w:val="008A3308"/>
    <w:rsid w:val="008B4DFB"/>
    <w:rsid w:val="008C72D9"/>
    <w:rsid w:val="008D35AF"/>
    <w:rsid w:val="008F05B3"/>
    <w:rsid w:val="008F142A"/>
    <w:rsid w:val="008F2904"/>
    <w:rsid w:val="008F710C"/>
    <w:rsid w:val="00901803"/>
    <w:rsid w:val="00903307"/>
    <w:rsid w:val="0091102C"/>
    <w:rsid w:val="00914277"/>
    <w:rsid w:val="00924646"/>
    <w:rsid w:val="00927137"/>
    <w:rsid w:val="00937518"/>
    <w:rsid w:val="009437BE"/>
    <w:rsid w:val="009541AE"/>
    <w:rsid w:val="00957B5E"/>
    <w:rsid w:val="00957EE8"/>
    <w:rsid w:val="00960103"/>
    <w:rsid w:val="0096470F"/>
    <w:rsid w:val="009656F2"/>
    <w:rsid w:val="00970C92"/>
    <w:rsid w:val="00971223"/>
    <w:rsid w:val="00972025"/>
    <w:rsid w:val="00973289"/>
    <w:rsid w:val="00974B01"/>
    <w:rsid w:val="00987555"/>
    <w:rsid w:val="009920C0"/>
    <w:rsid w:val="00993797"/>
    <w:rsid w:val="009A1294"/>
    <w:rsid w:val="009A2F55"/>
    <w:rsid w:val="009A3598"/>
    <w:rsid w:val="009A46DA"/>
    <w:rsid w:val="009A63E0"/>
    <w:rsid w:val="009C368E"/>
    <w:rsid w:val="009C40B3"/>
    <w:rsid w:val="009D55B8"/>
    <w:rsid w:val="009D6B58"/>
    <w:rsid w:val="009F054D"/>
    <w:rsid w:val="009F064B"/>
    <w:rsid w:val="009F17AD"/>
    <w:rsid w:val="00A03889"/>
    <w:rsid w:val="00A12593"/>
    <w:rsid w:val="00A12E75"/>
    <w:rsid w:val="00A13FCC"/>
    <w:rsid w:val="00A22C9D"/>
    <w:rsid w:val="00A23877"/>
    <w:rsid w:val="00A276A2"/>
    <w:rsid w:val="00A324FC"/>
    <w:rsid w:val="00A3679D"/>
    <w:rsid w:val="00A37C24"/>
    <w:rsid w:val="00A5135B"/>
    <w:rsid w:val="00A531CE"/>
    <w:rsid w:val="00A55EE1"/>
    <w:rsid w:val="00A56D29"/>
    <w:rsid w:val="00A676F9"/>
    <w:rsid w:val="00A707B4"/>
    <w:rsid w:val="00A70D0D"/>
    <w:rsid w:val="00A73679"/>
    <w:rsid w:val="00A82E79"/>
    <w:rsid w:val="00A978F5"/>
    <w:rsid w:val="00AA264E"/>
    <w:rsid w:val="00AA2B28"/>
    <w:rsid w:val="00AA2E86"/>
    <w:rsid w:val="00AA3E65"/>
    <w:rsid w:val="00AA4C55"/>
    <w:rsid w:val="00AA5B6C"/>
    <w:rsid w:val="00AA785E"/>
    <w:rsid w:val="00AB67F7"/>
    <w:rsid w:val="00AC37A5"/>
    <w:rsid w:val="00AD64B8"/>
    <w:rsid w:val="00AE2F2F"/>
    <w:rsid w:val="00AF0450"/>
    <w:rsid w:val="00AF1EB1"/>
    <w:rsid w:val="00B047D0"/>
    <w:rsid w:val="00B061BC"/>
    <w:rsid w:val="00B17BE9"/>
    <w:rsid w:val="00B26FC2"/>
    <w:rsid w:val="00B276D4"/>
    <w:rsid w:val="00B3191B"/>
    <w:rsid w:val="00B40D17"/>
    <w:rsid w:val="00B41DB7"/>
    <w:rsid w:val="00B430ED"/>
    <w:rsid w:val="00B479D3"/>
    <w:rsid w:val="00B47E37"/>
    <w:rsid w:val="00B63712"/>
    <w:rsid w:val="00B66299"/>
    <w:rsid w:val="00B66961"/>
    <w:rsid w:val="00B717E3"/>
    <w:rsid w:val="00B722A3"/>
    <w:rsid w:val="00B80219"/>
    <w:rsid w:val="00B80A2E"/>
    <w:rsid w:val="00B842BF"/>
    <w:rsid w:val="00B8472E"/>
    <w:rsid w:val="00B851F6"/>
    <w:rsid w:val="00BA23CC"/>
    <w:rsid w:val="00BA5DC0"/>
    <w:rsid w:val="00BB15E4"/>
    <w:rsid w:val="00BC078D"/>
    <w:rsid w:val="00BC5836"/>
    <w:rsid w:val="00BC60C9"/>
    <w:rsid w:val="00BC7832"/>
    <w:rsid w:val="00BD103B"/>
    <w:rsid w:val="00BD2D72"/>
    <w:rsid w:val="00BD2FA7"/>
    <w:rsid w:val="00BD61EF"/>
    <w:rsid w:val="00BD7249"/>
    <w:rsid w:val="00BE0A15"/>
    <w:rsid w:val="00BE2B0C"/>
    <w:rsid w:val="00BF028A"/>
    <w:rsid w:val="00BF3B49"/>
    <w:rsid w:val="00C12A06"/>
    <w:rsid w:val="00C2197F"/>
    <w:rsid w:val="00C273FE"/>
    <w:rsid w:val="00C31320"/>
    <w:rsid w:val="00C32FDD"/>
    <w:rsid w:val="00C3747F"/>
    <w:rsid w:val="00C41716"/>
    <w:rsid w:val="00C42B03"/>
    <w:rsid w:val="00C451EC"/>
    <w:rsid w:val="00C516E3"/>
    <w:rsid w:val="00C53B4E"/>
    <w:rsid w:val="00C53B83"/>
    <w:rsid w:val="00C53F05"/>
    <w:rsid w:val="00C65C45"/>
    <w:rsid w:val="00C700FE"/>
    <w:rsid w:val="00C77E12"/>
    <w:rsid w:val="00C83CF1"/>
    <w:rsid w:val="00C85D16"/>
    <w:rsid w:val="00C906ED"/>
    <w:rsid w:val="00C92025"/>
    <w:rsid w:val="00CB5C60"/>
    <w:rsid w:val="00CB5D6C"/>
    <w:rsid w:val="00CC1B90"/>
    <w:rsid w:val="00CC362C"/>
    <w:rsid w:val="00CC4737"/>
    <w:rsid w:val="00CC73A1"/>
    <w:rsid w:val="00CC7DCD"/>
    <w:rsid w:val="00CD312E"/>
    <w:rsid w:val="00CD38C2"/>
    <w:rsid w:val="00CD526E"/>
    <w:rsid w:val="00CD6AE5"/>
    <w:rsid w:val="00D12EF6"/>
    <w:rsid w:val="00D14912"/>
    <w:rsid w:val="00D313FB"/>
    <w:rsid w:val="00D63424"/>
    <w:rsid w:val="00D67DF7"/>
    <w:rsid w:val="00D72900"/>
    <w:rsid w:val="00D76404"/>
    <w:rsid w:val="00D76B32"/>
    <w:rsid w:val="00D877AB"/>
    <w:rsid w:val="00D90FFB"/>
    <w:rsid w:val="00D93841"/>
    <w:rsid w:val="00DA652E"/>
    <w:rsid w:val="00DA6E0E"/>
    <w:rsid w:val="00DA7BB6"/>
    <w:rsid w:val="00DB1988"/>
    <w:rsid w:val="00DB300C"/>
    <w:rsid w:val="00DC2597"/>
    <w:rsid w:val="00DC5F7A"/>
    <w:rsid w:val="00DE59E0"/>
    <w:rsid w:val="00DF0FA6"/>
    <w:rsid w:val="00E03014"/>
    <w:rsid w:val="00E16AC4"/>
    <w:rsid w:val="00E16CB1"/>
    <w:rsid w:val="00E22C68"/>
    <w:rsid w:val="00E26D10"/>
    <w:rsid w:val="00E275E8"/>
    <w:rsid w:val="00E30D40"/>
    <w:rsid w:val="00E310D4"/>
    <w:rsid w:val="00E32271"/>
    <w:rsid w:val="00E32A4B"/>
    <w:rsid w:val="00E45FCF"/>
    <w:rsid w:val="00E502B8"/>
    <w:rsid w:val="00E67582"/>
    <w:rsid w:val="00E9496E"/>
    <w:rsid w:val="00EB565F"/>
    <w:rsid w:val="00EB7E90"/>
    <w:rsid w:val="00ED0D98"/>
    <w:rsid w:val="00EE0ED4"/>
    <w:rsid w:val="00EE6800"/>
    <w:rsid w:val="00EF3366"/>
    <w:rsid w:val="00F0399E"/>
    <w:rsid w:val="00F073A8"/>
    <w:rsid w:val="00F1140E"/>
    <w:rsid w:val="00F27C17"/>
    <w:rsid w:val="00F34E48"/>
    <w:rsid w:val="00F406BA"/>
    <w:rsid w:val="00F41F19"/>
    <w:rsid w:val="00F80ACA"/>
    <w:rsid w:val="00FA23B4"/>
    <w:rsid w:val="00FC1305"/>
    <w:rsid w:val="00FC1C0A"/>
    <w:rsid w:val="00FE4FE6"/>
    <w:rsid w:val="00FF1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47C22C69-307E-4D73-BE0F-2652E1C0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Prrafodelista"/>
    <w:next w:val="Normal"/>
    <w:link w:val="Ttulo1Car"/>
    <w:uiPriority w:val="9"/>
    <w:qFormat/>
    <w:rsid w:val="0036363F"/>
    <w:pPr>
      <w:numPr>
        <w:numId w:val="5"/>
      </w:numPr>
      <w:outlineLvl w:val="0"/>
    </w:pPr>
    <w:rPr>
      <w:rFonts w:ascii="Times New Roman" w:hAnsi="Times New Roman" w:cs="Times New Roman"/>
      <w:b/>
      <w:bCs/>
      <w:sz w:val="24"/>
      <w:szCs w:val="24"/>
      <w:lang w:val="en-US"/>
    </w:rPr>
  </w:style>
  <w:style w:type="paragraph" w:styleId="Ttulo2">
    <w:name w:val="heading 2"/>
    <w:basedOn w:val="Normal"/>
    <w:next w:val="Normal"/>
    <w:link w:val="Ttulo2Car"/>
    <w:uiPriority w:val="9"/>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63F"/>
    <w:rPr>
      <w:rFonts w:ascii="Times New Roman" w:hAnsi="Times New Roman" w:cs="Times New Roman"/>
      <w:b/>
      <w:bCs/>
      <w:kern w:val="0"/>
      <w:sz w:val="24"/>
      <w:szCs w:val="24"/>
      <w:lang w:val="en-US"/>
      <w14:ligatures w14:val="none"/>
    </w:rPr>
  </w:style>
  <w:style w:type="character" w:customStyle="1" w:styleId="Ttulo2Car">
    <w:name w:val="Título 2 Car"/>
    <w:basedOn w:val="Fuentedeprrafopredeter"/>
    <w:link w:val="Ttulo2"/>
    <w:uiPriority w:val="9"/>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 w:type="character" w:styleId="Mencinsinresolver">
    <w:name w:val="Unresolved Mention"/>
    <w:basedOn w:val="Fuentedeprrafopredeter"/>
    <w:uiPriority w:val="99"/>
    <w:semiHidden/>
    <w:unhideWhenUsed/>
    <w:rsid w:val="00323EDB"/>
    <w:rPr>
      <w:color w:val="605E5C"/>
      <w:shd w:val="clear" w:color="auto" w:fill="E1DFDD"/>
    </w:rPr>
  </w:style>
  <w:style w:type="paragraph" w:styleId="NormalWeb">
    <w:name w:val="Normal (Web)"/>
    <w:basedOn w:val="Normal"/>
    <w:uiPriority w:val="99"/>
    <w:semiHidden/>
    <w:unhideWhenUsed/>
    <w:rsid w:val="009875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80566463">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5925781">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279338461">
          <w:marLeft w:val="0"/>
          <w:marRight w:val="0"/>
          <w:marTop w:val="0"/>
          <w:marBottom w:val="0"/>
          <w:divBdr>
            <w:top w:val="none" w:sz="0" w:space="0" w:color="auto"/>
            <w:left w:val="none" w:sz="0" w:space="0" w:color="auto"/>
            <w:bottom w:val="none" w:sz="0" w:space="0" w:color="auto"/>
            <w:right w:val="none" w:sz="0" w:space="0" w:color="auto"/>
          </w:divBdr>
        </w:div>
        <w:div w:id="1476876555">
          <w:marLeft w:val="0"/>
          <w:marRight w:val="0"/>
          <w:marTop w:val="0"/>
          <w:marBottom w:val="0"/>
          <w:divBdr>
            <w:top w:val="none" w:sz="0" w:space="0" w:color="auto"/>
            <w:left w:val="none" w:sz="0" w:space="0" w:color="auto"/>
            <w:bottom w:val="none" w:sz="0" w:space="0" w:color="auto"/>
            <w:right w:val="none" w:sz="0" w:space="0" w:color="auto"/>
          </w:divBdr>
        </w:div>
      </w:divsChild>
    </w:div>
    <w:div w:id="135027940">
      <w:bodyDiv w:val="1"/>
      <w:marLeft w:val="0"/>
      <w:marRight w:val="0"/>
      <w:marTop w:val="0"/>
      <w:marBottom w:val="0"/>
      <w:divBdr>
        <w:top w:val="none" w:sz="0" w:space="0" w:color="auto"/>
        <w:left w:val="none" w:sz="0" w:space="0" w:color="auto"/>
        <w:bottom w:val="none" w:sz="0" w:space="0" w:color="auto"/>
        <w:right w:val="none" w:sz="0" w:space="0" w:color="auto"/>
      </w:divBdr>
      <w:divsChild>
        <w:div w:id="569199467">
          <w:marLeft w:val="0"/>
          <w:marRight w:val="0"/>
          <w:marTop w:val="0"/>
          <w:marBottom w:val="0"/>
          <w:divBdr>
            <w:top w:val="none" w:sz="0" w:space="0" w:color="auto"/>
            <w:left w:val="none" w:sz="0" w:space="0" w:color="auto"/>
            <w:bottom w:val="none" w:sz="0" w:space="0" w:color="auto"/>
            <w:right w:val="none" w:sz="0" w:space="0" w:color="auto"/>
          </w:divBdr>
          <w:divsChild>
            <w:div w:id="774791242">
              <w:marLeft w:val="0"/>
              <w:marRight w:val="0"/>
              <w:marTop w:val="0"/>
              <w:marBottom w:val="0"/>
              <w:divBdr>
                <w:top w:val="none" w:sz="0" w:space="0" w:color="auto"/>
                <w:left w:val="none" w:sz="0" w:space="0" w:color="auto"/>
                <w:bottom w:val="none" w:sz="0" w:space="0" w:color="auto"/>
                <w:right w:val="none" w:sz="0" w:space="0" w:color="auto"/>
              </w:divBdr>
              <w:divsChild>
                <w:div w:id="1122461040">
                  <w:marLeft w:val="0"/>
                  <w:marRight w:val="0"/>
                  <w:marTop w:val="0"/>
                  <w:marBottom w:val="0"/>
                  <w:divBdr>
                    <w:top w:val="none" w:sz="0" w:space="0" w:color="auto"/>
                    <w:left w:val="none" w:sz="0" w:space="0" w:color="auto"/>
                    <w:bottom w:val="none" w:sz="0" w:space="0" w:color="auto"/>
                    <w:right w:val="none" w:sz="0" w:space="0" w:color="auto"/>
                  </w:divBdr>
                  <w:divsChild>
                    <w:div w:id="85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362">
          <w:marLeft w:val="0"/>
          <w:marRight w:val="0"/>
          <w:marTop w:val="0"/>
          <w:marBottom w:val="0"/>
          <w:divBdr>
            <w:top w:val="none" w:sz="0" w:space="0" w:color="auto"/>
            <w:left w:val="none" w:sz="0" w:space="0" w:color="auto"/>
            <w:bottom w:val="none" w:sz="0" w:space="0" w:color="auto"/>
            <w:right w:val="none" w:sz="0" w:space="0" w:color="auto"/>
          </w:divBdr>
          <w:divsChild>
            <w:div w:id="499663223">
              <w:marLeft w:val="0"/>
              <w:marRight w:val="0"/>
              <w:marTop w:val="0"/>
              <w:marBottom w:val="0"/>
              <w:divBdr>
                <w:top w:val="none" w:sz="0" w:space="0" w:color="auto"/>
                <w:left w:val="none" w:sz="0" w:space="0" w:color="auto"/>
                <w:bottom w:val="none" w:sz="0" w:space="0" w:color="auto"/>
                <w:right w:val="none" w:sz="0" w:space="0" w:color="auto"/>
              </w:divBdr>
              <w:divsChild>
                <w:div w:id="946037998">
                  <w:marLeft w:val="0"/>
                  <w:marRight w:val="0"/>
                  <w:marTop w:val="0"/>
                  <w:marBottom w:val="0"/>
                  <w:divBdr>
                    <w:top w:val="none" w:sz="0" w:space="0" w:color="auto"/>
                    <w:left w:val="none" w:sz="0" w:space="0" w:color="auto"/>
                    <w:bottom w:val="none" w:sz="0" w:space="0" w:color="auto"/>
                    <w:right w:val="none" w:sz="0" w:space="0" w:color="auto"/>
                  </w:divBdr>
                  <w:divsChild>
                    <w:div w:id="174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174266146">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257492196">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444614898">
      <w:bodyDiv w:val="1"/>
      <w:marLeft w:val="0"/>
      <w:marRight w:val="0"/>
      <w:marTop w:val="0"/>
      <w:marBottom w:val="0"/>
      <w:divBdr>
        <w:top w:val="none" w:sz="0" w:space="0" w:color="auto"/>
        <w:left w:val="none" w:sz="0" w:space="0" w:color="auto"/>
        <w:bottom w:val="none" w:sz="0" w:space="0" w:color="auto"/>
        <w:right w:val="none" w:sz="0" w:space="0" w:color="auto"/>
      </w:divBdr>
    </w:div>
    <w:div w:id="892500117">
      <w:bodyDiv w:val="1"/>
      <w:marLeft w:val="0"/>
      <w:marRight w:val="0"/>
      <w:marTop w:val="0"/>
      <w:marBottom w:val="0"/>
      <w:divBdr>
        <w:top w:val="none" w:sz="0" w:space="0" w:color="auto"/>
        <w:left w:val="none" w:sz="0" w:space="0" w:color="auto"/>
        <w:bottom w:val="none" w:sz="0" w:space="0" w:color="auto"/>
        <w:right w:val="none" w:sz="0" w:space="0" w:color="auto"/>
      </w:divBdr>
    </w:div>
    <w:div w:id="918170023">
      <w:bodyDiv w:val="1"/>
      <w:marLeft w:val="0"/>
      <w:marRight w:val="0"/>
      <w:marTop w:val="0"/>
      <w:marBottom w:val="0"/>
      <w:divBdr>
        <w:top w:val="none" w:sz="0" w:space="0" w:color="auto"/>
        <w:left w:val="none" w:sz="0" w:space="0" w:color="auto"/>
        <w:bottom w:val="none" w:sz="0" w:space="0" w:color="auto"/>
        <w:right w:val="none" w:sz="0" w:space="0" w:color="auto"/>
      </w:divBdr>
    </w:div>
    <w:div w:id="1135639317">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260869289">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81341795">
      <w:bodyDiv w:val="1"/>
      <w:marLeft w:val="0"/>
      <w:marRight w:val="0"/>
      <w:marTop w:val="0"/>
      <w:marBottom w:val="0"/>
      <w:divBdr>
        <w:top w:val="none" w:sz="0" w:space="0" w:color="auto"/>
        <w:left w:val="none" w:sz="0" w:space="0" w:color="auto"/>
        <w:bottom w:val="none" w:sz="0" w:space="0" w:color="auto"/>
        <w:right w:val="none" w:sz="0" w:space="0" w:color="auto"/>
      </w:divBdr>
      <w:divsChild>
        <w:div w:id="1668827642">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0"/>
              <w:marRight w:val="0"/>
              <w:marTop w:val="0"/>
              <w:marBottom w:val="0"/>
              <w:divBdr>
                <w:top w:val="none" w:sz="0" w:space="0" w:color="auto"/>
                <w:left w:val="none" w:sz="0" w:space="0" w:color="auto"/>
                <w:bottom w:val="none" w:sz="0" w:space="0" w:color="auto"/>
                <w:right w:val="none" w:sz="0" w:space="0" w:color="auto"/>
              </w:divBdr>
              <w:divsChild>
                <w:div w:id="1897008215">
                  <w:marLeft w:val="0"/>
                  <w:marRight w:val="0"/>
                  <w:marTop w:val="0"/>
                  <w:marBottom w:val="0"/>
                  <w:divBdr>
                    <w:top w:val="none" w:sz="0" w:space="0" w:color="auto"/>
                    <w:left w:val="none" w:sz="0" w:space="0" w:color="auto"/>
                    <w:bottom w:val="none" w:sz="0" w:space="0" w:color="auto"/>
                    <w:right w:val="none" w:sz="0" w:space="0" w:color="auto"/>
                  </w:divBdr>
                  <w:divsChild>
                    <w:div w:id="1305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575">
          <w:marLeft w:val="0"/>
          <w:marRight w:val="0"/>
          <w:marTop w:val="0"/>
          <w:marBottom w:val="0"/>
          <w:divBdr>
            <w:top w:val="none" w:sz="0" w:space="0" w:color="auto"/>
            <w:left w:val="none" w:sz="0" w:space="0" w:color="auto"/>
            <w:bottom w:val="none" w:sz="0" w:space="0" w:color="auto"/>
            <w:right w:val="none" w:sz="0" w:space="0" w:color="auto"/>
          </w:divBdr>
          <w:divsChild>
            <w:div w:id="2102598277">
              <w:marLeft w:val="0"/>
              <w:marRight w:val="0"/>
              <w:marTop w:val="0"/>
              <w:marBottom w:val="0"/>
              <w:divBdr>
                <w:top w:val="none" w:sz="0" w:space="0" w:color="auto"/>
                <w:left w:val="none" w:sz="0" w:space="0" w:color="auto"/>
                <w:bottom w:val="none" w:sz="0" w:space="0" w:color="auto"/>
                <w:right w:val="none" w:sz="0" w:space="0" w:color="auto"/>
              </w:divBdr>
              <w:divsChild>
                <w:div w:id="2039966167">
                  <w:marLeft w:val="0"/>
                  <w:marRight w:val="0"/>
                  <w:marTop w:val="0"/>
                  <w:marBottom w:val="0"/>
                  <w:divBdr>
                    <w:top w:val="none" w:sz="0" w:space="0" w:color="auto"/>
                    <w:left w:val="none" w:sz="0" w:space="0" w:color="auto"/>
                    <w:bottom w:val="none" w:sz="0" w:space="0" w:color="auto"/>
                    <w:right w:val="none" w:sz="0" w:space="0" w:color="auto"/>
                  </w:divBdr>
                  <w:divsChild>
                    <w:div w:id="5129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2732">
      <w:bodyDiv w:val="1"/>
      <w:marLeft w:val="0"/>
      <w:marRight w:val="0"/>
      <w:marTop w:val="0"/>
      <w:marBottom w:val="0"/>
      <w:divBdr>
        <w:top w:val="none" w:sz="0" w:space="0" w:color="auto"/>
        <w:left w:val="none" w:sz="0" w:space="0" w:color="auto"/>
        <w:bottom w:val="none" w:sz="0" w:space="0" w:color="auto"/>
        <w:right w:val="none" w:sz="0" w:space="0" w:color="auto"/>
      </w:divBdr>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8594">
      <w:bodyDiv w:val="1"/>
      <w:marLeft w:val="0"/>
      <w:marRight w:val="0"/>
      <w:marTop w:val="0"/>
      <w:marBottom w:val="0"/>
      <w:divBdr>
        <w:top w:val="none" w:sz="0" w:space="0" w:color="auto"/>
        <w:left w:val="none" w:sz="0" w:space="0" w:color="auto"/>
        <w:bottom w:val="none" w:sz="0" w:space="0" w:color="auto"/>
        <w:right w:val="none" w:sz="0" w:space="0" w:color="auto"/>
      </w:divBdr>
    </w:div>
    <w:div w:id="1681929390">
      <w:bodyDiv w:val="1"/>
      <w:marLeft w:val="0"/>
      <w:marRight w:val="0"/>
      <w:marTop w:val="0"/>
      <w:marBottom w:val="0"/>
      <w:divBdr>
        <w:top w:val="none" w:sz="0" w:space="0" w:color="auto"/>
        <w:left w:val="none" w:sz="0" w:space="0" w:color="auto"/>
        <w:bottom w:val="none" w:sz="0" w:space="0" w:color="auto"/>
        <w:right w:val="none" w:sz="0" w:space="0" w:color="auto"/>
      </w:divBdr>
    </w:div>
    <w:div w:id="1688945458">
      <w:bodyDiv w:val="1"/>
      <w:marLeft w:val="0"/>
      <w:marRight w:val="0"/>
      <w:marTop w:val="0"/>
      <w:marBottom w:val="0"/>
      <w:divBdr>
        <w:top w:val="none" w:sz="0" w:space="0" w:color="auto"/>
        <w:left w:val="none" w:sz="0" w:space="0" w:color="auto"/>
        <w:bottom w:val="none" w:sz="0" w:space="0" w:color="auto"/>
        <w:right w:val="none" w:sz="0" w:space="0" w:color="auto"/>
      </w:divBdr>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48190225">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795949312">
      <w:bodyDiv w:val="1"/>
      <w:marLeft w:val="0"/>
      <w:marRight w:val="0"/>
      <w:marTop w:val="0"/>
      <w:marBottom w:val="0"/>
      <w:divBdr>
        <w:top w:val="none" w:sz="0" w:space="0" w:color="auto"/>
        <w:left w:val="none" w:sz="0" w:space="0" w:color="auto"/>
        <w:bottom w:val="none" w:sz="0" w:space="0" w:color="auto"/>
        <w:right w:val="none" w:sz="0" w:space="0" w:color="auto"/>
      </w:divBdr>
    </w:div>
    <w:div w:id="1820994190">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1939606362">
      <w:bodyDiv w:val="1"/>
      <w:marLeft w:val="0"/>
      <w:marRight w:val="0"/>
      <w:marTop w:val="0"/>
      <w:marBottom w:val="0"/>
      <w:divBdr>
        <w:top w:val="none" w:sz="0" w:space="0" w:color="auto"/>
        <w:left w:val="none" w:sz="0" w:space="0" w:color="auto"/>
        <w:bottom w:val="none" w:sz="0" w:space="0" w:color="auto"/>
        <w:right w:val="none" w:sz="0" w:space="0" w:color="auto"/>
      </w:divBdr>
      <w:divsChild>
        <w:div w:id="79302403">
          <w:marLeft w:val="0"/>
          <w:marRight w:val="0"/>
          <w:marTop w:val="0"/>
          <w:marBottom w:val="0"/>
          <w:divBdr>
            <w:top w:val="none" w:sz="0" w:space="0" w:color="auto"/>
            <w:left w:val="none" w:sz="0" w:space="0" w:color="auto"/>
            <w:bottom w:val="none" w:sz="0" w:space="0" w:color="auto"/>
            <w:right w:val="none" w:sz="0" w:space="0" w:color="auto"/>
          </w:divBdr>
          <w:divsChild>
            <w:div w:id="176505724">
              <w:marLeft w:val="0"/>
              <w:marRight w:val="0"/>
              <w:marTop w:val="0"/>
              <w:marBottom w:val="0"/>
              <w:divBdr>
                <w:top w:val="none" w:sz="0" w:space="0" w:color="auto"/>
                <w:left w:val="none" w:sz="0" w:space="0" w:color="auto"/>
                <w:bottom w:val="none" w:sz="0" w:space="0" w:color="auto"/>
                <w:right w:val="none" w:sz="0" w:space="0" w:color="auto"/>
              </w:divBdr>
              <w:divsChild>
                <w:div w:id="1473249407">
                  <w:marLeft w:val="0"/>
                  <w:marRight w:val="0"/>
                  <w:marTop w:val="0"/>
                  <w:marBottom w:val="0"/>
                  <w:divBdr>
                    <w:top w:val="none" w:sz="0" w:space="0" w:color="auto"/>
                    <w:left w:val="none" w:sz="0" w:space="0" w:color="auto"/>
                    <w:bottom w:val="none" w:sz="0" w:space="0" w:color="auto"/>
                    <w:right w:val="none" w:sz="0" w:space="0" w:color="auto"/>
                  </w:divBdr>
                  <w:divsChild>
                    <w:div w:id="1636060378">
                      <w:marLeft w:val="0"/>
                      <w:marRight w:val="0"/>
                      <w:marTop w:val="0"/>
                      <w:marBottom w:val="0"/>
                      <w:divBdr>
                        <w:top w:val="none" w:sz="0" w:space="0" w:color="auto"/>
                        <w:left w:val="none" w:sz="0" w:space="0" w:color="auto"/>
                        <w:bottom w:val="none" w:sz="0" w:space="0" w:color="auto"/>
                        <w:right w:val="none" w:sz="0" w:space="0" w:color="auto"/>
                      </w:divBdr>
                      <w:divsChild>
                        <w:div w:id="1584142327">
                          <w:marLeft w:val="0"/>
                          <w:marRight w:val="0"/>
                          <w:marTop w:val="0"/>
                          <w:marBottom w:val="0"/>
                          <w:divBdr>
                            <w:top w:val="none" w:sz="0" w:space="0" w:color="auto"/>
                            <w:left w:val="none" w:sz="0" w:space="0" w:color="auto"/>
                            <w:bottom w:val="none" w:sz="0" w:space="0" w:color="auto"/>
                            <w:right w:val="none" w:sz="0" w:space="0" w:color="auto"/>
                          </w:divBdr>
                          <w:divsChild>
                            <w:div w:id="15543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56214">
      <w:bodyDiv w:val="1"/>
      <w:marLeft w:val="0"/>
      <w:marRight w:val="0"/>
      <w:marTop w:val="0"/>
      <w:marBottom w:val="0"/>
      <w:divBdr>
        <w:top w:val="none" w:sz="0" w:space="0" w:color="auto"/>
        <w:left w:val="none" w:sz="0" w:space="0" w:color="auto"/>
        <w:bottom w:val="none" w:sz="0" w:space="0" w:color="auto"/>
        <w:right w:val="none" w:sz="0" w:space="0" w:color="auto"/>
      </w:divBdr>
      <w:divsChild>
        <w:div w:id="423186531">
          <w:marLeft w:val="0"/>
          <w:marRight w:val="0"/>
          <w:marTop w:val="0"/>
          <w:marBottom w:val="0"/>
          <w:divBdr>
            <w:top w:val="none" w:sz="0" w:space="0" w:color="auto"/>
            <w:left w:val="none" w:sz="0" w:space="0" w:color="auto"/>
            <w:bottom w:val="none" w:sz="0" w:space="0" w:color="auto"/>
            <w:right w:val="none" w:sz="0" w:space="0" w:color="auto"/>
          </w:divBdr>
          <w:divsChild>
            <w:div w:id="192696099">
              <w:marLeft w:val="0"/>
              <w:marRight w:val="0"/>
              <w:marTop w:val="0"/>
              <w:marBottom w:val="0"/>
              <w:divBdr>
                <w:top w:val="none" w:sz="0" w:space="0" w:color="auto"/>
                <w:left w:val="none" w:sz="0" w:space="0" w:color="auto"/>
                <w:bottom w:val="none" w:sz="0" w:space="0" w:color="auto"/>
                <w:right w:val="none" w:sz="0" w:space="0" w:color="auto"/>
              </w:divBdr>
              <w:divsChild>
                <w:div w:id="1081877580">
                  <w:marLeft w:val="0"/>
                  <w:marRight w:val="0"/>
                  <w:marTop w:val="0"/>
                  <w:marBottom w:val="0"/>
                  <w:divBdr>
                    <w:top w:val="none" w:sz="0" w:space="0" w:color="auto"/>
                    <w:left w:val="none" w:sz="0" w:space="0" w:color="auto"/>
                    <w:bottom w:val="none" w:sz="0" w:space="0" w:color="auto"/>
                    <w:right w:val="none" w:sz="0" w:space="0" w:color="auto"/>
                  </w:divBdr>
                  <w:divsChild>
                    <w:div w:id="62144855">
                      <w:marLeft w:val="0"/>
                      <w:marRight w:val="0"/>
                      <w:marTop w:val="0"/>
                      <w:marBottom w:val="0"/>
                      <w:divBdr>
                        <w:top w:val="none" w:sz="0" w:space="0" w:color="auto"/>
                        <w:left w:val="none" w:sz="0" w:space="0" w:color="auto"/>
                        <w:bottom w:val="none" w:sz="0" w:space="0" w:color="auto"/>
                        <w:right w:val="none" w:sz="0" w:space="0" w:color="auto"/>
                      </w:divBdr>
                      <w:divsChild>
                        <w:div w:id="45564776">
                          <w:marLeft w:val="0"/>
                          <w:marRight w:val="0"/>
                          <w:marTop w:val="0"/>
                          <w:marBottom w:val="0"/>
                          <w:divBdr>
                            <w:top w:val="none" w:sz="0" w:space="0" w:color="auto"/>
                            <w:left w:val="none" w:sz="0" w:space="0" w:color="auto"/>
                            <w:bottom w:val="none" w:sz="0" w:space="0" w:color="auto"/>
                            <w:right w:val="none" w:sz="0" w:space="0" w:color="auto"/>
                          </w:divBdr>
                          <w:divsChild>
                            <w:div w:id="1378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40362">
      <w:bodyDiv w:val="1"/>
      <w:marLeft w:val="0"/>
      <w:marRight w:val="0"/>
      <w:marTop w:val="0"/>
      <w:marBottom w:val="0"/>
      <w:divBdr>
        <w:top w:val="none" w:sz="0" w:space="0" w:color="auto"/>
        <w:left w:val="none" w:sz="0" w:space="0" w:color="auto"/>
        <w:bottom w:val="none" w:sz="0" w:space="0" w:color="auto"/>
        <w:right w:val="none" w:sz="0" w:space="0" w:color="auto"/>
      </w:divBdr>
    </w:div>
    <w:div w:id="2106144110">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ED394-12C7-4337-85D5-78968F745FE0}">
  <we:reference id="wa200001361" version="2.89.0.0" store="es-ES" storeType="OMEX"/>
  <we:alternateReferences>
    <we:reference id="wa200001361" version="2.89.0.0" store="wa200001361" storeType="OMEX"/>
  </we:alternateReferences>
  <we:properties>
    <we:property name="paperpal-document-id" value="&quot;fc2d0f80-dfe4-43ce-8d7e-3c4938f3e893&quot;"/>
  </we:properties>
  <we:bindings/>
  <we:snapshot xmlns:r="http://schemas.openxmlformats.org/officeDocument/2006/relationships"/>
</we:webextension>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27</Pages>
  <Words>24802</Words>
  <Characters>136416</Characters>
  <Application>Microsoft Office Word</Application>
  <DocSecurity>0</DocSecurity>
  <Lines>1136</Lines>
  <Paragraphs>321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2</cp:revision>
  <cp:lastPrinted>2024-07-25T04:12:00Z</cp:lastPrinted>
  <dcterms:created xsi:type="dcterms:W3CDTF">2024-12-26T20:40:00Z</dcterms:created>
  <dcterms:modified xsi:type="dcterms:W3CDTF">2024-12-26T20:40:00Z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id="98I4tdSJ"/&gt;&lt;style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