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commentRangeStart w:id="0"/>
      <w:r w:rsidRPr="00160467">
        <w:rPr>
          <w:rFonts w:ascii="Verdana" w:hAnsi="Verdana"/>
          <w:sz w:val="20"/>
          <w:szCs w:val="20"/>
        </w:rPr>
        <w:t>Background</w:t>
      </w:r>
      <w:r w:rsidR="00EE710A">
        <w:rPr>
          <w:rFonts w:ascii="Verdana" w:hAnsi="Verdana"/>
          <w:sz w:val="20"/>
          <w:szCs w:val="20"/>
        </w:rPr>
        <w:t xml:space="preserve"> (456)</w:t>
      </w:r>
      <w:commentRangeEnd w:id="0"/>
      <w:r w:rsidR="00326A7F">
        <w:rPr>
          <w:rStyle w:val="Refdecomentario"/>
          <w:rFonts w:ascii="Times New Roman" w:hAnsi="Times New Roman"/>
          <w:b w:val="0"/>
          <w:bCs w:val="0"/>
          <w:color w:val="auto"/>
          <w:kern w:val="0"/>
          <w:lang w:val="es-CL" w:eastAsia="es-ES_tradnl"/>
        </w:rPr>
        <w:commentReference w:id="0"/>
      </w:r>
    </w:p>
    <w:p w14:paraId="1A81C4CB" w14:textId="72A6CC93"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C47ECE" w:rsidRPr="00C47ECE">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C47ECE" w:rsidRPr="00C47ECE">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C47ECE" w:rsidRPr="00C47ECE">
            <w:rPr>
              <w:color w:val="000000"/>
              <w:szCs w:val="20"/>
              <w:vertAlign w:val="superscript"/>
            </w:rPr>
            <w:t>3</w:t>
          </w:r>
        </w:sdtContent>
      </w:sdt>
      <w:r w:rsidRPr="00EE710A">
        <w:rPr>
          <w:szCs w:val="20"/>
        </w:rPr>
        <w:t xml:space="preserve">. People with SUD also </w:t>
      </w:r>
      <w:r w:rsidR="00BA2454">
        <w:rPr>
          <w:szCs w:val="20"/>
        </w:rPr>
        <w:t xml:space="preserve">tend to </w:t>
      </w:r>
      <w:r w:rsidR="00D916BD">
        <w:rPr>
          <w:szCs w:val="20"/>
        </w:rPr>
        <w:t xml:space="preserve">use more than one substance </w:t>
      </w:r>
      <w:r w:rsidRPr="00EE710A">
        <w:rPr>
          <w:szCs w:val="20"/>
        </w:rPr>
        <w:t>(PSU)</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C47ECE" w:rsidRPr="00C47ECE">
            <w:rPr>
              <w:color w:val="000000"/>
              <w:szCs w:val="20"/>
              <w:vertAlign w:val="superscript"/>
            </w:rPr>
            <w:t>4</w:t>
          </w:r>
        </w:sdtContent>
      </w:sdt>
      <w:r w:rsidR="00447CAA">
        <w:rPr>
          <w:szCs w:val="20"/>
        </w:rPr>
        <w:t>during periods of active use in their lifetime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C47ECE" w:rsidRPr="00C47ECE">
            <w:rPr>
              <w:color w:val="000000"/>
              <w:szCs w:val="20"/>
              <w:vertAlign w:val="superscript"/>
            </w:rPr>
            <w:t>5</w:t>
          </w:r>
        </w:sdtContent>
      </w:sdt>
      <w:r w:rsidRPr="00EE710A">
        <w:rPr>
          <w:szCs w:val="20"/>
        </w:rPr>
        <w:t xml:space="preserve">. </w:t>
      </w:r>
    </w:p>
    <w:p w14:paraId="7F6770E4" w14:textId="46DB9752" w:rsidR="00EE710A" w:rsidRPr="00A71610" w:rsidRDefault="00EE710A" w:rsidP="00EE710A">
      <w:pPr>
        <w:spacing w:after="0" w:line="240" w:lineRule="auto"/>
        <w:ind w:right="-46" w:firstLine="284"/>
        <w:contextualSpacing/>
        <w:rPr>
          <w:szCs w:val="20"/>
          <w:lang w:val="es-CL"/>
          <w:rPrChange w:id="1" w:author="Andrés González Santa Cruz" w:date="2023-03-24T21:47:00Z">
            <w:rPr>
              <w:szCs w:val="20"/>
            </w:rPr>
          </w:rPrChange>
        </w:rPr>
      </w:pPr>
      <w:r w:rsidRPr="00447CAA">
        <w:rPr>
          <w:szCs w:val="20"/>
          <w:highlight w:val="yellow"/>
          <w:rPrChange w:id="2" w:author="Alvaro Castillo Carniglia | U.Mayor" w:date="2023-03-23T14:32:00Z">
            <w:rPr>
              <w:szCs w:val="20"/>
            </w:rPr>
          </w:rPrChange>
        </w:rPr>
        <w:t xml:space="preserve">People with PSUs tend to have more problems in various dimensions </w:t>
      </w:r>
      <w:r w:rsidR="00207957" w:rsidRPr="00447CAA">
        <w:rPr>
          <w:szCs w:val="20"/>
          <w:highlight w:val="yellow"/>
          <w:rPrChange w:id="3" w:author="Alvaro Castillo Carniglia | U.Mayor" w:date="2023-03-23T14:32:00Z">
            <w:rPr>
              <w:szCs w:val="20"/>
            </w:rPr>
          </w:rPrChange>
        </w:rPr>
        <w:t>than</w:t>
      </w:r>
      <w:r w:rsidR="00447CAA" w:rsidRPr="00447CAA">
        <w:rPr>
          <w:szCs w:val="20"/>
          <w:highlight w:val="yellow"/>
          <w:rPrChange w:id="4" w:author="Alvaro Castillo Carniglia | U.Mayor" w:date="2023-03-23T14:32:00Z">
            <w:rPr>
              <w:szCs w:val="20"/>
            </w:rPr>
          </w:rPrChange>
        </w:rPr>
        <w:t xml:space="preserve"> people using </w:t>
      </w:r>
      <w:r w:rsidRPr="00447CAA">
        <w:rPr>
          <w:szCs w:val="20"/>
          <w:highlight w:val="yellow"/>
          <w:rPrChange w:id="5" w:author="Alvaro Castillo Carniglia | U.Mayor" w:date="2023-03-23T14:32:00Z">
            <w:rPr>
              <w:szCs w:val="20"/>
            </w:rPr>
          </w:rPrChange>
        </w:rPr>
        <w:t xml:space="preserve">single </w:t>
      </w:r>
      <w:r w:rsidR="00447CAA" w:rsidRPr="00447CAA">
        <w:rPr>
          <w:szCs w:val="20"/>
          <w:highlight w:val="yellow"/>
          <w:rPrChange w:id="6" w:author="Alvaro Castillo Carniglia | U.Mayor" w:date="2023-03-23T14:32:00Z">
            <w:rPr>
              <w:szCs w:val="20"/>
            </w:rPr>
          </w:rPrChange>
        </w:rPr>
        <w:t>substances</w:t>
      </w:r>
      <w:r w:rsidRPr="00447CAA">
        <w:rPr>
          <w:szCs w:val="20"/>
          <w:highlight w:val="yellow"/>
          <w:rPrChange w:id="7" w:author="Alvaro Castillo Carniglia | U.Mayor" w:date="2023-03-23T14:32:00Z">
            <w:rPr>
              <w:szCs w:val="20"/>
            </w:rPr>
          </w:rPrChange>
        </w:rPr>
        <w:t>. It is related to poorer treatment outcomes and a greater SUD severity</w:t>
      </w:r>
      <w:sdt>
        <w:sdtPr>
          <w:rPr>
            <w:color w:val="000000"/>
            <w:szCs w:val="20"/>
            <w:vertAlign w:val="superscript"/>
          </w:rPr>
          <w:tag w:val="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
          <w:id w:val="-1282260310"/>
          <w:placeholder>
            <w:docPart w:val="DefaultPlaceholder_-1854013440"/>
          </w:placeholder>
        </w:sdtPr>
        <w:sdtContent>
          <w:r w:rsidR="00C47ECE" w:rsidRPr="00C47ECE">
            <w:rPr>
              <w:color w:val="000000"/>
              <w:szCs w:val="20"/>
              <w:vertAlign w:val="superscript"/>
            </w:rPr>
            <w:t>6,7</w:t>
          </w:r>
        </w:sdtContent>
      </w:sdt>
      <w:r w:rsidRPr="00EE710A">
        <w:rPr>
          <w:szCs w:val="20"/>
        </w:rPr>
        <w:t xml:space="preserve">. Additionally, the PSU prevalence tends to be higher among </w:t>
      </w:r>
      <w:r w:rsidR="00447CAA">
        <w:rPr>
          <w:szCs w:val="20"/>
        </w:rPr>
        <w:t>people with SUD</w:t>
      </w:r>
      <w:r w:rsidR="00447CAA" w:rsidRPr="00EE710A">
        <w:rPr>
          <w:szCs w:val="20"/>
        </w:rPr>
        <w:t xml:space="preserve"> </w:t>
      </w:r>
      <w:r w:rsidRPr="00EE710A">
        <w:rPr>
          <w:szCs w:val="20"/>
        </w:rPr>
        <w:t>in contact with the criminal justice system (</w:t>
      </w:r>
      <w:commentRangeStart w:id="8"/>
      <w:r w:rsidRPr="00EE710A">
        <w:rPr>
          <w:szCs w:val="20"/>
        </w:rPr>
        <w:t>CCJS</w:t>
      </w:r>
      <w:commentRangeEnd w:id="8"/>
      <w:r w:rsidR="00AA1D99">
        <w:rPr>
          <w:rStyle w:val="Refdecomentario"/>
          <w:rFonts w:ascii="Times New Roman" w:eastAsia="Times New Roman" w:hAnsi="Times New Roman" w:cs="Times New Roman"/>
          <w:lang w:val="es-CL" w:eastAsia="es-ES_tradnl"/>
        </w:rPr>
        <w:commentReference w:id="8"/>
      </w:r>
      <w:r w:rsidRPr="00EE710A">
        <w:rPr>
          <w:szCs w:val="20"/>
        </w:rPr>
        <w:t>)</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
          <w:id w:val="-1820720518"/>
          <w:placeholder>
            <w:docPart w:val="D44BF37D2C014960A2C5A588B848853F"/>
          </w:placeholder>
        </w:sdtPr>
        <w:sdtContent>
          <w:r w:rsidR="00C47ECE" w:rsidRPr="00C47ECE">
            <w:rPr>
              <w:color w:val="000000"/>
              <w:szCs w:val="20"/>
              <w:vertAlign w:val="superscript"/>
            </w:rPr>
            <w:t>8,9</w:t>
          </w:r>
        </w:sdtContent>
      </w:sdt>
      <w:r w:rsidRPr="00EE710A">
        <w:rPr>
          <w:szCs w:val="20"/>
        </w:rPr>
        <w:t xml:space="preserve">. </w:t>
      </w:r>
      <w:commentRangeStart w:id="9"/>
      <w:commentRangeStart w:id="10"/>
      <w:r w:rsidRPr="00EE710A">
        <w:rPr>
          <w:szCs w:val="20"/>
        </w:rPr>
        <w:t xml:space="preserve">Research conducted in North America, Europe, and Australia has shown that </w:t>
      </w:r>
      <w:r w:rsidR="00207957">
        <w:rPr>
          <w:szCs w:val="20"/>
        </w:rPr>
        <w:t>using</w:t>
      </w:r>
      <w:r w:rsidRPr="00EE710A">
        <w:rPr>
          <w:szCs w:val="20"/>
        </w:rPr>
        <w:t xml:space="preserve"> multiple substances leads to a higher mortality rate</w:t>
      </w:r>
      <w:sdt>
        <w:sdtPr>
          <w:rPr>
            <w:color w:val="000000"/>
            <w:szCs w:val="20"/>
            <w:vertAlign w:val="superscript"/>
          </w:rPr>
          <w:tag w:val="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
          <w:id w:val="371431884"/>
          <w:placeholder>
            <w:docPart w:val="DefaultPlaceholder_-1854013440"/>
          </w:placeholder>
        </w:sdtPr>
        <w:sdtContent>
          <w:r w:rsidR="00C47ECE" w:rsidRPr="00C47ECE">
            <w:rPr>
              <w:color w:val="000000"/>
              <w:szCs w:val="20"/>
              <w:vertAlign w:val="superscript"/>
            </w:rPr>
            <w:t>10</w:t>
          </w:r>
        </w:sdtContent>
      </w:sdt>
      <w:r w:rsidRPr="00EE710A">
        <w:rPr>
          <w:szCs w:val="20"/>
        </w:rPr>
        <w:t>, is related to post-traumatic stress disorder</w:t>
      </w:r>
      <w:sdt>
        <w:sdtPr>
          <w:rPr>
            <w:color w:val="000000"/>
            <w:szCs w:val="20"/>
            <w:vertAlign w:val="superscript"/>
          </w:rPr>
          <w:tag w:val="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
          <w:id w:val="-64333788"/>
          <w:placeholder>
            <w:docPart w:val="DefaultPlaceholder_-1854013440"/>
          </w:placeholder>
        </w:sdtPr>
        <w:sdtContent>
          <w:r w:rsidR="00C47ECE" w:rsidRPr="00C47ECE">
            <w:rPr>
              <w:color w:val="000000"/>
              <w:szCs w:val="20"/>
              <w:vertAlign w:val="superscript"/>
            </w:rPr>
            <w:t>11</w:t>
          </w:r>
        </w:sdtContent>
      </w:sdt>
      <w:r w:rsidR="00034A94">
        <w:rPr>
          <w:szCs w:val="20"/>
        </w:rPr>
        <w:t>,</w:t>
      </w:r>
      <w:r w:rsidRPr="00EE710A">
        <w:rPr>
          <w:szCs w:val="20"/>
        </w:rPr>
        <w:t xml:space="preserve"> and increases the risk of relapse compared to </w:t>
      </w:r>
      <w:r w:rsidR="00F44B03" w:rsidRPr="00EE710A">
        <w:rPr>
          <w:szCs w:val="20"/>
        </w:rPr>
        <w:t>single substance</w:t>
      </w:r>
      <w:r w:rsidRPr="00EE710A">
        <w:rPr>
          <w:szCs w:val="20"/>
        </w:rPr>
        <w:t xml:space="preserve"> use</w:t>
      </w:r>
      <w:commentRangeEnd w:id="9"/>
      <w:r w:rsidR="00447CAA">
        <w:rPr>
          <w:rStyle w:val="Refdecomentario"/>
          <w:rFonts w:ascii="Times New Roman" w:eastAsia="Times New Roman" w:hAnsi="Times New Roman" w:cs="Times New Roman"/>
          <w:lang w:val="es-CL" w:eastAsia="es-ES_tradnl"/>
        </w:rPr>
        <w:commentReference w:id="9"/>
      </w:r>
      <w:commentRangeEnd w:id="10"/>
      <w:r w:rsidR="00460849">
        <w:rPr>
          <w:rStyle w:val="Refdecomentario"/>
          <w:rFonts w:ascii="Times New Roman" w:eastAsia="Times New Roman" w:hAnsi="Times New Roman" w:cs="Times New Roman"/>
          <w:lang w:val="es-CL" w:eastAsia="es-ES_tradnl"/>
        </w:rPr>
        <w:commentReference w:id="10"/>
      </w:r>
      <w:sdt>
        <w:sdtPr>
          <w:rPr>
            <w:color w:val="000000"/>
            <w:szCs w:val="20"/>
            <w:vertAlign w:val="superscript"/>
          </w:rPr>
          <w:tag w:val="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
          <w:id w:val="1223958139"/>
          <w:placeholder>
            <w:docPart w:val="DefaultPlaceholder_-1854013440"/>
          </w:placeholder>
        </w:sdtPr>
        <w:sdtContent>
          <w:r w:rsidR="00C47ECE" w:rsidRPr="00C47ECE">
            <w:rPr>
              <w:color w:val="000000"/>
              <w:szCs w:val="20"/>
              <w:vertAlign w:val="superscript"/>
            </w:rPr>
            <w:t>10,12</w:t>
          </w:r>
        </w:sdtContent>
      </w:sdt>
      <w:r w:rsidRPr="00EE710A">
        <w:rPr>
          <w:szCs w:val="20"/>
        </w:rPr>
        <w:t>.</w:t>
      </w:r>
      <w:ins w:id="11" w:author="Andrés González Santa Cruz" w:date="2023-03-24T21:47:00Z">
        <w:r w:rsidR="00A71610">
          <w:rPr>
            <w:szCs w:val="20"/>
          </w:rPr>
          <w:t xml:space="preserve"> </w:t>
        </w:r>
        <w:r w:rsidR="00A71610" w:rsidRPr="00A71610">
          <w:rPr>
            <w:szCs w:val="20"/>
            <w:lang w:val="es-CL"/>
            <w:rPrChange w:id="12" w:author="Andrés González Santa Cruz" w:date="2023-03-24T21:47:00Z">
              <w:rPr>
                <w:szCs w:val="20"/>
              </w:rPr>
            </w:rPrChange>
          </w:rPr>
          <w:t xml:space="preserve">[ACC: </w:t>
        </w:r>
      </w:ins>
      <w:ins w:id="13" w:author="Andrés González Santa Cruz" w:date="2023-03-24T21:54:00Z">
        <w:r w:rsidR="00A71610" w:rsidRPr="00A71610">
          <w:rPr>
            <w:szCs w:val="20"/>
            <w:lang w:val="es-CL"/>
          </w:rPr>
          <w:t>¿lo Amarillo con esta última apuntan a lo mismo o una se centra más en personas con CCJS?</w:t>
        </w:r>
      </w:ins>
      <w:ins w:id="14" w:author="Andrés González Santa Cruz" w:date="2023-03-24T21:47:00Z">
        <w:r w:rsidR="00A71610" w:rsidRPr="00A71610">
          <w:rPr>
            <w:szCs w:val="20"/>
            <w:lang w:val="es-CL"/>
            <w:rPrChange w:id="15" w:author="Andrés González Santa Cruz" w:date="2023-03-24T21:47:00Z">
              <w:rPr>
                <w:szCs w:val="20"/>
              </w:rPr>
            </w:rPrChange>
          </w:rPr>
          <w:t>]</w:t>
        </w:r>
      </w:ins>
    </w:p>
    <w:p w14:paraId="3E62D02B" w14:textId="62C5930F"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C47ECE" w:rsidRPr="00C47ECE">
            <w:rPr>
              <w:color w:val="000000"/>
              <w:szCs w:val="20"/>
              <w:vertAlign w:val="superscript"/>
            </w:rPr>
            <w:t>13</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C47ECE" w:rsidRPr="00C47ECE">
            <w:rPr>
              <w:color w:val="000000"/>
              <w:szCs w:val="20"/>
              <w:vertAlign w:val="superscript"/>
            </w:rPr>
            <w:t>14</w:t>
          </w:r>
        </w:sdtContent>
      </w:sdt>
      <w:r w:rsidRPr="00EE710A">
        <w:rPr>
          <w:szCs w:val="20"/>
        </w:rPr>
        <w:t xml:space="preserve">. An analysis of data from independent studies conducted in six Latin American countries found that 21% of participants </w:t>
      </w:r>
      <w:r w:rsidR="00447CAA">
        <w:rPr>
          <w:szCs w:val="20"/>
        </w:rPr>
        <w:t>had</w:t>
      </w:r>
      <w:r w:rsidR="00447CAA" w:rsidRPr="00EE710A">
        <w:rPr>
          <w:szCs w:val="20"/>
        </w:rPr>
        <w:t xml:space="preserve"> </w:t>
      </w:r>
      <w:r w:rsidRPr="00EE710A">
        <w:rPr>
          <w:szCs w:val="20"/>
        </w:rPr>
        <w:t>PSU, and males, people aged 18-34 years, from Chile, Uruguay, and Argentina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C47ECE" w:rsidRPr="00C47ECE">
            <w:rPr>
              <w:color w:val="000000"/>
              <w:szCs w:val="20"/>
              <w:vertAlign w:val="superscript"/>
            </w:rPr>
            <w:t>14</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C47ECE" w:rsidRPr="00C47ECE">
            <w:rPr>
              <w:color w:val="000000"/>
              <w:szCs w:val="20"/>
              <w:vertAlign w:val="superscript"/>
            </w:rPr>
            <w:t>15–17</w:t>
          </w:r>
        </w:sdtContent>
      </w:sdt>
      <w:r w:rsidRPr="00EE710A">
        <w:rPr>
          <w:szCs w:val="20"/>
        </w:rPr>
        <w:t>.</w:t>
      </w:r>
    </w:p>
    <w:p w14:paraId="6FD8C67A" w14:textId="23E7EE1D"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Completing treatment is associated with better outcomes, but completion rates may be influenced by patient characteristics</w:t>
      </w:r>
      <w:r w:rsidR="00AA1D99">
        <w:rPr>
          <w:szCs w:val="20"/>
        </w:rPr>
        <w:t>, including their pattern of substance use</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
          <w:id w:val="-721826286"/>
          <w:placeholder>
            <w:docPart w:val="DefaultPlaceholder_-1854013440"/>
          </w:placeholder>
        </w:sdtPr>
        <w:sdtContent>
          <w:r w:rsidR="00C47ECE" w:rsidRPr="00C47ECE">
            <w:rPr>
              <w:color w:val="000000"/>
              <w:szCs w:val="20"/>
              <w:vertAlign w:val="superscript"/>
            </w:rPr>
            <w:t>18–20</w:t>
          </w:r>
        </w:sdtContent>
      </w:sdt>
      <w:r w:rsidRPr="00EE710A">
        <w:rPr>
          <w:szCs w:val="20"/>
        </w:rPr>
        <w:t xml:space="preserve">. </w:t>
      </w:r>
      <w:r w:rsidR="00973211" w:rsidRPr="00AA1D99">
        <w:rPr>
          <w:szCs w:val="20"/>
          <w:highlight w:val="red"/>
          <w:rPrChange w:id="16" w:author="Alvaro Castillo Carniglia | U.Mayor" w:date="2023-03-23T14:44:00Z">
            <w:rPr>
              <w:szCs w:val="20"/>
            </w:rPr>
          </w:rPrChange>
        </w:rPr>
        <w:t>A US veterans’ sample study showed that completing SUD intensive-outpatient treatment lowered the likelihood of CCJS</w:t>
      </w:r>
      <w:sdt>
        <w:sdtPr>
          <w:rPr>
            <w:color w:val="000000"/>
            <w:szCs w:val="20"/>
            <w:highlight w:val="red"/>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C47ECE" w:rsidRPr="00AA1D99">
            <w:rPr>
              <w:color w:val="000000"/>
              <w:szCs w:val="20"/>
              <w:highlight w:val="red"/>
              <w:vertAlign w:val="superscript"/>
              <w:rPrChange w:id="17" w:author="Alvaro Castillo Carniglia | U.Mayor" w:date="2023-03-23T14:44:00Z">
                <w:rPr>
                  <w:color w:val="000000"/>
                  <w:szCs w:val="20"/>
                  <w:vertAlign w:val="superscript"/>
                </w:rPr>
              </w:rPrChange>
            </w:rPr>
            <w:t>21</w:t>
          </w:r>
        </w:sdtContent>
      </w:sdt>
      <w:r w:rsidR="00973211" w:rsidRPr="00AA1D99">
        <w:rPr>
          <w:szCs w:val="20"/>
          <w:highlight w:val="red"/>
          <w:rPrChange w:id="18" w:author="Alvaro Castillo Carniglia | U.Mayor" w:date="2023-03-23T14:44:00Z">
            <w:rPr>
              <w:szCs w:val="20"/>
            </w:rPr>
          </w:rPrChange>
        </w:rPr>
        <w:t>,</w:t>
      </w:r>
      <w:r w:rsidRPr="00AA1D99">
        <w:rPr>
          <w:szCs w:val="20"/>
          <w:highlight w:val="red"/>
          <w:rPrChange w:id="19" w:author="Alvaro Castillo Carniglia | U.Mayor" w:date="2023-03-23T14:44:00Z">
            <w:rPr>
              <w:szCs w:val="20"/>
            </w:rPr>
          </w:rPrChange>
        </w:rPr>
        <w:t xml:space="preserve"> </w:t>
      </w:r>
      <w:r w:rsidR="00973211" w:rsidRPr="00AA1D99">
        <w:rPr>
          <w:szCs w:val="20"/>
          <w:highlight w:val="red"/>
          <w:rPrChange w:id="20" w:author="Alvaro Castillo Carniglia | U.Mayor" w:date="2023-03-23T14:44:00Z">
            <w:rPr>
              <w:szCs w:val="20"/>
            </w:rPr>
          </w:rPrChange>
        </w:rPr>
        <w:t>while another study found that prior SUD treatment is protective against CCJS</w:t>
      </w:r>
      <w:sdt>
        <w:sdtPr>
          <w:rPr>
            <w:color w:val="000000"/>
            <w:szCs w:val="20"/>
            <w:highlight w:val="red"/>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C47ECE" w:rsidRPr="00AA1D99">
            <w:rPr>
              <w:color w:val="000000"/>
              <w:szCs w:val="20"/>
              <w:highlight w:val="red"/>
              <w:vertAlign w:val="superscript"/>
              <w:rPrChange w:id="21" w:author="Alvaro Castillo Carniglia | U.Mayor" w:date="2023-03-23T14:44:00Z">
                <w:rPr>
                  <w:color w:val="000000"/>
                  <w:szCs w:val="20"/>
                  <w:vertAlign w:val="superscript"/>
                </w:rPr>
              </w:rPrChange>
            </w:rPr>
            <w:t>22</w:t>
          </w:r>
        </w:sdtContent>
      </w:sdt>
      <w:r w:rsidRPr="00AA1D99">
        <w:rPr>
          <w:szCs w:val="20"/>
          <w:highlight w:val="red"/>
          <w:rPrChange w:id="22" w:author="Alvaro Castillo Carniglia | U.Mayor" w:date="2023-03-23T14:44:00Z">
            <w:rPr>
              <w:szCs w:val="20"/>
            </w:rPr>
          </w:rPrChange>
        </w:rPr>
        <w:t>.</w:t>
      </w:r>
      <w:r w:rsidR="001143B1" w:rsidRPr="00AA1D99">
        <w:rPr>
          <w:szCs w:val="20"/>
          <w:highlight w:val="red"/>
          <w:rPrChange w:id="23" w:author="Alvaro Castillo Carniglia | U.Mayor" w:date="2023-03-23T14:44:00Z">
            <w:rPr>
              <w:szCs w:val="20"/>
            </w:rPr>
          </w:rPrChange>
        </w:rPr>
        <w:t xml:space="preserve"> </w:t>
      </w:r>
      <w:r w:rsidR="00FF316C" w:rsidRPr="00AA1D99">
        <w:rPr>
          <w:szCs w:val="20"/>
          <w:highlight w:val="red"/>
          <w:rPrChange w:id="24" w:author="Alvaro Castillo Carniglia | U.Mayor" w:date="2023-03-23T14:44:00Z">
            <w:rPr>
              <w:szCs w:val="20"/>
            </w:rPr>
          </w:rPrChange>
        </w:rPr>
        <w:t xml:space="preserve">Analyses must consider differences in treatment goals, patient characteristics, resource availability, and SUD severity profiles, which may affect the relationship between PSU, treatment completion, and </w:t>
      </w:r>
      <w:r w:rsidR="008A2040" w:rsidRPr="00AA1D99">
        <w:rPr>
          <w:szCs w:val="20"/>
          <w:highlight w:val="red"/>
          <w:rPrChange w:id="25" w:author="Alvaro Castillo Carniglia | U.Mayor" w:date="2023-03-23T14:44:00Z">
            <w:rPr>
              <w:szCs w:val="20"/>
            </w:rPr>
          </w:rPrChange>
        </w:rPr>
        <w:t>CCJS</w:t>
      </w:r>
      <w:sdt>
        <w:sdtPr>
          <w:rPr>
            <w:color w:val="000000"/>
            <w:szCs w:val="20"/>
            <w:highlight w:val="red"/>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DefaultPlaceholder_-1854013440"/>
          </w:placeholder>
        </w:sdtPr>
        <w:sdtContent>
          <w:r w:rsidR="00C47ECE" w:rsidRPr="00AA1D99">
            <w:rPr>
              <w:color w:val="000000"/>
              <w:szCs w:val="20"/>
              <w:highlight w:val="red"/>
              <w:vertAlign w:val="superscript"/>
              <w:rPrChange w:id="26" w:author="Alvaro Castillo Carniglia | U.Mayor" w:date="2023-03-23T14:44:00Z">
                <w:rPr>
                  <w:color w:val="000000"/>
                  <w:szCs w:val="20"/>
                  <w:vertAlign w:val="superscript"/>
                </w:rPr>
              </w:rPrChange>
            </w:rPr>
            <w:t>23–25</w:t>
          </w:r>
        </w:sdtContent>
      </w:sdt>
      <w:r w:rsidR="00FF316C" w:rsidRPr="00D41536">
        <w:rPr>
          <w:szCs w:val="20"/>
          <w:highlight w:val="red"/>
        </w:rPr>
        <w:t>.</w:t>
      </w:r>
    </w:p>
    <w:p w14:paraId="252C828E" w14:textId="53895800"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41A274F4"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10504203"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To describe PSU</w:t>
      </w:r>
      <w:ins w:id="27" w:author="Andrés González Santa Cruz" w:date="2023-03-24T18:52:00Z">
        <w:r w:rsidR="00D41536">
          <w:rPr>
            <w:color w:val="000000"/>
            <w:szCs w:val="20"/>
          </w:rPr>
          <w:t>,</w:t>
        </w:r>
      </w:ins>
      <w:ins w:id="28" w:author="Andrés González Santa Cruz" w:date="2023-03-24T18:56:00Z">
        <w:r w:rsidR="00D41536">
          <w:rPr>
            <w:color w:val="000000"/>
            <w:szCs w:val="20"/>
          </w:rPr>
          <w:t xml:space="preserve"> treatment completion,</w:t>
        </w:r>
      </w:ins>
      <w:ins w:id="29" w:author="Andrés González Santa Cruz" w:date="2023-03-24T18:52:00Z">
        <w:r w:rsidR="00D41536">
          <w:rPr>
            <w:color w:val="000000"/>
            <w:szCs w:val="20"/>
          </w:rPr>
          <w:t xml:space="preserve"> </w:t>
        </w:r>
      </w:ins>
      <w:r w:rsidR="00F3788F" w:rsidRPr="00F3788F">
        <w:rPr>
          <w:color w:val="000000"/>
          <w:szCs w:val="20"/>
        </w:rPr>
        <w:t>CCJS</w:t>
      </w:r>
      <w:ins w:id="30" w:author="Andrés González Santa Cruz" w:date="2023-03-24T18:52:00Z">
        <w:r w:rsidR="00D41536">
          <w:rPr>
            <w:color w:val="000000"/>
            <w:szCs w:val="20"/>
          </w:rPr>
          <w:t xml:space="preserve"> patient and </w:t>
        </w:r>
      </w:ins>
      <w:ins w:id="31" w:author="Andrés González Santa Cruz" w:date="2023-03-24T18:54:00Z">
        <w:r w:rsidR="00D41536">
          <w:rPr>
            <w:color w:val="000000"/>
            <w:szCs w:val="20"/>
          </w:rPr>
          <w:t>confounders</w:t>
        </w:r>
      </w:ins>
      <w:r w:rsidR="00F3788F">
        <w:rPr>
          <w:color w:val="000000"/>
          <w:szCs w:val="20"/>
        </w:rPr>
        <w:t>,</w:t>
      </w:r>
      <w:r w:rsidR="00A11A24">
        <w:rPr>
          <w:color w:val="000000"/>
          <w:szCs w:val="20"/>
        </w:rPr>
        <w:t xml:space="preserve"> (2)</w:t>
      </w:r>
      <w:r w:rsidR="00F3788F">
        <w:rPr>
          <w:color w:val="000000"/>
          <w:szCs w:val="20"/>
        </w:rPr>
        <w:t xml:space="preserve"> </w:t>
      </w:r>
      <w:commentRangeStart w:id="32"/>
      <w:commentRangeStart w:id="33"/>
      <w:r w:rsidR="00F3788F">
        <w:rPr>
          <w:color w:val="000000"/>
          <w:szCs w:val="20"/>
        </w:rPr>
        <w:t>t</w:t>
      </w:r>
      <w:r w:rsidR="00F3788F" w:rsidRPr="00F3788F">
        <w:rPr>
          <w:color w:val="000000"/>
          <w:szCs w:val="20"/>
        </w:rPr>
        <w:t>o compare the risk of CCJS system between</w:t>
      </w:r>
      <w:r w:rsidR="00A11A24">
        <w:rPr>
          <w:color w:val="000000"/>
          <w:szCs w:val="20"/>
        </w:rPr>
        <w:t xml:space="preserve"> people with</w:t>
      </w:r>
      <w:r w:rsidR="00F3788F" w:rsidRPr="00F3788F">
        <w:rPr>
          <w:color w:val="000000"/>
          <w:szCs w:val="20"/>
        </w:rPr>
        <w:t xml:space="preserve"> poly and single-substance use</w:t>
      </w:r>
      <w:commentRangeEnd w:id="32"/>
      <w:r w:rsidR="00A11A24">
        <w:rPr>
          <w:rStyle w:val="Refdecomentario"/>
          <w:rFonts w:ascii="Times New Roman" w:eastAsia="Times New Roman" w:hAnsi="Times New Roman" w:cs="Times New Roman"/>
          <w:lang w:val="es-CL" w:eastAsia="es-ES_tradnl"/>
        </w:rPr>
        <w:commentReference w:id="32"/>
      </w:r>
      <w:commentRangeEnd w:id="33"/>
      <w:r w:rsidR="00D41536">
        <w:rPr>
          <w:rStyle w:val="Refdecomentario"/>
          <w:rFonts w:ascii="Times New Roman" w:eastAsia="Times New Roman" w:hAnsi="Times New Roman" w:cs="Times New Roman"/>
          <w:lang w:val="es-CL" w:eastAsia="es-ES_tradnl"/>
        </w:rPr>
        <w:commentReference w:id="33"/>
      </w:r>
      <w:r w:rsidR="00F3788F">
        <w:rPr>
          <w:color w:val="000000"/>
          <w:szCs w:val="20"/>
        </w:rPr>
        <w:t xml:space="preserve">, and </w:t>
      </w:r>
      <w:r w:rsidR="00A11A24">
        <w:rPr>
          <w:color w:val="000000"/>
          <w:szCs w:val="20"/>
        </w:rPr>
        <w:t xml:space="preserve">(3) </w:t>
      </w:r>
      <w:commentRangeStart w:id="34"/>
      <w:commentRangeStart w:id="35"/>
      <w:r w:rsidR="00F3788F">
        <w:rPr>
          <w:color w:val="000000"/>
          <w:szCs w:val="20"/>
        </w:rPr>
        <w:t>to e</w:t>
      </w:r>
      <w:r w:rsidR="00F3788F" w:rsidRPr="00F3788F">
        <w:rPr>
          <w:color w:val="000000"/>
          <w:szCs w:val="20"/>
        </w:rPr>
        <w:t xml:space="preserve">stimate the </w:t>
      </w:r>
      <w:del w:id="36" w:author="Andrés González Santa Cruz" w:date="2023-03-24T19:10:00Z">
        <w:r w:rsidR="00F3788F" w:rsidRPr="00F3788F" w:rsidDel="00D43448">
          <w:rPr>
            <w:color w:val="000000"/>
            <w:szCs w:val="20"/>
          </w:rPr>
          <w:delText>combined effects</w:delText>
        </w:r>
      </w:del>
      <w:ins w:id="37" w:author="Andrés González Santa Cruz" w:date="2023-03-24T19:10:00Z">
        <w:r w:rsidR="00D43448">
          <w:rPr>
            <w:color w:val="000000"/>
            <w:szCs w:val="20"/>
          </w:rPr>
          <w:t>proportion</w:t>
        </w:r>
      </w:ins>
      <w:r w:rsidR="00F3788F" w:rsidRPr="00F3788F">
        <w:rPr>
          <w:color w:val="000000"/>
          <w:szCs w:val="20"/>
        </w:rPr>
        <w:t xml:space="preserve"> of </w:t>
      </w:r>
      <w:del w:id="38" w:author="Andrés González Santa Cruz" w:date="2023-03-24T19:10:00Z">
        <w:r w:rsidR="00F3788F" w:rsidRPr="00F3788F" w:rsidDel="00D43448">
          <w:rPr>
            <w:color w:val="000000"/>
            <w:szCs w:val="20"/>
          </w:rPr>
          <w:delText xml:space="preserve">exposure </w:delText>
        </w:r>
      </w:del>
      <w:ins w:id="39" w:author="Andrés González Santa Cruz" w:date="2023-03-24T19:10:00Z">
        <w:r w:rsidR="00D43448">
          <w:rPr>
            <w:color w:val="000000"/>
            <w:szCs w:val="20"/>
          </w:rPr>
          <w:t xml:space="preserve">the effect of </w:t>
        </w:r>
      </w:ins>
      <w:del w:id="40" w:author="Andrés González Santa Cruz" w:date="2023-03-24T19:10:00Z">
        <w:r w:rsidR="00F3788F" w:rsidRPr="00F3788F" w:rsidDel="00D43448">
          <w:rPr>
            <w:color w:val="000000"/>
            <w:szCs w:val="20"/>
          </w:rPr>
          <w:delText xml:space="preserve">to </w:delText>
        </w:r>
      </w:del>
      <w:r w:rsidR="00F3788F" w:rsidRPr="00F3788F">
        <w:rPr>
          <w:color w:val="000000"/>
          <w:szCs w:val="20"/>
        </w:rPr>
        <w:t>PSU and treatment outcome on the CCJS.</w:t>
      </w:r>
      <w:commentRangeEnd w:id="34"/>
      <w:r w:rsidR="00A11A24">
        <w:rPr>
          <w:rStyle w:val="Refdecomentario"/>
          <w:rFonts w:ascii="Times New Roman" w:eastAsia="Times New Roman" w:hAnsi="Times New Roman" w:cs="Times New Roman"/>
          <w:lang w:val="es-CL" w:eastAsia="es-ES_tradnl"/>
        </w:rPr>
        <w:commentReference w:id="34"/>
      </w:r>
      <w:commentRangeEnd w:id="35"/>
      <w:r w:rsidR="00D43448">
        <w:rPr>
          <w:rStyle w:val="Refdecomentario"/>
          <w:rFonts w:ascii="Times New Roman" w:eastAsia="Times New Roman" w:hAnsi="Times New Roman" w:cs="Times New Roman"/>
          <w:lang w:val="es-CL" w:eastAsia="es-ES_tradnl"/>
        </w:rPr>
        <w:commentReference w:id="35"/>
      </w:r>
    </w:p>
    <w:p w14:paraId="4E9E5D6F" w14:textId="41FF0C5A"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 xml:space="preserve">(2), </w:t>
      </w:r>
      <w:commentRangeStart w:id="41"/>
      <w:commentRangeStart w:id="42"/>
      <w:r w:rsidR="00F3788F" w:rsidRPr="00EC5E6F">
        <w:rPr>
          <w:szCs w:val="20"/>
        </w:rPr>
        <w:t xml:space="preserve">vulnerable patients have a differential risk of CCJS associated with treatment completion, and </w:t>
      </w:r>
      <w:del w:id="43" w:author="Andrés González Santa Cruz" w:date="2023-03-24T19:17:00Z">
        <w:r w:rsidR="00F3788F" w:rsidRPr="00EC5E6F" w:rsidDel="00D43448">
          <w:rPr>
            <w:szCs w:val="20"/>
          </w:rPr>
          <w:delText xml:space="preserve">PSU and </w:delText>
        </w:r>
      </w:del>
      <w:r w:rsidR="00F3788F" w:rsidRPr="00EC5E6F">
        <w:rPr>
          <w:szCs w:val="20"/>
        </w:rPr>
        <w:t xml:space="preserve">treatment completion will </w:t>
      </w:r>
      <w:del w:id="44" w:author="Andrés González Santa Cruz" w:date="2023-03-24T19:18:00Z">
        <w:r w:rsidR="00F3788F" w:rsidRPr="00EC5E6F" w:rsidDel="00D43448">
          <w:rPr>
            <w:szCs w:val="20"/>
          </w:rPr>
          <w:delText xml:space="preserve">be </w:delText>
        </w:r>
      </w:del>
      <w:ins w:id="45" w:author="Andrés González Santa Cruz" w:date="2023-03-24T19:18:00Z">
        <w:r w:rsidR="00D43448">
          <w:rPr>
            <w:szCs w:val="20"/>
          </w:rPr>
          <w:t xml:space="preserve">explain part of the relationship between </w:t>
        </w:r>
      </w:ins>
      <w:del w:id="46" w:author="Andrés González Santa Cruz" w:date="2023-03-24T19:18:00Z">
        <w:r w:rsidR="00F3788F" w:rsidRPr="00EC5E6F" w:rsidDel="00D43448">
          <w:rPr>
            <w:szCs w:val="20"/>
          </w:rPr>
          <w:delText>antagonistically related to an increased risk of</w:delText>
        </w:r>
      </w:del>
      <w:ins w:id="47" w:author="Andrés González Santa Cruz" w:date="2023-03-24T19:18:00Z">
        <w:r w:rsidR="00D43448">
          <w:rPr>
            <w:szCs w:val="20"/>
          </w:rPr>
          <w:t>PSU and</w:t>
        </w:r>
      </w:ins>
      <w:r w:rsidR="00F3788F" w:rsidRPr="00EC5E6F">
        <w:rPr>
          <w:szCs w:val="20"/>
        </w:rPr>
        <w:t xml:space="preserve"> CCJS</w:t>
      </w:r>
      <w:r w:rsidR="00751B16">
        <w:rPr>
          <w:szCs w:val="20"/>
        </w:rPr>
        <w:t xml:space="preserve"> </w:t>
      </w:r>
      <w:r w:rsidR="00F3788F" w:rsidRPr="00EC5E6F">
        <w:rPr>
          <w:szCs w:val="20"/>
        </w:rPr>
        <w:t>(3).</w:t>
      </w:r>
      <w:commentRangeEnd w:id="41"/>
      <w:r w:rsidR="00A11A24">
        <w:rPr>
          <w:rStyle w:val="Refdecomentario"/>
          <w:rFonts w:ascii="Times New Roman" w:eastAsia="Times New Roman" w:hAnsi="Times New Roman" w:cs="Times New Roman"/>
          <w:lang w:val="es-CL" w:eastAsia="es-ES_tradnl"/>
        </w:rPr>
        <w:commentReference w:id="41"/>
      </w:r>
      <w:commentRangeEnd w:id="42"/>
      <w:r w:rsidR="00BA30CC">
        <w:rPr>
          <w:rStyle w:val="Refdecomentario"/>
          <w:rFonts w:ascii="Times New Roman" w:eastAsia="Times New Roman" w:hAnsi="Times New Roman" w:cs="Times New Roman"/>
          <w:lang w:val="es-CL" w:eastAsia="es-ES_tradnl"/>
        </w:rPr>
        <w:commentReference w:id="42"/>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12E5A151"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commentRangeStart w:id="48"/>
      <w:commentRangeStart w:id="49"/>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commentRangeEnd w:id="48"/>
      <w:r w:rsidR="00607283">
        <w:rPr>
          <w:rStyle w:val="Refdecomentario"/>
          <w:rFonts w:ascii="Times New Roman" w:eastAsia="Times New Roman" w:hAnsi="Times New Roman" w:cs="Times New Roman"/>
          <w:lang w:val="es-CL" w:eastAsia="es-ES_tradnl"/>
        </w:rPr>
        <w:commentReference w:id="48"/>
      </w:r>
      <w:commentRangeEnd w:id="49"/>
      <w:r w:rsidR="004603F7">
        <w:rPr>
          <w:rStyle w:val="Refdecomentario"/>
          <w:rFonts w:ascii="Times New Roman" w:eastAsia="Times New Roman" w:hAnsi="Times New Roman" w:cs="Times New Roman"/>
          <w:lang w:val="es-CL" w:eastAsia="es-ES_tradnl"/>
        </w:rPr>
        <w:commentReference w:id="49"/>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
          <w:id w:val="2066371684"/>
          <w:placeholder>
            <w:docPart w:val="DefaultPlaceholder_-1854013440"/>
          </w:placeholder>
        </w:sdtPr>
        <w:sdtContent>
          <w:r w:rsidR="00C47ECE" w:rsidRPr="00C47ECE">
            <w:rPr>
              <w:rFonts w:eastAsia="Times New Roman" w:cs="Arial"/>
              <w:color w:val="000000"/>
              <w:szCs w:val="20"/>
              <w:vertAlign w:val="superscript"/>
              <w:lang w:eastAsia="en-AU"/>
            </w:rPr>
            <w:t>26</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commentRangeStart w:id="50"/>
      <w:commentRangeStart w:id="51"/>
      <w:r w:rsidR="00D916BD">
        <w:rPr>
          <w:rFonts w:eastAsia="Times New Roman" w:cs="Arial"/>
          <w:color w:val="000000"/>
          <w:szCs w:val="20"/>
          <w:lang w:eastAsia="en-AU"/>
        </w:rPr>
        <w:t>will be SUD treatment outcome</w:t>
      </w:r>
      <w:commentRangeEnd w:id="50"/>
      <w:r w:rsidR="00607283">
        <w:rPr>
          <w:rStyle w:val="Refdecomentario"/>
          <w:rFonts w:ascii="Times New Roman" w:eastAsia="Times New Roman" w:hAnsi="Times New Roman" w:cs="Times New Roman"/>
          <w:lang w:val="es-CL" w:eastAsia="es-ES_tradnl"/>
        </w:rPr>
        <w:commentReference w:id="50"/>
      </w:r>
      <w:commentRangeEnd w:id="51"/>
      <w:r w:rsidR="004603F7">
        <w:rPr>
          <w:rStyle w:val="Refdecomentario"/>
          <w:rFonts w:ascii="Times New Roman" w:eastAsia="Times New Roman" w:hAnsi="Times New Roman" w:cs="Times New Roman"/>
          <w:lang w:val="es-CL" w:eastAsia="es-ES_tradnl"/>
        </w:rPr>
        <w:commentReference w:id="51"/>
      </w:r>
      <w:r w:rsidR="00D916BD">
        <w:rPr>
          <w:rFonts w:eastAsia="Times New Roman" w:cs="Arial"/>
          <w:color w:val="000000"/>
          <w:szCs w:val="20"/>
          <w:lang w:eastAsia="en-AU"/>
        </w:rPr>
        <w:t xml:space="preserve"> (complete vs. dropout or spelled by misconduct) and </w:t>
      </w:r>
      <w:r w:rsidR="004603F7">
        <w:rPr>
          <w:rFonts w:eastAsia="Times New Roman" w:cs="Arial"/>
          <w:color w:val="000000"/>
          <w:szCs w:val="20"/>
          <w:lang w:eastAsia="en-AU"/>
        </w:rPr>
        <w:t>the outcome</w:t>
      </w:r>
      <w:r w:rsidR="004603F7">
        <w:rPr>
          <w:rFonts w:eastAsia="Times New Roman" w:cs="Arial"/>
          <w:color w:val="000000"/>
          <w:szCs w:val="20"/>
          <w:lang w:eastAsia="en-AU"/>
        </w:rPr>
        <w:t xml:space="preserve"> will be </w:t>
      </w:r>
      <w:r w:rsidR="00D916BD">
        <w:rPr>
          <w:rFonts w:eastAsia="Times New Roman" w:cs="Arial"/>
          <w:color w:val="000000"/>
          <w:szCs w:val="20"/>
          <w:lang w:eastAsia="en-AU"/>
        </w:rPr>
        <w:t xml:space="preserve">CCJS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t>
      </w:r>
      <w:r w:rsidR="00607283">
        <w:rPr>
          <w:rFonts w:eastAsia="Times New Roman" w:cs="Arial"/>
          <w:color w:val="000000"/>
          <w:szCs w:val="20"/>
          <w:lang w:eastAsia="en-AU"/>
        </w:rPr>
        <w:lastRenderedPageBreak/>
        <w:t xml:space="preserve">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C47ECE" w:rsidRPr="00C47ECE">
            <w:rPr>
              <w:rFonts w:eastAsia="Times New Roman" w:cs="Arial"/>
              <w:color w:val="000000"/>
              <w:szCs w:val="20"/>
              <w:vertAlign w:val="superscript"/>
              <w:lang w:eastAsia="en-AU"/>
            </w:rPr>
            <w:t>28</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 vs inpatient</w:t>
      </w:r>
      <w:r w:rsidR="00D916BD">
        <w:rPr>
          <w:rFonts w:eastAsia="Verdana" w:cs="Verdana"/>
          <w:szCs w:val="20"/>
        </w:rPr>
        <w:t xml:space="preserve"> 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6A01DD1"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0767A358"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38962DF9"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proofErr w:type="gramStart"/>
            <w:r w:rsidRPr="00D6209F">
              <w:rPr>
                <w:rFonts w:eastAsia="Verdana" w:cs="Verdana"/>
                <w:sz w:val="16"/>
                <w:szCs w:val="16"/>
              </w:rPr>
              <w:t>patients</w:t>
            </w:r>
            <w:proofErr w:type="gramEnd"/>
            <w:r w:rsidRPr="00D6209F">
              <w:rPr>
                <w:rFonts w:eastAsia="Verdana" w:cs="Verdana"/>
                <w:sz w:val="16"/>
                <w:szCs w:val="16"/>
              </w:rPr>
              <w:t xml:space="preserve">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in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26DB7A98"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Ph.D. student (Public Policy, Universidad Mayor). He has worked in 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2E7D40D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637DF452">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55"/>
                    <a:stretch/>
                  </pic:blipFill>
                  <pic:spPr bwMode="auto">
                    <a:xfrm>
                      <a:off x="0" y="0"/>
                      <a:ext cx="4895999" cy="117191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3E840B24"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w:t>
      </w:r>
      <w:r w:rsidRPr="004637E3">
        <w:rPr>
          <w:rFonts w:eastAsia="Verdana" w:cs="Verdana"/>
          <w:color w:val="0E101A"/>
          <w:szCs w:val="20"/>
        </w:rPr>
        <w:lastRenderedPageBreak/>
        <w:t>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C47ECE" w:rsidRPr="00C47ECE">
            <w:rPr>
              <w:rFonts w:eastAsia="Verdana" w:cs="Verdana"/>
              <w:color w:val="000000"/>
              <w:szCs w:val="20"/>
              <w:vertAlign w:val="superscript"/>
            </w:rPr>
            <w:t>29</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38E8EBB3" w14:textId="77777777" w:rsidR="00C47ECE" w:rsidRDefault="00C47ECE">
          <w:pPr>
            <w:autoSpaceDE w:val="0"/>
            <w:autoSpaceDN w:val="0"/>
            <w:ind w:hanging="640"/>
            <w:divId w:val="1789619770"/>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5AA70040" w14:textId="77777777" w:rsidR="00C47ECE" w:rsidRDefault="00C47ECE">
          <w:pPr>
            <w:autoSpaceDE w:val="0"/>
            <w:autoSpaceDN w:val="0"/>
            <w:ind w:hanging="640"/>
            <w:divId w:val="1355032619"/>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53C1895D" w14:textId="77777777" w:rsidR="00C47ECE" w:rsidRDefault="00C47ECE">
          <w:pPr>
            <w:autoSpaceDE w:val="0"/>
            <w:autoSpaceDN w:val="0"/>
            <w:ind w:hanging="640"/>
            <w:divId w:val="32075167"/>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42BFA720" w14:textId="77777777" w:rsidR="00C47ECE" w:rsidRDefault="00C47ECE">
          <w:pPr>
            <w:autoSpaceDE w:val="0"/>
            <w:autoSpaceDN w:val="0"/>
            <w:ind w:hanging="640"/>
            <w:divId w:val="260919813"/>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4D7B5782" w14:textId="77777777" w:rsidR="00C47ECE" w:rsidRDefault="00C47ECE">
          <w:pPr>
            <w:autoSpaceDE w:val="0"/>
            <w:autoSpaceDN w:val="0"/>
            <w:ind w:hanging="640"/>
            <w:divId w:val="501433168"/>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0FD8EAC0" w14:textId="77777777" w:rsidR="00C47ECE" w:rsidRDefault="00C47ECE">
          <w:pPr>
            <w:autoSpaceDE w:val="0"/>
            <w:autoSpaceDN w:val="0"/>
            <w:ind w:hanging="640"/>
            <w:divId w:val="1790666093"/>
            <w:rPr>
              <w:rFonts w:eastAsia="Times New Roman"/>
            </w:rPr>
          </w:pPr>
          <w:r>
            <w:rPr>
              <w:rFonts w:eastAsia="Times New Roman"/>
            </w:rPr>
            <w:t>6.</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0FB27708" w14:textId="77777777" w:rsidR="00C47ECE" w:rsidRDefault="00C47ECE">
          <w:pPr>
            <w:autoSpaceDE w:val="0"/>
            <w:autoSpaceDN w:val="0"/>
            <w:ind w:hanging="640"/>
            <w:divId w:val="606547798"/>
            <w:rPr>
              <w:rFonts w:eastAsia="Times New Roman"/>
            </w:rPr>
          </w:pPr>
          <w:r>
            <w:rPr>
              <w:rFonts w:eastAsia="Times New Roman"/>
            </w:rPr>
            <w:t>7.</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4C8D38FC" w14:textId="77777777" w:rsidR="00C47ECE" w:rsidRDefault="00C47ECE">
          <w:pPr>
            <w:autoSpaceDE w:val="0"/>
            <w:autoSpaceDN w:val="0"/>
            <w:ind w:hanging="640"/>
            <w:divId w:val="335151933"/>
            <w:rPr>
              <w:rFonts w:eastAsia="Times New Roman"/>
            </w:rPr>
          </w:pPr>
          <w:r>
            <w:rPr>
              <w:rFonts w:eastAsia="Times New Roman"/>
            </w:rPr>
            <w:t>8.</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60CFF589" w14:textId="77777777" w:rsidR="00C47ECE" w:rsidRDefault="00C47ECE">
          <w:pPr>
            <w:autoSpaceDE w:val="0"/>
            <w:autoSpaceDN w:val="0"/>
            <w:ind w:hanging="640"/>
            <w:divId w:val="1293630438"/>
            <w:rPr>
              <w:rFonts w:eastAsia="Times New Roman"/>
            </w:rPr>
          </w:pPr>
          <w:r>
            <w:rPr>
              <w:rFonts w:eastAsia="Times New Roman"/>
            </w:rPr>
            <w:t>9.</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250B6861" w14:textId="77777777" w:rsidR="00C47ECE" w:rsidRDefault="00C47ECE">
          <w:pPr>
            <w:autoSpaceDE w:val="0"/>
            <w:autoSpaceDN w:val="0"/>
            <w:ind w:hanging="640"/>
            <w:divId w:val="2027319556"/>
            <w:rPr>
              <w:rFonts w:eastAsia="Times New Roman"/>
            </w:rPr>
          </w:pPr>
          <w:r>
            <w:rPr>
              <w:rFonts w:eastAsia="Times New Roman"/>
            </w:rPr>
            <w:t>10.</w:t>
          </w:r>
          <w:r>
            <w:rPr>
              <w:rFonts w:eastAsia="Times New Roman"/>
            </w:rPr>
            <w:tab/>
          </w:r>
          <w:proofErr w:type="spellStart"/>
          <w:r>
            <w:rPr>
              <w:rFonts w:eastAsia="Times New Roman"/>
            </w:rPr>
            <w:t>Gjersing</w:t>
          </w:r>
          <w:proofErr w:type="spellEnd"/>
          <w:r>
            <w:rPr>
              <w:rFonts w:eastAsia="Times New Roman"/>
            </w:rPr>
            <w:t xml:space="preserve"> L, </w:t>
          </w:r>
          <w:proofErr w:type="spellStart"/>
          <w:r>
            <w:rPr>
              <w:rFonts w:eastAsia="Times New Roman"/>
            </w:rPr>
            <w:t>Bretteville</w:t>
          </w:r>
          <w:proofErr w:type="spellEnd"/>
          <w:r>
            <w:rPr>
              <w:rFonts w:eastAsia="Times New Roman"/>
            </w:rPr>
            <w:t xml:space="preserv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41B02263" w14:textId="77777777" w:rsidR="00C47ECE" w:rsidRDefault="00C47ECE">
          <w:pPr>
            <w:autoSpaceDE w:val="0"/>
            <w:autoSpaceDN w:val="0"/>
            <w:ind w:hanging="640"/>
            <w:divId w:val="1087844582"/>
            <w:rPr>
              <w:rFonts w:eastAsia="Times New Roman"/>
            </w:rPr>
          </w:pPr>
          <w:r>
            <w:rPr>
              <w:rFonts w:eastAsia="Times New Roman"/>
            </w:rPr>
            <w:t>11.</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1D23FEF1" w14:textId="77777777" w:rsidR="00C47ECE" w:rsidRDefault="00C47ECE">
          <w:pPr>
            <w:autoSpaceDE w:val="0"/>
            <w:autoSpaceDN w:val="0"/>
            <w:ind w:hanging="640"/>
            <w:divId w:val="1994337643"/>
            <w:rPr>
              <w:rFonts w:eastAsia="Times New Roman"/>
            </w:rPr>
          </w:pPr>
          <w:r>
            <w:rPr>
              <w:rFonts w:eastAsia="Times New Roman"/>
            </w:rPr>
            <w:t>12.</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08F82844" w14:textId="77777777" w:rsidR="00C47ECE" w:rsidRDefault="00C47ECE">
          <w:pPr>
            <w:autoSpaceDE w:val="0"/>
            <w:autoSpaceDN w:val="0"/>
            <w:ind w:hanging="640"/>
            <w:divId w:val="159084198"/>
            <w:rPr>
              <w:rFonts w:eastAsia="Times New Roman"/>
            </w:rPr>
          </w:pPr>
          <w:r>
            <w:rPr>
              <w:rFonts w:eastAsia="Times New Roman"/>
            </w:rPr>
            <w:t>13.</w:t>
          </w:r>
          <w:r>
            <w:rPr>
              <w:rFonts w:eastAsia="Times New Roman"/>
            </w:rPr>
            <w:tab/>
          </w:r>
          <w:proofErr w:type="spellStart"/>
          <w:r>
            <w:rPr>
              <w:rFonts w:eastAsia="Times New Roman"/>
            </w:rPr>
            <w:t>Lalwani</w:t>
          </w:r>
          <w:proofErr w:type="spellEnd"/>
          <w:r>
            <w:rPr>
              <w:rFonts w:eastAsia="Times New Roman"/>
            </w:rPr>
            <w:t xml:space="preserve"> K, </w:t>
          </w:r>
          <w:proofErr w:type="spellStart"/>
          <w:r>
            <w:rPr>
              <w:rFonts w:eastAsia="Times New Roman"/>
            </w:rPr>
            <w:t>Whitehorne</w:t>
          </w:r>
          <w:proofErr w:type="spellEnd"/>
          <w:r>
            <w:rPr>
              <w:rFonts w:eastAsia="Times New Roman"/>
            </w:rPr>
            <w:t xml:space="preserve">-Smith P, Walcott G, McLeary JG, Mitchell G, Abel W. Prevalence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332D5B79" w14:textId="77777777" w:rsidR="00C47ECE" w:rsidRPr="00E13126" w:rsidRDefault="00C47ECE">
          <w:pPr>
            <w:autoSpaceDE w:val="0"/>
            <w:autoSpaceDN w:val="0"/>
            <w:ind w:hanging="640"/>
            <w:divId w:val="302590436"/>
            <w:rPr>
              <w:rFonts w:eastAsia="Times New Roman"/>
              <w:lang w:val="es-CL"/>
            </w:rPr>
          </w:pPr>
          <w:r>
            <w:rPr>
              <w:rFonts w:eastAsia="Times New Roman"/>
            </w:rPr>
            <w:t>14.</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Eur</w:t>
          </w:r>
          <w:proofErr w:type="spellEnd"/>
          <w:r w:rsidRPr="00E13126">
            <w:rPr>
              <w:rFonts w:eastAsia="Times New Roman"/>
              <w:i/>
              <w:iCs/>
              <w:lang w:val="es-CL"/>
            </w:rPr>
            <w:t xml:space="preserve"> </w:t>
          </w:r>
          <w:proofErr w:type="spellStart"/>
          <w:r w:rsidRPr="00E13126">
            <w:rPr>
              <w:rFonts w:eastAsia="Times New Roman"/>
              <w:i/>
              <w:iCs/>
              <w:lang w:val="es-CL"/>
            </w:rPr>
            <w:t>Stud</w:t>
          </w:r>
          <w:proofErr w:type="spellEnd"/>
          <w:r w:rsidRPr="00E13126">
            <w:rPr>
              <w:rFonts w:eastAsia="Times New Roman"/>
              <w:lang w:val="es-CL"/>
            </w:rPr>
            <w:t>. 2013;5(1). doi:10.5539/res.v5n1p10</w:t>
          </w:r>
        </w:p>
        <w:p w14:paraId="6E1AEF38" w14:textId="77777777" w:rsidR="00C47ECE" w:rsidRDefault="00C47ECE">
          <w:pPr>
            <w:autoSpaceDE w:val="0"/>
            <w:autoSpaceDN w:val="0"/>
            <w:ind w:hanging="640"/>
            <w:divId w:val="382218000"/>
            <w:rPr>
              <w:rFonts w:eastAsia="Times New Roman"/>
            </w:rPr>
          </w:pPr>
          <w:r w:rsidRPr="00E13126">
            <w:rPr>
              <w:rFonts w:eastAsia="Times New Roman"/>
              <w:lang w:val="es-CL"/>
            </w:rPr>
            <w:t>15.</w:t>
          </w:r>
          <w:r w:rsidRPr="00E13126">
            <w:rPr>
              <w:rFonts w:eastAsia="Times New Roman"/>
              <w:lang w:val="es-CL"/>
            </w:rPr>
            <w:tab/>
            <w:t xml:space="preserve">Santis B R, Hidalgo C CG, Hayden C V, et al. Consumo de sustancias y conductas de riesgo en consumidores de pasta base de </w:t>
          </w:r>
          <w:proofErr w:type="spellStart"/>
          <w:r w:rsidRPr="00E13126">
            <w:rPr>
              <w:rFonts w:eastAsia="Times New Roman"/>
              <w:lang w:val="es-CL"/>
            </w:rPr>
            <w:t>cacaína</w:t>
          </w:r>
          <w:proofErr w:type="spellEnd"/>
          <w:r w:rsidRPr="00E13126">
            <w:rPr>
              <w:rFonts w:eastAsia="Times New Roman"/>
              <w:lang w:val="es-CL"/>
            </w:rPr>
            <w:t xml:space="preserve"> no consultantes a servicios de rehabilitación.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1A583560" w14:textId="77777777" w:rsidR="00C47ECE" w:rsidRPr="00E13126" w:rsidRDefault="00C47ECE">
          <w:pPr>
            <w:autoSpaceDE w:val="0"/>
            <w:autoSpaceDN w:val="0"/>
            <w:ind w:hanging="640"/>
            <w:divId w:val="438178982"/>
            <w:rPr>
              <w:rFonts w:eastAsia="Times New Roman"/>
              <w:lang w:val="es-CL"/>
            </w:rPr>
          </w:pPr>
          <w:r>
            <w:rPr>
              <w:rFonts w:eastAsia="Times New Roman"/>
            </w:rPr>
            <w:t>16.</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sidRPr="00E13126">
            <w:rPr>
              <w:rFonts w:eastAsia="Times New Roman"/>
              <w:i/>
              <w:iCs/>
              <w:lang w:val="es-CL"/>
            </w:rPr>
            <w:t xml:space="preserve">J </w:t>
          </w:r>
          <w:proofErr w:type="spellStart"/>
          <w:r w:rsidRPr="00E13126">
            <w:rPr>
              <w:rFonts w:eastAsia="Times New Roman"/>
              <w:i/>
              <w:iCs/>
              <w:lang w:val="es-CL"/>
            </w:rPr>
            <w:t>Psychoactive</w:t>
          </w:r>
          <w:proofErr w:type="spellEnd"/>
          <w:r w:rsidRPr="00E13126">
            <w:rPr>
              <w:rFonts w:eastAsia="Times New Roman"/>
              <w:i/>
              <w:iCs/>
              <w:lang w:val="es-CL"/>
            </w:rPr>
            <w:t xml:space="preserve"> </w:t>
          </w:r>
          <w:proofErr w:type="spellStart"/>
          <w:r w:rsidRPr="00E13126">
            <w:rPr>
              <w:rFonts w:eastAsia="Times New Roman"/>
              <w:i/>
              <w:iCs/>
              <w:lang w:val="es-CL"/>
            </w:rPr>
            <w:t>Drugs</w:t>
          </w:r>
          <w:proofErr w:type="spellEnd"/>
          <w:r w:rsidRPr="00E13126">
            <w:rPr>
              <w:rFonts w:eastAsia="Times New Roman"/>
              <w:lang w:val="es-CL"/>
            </w:rPr>
            <w:t>. 2022;54(4):348-357. doi:10.1080/02791072.2021.1976886</w:t>
          </w:r>
        </w:p>
        <w:p w14:paraId="45046B6E" w14:textId="77777777" w:rsidR="00C47ECE" w:rsidRDefault="00C47ECE">
          <w:pPr>
            <w:autoSpaceDE w:val="0"/>
            <w:autoSpaceDN w:val="0"/>
            <w:ind w:hanging="640"/>
            <w:divId w:val="598293301"/>
            <w:rPr>
              <w:rFonts w:eastAsia="Times New Roman"/>
            </w:rPr>
          </w:pPr>
          <w:r w:rsidRPr="00E13126">
            <w:rPr>
              <w:rFonts w:eastAsia="Times New Roman"/>
              <w:lang w:val="es-CL"/>
            </w:rPr>
            <w:lastRenderedPageBreak/>
            <w:t>17.</w:t>
          </w:r>
          <w:r w:rsidRPr="00E13126">
            <w:rPr>
              <w:rFonts w:eastAsia="Times New Roman"/>
              <w:lang w:val="es-CL"/>
            </w:rPr>
            <w:tab/>
            <w:t>Vilugrón F, Molina G. T, Gras-Pérez ME, Font-</w:t>
          </w:r>
          <w:proofErr w:type="spellStart"/>
          <w:r w:rsidRPr="00E13126">
            <w:rPr>
              <w:rFonts w:eastAsia="Times New Roman"/>
              <w:lang w:val="es-CL"/>
            </w:rPr>
            <w:t>Mayolas</w:t>
          </w:r>
          <w:proofErr w:type="spellEnd"/>
          <w:r w:rsidRPr="00E13126">
            <w:rPr>
              <w:rFonts w:eastAsia="Times New Roman"/>
              <w:lang w:val="es-CL"/>
            </w:rPr>
            <w:t xml:space="preserve"> S. Precocidad de inicio del consumo de sustancias psicoactivas y su relación con otros comportamientos de riesgo para la salud en adolescentes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559A46B5" w14:textId="77777777" w:rsidR="00C47ECE" w:rsidRDefault="00C47ECE">
          <w:pPr>
            <w:autoSpaceDE w:val="0"/>
            <w:autoSpaceDN w:val="0"/>
            <w:ind w:hanging="640"/>
            <w:divId w:val="2110850344"/>
            <w:rPr>
              <w:rFonts w:eastAsia="Times New Roman"/>
            </w:rPr>
          </w:pPr>
          <w:r>
            <w:rPr>
              <w:rFonts w:eastAsia="Times New Roman"/>
            </w:rPr>
            <w:t>18.</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1A976F3D" w14:textId="77777777" w:rsidR="00C47ECE" w:rsidRDefault="00C47ECE">
          <w:pPr>
            <w:autoSpaceDE w:val="0"/>
            <w:autoSpaceDN w:val="0"/>
            <w:ind w:hanging="640"/>
            <w:divId w:val="1498686962"/>
            <w:rPr>
              <w:rFonts w:eastAsia="Times New Roman"/>
            </w:rPr>
          </w:pPr>
          <w:r>
            <w:rPr>
              <w:rFonts w:eastAsia="Times New Roman"/>
            </w:rPr>
            <w:t>19.</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3E9336B3" w14:textId="77777777" w:rsidR="00C47ECE" w:rsidRDefault="00C47ECE">
          <w:pPr>
            <w:autoSpaceDE w:val="0"/>
            <w:autoSpaceDN w:val="0"/>
            <w:ind w:hanging="640"/>
            <w:divId w:val="969897084"/>
            <w:rPr>
              <w:rFonts w:eastAsia="Times New Roman"/>
            </w:rPr>
          </w:pPr>
          <w:r>
            <w:rPr>
              <w:rFonts w:eastAsia="Times New Roman"/>
            </w:rPr>
            <w:t>20.</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trends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30A64C11" w14:textId="77777777" w:rsidR="00C47ECE" w:rsidRDefault="00C47ECE">
          <w:pPr>
            <w:autoSpaceDE w:val="0"/>
            <w:autoSpaceDN w:val="0"/>
            <w:ind w:hanging="640"/>
            <w:divId w:val="1605915562"/>
            <w:rPr>
              <w:rFonts w:eastAsia="Times New Roman"/>
            </w:rPr>
          </w:pPr>
          <w:r>
            <w:rPr>
              <w:rFonts w:eastAsia="Times New Roman"/>
            </w:rPr>
            <w:t>21.</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76C0F63F" w14:textId="77777777" w:rsidR="00C47ECE" w:rsidRDefault="00C47ECE">
          <w:pPr>
            <w:autoSpaceDE w:val="0"/>
            <w:autoSpaceDN w:val="0"/>
            <w:ind w:hanging="640"/>
            <w:divId w:val="1140340100"/>
            <w:rPr>
              <w:rFonts w:eastAsia="Times New Roman"/>
            </w:rPr>
          </w:pPr>
          <w:r>
            <w:rPr>
              <w:rFonts w:eastAsia="Times New Roman"/>
            </w:rPr>
            <w:t>22.</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63B3D96D" w14:textId="77777777" w:rsidR="00C47ECE" w:rsidRDefault="00C47ECE">
          <w:pPr>
            <w:autoSpaceDE w:val="0"/>
            <w:autoSpaceDN w:val="0"/>
            <w:ind w:hanging="640"/>
            <w:divId w:val="599023624"/>
            <w:rPr>
              <w:rFonts w:eastAsia="Times New Roman"/>
            </w:rPr>
          </w:pPr>
          <w:r>
            <w:rPr>
              <w:rFonts w:eastAsia="Times New Roman"/>
            </w:rPr>
            <w:t>23.</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05A92542" w14:textId="77777777" w:rsidR="00C47ECE" w:rsidRPr="00E13126" w:rsidRDefault="00C47ECE">
          <w:pPr>
            <w:autoSpaceDE w:val="0"/>
            <w:autoSpaceDN w:val="0"/>
            <w:ind w:hanging="640"/>
            <w:divId w:val="1069038284"/>
            <w:rPr>
              <w:rFonts w:eastAsia="Times New Roman"/>
              <w:lang w:val="es-CL"/>
            </w:rPr>
          </w:pPr>
          <w:r>
            <w:rPr>
              <w:rFonts w:eastAsia="Times New Roman"/>
            </w:rPr>
            <w:t>24.</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proofErr w:type="spellStart"/>
          <w:r w:rsidRPr="00E13126">
            <w:rPr>
              <w:rFonts w:eastAsia="Times New Roman"/>
              <w:i/>
              <w:iCs/>
              <w:lang w:val="es-CL"/>
            </w:rPr>
            <w:t>Addiction</w:t>
          </w:r>
          <w:proofErr w:type="spellEnd"/>
          <w:r w:rsidRPr="00E13126">
            <w:rPr>
              <w:rFonts w:eastAsia="Times New Roman"/>
              <w:lang w:val="es-CL"/>
            </w:rPr>
            <w:t>. 2007;102(3):432-440. doi:10.1111/j.1360-0443.2006.01717.x</w:t>
          </w:r>
        </w:p>
        <w:p w14:paraId="450715B7" w14:textId="77777777" w:rsidR="00C47ECE" w:rsidRPr="00E13126" w:rsidRDefault="00C47ECE">
          <w:pPr>
            <w:autoSpaceDE w:val="0"/>
            <w:autoSpaceDN w:val="0"/>
            <w:ind w:hanging="640"/>
            <w:divId w:val="1221748855"/>
            <w:rPr>
              <w:rFonts w:eastAsia="Times New Roman"/>
              <w:lang w:val="es-CL"/>
            </w:rPr>
          </w:pPr>
          <w:r w:rsidRPr="00E13126">
            <w:rPr>
              <w:rFonts w:eastAsia="Times New Roman"/>
              <w:lang w:val="es-CL"/>
            </w:rPr>
            <w:t>25.</w:t>
          </w:r>
          <w:r w:rsidRPr="00E13126">
            <w:rPr>
              <w:rFonts w:eastAsia="Times New Roman"/>
              <w:lang w:val="es-CL"/>
            </w:rPr>
            <w:tab/>
            <w:t xml:space="preserve">Fiestas F, Ponce J. Eficacia de las comunidades terapéuticas en el tratamiento de problemas por uso de sustancias psicoactivas: una revisión sistemática.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Peru</w:t>
          </w:r>
          <w:proofErr w:type="spellEnd"/>
          <w:r w:rsidRPr="00E13126">
            <w:rPr>
              <w:rFonts w:eastAsia="Times New Roman"/>
              <w:i/>
              <w:iCs/>
              <w:lang w:val="es-CL"/>
            </w:rPr>
            <w:t xml:space="preserve"> </w:t>
          </w:r>
          <w:proofErr w:type="spellStart"/>
          <w:r w:rsidRPr="00E13126">
            <w:rPr>
              <w:rFonts w:eastAsia="Times New Roman"/>
              <w:i/>
              <w:iCs/>
              <w:lang w:val="es-CL"/>
            </w:rPr>
            <w:t>Med</w:t>
          </w:r>
          <w:proofErr w:type="spellEnd"/>
          <w:r w:rsidRPr="00E13126">
            <w:rPr>
              <w:rFonts w:eastAsia="Times New Roman"/>
              <w:i/>
              <w:iCs/>
              <w:lang w:val="es-CL"/>
            </w:rPr>
            <w:t xml:space="preserve"> </w:t>
          </w:r>
          <w:proofErr w:type="spellStart"/>
          <w:r w:rsidRPr="00E13126">
            <w:rPr>
              <w:rFonts w:eastAsia="Times New Roman"/>
              <w:i/>
              <w:iCs/>
              <w:lang w:val="es-CL"/>
            </w:rPr>
            <w:t>Exp</w:t>
          </w:r>
          <w:proofErr w:type="spellEnd"/>
          <w:r w:rsidRPr="00E13126">
            <w:rPr>
              <w:rFonts w:eastAsia="Times New Roman"/>
              <w:i/>
              <w:iCs/>
              <w:lang w:val="es-CL"/>
            </w:rPr>
            <w:t xml:space="preserve"> Salud Publica</w:t>
          </w:r>
          <w:r w:rsidRPr="00E13126">
            <w:rPr>
              <w:rFonts w:eastAsia="Times New Roman"/>
              <w:lang w:val="es-CL"/>
            </w:rPr>
            <w:t>. 2012;29(1):12-20. https://www.redalyc.org/articulo.oa?id=36323255003</w:t>
          </w:r>
        </w:p>
        <w:p w14:paraId="3BD8E4EC" w14:textId="77777777" w:rsidR="00C47ECE" w:rsidRDefault="00C47ECE">
          <w:pPr>
            <w:autoSpaceDE w:val="0"/>
            <w:autoSpaceDN w:val="0"/>
            <w:ind w:hanging="640"/>
            <w:divId w:val="1311791441"/>
            <w:rPr>
              <w:rFonts w:eastAsia="Times New Roman"/>
            </w:rPr>
          </w:pPr>
          <w:r>
            <w:rPr>
              <w:rFonts w:eastAsia="Times New Roman"/>
            </w:rPr>
            <w:t>26.</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0AD30A9A" w14:textId="77777777" w:rsidR="00C47ECE" w:rsidRDefault="00C47ECE">
          <w:pPr>
            <w:autoSpaceDE w:val="0"/>
            <w:autoSpaceDN w:val="0"/>
            <w:ind w:hanging="640"/>
            <w:divId w:val="255527735"/>
            <w:rPr>
              <w:rFonts w:eastAsia="Times New Roman"/>
            </w:rPr>
          </w:pPr>
          <w:r>
            <w:rPr>
              <w:rFonts w:eastAsia="Times New Roman"/>
            </w:rPr>
            <w:t>27.</w:t>
          </w:r>
          <w:r>
            <w:rPr>
              <w:rFonts w:eastAsia="Times New Roman"/>
            </w:rPr>
            <w:tab/>
            <w:t xml:space="preserve">Cole SR, Hernan MA. Constructing Inverse Probability Weights for Marginal Structural Models. </w:t>
          </w:r>
          <w:r>
            <w:rPr>
              <w:rFonts w:eastAsia="Times New Roman"/>
              <w:i/>
              <w:iCs/>
            </w:rPr>
            <w:t>Am J Epidemiol</w:t>
          </w:r>
          <w:r>
            <w:rPr>
              <w:rFonts w:eastAsia="Times New Roman"/>
            </w:rPr>
            <w:t>. 2008;168(6):656-664. doi:10.1093/</w:t>
          </w:r>
          <w:proofErr w:type="spellStart"/>
          <w:r>
            <w:rPr>
              <w:rFonts w:eastAsia="Times New Roman"/>
            </w:rPr>
            <w:t>aje</w:t>
          </w:r>
          <w:proofErr w:type="spellEnd"/>
          <w:r>
            <w:rPr>
              <w:rFonts w:eastAsia="Times New Roman"/>
            </w:rPr>
            <w:t>/kwn164</w:t>
          </w:r>
        </w:p>
        <w:p w14:paraId="5D4A79C1" w14:textId="77777777" w:rsidR="00C47ECE" w:rsidRDefault="00C47ECE">
          <w:pPr>
            <w:autoSpaceDE w:val="0"/>
            <w:autoSpaceDN w:val="0"/>
            <w:ind w:hanging="640"/>
            <w:divId w:val="1442918878"/>
            <w:rPr>
              <w:rFonts w:eastAsia="Times New Roman"/>
            </w:rPr>
          </w:pPr>
          <w:r>
            <w:rPr>
              <w:rFonts w:eastAsia="Times New Roman"/>
            </w:rPr>
            <w:t>28.</w:t>
          </w:r>
          <w:r>
            <w:rPr>
              <w:rFonts w:eastAsia="Times New Roman"/>
            </w:rPr>
            <w:tab/>
            <w:t>Crowther MJ, Lambert P. MULTISTATE: Stata module to perform multi-state survival analysis. Published online January 18, 2023. https://EconPapers.repec.org/RePEc:boc:bocode:s458207</w:t>
          </w:r>
        </w:p>
        <w:p w14:paraId="0D2DC9B7" w14:textId="77777777" w:rsidR="00C47ECE" w:rsidRDefault="00C47ECE">
          <w:pPr>
            <w:autoSpaceDE w:val="0"/>
            <w:autoSpaceDN w:val="0"/>
            <w:ind w:hanging="640"/>
            <w:divId w:val="595137423"/>
            <w:rPr>
              <w:rFonts w:eastAsia="Times New Roman"/>
            </w:rPr>
          </w:pPr>
          <w:r>
            <w:rPr>
              <w:rFonts w:eastAsia="Times New Roman"/>
            </w:rPr>
            <w:t>29.</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30A03AD6" w:rsidR="00EE710A" w:rsidRDefault="00C47ECE"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Castillo Carniglia | U.Mayor" w:date="2023-03-23T14:53:00Z" w:initials="ACC|U">
    <w:p w14:paraId="38B088BE" w14:textId="77777777" w:rsidR="00326A7F" w:rsidRDefault="00326A7F" w:rsidP="004E6272">
      <w:pPr>
        <w:jc w:val="left"/>
      </w:pPr>
      <w:r>
        <w:rPr>
          <w:rStyle w:val="Refdecomentario"/>
        </w:rPr>
        <w:annotationRef/>
      </w:r>
      <w:r>
        <w:rPr>
          <w:rFonts w:ascii="Times New Roman" w:eastAsia="Times New Roman" w:hAnsi="Times New Roman" w:cs="Times New Roman"/>
          <w:szCs w:val="20"/>
          <w:lang w:val="es-CL" w:eastAsia="es-ES_tradnl"/>
        </w:rPr>
        <w:t>ME parece que hay que tratar de forma más directa el tema del efecto mediador del tratamiento en la relación entre PSU y CCJS. Me cuesta ver el hilo conductor de la intro y pareciera que evita hablar de mediación hasta la presentación del objetivo en el último párrafo. Pensaría que es cosa de reordenar algunas cosas y sacar todo lo que rodee el tema central del estudio</w:t>
      </w:r>
    </w:p>
  </w:comment>
  <w:comment w:id="8" w:author="Alvaro Castillo Carniglia | U.Mayor" w:date="2023-03-23T14:38:00Z" w:initials="ACC|U">
    <w:p w14:paraId="1DF25DB8" w14:textId="67715BD8" w:rsidR="00AA1D99" w:rsidRDefault="00AA1D99" w:rsidP="00D518C0">
      <w:pPr>
        <w:jc w:val="left"/>
      </w:pPr>
      <w:r>
        <w:rPr>
          <w:rStyle w:val="Refdecomentario"/>
        </w:rPr>
        <w:annotationRef/>
      </w:r>
      <w:r>
        <w:rPr>
          <w:rFonts w:ascii="Times New Roman" w:eastAsia="Times New Roman" w:hAnsi="Times New Roman" w:cs="Times New Roman"/>
          <w:color w:val="000000"/>
          <w:szCs w:val="20"/>
          <w:lang w:val="es-CL" w:eastAsia="es-ES_tradnl"/>
        </w:rPr>
        <w:t xml:space="preserve">Trataría de limitar el uso de siglas. </w:t>
      </w:r>
    </w:p>
  </w:comment>
  <w:comment w:id="9" w:author="Alvaro Castillo Carniglia | U.Mayor" w:date="2023-03-23T14:35:00Z" w:initials="ACC|U">
    <w:p w14:paraId="49E2A936" w14:textId="18C4007B" w:rsidR="00447CAA" w:rsidRDefault="00447CAA" w:rsidP="004A6E3A">
      <w:pPr>
        <w:jc w:val="left"/>
      </w:pPr>
      <w:r>
        <w:rPr>
          <w:rStyle w:val="Refdecomentario"/>
        </w:rPr>
        <w:annotationRef/>
      </w:r>
      <w:r>
        <w:rPr>
          <w:rFonts w:ascii="Times New Roman" w:eastAsia="Times New Roman" w:hAnsi="Times New Roman" w:cs="Times New Roman"/>
          <w:color w:val="000000"/>
          <w:szCs w:val="20"/>
          <w:lang w:val="es-CL" w:eastAsia="es-ES_tradnl"/>
        </w:rPr>
        <w:t xml:space="preserve">No estoy seguro si está esta frase se refiere a personas con PSU o a personas en contacto con el sistema de justicia con PSU. Lo menciono porque esta frase dice más o menos lo mismo (con más detalle) que las dos primeras frases de este párrafo. </w:t>
      </w:r>
    </w:p>
  </w:comment>
  <w:comment w:id="10" w:author="Andrés González Santa Cruz" w:date="2023-03-24T22:02:00Z" w:initials="AGSC">
    <w:p w14:paraId="79457227" w14:textId="77777777" w:rsidR="00460849" w:rsidRDefault="00460849" w:rsidP="0099274B">
      <w:pPr>
        <w:pStyle w:val="Textocomentario"/>
        <w:jc w:val="left"/>
      </w:pPr>
      <w:r>
        <w:rPr>
          <w:rStyle w:val="Refdecomentario"/>
        </w:rPr>
        <w:annotationRef/>
      </w:r>
      <w:r>
        <w:t xml:space="preserve">Por lo visto hablan de lo mismo. </w:t>
      </w:r>
    </w:p>
  </w:comment>
  <w:comment w:id="32" w:author="Alvaro Castillo Carniglia | U.Mayor" w:date="2023-03-23T15:01:00Z" w:initials="ACC|U">
    <w:p w14:paraId="18FE8972" w14:textId="6D560F06" w:rsidR="00A11A24" w:rsidRDefault="00A11A24" w:rsidP="0025697A">
      <w:pPr>
        <w:jc w:val="left"/>
      </w:pPr>
      <w:r>
        <w:rPr>
          <w:rStyle w:val="Refdecomentario"/>
        </w:rPr>
        <w:annotationRef/>
      </w:r>
      <w:r>
        <w:rPr>
          <w:rFonts w:ascii="Times New Roman" w:eastAsia="Times New Roman" w:hAnsi="Times New Roman" w:cs="Times New Roman"/>
          <w:color w:val="000000"/>
          <w:szCs w:val="20"/>
          <w:lang w:val="es-CL" w:eastAsia="es-ES_tradnl"/>
        </w:rPr>
        <w:t>Cuál es la diferencia entre este y el anterior?</w:t>
      </w:r>
    </w:p>
  </w:comment>
  <w:comment w:id="33" w:author="Andrés González Santa Cruz" w:date="2023-03-24T18:52:00Z" w:initials="AGSC">
    <w:p w14:paraId="02FAC6D0" w14:textId="77777777" w:rsidR="00D41536" w:rsidRDefault="00D41536" w:rsidP="008D4FCE">
      <w:pPr>
        <w:pStyle w:val="Textocomentario"/>
        <w:jc w:val="left"/>
      </w:pPr>
      <w:r>
        <w:rPr>
          <w:rStyle w:val="Refdecomentario"/>
        </w:rPr>
        <w:annotationRef/>
      </w:r>
      <w:r>
        <w:t>Queríamos que el primer objetivo fuera descriptivo en verdad, tal vez sin definir el rol</w:t>
      </w:r>
    </w:p>
  </w:comment>
  <w:comment w:id="34" w:author="Alvaro Castillo Carniglia | U.Mayor" w:date="2023-03-23T15:03:00Z" w:initials="ACC|U">
    <w:p w14:paraId="31DF42F6" w14:textId="7311B3C5" w:rsidR="00A11A24" w:rsidRDefault="00A11A24" w:rsidP="0098425F">
      <w:pPr>
        <w:jc w:val="left"/>
      </w:pPr>
      <w:r>
        <w:rPr>
          <w:rStyle w:val="Refdecomentario"/>
        </w:rPr>
        <w:annotationRef/>
      </w:r>
      <w:r>
        <w:rPr>
          <w:rFonts w:ascii="Times New Roman" w:eastAsia="Times New Roman" w:hAnsi="Times New Roman" w:cs="Times New Roman"/>
          <w:color w:val="000000"/>
          <w:szCs w:val="20"/>
          <w:lang w:val="es-CL" w:eastAsia="es-ES_tradnl"/>
        </w:rPr>
        <w:t>No se si está bien formulado actualmente. Tal vez algo como “To estimate the proportion of the effect between PSU and CCSJ that is mediated by treatment completion”, o algo similar</w:t>
      </w:r>
    </w:p>
  </w:comment>
  <w:comment w:id="35" w:author="Andrés González Santa Cruz" w:date="2023-03-24T19:15:00Z" w:initials="AGSC">
    <w:p w14:paraId="08674F24" w14:textId="77777777" w:rsidR="00D43448" w:rsidRDefault="00D43448">
      <w:pPr>
        <w:pStyle w:val="Textocomentario"/>
        <w:jc w:val="left"/>
      </w:pPr>
      <w:r>
        <w:rPr>
          <w:rStyle w:val="Refdecomentario"/>
        </w:rPr>
        <w:annotationRef/>
      </w:r>
      <w:r>
        <w:t>Puede ser?:</w:t>
      </w:r>
      <w:r>
        <w:br/>
      </w:r>
      <w:r>
        <w:rPr>
          <w:lang w:val="en-AU"/>
        </w:rPr>
        <w:t xml:space="preserve"> To estimate the potential mediating effect of treatment completion on the relationship between PSU and CCSJ.</w:t>
      </w:r>
      <w:r>
        <w:rPr>
          <w:lang w:val="en-AU"/>
        </w:rPr>
        <w:br/>
      </w:r>
    </w:p>
    <w:p w14:paraId="13D9F8ED" w14:textId="77777777" w:rsidR="00D43448" w:rsidRDefault="00D43448" w:rsidP="00631311">
      <w:pPr>
        <w:pStyle w:val="Textocomentario"/>
        <w:jc w:val="left"/>
      </w:pPr>
      <w:r>
        <w:rPr>
          <w:lang w:val="en-AU"/>
        </w:rPr>
        <w:t>Me incomoda incorporar la palabra "efecto"</w:t>
      </w:r>
    </w:p>
  </w:comment>
  <w:comment w:id="41" w:author="Alvaro Castillo Carniglia | U.Mayor" w:date="2023-03-23T15:05:00Z" w:initials="ACC|U">
    <w:p w14:paraId="3C1F87D1" w14:textId="706CCFFA" w:rsidR="00A11A24" w:rsidRDefault="00A11A24" w:rsidP="00991A89">
      <w:pPr>
        <w:jc w:val="left"/>
      </w:pPr>
      <w:r>
        <w:rPr>
          <w:rStyle w:val="Refdecomentario"/>
        </w:rPr>
        <w:annotationRef/>
      </w:r>
      <w:r>
        <w:rPr>
          <w:rFonts w:ascii="Times New Roman" w:eastAsia="Times New Roman" w:hAnsi="Times New Roman" w:cs="Times New Roman"/>
          <w:color w:val="000000"/>
          <w:szCs w:val="20"/>
          <w:lang w:val="es-CL" w:eastAsia="es-ES_tradnl"/>
        </w:rPr>
        <w:t>Revisar según como quede el OE3</w:t>
      </w:r>
    </w:p>
  </w:comment>
  <w:comment w:id="42" w:author="Andrés González Santa Cruz" w:date="2023-03-24T19:29:00Z" w:initials="AGSC">
    <w:p w14:paraId="63BBDD4F" w14:textId="77777777" w:rsidR="00BA30CC" w:rsidRDefault="00BA30CC" w:rsidP="00685547">
      <w:pPr>
        <w:pStyle w:val="Textocomentario"/>
        <w:jc w:val="left"/>
      </w:pPr>
      <w:r>
        <w:rPr>
          <w:rStyle w:val="Refdecomentario"/>
        </w:rPr>
        <w:annotationRef/>
      </w:r>
      <w:r>
        <w:t>Se ofrece una corrección</w:t>
      </w:r>
    </w:p>
  </w:comment>
  <w:comment w:id="48" w:author="Alvaro Castillo Carniglia | U.Mayor" w:date="2023-03-23T15:08:00Z" w:initials="ACC|U">
    <w:p w14:paraId="34E71A0B" w14:textId="725D6DF8" w:rsidR="00607283" w:rsidRDefault="00607283" w:rsidP="00BD41EF">
      <w:pPr>
        <w:jc w:val="left"/>
      </w:pPr>
      <w:r>
        <w:rPr>
          <w:rStyle w:val="Refdecomentario"/>
        </w:rPr>
        <w:annotationRef/>
      </w:r>
      <w:r>
        <w:rPr>
          <w:rFonts w:ascii="Times New Roman" w:eastAsia="Times New Roman" w:hAnsi="Times New Roman" w:cs="Times New Roman"/>
          <w:color w:val="000000"/>
          <w:szCs w:val="20"/>
          <w:lang w:val="es-CL" w:eastAsia="es-ES_tradnl"/>
        </w:rPr>
        <w:t xml:space="preserve">Mmm no sé. Las dispensas las deciden los comités de ética, no los investigadores. Ahora bien, me pregunto si la aprobación conque obtuvo Mariel para su papes aplica también para este. La Pregunta está relacionada y son los mismo datos </w:t>
      </w:r>
    </w:p>
  </w:comment>
  <w:comment w:id="49" w:author="Andrés González Santa Cruz" w:date="2023-03-24T19:03:00Z" w:initials="AGSC">
    <w:p w14:paraId="4EE26EF4" w14:textId="77777777" w:rsidR="004603F7" w:rsidRDefault="004603F7" w:rsidP="00CB4C3A">
      <w:pPr>
        <w:pStyle w:val="Textocomentario"/>
        <w:jc w:val="left"/>
      </w:pPr>
      <w:r>
        <w:rPr>
          <w:rStyle w:val="Refdecomentario"/>
        </w:rPr>
        <w:annotationRef/>
      </w:r>
      <w:r>
        <w:t>@mariel? Podrías confirmar si es posible?</w:t>
      </w:r>
    </w:p>
  </w:comment>
  <w:comment w:id="50" w:author="Alvaro Castillo Carniglia | U.Mayor" w:date="2023-03-23T15:09:00Z" w:initials="ACC|U">
    <w:p w14:paraId="7593E80B" w14:textId="1313C0DF" w:rsidR="00607283" w:rsidRDefault="00607283" w:rsidP="00F86CFC">
      <w:pPr>
        <w:jc w:val="left"/>
      </w:pPr>
      <w:r>
        <w:rPr>
          <w:rStyle w:val="Refdecomentario"/>
        </w:rPr>
        <w:annotationRef/>
      </w:r>
      <w:r>
        <w:rPr>
          <w:rFonts w:ascii="Times New Roman" w:eastAsia="Times New Roman" w:hAnsi="Times New Roman" w:cs="Times New Roman"/>
          <w:color w:val="000000"/>
          <w:szCs w:val="20"/>
          <w:lang w:val="es-CL" w:eastAsia="es-ES_tradnl"/>
        </w:rPr>
        <w:t>Pero esta es una variable mediadora, no el outcome en este estudio</w:t>
      </w:r>
    </w:p>
  </w:comment>
  <w:comment w:id="51" w:author="Andrés González Santa Cruz" w:date="2023-03-24T19:02:00Z" w:initials="AGSC">
    <w:p w14:paraId="375DCE78" w14:textId="77777777" w:rsidR="004603F7" w:rsidRDefault="004603F7" w:rsidP="00683231">
      <w:pPr>
        <w:pStyle w:val="Textocomentario"/>
        <w:jc w:val="left"/>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88BE" w15:done="0"/>
  <w15:commentEx w15:paraId="1DF25DB8" w15:done="0"/>
  <w15:commentEx w15:paraId="49E2A936" w15:done="0"/>
  <w15:commentEx w15:paraId="79457227" w15:paraIdParent="49E2A936" w15:done="0"/>
  <w15:commentEx w15:paraId="18FE8972" w15:done="0"/>
  <w15:commentEx w15:paraId="02FAC6D0" w15:paraIdParent="18FE8972" w15:done="0"/>
  <w15:commentEx w15:paraId="31DF42F6" w15:done="0"/>
  <w15:commentEx w15:paraId="13D9F8ED" w15:paraIdParent="31DF42F6" w15:done="0"/>
  <w15:commentEx w15:paraId="3C1F87D1" w15:done="0"/>
  <w15:commentEx w15:paraId="63BBDD4F" w15:paraIdParent="3C1F87D1" w15:done="0"/>
  <w15:commentEx w15:paraId="34E71A0B" w15:done="0"/>
  <w15:commentEx w15:paraId="4EE26EF4" w15:paraIdParent="34E71A0B" w15:done="0"/>
  <w15:commentEx w15:paraId="7593E80B" w15:done="0"/>
  <w15:commentEx w15:paraId="375DCE78" w15:paraIdParent="7593E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E656" w16cex:dateUtc="2023-03-23T17:53:00Z"/>
  <w16cex:commentExtensible w16cex:durableId="27C6E300" w16cex:dateUtc="2023-03-23T17:38:00Z"/>
  <w16cex:commentExtensible w16cex:durableId="27C6E215" w16cex:dateUtc="2023-03-23T17:35:00Z"/>
  <w16cex:commentExtensible w16cex:durableId="27C89C6A" w16cex:dateUtc="2023-03-25T01:02:00Z"/>
  <w16cex:commentExtensible w16cex:durableId="27C6E855" w16cex:dateUtc="2023-03-23T18:01:00Z"/>
  <w16cex:commentExtensible w16cex:durableId="27C86FD4" w16cex:dateUtc="2023-03-24T21:52:00Z"/>
  <w16cex:commentExtensible w16cex:durableId="27C6E8D7" w16cex:dateUtc="2023-03-23T18:03:00Z"/>
  <w16cex:commentExtensible w16cex:durableId="27C8755F" w16cex:dateUtc="2023-03-24T22:15:00Z"/>
  <w16cex:commentExtensible w16cex:durableId="27C6E944" w16cex:dateUtc="2023-03-23T18:05:00Z"/>
  <w16cex:commentExtensible w16cex:durableId="27C878A3" w16cex:dateUtc="2023-03-24T22:29:00Z"/>
  <w16cex:commentExtensible w16cex:durableId="27C6E9D4" w16cex:dateUtc="2023-03-23T18:08:00Z"/>
  <w16cex:commentExtensible w16cex:durableId="27C87299" w16cex:dateUtc="2023-03-24T22:03:00Z"/>
  <w16cex:commentExtensible w16cex:durableId="27C6EA0E" w16cex:dateUtc="2023-03-23T18:09:00Z"/>
  <w16cex:commentExtensible w16cex:durableId="27C8722D" w16cex:dateUtc="2023-03-24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88BE" w16cid:durableId="27C6E656"/>
  <w16cid:commentId w16cid:paraId="1DF25DB8" w16cid:durableId="27C6E300"/>
  <w16cid:commentId w16cid:paraId="49E2A936" w16cid:durableId="27C6E215"/>
  <w16cid:commentId w16cid:paraId="79457227" w16cid:durableId="27C89C6A"/>
  <w16cid:commentId w16cid:paraId="18FE8972" w16cid:durableId="27C6E855"/>
  <w16cid:commentId w16cid:paraId="02FAC6D0" w16cid:durableId="27C86FD4"/>
  <w16cid:commentId w16cid:paraId="31DF42F6" w16cid:durableId="27C6E8D7"/>
  <w16cid:commentId w16cid:paraId="13D9F8ED" w16cid:durableId="27C8755F"/>
  <w16cid:commentId w16cid:paraId="3C1F87D1" w16cid:durableId="27C6E944"/>
  <w16cid:commentId w16cid:paraId="63BBDD4F" w16cid:durableId="27C878A3"/>
  <w16cid:commentId w16cid:paraId="34E71A0B" w16cid:durableId="27C6E9D4"/>
  <w16cid:commentId w16cid:paraId="4EE26EF4" w16cid:durableId="27C87299"/>
  <w16cid:commentId w16cid:paraId="7593E80B" w16cid:durableId="27C6EA0E"/>
  <w16cid:commentId w16cid:paraId="375DCE78" w16cid:durableId="27C87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1E55" w14:textId="77777777" w:rsidR="00A66036" w:rsidRDefault="00A66036" w:rsidP="0055708A">
      <w:pPr>
        <w:spacing w:after="0" w:line="240" w:lineRule="auto"/>
      </w:pPr>
      <w:r>
        <w:separator/>
      </w:r>
    </w:p>
  </w:endnote>
  <w:endnote w:type="continuationSeparator" w:id="0">
    <w:p w14:paraId="6F3AA258" w14:textId="77777777" w:rsidR="00A66036" w:rsidRDefault="00A66036"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D49C" w14:textId="77777777" w:rsidR="00A66036" w:rsidRDefault="00A66036" w:rsidP="0055708A">
      <w:pPr>
        <w:spacing w:after="0" w:line="240" w:lineRule="auto"/>
      </w:pPr>
      <w:r>
        <w:separator/>
      </w:r>
    </w:p>
  </w:footnote>
  <w:footnote w:type="continuationSeparator" w:id="0">
    <w:p w14:paraId="785597D6" w14:textId="77777777" w:rsidR="00A66036" w:rsidRDefault="00A66036"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5254644">
    <w:abstractNumId w:val="12"/>
  </w:num>
  <w:num w:numId="2" w16cid:durableId="470515469">
    <w:abstractNumId w:val="13"/>
  </w:num>
  <w:num w:numId="3" w16cid:durableId="1114323467">
    <w:abstractNumId w:val="3"/>
  </w:num>
  <w:num w:numId="4" w16cid:durableId="1372027697">
    <w:abstractNumId w:val="0"/>
  </w:num>
  <w:num w:numId="5" w16cid:durableId="2028143082">
    <w:abstractNumId w:val="1"/>
  </w:num>
  <w:num w:numId="6" w16cid:durableId="601183462">
    <w:abstractNumId w:val="6"/>
  </w:num>
  <w:num w:numId="7" w16cid:durableId="404837574">
    <w:abstractNumId w:val="16"/>
  </w:num>
  <w:num w:numId="8" w16cid:durableId="207185747">
    <w:abstractNumId w:val="2"/>
  </w:num>
  <w:num w:numId="9" w16cid:durableId="1218860254">
    <w:abstractNumId w:val="10"/>
  </w:num>
  <w:num w:numId="10" w16cid:durableId="821776475">
    <w:abstractNumId w:val="14"/>
  </w:num>
  <w:num w:numId="11" w16cid:durableId="871923187">
    <w:abstractNumId w:val="11"/>
  </w:num>
  <w:num w:numId="12" w16cid:durableId="2144616836">
    <w:abstractNumId w:val="15"/>
  </w:num>
  <w:num w:numId="13" w16cid:durableId="1746105145">
    <w:abstractNumId w:val="9"/>
  </w:num>
  <w:num w:numId="14" w16cid:durableId="368802756">
    <w:abstractNumId w:val="7"/>
  </w:num>
  <w:num w:numId="15" w16cid:durableId="1732650212">
    <w:abstractNumId w:val="8"/>
  </w:num>
  <w:num w:numId="16" w16cid:durableId="320357634">
    <w:abstractNumId w:val="5"/>
  </w:num>
  <w:num w:numId="17" w16cid:durableId="19265245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d298e3fd-9fd4-4533-a27c-5e8b5fc0b67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034C"/>
    <w:rsid w:val="00034A94"/>
    <w:rsid w:val="00036803"/>
    <w:rsid w:val="0005400F"/>
    <w:rsid w:val="00070724"/>
    <w:rsid w:val="000903C6"/>
    <w:rsid w:val="000B293F"/>
    <w:rsid w:val="000C1063"/>
    <w:rsid w:val="000C2172"/>
    <w:rsid w:val="000C49A8"/>
    <w:rsid w:val="000C558C"/>
    <w:rsid w:val="000E172B"/>
    <w:rsid w:val="00110B7D"/>
    <w:rsid w:val="001143B1"/>
    <w:rsid w:val="001176F9"/>
    <w:rsid w:val="001207F6"/>
    <w:rsid w:val="00137A3D"/>
    <w:rsid w:val="001441C2"/>
    <w:rsid w:val="00145022"/>
    <w:rsid w:val="00160467"/>
    <w:rsid w:val="00160556"/>
    <w:rsid w:val="001618CE"/>
    <w:rsid w:val="00161F4B"/>
    <w:rsid w:val="001642DA"/>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516F4"/>
    <w:rsid w:val="00255F4B"/>
    <w:rsid w:val="0026011F"/>
    <w:rsid w:val="0026304A"/>
    <w:rsid w:val="00276D66"/>
    <w:rsid w:val="002A0A25"/>
    <w:rsid w:val="002B6359"/>
    <w:rsid w:val="002C3F62"/>
    <w:rsid w:val="002F6841"/>
    <w:rsid w:val="00307E7F"/>
    <w:rsid w:val="003121D6"/>
    <w:rsid w:val="00315E2C"/>
    <w:rsid w:val="00326824"/>
    <w:rsid w:val="00326A7F"/>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5F60A0"/>
    <w:rsid w:val="00604674"/>
    <w:rsid w:val="00605479"/>
    <w:rsid w:val="00607283"/>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26F9"/>
    <w:rsid w:val="0074310C"/>
    <w:rsid w:val="00743F99"/>
    <w:rsid w:val="0074653A"/>
    <w:rsid w:val="0075173E"/>
    <w:rsid w:val="00751B16"/>
    <w:rsid w:val="00757F56"/>
    <w:rsid w:val="00763E4F"/>
    <w:rsid w:val="0077022A"/>
    <w:rsid w:val="00777E6E"/>
    <w:rsid w:val="007A71FA"/>
    <w:rsid w:val="008128D8"/>
    <w:rsid w:val="00817898"/>
    <w:rsid w:val="00845980"/>
    <w:rsid w:val="00846E19"/>
    <w:rsid w:val="008522D4"/>
    <w:rsid w:val="008563D6"/>
    <w:rsid w:val="00864117"/>
    <w:rsid w:val="00867ACD"/>
    <w:rsid w:val="008735BE"/>
    <w:rsid w:val="008848B9"/>
    <w:rsid w:val="0088651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5FF5"/>
    <w:rsid w:val="0096011C"/>
    <w:rsid w:val="009653CA"/>
    <w:rsid w:val="00973211"/>
    <w:rsid w:val="009B3143"/>
    <w:rsid w:val="009C4C36"/>
    <w:rsid w:val="009D13CF"/>
    <w:rsid w:val="009D6DE0"/>
    <w:rsid w:val="009F4B49"/>
    <w:rsid w:val="00A11A24"/>
    <w:rsid w:val="00A17C1D"/>
    <w:rsid w:val="00A3264C"/>
    <w:rsid w:val="00A5599F"/>
    <w:rsid w:val="00A66036"/>
    <w:rsid w:val="00A71610"/>
    <w:rsid w:val="00A96EE0"/>
    <w:rsid w:val="00AA1D99"/>
    <w:rsid w:val="00AB386F"/>
    <w:rsid w:val="00AB51B3"/>
    <w:rsid w:val="00AC178C"/>
    <w:rsid w:val="00AC3F81"/>
    <w:rsid w:val="00AE2E22"/>
    <w:rsid w:val="00AF44CC"/>
    <w:rsid w:val="00B03A5F"/>
    <w:rsid w:val="00B0570E"/>
    <w:rsid w:val="00B142EF"/>
    <w:rsid w:val="00B54A5A"/>
    <w:rsid w:val="00B567AC"/>
    <w:rsid w:val="00B655FF"/>
    <w:rsid w:val="00B74EF9"/>
    <w:rsid w:val="00B84DE5"/>
    <w:rsid w:val="00B850CA"/>
    <w:rsid w:val="00BA2454"/>
    <w:rsid w:val="00BA30CC"/>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6CA8"/>
    <w:rsid w:val="00C86E7D"/>
    <w:rsid w:val="00C92769"/>
    <w:rsid w:val="00C92E43"/>
    <w:rsid w:val="00C944E1"/>
    <w:rsid w:val="00CA2C8F"/>
    <w:rsid w:val="00CA4A95"/>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70E58"/>
    <w:rsid w:val="00D75C2C"/>
    <w:rsid w:val="00D80387"/>
    <w:rsid w:val="00D84FBB"/>
    <w:rsid w:val="00D916BD"/>
    <w:rsid w:val="00DA6408"/>
    <w:rsid w:val="00DC3ACC"/>
    <w:rsid w:val="00DC4AB9"/>
    <w:rsid w:val="00DE51DF"/>
    <w:rsid w:val="00DF4513"/>
    <w:rsid w:val="00DF55F2"/>
    <w:rsid w:val="00E020C1"/>
    <w:rsid w:val="00E12B39"/>
    <w:rsid w:val="00E13126"/>
    <w:rsid w:val="00E13E00"/>
    <w:rsid w:val="00E1595E"/>
    <w:rsid w:val="00E22968"/>
    <w:rsid w:val="00E25BFA"/>
    <w:rsid w:val="00E64DB5"/>
    <w:rsid w:val="00E66F2C"/>
    <w:rsid w:val="00E7660F"/>
    <w:rsid w:val="00E773EE"/>
    <w:rsid w:val="00E8151E"/>
    <w:rsid w:val="00E83B91"/>
    <w:rsid w:val="00EB772A"/>
    <w:rsid w:val="00EC5E6F"/>
    <w:rsid w:val="00EC7225"/>
    <w:rsid w:val="00ED1CCE"/>
    <w:rsid w:val="00ED5066"/>
    <w:rsid w:val="00EE5662"/>
    <w:rsid w:val="00EE710A"/>
    <w:rsid w:val="00EF27D8"/>
    <w:rsid w:val="00EF4859"/>
    <w:rsid w:val="00F00426"/>
    <w:rsid w:val="00F07EA1"/>
    <w:rsid w:val="00F16E2A"/>
    <w:rsid w:val="00F32485"/>
    <w:rsid w:val="00F33E66"/>
    <w:rsid w:val="00F3788F"/>
    <w:rsid w:val="00F44B03"/>
    <w:rsid w:val="00F453CA"/>
    <w:rsid w:val="00F4612F"/>
    <w:rsid w:val="00F5231A"/>
    <w:rsid w:val="00F75DF2"/>
    <w:rsid w:val="00F8288B"/>
    <w:rsid w:val="00F93D16"/>
    <w:rsid w:val="00FB3C00"/>
    <w:rsid w:val="00FC2482"/>
    <w:rsid w:val="00FD3D5D"/>
    <w:rsid w:val="00FE7DD2"/>
    <w:rsid w:val="00FF316C"/>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5C3A3F" w:rsidRDefault="00AB19E3" w:rsidP="00AB19E3">
          <w:pPr>
            <w:pStyle w:val="D44BF37D2C014960A2C5A588B848853F"/>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210282"/>
    <w:rsid w:val="00450FA1"/>
    <w:rsid w:val="004B3654"/>
    <w:rsid w:val="005C0EED"/>
    <w:rsid w:val="005C3A3F"/>
    <w:rsid w:val="00783229"/>
    <w:rsid w:val="00AB19E3"/>
    <w:rsid w:val="00B92B9A"/>
    <w:rsid w:val="00BA7575"/>
    <w:rsid w:val="00DD1120"/>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9E3"/>
    <w:rPr>
      <w:color w:val="808080"/>
    </w:rPr>
  </w:style>
  <w:style w:type="paragraph" w:customStyle="1" w:styleId="D44BF37D2C014960A2C5A588B848853F">
    <w:name w:val="D44BF37D2C014960A2C5A588B848853F"/>
    <w:rsid w:val="00AB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735a5819-6c09-4266-9cc6-c47ded5428ae&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quot;,&quot;citationItems&quot;:[{&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27dd2efa-74aa-4533-8b67-8331b39c7fd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ID&quot;:&quot;MENDELEY_CITATION_59f56b6e-6efc-455c-85b5-406eb873c68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dc9f5d39-828e-4787-90e9-b169edcb4f6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1dc43c66-ab15-4318-9516-4a157452ceb7&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citationID&quot;:&quot;MENDELEY_CITATION_f8f3c1fb-2c06-4da7-bbff-75f5c4bbb41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8–20&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quot;},{&quot;citationID&quot;:&quot;MENDELEY_CITATION_20b4a3b5-b9a3-4087-82a3-389639332443&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44aed382-6e2b-413a-bbf0-63c852e37b4d&quot;,&quot;properties&quot;:{&quot;noteIndex&quot;:0},&quot;isEdited&quot;:false,&quot;manualOverride&quot;:{&quot;isManuallyOverridden&quot;:false,&quot;citeprocText&quot;:&quot;&lt;sup&gt;23–25&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c4ca10ba-62a6-4293-af18-bae2828b508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citationID&quot;:&quot;MENDELEY_CITATION_b5b56403-8882-4030-bef1-d1a3da59d111&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quot;,&quot;citationItems&quot;:[{&quot;id&quot;:&quot;7a8853d2-e94a-35a9-9ba8-40d7d67c98bd&quot;,&quot;itemData&quot;:{&quot;type&quot;:&quot;article-journal&quot;,&quot;id&quot;:&quot;7a8853d2-e94a-35a9-9ba8-40d7d67c98bd&quot;,&quot;title&quot;:&quot;Constructing Inverse Probability Weights for Marginal Structural Models&quot;,&quot;author&quot;:[{&quot;family&quot;:&quot;Cole&quot;,&quot;given&quot;:&quot;S. R.&quot;,&quot;parse-names&quot;:false,&quot;dropping-particle&quot;:&quot;&quot;,&quot;non-dropping-particle&quot;:&quot;&quot;},{&quot;family&quot;:&quot;Hernan&quot;,&quot;given&quot;:&quot;M. A.&quot;,&quot;parse-names&quot;:false,&quot;dropping-particle&quot;:&quot;&quot;,&quot;non-dropping-particle&quot;:&quot;&quot;}],&quot;container-title&quot;:&quot;American Journal of Epidemiology&quot;,&quot;container-title-short&quot;:&quot;Am J Epidemiol&quot;,&quot;DOI&quot;:&quot;10.1093/aje/kwn164&quot;,&quot;ISSN&quot;:&quot;0002-9262&quot;,&quot;issued&quot;:{&quot;date-parts&quot;:[[2008,7,15]]},&quot;page&quot;:&quot;656-664&quot;,&quot;issue&quot;:&quot;6&quot;,&quot;volume&quot;:&quot;168&quot;},&quot;isTemporary&quot;:false}]},{&quot;citationID&quot;:&quot;MENDELEY_CITATION_44088387-d38f-4312-9480-5bd566d80a0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5</Pages>
  <Words>2395</Words>
  <Characters>13175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5</cp:revision>
  <cp:lastPrinted>2022-06-15T05:48:00Z</cp:lastPrinted>
  <dcterms:created xsi:type="dcterms:W3CDTF">2023-03-24T21:57:00Z</dcterms:created>
  <dcterms:modified xsi:type="dcterms:W3CDTF">2023-03-25T01:14:00Z</dcterms:modified>
</cp:coreProperties>
</file>