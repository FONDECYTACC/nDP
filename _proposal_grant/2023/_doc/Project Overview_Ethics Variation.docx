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E1DE" w14:textId="6311D09B" w:rsidR="00667DF2" w:rsidRDefault="00CE0891">
      <w:pPr>
        <w:spacing w:after="163" w:line="259" w:lineRule="auto"/>
        <w:ind w:left="0" w:right="6" w:firstLine="0"/>
        <w:jc w:val="center"/>
        <w:rPr>
          <w:b/>
          <w:sz w:val="28"/>
        </w:rPr>
      </w:pPr>
      <w:r w:rsidRPr="00CE0891">
        <w:rPr>
          <w:b/>
          <w:bCs/>
          <w:sz w:val="28"/>
        </w:rPr>
        <w:t xml:space="preserve">Impact of </w:t>
      </w:r>
      <w:r w:rsidR="00D12F7D">
        <w:rPr>
          <w:b/>
          <w:bCs/>
          <w:sz w:val="28"/>
        </w:rPr>
        <w:t>p</w:t>
      </w:r>
      <w:r w:rsidRPr="00CE0891">
        <w:rPr>
          <w:b/>
          <w:bCs/>
          <w:sz w:val="28"/>
        </w:rPr>
        <w:t xml:space="preserve">oly-substance use on treatment completion between 2010-2019 in </w:t>
      </w:r>
      <w:r w:rsidR="00EE4A3A" w:rsidRPr="00CE0891">
        <w:rPr>
          <w:b/>
          <w:bCs/>
          <w:sz w:val="28"/>
        </w:rPr>
        <w:t>Chile.</w:t>
      </w:r>
      <w:r w:rsidRPr="00CE0891">
        <w:rPr>
          <w:b/>
          <w:sz w:val="28"/>
        </w:rPr>
        <w:t xml:space="preserve"> </w:t>
      </w:r>
    </w:p>
    <w:p w14:paraId="5C51CE4C" w14:textId="77777777" w:rsidR="00667DF2" w:rsidRDefault="00131E62">
      <w:pPr>
        <w:numPr>
          <w:ilvl w:val="0"/>
          <w:numId w:val="1"/>
        </w:numPr>
        <w:spacing w:after="0" w:line="259" w:lineRule="auto"/>
        <w:ind w:right="0" w:hanging="360"/>
        <w:jc w:val="left"/>
      </w:pPr>
      <w:r>
        <w:rPr>
          <w:b/>
        </w:rPr>
        <w:t xml:space="preserve">Project description </w:t>
      </w:r>
    </w:p>
    <w:p w14:paraId="20FD44E0" w14:textId="7075FB88" w:rsidR="00B260B3" w:rsidRDefault="00131E62" w:rsidP="00EE481B">
      <w:pPr>
        <w:spacing w:after="219"/>
        <w:ind w:right="-9"/>
      </w:pPr>
      <w:r>
        <w:t xml:space="preserve">This project </w:t>
      </w:r>
      <w:r w:rsidR="00C166C7">
        <w:t>aims to e</w:t>
      </w:r>
      <w:r w:rsidR="00C166C7" w:rsidRPr="00C166C7">
        <w:t xml:space="preserve">stimate </w:t>
      </w:r>
      <w:r w:rsidR="00C166C7">
        <w:t xml:space="preserve">the </w:t>
      </w:r>
      <w:r w:rsidR="00C166C7" w:rsidRPr="00C166C7">
        <w:t xml:space="preserve">effects of reporting </w:t>
      </w:r>
      <w:ins w:id="0" w:author="Andrés González Santa Cruz" w:date="2023-11-02T13:16:00Z">
        <w:r w:rsidR="00EE481B">
          <w:t>polysubstance use (</w:t>
        </w:r>
      </w:ins>
      <w:r w:rsidR="00C166C7" w:rsidRPr="00C166C7">
        <w:t>PSU</w:t>
      </w:r>
      <w:ins w:id="1" w:author="Andrés González Santa Cruz" w:date="2023-11-02T13:16:00Z">
        <w:r w:rsidR="00EE481B">
          <w:t>)</w:t>
        </w:r>
      </w:ins>
      <w:r w:rsidR="00C166C7" w:rsidRPr="00C166C7">
        <w:t xml:space="preserve"> at admission on completing SUD treatment among adult patients admitted to SUD treatment programs in Chile during 2010-2019.</w:t>
      </w:r>
      <w:r w:rsidR="00C166C7">
        <w:t xml:space="preserve"> </w:t>
      </w:r>
      <w:commentRangeStart w:id="2"/>
      <w:r w:rsidR="00C166C7" w:rsidRPr="00D12F7D">
        <w:rPr>
          <w:highlight w:val="cyan"/>
        </w:rPr>
        <w:t xml:space="preserve">It is important to highlight that this study </w:t>
      </w:r>
      <w:del w:id="3" w:author="Andrés González Santa Cruz" w:date="2023-11-02T08:44:00Z">
        <w:r w:rsidRPr="00D12F7D" w:rsidDel="005F2D71">
          <w:rPr>
            <w:highlight w:val="cyan"/>
          </w:rPr>
          <w:delText xml:space="preserve">is </w:delText>
        </w:r>
        <w:r w:rsidR="00C166C7" w:rsidRPr="00D12F7D" w:rsidDel="005F2D71">
          <w:rPr>
            <w:highlight w:val="cyan"/>
          </w:rPr>
          <w:delText xml:space="preserve">not </w:delText>
        </w:r>
      </w:del>
      <w:ins w:id="4" w:author="Andrés González Santa Cruz" w:date="2023-11-02T08:44:00Z">
        <w:r w:rsidR="005F2D71">
          <w:rPr>
            <w:highlight w:val="cyan"/>
          </w:rPr>
          <w:t>will not contribute d</w:t>
        </w:r>
      </w:ins>
      <w:ins w:id="5" w:author="Andrés González Santa Cruz" w:date="2023-11-02T08:45:00Z">
        <w:r w:rsidR="005F2D71">
          <w:rPr>
            <w:highlight w:val="cyan"/>
          </w:rPr>
          <w:t xml:space="preserve">irectly </w:t>
        </w:r>
      </w:ins>
      <w:del w:id="6" w:author="Andrés González Santa Cruz" w:date="2023-11-02T08:45:00Z">
        <w:r w:rsidR="00C166C7" w:rsidRPr="00D12F7D" w:rsidDel="005F2D71">
          <w:rPr>
            <w:highlight w:val="cyan"/>
          </w:rPr>
          <w:delText xml:space="preserve">part of </w:delText>
        </w:r>
      </w:del>
      <w:ins w:id="7" w:author="Andrés González Santa Cruz" w:date="2023-11-02T08:45:00Z">
        <w:r w:rsidR="005F2D71">
          <w:rPr>
            <w:highlight w:val="cyan"/>
          </w:rPr>
          <w:t xml:space="preserve">to </w:t>
        </w:r>
      </w:ins>
      <w:r w:rsidRPr="00D12F7D">
        <w:rPr>
          <w:highlight w:val="cyan"/>
        </w:rPr>
        <w:t>my PhD thesis</w:t>
      </w:r>
      <w:ins w:id="8" w:author="Andrés González Santa Cruz" w:date="2023-11-02T08:45:00Z">
        <w:r w:rsidR="005F2D71">
          <w:rPr>
            <w:highlight w:val="cyan"/>
          </w:rPr>
          <w:t>,</w:t>
        </w:r>
      </w:ins>
      <w:r w:rsidR="00C166C7" w:rsidRPr="00D12F7D">
        <w:rPr>
          <w:highlight w:val="cyan"/>
        </w:rPr>
        <w:t xml:space="preserve"> but </w:t>
      </w:r>
      <w:ins w:id="9" w:author="Andrés González Santa Cruz" w:date="2023-11-02T08:46:00Z">
        <w:r w:rsidR="005F2D71">
          <w:rPr>
            <w:highlight w:val="cyan"/>
          </w:rPr>
          <w:t xml:space="preserve">it is part of </w:t>
        </w:r>
      </w:ins>
      <w:r w:rsidR="00C166C7" w:rsidRPr="00D12F7D">
        <w:rPr>
          <w:highlight w:val="cyan"/>
        </w:rPr>
        <w:t xml:space="preserve">a collaboration with other colleagues in Chile working in the same field as me, </w:t>
      </w:r>
      <w:del w:id="10" w:author="Andrés González Santa Cruz" w:date="2023-11-02T08:47:00Z">
        <w:r w:rsidR="00C166C7" w:rsidRPr="00D12F7D" w:rsidDel="005F2D71">
          <w:rPr>
            <w:highlight w:val="cyan"/>
          </w:rPr>
          <w:delText>but with</w:delText>
        </w:r>
      </w:del>
      <w:ins w:id="11" w:author="Andrés González Santa Cruz" w:date="2023-11-02T08:47:00Z">
        <w:r w:rsidR="005F2D71">
          <w:rPr>
            <w:highlight w:val="cyan"/>
          </w:rPr>
          <w:t>complementing my line of research with</w:t>
        </w:r>
      </w:ins>
      <w:r w:rsidR="00C166C7" w:rsidRPr="00D12F7D">
        <w:rPr>
          <w:highlight w:val="cyan"/>
        </w:rPr>
        <w:t xml:space="preserve"> a health approach</w:t>
      </w:r>
      <w:ins w:id="12" w:author="Andrés González Santa Cruz" w:date="2023-11-02T10:17:00Z">
        <w:r w:rsidR="00B260B3">
          <w:rPr>
            <w:highlight w:val="cyan"/>
          </w:rPr>
          <w:t>,</w:t>
        </w:r>
      </w:ins>
      <w:r w:rsidR="00C166C7" w:rsidRPr="00D12F7D">
        <w:rPr>
          <w:highlight w:val="cyan"/>
        </w:rPr>
        <w:t xml:space="preserve"> </w:t>
      </w:r>
      <w:del w:id="13" w:author="Andrés González Santa Cruz" w:date="2023-11-02T10:17:00Z">
        <w:r w:rsidR="00C166C7" w:rsidRPr="00D12F7D" w:rsidDel="00B260B3">
          <w:rPr>
            <w:highlight w:val="cyan"/>
          </w:rPr>
          <w:delText xml:space="preserve">instead </w:delText>
        </w:r>
      </w:del>
      <w:ins w:id="14" w:author="Andrés González Santa Cruz" w:date="2023-11-02T10:17:00Z">
        <w:r w:rsidR="00B260B3">
          <w:rPr>
            <w:highlight w:val="cyan"/>
          </w:rPr>
          <w:t>amplifying my</w:t>
        </w:r>
        <w:r w:rsidR="00B260B3" w:rsidRPr="00D12F7D">
          <w:rPr>
            <w:highlight w:val="cyan"/>
          </w:rPr>
          <w:t xml:space="preserve"> </w:t>
        </w:r>
      </w:ins>
      <w:del w:id="15" w:author="Andrés González Santa Cruz" w:date="2023-11-02T10:17:00Z">
        <w:r w:rsidR="00C166C7" w:rsidRPr="00D12F7D" w:rsidDel="00B260B3">
          <w:rPr>
            <w:highlight w:val="cyan"/>
          </w:rPr>
          <w:delText xml:space="preserve">of a </w:delText>
        </w:r>
      </w:del>
      <w:r w:rsidR="00C166C7" w:rsidRPr="00D12F7D">
        <w:rPr>
          <w:highlight w:val="cyan"/>
        </w:rPr>
        <w:t xml:space="preserve">criminology </w:t>
      </w:r>
      <w:del w:id="16" w:author="Andrés González Santa Cruz" w:date="2023-11-02T10:18:00Z">
        <w:r w:rsidR="00C166C7" w:rsidRPr="00D12F7D" w:rsidDel="00B260B3">
          <w:rPr>
            <w:highlight w:val="cyan"/>
          </w:rPr>
          <w:delText>one</w:delText>
        </w:r>
      </w:del>
      <w:ins w:id="17" w:author="Andrés González Santa Cruz" w:date="2023-11-02T10:18:00Z">
        <w:r w:rsidR="00B260B3">
          <w:rPr>
            <w:highlight w:val="cyan"/>
          </w:rPr>
          <w:t>focus</w:t>
        </w:r>
      </w:ins>
      <w:r w:rsidR="00C166C7" w:rsidRPr="00D12F7D">
        <w:rPr>
          <w:highlight w:val="cyan"/>
        </w:rPr>
        <w:t>.</w:t>
      </w:r>
      <w:r w:rsidRPr="00D12F7D">
        <w:rPr>
          <w:highlight w:val="cyan"/>
        </w:rPr>
        <w:t xml:space="preserve"> </w:t>
      </w:r>
      <w:r w:rsidR="00C166C7" w:rsidRPr="00D12F7D">
        <w:rPr>
          <w:highlight w:val="cyan"/>
        </w:rPr>
        <w:t>In this project we will use part of the data that I use for my thesis (the current study will use only data from health and not on criminal justice contact).</w:t>
      </w:r>
      <w:r w:rsidR="00C166C7">
        <w:t xml:space="preserve"> </w:t>
      </w:r>
      <w:commentRangeEnd w:id="2"/>
      <w:r w:rsidR="00D12F7D">
        <w:rPr>
          <w:rStyle w:val="Refdecomentario"/>
        </w:rPr>
        <w:commentReference w:id="2"/>
      </w:r>
      <w:ins w:id="18" w:author="Andrés González Santa Cruz" w:date="2023-11-02T08:49:00Z">
        <w:r w:rsidR="005F2D71">
          <w:t xml:space="preserve">This work may </w:t>
        </w:r>
      </w:ins>
      <w:ins w:id="19" w:author="Andrés González Santa Cruz" w:date="2023-11-02T12:50:00Z">
        <w:r w:rsidR="006510FD">
          <w:t>enrich</w:t>
        </w:r>
      </w:ins>
      <w:ins w:id="20" w:author="Andrés González Santa Cruz" w:date="2023-11-02T12:49:00Z">
        <w:r w:rsidR="006510FD">
          <w:t xml:space="preserve"> </w:t>
        </w:r>
      </w:ins>
      <w:ins w:id="21" w:author="Andrés González Santa Cruz" w:date="2023-11-02T12:48:00Z">
        <w:r w:rsidR="006510FD">
          <w:t>my line of research</w:t>
        </w:r>
      </w:ins>
      <w:ins w:id="22" w:author="Andrés González Santa Cruz" w:date="2023-11-02T12:51:00Z">
        <w:r w:rsidR="006510FD" w:rsidRPr="00B260B3">
          <w:t xml:space="preserve">. </w:t>
        </w:r>
        <w:r w:rsidR="006510FD">
          <w:t>In particular, t</w:t>
        </w:r>
        <w:r w:rsidR="006510FD" w:rsidRPr="00B260B3">
          <w:t>his research has the potential to enhance our understanding</w:t>
        </w:r>
      </w:ins>
      <w:ins w:id="23" w:author="Andrés González Santa Cruz" w:date="2023-11-02T08:50:00Z">
        <w:r w:rsidR="005F2D71">
          <w:t xml:space="preserve"> of factors that hinder patients achieving therapeutic goals in their treatment</w:t>
        </w:r>
      </w:ins>
      <w:ins w:id="24" w:author="Andrés González Santa Cruz" w:date="2023-11-02T08:51:00Z">
        <w:r w:rsidR="005F2D71">
          <w:t>s</w:t>
        </w:r>
      </w:ins>
      <w:ins w:id="25" w:author="Andrés González Santa Cruz" w:date="2023-11-02T13:16:00Z">
        <w:r w:rsidR="00EE481B">
          <w:t>, such as PSU</w:t>
        </w:r>
      </w:ins>
      <w:ins w:id="26" w:author="Andrés González Santa Cruz" w:date="2023-11-02T08:51:00Z">
        <w:r w:rsidR="005F2D71">
          <w:t>, letting us explore other mechanisms behind treatment outcom</w:t>
        </w:r>
      </w:ins>
      <w:ins w:id="27" w:author="Andrés González Santa Cruz" w:date="2023-11-02T10:09:00Z">
        <w:r w:rsidR="00B260B3">
          <w:t>e</w:t>
        </w:r>
      </w:ins>
      <w:ins w:id="28" w:author="Andrés González Santa Cruz" w:date="2023-11-02T10:10:00Z">
        <w:r w:rsidR="00B260B3">
          <w:t>, which in my primary study was related to increased risk of contact with the justice system and incarceration.</w:t>
        </w:r>
      </w:ins>
    </w:p>
    <w:p w14:paraId="23FF5E44" w14:textId="77777777" w:rsidR="00667DF2" w:rsidRDefault="00131E62">
      <w:pPr>
        <w:numPr>
          <w:ilvl w:val="0"/>
          <w:numId w:val="1"/>
        </w:numPr>
        <w:spacing w:after="0" w:line="259" w:lineRule="auto"/>
        <w:ind w:right="0" w:hanging="360"/>
        <w:jc w:val="left"/>
      </w:pPr>
      <w:r>
        <w:rPr>
          <w:b/>
        </w:rPr>
        <w:t>O</w:t>
      </w:r>
      <w:r>
        <w:rPr>
          <w:b/>
        </w:rPr>
        <w:t xml:space="preserve">bjectives </w:t>
      </w:r>
    </w:p>
    <w:p w14:paraId="16D0095C" w14:textId="53655D99" w:rsidR="00667DF2" w:rsidRDefault="00D12F7D">
      <w:pPr>
        <w:ind w:right="-9"/>
      </w:pPr>
      <w:r>
        <w:t>The specific aims of this study are:</w:t>
      </w:r>
      <w:r>
        <w:rPr>
          <w:b/>
        </w:rPr>
        <w:t xml:space="preserve"> </w:t>
      </w:r>
    </w:p>
    <w:p w14:paraId="65CB76B4" w14:textId="14326A2E" w:rsidR="00C166C7" w:rsidRDefault="00C166C7">
      <w:pPr>
        <w:spacing w:after="56" w:line="259" w:lineRule="auto"/>
        <w:ind w:left="720" w:right="0" w:firstLine="0"/>
        <w:jc w:val="left"/>
      </w:pPr>
      <w:r w:rsidRPr="00C166C7">
        <w:t xml:space="preserve">(1) To describe the prevalence of PSU and treatment completion in the sample, </w:t>
      </w:r>
    </w:p>
    <w:p w14:paraId="581BDF31" w14:textId="44D62162" w:rsidR="00667DF2" w:rsidRDefault="00C166C7">
      <w:pPr>
        <w:spacing w:after="56" w:line="259" w:lineRule="auto"/>
        <w:ind w:left="720" w:right="0" w:firstLine="0"/>
        <w:jc w:val="left"/>
      </w:pPr>
      <w:r w:rsidRPr="00C166C7">
        <w:t>(2) to compare the risk of completing treatment between people with poly and single-substance use.</w:t>
      </w:r>
      <w:r>
        <w:t xml:space="preserve"> </w:t>
      </w:r>
    </w:p>
    <w:p w14:paraId="404E499F" w14:textId="77777777" w:rsidR="00667DF2" w:rsidRDefault="00131E62">
      <w:pPr>
        <w:numPr>
          <w:ilvl w:val="0"/>
          <w:numId w:val="1"/>
        </w:numPr>
        <w:spacing w:after="0" w:line="259" w:lineRule="auto"/>
        <w:ind w:right="0" w:hanging="360"/>
        <w:jc w:val="left"/>
      </w:pPr>
      <w:r>
        <w:rPr>
          <w:b/>
        </w:rPr>
        <w:t xml:space="preserve">Project design </w:t>
      </w:r>
    </w:p>
    <w:p w14:paraId="166B250B" w14:textId="77777777" w:rsidR="00667DF2" w:rsidRDefault="00131E62">
      <w:pPr>
        <w:spacing w:after="0" w:line="259" w:lineRule="auto"/>
        <w:ind w:left="0" w:right="0" w:firstLine="0"/>
        <w:jc w:val="left"/>
      </w:pPr>
      <w:r>
        <w:rPr>
          <w:b/>
        </w:rPr>
        <w:t xml:space="preserve"> </w:t>
      </w:r>
    </w:p>
    <w:p w14:paraId="2778C707" w14:textId="68806D3D" w:rsidR="00667DF2" w:rsidRDefault="00C166C7">
      <w:pPr>
        <w:spacing w:after="223"/>
        <w:ind w:right="-9"/>
      </w:pPr>
      <w:r>
        <w:t xml:space="preserve">We used a registry-based retrospective cohort design of treatment records (N= 109,756) of patients (N= 85,048) in treatment programs at the national level </w:t>
      </w:r>
      <w:r w:rsidR="00D12F7D">
        <w:t>from</w:t>
      </w:r>
      <w:r>
        <w:t xml:space="preserve"> 2010 to November 13, 2019 (followed for a maximum of 150 months).  </w:t>
      </w:r>
    </w:p>
    <w:p w14:paraId="5F781B94" w14:textId="77777777" w:rsidR="00667DF2" w:rsidRDefault="00131E62">
      <w:pPr>
        <w:pStyle w:val="Ttulo1"/>
        <w:ind w:left="355"/>
      </w:pPr>
      <w:r>
        <w:rPr>
          <w:rFonts w:ascii="Wingdings" w:eastAsia="Wingdings" w:hAnsi="Wingdings" w:cs="Wingdings"/>
          <w:i w:val="0"/>
        </w:rPr>
        <w:t>➢</w:t>
      </w:r>
      <w:r>
        <w:rPr>
          <w:rFonts w:ascii="Arial" w:eastAsia="Arial" w:hAnsi="Arial" w:cs="Arial"/>
          <w:i w:val="0"/>
        </w:rPr>
        <w:t xml:space="preserve"> </w:t>
      </w:r>
      <w:r>
        <w:t xml:space="preserve">Data source details and population </w:t>
      </w:r>
    </w:p>
    <w:p w14:paraId="1DC6D3E9" w14:textId="434BF6CA" w:rsidR="00667DF2" w:rsidRDefault="00131E62">
      <w:pPr>
        <w:spacing w:after="220"/>
        <w:ind w:left="355" w:right="-9"/>
      </w:pPr>
      <w:r>
        <w:t>On the one hand, the SENDA database registers all patients admitted to adult treatment p</w:t>
      </w:r>
      <w:r>
        <w:t xml:space="preserve">rograms in centres affiliated with the SENDA network and with public health insurance from 2010 to </w:t>
      </w:r>
      <w:del w:id="29" w:author="Andrés González Santa Cruz" w:date="2023-11-02T08:52:00Z">
        <w:r w:rsidDel="005F2D71">
          <w:delText xml:space="preserve">2018 </w:delText>
        </w:r>
      </w:del>
      <w:ins w:id="30" w:author="Andrés González Santa Cruz" w:date="2023-11-02T08:52:00Z">
        <w:r w:rsidR="005F2D71">
          <w:t>201</w:t>
        </w:r>
        <w:r w:rsidR="005F2D71">
          <w:t>9</w:t>
        </w:r>
        <w:r w:rsidR="005F2D71">
          <w:t xml:space="preserve"> </w:t>
        </w:r>
      </w:ins>
      <w:r>
        <w:t xml:space="preserve">at the national level (N = 85,722). The SENDA dataset also includes demographic, health, and treatment performance information. </w:t>
      </w:r>
      <w:del w:id="31" w:author="Andrés González Santa Cruz" w:date="2023-11-02T08:52:00Z">
        <w:r w:rsidDel="005F2D71">
          <w:delText>On the other hand, the P</w:delText>
        </w:r>
        <w:r w:rsidDel="005F2D71">
          <w:delText xml:space="preserve">rosecutor’s Office database contains criminal records (finalised court outcomes) (N = 74,833) and demographic information (of the same people involved in SENDA’s database) from 2010 to 2018. </w:delText>
        </w:r>
      </w:del>
    </w:p>
    <w:p w14:paraId="2A4676D4" w14:textId="77777777" w:rsidR="00667DF2" w:rsidRDefault="00131E62">
      <w:pPr>
        <w:pStyle w:val="Ttulo1"/>
        <w:ind w:left="355"/>
      </w:pPr>
      <w:r>
        <w:rPr>
          <w:rFonts w:ascii="Wingdings" w:eastAsia="Wingdings" w:hAnsi="Wingdings" w:cs="Wingdings"/>
          <w:i w:val="0"/>
        </w:rPr>
        <w:t>➢</w:t>
      </w:r>
      <w:r>
        <w:rPr>
          <w:rFonts w:ascii="Arial" w:eastAsia="Arial" w:hAnsi="Arial" w:cs="Arial"/>
          <w:i w:val="0"/>
        </w:rPr>
        <w:t xml:space="preserve"> </w:t>
      </w:r>
      <w:r>
        <w:t xml:space="preserve">Data Access </w:t>
      </w:r>
    </w:p>
    <w:p w14:paraId="6C4977C2" w14:textId="71C84DF5" w:rsidR="00667DF2" w:rsidRDefault="00AD66BB">
      <w:pPr>
        <w:spacing w:after="161"/>
        <w:ind w:left="355" w:right="-9"/>
      </w:pPr>
      <w:r>
        <w:t xml:space="preserve">We have already secured access to the data required to conduct this research. </w:t>
      </w:r>
      <w:r w:rsidRPr="00D12F7D">
        <w:rPr>
          <w:highlight w:val="cyan"/>
        </w:rPr>
        <w:t>Proofs of the documentation and emails to secure access to the data are attached, including the original Spanish version and an English translation.</w:t>
      </w:r>
      <w:r>
        <w:t xml:space="preserve"> </w:t>
      </w:r>
    </w:p>
    <w:p w14:paraId="59843806" w14:textId="474872FE" w:rsidR="00667DF2" w:rsidRDefault="00131E62">
      <w:pPr>
        <w:spacing w:after="161"/>
        <w:ind w:left="355" w:right="-9"/>
      </w:pPr>
      <w:r>
        <w:t xml:space="preserve">The database used </w:t>
      </w:r>
      <w:r w:rsidR="00D12F7D">
        <w:t>in</w:t>
      </w:r>
      <w:r>
        <w:t xml:space="preserve"> this </w:t>
      </w:r>
      <w:r w:rsidR="00D12F7D">
        <w:t>study</w:t>
      </w:r>
      <w:r>
        <w:t xml:space="preserve"> contain</w:t>
      </w:r>
      <w:r w:rsidR="00D12F7D">
        <w:t>s</w:t>
      </w:r>
      <w:r>
        <w:t xml:space="preserve"> de-identified information. </w:t>
      </w:r>
      <w:r w:rsidR="00D12F7D">
        <w:t>There</w:t>
      </w:r>
      <w:r>
        <w:t xml:space="preserve"> is no way to identify individuals through the available database used by this </w:t>
      </w:r>
      <w:r w:rsidR="00AD66BB">
        <w:t>research</w:t>
      </w:r>
      <w:r>
        <w:t>.</w:t>
      </w:r>
      <w:ins w:id="32" w:author="Andrés González Santa Cruz" w:date="2023-11-02T13:18:00Z">
        <w:r>
          <w:t xml:space="preserve"> Results, code and outputs will be presented in aggregated format.</w:t>
        </w:r>
      </w:ins>
      <w:del w:id="33" w:author="Andrés González Santa Cruz" w:date="2023-11-02T13:18:00Z">
        <w:r w:rsidDel="00131E62">
          <w:delText xml:space="preserve">    </w:delText>
        </w:r>
      </w:del>
      <w:r>
        <w:t xml:space="preserve"> </w:t>
      </w:r>
    </w:p>
    <w:p w14:paraId="31F7CDDE" w14:textId="547B3458" w:rsidR="00667DF2" w:rsidRDefault="00131E62" w:rsidP="00AD66BB">
      <w:pPr>
        <w:spacing w:after="509" w:line="259" w:lineRule="auto"/>
        <w:ind w:left="360" w:right="0" w:firstLine="0"/>
        <w:jc w:val="left"/>
      </w:pPr>
      <w:r>
        <w:t xml:space="preserve"> </w:t>
      </w:r>
      <w:r>
        <w:rPr>
          <w:rFonts w:ascii="Wingdings" w:eastAsia="Wingdings" w:hAnsi="Wingdings" w:cs="Wingdings"/>
        </w:rPr>
        <w:t>➢</w:t>
      </w:r>
      <w:r>
        <w:rPr>
          <w:rFonts w:ascii="Arial" w:eastAsia="Arial" w:hAnsi="Arial" w:cs="Arial"/>
        </w:rPr>
        <w:t xml:space="preserve"> </w:t>
      </w:r>
      <w:r>
        <w:rPr>
          <w:i/>
        </w:rPr>
        <w:t xml:space="preserve">Analysis plan                                                                                                       </w:t>
      </w:r>
      <w:r>
        <w:rPr>
          <w:i/>
        </w:rPr>
        <w:t xml:space="preserve">                                      </w:t>
      </w:r>
      <w:commentRangeStart w:id="34"/>
      <w:r>
        <w:t>A descriptive and inferential analysis (</w:t>
      </w:r>
      <w:del w:id="35" w:author="Andrés González Santa Cruz" w:date="2023-11-02T08:48:00Z">
        <w:r w:rsidDel="005F2D71">
          <w:delText xml:space="preserve">sequential analysis, </w:delText>
        </w:r>
      </w:del>
      <w:r w:rsidR="00AD66BB" w:rsidRPr="00AD66BB">
        <w:t>inverse-intensity weighted generali</w:t>
      </w:r>
      <w:r w:rsidR="00D12F7D">
        <w:t>s</w:t>
      </w:r>
      <w:r w:rsidR="00AD66BB" w:rsidRPr="00AD66BB">
        <w:t xml:space="preserve">ed estimating </w:t>
      </w:r>
      <w:r w:rsidR="00EE4A3A" w:rsidRPr="00AD66BB">
        <w:t>equations</w:t>
      </w:r>
      <w:ins w:id="36" w:author="Andrés González Santa Cruz" w:date="2023-11-02T08:48:00Z">
        <w:r w:rsidR="005F2D71">
          <w:t xml:space="preserve"> to quantify the association between polysubstance </w:t>
        </w:r>
      </w:ins>
      <w:ins w:id="37" w:author="Andrés González Santa Cruz" w:date="2023-11-02T08:49:00Z">
        <w:r w:rsidR="005F2D71">
          <w:t xml:space="preserve">use at admission and </w:t>
        </w:r>
      </w:ins>
      <w:ins w:id="38" w:author="Andrés González Santa Cruz" w:date="2023-11-02T08:51:00Z">
        <w:r w:rsidR="005F2D71">
          <w:t>treatment out</w:t>
        </w:r>
      </w:ins>
      <w:ins w:id="39" w:author="Andrés González Santa Cruz" w:date="2023-11-02T08:52:00Z">
        <w:r w:rsidR="005F2D71">
          <w:t>come, while accounting for within-subject correlation</w:t>
        </w:r>
      </w:ins>
      <w:r w:rsidR="00EE4A3A" w:rsidRPr="00AD66BB">
        <w:t>)</w:t>
      </w:r>
      <w:r>
        <w:t xml:space="preserve"> is expected for </w:t>
      </w:r>
      <w:r w:rsidR="00AD66BB">
        <w:t>this study</w:t>
      </w:r>
      <w:commentRangeEnd w:id="34"/>
      <w:r w:rsidR="00D12F7D">
        <w:rPr>
          <w:rStyle w:val="Refdecomentario"/>
        </w:rPr>
        <w:commentReference w:id="34"/>
      </w:r>
      <w:r>
        <w:t>.</w:t>
      </w:r>
      <w:del w:id="40" w:author="Andrés González Santa Cruz" w:date="2023-11-02T13:18:00Z">
        <w:r w:rsidDel="00EE481B">
          <w:delText xml:space="preserve">  </w:delText>
        </w:r>
      </w:del>
    </w:p>
    <w:p w14:paraId="743A8835" w14:textId="4FADB69F" w:rsidR="00667DF2" w:rsidRPr="00AD66BB" w:rsidRDefault="00131E62" w:rsidP="00AD66BB">
      <w:pPr>
        <w:numPr>
          <w:ilvl w:val="0"/>
          <w:numId w:val="1"/>
        </w:numPr>
        <w:spacing w:after="0" w:line="259" w:lineRule="auto"/>
        <w:ind w:right="0" w:hanging="360"/>
        <w:jc w:val="left"/>
        <w:rPr>
          <w:b/>
        </w:rPr>
      </w:pPr>
      <w:r w:rsidRPr="00AD66BB">
        <w:rPr>
          <w:b/>
        </w:rPr>
        <w:t xml:space="preserve"> </w:t>
      </w:r>
      <w:r w:rsidRPr="00AD66BB">
        <w:rPr>
          <w:rFonts w:ascii="Segoe UI Symbol" w:hAnsi="Segoe UI Symbol" w:cs="Segoe UI Symbol"/>
          <w:b/>
        </w:rPr>
        <w:t>❖</w:t>
      </w:r>
      <w:r w:rsidRPr="00AD66BB">
        <w:rPr>
          <w:b/>
        </w:rPr>
        <w:t xml:space="preserve"> </w:t>
      </w:r>
      <w:r>
        <w:rPr>
          <w:b/>
        </w:rPr>
        <w:t xml:space="preserve">Research team </w:t>
      </w:r>
    </w:p>
    <w:p w14:paraId="04885D22" w14:textId="52950B83" w:rsidR="00667DF2" w:rsidRDefault="00131E62">
      <w:pPr>
        <w:spacing w:after="0" w:line="237" w:lineRule="auto"/>
        <w:ind w:left="1980" w:right="-9" w:hanging="1712"/>
      </w:pPr>
      <w:r>
        <w:rPr>
          <w:i/>
          <w:color w:val="0E101A"/>
        </w:rPr>
        <w:t xml:space="preserve"> Mariel Mateo Pinones:</w:t>
      </w:r>
      <w:r>
        <w:rPr>
          <w:color w:val="0E101A"/>
        </w:rPr>
        <w:t xml:space="preserve"> </w:t>
      </w:r>
      <w:r w:rsidR="00EE4A3A">
        <w:rPr>
          <w:color w:val="0E101A"/>
        </w:rPr>
        <w:t xml:space="preserve">Co-investigator. </w:t>
      </w:r>
      <w:r>
        <w:rPr>
          <w:color w:val="0E101A"/>
        </w:rPr>
        <w:t>PhD s</w:t>
      </w:r>
      <w:r>
        <w:rPr>
          <w:color w:val="0E101A"/>
        </w:rPr>
        <w:t>tudent</w:t>
      </w:r>
      <w:r w:rsidR="00D12F7D">
        <w:rPr>
          <w:color w:val="0E101A"/>
        </w:rPr>
        <w:t xml:space="preserve"> </w:t>
      </w:r>
      <w:r w:rsidR="00D12F7D" w:rsidRPr="00D12F7D">
        <w:rPr>
          <w:color w:val="0E101A"/>
        </w:rPr>
        <w:t>(School of Criminology and Criminal Justice, Griffith University, Australia)</w:t>
      </w:r>
      <w:r>
        <w:rPr>
          <w:color w:val="0E101A"/>
        </w:rPr>
        <w:t>. She coordinated the first Outcome Study of Substance Use Treatment in Chile</w:t>
      </w:r>
      <w:r w:rsidR="00D12F7D">
        <w:rPr>
          <w:color w:val="0E101A"/>
        </w:rPr>
        <w:t>. She</w:t>
      </w:r>
      <w:r>
        <w:rPr>
          <w:color w:val="0E101A"/>
        </w:rPr>
        <w:t xml:space="preserve"> led the Drug research area at the Justice and Society Studies Centre (Pontifical Catholic University of Chile) between 2015 and 2019. </w:t>
      </w:r>
    </w:p>
    <w:p w14:paraId="7E6988D6" w14:textId="64EBF4A3" w:rsidR="00667DF2" w:rsidRDefault="00131E62">
      <w:pPr>
        <w:spacing w:after="0" w:line="237" w:lineRule="auto"/>
        <w:ind w:left="1980" w:right="-9" w:hanging="1712"/>
      </w:pPr>
      <w:commentRangeStart w:id="41"/>
      <w:r>
        <w:rPr>
          <w:color w:val="0E101A"/>
        </w:rPr>
        <w:lastRenderedPageBreak/>
        <w:t xml:space="preserve"> </w:t>
      </w:r>
      <w:r w:rsidR="00AD66BB">
        <w:rPr>
          <w:i/>
          <w:color w:val="0E101A"/>
        </w:rPr>
        <w:t>Andres Gonzalez Santa Cruz</w:t>
      </w:r>
      <w:r>
        <w:rPr>
          <w:i/>
          <w:color w:val="0E101A"/>
        </w:rPr>
        <w:t xml:space="preserve">: </w:t>
      </w:r>
      <w:r>
        <w:rPr>
          <w:color w:val="0E101A"/>
        </w:rPr>
        <w:t>Principal investigator.</w:t>
      </w:r>
      <w:r>
        <w:rPr>
          <w:i/>
          <w:color w:val="0E101A"/>
        </w:rPr>
        <w:t xml:space="preserve"> </w:t>
      </w:r>
      <w:r>
        <w:rPr>
          <w:color w:val="0E101A"/>
        </w:rPr>
        <w:t>PhD</w:t>
      </w:r>
      <w:r w:rsidR="00AD66BB">
        <w:rPr>
          <w:color w:val="0E101A"/>
        </w:rPr>
        <w:t xml:space="preserve"> student</w:t>
      </w:r>
      <w:r w:rsidR="00D12F7D">
        <w:rPr>
          <w:color w:val="0E101A"/>
        </w:rPr>
        <w:t xml:space="preserve"> </w:t>
      </w:r>
      <w:r w:rsidR="00D12F7D" w:rsidRPr="00D12F7D">
        <w:rPr>
          <w:color w:val="0E101A"/>
        </w:rPr>
        <w:t>(School of Public Health, Universidad de Chile).</w:t>
      </w:r>
      <w:r w:rsidR="00AD66BB">
        <w:rPr>
          <w:color w:val="0E101A"/>
        </w:rPr>
        <w:t xml:space="preserve"> </w:t>
      </w:r>
      <w:r w:rsidR="00D12F7D" w:rsidRPr="00D12F7D">
        <w:rPr>
          <w:color w:val="0E101A"/>
        </w:rPr>
        <w:t>He has worked as technical staff in research related to occupational health and SUD treatments. He has been working on the Treatment patients</w:t>
      </w:r>
      <w:r w:rsidR="00D12F7D">
        <w:rPr>
          <w:color w:val="0E101A"/>
        </w:rPr>
        <w:t>’</w:t>
      </w:r>
      <w:r w:rsidR="00D12F7D" w:rsidRPr="00D12F7D">
        <w:rPr>
          <w:color w:val="0E101A"/>
        </w:rPr>
        <w:t xml:space="preserve"> dataset since 2019, collaborating with Dr Castillo-Carniglia o</w:t>
      </w:r>
      <w:r w:rsidR="00D12F7D">
        <w:rPr>
          <w:color w:val="0E101A"/>
        </w:rPr>
        <w:t>n</w:t>
      </w:r>
      <w:r w:rsidR="00D12F7D" w:rsidRPr="00D12F7D">
        <w:rPr>
          <w:color w:val="0E101A"/>
        </w:rPr>
        <w:t xml:space="preserve"> several papers</w:t>
      </w:r>
      <w:r w:rsidR="00D12F7D">
        <w:rPr>
          <w:color w:val="0E101A"/>
        </w:rPr>
        <w:t>.</w:t>
      </w:r>
      <w:r>
        <w:rPr>
          <w:color w:val="0E101A"/>
        </w:rPr>
        <w:t xml:space="preserve"> </w:t>
      </w:r>
    </w:p>
    <w:p w14:paraId="31B36F61" w14:textId="4B150D5F" w:rsidR="00667DF2" w:rsidRDefault="00AD66BB">
      <w:pPr>
        <w:spacing w:after="0" w:line="237" w:lineRule="auto"/>
        <w:ind w:left="1980" w:right="-9" w:hanging="1712"/>
        <w:rPr>
          <w:color w:val="0E101A"/>
        </w:rPr>
      </w:pPr>
      <w:r w:rsidRPr="005F2D71">
        <w:rPr>
          <w:i/>
          <w:iCs/>
          <w:rPrChange w:id="42" w:author="Andrés González Santa Cruz" w:date="2023-11-02T08:49:00Z">
            <w:rPr/>
          </w:rPrChange>
        </w:rPr>
        <w:t>José Ruiz-Tagle</w:t>
      </w:r>
      <w:r>
        <w:rPr>
          <w:i/>
          <w:color w:val="0E101A"/>
        </w:rPr>
        <w:t xml:space="preserve">: </w:t>
      </w:r>
      <w:r>
        <w:rPr>
          <w:color w:val="0E101A"/>
        </w:rPr>
        <w:t>Co-investigator.</w:t>
      </w:r>
      <w:r>
        <w:rPr>
          <w:i/>
          <w:color w:val="0E101A"/>
        </w:rPr>
        <w:t xml:space="preserve"> </w:t>
      </w:r>
      <w:r>
        <w:rPr>
          <w:color w:val="0E101A"/>
        </w:rPr>
        <w:t xml:space="preserve">PhD </w:t>
      </w:r>
      <w:r w:rsidR="00EE4A3A">
        <w:rPr>
          <w:color w:val="0E101A"/>
        </w:rPr>
        <w:t xml:space="preserve">student. </w:t>
      </w:r>
      <w:r w:rsidR="00D12F7D" w:rsidRPr="00D12F7D">
        <w:rPr>
          <w:color w:val="0E101A"/>
        </w:rPr>
        <w:t>(Public Policy, Universidad Mayor). He has worked on research projects related to substance use treatments. He also has been working on the dataset on Treatment patients since 2019 along with Dr. Castillo-Carniglia. He collaborated in the analysis of several papers linked to SUD.</w:t>
      </w:r>
    </w:p>
    <w:p w14:paraId="5592630A" w14:textId="77256261" w:rsidR="00667DF2" w:rsidRPr="00AD66BB" w:rsidRDefault="00131E62" w:rsidP="00D12F7D">
      <w:pPr>
        <w:spacing w:after="10123" w:line="259" w:lineRule="auto"/>
        <w:ind w:left="0" w:right="0" w:firstLine="0"/>
        <w:jc w:val="left"/>
        <w:rPr>
          <w:i/>
          <w:color w:val="0E101A"/>
        </w:rPr>
      </w:pPr>
      <w:r>
        <w:rPr>
          <w:rFonts w:ascii="Calibri" w:eastAsia="Calibri" w:hAnsi="Calibri" w:cs="Calibri"/>
        </w:rPr>
        <w:t xml:space="preserve"> </w:t>
      </w:r>
      <w:r w:rsidR="00AD66BB" w:rsidRPr="00AD66BB">
        <w:rPr>
          <w:i/>
          <w:color w:val="0E101A"/>
        </w:rPr>
        <w:t>Álvaro Castillo-Carniglia</w:t>
      </w:r>
      <w:r w:rsidR="00EE4A3A">
        <w:rPr>
          <w:i/>
          <w:color w:val="0E101A"/>
        </w:rPr>
        <w:t xml:space="preserve">. </w:t>
      </w:r>
      <w:r w:rsidR="00EE4A3A">
        <w:rPr>
          <w:color w:val="0E101A"/>
        </w:rPr>
        <w:t>Co-investigator.</w:t>
      </w:r>
      <w:r w:rsidR="00AD66BB" w:rsidRPr="00AD66BB">
        <w:rPr>
          <w:i/>
          <w:color w:val="0E101A"/>
        </w:rPr>
        <w:t xml:space="preserve"> </w:t>
      </w:r>
      <w:r w:rsidRPr="00AD66BB">
        <w:rPr>
          <w:i/>
          <w:color w:val="0E101A"/>
        </w:rPr>
        <w:t xml:space="preserve"> </w:t>
      </w:r>
      <w:commentRangeEnd w:id="41"/>
      <w:r w:rsidR="00D12F7D">
        <w:rPr>
          <w:rStyle w:val="Refdecomentario"/>
        </w:rPr>
        <w:commentReference w:id="41"/>
      </w:r>
      <w:r w:rsidR="00D12F7D" w:rsidRPr="00D12F7D">
        <w:rPr>
          <w:color w:val="0E101A"/>
        </w:rPr>
        <w:t>Ph.D., Associate professor, and Director of the Ph.D. Programme in Public Policy, Universidad Mayor. He has a background in epidemiology, and his main research areas are the measurement of SUDs in the population. He has co-directed several theses in public health related to treatment dropouts and readmissions.</w:t>
      </w:r>
    </w:p>
    <w:p w14:paraId="6BEE5484" w14:textId="77777777" w:rsidR="00667DF2" w:rsidRDefault="00131E62">
      <w:pPr>
        <w:spacing w:after="0" w:line="259" w:lineRule="auto"/>
        <w:ind w:left="0" w:right="0" w:firstLine="0"/>
        <w:jc w:val="left"/>
      </w:pPr>
      <w:r>
        <w:rPr>
          <w:rFonts w:ascii="Calibri" w:eastAsia="Calibri" w:hAnsi="Calibri" w:cs="Calibri"/>
        </w:rPr>
        <w:t xml:space="preserve"> </w:t>
      </w:r>
    </w:p>
    <w:sectPr w:rsidR="00667DF2">
      <w:pgSz w:w="11906" w:h="16838"/>
      <w:pgMar w:top="1494" w:right="1434" w:bottom="706"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iel Mateo" w:date="2023-11-02T16:08:00Z" w:initials="MM">
    <w:p w14:paraId="02B2522D" w14:textId="77777777" w:rsidR="00D12F7D" w:rsidRDefault="00D12F7D" w:rsidP="00D92474">
      <w:pPr>
        <w:pStyle w:val="Textocomentario"/>
        <w:ind w:left="0" w:firstLine="0"/>
        <w:jc w:val="left"/>
      </w:pPr>
      <w:r>
        <w:rPr>
          <w:rStyle w:val="Refdecomentario"/>
        </w:rPr>
        <w:annotationRef/>
      </w:r>
      <w:r>
        <w:t>Tengo que chequear como frasear esto, por mientras ignorar.</w:t>
      </w:r>
    </w:p>
  </w:comment>
  <w:comment w:id="34" w:author="Mariel Mateo" w:date="2023-11-02T16:12:00Z" w:initials="MM">
    <w:p w14:paraId="772657D7" w14:textId="77777777" w:rsidR="00D12F7D" w:rsidRDefault="00D12F7D" w:rsidP="001E57FB">
      <w:pPr>
        <w:pStyle w:val="Textocomentario"/>
        <w:ind w:left="0" w:firstLine="0"/>
        <w:jc w:val="left"/>
      </w:pPr>
      <w:r>
        <w:rPr>
          <w:rStyle w:val="Refdecomentario"/>
        </w:rPr>
        <w:annotationRef/>
      </w:r>
      <w:r>
        <w:t xml:space="preserve">Andres porfa revisar. No debiera ser mas largo que 1 o 2 frases. </w:t>
      </w:r>
    </w:p>
  </w:comment>
  <w:comment w:id="41" w:author="Mariel Mateo" w:date="2023-11-02T16:16:00Z" w:initials="MM">
    <w:p w14:paraId="04FECFB4" w14:textId="77777777" w:rsidR="00D12F7D" w:rsidRDefault="00D12F7D" w:rsidP="009B21F0">
      <w:pPr>
        <w:pStyle w:val="Textocomentario"/>
        <w:ind w:left="0" w:firstLine="0"/>
        <w:jc w:val="left"/>
      </w:pPr>
      <w:r>
        <w:rPr>
          <w:rStyle w:val="Refdecomentario"/>
        </w:rPr>
        <w:annotationRef/>
      </w:r>
      <w:r>
        <w:t>Andres por fa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B2522D" w15:done="0"/>
  <w15:commentEx w15:paraId="772657D7" w15:done="0"/>
  <w15:commentEx w15:paraId="04FEC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B660630" w16cex:dateUtc="2023-11-02T05:08:00Z"/>
  <w16cex:commentExtensible w16cex:durableId="34896D00" w16cex:dateUtc="2023-11-02T05:12:00Z"/>
  <w16cex:commentExtensible w16cex:durableId="473EF2A5" w16cex:dateUtc="2023-11-02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B2522D" w16cid:durableId="4B660630"/>
  <w16cid:commentId w16cid:paraId="772657D7" w16cid:durableId="34896D00"/>
  <w16cid:commentId w16cid:paraId="04FECFB4" w16cid:durableId="473EF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B98"/>
    <w:multiLevelType w:val="hybridMultilevel"/>
    <w:tmpl w:val="6F00C1B0"/>
    <w:lvl w:ilvl="0" w:tplc="F7FAE8A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AA2412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66E27FA">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56C7F1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56E9BC">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EAA966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3B8981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77A2ABE">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B2A263C">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NzY0sDQwMTM3tbRU0lEKTi0uzszPAykwrAUApdHgDywAAAA="/>
  </w:docVars>
  <w:rsids>
    <w:rsidRoot w:val="00667DF2"/>
    <w:rsid w:val="00131E62"/>
    <w:rsid w:val="005F2D71"/>
    <w:rsid w:val="006510FD"/>
    <w:rsid w:val="00667DF2"/>
    <w:rsid w:val="009716F8"/>
    <w:rsid w:val="00AD66BB"/>
    <w:rsid w:val="00B260B3"/>
    <w:rsid w:val="00C166C7"/>
    <w:rsid w:val="00CE0891"/>
    <w:rsid w:val="00D12F7D"/>
    <w:rsid w:val="00EE481B"/>
    <w:rsid w:val="00EE4A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66FA"/>
  <w15:docId w15:val="{C6B0BE44-03EF-48C7-8536-005BA429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55" w:lineRule="auto"/>
      <w:ind w:left="10" w:right="4" w:hanging="10"/>
      <w:jc w:val="both"/>
    </w:pPr>
    <w:rPr>
      <w:rFonts w:ascii="Garamond" w:eastAsia="Garamond" w:hAnsi="Garamond" w:cs="Garamond"/>
      <w:color w:val="000000"/>
    </w:rPr>
  </w:style>
  <w:style w:type="paragraph" w:styleId="Ttulo1">
    <w:name w:val="heading 1"/>
    <w:next w:val="Normal"/>
    <w:link w:val="Ttulo1Car"/>
    <w:uiPriority w:val="9"/>
    <w:qFormat/>
    <w:pPr>
      <w:keepNext/>
      <w:keepLines/>
      <w:spacing w:after="0"/>
      <w:ind w:left="370" w:hanging="10"/>
      <w:outlineLvl w:val="0"/>
    </w:pPr>
    <w:rPr>
      <w:rFonts w:ascii="Garamond" w:eastAsia="Garamond" w:hAnsi="Garamond" w:cs="Garamond"/>
      <w: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Garamond" w:eastAsia="Garamond" w:hAnsi="Garamond" w:cs="Garamond"/>
      <w:i/>
      <w:color w:val="000000"/>
      <w:sz w:val="22"/>
    </w:rPr>
  </w:style>
  <w:style w:type="character" w:styleId="Refdecomentario">
    <w:name w:val="annotation reference"/>
    <w:basedOn w:val="Fuentedeprrafopredeter"/>
    <w:uiPriority w:val="99"/>
    <w:semiHidden/>
    <w:unhideWhenUsed/>
    <w:rsid w:val="00D12F7D"/>
    <w:rPr>
      <w:sz w:val="16"/>
      <w:szCs w:val="16"/>
    </w:rPr>
  </w:style>
  <w:style w:type="paragraph" w:styleId="Textocomentario">
    <w:name w:val="annotation text"/>
    <w:basedOn w:val="Normal"/>
    <w:link w:val="TextocomentarioCar"/>
    <w:uiPriority w:val="99"/>
    <w:unhideWhenUsed/>
    <w:rsid w:val="00D12F7D"/>
    <w:pPr>
      <w:spacing w:line="240" w:lineRule="auto"/>
    </w:pPr>
    <w:rPr>
      <w:sz w:val="20"/>
      <w:szCs w:val="20"/>
    </w:rPr>
  </w:style>
  <w:style w:type="character" w:customStyle="1" w:styleId="TextocomentarioCar">
    <w:name w:val="Texto comentario Car"/>
    <w:basedOn w:val="Fuentedeprrafopredeter"/>
    <w:link w:val="Textocomentario"/>
    <w:uiPriority w:val="99"/>
    <w:rsid w:val="00D12F7D"/>
    <w:rPr>
      <w:rFonts w:ascii="Garamond" w:eastAsia="Garamond" w:hAnsi="Garamond" w:cs="Garamond"/>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D12F7D"/>
    <w:rPr>
      <w:b/>
      <w:bCs/>
    </w:rPr>
  </w:style>
  <w:style w:type="character" w:customStyle="1" w:styleId="AsuntodelcomentarioCar">
    <w:name w:val="Asunto del comentario Car"/>
    <w:basedOn w:val="TextocomentarioCar"/>
    <w:link w:val="Asuntodelcomentario"/>
    <w:uiPriority w:val="99"/>
    <w:semiHidden/>
    <w:rsid w:val="00D12F7D"/>
    <w:rPr>
      <w:rFonts w:ascii="Garamond" w:eastAsia="Garamond" w:hAnsi="Garamond" w:cs="Garamond"/>
      <w:b/>
      <w:bCs/>
      <w:color w:val="000000"/>
      <w:sz w:val="20"/>
      <w:szCs w:val="20"/>
    </w:rPr>
  </w:style>
  <w:style w:type="character" w:customStyle="1" w:styleId="marklavi459qy">
    <w:name w:val="marklavi459qy"/>
    <w:basedOn w:val="Fuentedeprrafopredeter"/>
    <w:rsid w:val="00D1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00957">
      <w:bodyDiv w:val="1"/>
      <w:marLeft w:val="0"/>
      <w:marRight w:val="0"/>
      <w:marTop w:val="0"/>
      <w:marBottom w:val="0"/>
      <w:divBdr>
        <w:top w:val="none" w:sz="0" w:space="0" w:color="auto"/>
        <w:left w:val="none" w:sz="0" w:space="0" w:color="auto"/>
        <w:bottom w:val="none" w:sz="0" w:space="0" w:color="auto"/>
        <w:right w:val="none" w:sz="0" w:space="0" w:color="auto"/>
      </w:divBdr>
      <w:divsChild>
        <w:div w:id="859397102">
          <w:marLeft w:val="0"/>
          <w:marRight w:val="0"/>
          <w:marTop w:val="0"/>
          <w:marBottom w:val="0"/>
          <w:divBdr>
            <w:top w:val="single" w:sz="2" w:space="0" w:color="auto"/>
            <w:left w:val="single" w:sz="2" w:space="0" w:color="auto"/>
            <w:bottom w:val="single" w:sz="6" w:space="0" w:color="auto"/>
            <w:right w:val="single" w:sz="2" w:space="0" w:color="auto"/>
          </w:divBdr>
          <w:divsChild>
            <w:div w:id="1323967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578852">
                  <w:marLeft w:val="0"/>
                  <w:marRight w:val="0"/>
                  <w:marTop w:val="0"/>
                  <w:marBottom w:val="0"/>
                  <w:divBdr>
                    <w:top w:val="single" w:sz="2" w:space="0" w:color="D9D9E3"/>
                    <w:left w:val="single" w:sz="2" w:space="0" w:color="D9D9E3"/>
                    <w:bottom w:val="single" w:sz="2" w:space="0" w:color="D9D9E3"/>
                    <w:right w:val="single" w:sz="2" w:space="0" w:color="D9D9E3"/>
                  </w:divBdr>
                  <w:divsChild>
                    <w:div w:id="2028097391">
                      <w:marLeft w:val="0"/>
                      <w:marRight w:val="0"/>
                      <w:marTop w:val="0"/>
                      <w:marBottom w:val="0"/>
                      <w:divBdr>
                        <w:top w:val="single" w:sz="2" w:space="0" w:color="D9D9E3"/>
                        <w:left w:val="single" w:sz="2" w:space="0" w:color="D9D9E3"/>
                        <w:bottom w:val="single" w:sz="2" w:space="0" w:color="D9D9E3"/>
                        <w:right w:val="single" w:sz="2" w:space="0" w:color="D9D9E3"/>
                      </w:divBdr>
                      <w:divsChild>
                        <w:div w:id="559171439">
                          <w:marLeft w:val="0"/>
                          <w:marRight w:val="0"/>
                          <w:marTop w:val="0"/>
                          <w:marBottom w:val="0"/>
                          <w:divBdr>
                            <w:top w:val="single" w:sz="2" w:space="0" w:color="D9D9E3"/>
                            <w:left w:val="single" w:sz="2" w:space="0" w:color="D9D9E3"/>
                            <w:bottom w:val="single" w:sz="2" w:space="0" w:color="D9D9E3"/>
                            <w:right w:val="single" w:sz="2" w:space="0" w:color="D9D9E3"/>
                          </w:divBdr>
                          <w:divsChild>
                            <w:div w:id="1467973155">
                              <w:marLeft w:val="0"/>
                              <w:marRight w:val="0"/>
                              <w:marTop w:val="0"/>
                              <w:marBottom w:val="0"/>
                              <w:divBdr>
                                <w:top w:val="single" w:sz="2" w:space="0" w:color="D9D9E3"/>
                                <w:left w:val="single" w:sz="2" w:space="0" w:color="D9D9E3"/>
                                <w:bottom w:val="single" w:sz="2" w:space="0" w:color="D9D9E3"/>
                                <w:right w:val="single" w:sz="2" w:space="0" w:color="D9D9E3"/>
                              </w:divBdr>
                              <w:divsChild>
                                <w:div w:id="380057419">
                                  <w:marLeft w:val="0"/>
                                  <w:marRight w:val="0"/>
                                  <w:marTop w:val="0"/>
                                  <w:marBottom w:val="0"/>
                                  <w:divBdr>
                                    <w:top w:val="single" w:sz="2" w:space="0" w:color="D9D9E3"/>
                                    <w:left w:val="single" w:sz="2" w:space="0" w:color="D9D9E3"/>
                                    <w:bottom w:val="single" w:sz="2" w:space="0" w:color="D9D9E3"/>
                                    <w:right w:val="single" w:sz="2" w:space="0" w:color="D9D9E3"/>
                                  </w:divBdr>
                                  <w:divsChild>
                                    <w:div w:id="91987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268</TotalTime>
  <Pages>2</Pages>
  <Words>698</Words>
  <Characters>3840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cp:lastModifiedBy>Andrés González Santa Cruz</cp:lastModifiedBy>
  <cp:revision>4</cp:revision>
  <dcterms:created xsi:type="dcterms:W3CDTF">2023-11-02T05:04:00Z</dcterms:created>
  <dcterms:modified xsi:type="dcterms:W3CDTF">2023-11-02T16:19:00Z</dcterms:modified>
</cp:coreProperties>
</file>