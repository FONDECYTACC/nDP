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39F8" w14:textId="77777777" w:rsidR="00AA5B6C" w:rsidRPr="00090B7C" w:rsidRDefault="00AA5B6C" w:rsidP="00090B7C">
      <w:pPr>
        <w:spacing w:after="0"/>
        <w:rPr>
          <w:rFonts w:ascii="Times New Roman" w:hAnsi="Times New Roman" w:cs="Times New Roman"/>
          <w:b/>
          <w:bCs/>
          <w:sz w:val="24"/>
          <w:szCs w:val="24"/>
        </w:rPr>
      </w:pPr>
      <w:r w:rsidRPr="00090B7C">
        <w:rPr>
          <w:rFonts w:ascii="Times New Roman" w:hAnsi="Times New Roman" w:cs="Times New Roman"/>
          <w:b/>
          <w:bCs/>
          <w:sz w:val="24"/>
          <w:szCs w:val="24"/>
        </w:rPr>
        <w:t>Association between poly-substance use and substance use disorder treatment non</w:t>
      </w:r>
      <w:r>
        <w:rPr>
          <w:rFonts w:ascii="Times New Roman" w:hAnsi="Times New Roman" w:cs="Times New Roman"/>
          <w:b/>
          <w:bCs/>
          <w:sz w:val="24"/>
          <w:szCs w:val="24"/>
        </w:rPr>
        <w:t>-</w:t>
      </w:r>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3119ABBF" w14:textId="363EC904" w:rsidR="00AA5B6C" w:rsidRPr="00090B7C" w:rsidRDefault="00AA5B6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proofErr w:type="spellStart"/>
      <w:proofErr w:type="gramStart"/>
      <w:r w:rsidRPr="00090B7C">
        <w:rPr>
          <w:rFonts w:ascii="Times New Roman" w:hAnsi="Times New Roman" w:cs="Times New Roman"/>
          <w:sz w:val="24"/>
          <w:szCs w:val="24"/>
          <w:vertAlign w:val="superscript"/>
          <w:lang w:val="es-CL"/>
        </w:rPr>
        <w:t>a</w:t>
      </w:r>
      <w:r>
        <w:rPr>
          <w:rFonts w:ascii="Times New Roman" w:hAnsi="Times New Roman" w:cs="Times New Roman"/>
          <w:sz w:val="24"/>
          <w:szCs w:val="24"/>
          <w:vertAlign w:val="superscript"/>
          <w:lang w:val="es-CL"/>
        </w:rPr>
        <w:t>,</w:t>
      </w:r>
      <w:r w:rsidRPr="00090B7C">
        <w:rPr>
          <w:rFonts w:ascii="Times New Roman" w:hAnsi="Times New Roman" w:cs="Times New Roman"/>
          <w:sz w:val="24"/>
          <w:szCs w:val="24"/>
          <w:vertAlign w:val="superscript"/>
          <w:lang w:val="es-CL"/>
        </w:rPr>
        <w:t>b</w:t>
      </w:r>
      <w:proofErr w:type="gramEnd"/>
      <w:r w:rsidRPr="00090B7C">
        <w:rPr>
          <w:rFonts w:ascii="Times New Roman" w:hAnsi="Times New Roman" w:cs="Times New Roman"/>
          <w:sz w:val="24"/>
          <w:szCs w:val="24"/>
          <w:vertAlign w:val="superscript"/>
          <w:lang w:val="es-CL"/>
        </w:rPr>
        <w:t>,c</w:t>
      </w:r>
      <w:proofErr w:type="spellEnd"/>
      <w:r w:rsidRPr="00090B7C">
        <w:rPr>
          <w:rFonts w:ascii="Times New Roman" w:hAnsi="Times New Roman" w:cs="Times New Roman"/>
          <w:sz w:val="24"/>
          <w:szCs w:val="24"/>
          <w:lang w:val="es-CL"/>
        </w:rPr>
        <w:t>; José Ruiz-Tagle</w:t>
      </w:r>
      <w:r w:rsidR="00845F5E">
        <w:rPr>
          <w:rFonts w:ascii="Times New Roman" w:hAnsi="Times New Roman" w:cs="Times New Roman"/>
          <w:sz w:val="24"/>
          <w:szCs w:val="24"/>
          <w:lang w:val="es-CL"/>
        </w:rPr>
        <w:t xml:space="preserve"> </w:t>
      </w:r>
      <w:proofErr w:type="spellStart"/>
      <w:r w:rsidR="00845F5E">
        <w:rPr>
          <w:rFonts w:ascii="Times New Roman" w:hAnsi="Times New Roman" w:cs="Times New Roman"/>
          <w:sz w:val="24"/>
          <w:szCs w:val="24"/>
          <w:lang w:val="es-CL"/>
        </w:rPr>
        <w:t>Maturana</w:t>
      </w:r>
      <w:r w:rsidRPr="00090B7C">
        <w:rPr>
          <w:rFonts w:ascii="Times New Roman" w:hAnsi="Times New Roman" w:cs="Times New Roman"/>
          <w:sz w:val="24"/>
          <w:szCs w:val="24"/>
          <w:vertAlign w:val="superscript"/>
          <w:lang w:val="es-CL"/>
        </w:rPr>
        <w:t>b,d</w:t>
      </w:r>
      <w:proofErr w:type="spellEnd"/>
      <w:r w:rsidRPr="00090B7C">
        <w:rPr>
          <w:rFonts w:ascii="Times New Roman" w:hAnsi="Times New Roman" w:cs="Times New Roman"/>
          <w:sz w:val="24"/>
          <w:szCs w:val="24"/>
          <w:lang w:val="es-CL"/>
        </w:rPr>
        <w:t xml:space="preserve">; Mariel Mateo </w:t>
      </w:r>
      <w:proofErr w:type="spellStart"/>
      <w:r w:rsidRPr="00090B7C">
        <w:rPr>
          <w:rFonts w:ascii="Times New Roman" w:hAnsi="Times New Roman" w:cs="Times New Roman"/>
          <w:sz w:val="24"/>
          <w:szCs w:val="24"/>
          <w:lang w:val="es-CL"/>
        </w:rPr>
        <w:t>Pinones</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b,f</w:t>
      </w:r>
      <w:proofErr w:type="spellEnd"/>
      <w:r w:rsidRPr="00090B7C">
        <w:rPr>
          <w:rFonts w:ascii="Times New Roman" w:hAnsi="Times New Roman" w:cs="Times New Roman"/>
          <w:sz w:val="24"/>
          <w:szCs w:val="24"/>
          <w:lang w:val="es-CL"/>
        </w:rPr>
        <w:t>; Álvaro Castillo-</w:t>
      </w:r>
      <w:proofErr w:type="spellStart"/>
      <w:r w:rsidRPr="00090B7C">
        <w:rPr>
          <w:rFonts w:ascii="Times New Roman" w:hAnsi="Times New Roman" w:cs="Times New Roman"/>
          <w:sz w:val="24"/>
          <w:szCs w:val="24"/>
          <w:lang w:val="es-CL"/>
        </w:rPr>
        <w:t>Carniglia</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b,c,g</w:t>
      </w:r>
      <w:proofErr w:type="spellEnd"/>
      <w:r w:rsidRPr="00090B7C">
        <w:rPr>
          <w:rFonts w:ascii="Times New Roman" w:hAnsi="Times New Roman" w:cs="Times New Roman"/>
          <w:sz w:val="24"/>
          <w:szCs w:val="24"/>
          <w:lang w:val="es-CL"/>
        </w:rPr>
        <w:t>;</w:t>
      </w:r>
    </w:p>
    <w:p w14:paraId="40DE9142" w14:textId="77777777" w:rsidR="00AA5B6C" w:rsidRPr="00090B7C" w:rsidRDefault="00AA5B6C" w:rsidP="00090B7C">
      <w:pPr>
        <w:spacing w:after="0"/>
        <w:rPr>
          <w:rFonts w:ascii="Times New Roman" w:hAnsi="Times New Roman" w:cs="Times New Roman"/>
          <w:sz w:val="24"/>
          <w:szCs w:val="24"/>
          <w:lang w:val="es-CL"/>
        </w:rPr>
      </w:pPr>
    </w:p>
    <w:p w14:paraId="357766C5"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School of Public Health, Universidad de Chile, Chile</w:t>
      </w:r>
    </w:p>
    <w:p w14:paraId="40AE6C95"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w:t>
      </w:r>
      <w:proofErr w:type="spellStart"/>
      <w:r w:rsidRPr="00090B7C">
        <w:rPr>
          <w:rFonts w:ascii="Times New Roman" w:hAnsi="Times New Roman" w:cs="Times New Roman"/>
          <w:sz w:val="24"/>
          <w:szCs w:val="24"/>
          <w:lang w:val="en-US"/>
        </w:rPr>
        <w:t>nDP</w:t>
      </w:r>
      <w:proofErr w:type="spellEnd"/>
      <w:r w:rsidRPr="00090B7C">
        <w:rPr>
          <w:rFonts w:ascii="Times New Roman" w:hAnsi="Times New Roman" w:cs="Times New Roman"/>
          <w:sz w:val="24"/>
          <w:szCs w:val="24"/>
          <w:lang w:val="en-US"/>
        </w:rPr>
        <w:t>), Chile.</w:t>
      </w:r>
    </w:p>
    <w:p w14:paraId="7E8861DF"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c</w:t>
      </w:r>
      <w:r w:rsidRPr="00090B7C">
        <w:rPr>
          <w:rFonts w:ascii="Times New Roman" w:hAnsi="Times New Roman" w:cs="Times New Roman"/>
          <w:sz w:val="24"/>
          <w:szCs w:val="24"/>
          <w:lang w:val="en-US"/>
        </w:rPr>
        <w:t xml:space="preserve"> Associate Professor, Department of Public Health, </w:t>
      </w:r>
      <w:proofErr w:type="spellStart"/>
      <w:r w:rsidRPr="00090B7C">
        <w:rPr>
          <w:rFonts w:ascii="Times New Roman" w:hAnsi="Times New Roman" w:cs="Times New Roman"/>
          <w:sz w:val="24"/>
          <w:szCs w:val="24"/>
          <w:lang w:val="en-US"/>
        </w:rPr>
        <w:t>Facultad</w:t>
      </w:r>
      <w:proofErr w:type="spellEnd"/>
      <w:r w:rsidRPr="00090B7C">
        <w:rPr>
          <w:rFonts w:ascii="Times New Roman" w:hAnsi="Times New Roman" w:cs="Times New Roman"/>
          <w:sz w:val="24"/>
          <w:szCs w:val="24"/>
          <w:lang w:val="en-US"/>
        </w:rPr>
        <w:t xml:space="preserve"> de </w:t>
      </w:r>
      <w:proofErr w:type="spellStart"/>
      <w:r w:rsidRPr="00090B7C">
        <w:rPr>
          <w:rFonts w:ascii="Times New Roman" w:hAnsi="Times New Roman" w:cs="Times New Roman"/>
          <w:sz w:val="24"/>
          <w:szCs w:val="24"/>
          <w:lang w:val="en-US"/>
        </w:rPr>
        <w:t>Medicina</w:t>
      </w:r>
      <w:proofErr w:type="spellEnd"/>
      <w:r w:rsidRPr="00090B7C">
        <w:rPr>
          <w:rFonts w:ascii="Times New Roman" w:hAnsi="Times New Roman" w:cs="Times New Roman"/>
          <w:sz w:val="24"/>
          <w:szCs w:val="24"/>
          <w:lang w:val="en-US"/>
        </w:rPr>
        <w:t xml:space="preserve"> y </w:t>
      </w:r>
      <w:proofErr w:type="spellStart"/>
      <w:r w:rsidRPr="00090B7C">
        <w:rPr>
          <w:rFonts w:ascii="Times New Roman" w:hAnsi="Times New Roman" w:cs="Times New Roman"/>
          <w:sz w:val="24"/>
          <w:szCs w:val="24"/>
          <w:lang w:val="en-US"/>
        </w:rPr>
        <w:t>Ciencia</w:t>
      </w:r>
      <w:proofErr w:type="spellEnd"/>
      <w:r w:rsidRPr="00090B7C">
        <w:rPr>
          <w:rFonts w:ascii="Times New Roman" w:hAnsi="Times New Roman" w:cs="Times New Roman"/>
          <w:sz w:val="24"/>
          <w:szCs w:val="24"/>
          <w:lang w:val="en-US"/>
        </w:rPr>
        <w:t>, Universidad San Sebastian, Chile.</w:t>
      </w:r>
    </w:p>
    <w:p w14:paraId="511FAEBB" w14:textId="400EC316"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d</w:t>
      </w:r>
      <w:r w:rsidRPr="00090B7C">
        <w:rPr>
          <w:rFonts w:ascii="Times New Roman" w:hAnsi="Times New Roman" w:cs="Times New Roman"/>
          <w:sz w:val="24"/>
          <w:szCs w:val="24"/>
          <w:lang w:val="en-US"/>
        </w:rPr>
        <w:t xml:space="preserve"> Fundación Instituto </w:t>
      </w:r>
      <w:proofErr w:type="spellStart"/>
      <w:r w:rsidRPr="00090B7C">
        <w:rPr>
          <w:rFonts w:ascii="Times New Roman" w:hAnsi="Times New Roman" w:cs="Times New Roman"/>
          <w:sz w:val="24"/>
          <w:szCs w:val="24"/>
          <w:lang w:val="en-US"/>
        </w:rPr>
        <w:t>Profesional</w:t>
      </w:r>
      <w:proofErr w:type="spellEnd"/>
      <w:r w:rsidRPr="00090B7C">
        <w:rPr>
          <w:rFonts w:ascii="Times New Roman" w:hAnsi="Times New Roman" w:cs="Times New Roman"/>
          <w:sz w:val="24"/>
          <w:szCs w:val="24"/>
          <w:lang w:val="en-US"/>
        </w:rPr>
        <w:t xml:space="preserve"> DUOC UC, </w:t>
      </w:r>
      <w:r w:rsidR="00845F5E">
        <w:rPr>
          <w:rFonts w:ascii="Times New Roman" w:hAnsi="Times New Roman" w:cs="Times New Roman"/>
          <w:sz w:val="24"/>
          <w:szCs w:val="24"/>
          <w:lang w:val="en-US"/>
        </w:rPr>
        <w:t xml:space="preserve">Santiago, </w:t>
      </w:r>
      <w:r w:rsidRPr="00090B7C">
        <w:rPr>
          <w:rFonts w:ascii="Times New Roman" w:hAnsi="Times New Roman" w:cs="Times New Roman"/>
          <w:sz w:val="24"/>
          <w:szCs w:val="24"/>
          <w:lang w:val="en-US"/>
        </w:rPr>
        <w:t>Chile.</w:t>
      </w:r>
    </w:p>
    <w:p w14:paraId="477F2C8D"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f</w:t>
      </w:r>
      <w:r w:rsidRPr="00090B7C">
        <w:rPr>
          <w:rFonts w:ascii="Times New Roman" w:hAnsi="Times New Roman" w:cs="Times New Roman"/>
          <w:sz w:val="24"/>
          <w:szCs w:val="24"/>
          <w:lang w:val="en-US"/>
        </w:rPr>
        <w:t xml:space="preserve"> School of Criminology and Criminal Justice, Griffith University, Australia</w:t>
      </w:r>
    </w:p>
    <w:p w14:paraId="74DCF749"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g</w:t>
      </w:r>
      <w:r w:rsidRPr="00090B7C">
        <w:rPr>
          <w:rFonts w:ascii="Times New Roman" w:hAnsi="Times New Roman" w:cs="Times New Roman"/>
          <w:sz w:val="24"/>
          <w:szCs w:val="24"/>
          <w:lang w:val="en-US"/>
        </w:rPr>
        <w:t xml:space="preserve"> Millennium Nucleus on </w:t>
      </w:r>
      <w:proofErr w:type="spellStart"/>
      <w:r w:rsidRPr="00090B7C">
        <w:rPr>
          <w:rFonts w:ascii="Times New Roman" w:hAnsi="Times New Roman" w:cs="Times New Roman"/>
          <w:sz w:val="24"/>
          <w:szCs w:val="24"/>
          <w:lang w:val="en-US"/>
        </w:rPr>
        <w:t>Sociomedicine</w:t>
      </w:r>
      <w:proofErr w:type="spellEnd"/>
      <w:r w:rsidRPr="00090B7C">
        <w:rPr>
          <w:rFonts w:ascii="Times New Roman" w:hAnsi="Times New Roman" w:cs="Times New Roman"/>
          <w:sz w:val="24"/>
          <w:szCs w:val="24"/>
          <w:lang w:val="en-US"/>
        </w:rPr>
        <w:t xml:space="preserve"> (</w:t>
      </w:r>
      <w:proofErr w:type="spellStart"/>
      <w:r w:rsidRPr="00090B7C">
        <w:rPr>
          <w:rFonts w:ascii="Times New Roman" w:hAnsi="Times New Roman" w:cs="Times New Roman"/>
          <w:sz w:val="24"/>
          <w:szCs w:val="24"/>
          <w:lang w:val="en-US"/>
        </w:rPr>
        <w:t>SocioMed</w:t>
      </w:r>
      <w:proofErr w:type="spellEnd"/>
      <w:r w:rsidRPr="00090B7C">
        <w:rPr>
          <w:rFonts w:ascii="Times New Roman" w:hAnsi="Times New Roman" w:cs="Times New Roman"/>
          <w:sz w:val="24"/>
          <w:szCs w:val="24"/>
          <w:lang w:val="en-US"/>
        </w:rPr>
        <w:t>), Chile.</w:t>
      </w:r>
    </w:p>
    <w:p w14:paraId="5C079218" w14:textId="77777777" w:rsidR="00AA5B6C" w:rsidRDefault="00AA5B6C">
      <w:pPr>
        <w:rPr>
          <w:lang w:val="en-US"/>
        </w:rPr>
      </w:pPr>
    </w:p>
    <w:p w14:paraId="297C962F" w14:textId="77777777" w:rsidR="00AA5B6C" w:rsidRDefault="00AA5B6C">
      <w:pPr>
        <w:rPr>
          <w:lang w:val="en-US"/>
        </w:rPr>
      </w:pPr>
    </w:p>
    <w:p w14:paraId="2B9A5F65" w14:textId="77777777" w:rsidR="00AA5B6C" w:rsidRPr="00090B7C" w:rsidRDefault="00AA5B6C" w:rsidP="00090B7C">
      <w:pPr>
        <w:spacing w:line="480" w:lineRule="auto"/>
        <w:rPr>
          <w:rFonts w:ascii="Times New Roman" w:hAnsi="Times New Roman" w:cs="Times New Roman"/>
          <w:i/>
          <w:sz w:val="24"/>
          <w:szCs w:val="24"/>
        </w:rPr>
      </w:pPr>
      <w:r w:rsidRPr="00090B7C">
        <w:rPr>
          <w:rFonts w:ascii="Times New Roman" w:hAnsi="Times New Roman" w:cs="Times New Roman"/>
          <w:i/>
          <w:sz w:val="24"/>
          <w:szCs w:val="24"/>
          <w:highlight w:val="yellow"/>
        </w:rPr>
        <w:t>*Correspondence to:</w:t>
      </w:r>
      <w:r w:rsidRPr="00090B7C">
        <w:rPr>
          <w:rFonts w:ascii="Times New Roman" w:hAnsi="Times New Roman" w:cs="Times New Roman"/>
          <w:i/>
          <w:sz w:val="24"/>
          <w:szCs w:val="24"/>
        </w:rPr>
        <w:t xml:space="preserve"> </w:t>
      </w:r>
    </w:p>
    <w:p w14:paraId="5C4A62C2" w14:textId="77777777" w:rsidR="00AA5B6C" w:rsidRPr="00090B7C" w:rsidRDefault="00AA5B6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conflicts of interest.</w:t>
      </w:r>
    </w:p>
    <w:p w14:paraId="2CBB87BE" w14:textId="77777777" w:rsidR="00AA5B6C" w:rsidRDefault="00AA5B6C">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15340A4" w14:textId="77777777" w:rsidR="00AA5B6C" w:rsidRPr="00090B7C" w:rsidRDefault="00AA5B6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61E3AB64" w14:textId="0B083FE0" w:rsidR="00AA5B6C" w:rsidRDefault="00AA5B6C" w:rsidP="00F80ACA">
      <w:pPr>
        <w:spacing w:line="480" w:lineRule="auto"/>
      </w:pPr>
      <w:r>
        <w:rPr>
          <w:rFonts w:ascii="Times New Roman" w:hAnsi="Times New Roman" w:cs="Times New Roman"/>
          <w:b/>
          <w:bCs/>
          <w:sz w:val="24"/>
          <w:szCs w:val="24"/>
          <w:lang w:val="en-US"/>
        </w:rPr>
        <w:t>Background</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0F254D">
        <w:rPr>
          <w:rFonts w:ascii="Times New Roman" w:hAnsi="Times New Roman" w:cs="Times New Roman"/>
          <w:sz w:val="24"/>
          <w:szCs w:val="24"/>
          <w:lang w:val="en-US"/>
        </w:rPr>
        <w:t xml:space="preserve">vidence regarding the </w:t>
      </w:r>
      <w:r>
        <w:rPr>
          <w:rFonts w:ascii="Times New Roman" w:hAnsi="Times New Roman" w:cs="Times New Roman"/>
          <w:sz w:val="24"/>
          <w:szCs w:val="24"/>
          <w:lang w:val="en-US"/>
        </w:rPr>
        <w:t>implications</w:t>
      </w:r>
      <w:r w:rsidRPr="000F254D">
        <w:rPr>
          <w:rFonts w:ascii="Times New Roman" w:hAnsi="Times New Roman" w:cs="Times New Roman"/>
          <w:sz w:val="24"/>
          <w:szCs w:val="24"/>
          <w:lang w:val="en-US"/>
        </w:rPr>
        <w:t xml:space="preserve"> of reporting </w:t>
      </w:r>
      <w:r w:rsidRPr="00090B7C">
        <w:rPr>
          <w:rFonts w:ascii="Times New Roman" w:hAnsi="Times New Roman" w:cs="Times New Roman"/>
          <w:sz w:val="24"/>
          <w:szCs w:val="24"/>
          <w:lang w:val="en-US"/>
        </w:rPr>
        <w:t xml:space="preserve">polysubstance use </w:t>
      </w:r>
      <w:r>
        <w:rPr>
          <w:rFonts w:ascii="Times New Roman" w:hAnsi="Times New Roman" w:cs="Times New Roman"/>
          <w:sz w:val="24"/>
          <w:szCs w:val="24"/>
          <w:lang w:val="en-US"/>
        </w:rPr>
        <w:t>(</w:t>
      </w:r>
      <w:r w:rsidRPr="000F254D">
        <w:rPr>
          <w:rFonts w:ascii="Times New Roman" w:hAnsi="Times New Roman" w:cs="Times New Roman"/>
          <w:sz w:val="24"/>
          <w:szCs w:val="24"/>
          <w:lang w:val="en-US"/>
        </w:rPr>
        <w:t>PSU</w:t>
      </w:r>
      <w:r>
        <w:rPr>
          <w:rFonts w:ascii="Times New Roman" w:hAnsi="Times New Roman" w:cs="Times New Roman"/>
          <w:sz w:val="24"/>
          <w:szCs w:val="24"/>
          <w:lang w:val="en-US"/>
        </w:rPr>
        <w:t>)</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at admission </w:t>
      </w:r>
      <w:r w:rsidRPr="000F254D">
        <w:rPr>
          <w:rFonts w:ascii="Times New Roman" w:hAnsi="Times New Roman" w:cs="Times New Roman"/>
          <w:sz w:val="24"/>
          <w:szCs w:val="24"/>
          <w:lang w:val="en-US"/>
        </w:rPr>
        <w:t>on</w:t>
      </w:r>
      <w:r>
        <w:rPr>
          <w:rFonts w:ascii="Times New Roman" w:hAnsi="Times New Roman" w:cs="Times New Roman"/>
          <w:sz w:val="24"/>
          <w:szCs w:val="24"/>
          <w:lang w:val="en-US"/>
        </w:rPr>
        <w:t xml:space="preserve"> substance use</w:t>
      </w:r>
      <w:r w:rsidRPr="000F254D">
        <w:rPr>
          <w:rFonts w:ascii="Times New Roman" w:hAnsi="Times New Roman" w:cs="Times New Roman"/>
          <w:sz w:val="24"/>
          <w:szCs w:val="24"/>
          <w:lang w:val="en-US"/>
        </w:rPr>
        <w:t xml:space="preserve"> treatment </w:t>
      </w:r>
      <w:r>
        <w:rPr>
          <w:rFonts w:ascii="Times New Roman" w:hAnsi="Times New Roman" w:cs="Times New Roman"/>
          <w:sz w:val="24"/>
          <w:szCs w:val="24"/>
          <w:lang w:val="en-US"/>
        </w:rPr>
        <w:t xml:space="preserve">(SUT) </w:t>
      </w:r>
      <w:r w:rsidRPr="000F254D">
        <w:rPr>
          <w:rFonts w:ascii="Times New Roman" w:hAnsi="Times New Roman" w:cs="Times New Roman"/>
          <w:sz w:val="24"/>
          <w:szCs w:val="24"/>
          <w:lang w:val="en-US"/>
        </w:rPr>
        <w:t xml:space="preserve">outcomes is limited. </w:t>
      </w:r>
      <w:r>
        <w:rPr>
          <w:rFonts w:ascii="Times New Roman" w:hAnsi="Times New Roman" w:cs="Times New Roman"/>
          <w:sz w:val="24"/>
          <w:szCs w:val="24"/>
          <w:lang w:val="en-US"/>
        </w:rPr>
        <w:t xml:space="preserve">Moreover, </w:t>
      </w:r>
      <w:r w:rsidRPr="000F254D">
        <w:rPr>
          <w:rFonts w:ascii="Times New Roman" w:hAnsi="Times New Roman" w:cs="Times New Roman"/>
          <w:sz w:val="24"/>
          <w:szCs w:val="24"/>
          <w:lang w:val="en-US"/>
        </w:rPr>
        <w:t xml:space="preserve">most studies </w:t>
      </w:r>
      <w:r>
        <w:rPr>
          <w:rFonts w:ascii="Times New Roman" w:hAnsi="Times New Roman" w:cs="Times New Roman"/>
          <w:sz w:val="24"/>
          <w:szCs w:val="24"/>
          <w:lang w:val="en-US"/>
        </w:rPr>
        <w:t xml:space="preserve">come from the Global North and </w:t>
      </w:r>
      <w:r w:rsidRPr="000F254D">
        <w:rPr>
          <w:rFonts w:ascii="Times New Roman" w:hAnsi="Times New Roman" w:cs="Times New Roman"/>
          <w:sz w:val="24"/>
          <w:szCs w:val="24"/>
          <w:lang w:val="en-US"/>
        </w:rPr>
        <w:t>have focused on individual substances in isolation</w:t>
      </w:r>
      <w:r>
        <w:rPr>
          <w:rFonts w:ascii="Times New Roman" w:hAnsi="Times New Roman" w:cs="Times New Roman"/>
          <w:sz w:val="24"/>
          <w:szCs w:val="24"/>
          <w:lang w:val="en-US"/>
        </w:rPr>
        <w:t>, with one SUT episode</w:t>
      </w:r>
      <w:ins w:id="0" w:author="Andrés González Santa Cruz" w:date="2024-07-18T14:02:00Z" w16du:dateUtc="2024-07-18T18:02:00Z">
        <w:r w:rsidR="00C77E12">
          <w:rPr>
            <w:rFonts w:ascii="Times New Roman" w:hAnsi="Times New Roman" w:cs="Times New Roman"/>
            <w:sz w:val="24"/>
            <w:szCs w:val="24"/>
            <w:lang w:val="en-US"/>
          </w:rPr>
          <w:t>. They also</w:t>
        </w:r>
      </w:ins>
      <w:del w:id="1" w:author="Andrés González Santa Cruz" w:date="2024-07-18T14:02:00Z" w16du:dateUtc="2024-07-18T18:02:00Z">
        <w:r w:rsidDel="00C77E12">
          <w:rPr>
            <w:rFonts w:ascii="Times New Roman" w:hAnsi="Times New Roman" w:cs="Times New Roman"/>
            <w:sz w:val="24"/>
            <w:szCs w:val="24"/>
            <w:lang w:val="en-US"/>
          </w:rPr>
          <w:delText>,</w:delText>
        </w:r>
        <w:r w:rsidRPr="000F254D" w:rsidDel="00C77E12">
          <w:rPr>
            <w:rFonts w:ascii="Times New Roman" w:hAnsi="Times New Roman" w:cs="Times New Roman"/>
            <w:sz w:val="24"/>
            <w:szCs w:val="24"/>
            <w:lang w:val="en-US"/>
          </w:rPr>
          <w:delText xml:space="preserve"> and</w:delText>
        </w:r>
      </w:del>
      <w:r w:rsidRPr="000F254D">
        <w:rPr>
          <w:rFonts w:ascii="Times New Roman" w:hAnsi="Times New Roman" w:cs="Times New Roman"/>
          <w:sz w:val="24"/>
          <w:szCs w:val="24"/>
          <w:lang w:val="en-US"/>
        </w:rPr>
        <w:t xml:space="preserve"> have considered PSU as an exclusion criterion for studies on treatment effectiveness, rais</w:t>
      </w:r>
      <w:r>
        <w:rPr>
          <w:rFonts w:ascii="Times New Roman" w:hAnsi="Times New Roman" w:cs="Times New Roman"/>
          <w:sz w:val="24"/>
          <w:szCs w:val="24"/>
          <w:lang w:val="en-US"/>
        </w:rPr>
        <w:t>ing</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concerns about </w:t>
      </w:r>
      <w:r w:rsidRPr="000F254D">
        <w:rPr>
          <w:rFonts w:ascii="Times New Roman" w:hAnsi="Times New Roman" w:cs="Times New Roman"/>
          <w:sz w:val="24"/>
          <w:szCs w:val="24"/>
          <w:lang w:val="en-US"/>
        </w:rPr>
        <w:t>its translatability to real health contexts</w:t>
      </w:r>
      <w:r>
        <w:rPr>
          <w:rFonts w:ascii="Times New Roman" w:hAnsi="Times New Roman" w:cs="Times New Roman"/>
          <w:sz w:val="24"/>
          <w:szCs w:val="24"/>
          <w:lang w:val="en-US"/>
        </w:rPr>
        <w:t>. Therefore,</w:t>
      </w:r>
      <w:r w:rsidRPr="000F254D">
        <w:rPr>
          <w:rFonts w:ascii="Times New Roman" w:hAnsi="Times New Roman" w:cs="Times New Roman"/>
          <w:sz w:val="24"/>
          <w:szCs w:val="24"/>
          <w:lang w:val="en-US"/>
        </w:rPr>
        <w:t xml:space="preserve"> it is crucial to determine the role of reporting PSU in treatment </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 xml:space="preserve">(i.e., treatment dropouts) </w:t>
      </w:r>
      <w:r w:rsidRPr="000F254D">
        <w:rPr>
          <w:rFonts w:ascii="Times New Roman" w:hAnsi="Times New Roman" w:cs="Times New Roman"/>
          <w:sz w:val="24"/>
          <w:szCs w:val="24"/>
          <w:lang w:val="en-US"/>
        </w:rPr>
        <w:t xml:space="preserve">to improve treatment </w:t>
      </w:r>
      <w:r>
        <w:rPr>
          <w:rFonts w:ascii="Times New Roman" w:hAnsi="Times New Roman" w:cs="Times New Roman"/>
          <w:sz w:val="24"/>
          <w:szCs w:val="24"/>
          <w:lang w:val="en-US"/>
        </w:rPr>
        <w:t>for these groups</w:t>
      </w:r>
      <w:commentRangeStart w:id="2"/>
      <w:commentRangeEnd w:id="2"/>
      <w:r>
        <w:rPr>
          <w:rStyle w:val="Refdecomentario"/>
          <w:rFonts w:ascii="Times New Roman" w:eastAsia="Times New Roman" w:hAnsi="Times New Roman" w:cs="Times New Roman"/>
          <w:lang w:val="en-US" w:eastAsia="es-CL"/>
        </w:rPr>
        <w:commentReference w:id="2"/>
      </w:r>
      <w:r>
        <w:rPr>
          <w:rFonts w:ascii="Times New Roman" w:hAnsi="Times New Roman" w:cs="Times New Roman"/>
          <w:sz w:val="24"/>
          <w:szCs w:val="24"/>
          <w:lang w:val="en-US"/>
        </w:rPr>
        <w:t>, especially outside the Global North.</w:t>
      </w:r>
    </w:p>
    <w:p w14:paraId="210789D7" w14:textId="17D0C70F" w:rsidR="00AA5B6C" w:rsidRDefault="00AA5B6C" w:rsidP="00373382">
      <w:pPr>
        <w:spacing w:line="480" w:lineRule="auto"/>
        <w:rPr>
          <w:ins w:id="3" w:author="Andrés González Santa Cruz" w:date="2024-07-18T14:33:00Z" w16du:dateUtc="2024-07-18T18:33:00Z"/>
          <w:rFonts w:ascii="Times New Roman" w:hAnsi="Times New Roman" w:cs="Times New Roman"/>
          <w:sz w:val="24"/>
          <w:szCs w:val="24"/>
        </w:rPr>
      </w:pPr>
      <w:r>
        <w:rPr>
          <w:rFonts w:ascii="Times New Roman" w:hAnsi="Times New Roman" w:cs="Times New Roman"/>
          <w:b/>
          <w:bCs/>
          <w:sz w:val="24"/>
          <w:szCs w:val="24"/>
          <w:lang w:val="en-US"/>
        </w:rPr>
        <w:t>Methods</w:t>
      </w:r>
      <w:r w:rsidRPr="00090B7C">
        <w:rPr>
          <w:rFonts w:ascii="Times New Roman" w:hAnsi="Times New Roman" w:cs="Times New Roman"/>
          <w:sz w:val="24"/>
          <w:szCs w:val="24"/>
          <w:lang w:val="en-US"/>
        </w:rPr>
        <w:t xml:space="preserve">: This </w:t>
      </w:r>
      <w:ins w:id="4" w:author="Andrés González Santa Cruz" w:date="2024-07-18T14:05:00Z" w16du:dateUtc="2024-07-18T18:05:00Z">
        <w:r w:rsidR="00BD2D72">
          <w:rPr>
            <w:rFonts w:ascii="Times New Roman" w:hAnsi="Times New Roman" w:cs="Times New Roman"/>
            <w:sz w:val="24"/>
            <w:szCs w:val="24"/>
            <w:lang w:val="en-US"/>
          </w:rPr>
          <w:t xml:space="preserve">comprehensive </w:t>
        </w:r>
      </w:ins>
      <w:r w:rsidRPr="00090B7C">
        <w:rPr>
          <w:rFonts w:ascii="Times New Roman" w:hAnsi="Times New Roman" w:cs="Times New Roman"/>
          <w:sz w:val="24"/>
          <w:szCs w:val="24"/>
          <w:lang w:val="en-US"/>
        </w:rPr>
        <w:t xml:space="preserve">retrospective cohort study was based on adult treatment records from the Chilean National </w:t>
      </w:r>
      <w:r>
        <w:rPr>
          <w:rFonts w:ascii="Times New Roman" w:hAnsi="Times New Roman" w:cs="Times New Roman"/>
          <w:sz w:val="24"/>
          <w:szCs w:val="24"/>
          <w:lang w:val="en-US"/>
        </w:rPr>
        <w:t xml:space="preserve">Substance Use Agency </w:t>
      </w:r>
      <w:r w:rsidRPr="00090B7C">
        <w:rPr>
          <w:rFonts w:ascii="Times New Roman" w:hAnsi="Times New Roman" w:cs="Times New Roman"/>
          <w:sz w:val="24"/>
          <w:szCs w:val="24"/>
          <w:lang w:val="en-US"/>
        </w:rPr>
        <w:t>from 2010 to 2019.</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A total of 13,317 individuals were analyzed,</w:t>
      </w:r>
      <w:r>
        <w:rPr>
          <w:rFonts w:ascii="Times New Roman" w:hAnsi="Times New Roman" w:cs="Times New Roman"/>
          <w:sz w:val="24"/>
          <w:szCs w:val="24"/>
          <w:lang w:val="en-US"/>
        </w:rPr>
        <w:t xml:space="preserve"> with</w:t>
      </w:r>
      <w:r w:rsidRPr="00090B7C">
        <w:rPr>
          <w:rFonts w:ascii="Times New Roman" w:hAnsi="Times New Roman" w:cs="Times New Roman"/>
          <w:sz w:val="24"/>
          <w:szCs w:val="24"/>
          <w:lang w:val="en-US"/>
        </w:rPr>
        <w:t xml:space="preserve"> 70,854 </w:t>
      </w:r>
      <w:r>
        <w:rPr>
          <w:rFonts w:ascii="Times New Roman" w:hAnsi="Times New Roman" w:cs="Times New Roman"/>
          <w:sz w:val="24"/>
          <w:szCs w:val="24"/>
          <w:lang w:val="en-US"/>
        </w:rPr>
        <w:t>treatment episodes</w:t>
      </w:r>
      <w:r w:rsidRPr="00090B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SUT completion status was categorized as completed or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completed. The primary outcome was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completion.</w:t>
      </w:r>
      <w:r w:rsidRPr="00373382">
        <w:rPr>
          <w:rFonts w:ascii="Arial" w:hAnsi="Arial" w:cs="Arial"/>
          <w:color w:val="222222"/>
          <w:shd w:val="clear" w:color="auto" w:fill="FFFFFF"/>
        </w:rPr>
        <w:t xml:space="preserve"> </w:t>
      </w:r>
      <w:r w:rsidRPr="000B7AC1">
        <w:rPr>
          <w:rFonts w:ascii="Times New Roman" w:hAnsi="Times New Roman" w:cs="Times New Roman"/>
          <w:sz w:val="24"/>
          <w:szCs w:val="24"/>
        </w:rPr>
        <w:t xml:space="preserve">We used Poisson general estimating equations, controlling for several covariates of each patient, to </w:t>
      </w:r>
      <w:del w:id="5" w:author="Andrés González Santa Cruz" w:date="2024-07-18T14:00:00Z" w16du:dateUtc="2024-07-18T18:00:00Z">
        <w:r w:rsidRPr="000B7AC1" w:rsidDel="00C77E12">
          <w:rPr>
            <w:rFonts w:ascii="Times New Roman" w:hAnsi="Times New Roman" w:cs="Times New Roman"/>
            <w:sz w:val="24"/>
            <w:szCs w:val="24"/>
          </w:rPr>
          <w:delText xml:space="preserve">measure </w:delText>
        </w:r>
      </w:del>
      <w:ins w:id="6" w:author="Andrés González Santa Cruz" w:date="2024-07-18T14:00:00Z" w16du:dateUtc="2024-07-18T18:00:00Z">
        <w:r w:rsidR="00C77E12">
          <w:rPr>
            <w:rFonts w:ascii="Times New Roman" w:hAnsi="Times New Roman" w:cs="Times New Roman"/>
            <w:sz w:val="24"/>
            <w:szCs w:val="24"/>
          </w:rPr>
          <w:t>estimate</w:t>
        </w:r>
        <w:r w:rsidR="00C77E12" w:rsidRPr="000B7AC1">
          <w:rPr>
            <w:rFonts w:ascii="Times New Roman" w:hAnsi="Times New Roman" w:cs="Times New Roman"/>
            <w:sz w:val="24"/>
            <w:szCs w:val="24"/>
          </w:rPr>
          <w:t xml:space="preserve"> </w:t>
        </w:r>
      </w:ins>
      <w:r w:rsidRPr="000B7AC1">
        <w:rPr>
          <w:rFonts w:ascii="Times New Roman" w:hAnsi="Times New Roman" w:cs="Times New Roman"/>
          <w:sz w:val="24"/>
          <w:szCs w:val="24"/>
        </w:rPr>
        <w:t>the relative risk (RR) and 95% confidence intervals (95% CI) of non-completion by reporting PSU. Sensitivity analyses used</w:t>
      </w:r>
      <w:ins w:id="7" w:author="Andrés González Santa Cruz" w:date="2024-07-18T14:34:00Z" w16du:dateUtc="2024-07-18T18:34:00Z">
        <w:r w:rsidR="001200A7">
          <w:rPr>
            <w:rFonts w:ascii="Times New Roman" w:hAnsi="Times New Roman" w:cs="Times New Roman"/>
            <w:sz w:val="24"/>
            <w:szCs w:val="24"/>
          </w:rPr>
          <w:t xml:space="preserve"> marginal structural models through use of</w:t>
        </w:r>
      </w:ins>
      <w:r w:rsidRPr="000B7AC1">
        <w:rPr>
          <w:rFonts w:ascii="Times New Roman" w:hAnsi="Times New Roman" w:cs="Times New Roman"/>
          <w:sz w:val="24"/>
          <w:szCs w:val="24"/>
        </w:rPr>
        <w:t xml:space="preserve"> weigh</w:t>
      </w:r>
      <w:ins w:id="8" w:author="Andrés González Santa Cruz" w:date="2024-07-18T14:34:00Z" w16du:dateUtc="2024-07-18T18:34:00Z">
        <w:r w:rsidR="00192038">
          <w:rPr>
            <w:rFonts w:ascii="Times New Roman" w:hAnsi="Times New Roman" w:cs="Times New Roman"/>
            <w:sz w:val="24"/>
            <w:szCs w:val="24"/>
          </w:rPr>
          <w:t>ts</w:t>
        </w:r>
      </w:ins>
      <w:del w:id="9" w:author="Andrés González Santa Cruz" w:date="2024-07-18T14:34:00Z" w16du:dateUtc="2024-07-18T18:34:00Z">
        <w:r w:rsidRPr="000B7AC1" w:rsidDel="00192038">
          <w:rPr>
            <w:rFonts w:ascii="Times New Roman" w:hAnsi="Times New Roman" w:cs="Times New Roman"/>
            <w:sz w:val="24"/>
            <w:szCs w:val="24"/>
          </w:rPr>
          <w:delText>t</w:delText>
        </w:r>
        <w:r w:rsidDel="00192038">
          <w:rPr>
            <w:rFonts w:ascii="Times New Roman" w:hAnsi="Times New Roman" w:cs="Times New Roman"/>
            <w:sz w:val="24"/>
            <w:szCs w:val="24"/>
          </w:rPr>
          <w:delText>ing</w:delText>
        </w:r>
      </w:del>
      <w:r>
        <w:rPr>
          <w:rFonts w:ascii="Times New Roman" w:hAnsi="Times New Roman" w:cs="Times New Roman"/>
          <w:sz w:val="24"/>
          <w:szCs w:val="24"/>
        </w:rPr>
        <w:t>, accounting</w:t>
      </w:r>
      <w:r w:rsidRPr="000B7AC1">
        <w:rPr>
          <w:rFonts w:ascii="Times New Roman" w:hAnsi="Times New Roman" w:cs="Times New Roman"/>
          <w:sz w:val="24"/>
          <w:szCs w:val="24"/>
        </w:rPr>
        <w:t xml:space="preserve"> for the inverse intensity of the treatments.</w:t>
      </w:r>
    </w:p>
    <w:p w14:paraId="1CE33E33" w14:textId="06E5036C" w:rsidR="001200A7" w:rsidRPr="00090B7C" w:rsidDel="00192038" w:rsidRDefault="001200A7" w:rsidP="00373382">
      <w:pPr>
        <w:spacing w:line="480" w:lineRule="auto"/>
        <w:rPr>
          <w:del w:id="10" w:author="Andrés González Santa Cruz" w:date="2024-07-18T14:35:00Z" w16du:dateUtc="2024-07-18T18:35:00Z"/>
          <w:rFonts w:ascii="Times New Roman" w:hAnsi="Times New Roman" w:cs="Times New Roman"/>
          <w:sz w:val="24"/>
          <w:szCs w:val="24"/>
          <w:lang w:val="en-US"/>
        </w:rPr>
      </w:pPr>
    </w:p>
    <w:p w14:paraId="393FC15E" w14:textId="27C9A7E5" w:rsidR="00AA5B6C" w:rsidRPr="00090B7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Results</w:t>
      </w:r>
      <w:r w:rsidRPr="00090B7C">
        <w:rPr>
          <w:rFonts w:ascii="Times New Roman" w:hAnsi="Times New Roman" w:cs="Times New Roman"/>
          <w:sz w:val="24"/>
          <w:szCs w:val="24"/>
          <w:lang w:val="en-US"/>
        </w:rPr>
        <w:t xml:space="preserve">: </w:t>
      </w:r>
      <w:commentRangeStart w:id="11"/>
      <w:commentRangeStart w:id="12"/>
      <w:r w:rsidRPr="00090B7C">
        <w:rPr>
          <w:rFonts w:ascii="Times New Roman" w:hAnsi="Times New Roman" w:cs="Times New Roman"/>
          <w:sz w:val="24"/>
          <w:szCs w:val="24"/>
          <w:lang w:val="en-US"/>
        </w:rPr>
        <w:t>The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was </w:t>
      </w:r>
      <w:del w:id="13" w:author="Andrés González Santa Cruz" w:date="2024-07-18T14:00:00Z" w16du:dateUtc="2024-07-18T18:00:00Z">
        <w:r w:rsidRPr="00090B7C" w:rsidDel="00C77E12">
          <w:rPr>
            <w:rFonts w:ascii="Times New Roman" w:hAnsi="Times New Roman" w:cs="Times New Roman"/>
            <w:sz w:val="24"/>
            <w:szCs w:val="24"/>
            <w:lang w:val="en-US"/>
          </w:rPr>
          <w:delText xml:space="preserve">significantly </w:delText>
        </w:r>
      </w:del>
      <w:r w:rsidRPr="00090B7C">
        <w:rPr>
          <w:rFonts w:ascii="Times New Roman" w:hAnsi="Times New Roman" w:cs="Times New Roman"/>
          <w:sz w:val="24"/>
          <w:szCs w:val="24"/>
          <w:lang w:val="en-US"/>
        </w:rPr>
        <w:t>higher in intensive ambulatory settings for the general population</w:t>
      </w:r>
      <w:r>
        <w:rPr>
          <w:rFonts w:ascii="Times New Roman" w:hAnsi="Times New Roman" w:cs="Times New Roman"/>
          <w:sz w:val="24"/>
          <w:szCs w:val="24"/>
          <w:lang w:val="en-US"/>
        </w:rPr>
        <w:t xml:space="preserve"> (RR 1.04 </w:t>
      </w:r>
      <w:r w:rsidRPr="00324CFC">
        <w:rPr>
          <w:rFonts w:ascii="Times New Roman" w:hAnsi="Times New Roman" w:cs="Times New Roman"/>
          <w:sz w:val="24"/>
          <w:szCs w:val="24"/>
          <w:lang w:val="en-US"/>
        </w:rPr>
        <w:t>95% CI</w:t>
      </w:r>
      <w:r>
        <w:rPr>
          <w:rFonts w:ascii="Times New Roman" w:hAnsi="Times New Roman" w:cs="Times New Roman"/>
          <w:sz w:val="24"/>
          <w:szCs w:val="24"/>
          <w:lang w:val="en-US"/>
        </w:rPr>
        <w:t xml:space="preserve"> 1.01-1.07)</w:t>
      </w:r>
      <w:r w:rsidRPr="00090B7C">
        <w:rPr>
          <w:rFonts w:ascii="Times New Roman" w:hAnsi="Times New Roman" w:cs="Times New Roman"/>
          <w:sz w:val="24"/>
          <w:szCs w:val="24"/>
          <w:lang w:val="en-US"/>
        </w:rPr>
        <w:t xml:space="preserve"> and in women-only residential settings</w:t>
      </w:r>
      <w:r>
        <w:rPr>
          <w:rFonts w:ascii="Times New Roman" w:hAnsi="Times New Roman" w:cs="Times New Roman"/>
          <w:sz w:val="24"/>
          <w:szCs w:val="24"/>
          <w:lang w:val="en-US"/>
        </w:rPr>
        <w:t xml:space="preserve"> (RR 1.14 95% CI 1.06-1.23)</w:t>
      </w:r>
      <w:r w:rsidRPr="00090B7C">
        <w:rPr>
          <w:rFonts w:ascii="Times New Roman" w:hAnsi="Times New Roman" w:cs="Times New Roman"/>
          <w:sz w:val="24"/>
          <w:szCs w:val="24"/>
          <w:lang w:val="en-US"/>
        </w:rPr>
        <w:t xml:space="preserve">. </w:t>
      </w:r>
      <w:commentRangeEnd w:id="11"/>
      <w:r w:rsidRPr="00090B7C">
        <w:rPr>
          <w:rFonts w:ascii="Times New Roman" w:hAnsi="Times New Roman" w:cs="Times New Roman"/>
          <w:sz w:val="24"/>
          <w:szCs w:val="24"/>
          <w:lang w:val="en-US"/>
        </w:rPr>
        <w:t xml:space="preserve">However, this association was </w:t>
      </w:r>
      <w:del w:id="14" w:author="Andrés González Santa Cruz" w:date="2024-07-18T14:04:00Z" w16du:dateUtc="2024-07-18T18:04:00Z">
        <w:r w:rsidRPr="00090B7C" w:rsidDel="00BD2D72">
          <w:rPr>
            <w:rFonts w:ascii="Times New Roman" w:hAnsi="Times New Roman" w:cs="Times New Roman"/>
            <w:sz w:val="24"/>
            <w:szCs w:val="24"/>
            <w:lang w:val="en-US"/>
          </w:rPr>
          <w:delText xml:space="preserve">not </w:delText>
        </w:r>
      </w:del>
      <w:ins w:id="15" w:author="Andrés González Santa Cruz" w:date="2024-07-18T14:04:00Z" w16du:dateUtc="2024-07-18T18:04:00Z">
        <w:r w:rsidR="00BD2D72">
          <w:rPr>
            <w:rFonts w:ascii="Times New Roman" w:hAnsi="Times New Roman" w:cs="Times New Roman"/>
            <w:sz w:val="24"/>
            <w:szCs w:val="24"/>
            <w:lang w:val="en-US"/>
          </w:rPr>
          <w:t>in</w:t>
        </w:r>
      </w:ins>
      <w:r w:rsidRPr="00090B7C">
        <w:rPr>
          <w:rFonts w:ascii="Times New Roman" w:hAnsi="Times New Roman" w:cs="Times New Roman"/>
          <w:sz w:val="24"/>
          <w:szCs w:val="24"/>
          <w:lang w:val="en-US"/>
        </w:rPr>
        <w:t>consistent across all treatment settings</w:t>
      </w:r>
      <w:r>
        <w:rPr>
          <w:rFonts w:ascii="Times New Roman" w:hAnsi="Times New Roman" w:cs="Times New Roman"/>
          <w:sz w:val="24"/>
          <w:szCs w:val="24"/>
          <w:lang w:val="en-US"/>
        </w:rPr>
        <w:t xml:space="preserve"> (</w:t>
      </w:r>
      <w:r w:rsidRPr="00ED0D98">
        <w:rPr>
          <w:rFonts w:ascii="Times New Roman" w:hAnsi="Times New Roman" w:cs="Times New Roman"/>
          <w:sz w:val="24"/>
          <w:szCs w:val="24"/>
          <w:lang w:val="en-US"/>
        </w:rPr>
        <w:t>Cochran's Q = 14.49, p = 0.0059</w:t>
      </w:r>
      <w:r>
        <w:rPr>
          <w:rFonts w:ascii="Times New Roman" w:hAnsi="Times New Roman" w:cs="Times New Roman"/>
          <w:sz w:val="24"/>
          <w:szCs w:val="24"/>
          <w:lang w:val="en-US"/>
        </w:rPr>
        <w:t>)</w:t>
      </w:r>
      <w:r w:rsidRPr="00090B7C">
        <w:rPr>
          <w:rFonts w:ascii="Times New Roman" w:hAnsi="Times New Roman" w:cs="Times New Roman"/>
          <w:sz w:val="24"/>
          <w:szCs w:val="24"/>
          <w:lang w:val="en-US"/>
        </w:rPr>
        <w:t>.</w:t>
      </w:r>
      <w:commentRangeStart w:id="16"/>
      <w:commentRangeEnd w:id="16"/>
      <w:r>
        <w:rPr>
          <w:rStyle w:val="Refdecomentario"/>
          <w:rFonts w:ascii="Times New Roman" w:eastAsia="Times New Roman" w:hAnsi="Times New Roman" w:cs="Times New Roman"/>
          <w:lang w:val="en-US" w:eastAsia="es-CL"/>
        </w:rPr>
        <w:commentReference w:id="16"/>
      </w:r>
      <w:commentRangeStart w:id="17"/>
      <w:commentRangeEnd w:id="17"/>
      <w:r>
        <w:rPr>
          <w:rStyle w:val="Refdecomentario"/>
          <w:rFonts w:ascii="Times New Roman" w:eastAsia="Times New Roman" w:hAnsi="Times New Roman" w:cs="Times New Roman"/>
          <w:lang w:val="en-US" w:eastAsia="es-CL"/>
        </w:rPr>
        <w:commentReference w:id="17"/>
      </w:r>
      <w:r>
        <w:rPr>
          <w:rStyle w:val="Refdecomentario"/>
          <w:rFonts w:ascii="Times New Roman" w:eastAsia="Times New Roman" w:hAnsi="Times New Roman" w:cs="Times New Roman"/>
          <w:lang w:val="en-US" w:eastAsia="es-CL"/>
        </w:rPr>
        <w:commentReference w:id="11"/>
      </w:r>
      <w:commentRangeEnd w:id="12"/>
      <w:r>
        <w:rPr>
          <w:rStyle w:val="Refdecomentario"/>
          <w:rFonts w:ascii="Times New Roman" w:eastAsia="Times New Roman" w:hAnsi="Times New Roman" w:cs="Times New Roman"/>
          <w:lang w:val="en-US" w:eastAsia="es-CL"/>
        </w:rPr>
        <w:commentReference w:id="12"/>
      </w:r>
      <w:r>
        <w:rPr>
          <w:rFonts w:ascii="Times New Roman" w:hAnsi="Times New Roman" w:cs="Times New Roman"/>
          <w:sz w:val="24"/>
          <w:szCs w:val="24"/>
          <w:lang w:val="en-US"/>
        </w:rPr>
        <w:t xml:space="preserve"> </w:t>
      </w:r>
      <w:del w:id="18" w:author="Andrés González Santa Cruz" w:date="2024-07-18T14:01:00Z" w16du:dateUtc="2024-07-18T18:01:00Z">
        <w:r w:rsidDel="00C77E12">
          <w:rPr>
            <w:rFonts w:ascii="Times New Roman" w:hAnsi="Times New Roman" w:cs="Times New Roman"/>
            <w:sz w:val="24"/>
            <w:szCs w:val="24"/>
            <w:lang w:val="en-US"/>
          </w:rPr>
          <w:delText>The s</w:delText>
        </w:r>
      </w:del>
      <w:ins w:id="19" w:author="Andrés González Santa Cruz" w:date="2024-07-18T14:01:00Z" w16du:dateUtc="2024-07-18T18:01:00Z">
        <w:r w:rsidR="00C77E12">
          <w:rPr>
            <w:rFonts w:ascii="Times New Roman" w:hAnsi="Times New Roman" w:cs="Times New Roman"/>
            <w:sz w:val="24"/>
            <w:szCs w:val="24"/>
            <w:lang w:val="en-US"/>
          </w:rPr>
          <w:t>S</w:t>
        </w:r>
      </w:ins>
      <w:r>
        <w:rPr>
          <w:rFonts w:ascii="Times New Roman" w:hAnsi="Times New Roman" w:cs="Times New Roman"/>
          <w:sz w:val="24"/>
          <w:szCs w:val="24"/>
          <w:lang w:val="en-US"/>
        </w:rPr>
        <w:t xml:space="preserve">ensitivity analyses were consistent with the main results </w:t>
      </w:r>
      <w:del w:id="20" w:author="Andrés González Santa Cruz" w:date="2024-07-18T14:04:00Z" w16du:dateUtc="2024-07-18T18:04:00Z">
        <w:r w:rsidDel="00BD2D72">
          <w:rPr>
            <w:rFonts w:ascii="Times New Roman" w:hAnsi="Times New Roman" w:cs="Times New Roman"/>
            <w:sz w:val="24"/>
            <w:szCs w:val="24"/>
            <w:lang w:val="en-US"/>
          </w:rPr>
          <w:delText>in terms of</w:delText>
        </w:r>
      </w:del>
      <w:ins w:id="21" w:author="Andrés González Santa Cruz" w:date="2024-07-18T14:04:00Z" w16du:dateUtc="2024-07-18T18:04:00Z">
        <w:r w:rsidR="00BD2D72">
          <w:rPr>
            <w:rFonts w:ascii="Times New Roman" w:hAnsi="Times New Roman" w:cs="Times New Roman"/>
            <w:sz w:val="24"/>
            <w:szCs w:val="24"/>
            <w:lang w:val="en-US"/>
          </w:rPr>
          <w:t>regarding</w:t>
        </w:r>
      </w:ins>
      <w:r>
        <w:rPr>
          <w:rFonts w:ascii="Times New Roman" w:hAnsi="Times New Roman" w:cs="Times New Roman"/>
          <w:sz w:val="24"/>
          <w:szCs w:val="24"/>
          <w:lang w:val="en-US"/>
        </w:rPr>
        <w:t xml:space="preserve"> direction and magnitude.</w:t>
      </w:r>
    </w:p>
    <w:p w14:paraId="5DE9F8D5" w14:textId="322A2C6E" w:rsidR="00AA5B6C" w:rsidRPr="00090B7C" w:rsidRDefault="00AA5B6C" w:rsidP="00F80ACA">
      <w:pPr>
        <w:spacing w:line="480" w:lineRule="auto"/>
        <w:rPr>
          <w:rFonts w:ascii="Times New Roman" w:hAnsi="Times New Roman" w:cs="Times New Roman"/>
          <w:sz w:val="24"/>
          <w:szCs w:val="24"/>
          <w:lang w:val="en-US"/>
        </w:rPr>
      </w:pPr>
      <w:r w:rsidRPr="00090B7C">
        <w:rPr>
          <w:rFonts w:ascii="Times New Roman" w:hAnsi="Times New Roman" w:cs="Times New Roman"/>
          <w:b/>
          <w:bCs/>
          <w:sz w:val="24"/>
          <w:szCs w:val="24"/>
          <w:lang w:val="en-US"/>
        </w:rPr>
        <w:lastRenderedPageBreak/>
        <w:t>Conclusions</w:t>
      </w:r>
      <w:r w:rsidRPr="00090B7C">
        <w:rPr>
          <w:rFonts w:ascii="Times New Roman" w:hAnsi="Times New Roman" w:cs="Times New Roman"/>
          <w:sz w:val="24"/>
          <w:szCs w:val="24"/>
          <w:lang w:val="en-US"/>
        </w:rPr>
        <w:t>: Reporting PSU at admission was modestly associated with a higher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The analysis, adjusted for various covariates and accounting for irregular observation times, highlighted the association between PSU reporting and treatment outcomes in specific settings. </w:t>
      </w:r>
      <w:ins w:id="22" w:author="Andrés González Santa Cruz" w:date="2024-07-18T14:06:00Z" w16du:dateUtc="2024-07-18T18:06:00Z">
        <w:r w:rsidR="00BD2D72">
          <w:rPr>
            <w:rFonts w:ascii="Times New Roman" w:hAnsi="Times New Roman" w:cs="Times New Roman"/>
            <w:sz w:val="24"/>
            <w:szCs w:val="24"/>
            <w:lang w:val="en-US"/>
          </w:rPr>
          <w:t>T</w:t>
        </w:r>
        <w:r w:rsidR="00BD2D72" w:rsidRPr="00BD2D72">
          <w:rPr>
            <w:rFonts w:ascii="Times New Roman" w:hAnsi="Times New Roman" w:cs="Times New Roman"/>
            <w:sz w:val="24"/>
            <w:szCs w:val="24"/>
            <w:lang w:val="en-US"/>
          </w:rPr>
          <w:t>his study is one of the few from outside the Global North</w:t>
        </w:r>
        <w:r w:rsidR="00BD2D72">
          <w:rPr>
            <w:rFonts w:ascii="Times New Roman" w:hAnsi="Times New Roman" w:cs="Times New Roman"/>
            <w:sz w:val="24"/>
            <w:szCs w:val="24"/>
            <w:lang w:val="en-US"/>
          </w:rPr>
          <w:t xml:space="preserve"> and</w:t>
        </w:r>
        <w:r w:rsidR="00BD2D72" w:rsidRPr="00BD2D72">
          <w:rPr>
            <w:rFonts w:ascii="Times New Roman" w:hAnsi="Times New Roman" w:cs="Times New Roman"/>
            <w:sz w:val="24"/>
            <w:szCs w:val="24"/>
            <w:lang w:val="en-US"/>
          </w:rPr>
          <w:t xml:space="preserve"> could have significant implications for substance use treatment worldwide.</w:t>
        </w:r>
        <w:r w:rsidR="00BD2D72">
          <w:rPr>
            <w:rFonts w:ascii="Times New Roman" w:hAnsi="Times New Roman" w:cs="Times New Roman"/>
            <w:sz w:val="24"/>
            <w:szCs w:val="24"/>
            <w:lang w:val="en-US"/>
          </w:rPr>
          <w:t xml:space="preserve"> </w:t>
        </w:r>
      </w:ins>
      <w:del w:id="23" w:author="Andrés González Santa Cruz" w:date="2024-07-18T14:06:00Z" w16du:dateUtc="2024-07-18T18:06:00Z">
        <w:r w:rsidRPr="00090B7C" w:rsidDel="00BD2D72">
          <w:rPr>
            <w:rFonts w:ascii="Times New Roman" w:hAnsi="Times New Roman" w:cs="Times New Roman"/>
            <w:sz w:val="24"/>
            <w:szCs w:val="24"/>
            <w:lang w:val="en-US"/>
          </w:rPr>
          <w:delText xml:space="preserve">This </w:delText>
        </w:r>
      </w:del>
      <w:ins w:id="24" w:author="Andrés González Santa Cruz" w:date="2024-07-18T14:06:00Z" w16du:dateUtc="2024-07-18T18:06:00Z">
        <w:r w:rsidR="00BD2D72">
          <w:rPr>
            <w:rFonts w:ascii="Times New Roman" w:hAnsi="Times New Roman" w:cs="Times New Roman"/>
            <w:sz w:val="24"/>
            <w:szCs w:val="24"/>
            <w:lang w:val="en-US"/>
          </w:rPr>
          <w:t>Findings</w:t>
        </w:r>
        <w:r w:rsidR="00BD2D72" w:rsidRPr="00090B7C">
          <w:rPr>
            <w:rFonts w:ascii="Times New Roman" w:hAnsi="Times New Roman" w:cs="Times New Roman"/>
            <w:sz w:val="24"/>
            <w:szCs w:val="24"/>
            <w:lang w:val="en-US"/>
          </w:rPr>
          <w:t xml:space="preserve"> </w:t>
        </w:r>
      </w:ins>
      <w:r w:rsidRPr="00090B7C">
        <w:rPr>
          <w:rFonts w:ascii="Times New Roman" w:hAnsi="Times New Roman" w:cs="Times New Roman"/>
          <w:sz w:val="24"/>
          <w:szCs w:val="24"/>
          <w:lang w:val="en-US"/>
        </w:rPr>
        <w:t>underscore</w:t>
      </w:r>
      <w:del w:id="25" w:author="Andrés González Santa Cruz" w:date="2024-07-18T14:06:00Z" w16du:dateUtc="2024-07-18T18:06:00Z">
        <w:r w:rsidRPr="00090B7C" w:rsidDel="00BD2D72">
          <w:rPr>
            <w:rFonts w:ascii="Times New Roman" w:hAnsi="Times New Roman" w:cs="Times New Roman"/>
            <w:sz w:val="24"/>
            <w:szCs w:val="24"/>
            <w:lang w:val="en-US"/>
          </w:rPr>
          <w:delText>s</w:delText>
        </w:r>
      </w:del>
      <w:r w:rsidRPr="00090B7C">
        <w:rPr>
          <w:rFonts w:ascii="Times New Roman" w:hAnsi="Times New Roman" w:cs="Times New Roman"/>
          <w:sz w:val="24"/>
          <w:szCs w:val="24"/>
          <w:lang w:val="en-US"/>
        </w:rPr>
        <w:t xml:space="preserve"> the necessity for </w:t>
      </w:r>
      <w:r>
        <w:rPr>
          <w:rFonts w:ascii="Times New Roman" w:hAnsi="Times New Roman" w:cs="Times New Roman"/>
          <w:sz w:val="24"/>
          <w:szCs w:val="24"/>
          <w:lang w:val="en-US"/>
        </w:rPr>
        <w:t>personalized interventions</w:t>
      </w:r>
      <w:r w:rsidRPr="00090B7C">
        <w:rPr>
          <w:rFonts w:ascii="Times New Roman" w:hAnsi="Times New Roman" w:cs="Times New Roman"/>
          <w:sz w:val="24"/>
          <w:szCs w:val="24"/>
          <w:lang w:val="en-US"/>
        </w:rPr>
        <w:t xml:space="preserve"> tailored to patients </w:t>
      </w:r>
      <w:r>
        <w:rPr>
          <w:rFonts w:ascii="Times New Roman" w:hAnsi="Times New Roman" w:cs="Times New Roman"/>
          <w:sz w:val="24"/>
          <w:szCs w:val="24"/>
          <w:lang w:val="en-US"/>
        </w:rPr>
        <w:t>reporting PSU in different treatment settings</w:t>
      </w:r>
      <w:r w:rsidRPr="00090B7C">
        <w:rPr>
          <w:rFonts w:ascii="Times New Roman" w:hAnsi="Times New Roman" w:cs="Times New Roman"/>
          <w:sz w:val="24"/>
          <w:szCs w:val="24"/>
          <w:lang w:val="en-US"/>
        </w:rPr>
        <w:t>.</w:t>
      </w:r>
    </w:p>
    <w:p w14:paraId="73FBDA5E" w14:textId="77777777"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1FF543EF" w14:textId="74CDD05F"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words: </w:t>
      </w:r>
      <w:del w:id="26" w:author="Andrés González Santa Cruz" w:date="2024-07-18T13:59:00Z" w16du:dateUtc="2024-07-18T17:59:00Z">
        <w:r w:rsidDel="00C77E12">
          <w:rPr>
            <w:rFonts w:ascii="Times New Roman" w:hAnsi="Times New Roman" w:cs="Times New Roman"/>
            <w:sz w:val="24"/>
            <w:szCs w:val="24"/>
            <w:lang w:val="en-US"/>
          </w:rPr>
          <w:delText>349</w:delText>
        </w:r>
      </w:del>
      <w:ins w:id="27" w:author="Andrés González Santa Cruz" w:date="2024-07-18T14:07:00Z" w16du:dateUtc="2024-07-18T18:07:00Z">
        <w:r w:rsidR="00BD2D72">
          <w:rPr>
            <w:rFonts w:ascii="Times New Roman" w:hAnsi="Times New Roman" w:cs="Times New Roman"/>
            <w:sz w:val="24"/>
            <w:szCs w:val="24"/>
            <w:lang w:val="en-US"/>
          </w:rPr>
          <w:t>3</w:t>
        </w:r>
      </w:ins>
      <w:ins w:id="28" w:author="Andrés González Santa Cruz" w:date="2024-07-18T14:35:00Z" w16du:dateUtc="2024-07-18T18:35:00Z">
        <w:r w:rsidR="00192038">
          <w:rPr>
            <w:rFonts w:ascii="Times New Roman" w:hAnsi="Times New Roman" w:cs="Times New Roman"/>
            <w:sz w:val="24"/>
            <w:szCs w:val="24"/>
            <w:lang w:val="en-US"/>
          </w:rPr>
          <w:t>22</w:t>
        </w:r>
      </w:ins>
      <w:r>
        <w:rPr>
          <w:rFonts w:ascii="Times New Roman" w:hAnsi="Times New Roman" w:cs="Times New Roman"/>
          <w:sz w:val="24"/>
          <w:szCs w:val="24"/>
          <w:lang w:val="en-US"/>
        </w:rPr>
        <w:t>/350.</w:t>
      </w:r>
    </w:p>
    <w:p w14:paraId="1F3BDE00" w14:textId="5BDDCFE2"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Manuscript words: </w:t>
      </w:r>
      <w:r w:rsidR="007C3F46">
        <w:rPr>
          <w:rFonts w:ascii="Times New Roman" w:hAnsi="Times New Roman" w:cs="Times New Roman"/>
          <w:sz w:val="24"/>
          <w:szCs w:val="24"/>
          <w:lang w:val="en-US"/>
        </w:rPr>
        <w:t>3292</w:t>
      </w:r>
    </w:p>
    <w:p w14:paraId="56C065FD" w14:textId="77777777" w:rsidR="00AA5B6C" w:rsidRPr="00090B7C" w:rsidRDefault="00AA5B6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2E157965" w14:textId="77777777" w:rsidR="00AA5B6C" w:rsidRPr="00090B7C" w:rsidRDefault="00AA5B6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08DEF368" w14:textId="77777777" w:rsidR="00AA5B6C" w:rsidRPr="00090B7C" w:rsidRDefault="00AA5B6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6C2C9CD8" w14:textId="77777777" w:rsidR="00AA5B6C" w:rsidRDefault="00AA5B6C" w:rsidP="000B7AC1">
      <w:pPr>
        <w:spacing w:line="259" w:lineRule="auto"/>
        <w:jc w:val="left"/>
        <w:rPr>
          <w:lang w:val="en-US"/>
        </w:rPr>
      </w:pPr>
      <w:r>
        <w:rPr>
          <w:lang w:val="en-US"/>
        </w:rPr>
        <w:br w:type="page"/>
      </w:r>
    </w:p>
    <w:p w14:paraId="0689EFED" w14:textId="77777777" w:rsidR="00AA5B6C" w:rsidRPr="000F254D" w:rsidRDefault="00AA5B6C" w:rsidP="000F254D">
      <w:pPr>
        <w:pStyle w:val="Prrafodelista"/>
        <w:numPr>
          <w:ilvl w:val="0"/>
          <w:numId w:val="5"/>
        </w:numPr>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lastRenderedPageBreak/>
        <w:t>INTRODUCTION</w:t>
      </w:r>
    </w:p>
    <w:p w14:paraId="74C60879" w14:textId="77777777"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People with substance use disorder (SUD) tend to use more than one substance unintentionally, unconsciously (e.g., due to unregulated and contaminated supplies), or intentionally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{"citationID":"vSaOE1bz","properties":{"formattedCitation":"(Bunting et al., 2023; Quek et al., 2013)","plainCitation":"(Bunting et al., 2023; Quek et al., 2013)","noteIndex":0},"citationItems":[{"id":"GFDVas5C/mX3xpqGz","uris":["http://zotero.org/users/12673371/items/QAFD7CDY"],"itemData":{"id":355,"type":"article-journal","abstract":"The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D."},{"family":"Cerdá","given":"Magdalena"},{"family":"Lorvick","given":"Jennifer"}],"issued":{"date-parts":[["2023"]]}}},{"id":"GFDVas5C/lMocXxa3","uris":["http://zotero.org/users/12673371/items/I2JNVWWC"],"itemData":{"id":450,"type":"article-journal","abstract":"Background: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(Bunting et al., 2023; Quek et al., 2013)</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during active use in their lifetime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{"citationID":"K9gLfRTN","properties":{"formattedCitation":"(Connor et al., 2014)","plainCitation":"(Connor et al., 2014)","noteIndex":0},"citationItems":[{"id":"GFDVas5C/fwfGHlrE","uris":["http://zotero.org/users/12673371/items/5EIG6Y76"],"itemData":{"id":454,"type":"article-journal","abstract":"Purpose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(Connor et al., 2014)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Some reasons for intentional polysubstance use (PSU) include additive or synergistic reward, compensation for undesired effects or negative internal states, predisposition, or being related to supply (e.g., due to shortages of the main substance)</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{"citationID":"SRNTvwjk","properties":{"formattedCitation":"(Karamouzian et al., 2024)","plainCitation":"(Karamouzian et al., 2024)","noteIndex":0},"citationItems":[{"id":"GFDVas5C/NrKeLaWE","uris":["http://zotero.org/users/12673371/items/33RS78J4"],"itemData":{"id":630,"type":"article-journal","abstract":"BACKGROUND: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(Karamouzian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Importantly, people with PSU are a high-risk population because they are related to a higher mortality rate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2018)","noteIndex":0},"citationItems":[{"id":"GFDVas5C/YulTYMl7","uris":["http://zotero.org/users/12673371/items/RS2C6BBN"],"itemData":{"id":456,"type":"article-journal","abstract":"Aims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(Gjersing &amp; Bretteville-Jensen,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higher risk of relapse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2019)","noteIndex":0},"citationItems":[{"id":"GFDVas5C/CEzVSkHr","uris":["http://zotero.org/users/12673371/items/2PCQ72P9"],"itemData":{"id":458,"type":"article-journal","abstract":"Aims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GFDVas5C/aB9pywcg","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(Chen et al., 2019; Hassan &amp; Le Foll,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less responsiveness to substance use treatment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2022)","noteIndex":0},"citationItems":[{"id":"GFDVas5C/6wTSWTKA","uris":["http://zotero.org/users/12673371/items/CZH72MRW"],"itemData":{"id":462,"type":"article-journal","abstract":"Substance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other detrimental features such as risky sexual behavior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2017)","noteIndex":0},"citationItems":[{"id":"GFDVas5C/JwUiyvYT","uris":["http://zotero.org/users/12673371/items/7PIFNYKJ"],"itemData":{"id":464,"type":"article-journal","container-title":"The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C."}],"issued":{"date-parts":[["2014",10,1]]}}},{"id":"GFDVas5C/qk4WUEZI","uris":["http://zotero.org/users/12673371/items/KJZ8KB4K"],"itemData":{"id":466,"type":"article-journal","abstract":"Background\nRecreational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Pr="000F254D">
        <w:rPr>
          <w:rFonts w:ascii="Times New Roman" w:hAnsi="Times New Roman" w:cs="Times New Roman"/>
          <w:sz w:val="24"/>
          <w:szCs w:val="24"/>
          <w:lang w:val="en-US"/>
        </w:rPr>
        <w:fldChar w:fldCharType="separate"/>
      </w:r>
      <w:r w:rsidRPr="00BC7832">
        <w:rPr>
          <w:rFonts w:ascii="Times New Roman" w:hAnsi="Times New Roman" w:cs="Times New Roman"/>
          <w:sz w:val="24"/>
        </w:rPr>
        <w:t>(Daskalopoulou et al., 2014; Sewell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commentRangeStart w:id="29"/>
      <w:r w:rsidRPr="000F254D">
        <w:rPr>
          <w:rFonts w:ascii="Times New Roman" w:hAnsi="Times New Roman" w:cs="Times New Roman"/>
          <w:sz w:val="24"/>
          <w:szCs w:val="24"/>
          <w:lang w:val="en-US"/>
        </w:rPr>
        <w:t>violence</w:t>
      </w:r>
      <w:commentRangeEnd w:id="29"/>
      <w:r>
        <w:rPr>
          <w:rStyle w:val="Refdecomentario"/>
          <w:rFonts w:ascii="Times New Roman" w:eastAsia="Times New Roman" w:hAnsi="Times New Roman" w:cs="Times New Roman"/>
          <w:lang w:val="en-US" w:eastAsia="es-CL"/>
        </w:rPr>
        <w:commentReference w:id="29"/>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2020)","noteIndex":0},"citationItems":[{"id":"GFDVas5C/wC7xYLP6","uris":["http://zotero.org/users/12673371/items/G4VV4MWG"],"itemData":{"id":568,"type":"article-journal","abstract":"We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R."}],"issued":{"date-parts":[["2022",3]]}}},{"id":"GFDVas5C/YAjcXeVL","uris":["http://zotero.org/users/12673371/items/TBAS9BLU"],"itemData":{"id":570,"type":"article-journal","abstract":"Early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et al., 2022; Steele &amp; Peralta,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psychiatric comorbidities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2022)","noteIndex":0},"citationItems":[{"id":"GFDVas5C/zBaJT2Fc","uris":["http://zotero.org/users/12673371/items/3TYHM28T"],"itemData":{"id":571,"type":"article-journal","abstract":"BACKGROUND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(Mefodeva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Over the last three decades, evidence has shown that the number of people with PSU has significantly increased</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in high-income countries from North America, Europe, and Australia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2022)","noteIndex":0},"citationItems":[{"id":"GFDVas5C/6wTSWTKA","uris":["http://zotero.org/users/12673371/items/CZH72MRW"],"itemData":{"id":462,"type":"article-journal","abstract":"Substance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highlighting the relevance of studying this topic.</w:t>
      </w:r>
    </w:p>
    <w:p w14:paraId="6C3FFEB1" w14:textId="6957688E" w:rsidR="00AA5B6C"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Despite the association between completing SUD treatment and long-term benefits, such as a lower risk of readmission to treatment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2023)","noteIndex":0},"citationItems":[{"id":"GFDVas5C/2mYyIYj5","uris":["http://zotero.org/users/12673371/items/N6F2Z2KV"],"itemData":{"id":3,"type":"article-journal","abstract":"Background\nRecovery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(Ruiz-Tagle Maturana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lower risk of relapse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2019)","noteIndex":0},"citationItems":[{"id":"GFDVas5C/80FL2Rc2","uris":["http://zotero.org/users/12673371/items/V7LFHCZZ"],"itemData":{"id":21,"type":"article-journal","abstract":"Aims\nThe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abstinence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{"citationID":"GrK7uOtR","properties":{"formattedCitation":"(McPherson et al., 2017)","plainCitation":"(McPherson et al., 2017)","noteIndex":0},"citationItems":[{"id":"GFDVas5C/wzd8eiky","uris":["http://zotero.org/users/12673371/items/EQFP4BP8"],"itemData":{"id":88,"type":"article-journal","container-title":"Journal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(McPherson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better quality of </w:t>
      </w:r>
      <w:commentRangeStart w:id="30"/>
      <w:r w:rsidRPr="000F254D">
        <w:rPr>
          <w:rFonts w:ascii="Times New Roman" w:hAnsi="Times New Roman" w:cs="Times New Roman"/>
          <w:sz w:val="24"/>
          <w:szCs w:val="24"/>
          <w:lang w:val="en-US"/>
        </w:rPr>
        <w:t>life</w:t>
      </w:r>
      <w:commentRangeEnd w:id="30"/>
      <w:r>
        <w:rPr>
          <w:rStyle w:val="Refdecomentario"/>
          <w:rFonts w:ascii="Times New Roman" w:eastAsia="Times New Roman" w:hAnsi="Times New Roman" w:cs="Times New Roman"/>
          <w:lang w:val="en-US" w:eastAsia="es-CL"/>
        </w:rPr>
        <w:commentReference w:id="30"/>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{"citationID":"UqaJbEpF","properties":{"formattedCitation":"(N. G. Choi &amp; DiNitto, 2020)","plainCitation":"(N. G. Choi &amp; DiNitto, 2020)","noteIndex":0},"citationItems":[{"id":"GFDVas5C/XTUmfGqR","uris":["http://zotero.org/users/12673371/items/B3CXCBAC"],"itemData":{"id":574,"type":"article-journal","abstract":"More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&amp; DiNitto,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is well known, evidence regarding the long-term consequences of reporting PSU on treatment outcomes is limited and mixed. The lack of research on PSU is partly </w:t>
      </w:r>
      <w:ins w:id="31" w:author="Andrés González Santa Cruz" w:date="2024-07-18T14:12:00Z" w16du:dateUtc="2024-07-18T18:12:00Z">
        <w:r w:rsidR="00BD2D72">
          <w:rPr>
            <w:rFonts w:ascii="Times New Roman" w:hAnsi="Times New Roman" w:cs="Times New Roman"/>
            <w:sz w:val="24"/>
            <w:szCs w:val="24"/>
            <w:lang w:val="en-US"/>
          </w:rPr>
          <w:t xml:space="preserve">explained </w:t>
        </w:r>
      </w:ins>
      <w:r w:rsidRPr="000F254D">
        <w:rPr>
          <w:rFonts w:ascii="Times New Roman" w:hAnsi="Times New Roman" w:cs="Times New Roman"/>
          <w:sz w:val="24"/>
          <w:szCs w:val="24"/>
          <w:lang w:val="en-US"/>
        </w:rPr>
        <w:t xml:space="preserve">because most studies have focused on individual substances in isolation and have considered multiple substance use history as an exclusion </w:t>
      </w:r>
      <w:r w:rsidRPr="000F254D">
        <w:rPr>
          <w:rFonts w:ascii="Times New Roman" w:hAnsi="Times New Roman" w:cs="Times New Roman"/>
          <w:sz w:val="24"/>
          <w:szCs w:val="24"/>
          <w:lang w:val="en-US"/>
        </w:rPr>
        <w:lastRenderedPageBreak/>
        <w:t xml:space="preserve">criterion for clinical studies on treatment effectiveness, which raises the problem of its translatability to real-world health contexts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2022)","noteIndex":0},"citationItems":[{"id":"GFDVas5C/6wTSWTKA","uris":["http://zotero.org/users/12673371/items/CZH72MRW"],"itemData":{"id":462,"type":"article-journal","abstract":"Substance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Regarding treatment outcomes, some studies have reported a lower likelihood of treatment completion among people with PSU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2021)","noteIndex":0},"citationItems":[{"id":"GFDVas5C/KokmgvY3","uris":["http://zotero.org/users/12673371/items/36M32WVX"],"itemData":{"id":577,"type":"article-journal","abstract":"INTRODUCTION: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Forsmo"},{"family":"Nordfjærn","given":"Trond"}],"issued":{"date-parts":[["2021"]]}}},{"id":"GFDVas5C/GSHRyYkN","uris":["http://zotero.org/users/12673371/items/KB5U3P92"],"itemData":{"id":580,"type":"article-journal","abstract":"Aims:\nTreatment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2021; Levola et al.,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while others have found no association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2018)","noteIndex":0},"citationItems":[{"id":"GFDVas5C/wXSMe6Sn","uris":["http://zotero.org/users/12673371/items/ZVENQ8XU"],"itemData":{"id":189,"type":"article-journal","abstract":"Introduction: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or higher completion rates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2017)","noteIndex":0},"citationItems":[{"id":"GFDVas5C/mmubK4cZ","uris":["http://zotero.org/users/12673371/items/KF4U2DKT"],"itemData":{"id":583,"type":"article-journal","abstract":"BACKGROUND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(Basu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It is crucial to determine the role of reporting PSU in treatment completion to improve treatment effectiveness and research translatability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2020)","noteIndex":0},"citationItems":[{"id":"GFDVas5C/fJqKDx9V","uris":["http://zotero.org/users/12673371/items/44553PDU"],"itemData":{"id":433,"type":"article-journal","abstract":"Substance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However, this role must be understood </w:t>
      </w:r>
      <w:r>
        <w:rPr>
          <w:rFonts w:ascii="Times New Roman" w:hAnsi="Times New Roman" w:cs="Times New Roman"/>
          <w:sz w:val="24"/>
          <w:szCs w:val="24"/>
          <w:lang w:val="en-US"/>
        </w:rPr>
        <w:t>in</w:t>
      </w:r>
      <w:r w:rsidRPr="000F254D">
        <w:rPr>
          <w:rFonts w:ascii="Times New Roman" w:hAnsi="Times New Roman" w:cs="Times New Roman"/>
          <w:sz w:val="24"/>
          <w:szCs w:val="24"/>
          <w:lang w:val="en-US"/>
        </w:rPr>
        <w:t xml:space="preserve"> patients who experience multiple recursive treatments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{"citationID":"rqYMbDhJ","properties":{"formattedCitation":"(B\\uc0\\u243{}rquez et al., 2024)","plainCitation":"(Bórquez et al., 2024)","noteIndex":0},"citationItems":[{"id":"GFDVas5C/qIqG6Kyh","uris":["http://zotero.org/users/12673371/items/53A5ETKD"],"itemData":{"id":628,"type":"article-journal","abstract":"BACKGROUND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(Bórquez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sidR="00A12593">
        <w:rPr>
          <w:rFonts w:ascii="Times New Roman" w:hAnsi="Times New Roman" w:cs="Times New Roman"/>
          <w:sz w:val="24"/>
          <w:szCs w:val="24"/>
          <w:lang w:val="en-US"/>
        </w:rPr>
        <w:t xml:space="preserve">People with persistent SUD show different characteristics from those who no longer have a disorder after a single treatment or without any treatment </w:t>
      </w:r>
      <w:r w:rsidR="00A12593">
        <w:rPr>
          <w:rFonts w:ascii="Times New Roman" w:hAnsi="Times New Roman" w:cs="Times New Roman"/>
          <w:sz w:val="24"/>
          <w:szCs w:val="24"/>
          <w:lang w:val="en-US"/>
        </w:rPr>
        <w:fldChar w:fldCharType="begin"/>
      </w:r>
      <w:r w:rsidR="00A12593">
        <w:rPr>
          <w:rFonts w:ascii="Times New Roman" w:hAnsi="Times New Roman" w:cs="Times New Roman"/>
          <w:sz w:val="24"/>
          <w:szCs w:val="24"/>
          <w:lang w:val="en-US"/>
        </w:rPr>
        <w:instrText xml:space="preserve"> ADDIN ZOTERO_ITEM CSL_CITATION {"citationID":"FExLJHMr","properties":{"formattedCitation":"(Beaulieu et al., 2022a)","plainCitation":"(Beaulieu et al., 2022a)","noteIndex":0},"citationItems":[{"id":119,"uris":["http://zotero.org/users/local/0vuW8hEP/items/GWSY7CTE"],"itemData":{"id":119,"type":"article-journal","abstract":"Specialized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7,7]]},"issued":{"date-parts":[["2022",12,19]]}}}],"schema":"https://github.com/citation-style-language/schema/raw/master/csl-citation.json"} </w:instrText>
      </w:r>
      <w:r w:rsidR="00A12593">
        <w:rPr>
          <w:rFonts w:ascii="Times New Roman" w:hAnsi="Times New Roman" w:cs="Times New Roman"/>
          <w:sz w:val="24"/>
          <w:szCs w:val="24"/>
          <w:lang w:val="en-US"/>
        </w:rPr>
        <w:fldChar w:fldCharType="separate"/>
      </w:r>
      <w:r w:rsidR="00A12593" w:rsidRPr="000B7AC1">
        <w:rPr>
          <w:rFonts w:ascii="Times New Roman" w:hAnsi="Times New Roman" w:cs="Times New Roman"/>
          <w:sz w:val="24"/>
        </w:rPr>
        <w:t>(Beaulieu et al., 2022)</w:t>
      </w:r>
      <w:r w:rsidR="00A12593">
        <w:rPr>
          <w:rFonts w:ascii="Times New Roman" w:hAnsi="Times New Roman" w:cs="Times New Roman"/>
          <w:sz w:val="24"/>
          <w:szCs w:val="24"/>
          <w:lang w:val="en-US"/>
        </w:rPr>
        <w:fldChar w:fldCharType="end"/>
      </w:r>
      <w:commentRangeStart w:id="32"/>
      <w:r w:rsidR="00A12593">
        <w:rPr>
          <w:rFonts w:ascii="Times New Roman" w:hAnsi="Times New Roman" w:cs="Times New Roman"/>
          <w:sz w:val="24"/>
          <w:szCs w:val="24"/>
          <w:lang w:val="en-US"/>
        </w:rPr>
        <w:t>.</w:t>
      </w:r>
      <w:commentRangeEnd w:id="32"/>
      <w:r w:rsidR="00A12593">
        <w:rPr>
          <w:rStyle w:val="Refdecomentario"/>
          <w:rFonts w:ascii="Times New Roman" w:eastAsia="Times New Roman" w:hAnsi="Times New Roman" w:cs="Times New Roman"/>
          <w:lang w:val="en-US" w:eastAsia="es-CL"/>
        </w:rPr>
        <w:commentReference w:id="32"/>
      </w:r>
      <w:commentRangeStart w:id="33"/>
      <w:commentRangeEnd w:id="33"/>
      <w:r w:rsidR="00A12593">
        <w:rPr>
          <w:rStyle w:val="Refdecomentario"/>
          <w:rFonts w:ascii="Times New Roman" w:eastAsia="Times New Roman" w:hAnsi="Times New Roman" w:cs="Times New Roman"/>
          <w:lang w:val="en-US" w:eastAsia="es-CL"/>
        </w:rPr>
        <w:commentReference w:id="33"/>
      </w:r>
      <w:commentRangeStart w:id="34"/>
      <w:commentRangeEnd w:id="34"/>
      <w:r>
        <w:rPr>
          <w:rStyle w:val="Refdecomentario"/>
          <w:rFonts w:ascii="Times New Roman" w:eastAsia="Times New Roman" w:hAnsi="Times New Roman" w:cs="Times New Roman"/>
          <w:lang w:val="en-US" w:eastAsia="es-CL"/>
        </w:rPr>
        <w:commentReference w:id="34"/>
      </w:r>
      <w:commentRangeStart w:id="35"/>
      <w:commentRangeEnd w:id="35"/>
      <w:r>
        <w:rPr>
          <w:rStyle w:val="Refdecomentario"/>
          <w:rFonts w:ascii="Times New Roman" w:eastAsia="Times New Roman" w:hAnsi="Times New Roman" w:cs="Times New Roman"/>
          <w:lang w:val="en-US" w:eastAsia="es-CL"/>
        </w:rPr>
        <w:commentReference w:id="35"/>
      </w:r>
    </w:p>
    <w:p w14:paraId="6E1ACC80" w14:textId="5B370AE0"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Given that SUD is understood as a chronic condition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{"citationID":"lQsjOisc","properties":{"formattedCitation":"(Fleury et al., 2016)","plainCitation":"(Fleury et al., 2016)","noteIndex":0},"citationItems":[{"id":"GFDVas5C/RvO309ai","uris":["http://zotero.org/users/12673371/items/UZPUEZST"],"itemData":{"id":168,"type":"article-journal","abstract":"Objective\nThis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(Fleury et al., 2016)</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the association between reporting PSU and treatment completion on the first SUD treatment alone requires accounting for some patients to be readmitted to treatment throughout the follow-up period. Thus, checking for group biases and adjusting for confounders are needed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{"citationID":"SLegWROn","properties":{"formattedCitation":"(Griffin et al., 2014; Hansen et al., 2020)","plainCitation":"(Griffin et al., 2014; Hansen et al., 2020)","noteIndex":0},"citationItems":[{"id":"GFDVas5C/mvbcd8zz","uris":["http://zotero.org/users/12673371/items/X2R4DLIW"],"itemData":{"id":586,"type":"article-journal","abstract":"BACKGROUND: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F."}],"issued":{"date-parts":[["2014",3,1]]}}},{"id":"GFDVas5C/bAUfxaEc","uris":["http://zotero.org/users/12673371/items/V77G8IC4"],"itemData":{"id":65,"type":"article-journal","abstract":"To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(Griffin et al., 2014; Hansen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Additionally, these treatments are irregularly spaced</w:t>
      </w:r>
      <w:del w:id="36" w:author="Andrés González Santa Cruz" w:date="2024-07-18T14:12:00Z" w16du:dateUtc="2024-07-18T18:12:00Z">
        <w:r w:rsidRPr="000F254D" w:rsidDel="00BD2D72">
          <w:rPr>
            <w:rFonts w:ascii="Times New Roman" w:hAnsi="Times New Roman" w:cs="Times New Roman"/>
            <w:sz w:val="24"/>
            <w:szCs w:val="24"/>
            <w:lang w:val="en-US"/>
          </w:rPr>
          <w:delText>,</w:delText>
        </w:r>
      </w:del>
      <w:r w:rsidRPr="000F254D">
        <w:rPr>
          <w:rFonts w:ascii="Times New Roman" w:hAnsi="Times New Roman" w:cs="Times New Roman"/>
          <w:sz w:val="24"/>
          <w:szCs w:val="24"/>
          <w:lang w:val="en-US"/>
        </w:rPr>
        <w:t xml:space="preserve"> but not random, as the time between treatments might be related to biopsychosocial and treatment-related factors. Thus, patients with </w:t>
      </w:r>
      <w:r>
        <w:rPr>
          <w:rFonts w:ascii="Times New Roman" w:hAnsi="Times New Roman" w:cs="Times New Roman"/>
          <w:sz w:val="24"/>
          <w:szCs w:val="24"/>
          <w:lang w:val="en-US"/>
        </w:rPr>
        <w:t xml:space="preserve">worse </w:t>
      </w:r>
      <w:r w:rsidRPr="000F254D">
        <w:rPr>
          <w:rFonts w:ascii="Times New Roman" w:hAnsi="Times New Roman" w:cs="Times New Roman"/>
          <w:sz w:val="24"/>
          <w:szCs w:val="24"/>
          <w:lang w:val="en-US"/>
        </w:rPr>
        <w:t>outcomes in previous treatment</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 might have </w:t>
      </w:r>
      <w:r>
        <w:rPr>
          <w:rFonts w:ascii="Times New Roman" w:hAnsi="Times New Roman" w:cs="Times New Roman"/>
          <w:sz w:val="24"/>
          <w:szCs w:val="24"/>
          <w:lang w:val="en-US"/>
        </w:rPr>
        <w:t xml:space="preserve">a </w:t>
      </w:r>
      <w:r w:rsidRPr="000F254D">
        <w:rPr>
          <w:rFonts w:ascii="Times New Roman" w:hAnsi="Times New Roman" w:cs="Times New Roman"/>
          <w:sz w:val="24"/>
          <w:szCs w:val="24"/>
          <w:lang w:val="en-US"/>
        </w:rPr>
        <w:t xml:space="preserve">more or less intense frequency of treatments in the future, </w:t>
      </w:r>
      <w:r>
        <w:rPr>
          <w:rFonts w:ascii="Times New Roman" w:hAnsi="Times New Roman" w:cs="Times New Roman"/>
          <w:sz w:val="24"/>
          <w:szCs w:val="24"/>
          <w:lang w:val="en-US"/>
        </w:rPr>
        <w:t xml:space="preserve">which </w:t>
      </w:r>
      <w:del w:id="37" w:author="Andrés González Santa Cruz" w:date="2024-07-08T11:49:00Z" w16du:dateUtc="2024-07-08T15:49:00Z">
        <w:r w:rsidRPr="000F254D" w:rsidDel="00E275E8">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 xml:space="preserve">may also explain treatment outcomes, such as completion or dropout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2022)","noteIndex":0},"citationItems":[{"id":"GFDVas5C/bAUfxaEc","uris":["http://zotero.org/users/12673371/items/V77G8IC4"],"itemData":{"id":65,"type":"article-journal","abstract":"To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Søgaard"}],"issued":{"date-parts":[["2020",4,16]]}}},{"id":"GFDVas5C/U17SSH7A","uris":["http://zotero.org/users/12673371/items/C4XMNI6M"],"itemData":{"id":590,"type":"article-journal","abstract":"Early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524429D" w14:textId="7A69F2D2" w:rsidR="00AA5B6C" w:rsidRPr="005B0171" w:rsidRDefault="00AA5B6C" w:rsidP="000B7AC1">
      <w:pPr>
        <w:spacing w:line="480" w:lineRule="auto"/>
        <w:ind w:right="-2" w:firstLine="567"/>
        <w:rPr>
          <w:rFonts w:ascii="Times New Roman" w:hAnsi="Times New Roman" w:cs="Times New Roman"/>
          <w:sz w:val="24"/>
          <w:szCs w:val="24"/>
          <w:lang w:val="en-US"/>
        </w:rPr>
      </w:pPr>
      <w:del w:id="38" w:author="Andrés González Santa Cruz" w:date="2024-07-08T11:50:00Z" w16du:dateUtc="2024-07-08T15:50:00Z">
        <w:r w:rsidRPr="000F254D" w:rsidDel="00E275E8">
          <w:rPr>
            <w:rFonts w:ascii="Times New Roman" w:hAnsi="Times New Roman" w:cs="Times New Roman"/>
            <w:sz w:val="24"/>
            <w:szCs w:val="24"/>
            <w:lang w:val="en-US"/>
          </w:rPr>
          <w:delText>Additionally</w:delText>
        </w:r>
      </w:del>
      <w:ins w:id="39" w:author="Andrés González Santa Cruz" w:date="2024-07-08T11:50:00Z" w16du:dateUtc="2024-07-08T15:50:00Z">
        <w:r w:rsidR="00E275E8">
          <w:rPr>
            <w:rFonts w:ascii="Times New Roman" w:hAnsi="Times New Roman" w:cs="Times New Roman"/>
            <w:sz w:val="24"/>
            <w:szCs w:val="24"/>
            <w:lang w:val="en-US"/>
          </w:rPr>
          <w:t>More importantly</w:t>
        </w:r>
      </w:ins>
      <w:r w:rsidRPr="000F254D">
        <w:rPr>
          <w:rFonts w:ascii="Times New Roman" w:hAnsi="Times New Roman" w:cs="Times New Roman"/>
          <w:sz w:val="24"/>
          <w:szCs w:val="24"/>
          <w:lang w:val="en-US"/>
        </w:rPr>
        <w:t xml:space="preserve">, the relationship between people reporting PSU and treatment completion can be affected by various factors such as heterogeneous PSU patterns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{"citationID":"rilxuXx8","properties":{"formattedCitation":"(Bhondoekhan et al., 2023; Price et al., 2023)","plainCitation":"(Bhondoekhan et al., 2023; Price et al., 2023)","noteIndex":0},"citationItems":[{"id":"GFDVas5C/R26Olxgg","uris":["http://zotero.org/users/12673371/items/7LXB4MSA"],"itemData":{"id":598,"type":"article-journal","abstract":"•\n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D.L."}],"issued":{"date-parts":[["2023",8,12]]}}},{"id":"GFDVas5C/TvgTZEPn","uris":["http://zotero.org/users/12673371/items/EML4CPCT"],"itemData":{"id":594,"type":"article-journal","abstract":"Background\nPolysubstance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(Bhondoekhan et al., 2023; Price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treatment goals, patient characteristics, </w:t>
      </w:r>
      <w:r w:rsidRPr="000F254D">
        <w:rPr>
          <w:rFonts w:ascii="Times New Roman" w:hAnsi="Times New Roman" w:cs="Times New Roman"/>
          <w:sz w:val="24"/>
          <w:szCs w:val="24"/>
          <w:lang w:val="en-US"/>
        </w:rPr>
        <w:lastRenderedPageBreak/>
        <w:t xml:space="preserve">resource availability, and SUD severity profiles. These characteristics are highly dependent on treatment settings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{"citationID":"XC7wK9Eb","properties":{"formattedCitation":"(Fiestas &amp; Ponce, 2012; Reif et al., 2021; Tiet et al., 2007)","plainCitation":"(Fiestas &amp; Ponce, 2012; Reif et al., 2021; Tiet et al., 2007)","noteIndex":0},"citationItems":[{"id":"GFDVas5C/S5GDlz3h","uris":["http://zotero.org/users/12673371/items/HRXC3UAX"],"itemData":{"id":601,"type":"article-journal","container-title":"Revista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GFDVas5C/KXGDD7kC","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A."}],"issued":{"date-parts":[["2021",3,1]]}}},{"id":"GFDVas5C/3GRHT1yb","uris":["http://zotero.org/users/12673371/items/MFU2C28D"],"itemData":{"id":606,"type":"article-journal","abstract":"AIMS: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(Fiestas &amp; Ponce, 2012; Reif et al., 2021; Tiet et al., 2007)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commentRangeStart w:id="40"/>
      <w:ins w:id="41" w:author="Andrés González Santa Cruz" w:date="2024-07-08T11:54:00Z" w16du:dateUtc="2024-07-08T15:54:00Z">
        <w:r w:rsidR="00E275E8" w:rsidRPr="00351DC1">
          <w:rPr>
            <w:rFonts w:ascii="Times New Roman" w:hAnsi="Times New Roman" w:cs="Times New Roman"/>
            <w:sz w:val="24"/>
            <w:szCs w:val="24"/>
            <w:highlight w:val="yellow"/>
            <w:lang w:val="en-US"/>
            <w:rPrChange w:id="42" w:author="Andrés González Santa Cruz" w:date="2024-07-08T12:09:00Z" w16du:dateUtc="2024-07-08T16:09:00Z">
              <w:rPr>
                <w:rFonts w:ascii="Times New Roman" w:hAnsi="Times New Roman" w:cs="Times New Roman"/>
                <w:sz w:val="24"/>
                <w:szCs w:val="24"/>
                <w:lang w:val="en-US"/>
              </w:rPr>
            </w:rPrChange>
          </w:rPr>
          <w:t>In</w:t>
        </w:r>
      </w:ins>
      <w:commentRangeEnd w:id="40"/>
      <w:ins w:id="43" w:author="Andrés González Santa Cruz" w:date="2024-07-08T12:09:00Z" w16du:dateUtc="2024-07-08T16:09:00Z">
        <w:r w:rsidR="00351DC1">
          <w:rPr>
            <w:rStyle w:val="Refdecomentario"/>
            <w:rFonts w:ascii="Times New Roman" w:eastAsia="Times New Roman" w:hAnsi="Times New Roman" w:cs="Times New Roman"/>
            <w:lang w:val="en-US" w:eastAsia="es-CL"/>
          </w:rPr>
          <w:commentReference w:id="40"/>
        </w:r>
      </w:ins>
      <w:ins w:id="44" w:author="Andrés González Santa Cruz" w:date="2024-07-08T11:54:00Z" w16du:dateUtc="2024-07-08T15:54:00Z">
        <w:r w:rsidR="00E275E8" w:rsidRPr="00351DC1">
          <w:rPr>
            <w:rFonts w:ascii="Times New Roman" w:hAnsi="Times New Roman" w:cs="Times New Roman"/>
            <w:sz w:val="24"/>
            <w:szCs w:val="24"/>
            <w:highlight w:val="yellow"/>
            <w:lang w:val="en-US"/>
            <w:rPrChange w:id="45" w:author="Andrés González Santa Cruz" w:date="2024-07-08T12:09:00Z" w16du:dateUtc="2024-07-08T16:09:00Z">
              <w:rPr>
                <w:rFonts w:ascii="Times New Roman" w:hAnsi="Times New Roman" w:cs="Times New Roman"/>
                <w:sz w:val="24"/>
                <w:szCs w:val="24"/>
                <w:lang w:val="en-US"/>
              </w:rPr>
            </w:rPrChange>
          </w:rPr>
          <w:t xml:space="preserve"> Chile, treatments </w:t>
        </w:r>
      </w:ins>
      <w:ins w:id="46" w:author="Andrés González Santa Cruz" w:date="2024-07-08T12:02:00Z" w16du:dateUtc="2024-07-08T16:02:00Z">
        <w:r w:rsidR="00351DC1" w:rsidRPr="00351DC1">
          <w:rPr>
            <w:rFonts w:ascii="Times New Roman" w:hAnsi="Times New Roman" w:cs="Times New Roman"/>
            <w:sz w:val="24"/>
            <w:szCs w:val="24"/>
            <w:highlight w:val="yellow"/>
            <w:lang w:val="en-US"/>
            <w:rPrChange w:id="47" w:author="Andrés González Santa Cruz" w:date="2024-07-08T12:09:00Z" w16du:dateUtc="2024-07-08T16:09:00Z">
              <w:rPr>
                <w:rFonts w:ascii="Times New Roman" w:hAnsi="Times New Roman" w:cs="Times New Roman"/>
                <w:sz w:val="24"/>
                <w:szCs w:val="24"/>
                <w:lang w:val="en-US"/>
              </w:rPr>
            </w:rPrChange>
          </w:rPr>
          <w:t xml:space="preserve">for adults with SUD </w:t>
        </w:r>
      </w:ins>
      <w:ins w:id="48" w:author="Andrés González Santa Cruz" w:date="2024-07-08T11:54:00Z" w16du:dateUtc="2024-07-08T15:54:00Z">
        <w:r w:rsidR="00E275E8" w:rsidRPr="00351DC1">
          <w:rPr>
            <w:rFonts w:ascii="Times New Roman" w:hAnsi="Times New Roman" w:cs="Times New Roman"/>
            <w:sz w:val="24"/>
            <w:szCs w:val="24"/>
            <w:highlight w:val="yellow"/>
            <w:lang w:val="en-US"/>
            <w:rPrChange w:id="49" w:author="Andrés González Santa Cruz" w:date="2024-07-08T12:09:00Z" w16du:dateUtc="2024-07-08T16:09:00Z">
              <w:rPr>
                <w:rFonts w:ascii="Times New Roman" w:hAnsi="Times New Roman" w:cs="Times New Roman"/>
                <w:sz w:val="24"/>
                <w:szCs w:val="24"/>
                <w:lang w:val="en-US"/>
              </w:rPr>
            </w:rPrChange>
          </w:rPr>
          <w:t xml:space="preserve">are delivered </w:t>
        </w:r>
      </w:ins>
      <w:ins w:id="50" w:author="Andrés González Santa Cruz" w:date="2024-07-08T12:03:00Z" w16du:dateUtc="2024-07-08T16:03:00Z">
        <w:r w:rsidR="00351DC1" w:rsidRPr="00351DC1">
          <w:rPr>
            <w:rFonts w:ascii="Times New Roman" w:hAnsi="Times New Roman" w:cs="Times New Roman"/>
            <w:sz w:val="24"/>
            <w:szCs w:val="24"/>
            <w:highlight w:val="yellow"/>
            <w:lang w:val="en-US"/>
            <w:rPrChange w:id="51" w:author="Andrés González Santa Cruz" w:date="2024-07-08T12:09:00Z" w16du:dateUtc="2024-07-08T16:09:00Z">
              <w:rPr>
                <w:rFonts w:ascii="Times New Roman" w:hAnsi="Times New Roman" w:cs="Times New Roman"/>
                <w:sz w:val="24"/>
                <w:szCs w:val="24"/>
                <w:lang w:val="en-US"/>
              </w:rPr>
            </w:rPrChange>
          </w:rPr>
          <w:t>in residential, intensive ambulatory</w:t>
        </w:r>
      </w:ins>
      <w:ins w:id="52" w:author="Andrés González Santa Cruz" w:date="2024-07-18T14:08:00Z" w16du:dateUtc="2024-07-18T18:08:00Z">
        <w:r w:rsidR="00BD2D72">
          <w:rPr>
            <w:rFonts w:ascii="Times New Roman" w:hAnsi="Times New Roman" w:cs="Times New Roman"/>
            <w:sz w:val="24"/>
            <w:szCs w:val="24"/>
            <w:highlight w:val="yellow"/>
            <w:lang w:val="en-US"/>
          </w:rPr>
          <w:t>,</w:t>
        </w:r>
      </w:ins>
      <w:ins w:id="53" w:author="Andrés González Santa Cruz" w:date="2024-07-08T12:03:00Z" w16du:dateUtc="2024-07-08T16:03:00Z">
        <w:r w:rsidR="00351DC1" w:rsidRPr="00351DC1">
          <w:rPr>
            <w:rFonts w:ascii="Times New Roman" w:hAnsi="Times New Roman" w:cs="Times New Roman"/>
            <w:sz w:val="24"/>
            <w:szCs w:val="24"/>
            <w:highlight w:val="yellow"/>
            <w:lang w:val="en-US"/>
            <w:rPrChange w:id="54" w:author="Andrés González Santa Cruz" w:date="2024-07-08T12:09:00Z" w16du:dateUtc="2024-07-08T16:09:00Z">
              <w:rPr>
                <w:rFonts w:ascii="Times New Roman" w:hAnsi="Times New Roman" w:cs="Times New Roman"/>
                <w:sz w:val="24"/>
                <w:szCs w:val="24"/>
                <w:lang w:val="en-US"/>
              </w:rPr>
            </w:rPrChange>
          </w:rPr>
          <w:t xml:space="preserve"> and basic ambulatory settings</w:t>
        </w:r>
      </w:ins>
      <w:ins w:id="55" w:author="Andrés González Santa Cruz" w:date="2024-07-08T11:54:00Z" w16du:dateUtc="2024-07-08T15:54:00Z">
        <w:r w:rsidR="00E275E8" w:rsidRPr="00351DC1">
          <w:rPr>
            <w:rFonts w:ascii="Times New Roman" w:hAnsi="Times New Roman" w:cs="Times New Roman"/>
            <w:sz w:val="24"/>
            <w:szCs w:val="24"/>
            <w:highlight w:val="yellow"/>
            <w:lang w:val="en-US"/>
            <w:rPrChange w:id="56" w:author="Andrés González Santa Cruz" w:date="2024-07-08T12:09:00Z" w16du:dateUtc="2024-07-08T16:09:00Z">
              <w:rPr>
                <w:rFonts w:ascii="Times New Roman" w:hAnsi="Times New Roman" w:cs="Times New Roman"/>
                <w:sz w:val="24"/>
                <w:szCs w:val="24"/>
                <w:lang w:val="en-US"/>
              </w:rPr>
            </w:rPrChange>
          </w:rPr>
          <w:t xml:space="preserve">. </w:t>
        </w:r>
      </w:ins>
      <w:ins w:id="57" w:author="Andrés González Santa Cruz" w:date="2024-07-08T12:03:00Z" w16du:dateUtc="2024-07-08T16:03:00Z">
        <w:r w:rsidR="00351DC1" w:rsidRPr="00351DC1">
          <w:rPr>
            <w:rFonts w:ascii="Times New Roman" w:hAnsi="Times New Roman" w:cs="Times New Roman"/>
            <w:sz w:val="24"/>
            <w:szCs w:val="24"/>
            <w:highlight w:val="yellow"/>
            <w:lang w:val="en-US"/>
            <w:rPrChange w:id="58" w:author="Andrés González Santa Cruz" w:date="2024-07-08T12:09:00Z" w16du:dateUtc="2024-07-08T16:09:00Z">
              <w:rPr>
                <w:rFonts w:ascii="Times New Roman" w:hAnsi="Times New Roman" w:cs="Times New Roman"/>
                <w:sz w:val="24"/>
                <w:szCs w:val="24"/>
                <w:lang w:val="en-US"/>
              </w:rPr>
            </w:rPrChange>
          </w:rPr>
          <w:t xml:space="preserve">Residential settings have a </w:t>
        </w:r>
      </w:ins>
      <w:ins w:id="59" w:author="Andrés González Santa Cruz" w:date="2024-07-08T12:06:00Z" w16du:dateUtc="2024-07-08T16:06:00Z">
        <w:r w:rsidR="00351DC1" w:rsidRPr="00351DC1">
          <w:rPr>
            <w:rFonts w:ascii="Times New Roman" w:hAnsi="Times New Roman" w:cs="Times New Roman"/>
            <w:sz w:val="24"/>
            <w:szCs w:val="24"/>
            <w:highlight w:val="yellow"/>
            <w:lang w:val="en-US"/>
            <w:rPrChange w:id="60" w:author="Andrés González Santa Cruz" w:date="2024-07-08T12:09:00Z" w16du:dateUtc="2024-07-08T16:09:00Z">
              <w:rPr>
                <w:rFonts w:ascii="Times New Roman" w:hAnsi="Times New Roman" w:cs="Times New Roman"/>
                <w:sz w:val="24"/>
                <w:szCs w:val="24"/>
                <w:lang w:val="en-US"/>
              </w:rPr>
            </w:rPrChange>
          </w:rPr>
          <w:t>planned</w:t>
        </w:r>
      </w:ins>
      <w:ins w:id="61" w:author="Andrés González Santa Cruz" w:date="2024-07-08T12:04:00Z" w16du:dateUtc="2024-07-08T16:04:00Z">
        <w:r w:rsidR="00351DC1" w:rsidRPr="00351DC1">
          <w:rPr>
            <w:rFonts w:ascii="Times New Roman" w:hAnsi="Times New Roman" w:cs="Times New Roman"/>
            <w:sz w:val="24"/>
            <w:szCs w:val="24"/>
            <w:highlight w:val="yellow"/>
            <w:lang w:val="en-US"/>
            <w:rPrChange w:id="62" w:author="Andrés González Santa Cruz" w:date="2024-07-08T12:09:00Z" w16du:dateUtc="2024-07-08T16:09:00Z">
              <w:rPr>
                <w:rFonts w:ascii="Times New Roman" w:hAnsi="Times New Roman" w:cs="Times New Roman"/>
                <w:sz w:val="24"/>
                <w:szCs w:val="24"/>
                <w:lang w:val="en-US"/>
              </w:rPr>
            </w:rPrChange>
          </w:rPr>
          <w:t xml:space="preserve"> </w:t>
        </w:r>
      </w:ins>
      <w:ins w:id="63" w:author="Andrés González Santa Cruz" w:date="2024-07-08T12:03:00Z" w16du:dateUtc="2024-07-08T16:03:00Z">
        <w:r w:rsidR="00351DC1" w:rsidRPr="00351DC1">
          <w:rPr>
            <w:rFonts w:ascii="Times New Roman" w:hAnsi="Times New Roman" w:cs="Times New Roman"/>
            <w:sz w:val="24"/>
            <w:szCs w:val="24"/>
            <w:highlight w:val="yellow"/>
            <w:lang w:val="en-US"/>
            <w:rPrChange w:id="64" w:author="Andrés González Santa Cruz" w:date="2024-07-08T12:09:00Z" w16du:dateUtc="2024-07-08T16:09:00Z">
              <w:rPr>
                <w:rFonts w:ascii="Times New Roman" w:hAnsi="Times New Roman" w:cs="Times New Roman"/>
                <w:sz w:val="24"/>
                <w:szCs w:val="24"/>
                <w:lang w:val="en-US"/>
              </w:rPr>
            </w:rPrChange>
          </w:rPr>
          <w:t xml:space="preserve">duration </w:t>
        </w:r>
      </w:ins>
      <w:ins w:id="65" w:author="Andrés González Santa Cruz" w:date="2024-07-08T12:04:00Z" w16du:dateUtc="2024-07-08T16:04:00Z">
        <w:r w:rsidR="00351DC1" w:rsidRPr="00351DC1">
          <w:rPr>
            <w:rFonts w:ascii="Times New Roman" w:hAnsi="Times New Roman" w:cs="Times New Roman"/>
            <w:sz w:val="24"/>
            <w:szCs w:val="24"/>
            <w:highlight w:val="yellow"/>
            <w:lang w:val="en-US"/>
            <w:rPrChange w:id="66" w:author="Andrés González Santa Cruz" w:date="2024-07-08T12:09:00Z" w16du:dateUtc="2024-07-08T16:09:00Z">
              <w:rPr>
                <w:rFonts w:ascii="Times New Roman" w:hAnsi="Times New Roman" w:cs="Times New Roman"/>
                <w:sz w:val="24"/>
                <w:szCs w:val="24"/>
                <w:lang w:val="en-US"/>
              </w:rPr>
            </w:rPrChange>
          </w:rPr>
          <w:t xml:space="preserve">of one year, </w:t>
        </w:r>
      </w:ins>
      <w:ins w:id="67" w:author="Andrés González Santa Cruz" w:date="2024-07-18T14:09:00Z" w16du:dateUtc="2024-07-18T18:09:00Z">
        <w:r w:rsidR="00BD2D72">
          <w:rPr>
            <w:rFonts w:ascii="Times New Roman" w:hAnsi="Times New Roman" w:cs="Times New Roman"/>
            <w:sz w:val="24"/>
            <w:szCs w:val="24"/>
            <w:highlight w:val="yellow"/>
            <w:lang w:val="en-US"/>
          </w:rPr>
          <w:t xml:space="preserve">and </w:t>
        </w:r>
      </w:ins>
      <w:ins w:id="68" w:author="Andrés González Santa Cruz" w:date="2024-07-08T12:04:00Z" w16du:dateUtc="2024-07-08T16:04:00Z">
        <w:r w:rsidR="00351DC1" w:rsidRPr="00351DC1">
          <w:rPr>
            <w:rFonts w:ascii="Times New Roman" w:hAnsi="Times New Roman" w:cs="Times New Roman"/>
            <w:sz w:val="24"/>
            <w:szCs w:val="24"/>
            <w:highlight w:val="yellow"/>
            <w:lang w:val="en-US"/>
            <w:rPrChange w:id="69" w:author="Andrés González Santa Cruz" w:date="2024-07-08T12:09:00Z" w16du:dateUtc="2024-07-08T16:09:00Z">
              <w:rPr>
                <w:rFonts w:ascii="Times New Roman" w:hAnsi="Times New Roman" w:cs="Times New Roman"/>
                <w:sz w:val="24"/>
                <w:szCs w:val="24"/>
                <w:lang w:val="en-US"/>
              </w:rPr>
            </w:rPrChange>
          </w:rPr>
          <w:t>are offered from five to seven days a week with at least five weekly interventions</w:t>
        </w:r>
      </w:ins>
      <w:ins w:id="70" w:author="Andrés González Santa Cruz" w:date="2024-07-08T12:05:00Z" w16du:dateUtc="2024-07-08T16:05:00Z">
        <w:r w:rsidR="00351DC1" w:rsidRPr="00351DC1">
          <w:rPr>
            <w:rFonts w:ascii="Times New Roman" w:hAnsi="Times New Roman" w:cs="Times New Roman"/>
            <w:sz w:val="24"/>
            <w:szCs w:val="24"/>
            <w:highlight w:val="yellow"/>
            <w:lang w:val="en-US"/>
            <w:rPrChange w:id="71" w:author="Andrés González Santa Cruz" w:date="2024-07-08T12:09:00Z" w16du:dateUtc="2024-07-08T16:09:00Z">
              <w:rPr>
                <w:rFonts w:ascii="Times New Roman" w:hAnsi="Times New Roman" w:cs="Times New Roman"/>
                <w:sz w:val="24"/>
                <w:szCs w:val="24"/>
                <w:lang w:val="en-US"/>
              </w:rPr>
            </w:rPrChange>
          </w:rPr>
          <w:t>, w</w:t>
        </w:r>
      </w:ins>
      <w:ins w:id="72" w:author="Andrés González Santa Cruz" w:date="2024-07-08T12:04:00Z" w16du:dateUtc="2024-07-08T16:04:00Z">
        <w:r w:rsidR="00351DC1" w:rsidRPr="00351DC1">
          <w:rPr>
            <w:rFonts w:ascii="Times New Roman" w:hAnsi="Times New Roman" w:cs="Times New Roman"/>
            <w:sz w:val="24"/>
            <w:szCs w:val="24"/>
            <w:highlight w:val="yellow"/>
            <w:lang w:val="en-US"/>
            <w:rPrChange w:id="73" w:author="Andrés González Santa Cruz" w:date="2024-07-08T12:09:00Z" w16du:dateUtc="2024-07-08T16:09:00Z">
              <w:rPr>
                <w:rFonts w:ascii="Times New Roman" w:hAnsi="Times New Roman" w:cs="Times New Roman"/>
                <w:sz w:val="24"/>
                <w:szCs w:val="24"/>
                <w:lang w:val="en-US"/>
              </w:rPr>
            </w:rPrChange>
          </w:rPr>
          <w:t xml:space="preserve">hile </w:t>
        </w:r>
      </w:ins>
      <w:ins w:id="74" w:author="Andrés González Santa Cruz" w:date="2024-07-08T12:05:00Z" w16du:dateUtc="2024-07-08T16:05:00Z">
        <w:r w:rsidR="00351DC1" w:rsidRPr="00351DC1">
          <w:rPr>
            <w:rFonts w:ascii="Times New Roman" w:hAnsi="Times New Roman" w:cs="Times New Roman"/>
            <w:sz w:val="24"/>
            <w:szCs w:val="24"/>
            <w:highlight w:val="yellow"/>
            <w:lang w:val="en-US"/>
            <w:rPrChange w:id="75" w:author="Andrés González Santa Cruz" w:date="2024-07-08T12:09:00Z" w16du:dateUtc="2024-07-08T16:09:00Z">
              <w:rPr>
                <w:rFonts w:ascii="Times New Roman" w:hAnsi="Times New Roman" w:cs="Times New Roman"/>
                <w:sz w:val="24"/>
                <w:szCs w:val="24"/>
                <w:lang w:val="en-US"/>
              </w:rPr>
            </w:rPrChange>
          </w:rPr>
          <w:t xml:space="preserve">intensive </w:t>
        </w:r>
      </w:ins>
      <w:ins w:id="76" w:author="Andrés González Santa Cruz" w:date="2024-07-08T12:04:00Z" w16du:dateUtc="2024-07-08T16:04:00Z">
        <w:r w:rsidR="00351DC1" w:rsidRPr="00351DC1">
          <w:rPr>
            <w:rFonts w:ascii="Times New Roman" w:hAnsi="Times New Roman" w:cs="Times New Roman"/>
            <w:sz w:val="24"/>
            <w:szCs w:val="24"/>
            <w:highlight w:val="yellow"/>
            <w:lang w:val="en-US"/>
            <w:rPrChange w:id="77" w:author="Andrés González Santa Cruz" w:date="2024-07-08T12:09:00Z" w16du:dateUtc="2024-07-08T16:09:00Z">
              <w:rPr>
                <w:rFonts w:ascii="Times New Roman" w:hAnsi="Times New Roman" w:cs="Times New Roman"/>
                <w:sz w:val="24"/>
                <w:szCs w:val="24"/>
                <w:lang w:val="en-US"/>
              </w:rPr>
            </w:rPrChange>
          </w:rPr>
          <w:t>ambulatory</w:t>
        </w:r>
      </w:ins>
      <w:ins w:id="78" w:author="Andrés González Santa Cruz" w:date="2024-07-08T12:06:00Z" w16du:dateUtc="2024-07-08T16:06:00Z">
        <w:r w:rsidR="00351DC1" w:rsidRPr="00351DC1">
          <w:rPr>
            <w:rFonts w:ascii="Times New Roman" w:hAnsi="Times New Roman" w:cs="Times New Roman"/>
            <w:sz w:val="24"/>
            <w:szCs w:val="24"/>
            <w:highlight w:val="yellow"/>
            <w:lang w:val="en-US"/>
            <w:rPrChange w:id="79" w:author="Andrés González Santa Cruz" w:date="2024-07-08T12:09:00Z" w16du:dateUtc="2024-07-08T16:09:00Z">
              <w:rPr>
                <w:rFonts w:ascii="Times New Roman" w:hAnsi="Times New Roman" w:cs="Times New Roman"/>
                <w:sz w:val="24"/>
                <w:szCs w:val="24"/>
                <w:lang w:val="en-US"/>
              </w:rPr>
            </w:rPrChange>
          </w:rPr>
          <w:t xml:space="preserve"> have a duration of six to eight month</w:t>
        </w:r>
      </w:ins>
      <w:ins w:id="80" w:author="Andrés González Santa Cruz" w:date="2024-07-18T14:09:00Z" w16du:dateUtc="2024-07-18T18:09:00Z">
        <w:r w:rsidR="00BD2D72">
          <w:rPr>
            <w:rFonts w:ascii="Times New Roman" w:hAnsi="Times New Roman" w:cs="Times New Roman"/>
            <w:sz w:val="24"/>
            <w:szCs w:val="24"/>
            <w:highlight w:val="yellow"/>
            <w:lang w:val="en-US"/>
          </w:rPr>
          <w:t>s</w:t>
        </w:r>
      </w:ins>
      <w:ins w:id="81" w:author="Andrés González Santa Cruz" w:date="2024-07-08T12:06:00Z" w16du:dateUtc="2024-07-08T16:06:00Z">
        <w:r w:rsidR="00351DC1" w:rsidRPr="00351DC1">
          <w:rPr>
            <w:rFonts w:ascii="Times New Roman" w:hAnsi="Times New Roman" w:cs="Times New Roman"/>
            <w:sz w:val="24"/>
            <w:szCs w:val="24"/>
            <w:highlight w:val="yellow"/>
            <w:lang w:val="en-US"/>
            <w:rPrChange w:id="82" w:author="Andrés González Santa Cruz" w:date="2024-07-08T12:09:00Z" w16du:dateUtc="2024-07-08T16:09:00Z">
              <w:rPr>
                <w:rFonts w:ascii="Times New Roman" w:hAnsi="Times New Roman" w:cs="Times New Roman"/>
                <w:sz w:val="24"/>
                <w:szCs w:val="24"/>
                <w:lang w:val="en-US"/>
              </w:rPr>
            </w:rPrChange>
          </w:rPr>
          <w:t xml:space="preserve">, with </w:t>
        </w:r>
      </w:ins>
      <w:ins w:id="83" w:author="Andrés González Santa Cruz" w:date="2024-07-18T14:09:00Z" w16du:dateUtc="2024-07-18T18:09:00Z">
        <w:r w:rsidR="00BD2D72" w:rsidRPr="00760FFD">
          <w:rPr>
            <w:rFonts w:ascii="Times New Roman" w:hAnsi="Times New Roman" w:cs="Times New Roman"/>
            <w:sz w:val="24"/>
            <w:szCs w:val="24"/>
            <w:highlight w:val="yellow"/>
            <w:lang w:val="en-US"/>
          </w:rPr>
          <w:t>weekly</w:t>
        </w:r>
        <w:r w:rsidR="00BD2D72" w:rsidRPr="00BD2D72">
          <w:rPr>
            <w:rFonts w:ascii="Times New Roman" w:hAnsi="Times New Roman" w:cs="Times New Roman"/>
            <w:sz w:val="24"/>
            <w:szCs w:val="24"/>
            <w:highlight w:val="yellow"/>
            <w:lang w:val="en-US"/>
          </w:rPr>
          <w:t xml:space="preserve"> </w:t>
        </w:r>
      </w:ins>
      <w:ins w:id="84" w:author="Andrés González Santa Cruz" w:date="2024-07-08T12:07:00Z" w16du:dateUtc="2024-07-08T16:07:00Z">
        <w:r w:rsidR="00351DC1" w:rsidRPr="00351DC1">
          <w:rPr>
            <w:rFonts w:ascii="Times New Roman" w:hAnsi="Times New Roman" w:cs="Times New Roman"/>
            <w:sz w:val="24"/>
            <w:szCs w:val="24"/>
            <w:highlight w:val="yellow"/>
            <w:lang w:val="en-US"/>
            <w:rPrChange w:id="85" w:author="Andrés González Santa Cruz" w:date="2024-07-08T12:09:00Z" w16du:dateUtc="2024-07-08T16:09:00Z">
              <w:rPr>
                <w:rFonts w:ascii="Times New Roman" w:hAnsi="Times New Roman" w:cs="Times New Roman"/>
                <w:sz w:val="24"/>
                <w:szCs w:val="24"/>
                <w:lang w:val="en-US"/>
              </w:rPr>
            </w:rPrChange>
          </w:rPr>
          <w:t>sessions that have a duration of six hours and</w:t>
        </w:r>
      </w:ins>
      <w:ins w:id="86" w:author="Andrés González Santa Cruz" w:date="2024-07-08T12:06:00Z" w16du:dateUtc="2024-07-08T16:06:00Z">
        <w:r w:rsidR="00351DC1" w:rsidRPr="00351DC1">
          <w:rPr>
            <w:rFonts w:ascii="Times New Roman" w:hAnsi="Times New Roman" w:cs="Times New Roman"/>
            <w:sz w:val="24"/>
            <w:szCs w:val="24"/>
            <w:highlight w:val="yellow"/>
            <w:lang w:val="en-US"/>
            <w:rPrChange w:id="87" w:author="Andrés González Santa Cruz" w:date="2024-07-08T12:09:00Z" w16du:dateUtc="2024-07-08T16:09:00Z">
              <w:rPr>
                <w:rFonts w:ascii="Times New Roman" w:hAnsi="Times New Roman" w:cs="Times New Roman"/>
                <w:sz w:val="24"/>
                <w:szCs w:val="24"/>
                <w:lang w:val="en-US"/>
              </w:rPr>
            </w:rPrChange>
          </w:rPr>
          <w:t xml:space="preserve"> </w:t>
        </w:r>
      </w:ins>
      <w:ins w:id="88" w:author="Andrés González Santa Cruz" w:date="2024-07-08T12:07:00Z" w16du:dateUtc="2024-07-08T16:07:00Z">
        <w:r w:rsidR="00351DC1" w:rsidRPr="00351DC1">
          <w:rPr>
            <w:rFonts w:ascii="Times New Roman" w:hAnsi="Times New Roman" w:cs="Times New Roman"/>
            <w:sz w:val="24"/>
            <w:szCs w:val="24"/>
            <w:highlight w:val="yellow"/>
            <w:lang w:val="en-US"/>
            <w:rPrChange w:id="89" w:author="Andrés González Santa Cruz" w:date="2024-07-08T12:09:00Z" w16du:dateUtc="2024-07-08T16:09:00Z">
              <w:rPr>
                <w:rFonts w:ascii="Times New Roman" w:hAnsi="Times New Roman" w:cs="Times New Roman"/>
                <w:sz w:val="24"/>
                <w:szCs w:val="24"/>
                <w:lang w:val="en-US"/>
              </w:rPr>
            </w:rPrChange>
          </w:rPr>
          <w:t>up to four</w:t>
        </w:r>
      </w:ins>
      <w:ins w:id="90" w:author="Andrés González Santa Cruz" w:date="2024-07-08T12:08:00Z" w16du:dateUtc="2024-07-08T16:08:00Z">
        <w:r w:rsidR="00351DC1" w:rsidRPr="00351DC1">
          <w:rPr>
            <w:rFonts w:ascii="Times New Roman" w:hAnsi="Times New Roman" w:cs="Times New Roman"/>
            <w:sz w:val="24"/>
            <w:szCs w:val="24"/>
            <w:highlight w:val="yellow"/>
            <w:lang w:val="en-US"/>
            <w:rPrChange w:id="91" w:author="Andrés González Santa Cruz" w:date="2024-07-08T12:09:00Z" w16du:dateUtc="2024-07-08T16:09:00Z">
              <w:rPr>
                <w:rFonts w:ascii="Times New Roman" w:hAnsi="Times New Roman" w:cs="Times New Roman"/>
                <w:sz w:val="24"/>
                <w:szCs w:val="24"/>
                <w:lang w:val="en-US"/>
              </w:rPr>
            </w:rPrChange>
          </w:rPr>
          <w:t xml:space="preserve"> interventions</w:t>
        </w:r>
      </w:ins>
      <w:ins w:id="92" w:author="Andrés González Santa Cruz" w:date="2024-07-08T12:03:00Z" w16du:dateUtc="2024-07-08T16:03:00Z">
        <w:r w:rsidR="00351DC1" w:rsidRPr="00351DC1">
          <w:rPr>
            <w:rFonts w:ascii="Times New Roman" w:hAnsi="Times New Roman" w:cs="Times New Roman"/>
            <w:sz w:val="24"/>
            <w:szCs w:val="24"/>
            <w:highlight w:val="yellow"/>
            <w:lang w:val="en-US"/>
            <w:rPrChange w:id="93" w:author="Andrés González Santa Cruz" w:date="2024-07-08T12:09:00Z" w16du:dateUtc="2024-07-08T16:09:00Z">
              <w:rPr>
                <w:rFonts w:ascii="Times New Roman" w:hAnsi="Times New Roman" w:cs="Times New Roman"/>
                <w:sz w:val="24"/>
                <w:szCs w:val="24"/>
                <w:lang w:val="en-US"/>
              </w:rPr>
            </w:rPrChange>
          </w:rPr>
          <w:t>.</w:t>
        </w:r>
      </w:ins>
      <w:ins w:id="94" w:author="Andrés González Santa Cruz" w:date="2024-07-08T12:05:00Z" w16du:dateUtc="2024-07-08T16:05:00Z">
        <w:r w:rsidR="00351DC1" w:rsidRPr="00351DC1">
          <w:rPr>
            <w:rFonts w:ascii="Times New Roman" w:hAnsi="Times New Roman" w:cs="Times New Roman"/>
            <w:sz w:val="24"/>
            <w:szCs w:val="24"/>
            <w:highlight w:val="yellow"/>
            <w:lang w:val="en-US"/>
            <w:rPrChange w:id="95" w:author="Andrés González Santa Cruz" w:date="2024-07-08T12:09:00Z" w16du:dateUtc="2024-07-08T16:09:00Z">
              <w:rPr>
                <w:rFonts w:ascii="Times New Roman" w:hAnsi="Times New Roman" w:cs="Times New Roman"/>
                <w:sz w:val="24"/>
                <w:szCs w:val="24"/>
                <w:lang w:val="en-US"/>
              </w:rPr>
            </w:rPrChange>
          </w:rPr>
          <w:t xml:space="preserve"> These also are divided in</w:t>
        </w:r>
      </w:ins>
      <w:ins w:id="96" w:author="Andrés González Santa Cruz" w:date="2024-07-18T14:10:00Z" w16du:dateUtc="2024-07-18T18:10:00Z">
        <w:r w:rsidR="00BD2D72">
          <w:rPr>
            <w:rFonts w:ascii="Times New Roman" w:hAnsi="Times New Roman" w:cs="Times New Roman"/>
            <w:sz w:val="24"/>
            <w:szCs w:val="24"/>
            <w:highlight w:val="yellow"/>
            <w:lang w:val="en-US"/>
          </w:rPr>
          <w:t>to</w:t>
        </w:r>
      </w:ins>
      <w:ins w:id="97" w:author="Andrés González Santa Cruz" w:date="2024-07-08T12:05:00Z" w16du:dateUtc="2024-07-08T16:05:00Z">
        <w:r w:rsidR="00351DC1" w:rsidRPr="00351DC1">
          <w:rPr>
            <w:rFonts w:ascii="Times New Roman" w:hAnsi="Times New Roman" w:cs="Times New Roman"/>
            <w:sz w:val="24"/>
            <w:szCs w:val="24"/>
            <w:highlight w:val="yellow"/>
            <w:lang w:val="en-US"/>
            <w:rPrChange w:id="98" w:author="Andrés González Santa Cruz" w:date="2024-07-08T12:09:00Z" w16du:dateUtc="2024-07-08T16:09:00Z">
              <w:rPr>
                <w:rFonts w:ascii="Times New Roman" w:hAnsi="Times New Roman" w:cs="Times New Roman"/>
                <w:sz w:val="24"/>
                <w:szCs w:val="24"/>
                <w:lang w:val="en-US"/>
              </w:rPr>
            </w:rPrChange>
          </w:rPr>
          <w:t xml:space="preserve"> treatments for the general population and women-specific treatments</w:t>
        </w:r>
      </w:ins>
      <w:ins w:id="99" w:author="Andrés González Santa Cruz" w:date="2024-07-08T12:08:00Z" w16du:dateUtc="2024-07-08T16:08:00Z">
        <w:r w:rsidR="00351DC1" w:rsidRPr="00351DC1">
          <w:rPr>
            <w:rFonts w:ascii="Times New Roman" w:hAnsi="Times New Roman" w:cs="Times New Roman"/>
            <w:sz w:val="24"/>
            <w:szCs w:val="24"/>
            <w:highlight w:val="yellow"/>
            <w:lang w:val="en-US"/>
            <w:rPrChange w:id="100" w:author="Andrés González Santa Cruz" w:date="2024-07-08T12:09:00Z" w16du:dateUtc="2024-07-08T16:09:00Z">
              <w:rPr>
                <w:rFonts w:ascii="Times New Roman" w:hAnsi="Times New Roman" w:cs="Times New Roman"/>
                <w:sz w:val="24"/>
                <w:szCs w:val="24"/>
                <w:lang w:val="en-US"/>
              </w:rPr>
            </w:rPrChange>
          </w:rPr>
          <w:t xml:space="preserve"> (i.e., </w:t>
        </w:r>
      </w:ins>
      <w:ins w:id="101" w:author="Andrés González Santa Cruz" w:date="2024-07-18T14:10:00Z" w16du:dateUtc="2024-07-18T18:10:00Z">
        <w:r w:rsidR="00BD2D72" w:rsidRPr="00760FFD">
          <w:rPr>
            <w:rFonts w:ascii="Times New Roman" w:hAnsi="Times New Roman" w:cs="Times New Roman"/>
            <w:sz w:val="24"/>
            <w:szCs w:val="24"/>
            <w:highlight w:val="yellow"/>
            <w:lang w:val="en-US"/>
          </w:rPr>
          <w:t>with tailored needs</w:t>
        </w:r>
        <w:r w:rsidR="00BD2D72" w:rsidRPr="00BD2D72">
          <w:rPr>
            <w:rFonts w:ascii="Times New Roman" w:hAnsi="Times New Roman" w:cs="Times New Roman"/>
            <w:sz w:val="24"/>
            <w:szCs w:val="24"/>
            <w:highlight w:val="yellow"/>
            <w:lang w:val="en-US"/>
          </w:rPr>
          <w:t xml:space="preserve"> </w:t>
        </w:r>
      </w:ins>
      <w:ins w:id="102" w:author="Andrés González Santa Cruz" w:date="2024-07-08T12:08:00Z" w16du:dateUtc="2024-07-08T16:08:00Z">
        <w:r w:rsidR="00351DC1" w:rsidRPr="00351DC1">
          <w:rPr>
            <w:rFonts w:ascii="Times New Roman" w:hAnsi="Times New Roman" w:cs="Times New Roman"/>
            <w:sz w:val="24"/>
            <w:szCs w:val="24"/>
            <w:highlight w:val="yellow"/>
            <w:lang w:val="en-US"/>
            <w:rPrChange w:id="103" w:author="Andrés González Santa Cruz" w:date="2024-07-08T12:09:00Z" w16du:dateUtc="2024-07-08T16:09:00Z">
              <w:rPr>
                <w:rFonts w:ascii="Times New Roman" w:hAnsi="Times New Roman" w:cs="Times New Roman"/>
                <w:sz w:val="24"/>
                <w:szCs w:val="24"/>
                <w:lang w:val="en-US"/>
              </w:rPr>
            </w:rPrChange>
          </w:rPr>
          <w:t xml:space="preserve">often </w:t>
        </w:r>
      </w:ins>
      <w:ins w:id="104" w:author="Andrés González Santa Cruz" w:date="2024-07-18T14:10:00Z" w16du:dateUtc="2024-07-18T18:10:00Z">
        <w:r w:rsidR="00BD2D72">
          <w:rPr>
            <w:rFonts w:ascii="Times New Roman" w:hAnsi="Times New Roman" w:cs="Times New Roman"/>
            <w:sz w:val="24"/>
            <w:szCs w:val="24"/>
            <w:highlight w:val="yellow"/>
            <w:lang w:val="en-US"/>
          </w:rPr>
          <w:t xml:space="preserve">directed to </w:t>
        </w:r>
        <w:r w:rsidR="00BD2D72" w:rsidRPr="00BD2D72">
          <w:rPr>
            <w:rFonts w:ascii="Times New Roman" w:hAnsi="Times New Roman" w:cs="Times New Roman"/>
            <w:sz w:val="24"/>
            <w:szCs w:val="24"/>
            <w:highlight w:val="yellow"/>
            <w:lang w:val="en-US"/>
          </w:rPr>
          <w:t>pregnant</w:t>
        </w:r>
      </w:ins>
      <w:ins w:id="105" w:author="Andrés González Santa Cruz" w:date="2024-07-08T12:08:00Z" w16du:dateUtc="2024-07-08T16:08:00Z">
        <w:r w:rsidR="00351DC1" w:rsidRPr="00351DC1">
          <w:rPr>
            <w:rFonts w:ascii="Times New Roman" w:hAnsi="Times New Roman" w:cs="Times New Roman"/>
            <w:sz w:val="24"/>
            <w:szCs w:val="24"/>
            <w:highlight w:val="yellow"/>
            <w:lang w:val="en-US"/>
            <w:rPrChange w:id="106" w:author="Andrés González Santa Cruz" w:date="2024-07-08T12:09:00Z" w16du:dateUtc="2024-07-08T16:09:00Z">
              <w:rPr>
                <w:rFonts w:ascii="Times New Roman" w:hAnsi="Times New Roman" w:cs="Times New Roman"/>
                <w:sz w:val="24"/>
                <w:szCs w:val="24"/>
                <w:lang w:val="en-US"/>
              </w:rPr>
            </w:rPrChange>
          </w:rPr>
          <w:t xml:space="preserve"> </w:t>
        </w:r>
      </w:ins>
      <w:ins w:id="107" w:author="Andrés González Santa Cruz" w:date="2024-07-18T14:11:00Z" w16du:dateUtc="2024-07-18T18:11:00Z">
        <w:r w:rsidR="00BD2D72">
          <w:rPr>
            <w:rFonts w:ascii="Times New Roman" w:hAnsi="Times New Roman" w:cs="Times New Roman"/>
            <w:sz w:val="24"/>
            <w:szCs w:val="24"/>
            <w:highlight w:val="yellow"/>
            <w:lang w:val="en-US"/>
          </w:rPr>
          <w:t xml:space="preserve">women </w:t>
        </w:r>
      </w:ins>
      <w:ins w:id="108" w:author="Andrés González Santa Cruz" w:date="2024-07-08T12:08:00Z" w16du:dateUtc="2024-07-08T16:08:00Z">
        <w:r w:rsidR="00351DC1" w:rsidRPr="00351DC1">
          <w:rPr>
            <w:rFonts w:ascii="Times New Roman" w:hAnsi="Times New Roman" w:cs="Times New Roman"/>
            <w:sz w:val="24"/>
            <w:szCs w:val="24"/>
            <w:highlight w:val="yellow"/>
            <w:lang w:val="en-US"/>
            <w:rPrChange w:id="109" w:author="Andrés González Santa Cruz" w:date="2024-07-08T12:09:00Z" w16du:dateUtc="2024-07-08T16:09:00Z">
              <w:rPr>
                <w:rFonts w:ascii="Times New Roman" w:hAnsi="Times New Roman" w:cs="Times New Roman"/>
                <w:sz w:val="24"/>
                <w:szCs w:val="24"/>
                <w:lang w:val="en-US"/>
              </w:rPr>
            </w:rPrChange>
          </w:rPr>
          <w:t>or having children)</w:t>
        </w:r>
      </w:ins>
      <w:ins w:id="110" w:author="Andrés González Santa Cruz" w:date="2024-07-08T12:05:00Z" w16du:dateUtc="2024-07-08T16:05:00Z">
        <w:r w:rsidR="00351DC1" w:rsidRPr="00351DC1">
          <w:rPr>
            <w:rFonts w:ascii="Times New Roman" w:hAnsi="Times New Roman" w:cs="Times New Roman"/>
            <w:sz w:val="24"/>
            <w:szCs w:val="24"/>
            <w:highlight w:val="yellow"/>
            <w:lang w:val="en-US"/>
            <w:rPrChange w:id="111" w:author="Andrés González Santa Cruz" w:date="2024-07-08T12:09:00Z" w16du:dateUtc="2024-07-08T16:09:00Z">
              <w:rPr>
                <w:rFonts w:ascii="Times New Roman" w:hAnsi="Times New Roman" w:cs="Times New Roman"/>
                <w:sz w:val="24"/>
                <w:szCs w:val="24"/>
                <w:lang w:val="en-US"/>
              </w:rPr>
            </w:rPrChange>
          </w:rPr>
          <w:t>.</w:t>
        </w:r>
      </w:ins>
      <w:ins w:id="112" w:author="Andrés González Santa Cruz" w:date="2024-07-08T12:03:00Z" w16du:dateUtc="2024-07-08T16:03:00Z">
        <w:r w:rsidR="00351DC1">
          <w:rPr>
            <w:rFonts w:ascii="Times New Roman" w:hAnsi="Times New Roman" w:cs="Times New Roman"/>
            <w:sz w:val="24"/>
            <w:szCs w:val="24"/>
            <w:lang w:val="en-US"/>
          </w:rPr>
          <w:t xml:space="preserve"> </w:t>
        </w:r>
      </w:ins>
      <w:r w:rsidR="00A12593" w:rsidRPr="004B17FE">
        <w:rPr>
          <w:rFonts w:ascii="Times New Roman" w:hAnsi="Times New Roman" w:cs="Times New Roman"/>
          <w:sz w:val="24"/>
          <w:szCs w:val="24"/>
          <w:lang w:val="en-US"/>
        </w:rPr>
        <w:t>Olivari et al. found that women-specific</w:t>
      </w:r>
      <w:r w:rsidR="00A12593">
        <w:rPr>
          <w:rFonts w:ascii="Times New Roman" w:hAnsi="Times New Roman" w:cs="Times New Roman"/>
          <w:sz w:val="24"/>
          <w:szCs w:val="24"/>
          <w:lang w:val="en-US"/>
        </w:rPr>
        <w:t xml:space="preserve"> </w:t>
      </w:r>
      <w:r w:rsidR="00A12593" w:rsidRPr="004B17FE">
        <w:rPr>
          <w:rFonts w:ascii="Times New Roman" w:hAnsi="Times New Roman" w:cs="Times New Roman"/>
          <w:sz w:val="24"/>
          <w:szCs w:val="24"/>
          <w:lang w:val="en-US"/>
        </w:rPr>
        <w:t>treatment settings had different readmission and treatment completion rates than general population</w:t>
      </w:r>
      <w:r w:rsidR="00A12593">
        <w:rPr>
          <w:rFonts w:ascii="Times New Roman" w:hAnsi="Times New Roman" w:cs="Times New Roman"/>
          <w:sz w:val="24"/>
          <w:szCs w:val="24"/>
          <w:lang w:val="en-US"/>
        </w:rPr>
        <w:t xml:space="preserve"> programs in Chile</w:t>
      </w:r>
      <w:r w:rsidR="00A12593" w:rsidRPr="004B17FE">
        <w:rPr>
          <w:rFonts w:ascii="Times New Roman" w:hAnsi="Times New Roman" w:cs="Times New Roman"/>
          <w:sz w:val="24"/>
          <w:szCs w:val="24"/>
          <w:lang w:val="en-US"/>
        </w:rPr>
        <w:t>.</w:t>
      </w:r>
      <w:r w:rsidRPr="004B17FE">
        <w:rPr>
          <w:rFonts w:ascii="Times New Roman" w:hAnsi="Times New Roman" w:cs="Times New Roman"/>
          <w:sz w:val="24"/>
          <w:szCs w:val="24"/>
          <w:lang w:val="en-US"/>
        </w:rPr>
        <w:t xml:space="preserve"> Similarly, Ruiz-Tagle et al. found that completion was less likely in ambulatory settings </w:t>
      </w:r>
      <w:r w:rsidRPr="004B17FE">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{"citationID":"va4Pq19j","properties":{"formattedCitation":"(Olivari, Gonz\\uc0\\u225{}lez-Santa Cruz, et al., 2022; Ruiz-Tagle Maturana et al., 2023)","plainCitation":"(Olivari, González-Santa Cruz, et al., 2022; Ruiz-Tagle Maturana et al., 2023)","noteIndex":0},"citationItems":[{"id":"GFDVas5C/0KjX6CC8","uris":["http://zotero.org/users/12673371/items/2XI4JARS"],"itemData":{"id":106,"type":"article-journal","abstract":"Introduction\nTraditional treatment programs for substance use disorder (SUD) tend to be male-dominated environments, which can negatively affect women's access to treatment and related outcomes. Women's specific treatment needs have led some providers to develop women-only SUD treatment programs in several countries. In Chile, women-only programs were only fully implemented in 2010. We compared treatment outcomes and readmission risk for adult women admitted to state-funded women-only versus mixed-gender SUD treatment programs in Chile.\nMethods\nWe used a registry-based retrospective cohort design of adult women in women-only (N = 8200) and mixed-gender (N = 13,178) SUD treatment programs from 2010 to 2019. The study obtained data from the National Drug and Alcohol Service from Chile. We used a multistate model to estimate the probabilities of experiencing treatment completion, discharge without completion (i.e., patient-initiated discharge and administrative discharge), or readmission, as well as the likelihood of being readmitted, conditioned on prior treatment outcome. We adjusted models for multiple baseline characteristics (e.g., substance use, socioeconomic).\nResults\nOverall, 24% of women completed treatment and 54% dropped out of treatment. The proportion of patient-initiated discharges within the first three month was larger in women-only than in mixed-gender programs (19% vs. 12%). In both programs, women who completed treatment were more likely to experience readmission at three months, and one and three years. In the long term, women in the women-only programs were more likely to complete treatment than women in mixed-gender programs (34% vs. 23%, respectively). The readmission probability was higher among women who previously completed treatment than those who had a discharge without completion (40% vs 21% among women in women-only programs; 38% vs. 19% among women in mixed-gender programs, respectively); no differences occurred in the risk of readmission between women-only and mixed-gender programs.\nConclusions\nIn terms of treatment outcomes and readmission risk, women-only programs had similar results to mixed-gender programs in Chile. The added value of these specialized programs should be addressed in further research.","collection-title":"Care and Treatment for Substance Use Disorders: Studies from around the World","container-title":"Journal of Substance Abuse Treatment","DOI":"10.1016/j.jsat.2021.108616","ISSN":"0740-5472","journalAbbreviation":"Journal of Substance Abuse Treatment","page":"108616","source":"ScienceDirect","title":"Treatment outcome and readmission risk among women in women-only versus mixed-gender drug treatment programs in Chile","volume":"134","author":[{"family":"Olivari","given":"Carla F."},{"family":"González-Santa Cruz","given":"Andrés"},{"family":"Mauro","given":"Pia M."},{"family":"Martins","given":"Silvia S."},{"family":"Sapag","given":"Jaime"},{"family":"Gaete","given":"Jorge"},{"family":"Cerdá","given":"Magdalena"},{"family":"Castillo-Carniglia","given":"Alvaro"}],"issued":{"date-parts":[["2022",3,1]]}},"label":"page"},{"id":"GFDVas5C/2mYyIYj5","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w:instrText>
      </w:r>
      <w:r w:rsidRPr="005B0171">
        <w:rPr>
          <w:rFonts w:ascii="Times New Roman" w:hAnsi="Times New Roman" w:cs="Times New Roman"/>
          <w:sz w:val="24"/>
          <w:szCs w:val="24"/>
          <w:lang w:val="en-US"/>
        </w:rPr>
        <w:instrText xml:space="preserve">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4B17FE">
        <w:rPr>
          <w:rFonts w:ascii="Times New Roman" w:hAnsi="Times New Roman" w:cs="Times New Roman"/>
          <w:sz w:val="24"/>
          <w:szCs w:val="24"/>
          <w:lang w:val="en-US"/>
        </w:rPr>
        <w:fldChar w:fldCharType="separate"/>
      </w:r>
      <w:r w:rsidRPr="005B0171">
        <w:rPr>
          <w:rFonts w:ascii="Times New Roman" w:hAnsi="Times New Roman" w:cs="Times New Roman"/>
          <w:sz w:val="24"/>
          <w:lang w:val="en-US"/>
        </w:rPr>
        <w:t>(Olivari et al., 2022; Ruiz-Tagle Maturana et al., 2023)</w:t>
      </w:r>
      <w:r w:rsidRPr="004B17FE">
        <w:rPr>
          <w:rFonts w:ascii="Times New Roman" w:hAnsi="Times New Roman" w:cs="Times New Roman"/>
          <w:sz w:val="24"/>
          <w:szCs w:val="24"/>
          <w:lang w:val="en-US"/>
        </w:rPr>
        <w:fldChar w:fldCharType="end"/>
      </w:r>
      <w:r w:rsidRPr="005B0171">
        <w:rPr>
          <w:rFonts w:ascii="Times New Roman" w:hAnsi="Times New Roman" w:cs="Times New Roman"/>
          <w:sz w:val="24"/>
          <w:szCs w:val="24"/>
          <w:lang w:val="en-US"/>
        </w:rPr>
        <w:t>.</w:t>
      </w:r>
    </w:p>
    <w:p w14:paraId="2B1C3B1B" w14:textId="3E445AEA"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Most research on PSU comes from the Global North, where treatment settings are usually specialized for particular substances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{"citationID":"pbDJNrOy","properties":{"formattedCitation":"(Babor, 2021; K\\uc0\\u246{}rkel, 2021)","plainCitation":"(Babor, 2021; Körkel, 2021)","noteIndex":0},"citationItems":[{"id":"GFDVas5C/sZVYaYMS","uris":["http://zotero.org/users/12673371/items/73EAYDRK"],"itemData":{"id":610,"type":"chapter","abstract":"This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M."}],"accessed":{"date-parts":[["2024",3,13]]},"issued":{"date-parts":[["2021"]]}}},{"id":"GFDVas5C/WwIeAxEb","uris":["http://zotero.org/users/12673371/items/EJCXGBI3"],"itemData":{"id":612,"type":"article-journal","abstract":"Purpose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(Babor, 2021; Körkel,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This is not the reality </w:t>
      </w:r>
      <w:del w:id="113" w:author="Andrés González Santa Cruz" w:date="2024-07-18T14:13:00Z" w16du:dateUtc="2024-07-18T18:13:00Z">
        <w:r w:rsidRPr="000F254D" w:rsidDel="00BD2D72">
          <w:rPr>
            <w:rFonts w:ascii="Times New Roman" w:hAnsi="Times New Roman" w:cs="Times New Roman"/>
            <w:sz w:val="24"/>
            <w:szCs w:val="24"/>
            <w:lang w:val="en-US"/>
          </w:rPr>
          <w:delText xml:space="preserve">of </w:delText>
        </w:r>
      </w:del>
      <w:ins w:id="114" w:author="Andrés González Santa Cruz" w:date="2024-07-18T14:13:00Z" w16du:dateUtc="2024-07-18T18:13:00Z">
        <w:r w:rsidR="00BD2D72">
          <w:rPr>
            <w:rFonts w:ascii="Times New Roman" w:hAnsi="Times New Roman" w:cs="Times New Roman"/>
            <w:sz w:val="24"/>
            <w:szCs w:val="24"/>
            <w:lang w:val="en-US"/>
          </w:rPr>
          <w:t>in</w:t>
        </w:r>
        <w:r w:rsidR="00BD2D72" w:rsidRPr="000F254D">
          <w:rPr>
            <w:rFonts w:ascii="Times New Roman" w:hAnsi="Times New Roman" w:cs="Times New Roman"/>
            <w:sz w:val="24"/>
            <w:szCs w:val="24"/>
            <w:lang w:val="en-US"/>
          </w:rPr>
          <w:t xml:space="preserve"> </w:t>
        </w:r>
      </w:ins>
      <w:r w:rsidRPr="000F254D">
        <w:rPr>
          <w:rFonts w:ascii="Times New Roman" w:hAnsi="Times New Roman" w:cs="Times New Roman"/>
          <w:sz w:val="24"/>
          <w:szCs w:val="24"/>
          <w:lang w:val="en-US"/>
        </w:rPr>
        <w:t xml:space="preserve">other contexts, such as Latin America, </w:t>
      </w:r>
      <w:r>
        <w:rPr>
          <w:rFonts w:ascii="Times New Roman" w:hAnsi="Times New Roman" w:cs="Times New Roman"/>
          <w:sz w:val="24"/>
          <w:szCs w:val="24"/>
          <w:lang w:val="en-US"/>
        </w:rPr>
        <w:t xml:space="preserve">where </w:t>
      </w:r>
      <w:r w:rsidRPr="000F254D">
        <w:rPr>
          <w:rFonts w:ascii="Times New Roman" w:hAnsi="Times New Roman" w:cs="Times New Roman"/>
          <w:sz w:val="24"/>
          <w:szCs w:val="24"/>
          <w:lang w:val="en-US"/>
        </w:rPr>
        <w:t>treatment is mostly delivered in non-specialized settings</w:t>
      </w:r>
      <w:r>
        <w:rPr>
          <w:rFonts w:ascii="Times New Roman" w:hAnsi="Times New Roman" w:cs="Times New Roman"/>
          <w:sz w:val="24"/>
          <w:szCs w:val="24"/>
          <w:lang w:val="en-US"/>
        </w:rPr>
        <w:t xml:space="preserve">, in part </w:t>
      </w:r>
      <w:r w:rsidRPr="000F254D">
        <w:rPr>
          <w:rFonts w:ascii="Times New Roman" w:hAnsi="Times New Roman" w:cs="Times New Roman"/>
          <w:sz w:val="24"/>
          <w:szCs w:val="24"/>
          <w:lang w:val="en-US"/>
        </w:rPr>
        <w:t xml:space="preserve">due to scarce resources and a shortage of the mental health workforce. </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tudying the role of PSU in treatment outcomes in Latin America is challenging because of limited local data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{"citationID":"EO9qoedY","properties":{"formattedCitation":"(Lalwani et al., 2022)","plainCitation":"(Lalwani et al., 2022)","noteIndex":0},"citationItems":[{"id":"GFDVas5C/HLHiUKPm","uris":["http://zotero.org/users/12673371/items/FZ7E9E7R"],"itemData":{"id":615,"type":"article-journal","abstract":"In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(Lalwani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Furthermore, using evidence from the Global North is not straightforward, as it focuses on opioids and injecting drug use, which are epidemiologic features that are not prevalent in the Latin American context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{"citationID":"9aKl4kao","properties":{"formattedCitation":"(Castaldelli-Maia et al., 2023)","plainCitation":"(Castaldelli-Maia et al., 2023)","noteIndex":0},"citationItems":[{"id":"GFDVas5C/Jzkm8TkC","uris":["http://zotero.org/users/12673371/items/JFGXA528"],"itemData":{"id":44,"type":"article-journal","container-title":"The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(Castaldelli-Maia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75144BE1" w14:textId="70BE0578" w:rsidR="00AA5B6C" w:rsidRPr="005B0171"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Moreover, because many studies in the Global North have often overlooked high-risk populations, there are reasons to believe that this is also the case in Latin America, where the </w:t>
      </w:r>
      <w:r w:rsidRPr="000F254D">
        <w:rPr>
          <w:rFonts w:ascii="Times New Roman" w:hAnsi="Times New Roman" w:cs="Times New Roman"/>
          <w:sz w:val="24"/>
          <w:szCs w:val="24"/>
          <w:lang w:val="en-US"/>
        </w:rPr>
        <w:lastRenderedPageBreak/>
        <w:t xml:space="preserve">prevalence of PSU is notably high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{"citationID":"izQHTIHH","properties":{"formattedCitation":"(Reyes et al., 2013)","plainCitation":"(Reyes et al., 2013)","noteIndex":0},"citationItems":[{"id":"GFDVas5C/9ZGybZy4","uris":["http://zotero.org/users/12673371/items/JM63BVRC"],"itemData":{"id":356,"type":"article-journal","abstract":"The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(Reyes et al., 2013)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meta-analysis focusing on Global North studies of cocaine found that more than 70% of people who use cocaine have concurrent alcohol consumption. In addition, between 38% and 64% of the participants had concurrent marijuana use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{"citationID":"mUuvxCa3","properties":{"formattedCitation":"(Liu et al., 2018)","plainCitation":"(Liu et al., 2018)","noteIndex":0},"citationItems":[{"id":"GFDVas5C/9KL0WMol","uris":["http://zotero.org/users/12673371/items/YU3ZTASP"],"itemData":{"id":352,"type":"article-journal","abstract":"Background\nPolysubstance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 + alcohol and cocaine + 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 + 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(Liu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recent study conducted in a Chilean hard-to-reach population that used cocaine base paste found that 47–66% of users had simultaneous substance use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{"citationID":"UOouQJEx","properties":{"formattedCitation":"(Olivari, Gaete, et al., 2022)","plainCitation":"(Olivari, Gaete, et al., 2022)","noteIndex":0},"citationItems":[{"id":"GFDVas5C/YOZ2KnmD","uris":["http://zotero.org/users/12673371/items/TPE4HZQ3"],"itemData":{"id":105,"type":"article-journal","abstract":"We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0F254D">
        <w:rPr>
          <w:rFonts w:ascii="Times New Roman" w:hAnsi="Times New Roman" w:cs="Times New Roman"/>
          <w:sz w:val="24"/>
          <w:szCs w:val="24"/>
          <w:lang w:val="en-US"/>
        </w:rPr>
        <w:fldChar w:fldCharType="separate"/>
      </w:r>
      <w:r w:rsidRPr="004B17FE">
        <w:rPr>
          <w:rFonts w:ascii="Times New Roman" w:hAnsi="Times New Roman" w:cs="Times New Roman"/>
          <w:sz w:val="24"/>
        </w:rPr>
        <w:t>(Olivari</w:t>
      </w:r>
      <w:r w:rsidR="00605568">
        <w:rPr>
          <w:rFonts w:ascii="Times New Roman" w:hAnsi="Times New Roman" w:cs="Times New Roman"/>
          <w:sz w:val="24"/>
        </w:rPr>
        <w:t xml:space="preserve"> </w:t>
      </w:r>
      <w:r w:rsidRPr="004B17FE">
        <w:rPr>
          <w:rFonts w:ascii="Times New Roman" w:hAnsi="Times New Roman" w:cs="Times New Roman"/>
          <w:sz w:val="24"/>
        </w:rPr>
        <w:t>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Similarly, an analysis of data from studies conducted in six Latin American countries found that 21% of the participants reported PSU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{"citationID":"fOYi3ThX","properties":{"formattedCitation":"(Vilugr\\uc0\\u243{}n et al., 2022)","plainCitation":"(Vilugrón et al., 2022)","noteIndex":0},"citationItems":[{"id":"GFDVas5C/tXPo4Jyl","uris":["http://zotero.org/users/12673371/items/ZI8L3GPZ"],"itemData":{"id":618,"type":"article-journal","container-title":"Revista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(Vilugrón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which was more frequent among males and young adults</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(18-34) from Chile, Uruguay, and Argentina. In addition, PSU is related to school dropout, unemployment, </w:t>
      </w:r>
      <w:r>
        <w:rPr>
          <w:rFonts w:ascii="Times New Roman" w:hAnsi="Times New Roman" w:cs="Times New Roman"/>
          <w:sz w:val="24"/>
          <w:szCs w:val="24"/>
          <w:lang w:val="en-US"/>
        </w:rPr>
        <w:t xml:space="preserve">and </w:t>
      </w:r>
      <w:r w:rsidRPr="000F254D">
        <w:rPr>
          <w:rFonts w:ascii="Times New Roman" w:hAnsi="Times New Roman" w:cs="Times New Roman"/>
          <w:sz w:val="24"/>
          <w:szCs w:val="24"/>
          <w:lang w:val="en-US"/>
        </w:rPr>
        <w:t xml:space="preserve">sexual and antisocial risk behaviors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{"citationID":"b7ehEQZX","properties":{"formattedCitation":"(Olivari, Gaete, et al., 2022; Santis B et al., 2007; Vilugr\\uc0\\u243{}n et al., 2022)","plainCitation":"(Olivari, Gaete, et al., 2022; Santis B et al., 2007; Vilugrón et al., 2022)","noteIndex":0},"citationItems":[{"id":"GFDVas5C/YOZ2KnmD","uris":["http://zotero.org/users/12673371/items/TPE4HZQ3"],"itemData":{"id":105,"type":"article-journal","abstract":"We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GFDVas5C/DUuGQHLb","uris":["http://zotero.org/users/12673371/items/7VJ76F8N"],"itemData":{"id":281,"type":"article-journal","container-title":"Revista médica de Chile","DOI":"10.4067/S0034-98872007000100007","ISSN":"0034-9887","issue":"1","note":"publisher: Sociedad Médica de Santiago","page":"45-53","source":"SciELO","title":"Consumo de sustancias y cond</w:instrText>
      </w:r>
      <w:r w:rsidRPr="005B0171">
        <w:rPr>
          <w:rFonts w:ascii="Times New Roman" w:hAnsi="Times New Roman" w:cs="Times New Roman"/>
          <w:sz w:val="24"/>
          <w:szCs w:val="24"/>
          <w:lang w:val="en-US"/>
        </w:rPr>
        <w:instrText xml:space="preserve">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B","given":"Rafael"}],"issued":{"date-parts":[["2007",1]]}}},{"id":"GFDVas5C/tXPo4Jyl","uris":["http://zotero.org/users/12673371/items/ZI8L3GPZ"],"itemData":{"id":618,"type":"article-journal","container-title":"Revista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5B0171">
        <w:rPr>
          <w:rFonts w:ascii="Times New Roman" w:hAnsi="Times New Roman" w:cs="Times New Roman"/>
          <w:sz w:val="24"/>
          <w:lang w:val="en-US"/>
        </w:rPr>
        <w:t>(Olivari et al., 2022; Santis et al., 2007; Vilugrón et al., 2022)</w:t>
      </w:r>
      <w:r w:rsidRPr="000F254D">
        <w:rPr>
          <w:rFonts w:ascii="Times New Roman" w:hAnsi="Times New Roman" w:cs="Times New Roman"/>
          <w:sz w:val="24"/>
          <w:szCs w:val="24"/>
          <w:lang w:val="en-US"/>
        </w:rPr>
        <w:fldChar w:fldCharType="end"/>
      </w:r>
      <w:r w:rsidRPr="005B0171">
        <w:rPr>
          <w:rFonts w:ascii="Times New Roman" w:hAnsi="Times New Roman" w:cs="Times New Roman"/>
          <w:sz w:val="24"/>
          <w:szCs w:val="24"/>
          <w:lang w:val="en-US"/>
        </w:rPr>
        <w:t>.</w:t>
      </w:r>
    </w:p>
    <w:p w14:paraId="26AFE51C" w14:textId="08AEBC46" w:rsidR="00AA5B6C" w:rsidRDefault="00AA5B6C" w:rsidP="000F254D">
      <w:pPr>
        <w:spacing w:after="0" w:line="480" w:lineRule="auto"/>
        <w:ind w:firstLine="567"/>
        <w:rPr>
          <w:rFonts w:ascii="Times New Roman" w:hAnsi="Times New Roman" w:cs="Times New Roman"/>
          <w:sz w:val="24"/>
          <w:szCs w:val="24"/>
          <w:lang w:val="en-US" w:eastAsia="es-CL"/>
        </w:rPr>
      </w:pPr>
      <w:r w:rsidRPr="002E32F9">
        <w:rPr>
          <w:rFonts w:ascii="Times New Roman" w:hAnsi="Times New Roman" w:cs="Times New Roman"/>
          <w:sz w:val="24"/>
          <w:szCs w:val="24"/>
          <w:lang w:val="en-US"/>
        </w:rPr>
        <w:t>Chile is an interesting case that allows for an examination of a context outside the Global North. It</w:t>
      </w:r>
      <w:del w:id="115" w:author="Andrés González Santa Cruz" w:date="2024-07-18T14:14:00Z" w16du:dateUtc="2024-07-18T18:14:00Z">
        <w:r w:rsidRPr="002E32F9" w:rsidDel="00BD2D72">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 xml:space="preserve"> has a robust public treatment system that has produced a large and high-quality dataset that includes all treatment episodes of people with public health insurance (~80% of the population) since its creation in 2010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{"citationID":"yfxrNDRW","properties":{"formattedCitation":"(Mateo Pinones et al., 2022)","plainCitation":"(Mateo Pinones et al., 2022)","noteIndex":0},"citationItems":[{"id":"GFDVas5C/cl0hZmjF","uris":["http://zotero.org/users/12673371/items/IC8PDGXM"],"itemData":{"id":84,"type":"article-journal","abstract":"Background\nEvidence-based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(Mateo Pinones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0F254D">
        <w:rPr>
          <w:rFonts w:ascii="Times New Roman" w:hAnsi="Times New Roman" w:cs="Times New Roman"/>
          <w:sz w:val="24"/>
          <w:szCs w:val="24"/>
          <w:lang w:val="en-US"/>
        </w:rPr>
        <w:t xml:space="preserve">indings from the Chilean Budgetary Office study support the need for further research to determine whether treatments effectively address characteristics such as PSU behaviors in a context where two out of three reported PSU </w:t>
      </w:r>
      <w:r w:rsidRPr="000F254D">
        <w:rPr>
          <w:rFonts w:ascii="Times New Roman" w:hAnsi="Times New Roman" w:cs="Times New Roman"/>
          <w:sz w:val="24"/>
          <w:szCs w:val="24"/>
          <w:lang w:val="en-US"/>
        </w:rPr>
        <w:fldChar w:fldCharType="begin"/>
      </w:r>
      <w:r w:rsidR="00B430ED">
        <w:rPr>
          <w:rFonts w:ascii="Times New Roman" w:hAnsi="Times New Roman" w:cs="Times New Roman"/>
          <w:sz w:val="24"/>
          <w:szCs w:val="24"/>
          <w:lang w:val="en-US"/>
        </w:rPr>
        <w:instrText xml:space="preserve"> ADDIN ZOTERO_ITEM CSL_CITATION {"citationID":"FWesxcyq","properties":{"formattedCitation":"(DIPRES, 2017b)","plainCitation":"(DIPRES, 2017b)","noteIndex":0},"citationItems":[{"id":"GFDVas5C/GvnaMP1j","uris":["http://zotero.org/users/12673371/items/R4SDDAHZ"],"itemData":{"id":344,"type":"document","title":"Informe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(DIPRES,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Understanding the PSU-treatment completion relationship could inform effective prevention and intervention strategies </w:t>
      </w:r>
      <w:r>
        <w:rPr>
          <w:rFonts w:ascii="Times New Roman" w:hAnsi="Times New Roman" w:cs="Times New Roman"/>
          <w:sz w:val="24"/>
          <w:szCs w:val="24"/>
          <w:lang w:val="en-US"/>
        </w:rPr>
        <w:t>adapted to patients' needs</w:t>
      </w:r>
      <w:r w:rsidRPr="000F254D">
        <w:rPr>
          <w:rFonts w:ascii="Times New Roman" w:hAnsi="Times New Roman" w:cs="Times New Roman"/>
          <w:sz w:val="24"/>
          <w:szCs w:val="24"/>
          <w:lang w:val="en-US"/>
        </w:rPr>
        <w:t xml:space="preserve">. Moreover, </w:t>
      </w:r>
      <w:commentRangeStart w:id="116"/>
      <w:commentRangeStart w:id="117"/>
      <w:r w:rsidRPr="000F254D">
        <w:rPr>
          <w:rFonts w:ascii="Times New Roman" w:hAnsi="Times New Roman" w:cs="Times New Roman"/>
          <w:sz w:val="24"/>
          <w:szCs w:val="24"/>
          <w:lang w:val="en-US"/>
        </w:rPr>
        <w:t xml:space="preserve">expanding knowledge about </w:t>
      </w:r>
      <w:r>
        <w:rPr>
          <w:rFonts w:ascii="Times New Roman" w:hAnsi="Times New Roman" w:cs="Times New Roman"/>
          <w:sz w:val="24"/>
          <w:szCs w:val="24"/>
          <w:lang w:val="en-US"/>
        </w:rPr>
        <w:t xml:space="preserve">patients’ needs and </w:t>
      </w:r>
      <w:r w:rsidRPr="000F254D">
        <w:rPr>
          <w:rFonts w:ascii="Times New Roman" w:hAnsi="Times New Roman" w:cs="Times New Roman"/>
          <w:sz w:val="24"/>
          <w:szCs w:val="24"/>
          <w:lang w:val="en-US"/>
        </w:rPr>
        <w:t>inequalities in access to health services</w:t>
      </w:r>
      <w:commentRangeEnd w:id="116"/>
      <w:r>
        <w:rPr>
          <w:rStyle w:val="Refdecomentario"/>
          <w:rFonts w:ascii="Times New Roman" w:eastAsia="Times New Roman" w:hAnsi="Times New Roman" w:cs="Times New Roman"/>
          <w:lang w:val="en-US" w:eastAsia="es-CL"/>
        </w:rPr>
        <w:commentReference w:id="116"/>
      </w:r>
      <w:commentRangeEnd w:id="117"/>
      <w:r>
        <w:rPr>
          <w:rStyle w:val="Refdecomentario"/>
          <w:rFonts w:ascii="Times New Roman" w:eastAsia="Times New Roman" w:hAnsi="Times New Roman" w:cs="Times New Roman"/>
          <w:lang w:val="en-US" w:eastAsia="es-CL"/>
        </w:rPr>
        <w:commentReference w:id="117"/>
      </w:r>
      <w:r>
        <w:rPr>
          <w:rFonts w:ascii="Times New Roman" w:hAnsi="Times New Roman" w:cs="Times New Roman"/>
          <w:sz w:val="24"/>
          <w:szCs w:val="24"/>
          <w:lang w:val="en-US"/>
        </w:rPr>
        <w:t xml:space="preserve"> in the Global South context</w:t>
      </w:r>
      <w:r w:rsidRPr="000F254D">
        <w:rPr>
          <w:rFonts w:ascii="Times New Roman" w:hAnsi="Times New Roman" w:cs="Times New Roman"/>
          <w:sz w:val="24"/>
          <w:szCs w:val="24"/>
          <w:lang w:val="en-US"/>
        </w:rPr>
        <w:t xml:space="preserve"> can serve as </w:t>
      </w:r>
      <w:r>
        <w:rPr>
          <w:rFonts w:ascii="Times New Roman" w:hAnsi="Times New Roman" w:cs="Times New Roman"/>
          <w:sz w:val="24"/>
          <w:szCs w:val="24"/>
          <w:lang w:val="en-US"/>
        </w:rPr>
        <w:t xml:space="preserve">an </w:t>
      </w:r>
      <w:r w:rsidRPr="000F254D">
        <w:rPr>
          <w:rFonts w:ascii="Times New Roman" w:hAnsi="Times New Roman" w:cs="Times New Roman"/>
          <w:sz w:val="24"/>
          <w:szCs w:val="24"/>
          <w:lang w:val="en-US"/>
        </w:rPr>
        <w:t xml:space="preserve">input for developing </w:t>
      </w:r>
      <w:r>
        <w:rPr>
          <w:rFonts w:ascii="Times New Roman" w:hAnsi="Times New Roman" w:cs="Times New Roman"/>
          <w:sz w:val="24"/>
          <w:szCs w:val="24"/>
          <w:lang w:val="en-US"/>
        </w:rPr>
        <w:t xml:space="preserve">local </w:t>
      </w:r>
      <w:r w:rsidRPr="000F254D">
        <w:rPr>
          <w:rFonts w:ascii="Times New Roman" w:hAnsi="Times New Roman" w:cs="Times New Roman"/>
          <w:sz w:val="24"/>
          <w:szCs w:val="24"/>
          <w:lang w:val="en-US"/>
        </w:rPr>
        <w:t xml:space="preserve">policies and actions to reduce health inequities. Thus, </w:t>
      </w:r>
      <w:commentRangeStart w:id="118"/>
      <w:r w:rsidRPr="000F254D">
        <w:rPr>
          <w:rFonts w:ascii="Times New Roman" w:hAnsi="Times New Roman" w:cs="Times New Roman"/>
          <w:sz w:val="24"/>
          <w:szCs w:val="24"/>
          <w:lang w:val="en-US"/>
        </w:rPr>
        <w:t xml:space="preserve">this study aimed to address this gap by estimating the </w:t>
      </w:r>
      <w:r>
        <w:rPr>
          <w:rFonts w:ascii="Times New Roman" w:hAnsi="Times New Roman" w:cs="Times New Roman"/>
          <w:sz w:val="24"/>
          <w:szCs w:val="24"/>
          <w:lang w:val="en-US"/>
        </w:rPr>
        <w:t xml:space="preserve">association </w:t>
      </w:r>
      <w:r w:rsidRPr="000F254D">
        <w:rPr>
          <w:rFonts w:ascii="Times New Roman" w:hAnsi="Times New Roman" w:cs="Times New Roman"/>
          <w:sz w:val="24"/>
          <w:szCs w:val="24"/>
          <w:lang w:val="en-US"/>
        </w:rPr>
        <w:t xml:space="preserve">between having reported PSU </w:t>
      </w:r>
      <w:r>
        <w:rPr>
          <w:rFonts w:ascii="Times New Roman" w:hAnsi="Times New Roman" w:cs="Times New Roman"/>
          <w:sz w:val="24"/>
          <w:szCs w:val="24"/>
          <w:lang w:val="en-US"/>
        </w:rPr>
        <w:t>and</w:t>
      </w:r>
      <w:r w:rsidRPr="000F254D">
        <w:rPr>
          <w:rFonts w:ascii="Times New Roman" w:hAnsi="Times New Roman" w:cs="Times New Roman"/>
          <w:sz w:val="24"/>
          <w:szCs w:val="24"/>
          <w:lang w:val="en-US"/>
        </w:rPr>
        <w:t xml:space="preserve"> treatment completion </w:t>
      </w:r>
      <w:r w:rsidRPr="000F254D">
        <w:rPr>
          <w:rFonts w:ascii="Times New Roman" w:hAnsi="Times New Roman" w:cs="Times New Roman"/>
          <w:sz w:val="24"/>
          <w:szCs w:val="24"/>
          <w:lang w:val="en-US"/>
        </w:rPr>
        <w:lastRenderedPageBreak/>
        <w:t xml:space="preserve">among adult patients admitted to </w:t>
      </w:r>
      <w:r>
        <w:rPr>
          <w:rFonts w:ascii="Times New Roman" w:hAnsi="Times New Roman" w:cs="Times New Roman"/>
          <w:sz w:val="24"/>
          <w:szCs w:val="24"/>
          <w:lang w:val="en-US"/>
        </w:rPr>
        <w:t xml:space="preserve">multiple </w:t>
      </w:r>
      <w:r w:rsidRPr="000F254D">
        <w:rPr>
          <w:rFonts w:ascii="Times New Roman" w:hAnsi="Times New Roman" w:cs="Times New Roman"/>
          <w:sz w:val="24"/>
          <w:szCs w:val="24"/>
          <w:lang w:val="en-US"/>
        </w:rPr>
        <w:t>SUD treatment programs in Chile from</w:t>
      </w:r>
      <w:ins w:id="119" w:author="Andrés González Santa Cruz" w:date="2024-07-18T14:14:00Z" w16du:dateUtc="2024-07-18T18:14:00Z">
        <w:r w:rsidR="00971223">
          <w:rPr>
            <w:rFonts w:ascii="Times New Roman" w:hAnsi="Times New Roman" w:cs="Times New Roman"/>
            <w:sz w:val="24"/>
            <w:szCs w:val="24"/>
            <w:lang w:val="en-US"/>
          </w:rPr>
          <w:t xml:space="preserve"> 2010</w:t>
        </w:r>
      </w:ins>
      <w:r w:rsidRPr="000F254D">
        <w:rPr>
          <w:rFonts w:ascii="Times New Roman" w:hAnsi="Times New Roman" w:cs="Times New Roman"/>
          <w:sz w:val="24"/>
          <w:szCs w:val="24"/>
          <w:lang w:val="en-US"/>
        </w:rPr>
        <w:t xml:space="preserve"> to </w:t>
      </w:r>
      <w:del w:id="120" w:author="Andrés González Santa Cruz" w:date="2024-07-18T14:14:00Z" w16du:dateUtc="2024-07-18T18:14:00Z">
        <w:r w:rsidRPr="000F254D" w:rsidDel="00971223">
          <w:rPr>
            <w:rFonts w:ascii="Times New Roman" w:hAnsi="Times New Roman" w:cs="Times New Roman"/>
            <w:sz w:val="24"/>
            <w:szCs w:val="24"/>
            <w:lang w:val="en-US"/>
          </w:rPr>
          <w:delText>2010-</w:delText>
        </w:r>
      </w:del>
      <w:r w:rsidRPr="000F254D">
        <w:rPr>
          <w:rFonts w:ascii="Times New Roman" w:hAnsi="Times New Roman" w:cs="Times New Roman"/>
          <w:sz w:val="24"/>
          <w:szCs w:val="24"/>
          <w:lang w:val="en-US"/>
        </w:rPr>
        <w:t>2019</w:t>
      </w:r>
      <w:commentRangeEnd w:id="118"/>
      <w:r>
        <w:rPr>
          <w:rStyle w:val="Refdecomentario"/>
          <w:rFonts w:ascii="Times New Roman" w:eastAsia="Times New Roman" w:hAnsi="Times New Roman" w:cs="Times New Roman"/>
          <w:lang w:val="en-US" w:eastAsia="es-CL"/>
        </w:rPr>
        <w:commentReference w:id="118"/>
      </w:r>
      <w:r w:rsidRPr="000F254D">
        <w:rPr>
          <w:rFonts w:ascii="Times New Roman" w:hAnsi="Times New Roman" w:cs="Times New Roman"/>
          <w:sz w:val="24"/>
          <w:szCs w:val="24"/>
          <w:lang w:val="en-US"/>
        </w:rPr>
        <w:t>.</w:t>
      </w:r>
      <w:del w:id="121" w:author="Andrés González Santa Cruz" w:date="2024-07-18T14:11:00Z" w16du:dateUtc="2024-07-18T18:11:00Z">
        <w:r w:rsidRPr="000F254D" w:rsidDel="00BD2D72">
          <w:rPr>
            <w:rFonts w:ascii="Times New Roman" w:hAnsi="Times New Roman" w:cs="Times New Roman"/>
            <w:sz w:val="24"/>
            <w:szCs w:val="24"/>
            <w:lang w:val="en-US" w:eastAsia="es-CL"/>
          </w:rPr>
          <w:delText xml:space="preserve"> </w:delText>
        </w:r>
      </w:del>
    </w:p>
    <w:p w14:paraId="44F52C14" w14:textId="77777777" w:rsidR="00AA5B6C" w:rsidRPr="000F254D" w:rsidRDefault="00AA5B6C" w:rsidP="000F254D">
      <w:pPr>
        <w:spacing w:after="0" w:line="480" w:lineRule="auto"/>
        <w:ind w:firstLine="567"/>
        <w:rPr>
          <w:rFonts w:ascii="Times New Roman" w:hAnsi="Times New Roman" w:cs="Times New Roman"/>
          <w:sz w:val="24"/>
          <w:szCs w:val="24"/>
          <w:lang w:val="en-US" w:eastAsia="es-CL"/>
        </w:rPr>
      </w:pPr>
    </w:p>
    <w:p w14:paraId="0CA8CAFE" w14:textId="77777777" w:rsidR="00AA5B6C" w:rsidRPr="000B7AC1" w:rsidRDefault="00AA5B6C" w:rsidP="000B7AC1">
      <w:pPr>
        <w:pStyle w:val="Prrafodelista"/>
        <w:numPr>
          <w:ilvl w:val="0"/>
          <w:numId w:val="5"/>
        </w:numPr>
        <w:spacing w:line="480" w:lineRule="auto"/>
        <w:rPr>
          <w:rFonts w:ascii="Times New Roman" w:hAnsi="Times New Roman" w:cs="Times New Roman"/>
          <w:b/>
          <w:bCs/>
          <w:sz w:val="24"/>
          <w:szCs w:val="24"/>
          <w:lang w:val="en-US"/>
        </w:rPr>
      </w:pPr>
      <w:r w:rsidRPr="000F254D">
        <w:rPr>
          <w:rFonts w:ascii="Times New Roman" w:hAnsi="Times New Roman" w:cs="Times New Roman"/>
          <w:b/>
          <w:bCs/>
          <w:sz w:val="24"/>
          <w:szCs w:val="24"/>
          <w:lang w:val="en-US"/>
        </w:rPr>
        <w:t>MATERIAL AND METHODS</w:t>
      </w:r>
    </w:p>
    <w:p w14:paraId="42802FF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Setting and participants</w:t>
      </w:r>
    </w:p>
    <w:p w14:paraId="4ABBF6D5" w14:textId="60F260A2" w:rsidR="00AA5B6C" w:rsidRPr="000B7AC1" w:rsidRDefault="00AA5B6C" w:rsidP="000B7AC1">
      <w:pPr>
        <w:widowControl w:val="0"/>
        <w:spacing w:line="480" w:lineRule="auto"/>
        <w:ind w:right="-2" w:firstLine="567"/>
        <w:rPr>
          <w:rFonts w:ascii="Times New Roman" w:hAnsi="Times New Roman" w:cs="Times New Roman"/>
          <w:sz w:val="24"/>
          <w:szCs w:val="24"/>
        </w:rPr>
      </w:pPr>
      <w:r w:rsidRPr="007E3CC9">
        <w:rPr>
          <w:rFonts w:ascii="Times New Roman" w:hAnsi="Times New Roman" w:cs="Times New Roman"/>
          <w:sz w:val="24"/>
          <w:szCs w:val="24"/>
        </w:rPr>
        <w:t>We included adult patients (+18 years old) with ongoing treatments from 2010 to 2019. Censoring occurred after the date of data retrieval (November 13, 2019), after an outcome event, or when a patient left the cohort with no other outcomes. Patients with only one treatment episode were excluded.</w:t>
      </w:r>
      <w:r w:rsidRPr="007E3CC9">
        <w:rPr>
          <w:rFonts w:ascii="Times New Roman" w:hAnsi="Times New Roman" w:cs="Times New Roman"/>
          <w:color w:val="000000"/>
          <w:sz w:val="24"/>
          <w:szCs w:val="24"/>
        </w:rPr>
        <w:t xml:space="preserve"> </w:t>
      </w:r>
      <w:r w:rsidRPr="007E3CC9">
        <w:rPr>
          <w:rFonts w:ascii="Times New Roman" w:hAnsi="Times New Roman" w:cs="Times New Roman"/>
          <w:sz w:val="24"/>
          <w:szCs w:val="24"/>
          <w:lang w:val="en-US"/>
        </w:rPr>
        <w:t xml:space="preserve">To account for variability by treatment setting, we stratified the analysis by baseline treatment: basic ambulatory (n= 4,360), </w:t>
      </w:r>
      <w:commentRangeStart w:id="122"/>
      <w:commentRangeStart w:id="123"/>
      <w:commentRangeEnd w:id="122"/>
      <w:r>
        <w:rPr>
          <w:rStyle w:val="Refdecomentario"/>
          <w:rFonts w:ascii="Times New Roman" w:eastAsia="Times New Roman" w:hAnsi="Times New Roman" w:cs="Times New Roman"/>
          <w:lang w:val="en-US" w:eastAsia="es-CL"/>
        </w:rPr>
        <w:commentReference w:id="122"/>
      </w:r>
      <w:commentRangeEnd w:id="123"/>
      <w:r>
        <w:rPr>
          <w:rStyle w:val="Refdecomentario"/>
          <w:rFonts w:ascii="Times New Roman" w:eastAsia="Times New Roman" w:hAnsi="Times New Roman" w:cs="Times New Roman"/>
          <w:lang w:val="en-US" w:eastAsia="es-CL"/>
        </w:rPr>
        <w:commentReference w:id="123"/>
      </w:r>
      <w:r w:rsidRPr="007E3CC9">
        <w:rPr>
          <w:rFonts w:ascii="Times New Roman" w:hAnsi="Times New Roman" w:cs="Times New Roman"/>
          <w:sz w:val="24"/>
          <w:szCs w:val="24"/>
          <w:lang w:val="en-US"/>
        </w:rPr>
        <w:t xml:space="preserve">intensive ambulatory </w:t>
      </w:r>
      <w:r>
        <w:rPr>
          <w:rFonts w:ascii="Times New Roman" w:hAnsi="Times New Roman" w:cs="Times New Roman"/>
          <w:sz w:val="24"/>
          <w:szCs w:val="24"/>
          <w:lang w:val="en-US"/>
        </w:rPr>
        <w:t xml:space="preserve">for the general population (GP) </w:t>
      </w:r>
      <w:r w:rsidRPr="007E3CC9">
        <w:rPr>
          <w:rFonts w:ascii="Times New Roman" w:hAnsi="Times New Roman" w:cs="Times New Roman"/>
          <w:sz w:val="24"/>
          <w:szCs w:val="24"/>
          <w:lang w:val="en-US"/>
        </w:rPr>
        <w:t xml:space="preserve">(n= 4,998), GP residential (n= 2,178), </w:t>
      </w:r>
      <w:r>
        <w:rPr>
          <w:rFonts w:ascii="Times New Roman" w:hAnsi="Times New Roman" w:cs="Times New Roman"/>
          <w:sz w:val="24"/>
          <w:szCs w:val="24"/>
          <w:lang w:val="en-US"/>
        </w:rPr>
        <w:t xml:space="preserve">women-specific/only </w:t>
      </w:r>
      <w:del w:id="124" w:author="Andrés González Santa Cruz" w:date="2024-07-08T11:52:00Z" w16du:dateUtc="2024-07-08T15:52:00Z">
        <w:r w:rsidRPr="007E3CC9" w:rsidDel="00E275E8">
          <w:rPr>
            <w:rFonts w:ascii="Times New Roman" w:hAnsi="Times New Roman" w:cs="Times New Roman"/>
            <w:sz w:val="24"/>
            <w:szCs w:val="24"/>
            <w:lang w:val="en-US"/>
          </w:rPr>
          <w:delText xml:space="preserve"> </w:delText>
        </w:r>
      </w:del>
      <w:r w:rsidRPr="007E3CC9">
        <w:rPr>
          <w:rFonts w:ascii="Times New Roman" w:hAnsi="Times New Roman" w:cs="Times New Roman"/>
          <w:sz w:val="24"/>
          <w:szCs w:val="24"/>
          <w:lang w:val="en-US"/>
        </w:rPr>
        <w:t xml:space="preserve">intensive ambulatory (n= 745), and WO residential (n= 1,036). </w:t>
      </w:r>
      <w:r w:rsidRPr="003A4AF8" w:rsidDel="00A56D29">
        <w:rPr>
          <w:rFonts w:ascii="Times New Roman" w:hAnsi="Times New Roman" w:cs="Times New Roman"/>
          <w:sz w:val="24"/>
          <w:szCs w:val="24"/>
          <w:lang w:val="en-GB"/>
        </w:rPr>
        <w:t xml:space="preserve">After excluding records of ongoing treatments and referrals outside the treatment network, 72,404 patients with 90,075 treatments were selected. </w:t>
      </w:r>
      <w:r w:rsidRPr="003A4AF8" w:rsidDel="00A56D29">
        <w:rPr>
          <w:rFonts w:ascii="Times New Roman" w:hAnsi="Times New Roman" w:cs="Times New Roman"/>
          <w:sz w:val="24"/>
          <w:szCs w:val="24"/>
        </w:rPr>
        <w:t xml:space="preserve">In the total sample, 82% had one treatment episode, whereas 1% had more than three treatment episodes. </w:t>
      </w:r>
      <w:r w:rsidRPr="003A4AF8" w:rsidDel="00A56D29">
        <w:rPr>
          <w:rFonts w:ascii="Times New Roman" w:hAnsi="Times New Roman" w:cs="Times New Roman"/>
          <w:sz w:val="24"/>
          <w:szCs w:val="24"/>
          <w:lang w:val="en-GB"/>
        </w:rPr>
        <w:t xml:space="preserve">We </w:t>
      </w:r>
      <w:r w:rsidRPr="003A4AF8" w:rsidDel="00A56D29">
        <w:rPr>
          <w:rFonts w:ascii="Times New Roman" w:hAnsi="Times New Roman" w:cs="Times New Roman"/>
          <w:sz w:val="24"/>
          <w:szCs w:val="24"/>
        </w:rPr>
        <w:t>focused on patients who received more than one treatment, identifying 13,317 patients and 30,988 observations.</w:t>
      </w:r>
      <w:r w:rsidRPr="000B7AC1">
        <w:rPr>
          <w:rFonts w:ascii="Times New Roman" w:hAnsi="Times New Roman" w:cs="Times New Roman"/>
          <w:sz w:val="24"/>
          <w:szCs w:val="24"/>
        </w:rPr>
        <w:t xml:space="preserve"> </w:t>
      </w:r>
      <w:r w:rsidRPr="000F254D">
        <w:rPr>
          <w:rFonts w:ascii="Times New Roman" w:hAnsi="Times New Roman" w:cs="Times New Roman"/>
          <w:sz w:val="24"/>
          <w:szCs w:val="24"/>
        </w:rPr>
        <w:t>Th</w:t>
      </w:r>
      <w:r>
        <w:rPr>
          <w:rFonts w:ascii="Times New Roman" w:hAnsi="Times New Roman" w:cs="Times New Roman"/>
          <w:sz w:val="24"/>
          <w:szCs w:val="24"/>
        </w:rPr>
        <w:t>is</w:t>
      </w:r>
      <w:r w:rsidRPr="000F254D">
        <w:rPr>
          <w:rFonts w:ascii="Times New Roman" w:hAnsi="Times New Roman" w:cs="Times New Roman"/>
          <w:sz w:val="24"/>
          <w:szCs w:val="24"/>
        </w:rPr>
        <w:t xml:space="preserve"> study was approved by the Griffith University Human Research Ethics Committee (GUHREC GU Ref. No: 2022/919).</w:t>
      </w:r>
    </w:p>
    <w:p w14:paraId="27F931C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Variables</w:t>
      </w:r>
    </w:p>
    <w:p w14:paraId="1DF693EE" w14:textId="77777777" w:rsidR="00AA5B6C"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The exposure variable </w:t>
      </w:r>
      <w:r>
        <w:rPr>
          <w:rFonts w:ascii="Times New Roman" w:hAnsi="Times New Roman" w:cs="Times New Roman"/>
          <w:sz w:val="24"/>
          <w:szCs w:val="24"/>
          <w:lang w:val="en-US"/>
        </w:rPr>
        <w:t>was</w:t>
      </w:r>
      <w:r w:rsidRPr="000F254D">
        <w:rPr>
          <w:rFonts w:ascii="Times New Roman" w:hAnsi="Times New Roman" w:cs="Times New Roman"/>
          <w:sz w:val="24"/>
          <w:szCs w:val="24"/>
          <w:lang w:val="en-US"/>
        </w:rPr>
        <w:t xml:space="preserve"> PSU at admission</w:t>
      </w:r>
      <w:r>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a self-reported answer</w:t>
      </w:r>
      <w:r w:rsidRPr="000F254D">
        <w:rPr>
          <w:rFonts w:ascii="Times New Roman" w:hAnsi="Times New Roman" w:cs="Times New Roman"/>
          <w:sz w:val="24"/>
          <w:szCs w:val="24"/>
          <w:lang w:val="en-US"/>
        </w:rPr>
        <w:t xml:space="preserve"> to using more than one main substance among alcohol and illicit drugs at admission for SUD treatment, whether sequential or concurrent </w:t>
      </w:r>
      <w:r w:rsidRPr="000F254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2022)","noteIndex":0},"citationItems":[{"id":"GFDVas5C/fJqKDx9V","uris":["http://zotero.org/users/12673371/items/44553PDU"],"itemData":{"id":433,"type":"article-journal","abstract":"Substance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M."}],"accessed":{"date-parts":[["2024",1,7]]},"issued":{"date-parts":[["2020"]]}}},{"id":"GFDVas5C/0VBgLoZs","uris":["http://zotero.org/users/12673371/items/UYBXYKA3"],"itemData":{"id":437,"type":"article-journal","abstract":"Polydrug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del w:id="125" w:author="Andrés González Santa Cruz" w:date="2024-07-08T11:52:00Z" w16du:dateUtc="2024-07-08T15:52:00Z">
        <w:r w:rsidRPr="000F254D" w:rsidDel="00E275E8">
          <w:rPr>
            <w:rFonts w:ascii="Times New Roman" w:hAnsi="Times New Roman" w:cs="Times New Roman"/>
            <w:sz w:val="24"/>
            <w:szCs w:val="24"/>
            <w:lang w:val="en-US"/>
          </w:rPr>
          <w:delText xml:space="preserve"> </w:delText>
        </w:r>
      </w:del>
    </w:p>
    <w:p w14:paraId="1795CAA2" w14:textId="7F76ABB2" w:rsidR="00AA5B6C" w:rsidRPr="000F254D"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lastRenderedPageBreak/>
        <w:t>The outcome variable was SUD treatment outcome/</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completion status (1=dropout or spelled by misconduct; 0=</w:t>
      </w:r>
      <w:del w:id="126" w:author="Andrés González Santa Cruz" w:date="2024-07-18T14:16:00Z" w16du:dateUtc="2024-07-18T18:16:00Z">
        <w:r w:rsidRPr="000F254D" w:rsidDel="00971223">
          <w:rPr>
            <w:rFonts w:ascii="Times New Roman" w:hAnsi="Times New Roman" w:cs="Times New Roman"/>
            <w:sz w:val="24"/>
            <w:szCs w:val="24"/>
            <w:lang w:val="en-US"/>
          </w:rPr>
          <w:delText xml:space="preserve"> </w:delText>
        </w:r>
      </w:del>
      <w:r w:rsidRPr="000F254D">
        <w:rPr>
          <w:rFonts w:ascii="Times New Roman" w:hAnsi="Times New Roman" w:cs="Times New Roman"/>
          <w:sz w:val="24"/>
          <w:szCs w:val="24"/>
          <w:lang w:val="en-US"/>
        </w:rPr>
        <w:t>completed treatment). In addition, the models were adjusted for various baseline confounding variables related to substance use, demographics, and social factors.</w:t>
      </w:r>
    </w:p>
    <w:p w14:paraId="688B7307" w14:textId="77777777" w:rsidR="00AA5B6C" w:rsidRPr="000F254D" w:rsidRDefault="00AA5B6C" w:rsidP="000F254D">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The following c</w:t>
      </w:r>
      <w:r w:rsidRPr="000F254D">
        <w:rPr>
          <w:rFonts w:ascii="Times New Roman" w:hAnsi="Times New Roman" w:cs="Times New Roman"/>
          <w:sz w:val="24"/>
          <w:szCs w:val="24"/>
          <w:lang w:val="en-US"/>
        </w:rPr>
        <w:t>ovariates were included in the model of the association between reported substance use and treatment outcome: biopsychosocial compromise (severe status) at admission to treatment, age at admission to treatment, birth year, primary substance of the initial diagnosis (cocaine hydrochloride, cocaine base paste, marijuana</w:t>
      </w:r>
      <w:r>
        <w:rPr>
          <w:rFonts w:ascii="Times New Roman" w:hAnsi="Times New Roman" w:cs="Times New Roman"/>
          <w:sz w:val="24"/>
          <w:szCs w:val="24"/>
          <w:lang w:val="en-US"/>
        </w:rPr>
        <w:t>, and other substances</w:t>
      </w:r>
      <w:r w:rsidRPr="000F254D">
        <w:rPr>
          <w:rFonts w:ascii="Times New Roman" w:hAnsi="Times New Roman" w:cs="Times New Roman"/>
          <w:sz w:val="24"/>
          <w:szCs w:val="24"/>
          <w:lang w:val="en-US"/>
        </w:rPr>
        <w:t>), psychiatric comorbidity (confirmed comorbidity</w:t>
      </w:r>
      <w:r>
        <w:rPr>
          <w:rFonts w:ascii="Times New Roman" w:hAnsi="Times New Roman" w:cs="Times New Roman"/>
          <w:sz w:val="24"/>
          <w:szCs w:val="24"/>
          <w:lang w:val="en-US"/>
        </w:rPr>
        <w:t xml:space="preserve"> and</w:t>
      </w:r>
      <w:r w:rsidRPr="000F254D">
        <w:rPr>
          <w:rFonts w:ascii="Times New Roman" w:hAnsi="Times New Roman" w:cs="Times New Roman"/>
          <w:sz w:val="24"/>
          <w:szCs w:val="24"/>
          <w:lang w:val="en-US"/>
        </w:rPr>
        <w:t xml:space="preserve"> </w:t>
      </w:r>
      <w:commentRangeStart w:id="127"/>
      <w:r w:rsidRPr="000F254D">
        <w:rPr>
          <w:rFonts w:ascii="Times New Roman" w:hAnsi="Times New Roman" w:cs="Times New Roman"/>
          <w:sz w:val="24"/>
          <w:szCs w:val="24"/>
          <w:lang w:val="en-US"/>
        </w:rPr>
        <w:t>diagnosis unknown or under study</w:t>
      </w:r>
      <w:commentRangeEnd w:id="127"/>
      <w:r>
        <w:rPr>
          <w:rStyle w:val="Refdecomentario"/>
          <w:rFonts w:ascii="Times New Roman" w:eastAsia="Times New Roman" w:hAnsi="Times New Roman" w:cs="Times New Roman"/>
          <w:lang w:val="en-US" w:eastAsia="es-CL"/>
        </w:rPr>
        <w:commentReference w:id="127"/>
      </w:r>
      <w:r w:rsidRPr="000F254D">
        <w:rPr>
          <w:rFonts w:ascii="Times New Roman" w:hAnsi="Times New Roman" w:cs="Times New Roman"/>
          <w:sz w:val="24"/>
          <w:szCs w:val="24"/>
          <w:lang w:val="en-US"/>
        </w:rPr>
        <w:t xml:space="preserve">), daily frequency of primary substance use at admission, occupational status (inactive and unemployed), and primary substance at admission to treatment (cocaine hydrochloride, cocaine base paste, marijuana, </w:t>
      </w:r>
      <w:r>
        <w:rPr>
          <w:rFonts w:ascii="Times New Roman" w:hAnsi="Times New Roman" w:cs="Times New Roman"/>
          <w:sz w:val="24"/>
          <w:szCs w:val="24"/>
          <w:lang w:val="en-US"/>
        </w:rPr>
        <w:t>and other substances</w:t>
      </w:r>
      <w:r w:rsidRPr="000F254D">
        <w:rPr>
          <w:rFonts w:ascii="Times New Roman" w:hAnsi="Times New Roman" w:cs="Times New Roman"/>
          <w:sz w:val="24"/>
          <w:szCs w:val="24"/>
          <w:lang w:val="en-US"/>
        </w:rPr>
        <w:t>). For further information, please review Supplemental Section 1.</w:t>
      </w:r>
    </w:p>
    <w:p w14:paraId="48C8CD00"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Missing data</w:t>
      </w:r>
    </w:p>
    <w:p w14:paraId="5A6D63B2" w14:textId="284D2275" w:rsidR="00AA5B6C" w:rsidRPr="000F254D" w:rsidRDefault="00AA5B6C"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we conducted a random-forest-based imputation using the </w:t>
      </w:r>
      <w:proofErr w:type="spellStart"/>
      <w:r w:rsidRPr="000F254D">
        <w:rPr>
          <w:rFonts w:ascii="Times New Roman" w:eastAsia="Times New Roman" w:hAnsi="Times New Roman" w:cs="Times New Roman"/>
          <w:i/>
          <w:iCs/>
          <w:sz w:val="24"/>
          <w:szCs w:val="24"/>
          <w:lang w:val="en-US" w:eastAsia="en-AU"/>
        </w:rPr>
        <w:t>missRanger</w:t>
      </w:r>
      <w:proofErr w:type="spellEnd"/>
      <w:r w:rsidRPr="000F254D">
        <w:rPr>
          <w:rFonts w:ascii="Times New Roman" w:eastAsia="Times New Roman" w:hAnsi="Times New Roman" w:cs="Times New Roman"/>
          <w:sz w:val="24"/>
          <w:szCs w:val="24"/>
          <w:lang w:val="en-US" w:eastAsia="en-AU"/>
        </w:rPr>
        <w:t xml:space="preserve"> package. We use</w:t>
      </w:r>
      <w:r>
        <w:rPr>
          <w:rFonts w:ascii="Times New Roman" w:eastAsia="Times New Roman" w:hAnsi="Times New Roman" w:cs="Times New Roman"/>
          <w:sz w:val="24"/>
          <w:szCs w:val="24"/>
          <w:lang w:val="en-US" w:eastAsia="en-AU"/>
        </w:rPr>
        <w:t>d</w:t>
      </w:r>
      <w:r w:rsidRPr="000F254D">
        <w:rPr>
          <w:rFonts w:ascii="Times New Roman" w:eastAsia="Times New Roman" w:hAnsi="Times New Roman" w:cs="Times New Roman"/>
          <w:sz w:val="24"/>
          <w:szCs w:val="24"/>
          <w:lang w:val="en-US" w:eastAsia="en-AU"/>
        </w:rPr>
        <w:t xml:space="preserve"> 300 trees</w:t>
      </w:r>
      <w:del w:id="128" w:author="Andrés González Santa Cruz" w:date="2024-07-18T14:16:00Z" w16du:dateUtc="2024-07-18T18:16:00Z">
        <w:r w:rsidRPr="000F254D" w:rsidDel="00971223">
          <w:rPr>
            <w:rFonts w:ascii="Times New Roman" w:eastAsia="Times New Roman" w:hAnsi="Times New Roman" w:cs="Times New Roman"/>
            <w:sz w:val="24"/>
            <w:szCs w:val="24"/>
            <w:lang w:val="en-US" w:eastAsia="en-AU"/>
          </w:rPr>
          <w:delText>,</w:delText>
        </w:r>
      </w:del>
      <w:r w:rsidRPr="000F254D">
        <w:rPr>
          <w:rFonts w:ascii="Times New Roman" w:eastAsia="Times New Roman" w:hAnsi="Times New Roman" w:cs="Times New Roman"/>
          <w:sz w:val="24"/>
          <w:szCs w:val="24"/>
          <w:lang w:val="en-US" w:eastAsia="en-AU"/>
        </w:rPr>
        <w:t xml:space="preserve"> with five candidate values of predictive matching (thus</w:t>
      </w:r>
      <w:del w:id="129" w:author="Andrés González Santa Cruz" w:date="2024-07-18T14:17:00Z" w16du:dateUtc="2024-07-18T18:17:00Z">
        <w:r w:rsidRPr="000F254D" w:rsidDel="00971223">
          <w:rPr>
            <w:rFonts w:ascii="Times New Roman" w:eastAsia="Times New Roman" w:hAnsi="Times New Roman" w:cs="Times New Roman"/>
            <w:sz w:val="24"/>
            <w:szCs w:val="24"/>
            <w:lang w:val="en-US" w:eastAsia="en-AU"/>
          </w:rPr>
          <w:delText>,</w:delText>
        </w:r>
      </w:del>
      <w:r w:rsidRPr="000F254D">
        <w:rPr>
          <w:rFonts w:ascii="Times New Roman" w:eastAsia="Times New Roman" w:hAnsi="Times New Roman" w:cs="Times New Roman"/>
          <w:sz w:val="24"/>
          <w:szCs w:val="24"/>
          <w:lang w:val="en-US" w:eastAsia="en-AU"/>
        </w:rPr>
        <w:t xml:space="preserve">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 This imputation procedure may circumvent the specification of interactions or nonparametric relationships and handle collinearity between imputation variables </w:t>
      </w:r>
      <w:r w:rsidRPr="000F254D">
        <w:rPr>
          <w:rFonts w:ascii="Times New Roman" w:eastAsia="Times New Roman" w:hAnsi="Times New Roman" w:cs="Times New Roman"/>
          <w:sz w:val="24"/>
          <w:szCs w:val="24"/>
          <w:lang w:val="en-US" w:eastAsia="en-AU"/>
        </w:rPr>
        <w:fldChar w:fldCharType="begin"/>
      </w:r>
      <w:r>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2023)","noteIndex":0},"citationItems":[{"id":"GFDVas5C/bCRGb9RR","uris":["http://zotero.org/users/12673371/items/U28CVYE3"],"itemData":{"id":635,"type":"article-journal","abstract":"Missing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S."}],"issued":{"date-parts":[["2020",7,25]]}}},{"id":"GFDVas5C/D8kFF150","uris":["http://zotero.org/users/12673371/items/JUAZLRTL"],"itemData":{"id":638,"type":"article-journal","abstract":"This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319696AE"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Model adjustment</w:t>
      </w:r>
    </w:p>
    <w:p w14:paraId="791F6414" w14:textId="55237438" w:rsidR="00AA5B6C" w:rsidRDefault="00FC1C0A" w:rsidP="000F254D">
      <w:pPr>
        <w:spacing w:line="480" w:lineRule="auto"/>
        <w:ind w:right="-2" w:firstLine="567"/>
        <w:rPr>
          <w:rFonts w:ascii="Times New Roman" w:hAnsi="Times New Roman" w:cs="Times New Roman"/>
          <w:sz w:val="24"/>
          <w:szCs w:val="24"/>
        </w:rPr>
      </w:pPr>
      <w:r>
        <w:rPr>
          <w:rFonts w:ascii="Times New Roman" w:hAnsi="Times New Roman" w:cs="Times New Roman"/>
          <w:sz w:val="24"/>
          <w:szCs w:val="24"/>
        </w:rPr>
        <w:t>W</w:t>
      </w:r>
      <w:r w:rsidRPr="000F254D">
        <w:rPr>
          <w:rFonts w:ascii="Times New Roman" w:hAnsi="Times New Roman" w:cs="Times New Roman"/>
          <w:sz w:val="24"/>
          <w:szCs w:val="24"/>
        </w:rPr>
        <w:t>e fit</w:t>
      </w:r>
      <w:r>
        <w:rPr>
          <w:rFonts w:ascii="Times New Roman" w:hAnsi="Times New Roman" w:cs="Times New Roman"/>
          <w:sz w:val="24"/>
          <w:szCs w:val="24"/>
        </w:rPr>
        <w:t>ted</w:t>
      </w:r>
      <w:r w:rsidRPr="000F254D">
        <w:rPr>
          <w:rFonts w:ascii="Times New Roman" w:hAnsi="Times New Roman" w:cs="Times New Roman"/>
          <w:sz w:val="24"/>
          <w:szCs w:val="24"/>
        </w:rPr>
        <w:t xml:space="preserve"> marginal regression models to estimate the</w:t>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rPr>
        <w:t>relative risk</w:t>
      </w:r>
      <w:r>
        <w:rPr>
          <w:rFonts w:ascii="Times New Roman" w:hAnsi="Times New Roman" w:cs="Times New Roman"/>
          <w:sz w:val="24"/>
          <w:szCs w:val="24"/>
        </w:rPr>
        <w:t xml:space="preserve"> (RR)</w:t>
      </w:r>
      <w:r w:rsidRPr="000F254D">
        <w:rPr>
          <w:rFonts w:ascii="Times New Roman" w:hAnsi="Times New Roman" w:cs="Times New Roman"/>
          <w:sz w:val="24"/>
          <w:szCs w:val="24"/>
        </w:rPr>
        <w:t xml:space="preserve"> of people with or without PSU at admission</w:t>
      </w:r>
      <w:r>
        <w:rPr>
          <w:rFonts w:ascii="Times New Roman" w:hAnsi="Times New Roman" w:cs="Times New Roman"/>
          <w:sz w:val="24"/>
          <w:szCs w:val="24"/>
        </w:rPr>
        <w:t xml:space="preserve"> to non-completion status</w:t>
      </w:r>
      <w:r w:rsidRPr="000F254D">
        <w:rPr>
          <w:rFonts w:ascii="Times New Roman" w:hAnsi="Times New Roman" w:cs="Times New Roman"/>
          <w:sz w:val="24"/>
          <w:szCs w:val="24"/>
        </w:rPr>
        <w:t xml:space="preserve"> treatment </w:t>
      </w:r>
      <w:r w:rsidRPr="000F254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2018)","noteIndex":0},"citationItems":[{"id":"GFDVas5C/GXD41YKQ","uris":["http://zotero.org/users/12673371/items/SNBHI263"],"itemData":{"id":447,"type":"article-journal","abstract":"For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Pr="000F254D">
        <w:rPr>
          <w:rFonts w:ascii="Times New Roman" w:hAnsi="Times New Roman" w:cs="Times New Roman"/>
          <w:sz w:val="24"/>
          <w:szCs w:val="24"/>
        </w:rPr>
        <w:fldChar w:fldCharType="separate"/>
      </w:r>
      <w:r w:rsidRPr="000F254D">
        <w:rPr>
          <w:rFonts w:ascii="Times New Roman" w:hAnsi="Times New Roman" w:cs="Times New Roman"/>
          <w:sz w:val="24"/>
          <w:szCs w:val="24"/>
        </w:rPr>
        <w:t>(Grafféo et al., 2018)</w:t>
      </w:r>
      <w:r w:rsidRPr="000F254D">
        <w:rPr>
          <w:rFonts w:ascii="Times New Roman" w:hAnsi="Times New Roman" w:cs="Times New Roman"/>
          <w:sz w:val="24"/>
          <w:szCs w:val="24"/>
        </w:rPr>
        <w:fldChar w:fldCharType="end"/>
      </w:r>
      <w:r w:rsidRPr="000F254D">
        <w:rPr>
          <w:rFonts w:ascii="Times New Roman" w:hAnsi="Times New Roman" w:cs="Times New Roman"/>
          <w:sz w:val="24"/>
          <w:szCs w:val="24"/>
        </w:rPr>
        <w:t xml:space="preserve"> using </w:t>
      </w:r>
      <w:r w:rsidRPr="000F254D">
        <w:rPr>
          <w:rFonts w:ascii="Times New Roman" w:hAnsi="Times New Roman" w:cs="Times New Roman"/>
          <w:sz w:val="24"/>
          <w:szCs w:val="24"/>
        </w:rPr>
        <w:lastRenderedPageBreak/>
        <w:t>generalized estimating equations, assuming a Poisson distribution with a log-link function and an independent structure.</w:t>
      </w:r>
      <w:r w:rsidR="00AA5B6C">
        <w:rPr>
          <w:rFonts w:ascii="Times New Roman" w:hAnsi="Times New Roman" w:cs="Times New Roman"/>
          <w:sz w:val="24"/>
          <w:szCs w:val="24"/>
        </w:rPr>
        <w:t xml:space="preserve"> </w:t>
      </w:r>
      <w:r w:rsidR="00AA5B6C" w:rsidRPr="00CC362C">
        <w:rPr>
          <w:rFonts w:ascii="Times New Roman" w:hAnsi="Times New Roman" w:cs="Times New Roman"/>
          <w:sz w:val="24"/>
          <w:szCs w:val="24"/>
        </w:rPr>
        <w:t>Heterogeneity tests were conducted in different strata of the treatment settings for the ratio effect measures</w:t>
      </w:r>
      <w:r w:rsidR="00A12593">
        <w:rPr>
          <w:rFonts w:ascii="Times New Roman" w:hAnsi="Times New Roman" w:cs="Times New Roman"/>
          <w:sz w:val="24"/>
          <w:szCs w:val="24"/>
        </w:rPr>
        <w:t xml:space="preserve"> </w:t>
      </w:r>
      <w:commentRangeStart w:id="130"/>
      <w:commentRangeEnd w:id="130"/>
      <w:r w:rsidR="00AA5B6C" w:rsidRPr="00CC362C">
        <w:rPr>
          <w:rStyle w:val="Refdecomentario"/>
          <w:rFonts w:ascii="Times New Roman" w:eastAsia="Times New Roman" w:hAnsi="Times New Roman" w:cs="Times New Roman"/>
          <w:lang w:val="en-US" w:eastAsia="es-CL"/>
        </w:rPr>
        <w:commentReference w:id="130"/>
      </w:r>
      <w:r w:rsidR="00A12593">
        <w:rPr>
          <w:rFonts w:ascii="Times New Roman" w:hAnsi="Times New Roman" w:cs="Times New Roman"/>
          <w:sz w:val="24"/>
          <w:szCs w:val="24"/>
        </w:rPr>
        <w:fldChar w:fldCharType="begin"/>
      </w:r>
      <w:r w:rsidR="00A12593">
        <w:rPr>
          <w:rFonts w:ascii="Times New Roman" w:hAnsi="Times New Roman" w:cs="Times New Roman"/>
          <w:sz w:val="24"/>
          <w:szCs w:val="24"/>
        </w:rPr>
        <w:instrText xml:space="preserve"> ADDIN ZOTERO_ITEM CSL_CITATION {"citationID":"gyzPtUS3","properties":{"formattedCitation":"(Kaufman &amp; MacLehose, 2013)","plainCitation":"(Kaufman &amp; MacLehose, 2013)","noteIndex":0},"citationItems":[{"id":114,"uris":["http://zotero.org/users/local/0vuW8hEP/items/NTZQ3E9J"],"itemData":{"id":114,"type":"article-journal","abstract":"Many published reports in cancer epidemiology assert subgroup-specific effects without adequate justification. Heterogeneity tests play an important role in justifying claims that an exposure has an effect only on one or another subgroup.","container-title":"Cancer","DOI":"10.1002/cncr.28359","ISSN":"1097-0142","issue":"24","language":"en","license":"© 2013 American Cancer Society","note":"_eprint: https://onlinelibrary.wiley.com/doi/pdf/10.1002/cncr.28359","page":"4216-4222","source":"Wiley Online Library","title":"Which of these things is not like the others?","volume":"119","author":[{"family":"Kaufman","given":"Jay S."},{"family":"MacLehose","given":"Richard F."}],"issued":{"date-parts":[["2013"]]}}}],"schema":"https://github.com/citation-style-language/schema/raw/master/csl-citation.json"} </w:instrText>
      </w:r>
      <w:r w:rsidR="00A12593">
        <w:rPr>
          <w:rFonts w:ascii="Times New Roman" w:hAnsi="Times New Roman" w:cs="Times New Roman"/>
          <w:sz w:val="24"/>
          <w:szCs w:val="24"/>
        </w:rPr>
        <w:fldChar w:fldCharType="separate"/>
      </w:r>
      <w:r w:rsidR="00A12593" w:rsidRPr="00A12593">
        <w:rPr>
          <w:rFonts w:ascii="Times New Roman" w:hAnsi="Times New Roman" w:cs="Times New Roman"/>
          <w:sz w:val="24"/>
        </w:rPr>
        <w:t xml:space="preserve">(Kaufman &amp; </w:t>
      </w:r>
      <w:proofErr w:type="spellStart"/>
      <w:r w:rsidR="00A12593" w:rsidRPr="00A12593">
        <w:rPr>
          <w:rFonts w:ascii="Times New Roman" w:hAnsi="Times New Roman" w:cs="Times New Roman"/>
          <w:sz w:val="24"/>
        </w:rPr>
        <w:t>MacLehose</w:t>
      </w:r>
      <w:proofErr w:type="spellEnd"/>
      <w:r w:rsidR="00A12593" w:rsidRPr="00A12593">
        <w:rPr>
          <w:rFonts w:ascii="Times New Roman" w:hAnsi="Times New Roman" w:cs="Times New Roman"/>
          <w:sz w:val="24"/>
        </w:rPr>
        <w:t>, 2013)</w:t>
      </w:r>
      <w:r w:rsidR="00A12593">
        <w:rPr>
          <w:rFonts w:ascii="Times New Roman" w:hAnsi="Times New Roman" w:cs="Times New Roman"/>
          <w:sz w:val="24"/>
          <w:szCs w:val="24"/>
        </w:rPr>
        <w:fldChar w:fldCharType="end"/>
      </w:r>
      <w:r w:rsidR="00AA5B6C" w:rsidRPr="00CC362C">
        <w:rPr>
          <w:rFonts w:ascii="Times New Roman" w:hAnsi="Times New Roman" w:cs="Times New Roman"/>
          <w:sz w:val="24"/>
          <w:szCs w:val="24"/>
        </w:rPr>
        <w:t>.</w:t>
      </w:r>
    </w:p>
    <w:p w14:paraId="444F4F6C" w14:textId="77777777" w:rsidR="00AA5B6C" w:rsidRPr="000B7AC1" w:rsidRDefault="00AA5B6C" w:rsidP="000B7AC1">
      <w:pPr>
        <w:pStyle w:val="Prrafodelista"/>
        <w:numPr>
          <w:ilvl w:val="1"/>
          <w:numId w:val="5"/>
        </w:numPr>
        <w:spacing w:line="480" w:lineRule="auto"/>
        <w:ind w:right="-2"/>
        <w:rPr>
          <w:rFonts w:ascii="Times New Roman" w:hAnsi="Times New Roman" w:cs="Times New Roman"/>
          <w:sz w:val="24"/>
          <w:szCs w:val="24"/>
        </w:rPr>
      </w:pPr>
      <w:r w:rsidRPr="000B7AC1">
        <w:rPr>
          <w:rFonts w:ascii="Times New Roman" w:hAnsi="Times New Roman" w:cs="Times New Roman"/>
          <w:sz w:val="24"/>
          <w:szCs w:val="24"/>
        </w:rPr>
        <w:t>Sensitivity analyses</w:t>
      </w:r>
    </w:p>
    <w:p w14:paraId="31A6BB53" w14:textId="7FC99CCF" w:rsidR="00AA5B6C" w:rsidRDefault="00AA5B6C" w:rsidP="00614966">
      <w:pPr>
        <w:spacing w:line="480" w:lineRule="auto"/>
        <w:ind w:right="-2" w:firstLine="567"/>
        <w:rPr>
          <w:rFonts w:ascii="Times New Roman" w:hAnsi="Times New Roman" w:cs="Times New Roman"/>
          <w:sz w:val="24"/>
          <w:szCs w:val="24"/>
        </w:rPr>
      </w:pPr>
      <w:r w:rsidRPr="00614966">
        <w:rPr>
          <w:rFonts w:ascii="Times New Roman" w:hAnsi="Times New Roman" w:cs="Times New Roman"/>
          <w:sz w:val="24"/>
          <w:szCs w:val="24"/>
        </w:rPr>
        <w:t xml:space="preserve">Given that the study design was based on the administrative records of patients entering </w:t>
      </w:r>
      <w:r>
        <w:rPr>
          <w:rFonts w:ascii="Times New Roman" w:hAnsi="Times New Roman" w:cs="Times New Roman"/>
          <w:sz w:val="24"/>
          <w:szCs w:val="24"/>
        </w:rPr>
        <w:t xml:space="preserve">and re-entering </w:t>
      </w:r>
      <w:r w:rsidRPr="00614966">
        <w:rPr>
          <w:rFonts w:ascii="Times New Roman" w:hAnsi="Times New Roman" w:cs="Times New Roman"/>
          <w:sz w:val="24"/>
          <w:szCs w:val="24"/>
        </w:rPr>
        <w:t>treatment at varying frequencies</w:t>
      </w:r>
      <w:r>
        <w:rPr>
          <w:rFonts w:ascii="Times New Roman" w:hAnsi="Times New Roman" w:cs="Times New Roman"/>
          <w:sz w:val="24"/>
          <w:szCs w:val="24"/>
        </w:rPr>
        <w:t xml:space="preserve"> and follow-up times</w:t>
      </w:r>
      <w:r w:rsidRPr="00614966">
        <w:rPr>
          <w:rFonts w:ascii="Times New Roman" w:hAnsi="Times New Roman" w:cs="Times New Roman"/>
          <w:sz w:val="24"/>
          <w:szCs w:val="24"/>
        </w:rPr>
        <w:t>, we explored the irregularity of assessment times during which reported patient substance use was captured</w:t>
      </w:r>
      <w:r>
        <w:rPr>
          <w:rFonts w:ascii="Times New Roman" w:hAnsi="Times New Roman" w:cs="Times New Roman"/>
          <w:sz w:val="24"/>
          <w:szCs w:val="24"/>
        </w:rPr>
        <w:t xml:space="preserve"> (See Supplemental Section 2)</w:t>
      </w:r>
      <w:r w:rsidRPr="00614966">
        <w:rPr>
          <w:rFonts w:ascii="Times New Roman" w:hAnsi="Times New Roman" w:cs="Times New Roman"/>
          <w:sz w:val="24"/>
          <w:szCs w:val="24"/>
        </w:rPr>
        <w:t xml:space="preserve">. To address the irregular patterns of admission to treatment and the informative differences therein, GEE models were employed and weighted using </w:t>
      </w:r>
      <w:r>
        <w:rPr>
          <w:rFonts w:ascii="Times New Roman" w:hAnsi="Times New Roman" w:cs="Times New Roman"/>
          <w:sz w:val="24"/>
          <w:szCs w:val="24"/>
        </w:rPr>
        <w:t>i</w:t>
      </w:r>
      <w:r w:rsidRPr="00614966">
        <w:rPr>
          <w:rFonts w:ascii="Times New Roman" w:hAnsi="Times New Roman" w:cs="Times New Roman"/>
          <w:sz w:val="24"/>
          <w:szCs w:val="24"/>
        </w:rPr>
        <w:t xml:space="preserve">nverse </w:t>
      </w:r>
      <w:r>
        <w:rPr>
          <w:rFonts w:ascii="Times New Roman" w:hAnsi="Times New Roman" w:cs="Times New Roman"/>
          <w:sz w:val="24"/>
          <w:szCs w:val="24"/>
        </w:rPr>
        <w:t>i</w:t>
      </w:r>
      <w:r w:rsidRPr="00614966">
        <w:rPr>
          <w:rFonts w:ascii="Times New Roman" w:hAnsi="Times New Roman" w:cs="Times New Roman"/>
          <w:sz w:val="24"/>
          <w:szCs w:val="24"/>
        </w:rPr>
        <w:t xml:space="preserve">ntensity </w:t>
      </w:r>
      <w:r>
        <w:rPr>
          <w:rFonts w:ascii="Times New Roman" w:hAnsi="Times New Roman" w:cs="Times New Roman"/>
          <w:sz w:val="24"/>
          <w:szCs w:val="24"/>
        </w:rPr>
        <w:t>w</w:t>
      </w:r>
      <w:r w:rsidRPr="00614966">
        <w:rPr>
          <w:rFonts w:ascii="Times New Roman" w:hAnsi="Times New Roman" w:cs="Times New Roman"/>
          <w:sz w:val="24"/>
          <w:szCs w:val="24"/>
        </w:rPr>
        <w:t>eights (IIW)</w:t>
      </w:r>
      <w:r>
        <w:rPr>
          <w:rFonts w:ascii="Times New Roman" w:hAnsi="Times New Roman" w:cs="Times New Roman"/>
          <w:sz w:val="24"/>
          <w:szCs w:val="24"/>
        </w:rPr>
        <w:t xml:space="preserve"> by </w:t>
      </w:r>
      <w:r w:rsidR="00B17BE9">
        <w:rPr>
          <w:rFonts w:ascii="Times New Roman" w:hAnsi="Times New Roman" w:cs="Times New Roman"/>
          <w:sz w:val="24"/>
          <w:szCs w:val="24"/>
        </w:rPr>
        <w:t>modelling</w:t>
      </w:r>
      <w:r>
        <w:rPr>
          <w:rFonts w:ascii="Times New Roman" w:hAnsi="Times New Roman" w:cs="Times New Roman"/>
          <w:sz w:val="24"/>
          <w:szCs w:val="24"/>
        </w:rPr>
        <w:t xml:space="preserve"> the time to be observed (i.e., stay in treatment or being readmitted) as a counting process </w:t>
      </w:r>
      <w:r w:rsidRPr="002E0582">
        <w:rPr>
          <w:rFonts w:ascii="Times New Roman" w:hAnsi="Times New Roman" w:cs="Times New Roman"/>
          <w:sz w:val="24"/>
          <w:szCs w:val="24"/>
        </w:rPr>
        <w:t xml:space="preserve">(See Supplemental Section </w:t>
      </w:r>
      <w:r>
        <w:rPr>
          <w:rFonts w:ascii="Times New Roman" w:hAnsi="Times New Roman" w:cs="Times New Roman"/>
          <w:sz w:val="24"/>
          <w:szCs w:val="24"/>
        </w:rPr>
        <w:t>3</w:t>
      </w:r>
      <w:r w:rsidRPr="002E0582">
        <w:rPr>
          <w:rFonts w:ascii="Times New Roman" w:hAnsi="Times New Roman" w:cs="Times New Roman"/>
          <w:sz w:val="24"/>
          <w:szCs w:val="24"/>
        </w:rPr>
        <w:t>)</w:t>
      </w:r>
      <w:r w:rsidRPr="000F254D">
        <w:rPr>
          <w:rFonts w:ascii="Times New Roman" w:hAnsi="Times New Roman" w:cs="Times New Roman"/>
          <w:sz w:val="24"/>
          <w:szCs w:val="24"/>
        </w:rPr>
        <w:t>.</w:t>
      </w:r>
    </w:p>
    <w:p w14:paraId="646D37DE" w14:textId="77777777" w:rsidR="00AA5B6C" w:rsidRPr="000B7AC1" w:rsidRDefault="00AA5B6C" w:rsidP="002F1870">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rPr>
        <w:t xml:space="preserve">An additional sensitivity analysis to account for differences between </w:t>
      </w:r>
      <w:r w:rsidRPr="002E0582">
        <w:rPr>
          <w:rFonts w:ascii="Times New Roman" w:hAnsi="Times New Roman" w:cs="Times New Roman"/>
          <w:sz w:val="24"/>
          <w:szCs w:val="24"/>
        </w:rPr>
        <w:t xml:space="preserve">the variance and the mean of PSU reports using Negative Binomial distributions was tested using </w:t>
      </w:r>
      <w:bookmarkStart w:id="131" w:name="_Hlk166663740"/>
      <w:r w:rsidRPr="002E0582">
        <w:rPr>
          <w:rFonts w:ascii="Times New Roman" w:hAnsi="Times New Roman" w:cs="Times New Roman"/>
          <w:sz w:val="24"/>
          <w:szCs w:val="24"/>
        </w:rPr>
        <w:t xml:space="preserve">the Quasi-likelihood Information criterion </w:t>
      </w:r>
      <w:bookmarkEnd w:id="131"/>
      <w:r w:rsidRPr="002E0582">
        <w:rPr>
          <w:rFonts w:ascii="Times New Roman" w:hAnsi="Times New Roman" w:cs="Times New Roman"/>
          <w:sz w:val="24"/>
          <w:szCs w:val="24"/>
        </w:rPr>
        <w:t xml:space="preserve">for model selection (See Supplemental Section </w:t>
      </w:r>
      <w:r>
        <w:rPr>
          <w:rFonts w:ascii="Times New Roman" w:hAnsi="Times New Roman" w:cs="Times New Roman"/>
          <w:sz w:val="24"/>
          <w:szCs w:val="24"/>
        </w:rPr>
        <w:t>4</w:t>
      </w:r>
      <w:r w:rsidRPr="002E0582">
        <w:rPr>
          <w:rFonts w:ascii="Times New Roman" w:hAnsi="Times New Roman" w:cs="Times New Roman"/>
          <w:sz w:val="24"/>
          <w:szCs w:val="24"/>
        </w:rPr>
        <w:t>).</w:t>
      </w:r>
      <w:r>
        <w:rPr>
          <w:rFonts w:ascii="Times New Roman" w:hAnsi="Times New Roman" w:cs="Times New Roman"/>
          <w:sz w:val="24"/>
          <w:szCs w:val="24"/>
        </w:rPr>
        <w:t xml:space="preserve"> </w:t>
      </w:r>
    </w:p>
    <w:p w14:paraId="4D051BE2"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lang w:val="en-US"/>
        </w:rPr>
      </w:pPr>
      <w:r w:rsidRPr="000B7AC1">
        <w:rPr>
          <w:rFonts w:ascii="Times New Roman" w:hAnsi="Times New Roman" w:cs="Times New Roman"/>
          <w:sz w:val="24"/>
          <w:szCs w:val="24"/>
          <w:lang w:val="en-US"/>
        </w:rPr>
        <w:t>Data and code availability</w:t>
      </w:r>
    </w:p>
    <w:p w14:paraId="580B9DF1" w14:textId="77777777" w:rsidR="00AA5B6C" w:rsidRDefault="00AA5B6C"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132"/>
      <w:r w:rsidRPr="000F254D">
        <w:rPr>
          <w:rFonts w:ascii="Times New Roman" w:hAnsi="Times New Roman" w:cs="Times New Roman"/>
          <w:sz w:val="24"/>
          <w:szCs w:val="24"/>
          <w:lang w:val="en-US"/>
        </w:rPr>
        <w:t xml:space="preserve">ode &amp; markdowns are available here: </w:t>
      </w:r>
      <w:r w:rsidRPr="000B7AC1">
        <w:rPr>
          <w:rFonts w:ascii="Times New Roman" w:hAnsi="Times New Roman" w:cs="Times New Roman"/>
          <w:sz w:val="24"/>
          <w:szCs w:val="24"/>
          <w:highlight w:val="yellow"/>
          <w:lang w:val="en-US"/>
        </w:rPr>
        <w:t>bit.ly/4cE8gyf</w:t>
      </w:r>
      <w:r w:rsidRPr="000F254D">
        <w:rPr>
          <w:rFonts w:ascii="Times New Roman" w:hAnsi="Times New Roman" w:cs="Times New Roman"/>
          <w:sz w:val="24"/>
          <w:szCs w:val="24"/>
          <w:lang w:val="en-US"/>
        </w:rPr>
        <w:t>.</w:t>
      </w:r>
      <w:commentRangeEnd w:id="132"/>
      <w:r w:rsidRPr="000F254D">
        <w:rPr>
          <w:rStyle w:val="Refdecomentario"/>
          <w:rFonts w:ascii="Times New Roman" w:eastAsia="Times New Roman" w:hAnsi="Times New Roman" w:cs="Times New Roman"/>
          <w:sz w:val="24"/>
          <w:szCs w:val="24"/>
          <w:lang w:val="en-US" w:eastAsia="es-CL"/>
        </w:rPr>
        <w:commentReference w:id="132"/>
      </w:r>
    </w:p>
    <w:p w14:paraId="50B71585" w14:textId="77777777" w:rsidR="00AA5B6C" w:rsidRDefault="00AA5B6C" w:rsidP="00A56D29">
      <w:pPr>
        <w:pStyle w:val="Prrafodelista"/>
        <w:numPr>
          <w:ilvl w:val="0"/>
          <w:numId w:val="5"/>
        </w:numPr>
        <w:rPr>
          <w:rFonts w:ascii="Times New Roman" w:hAnsi="Times New Roman" w:cs="Times New Roman"/>
          <w:b/>
          <w:bCs/>
          <w:sz w:val="24"/>
          <w:szCs w:val="24"/>
          <w:lang w:val="en-US"/>
        </w:rPr>
      </w:pPr>
      <w:r w:rsidRPr="003A4AF8">
        <w:rPr>
          <w:rFonts w:ascii="Times New Roman" w:hAnsi="Times New Roman" w:cs="Times New Roman"/>
          <w:b/>
          <w:bCs/>
          <w:sz w:val="24"/>
          <w:szCs w:val="24"/>
          <w:lang w:val="en-US"/>
        </w:rPr>
        <w:t>RESULTS</w:t>
      </w:r>
    </w:p>
    <w:p w14:paraId="1AC16988" w14:textId="77777777" w:rsidR="00AA5B6C" w:rsidRPr="000257E1" w:rsidRDefault="00AA5B6C" w:rsidP="003A0F4E">
      <w:pPr>
        <w:spacing w:line="480" w:lineRule="auto"/>
        <w:ind w:firstLine="567"/>
        <w:rPr>
          <w:rFonts w:ascii="Times New Roman" w:hAnsi="Times New Roman" w:cs="Times New Roman"/>
          <w:sz w:val="24"/>
          <w:szCs w:val="24"/>
          <w:lang w:val="en-US"/>
        </w:rPr>
      </w:pPr>
      <w:r w:rsidRPr="003A0F4E">
        <w:rPr>
          <w:rFonts w:ascii="Times New Roman" w:hAnsi="Times New Roman" w:cs="Times New Roman"/>
          <w:sz w:val="24"/>
          <w:szCs w:val="24"/>
          <w:lang w:val="en-US"/>
        </w:rPr>
        <w:t>This section is organized into distinct subsections that detail the specific aspects of our analysis</w:t>
      </w:r>
      <w:r>
        <w:rPr>
          <w:rFonts w:ascii="Times New Roman" w:hAnsi="Times New Roman" w:cs="Times New Roman"/>
          <w:sz w:val="24"/>
          <w:szCs w:val="24"/>
          <w:lang w:val="en-US"/>
        </w:rPr>
        <w:t>.</w:t>
      </w:r>
    </w:p>
    <w:p w14:paraId="08FA548F"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68AB6BD" w14:textId="6D477222" w:rsidR="00AA5B6C" w:rsidRDefault="00AA5B6C"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t>Several key differences were notable among the individuals who reported polysubstance use.</w:t>
      </w:r>
      <w:r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B17BE9">
        <w:rPr>
          <w:rFonts w:ascii="Times New Roman" w:hAnsi="Times New Roman" w:cs="Times New Roman"/>
          <w:sz w:val="24"/>
          <w:szCs w:val="24"/>
          <w:lang w:val="en-GB"/>
        </w:rPr>
        <w:t>demographics</w:t>
      </w:r>
      <w:r w:rsidRPr="003A4AF8">
        <w:rPr>
          <w:rFonts w:ascii="Times New Roman" w:hAnsi="Times New Roman" w:cs="Times New Roman"/>
          <w:sz w:val="24"/>
          <w:szCs w:val="24"/>
          <w:lang w:val="en-GB"/>
        </w:rPr>
        <w:t xml:space="preserve"> at baseline, people with PSU, when compared </w:t>
      </w:r>
      <w:r w:rsidRPr="003A4AF8">
        <w:rPr>
          <w:rFonts w:ascii="Times New Roman" w:hAnsi="Times New Roman" w:cs="Times New Roman"/>
          <w:sz w:val="24"/>
          <w:szCs w:val="24"/>
          <w:lang w:val="en-GB"/>
        </w:rPr>
        <w:lastRenderedPageBreak/>
        <w:t xml:space="preserve">to people who reported single substance use, had their first admission to treatment earlier in life. In addition, a higher percentage of the participants were unemployed. Regarding </w:t>
      </w:r>
      <w:r w:rsidRPr="00B17BE9">
        <w:rPr>
          <w:rFonts w:ascii="Times New Roman" w:hAnsi="Times New Roman" w:cs="Times New Roman"/>
          <w:sz w:val="24"/>
          <w:szCs w:val="24"/>
          <w:lang w:val="en-GB"/>
        </w:rPr>
        <w:t>substance</w:t>
      </w:r>
      <w:r w:rsidRPr="003A4AF8">
        <w:rPr>
          <w:rFonts w:ascii="Times New Roman" w:hAnsi="Times New Roman" w:cs="Times New Roman"/>
          <w:b/>
          <w:bCs/>
          <w:sz w:val="24"/>
          <w:szCs w:val="24"/>
          <w:lang w:val="en-GB"/>
        </w:rPr>
        <w:t xml:space="preserve"> </w:t>
      </w:r>
      <w:r w:rsidRPr="00B17BE9">
        <w:rPr>
          <w:rFonts w:ascii="Times New Roman" w:hAnsi="Times New Roman" w:cs="Times New Roman"/>
          <w:sz w:val="24"/>
          <w:szCs w:val="24"/>
          <w:lang w:val="en-GB"/>
        </w:rPr>
        <w:t>use</w:t>
      </w:r>
      <w:r w:rsidRPr="003A4AF8">
        <w:rPr>
          <w:rFonts w:ascii="Times New Roman" w:hAnsi="Times New Roman" w:cs="Times New Roman"/>
          <w:sz w:val="24"/>
          <w:szCs w:val="24"/>
          <w:lang w:val="en-GB"/>
        </w:rPr>
        <w:t xml:space="preserve"> at baseline, people with PSU were more likely to report using cocaine paste and hydrochloride cocaine instead of alcohol as the primary substances that led them to treatment. In terms of the type of initiation substance, fewer started with alcohol, whereas more began with marijuana. In terms of other </w:t>
      </w:r>
      <w:r w:rsidRPr="00B17BE9">
        <w:rPr>
          <w:rFonts w:ascii="Times New Roman" w:hAnsi="Times New Roman" w:cs="Times New Roman"/>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patients with PSU</w:t>
      </w:r>
      <w:r>
        <w:rPr>
          <w:rFonts w:ascii="Times New Roman" w:hAnsi="Times New Roman" w:cs="Times New Roman"/>
          <w:sz w:val="24"/>
          <w:szCs w:val="24"/>
          <w:lang w:val="en-GB"/>
        </w:rPr>
        <w:t xml:space="preserve">. </w:t>
      </w:r>
      <w:r w:rsidR="00B17BE9">
        <w:rPr>
          <w:rFonts w:ascii="Times New Roman" w:hAnsi="Times New Roman" w:cs="Times New Roman"/>
          <w:sz w:val="24"/>
          <w:szCs w:val="24"/>
          <w:lang w:val="en-GB"/>
        </w:rPr>
        <w:t xml:space="preserve">These differences led us to adjust for covariates to estimate the relative risk between patients who reported PSU and those who did not </w:t>
      </w:r>
      <w:r w:rsidR="00B17BE9" w:rsidRPr="003A4AF8">
        <w:rPr>
          <w:rFonts w:ascii="Times New Roman" w:hAnsi="Times New Roman" w:cs="Times New Roman"/>
          <w:sz w:val="24"/>
          <w:szCs w:val="24"/>
          <w:lang w:val="en-GB"/>
        </w:rPr>
        <w:t>(Table 1).</w:t>
      </w:r>
    </w:p>
    <w:p w14:paraId="12911A66"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Prevalence and incidence of PSU and Treatment completion</w:t>
      </w:r>
    </w:p>
    <w:p w14:paraId="63AE7532" w14:textId="77777777" w:rsidR="00AA5B6C" w:rsidRPr="00CC362C" w:rsidRDefault="00AA5B6C" w:rsidP="00781616">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 xml:space="preserve">Interestingly, among the patients who received only one treatment, 72% reported PSU. However, when examining patients with multiple treatment episodes, 80–88% reported PSU. This suggests that exposure to PSU could be overrepresented in the sample as readmission is associated with PSU. This association is also evident when comparing the number of treatments to the proportion of incomplete treatments. Specifically, 71% of patients with only one treatment did not complete it, whereas 79%, 81%, and 85% of the treatment episodes of patients with two, three, or four treatments and more, respectively, had a non-completion status. </w:t>
      </w:r>
    </w:p>
    <w:p w14:paraId="36D2FD92" w14:textId="77777777" w:rsidR="00AA5B6C" w:rsidRPr="000B7AC1" w:rsidRDefault="00AA5B6C" w:rsidP="00781616">
      <w:pPr>
        <w:spacing w:line="480" w:lineRule="auto"/>
        <w:ind w:firstLine="567"/>
        <w:rPr>
          <w:rFonts w:ascii="Times New Roman" w:hAnsi="Times New Roman" w:cs="Times New Roman"/>
          <w:sz w:val="24"/>
          <w:szCs w:val="24"/>
          <w:lang w:val="en-US"/>
        </w:rPr>
      </w:pPr>
      <w:r w:rsidRPr="00CC362C">
        <w:rPr>
          <w:rFonts w:ascii="Times New Roman" w:hAnsi="Times New Roman" w:cs="Times New Roman"/>
          <w:sz w:val="24"/>
          <w:szCs w:val="24"/>
        </w:rPr>
        <w:t>However, a</w:t>
      </w:r>
      <w:r w:rsidRPr="00CC362C">
        <w:rPr>
          <w:rFonts w:ascii="Times New Roman" w:hAnsi="Times New Roman" w:cs="Times New Roman"/>
          <w:sz w:val="24"/>
          <w:szCs w:val="24"/>
          <w:lang w:val="en-US"/>
        </w:rPr>
        <w:t xml:space="preserve"> lower incidence of non-completion was observed in patients who reported PSU at admission. Specifically, the incidence of at least one non-completion episode per patient, followed from the first admission until the censoring date (November 2019), was lower in patients reporting PSU at admission to the first treatment (11.6 95% CI 11.3-11.8 per 1,000 person-months) compared to patients who did not report PSU (13.2 95% CI 12.6-</w:t>
      </w:r>
      <w:r w:rsidRPr="00CC362C">
        <w:rPr>
          <w:rFonts w:ascii="Times New Roman" w:hAnsi="Times New Roman" w:cs="Times New Roman"/>
          <w:sz w:val="24"/>
          <w:szCs w:val="24"/>
          <w:lang w:val="en-US"/>
        </w:rPr>
        <w:lastRenderedPageBreak/>
        <w:t>13.8). Similarly, the incidence of dropout at the first admission was lower among patients reporting PSU at admission to the first treatment (9.9 95% CI 9.7-10.1) versus patients who did not report PSU (11.3 95% CI 10.8- 11.9). When focusing more longitudinally on patients who had at least one treatment in which they reported PSU, we see that rates of at least one non-completion are lower in this group (11.6 95% CI 11.4-11.9) compared to patients who did not report any PSU (13.9 95% CI 13.1-14.8). This trend was also observed when looking at the incidence of non-completion at the first treatment episode alone (10.0 95% CI 9.8-10.2 versus 11.9 95% CI 11.1-12.6) (</w:t>
      </w:r>
      <w:del w:id="133" w:author="Andrés González Santa Cruz" w:date="2024-07-08T12:10:00Z" w16du:dateUtc="2024-07-08T16:10:00Z">
        <w:r w:rsidRPr="00CC362C" w:rsidDel="001F337E">
          <w:rPr>
            <w:rFonts w:ascii="Times New Roman" w:hAnsi="Times New Roman" w:cs="Times New Roman"/>
            <w:sz w:val="24"/>
            <w:szCs w:val="24"/>
            <w:lang w:val="en-US"/>
          </w:rPr>
          <w:delText xml:space="preserve"> </w:delText>
        </w:r>
      </w:del>
      <w:r w:rsidRPr="00CC362C">
        <w:rPr>
          <w:rFonts w:ascii="Times New Roman" w:hAnsi="Times New Roman" w:cs="Times New Roman"/>
          <w:sz w:val="24"/>
          <w:szCs w:val="24"/>
          <w:lang w:val="en-US"/>
        </w:rPr>
        <w:t>Table 2).</w:t>
      </w:r>
    </w:p>
    <w:p w14:paraId="57568DEC"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r w:rsidRPr="003A4AF8">
        <w:rPr>
          <w:rFonts w:ascii="Times New Roman" w:hAnsi="Times New Roman" w:cs="Times New Roman"/>
          <w:sz w:val="24"/>
          <w:szCs w:val="24"/>
        </w:rPr>
        <w:t>Marginal longitudinal association between Polysubstance use at admission and treatment outcome</w:t>
      </w:r>
    </w:p>
    <w:p w14:paraId="2E8F864E" w14:textId="77777777" w:rsidR="00AA5B6C" w:rsidRPr="003A4AF8" w:rsidRDefault="00AA5B6C" w:rsidP="0077375C">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 xml:space="preserve">According to Table 3, we found a modest association between polysubstance use at any admission to treatment among users </w:t>
      </w:r>
      <w:bookmarkStart w:id="134" w:name="_Hlk170387190"/>
      <w:r w:rsidRPr="00CC362C">
        <w:rPr>
          <w:rFonts w:ascii="Times New Roman" w:hAnsi="Times New Roman" w:cs="Times New Roman"/>
          <w:sz w:val="24"/>
          <w:szCs w:val="24"/>
        </w:rPr>
        <w:t xml:space="preserve">in intensive ambulatory settings for the general population </w:t>
      </w:r>
      <w:bookmarkEnd w:id="134"/>
      <w:r w:rsidRPr="00CC362C">
        <w:rPr>
          <w:rFonts w:ascii="Times New Roman" w:hAnsi="Times New Roman" w:cs="Times New Roman"/>
          <w:sz w:val="24"/>
          <w:szCs w:val="24"/>
        </w:rPr>
        <w:t xml:space="preserve">(RR= 1.04, 95% CI 1.01-1.07). Also, the risk was 14% higher </w:t>
      </w:r>
      <w:bookmarkStart w:id="135" w:name="_Hlk170387452"/>
      <w:r w:rsidRPr="00CC362C">
        <w:rPr>
          <w:rFonts w:ascii="Times New Roman" w:hAnsi="Times New Roman" w:cs="Times New Roman"/>
          <w:sz w:val="24"/>
          <w:szCs w:val="24"/>
        </w:rPr>
        <w:t>for residential settings exclusive to women</w:t>
      </w:r>
      <w:bookmarkEnd w:id="135"/>
      <w:r w:rsidRPr="00CC362C">
        <w:rPr>
          <w:rFonts w:ascii="Times New Roman" w:hAnsi="Times New Roman" w:cs="Times New Roman"/>
          <w:sz w:val="24"/>
          <w:szCs w:val="24"/>
        </w:rPr>
        <w:t xml:space="preserve"> (95% CI 1.06-1.23). The association between polysubstance use and treatment non-completion varied significantly across the treatment settings (Cochran's Q = 14.5, p = 0.0059).</w:t>
      </w:r>
    </w:p>
    <w:p w14:paraId="53202392"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commentRangeStart w:id="136"/>
      <w:r w:rsidRPr="003A4AF8">
        <w:rPr>
          <w:rFonts w:ascii="Times New Roman" w:hAnsi="Times New Roman" w:cs="Times New Roman"/>
          <w:sz w:val="24"/>
          <w:szCs w:val="24"/>
        </w:rPr>
        <w:t>Sensitivity analyses</w:t>
      </w:r>
      <w:commentRangeEnd w:id="136"/>
      <w:r>
        <w:rPr>
          <w:rStyle w:val="Refdecomentario"/>
          <w:rFonts w:ascii="Times New Roman" w:eastAsia="Times New Roman" w:hAnsi="Times New Roman" w:cs="Times New Roman"/>
          <w:lang w:val="en-US" w:eastAsia="es-CL"/>
        </w:rPr>
        <w:commentReference w:id="136"/>
      </w:r>
    </w:p>
    <w:p w14:paraId="13016B96" w14:textId="7A4B988B" w:rsidR="00AA5B6C" w:rsidDel="00971223" w:rsidRDefault="00AA5B6C" w:rsidP="00971223">
      <w:pPr>
        <w:spacing w:line="480" w:lineRule="auto"/>
        <w:ind w:firstLine="567"/>
        <w:rPr>
          <w:del w:id="137" w:author="Andrés González Santa Cruz" w:date="2024-07-18T14:19:00Z" w16du:dateUtc="2024-07-18T18:19:00Z"/>
          <w:rFonts w:ascii="Times New Roman" w:hAnsi="Times New Roman" w:cs="Times New Roman"/>
          <w:sz w:val="24"/>
          <w:szCs w:val="24"/>
          <w:lang w:val="en-US"/>
        </w:rPr>
        <w:pPrChange w:id="138" w:author="Andrés González Santa Cruz" w:date="2024-07-18T14:19:00Z" w16du:dateUtc="2024-07-18T18:19:00Z">
          <w:pPr>
            <w:spacing w:line="480" w:lineRule="auto"/>
            <w:ind w:firstLine="567"/>
          </w:pPr>
        </w:pPrChange>
      </w:pPr>
      <w:bookmarkStart w:id="139" w:name="_Hlk170386320"/>
      <w:bookmarkStart w:id="140" w:name="_Hlk170385333"/>
      <w:r w:rsidRPr="00CC362C">
        <w:rPr>
          <w:rFonts w:ascii="Times New Roman" w:hAnsi="Times New Roman" w:cs="Times New Roman"/>
          <w:sz w:val="24"/>
          <w:szCs w:val="24"/>
        </w:rPr>
        <w:t xml:space="preserve">The associations between polysubstance use (PSU) and treatment non-completion were stable across models, with null intervals for intensive ambulatory settings for women and residential settings for the general population. One model for basic ambulatory settings showed a modest significant association (RR=1.04 95% CI 1.01-1.07). The association weakened in general population intensive ambulatory settings, especially with stratified </w:t>
      </w:r>
      <w:r w:rsidRPr="00CC362C">
        <w:rPr>
          <w:rFonts w:ascii="Times New Roman" w:hAnsi="Times New Roman" w:cs="Times New Roman"/>
          <w:sz w:val="24"/>
          <w:szCs w:val="24"/>
        </w:rPr>
        <w:lastRenderedPageBreak/>
        <w:t xml:space="preserve">follow-up and lagged covariates at 1 (1.01 95% CI 0.98-1.05). </w:t>
      </w:r>
      <w:bookmarkEnd w:id="139"/>
      <w:bookmarkEnd w:id="140"/>
      <w:r w:rsidRPr="00CC362C">
        <w:rPr>
          <w:rFonts w:ascii="Times New Roman" w:hAnsi="Times New Roman" w:cs="Times New Roman"/>
          <w:sz w:val="24"/>
          <w:szCs w:val="24"/>
        </w:rPr>
        <w:t xml:space="preserve">In women-specific residential settings, only the model overlapping with the null was stratified by follow-up with lagged covariates at 1 (1.09 95% CI 0.99- 1.20), although both settings maintained a positive direction </w:t>
      </w:r>
      <w:r w:rsidRPr="00CC362C">
        <w:rPr>
          <w:rFonts w:ascii="Times New Roman" w:hAnsi="Times New Roman" w:cs="Times New Roman"/>
          <w:sz w:val="24"/>
          <w:szCs w:val="24"/>
          <w:lang w:val="en-US"/>
        </w:rPr>
        <w:t>(See Table S5).</w:t>
      </w:r>
      <w:del w:id="141" w:author="Andrés González Santa Cruz" w:date="2024-07-18T14:20:00Z" w16du:dateUtc="2024-07-18T18:20:00Z">
        <w:r w:rsidRPr="00CC362C" w:rsidDel="00971223">
          <w:rPr>
            <w:rFonts w:ascii="Times New Roman" w:hAnsi="Times New Roman" w:cs="Times New Roman"/>
            <w:sz w:val="24"/>
            <w:szCs w:val="24"/>
            <w:lang w:val="en-US"/>
          </w:rPr>
          <w:delText xml:space="preserve"> </w:delText>
        </w:r>
      </w:del>
      <w:del w:id="142" w:author="Andrés González Santa Cruz" w:date="2024-07-18T14:19:00Z" w16du:dateUtc="2024-07-18T18:19:00Z">
        <w:r w:rsidRPr="00CC362C" w:rsidDel="00971223">
          <w:rPr>
            <w:rFonts w:ascii="Times New Roman" w:hAnsi="Times New Roman" w:cs="Times New Roman"/>
            <w:sz w:val="24"/>
            <w:szCs w:val="24"/>
            <w:lang w:val="en-US"/>
          </w:rPr>
          <w:delText xml:space="preserve">Hence, </w:delText>
        </w:r>
      </w:del>
    </w:p>
    <w:p w14:paraId="476018C3" w14:textId="77777777" w:rsidR="00701F33" w:rsidRDefault="00701F33" w:rsidP="00971223">
      <w:pPr>
        <w:spacing w:line="480" w:lineRule="auto"/>
        <w:rPr>
          <w:rFonts w:ascii="Times New Roman" w:hAnsi="Times New Roman" w:cs="Times New Roman"/>
          <w:sz w:val="24"/>
          <w:szCs w:val="24"/>
          <w:lang w:val="en-US"/>
        </w:rPr>
        <w:pPrChange w:id="143" w:author="Andrés González Santa Cruz" w:date="2024-07-18T14:19:00Z" w16du:dateUtc="2024-07-18T18:19:00Z">
          <w:pPr>
            <w:spacing w:line="480" w:lineRule="auto"/>
            <w:ind w:firstLine="567"/>
          </w:pPr>
        </w:pPrChange>
      </w:pPr>
    </w:p>
    <w:p w14:paraId="74F093E7" w14:textId="77777777" w:rsidR="000A19E8" w:rsidRPr="000B7AC1" w:rsidRDefault="000A19E8" w:rsidP="002D289A">
      <w:pPr>
        <w:spacing w:line="480" w:lineRule="auto"/>
        <w:ind w:firstLine="567"/>
        <w:rPr>
          <w:rFonts w:ascii="Times New Roman" w:hAnsi="Times New Roman" w:cs="Times New Roman"/>
          <w:sz w:val="24"/>
          <w:szCs w:val="24"/>
          <w:lang w:val="en-US"/>
        </w:rPr>
      </w:pPr>
    </w:p>
    <w:p w14:paraId="38892146" w14:textId="77777777" w:rsidR="00AA5B6C" w:rsidRPr="00C31320" w:rsidRDefault="00AA5B6C" w:rsidP="00C31320">
      <w:pPr>
        <w:pStyle w:val="Prrafodelista"/>
        <w:numPr>
          <w:ilvl w:val="0"/>
          <w:numId w:val="5"/>
        </w:numPr>
        <w:rPr>
          <w:rFonts w:ascii="Times New Roman" w:hAnsi="Times New Roman" w:cs="Times New Roman"/>
          <w:b/>
          <w:bCs/>
          <w:sz w:val="24"/>
          <w:szCs w:val="24"/>
        </w:rPr>
      </w:pPr>
      <w:r w:rsidRPr="00C31320">
        <w:rPr>
          <w:rFonts w:ascii="Times New Roman" w:hAnsi="Times New Roman" w:cs="Times New Roman"/>
          <w:b/>
          <w:bCs/>
          <w:sz w:val="24"/>
          <w:szCs w:val="24"/>
        </w:rPr>
        <w:t>DISCUSSION</w:t>
      </w:r>
    </w:p>
    <w:p w14:paraId="2B14B29E" w14:textId="06EF1711" w:rsidR="00701F33" w:rsidRPr="00B430ED" w:rsidRDefault="006B3171" w:rsidP="00B430ED">
      <w:pPr>
        <w:spacing w:line="480" w:lineRule="auto"/>
        <w:ind w:firstLine="360"/>
        <w:rPr>
          <w:rFonts w:ascii="Times New Roman" w:hAnsi="Times New Roman" w:cs="Times New Roman"/>
          <w:sz w:val="24"/>
          <w:szCs w:val="24"/>
          <w:lang w:val="en-US"/>
        </w:rPr>
      </w:pPr>
      <w:r w:rsidRPr="00701F33">
        <w:rPr>
          <w:rFonts w:ascii="Times New Roman" w:hAnsi="Times New Roman" w:cs="Times New Roman"/>
          <w:sz w:val="24"/>
          <w:szCs w:val="24"/>
        </w:rPr>
        <w:t xml:space="preserve">Our findings revealed a significant association between reporting </w:t>
      </w:r>
      <w:r>
        <w:rPr>
          <w:rFonts w:ascii="Times New Roman" w:hAnsi="Times New Roman" w:cs="Times New Roman"/>
          <w:sz w:val="24"/>
          <w:szCs w:val="24"/>
        </w:rPr>
        <w:t>PSU</w:t>
      </w:r>
      <w:r w:rsidRPr="00701F33">
        <w:rPr>
          <w:rFonts w:ascii="Times New Roman" w:hAnsi="Times New Roman" w:cs="Times New Roman"/>
          <w:sz w:val="24"/>
          <w:szCs w:val="24"/>
        </w:rPr>
        <w:t xml:space="preserve"> at admission and the risk of treatment non-completion among patients admitted to </w:t>
      </w:r>
      <w:r>
        <w:rPr>
          <w:rFonts w:ascii="Times New Roman" w:hAnsi="Times New Roman" w:cs="Times New Roman"/>
          <w:sz w:val="24"/>
          <w:szCs w:val="24"/>
        </w:rPr>
        <w:t>SUD treatment</w:t>
      </w:r>
      <w:r w:rsidRPr="00701F33">
        <w:rPr>
          <w:rFonts w:ascii="Times New Roman" w:hAnsi="Times New Roman" w:cs="Times New Roman"/>
          <w:sz w:val="24"/>
          <w:szCs w:val="24"/>
        </w:rPr>
        <w:t xml:space="preserve"> programs in Chile between 2010 and 2019.</w:t>
      </w:r>
      <w:r w:rsidR="00701F33" w:rsidRPr="00701F33">
        <w:rPr>
          <w:rFonts w:ascii="Times New Roman" w:hAnsi="Times New Roman" w:cs="Times New Roman"/>
          <w:sz w:val="24"/>
          <w:szCs w:val="24"/>
        </w:rPr>
        <w:t xml:space="preserve"> Specifically, the risk of non-completion was modestly higher in intensive ambulatory settings for the general population (RR 1.04, 95% CI 1.01-1.07) and in women-only residential settings (RR 1.14, 95% CI 1.06-1.23). </w:t>
      </w:r>
      <w:r w:rsidRPr="00701F33">
        <w:rPr>
          <w:rFonts w:ascii="Times New Roman" w:hAnsi="Times New Roman" w:cs="Times New Roman"/>
          <w:sz w:val="24"/>
          <w:szCs w:val="24"/>
        </w:rPr>
        <w:t>However, this association was not consistent across all treatment settings, indicating variability in how PSU influences treatment outcomes, depending on the type of treatment program.</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Sensitivity analyses supported these findings, showing stability in the associations across the different model specifications</w:t>
      </w:r>
      <w:ins w:id="144" w:author="Andrés González Santa Cruz" w:date="2024-07-18T14:29:00Z" w16du:dateUtc="2024-07-18T18:29:00Z">
        <w:r w:rsidR="00105D77">
          <w:rPr>
            <w:rFonts w:ascii="Times New Roman" w:hAnsi="Times New Roman" w:cs="Times New Roman"/>
            <w:sz w:val="24"/>
            <w:szCs w:val="24"/>
          </w:rPr>
          <w:t xml:space="preserve"> and treatment setting</w:t>
        </w:r>
      </w:ins>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After comparing patients reporting PSU</w:t>
      </w:r>
      <w:r>
        <w:rPr>
          <w:rFonts w:ascii="Times New Roman" w:hAnsi="Times New Roman" w:cs="Times New Roman"/>
          <w:sz w:val="24"/>
          <w:szCs w:val="24"/>
        </w:rPr>
        <w:t xml:space="preserve"> </w:t>
      </w:r>
      <w:r w:rsidRPr="00701F33">
        <w:rPr>
          <w:rFonts w:ascii="Times New Roman" w:hAnsi="Times New Roman" w:cs="Times New Roman"/>
          <w:sz w:val="24"/>
          <w:szCs w:val="24"/>
        </w:rPr>
        <w:t>versus those reporting single substance use regarding treatment completion, we found notable differences in treatment outcomes.</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PSU at admission was associated with a lower incidence of non-completion than single substance use.</w:t>
      </w:r>
      <w:r w:rsidR="00701F33" w:rsidRPr="00701F33">
        <w:rPr>
          <w:rFonts w:ascii="Times New Roman" w:hAnsi="Times New Roman" w:cs="Times New Roman"/>
          <w:sz w:val="24"/>
          <w:szCs w:val="24"/>
        </w:rPr>
        <w:t xml:space="preserve"> Specifically, the incidence of at least one non-completion episode per patient followed from the first admission until the censoring date was lower among PSU patients (11.6 per 1000 person-months, 95% CI 11.3-11.8) compared to single substance users (13.2 per 1000 person-months, 95% CI 12.6-13.8). This trend was also observed when focusing solely on the first treatment episode, with PSU patients showing a lower dropout rate (9.9 per 1000 person-months, 95% CI 9.7-10.1) versus single substance </w:t>
      </w:r>
      <w:r w:rsidR="00701F33" w:rsidRPr="00701F33">
        <w:rPr>
          <w:rFonts w:ascii="Times New Roman" w:hAnsi="Times New Roman" w:cs="Times New Roman"/>
          <w:sz w:val="24"/>
          <w:szCs w:val="24"/>
        </w:rPr>
        <w:lastRenderedPageBreak/>
        <w:t xml:space="preserve">users (11.3 per 1000 person-months, 95% CI 10.8-11.9). </w:t>
      </w:r>
      <w:r w:rsidR="00E30D40">
        <w:rPr>
          <w:rFonts w:ascii="Times New Roman" w:hAnsi="Times New Roman" w:cs="Times New Roman"/>
          <w:sz w:val="24"/>
          <w:szCs w:val="24"/>
          <w:lang w:val="en-US"/>
        </w:rPr>
        <w:t>T</w:t>
      </w:r>
      <w:r w:rsidR="00E30D40" w:rsidRPr="00CC362C">
        <w:rPr>
          <w:rFonts w:ascii="Times New Roman" w:hAnsi="Times New Roman" w:cs="Times New Roman"/>
          <w:sz w:val="24"/>
          <w:szCs w:val="24"/>
          <w:lang w:val="en-US"/>
        </w:rPr>
        <w:t xml:space="preserve">he association between reporting polysubstance use and treatment non-completion seems robust to different model </w:t>
      </w:r>
      <w:commentRangeStart w:id="145"/>
      <w:r w:rsidR="00E30D40" w:rsidRPr="00CC362C">
        <w:rPr>
          <w:rFonts w:ascii="Times New Roman" w:hAnsi="Times New Roman" w:cs="Times New Roman"/>
          <w:sz w:val="24"/>
          <w:szCs w:val="24"/>
          <w:lang w:val="en-US"/>
        </w:rPr>
        <w:t>specifications</w:t>
      </w:r>
      <w:commentRangeEnd w:id="145"/>
      <w:r w:rsidR="00E30D40" w:rsidRPr="00CC362C">
        <w:rPr>
          <w:rStyle w:val="Refdecomentario"/>
          <w:rFonts w:ascii="Times New Roman" w:eastAsia="Times New Roman" w:hAnsi="Times New Roman" w:cs="Times New Roman"/>
          <w:lang w:val="en-US" w:eastAsia="es-CL"/>
        </w:rPr>
        <w:commentReference w:id="145"/>
      </w:r>
      <w:r w:rsidR="00E30D40" w:rsidRPr="00701F33">
        <w:rPr>
          <w:rFonts w:ascii="Times New Roman" w:hAnsi="Times New Roman" w:cs="Times New Roman"/>
          <w:sz w:val="24"/>
          <w:szCs w:val="24"/>
        </w:rPr>
        <w:t xml:space="preserve">, suggesting that despite their complex clinical profiles, patients with PSU may benefit from repeated treatment </w:t>
      </w:r>
      <w:commentRangeStart w:id="146"/>
      <w:commentRangeStart w:id="147"/>
      <w:r w:rsidR="00E30D40" w:rsidRPr="00701F33">
        <w:rPr>
          <w:rFonts w:ascii="Times New Roman" w:hAnsi="Times New Roman" w:cs="Times New Roman"/>
          <w:sz w:val="24"/>
          <w:szCs w:val="24"/>
        </w:rPr>
        <w:t>engagements</w:t>
      </w:r>
      <w:commentRangeEnd w:id="146"/>
      <w:r w:rsidR="00105D77">
        <w:rPr>
          <w:rStyle w:val="Refdecomentario"/>
          <w:rFonts w:ascii="Times New Roman" w:eastAsia="Times New Roman" w:hAnsi="Times New Roman" w:cs="Times New Roman"/>
          <w:lang w:val="en-US" w:eastAsia="es-CL"/>
        </w:rPr>
        <w:commentReference w:id="146"/>
      </w:r>
      <w:commentRangeEnd w:id="147"/>
      <w:r w:rsidR="007B0936">
        <w:rPr>
          <w:rStyle w:val="Refdecomentario"/>
          <w:rFonts w:ascii="Times New Roman" w:eastAsia="Times New Roman" w:hAnsi="Times New Roman" w:cs="Times New Roman"/>
          <w:lang w:val="en-US" w:eastAsia="es-CL"/>
        </w:rPr>
        <w:commentReference w:id="147"/>
      </w:r>
      <w:r w:rsidR="00E30D40" w:rsidRPr="00701F33">
        <w:rPr>
          <w:rFonts w:ascii="Times New Roman" w:hAnsi="Times New Roman" w:cs="Times New Roman"/>
          <w:sz w:val="24"/>
          <w:szCs w:val="24"/>
        </w:rPr>
        <w:t>.</w:t>
      </w:r>
      <w:r w:rsidR="00901803">
        <w:rPr>
          <w:rFonts w:ascii="Times New Roman" w:hAnsi="Times New Roman" w:cs="Times New Roman"/>
          <w:sz w:val="24"/>
          <w:szCs w:val="24"/>
        </w:rPr>
        <w:t xml:space="preserve"> </w:t>
      </w:r>
      <w:r w:rsidR="000F5B91" w:rsidRPr="000F5B91">
        <w:rPr>
          <w:rFonts w:ascii="Times New Roman" w:hAnsi="Times New Roman" w:cs="Times New Roman"/>
          <w:sz w:val="24"/>
          <w:szCs w:val="24"/>
        </w:rPr>
        <w:t>These results align with those of recent studies, suggesting that PSU generally complicates treatment retention in specific settings</w:t>
      </w:r>
      <w:r w:rsidR="000F5B91">
        <w:rPr>
          <w:rFonts w:ascii="Times New Roman" w:hAnsi="Times New Roman" w:cs="Times New Roman"/>
          <w:sz w:val="24"/>
          <w:szCs w:val="24"/>
        </w:rPr>
        <w:t xml:space="preserve"> </w:t>
      </w:r>
      <w:r w:rsidR="000F5B91">
        <w:rPr>
          <w:rFonts w:ascii="Times New Roman" w:hAnsi="Times New Roman" w:cs="Times New Roman"/>
          <w:sz w:val="24"/>
          <w:szCs w:val="24"/>
        </w:rPr>
        <w:fldChar w:fldCharType="begin"/>
      </w:r>
      <w:r w:rsidR="000F5B91">
        <w:rPr>
          <w:rFonts w:ascii="Times New Roman" w:hAnsi="Times New Roman" w:cs="Times New Roman"/>
          <w:sz w:val="24"/>
          <w:szCs w:val="24"/>
        </w:rPr>
        <w:instrText xml:space="preserve"> ADDIN ZOTERO_ITEM CSL_CITATION {"citationID":"LZU4a3Pn","properties":{"formattedCitation":"(Andersson et al., 2021; Levola et al., 2021)","plainCitation":"(Andersson et al., 2021; Levola et al., 2021)","noteIndex":0},"citationItems":[{"id":"GFDVas5C/KokmgvY3","uris":["http://zotero.org/users/12673371/items/36M32WVX"],"itemData":{"id":"GFDVas5C/KokmgvY3","type":"article-journal","abstract":"INTRODUCTION: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Forsmo"},{"family":"Nordfjærn","given":"Trond"}],"issued":{"date-parts":[["2021"]]}}},{"id":"GFDVas5C/GSHRyYkN","uris":["http://zotero.org/users/12673371/items/KB5U3P92"],"itemData":{"id":"GFDVas5C/GSHRyYkN","type":"article-journal","abstract":"Aims:\nTreatment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0F5B91">
        <w:rPr>
          <w:rFonts w:ascii="Times New Roman" w:hAnsi="Times New Roman" w:cs="Times New Roman"/>
          <w:sz w:val="24"/>
          <w:szCs w:val="24"/>
        </w:rPr>
        <w:fldChar w:fldCharType="separate"/>
      </w:r>
      <w:r w:rsidR="000F5B91" w:rsidRPr="000F5B91">
        <w:rPr>
          <w:rFonts w:ascii="Times New Roman" w:hAnsi="Times New Roman" w:cs="Times New Roman"/>
          <w:sz w:val="24"/>
        </w:rPr>
        <w:t>(Andersson et al., 2021; Levola et al., 2021)</w:t>
      </w:r>
      <w:r w:rsidR="000F5B91">
        <w:rPr>
          <w:rFonts w:ascii="Times New Roman" w:hAnsi="Times New Roman" w:cs="Times New Roman"/>
          <w:sz w:val="24"/>
          <w:szCs w:val="24"/>
        </w:rPr>
        <w:fldChar w:fldCharType="end"/>
      </w:r>
      <w:r w:rsidR="000F5B91" w:rsidRPr="000F5B91">
        <w:rPr>
          <w:rFonts w:ascii="Times New Roman" w:hAnsi="Times New Roman" w:cs="Times New Roman"/>
          <w:sz w:val="24"/>
          <w:szCs w:val="24"/>
        </w:rPr>
        <w:t>.</w:t>
      </w:r>
      <w:r w:rsidR="00B430ED">
        <w:rPr>
          <w:rFonts w:ascii="Times New Roman" w:hAnsi="Times New Roman" w:cs="Times New Roman"/>
          <w:sz w:val="24"/>
          <w:szCs w:val="24"/>
        </w:rPr>
        <w:t xml:space="preserve"> Regarding the reasons for non-completion, a study conducted in Latin America found that t</w:t>
      </w:r>
      <w:r w:rsidR="00B430ED" w:rsidRPr="00B430ED">
        <w:rPr>
          <w:rFonts w:ascii="Times New Roman" w:hAnsi="Times New Roman" w:cs="Times New Roman"/>
          <w:sz w:val="24"/>
          <w:szCs w:val="24"/>
          <w:lang w:val="en-US"/>
        </w:rPr>
        <w:t>he main reasons for abandonment were "not accepting the rules of the institution,”</w:t>
      </w:r>
      <w:r w:rsidR="00B430ED">
        <w:rPr>
          <w:rFonts w:ascii="Times New Roman" w:hAnsi="Times New Roman" w:cs="Times New Roman"/>
          <w:sz w:val="24"/>
          <w:szCs w:val="24"/>
          <w:lang w:val="en-US"/>
        </w:rPr>
        <w:t xml:space="preserve"> </w:t>
      </w:r>
      <w:r w:rsidR="00B430ED" w:rsidRPr="00B430ED">
        <w:rPr>
          <w:rFonts w:ascii="Times New Roman" w:hAnsi="Times New Roman" w:cs="Times New Roman"/>
          <w:sz w:val="24"/>
          <w:szCs w:val="24"/>
          <w:lang w:val="en-US"/>
        </w:rPr>
        <w:t>"lack of money, " and "not feeling comfortable with the facilities"</w:t>
      </w:r>
      <w:r w:rsidR="00B430ED">
        <w:rPr>
          <w:rFonts w:ascii="Times New Roman" w:hAnsi="Times New Roman" w:cs="Times New Roman"/>
          <w:sz w:val="24"/>
          <w:szCs w:val="24"/>
          <w:lang w:val="en-US"/>
        </w:rPr>
        <w:fldChar w:fldCharType="begin"/>
      </w:r>
      <w:r w:rsidR="00B430ED">
        <w:rPr>
          <w:rFonts w:ascii="Times New Roman" w:hAnsi="Times New Roman" w:cs="Times New Roman"/>
          <w:sz w:val="24"/>
          <w:szCs w:val="24"/>
          <w:lang w:val="en-US"/>
        </w:rPr>
        <w:instrText xml:space="preserve"> ADDIN ZOTERO_ITEM CSL_CITATION {"citationID":"0D2VLrkZ","properties":{"formattedCitation":"(G\\uc0\\u243{}mez-Restrepo et al., 2017)","plainCitation":"(Gómez-Restrepo et al., 2017)","noteIndex":0},"citationItems":[{"id":126,"uris":["http://zotero.org/users/local/0vuW8hEP/items/DK4RWIIV"],"itemData":{"id":126,"type":"article-journal","abstract":"BACKGROUND: In Latin America, substance related disorders are highly prevalent and one of the treatment strategies is the Therapeutic Communities (TCs), however, in Latin America there is scarce data about this treatment strategies, their quality, drop-out rates and patient satisfaction.\nMETHODS: Based on a previous study in 5 Latin American countries, the TCs who had a score equal or higher than 9 according to the De Leon criteria which are some fundamental items that the TCs should meet, were selected to carry out a descriptive and retrospective study of qualitative and quantitative characteristics of the TCs.\nRESULTS: Data from 58 TCs in 5 countries were included, with a sample of 1414 patients interviewed, of which most were single men, with no hospitalization history in a therapeutic community. Marijuana was the most commonly substance used in the 30 days prior to hospitalization, with 78% of interviewees referring alcohol consumption in the last 6 months and an average onset of psychoactive substances at 16 years of age. A 79% of the patients interviewed perceived some improvement during their stay in the TCs. The less fulfilled Quality Indicators by the TCs were \"Requesting a professional qualification to former addicts that belonged to the program\" and \"Work as part of the therapeutic program\". Among the reasons for discharge found in the database, 44% were due to therapeutic discharge with fulfillment of the treatment plan and 44% withdraws.\nCONCLUSION: The user satisfaction with TCs, in terms of infrastructure and quality are quite high, as the fulfillment of essential quality items, however, the follow up information to evaluate effectiveness of the treatment is poor or in some cases unknown.","container-title":"Substance Abuse Treatment, Prevention, and Policy","DOI":"10.1186/s13011-017-0129-y","ISSN":"1747-597X","issue":"1","journalAbbreviation":"Subst Abuse Treat Prev Policy","language":"eng","note":"PMID: 29262838\nPMCID: PMC5738167","page":"53","source":"PubMed","title":"Quality measurers of therapeutic communities for substance dependence: an international collaborative study survey in Latin America","title-short":"Quality measurers of therapeutic communities for substance dependence","volume":"12","author":[{"family":"Gómez-Restrepo","given":"Carlos"},{"family":"Maldonado","given":"Patricia"},{"family":"Rodríguez","given":"Nelcy"},{"family":"Ruiz-Gaviria","given":"Rafael"},{"family":"Escalante","given":"Miguel Ángel"},{"family":"Gómez","given":"Raúl Ángel"},{"family":"Araujo","given":"Marcelo Ribeiro","non-dropping-particle":"de"},{"family":"Oliveira","given":"Ana Carolina Schmidt","non-dropping-particle":"de"},{"family":"Rivera","given":"Joel Salvador Chávez"},{"family":"García","given":"Jorge Alberto Godínez"},{"family":"Ferrand","given":"Marina Piazza"},{"family":"Blitchtein-Winicki","given":"Dora"}],"issued":{"date-parts":[["2017",12,20]]}}}],"schema":"https://github.com/citation-style-language/schema/raw/master/csl-citation.json"} </w:instrText>
      </w:r>
      <w:r w:rsidR="00B430E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(Gómez-Restrepo et al., 2017)</w:t>
      </w:r>
      <w:r w:rsidR="00B430ED">
        <w:rPr>
          <w:rFonts w:ascii="Times New Roman" w:hAnsi="Times New Roman" w:cs="Times New Roman"/>
          <w:sz w:val="24"/>
          <w:szCs w:val="24"/>
          <w:lang w:val="en-US"/>
        </w:rPr>
        <w:fldChar w:fldCharType="end"/>
      </w:r>
      <w:r w:rsidR="00B430ED" w:rsidRPr="00B430ED">
        <w:rPr>
          <w:rFonts w:ascii="Times New Roman" w:hAnsi="Times New Roman" w:cs="Times New Roman"/>
          <w:sz w:val="24"/>
          <w:szCs w:val="24"/>
          <w:lang w:val="en-US"/>
        </w:rPr>
        <w:t>.</w:t>
      </w:r>
      <w:r w:rsidR="00B430ED">
        <w:rPr>
          <w:rFonts w:ascii="Times New Roman" w:hAnsi="Times New Roman" w:cs="Times New Roman"/>
          <w:sz w:val="24"/>
          <w:szCs w:val="24"/>
          <w:lang w:val="en-US"/>
        </w:rPr>
        <w:t xml:space="preserve"> </w:t>
      </w:r>
      <w:r w:rsidR="00993797">
        <w:rPr>
          <w:rFonts w:ascii="Times New Roman" w:hAnsi="Times New Roman" w:cs="Times New Roman"/>
          <w:sz w:val="24"/>
          <w:szCs w:val="24"/>
          <w:lang w:val="en-US"/>
        </w:rPr>
        <w:t xml:space="preserve">An impact evaluation of treatment conducted in Chile found a lack of time to assist (in ambulatory treatments) and a sense of well-being </w:t>
      </w:r>
      <w:r w:rsidR="00993797">
        <w:rPr>
          <w:rFonts w:ascii="Times New Roman" w:hAnsi="Times New Roman" w:cs="Times New Roman"/>
          <w:sz w:val="24"/>
          <w:szCs w:val="24"/>
          <w:lang w:val="en-US"/>
        </w:rPr>
        <w:fldChar w:fldCharType="begin"/>
      </w:r>
      <w:r w:rsidR="00993797">
        <w:rPr>
          <w:rFonts w:ascii="Times New Roman" w:hAnsi="Times New Roman" w:cs="Times New Roman"/>
          <w:sz w:val="24"/>
          <w:szCs w:val="24"/>
          <w:lang w:val="en-US"/>
        </w:rPr>
        <w:instrText xml:space="preserve"> ADDIN ZOTERO_ITEM CSL_CITATION {"citationID":"aHxwWtaO","properties":{"formattedCitation":"(DIPRES, 2017a)","plainCitation":"(DIPRES, 2017a)","noteIndex":0},"citationItems":[{"id":20,"uris":["http://zotero.org/users/local/0vuW8hEP/items/Z8XAH972"],"itemData":{"id":20,"type":"document","publisher":"SENDA","title":"Informe Final: Evaluación de resultados de los programas de tratamiento y rehabilitación del Servicio nacional para la prevención y rehabilitación del consumo de drogas y alcohol","author":[{"family":"DIPRES","given":""}],"issued":{"date-parts":[["2017"]]}}}],"schema":"https://github.com/citation-style-language/schema/raw/master/csl-citation.json"} </w:instrText>
      </w:r>
      <w:r w:rsidR="00993797">
        <w:rPr>
          <w:rFonts w:ascii="Times New Roman" w:hAnsi="Times New Roman" w:cs="Times New Roman"/>
          <w:sz w:val="24"/>
          <w:szCs w:val="24"/>
          <w:lang w:val="en-US"/>
        </w:rPr>
        <w:fldChar w:fldCharType="separate"/>
      </w:r>
      <w:r w:rsidR="00993797" w:rsidRPr="00B430ED">
        <w:rPr>
          <w:rFonts w:ascii="Times New Roman" w:hAnsi="Times New Roman" w:cs="Times New Roman"/>
          <w:sz w:val="24"/>
        </w:rPr>
        <w:t>(DIPRES, 2017)</w:t>
      </w:r>
      <w:r w:rsidR="00993797">
        <w:rPr>
          <w:rFonts w:ascii="Times New Roman" w:hAnsi="Times New Roman" w:cs="Times New Roman"/>
          <w:sz w:val="24"/>
          <w:szCs w:val="24"/>
          <w:lang w:val="en-US"/>
        </w:rPr>
        <w:fldChar w:fldCharType="end"/>
      </w:r>
      <w:r w:rsidR="00993797">
        <w:rPr>
          <w:rFonts w:ascii="Times New Roman" w:hAnsi="Times New Roman" w:cs="Times New Roman"/>
          <w:sz w:val="24"/>
          <w:szCs w:val="24"/>
          <w:lang w:val="en-US"/>
        </w:rPr>
        <w:t>.</w:t>
      </w:r>
      <w:r w:rsidR="00B430ED">
        <w:rPr>
          <w:rFonts w:ascii="Times New Roman" w:hAnsi="Times New Roman" w:cs="Times New Roman"/>
          <w:sz w:val="24"/>
          <w:szCs w:val="24"/>
          <w:lang w:val="en-US"/>
        </w:rPr>
        <w:t xml:space="preserve"> </w:t>
      </w:r>
    </w:p>
    <w:p w14:paraId="7343693A" w14:textId="39925565" w:rsidR="000F5B91" w:rsidRPr="00701F33" w:rsidRDefault="006B3171" w:rsidP="000F5B91">
      <w:pPr>
        <w:spacing w:line="480" w:lineRule="auto"/>
        <w:ind w:firstLine="360"/>
        <w:rPr>
          <w:rFonts w:ascii="Times New Roman" w:hAnsi="Times New Roman" w:cs="Times New Roman"/>
          <w:sz w:val="24"/>
          <w:szCs w:val="24"/>
          <w:lang w:val="en-US"/>
        </w:rPr>
      </w:pPr>
      <w:r w:rsidRPr="00701F33">
        <w:rPr>
          <w:rFonts w:ascii="Times New Roman" w:hAnsi="Times New Roman" w:cs="Times New Roman"/>
          <w:sz w:val="24"/>
          <w:szCs w:val="24"/>
          <w:lang w:val="en-US"/>
        </w:rPr>
        <w:t>The secondary results highlight the various demographic and clinical characteristics that differentiate patients reporting PSU from those using a single substance.</w:t>
      </w:r>
      <w:r w:rsidR="00701F33" w:rsidRPr="00701F33">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Patients with PSU tended to be younger, with a median age of 31.4 years at admission compared to 37.1 years for single-substance users, and were more likely to be unemployed.</w:t>
      </w:r>
      <w:r w:rsidR="00701F33" w:rsidRPr="00701F33">
        <w:rPr>
          <w:rFonts w:ascii="Times New Roman" w:hAnsi="Times New Roman" w:cs="Times New Roman"/>
          <w:sz w:val="24"/>
          <w:szCs w:val="24"/>
          <w:lang w:val="en-US"/>
        </w:rPr>
        <w:t xml:space="preserve"> </w:t>
      </w:r>
      <w:commentRangeStart w:id="148"/>
      <w:r w:rsidR="00E16AC4" w:rsidRPr="00701F33">
        <w:rPr>
          <w:rFonts w:ascii="Times New Roman" w:hAnsi="Times New Roman" w:cs="Times New Roman"/>
          <w:sz w:val="24"/>
          <w:szCs w:val="24"/>
          <w:lang w:val="en-US"/>
        </w:rPr>
        <w:t>Age at admission to treatment and recent birth years may suggest the presence of an age-cohort effect, in which younger individuals might be less reluctant to seek subsequent treatment</w:t>
      </w:r>
      <w:commentRangeEnd w:id="148"/>
      <w:r w:rsidR="00971223">
        <w:rPr>
          <w:rStyle w:val="Refdecomentario"/>
          <w:rFonts w:ascii="Times New Roman" w:eastAsia="Times New Roman" w:hAnsi="Times New Roman" w:cs="Times New Roman"/>
          <w:lang w:val="en-US" w:eastAsia="es-CL"/>
        </w:rPr>
        <w:commentReference w:id="148"/>
      </w:r>
      <w:r w:rsidR="00E16AC4" w:rsidRPr="00701F33">
        <w:rPr>
          <w:rFonts w:ascii="Times New Roman" w:hAnsi="Times New Roman" w:cs="Times New Roman"/>
          <w:sz w:val="24"/>
          <w:szCs w:val="24"/>
          <w:lang w:val="en-US"/>
        </w:rPr>
        <w:t xml:space="preserve">. </w:t>
      </w:r>
      <w:commentRangeStart w:id="149"/>
      <w:commentRangeEnd w:id="149"/>
      <w:r w:rsidR="00E16AC4" w:rsidRPr="00701F33">
        <w:rPr>
          <w:rStyle w:val="Refdecomentario"/>
          <w:rFonts w:ascii="Times New Roman" w:eastAsia="Times New Roman" w:hAnsi="Times New Roman" w:cs="Times New Roman"/>
          <w:sz w:val="24"/>
          <w:szCs w:val="24"/>
          <w:lang w:val="en-US" w:eastAsia="es-CL"/>
        </w:rPr>
        <w:commentReference w:id="149"/>
      </w:r>
      <w:commentRangeStart w:id="150"/>
      <w:commentRangeEnd w:id="150"/>
      <w:r w:rsidR="00E16AC4" w:rsidRPr="00701F33">
        <w:rPr>
          <w:rStyle w:val="Refdecomentario"/>
          <w:rFonts w:ascii="Times New Roman" w:eastAsia="Times New Roman" w:hAnsi="Times New Roman" w:cs="Times New Roman"/>
          <w:sz w:val="24"/>
          <w:szCs w:val="24"/>
          <w:lang w:val="en-US" w:eastAsia="es-CL"/>
        </w:rPr>
        <w:commentReference w:id="150"/>
      </w:r>
      <w:r w:rsidR="00E16AC4" w:rsidRPr="00701F33">
        <w:rPr>
          <w:rFonts w:ascii="Times New Roman" w:hAnsi="Times New Roman" w:cs="Times New Roman"/>
          <w:sz w:val="24"/>
          <w:szCs w:val="24"/>
          <w:lang w:val="en-US"/>
        </w:rPr>
        <w:t xml:space="preserve">Additionally, the expansion of treatment </w:t>
      </w:r>
      <w:commentRangeStart w:id="151"/>
      <w:del w:id="152" w:author="Andrés González Santa Cruz" w:date="2024-07-18T14:21:00Z" w16du:dateUtc="2024-07-18T18:21:00Z">
        <w:r w:rsidR="00E16AC4" w:rsidRPr="00701F33" w:rsidDel="00971223">
          <w:rPr>
            <w:rFonts w:ascii="Times New Roman" w:hAnsi="Times New Roman" w:cs="Times New Roman"/>
            <w:sz w:val="24"/>
            <w:szCs w:val="24"/>
            <w:lang w:val="en-US"/>
          </w:rPr>
          <w:delText>offerings</w:delText>
        </w:r>
        <w:commentRangeEnd w:id="151"/>
        <w:r w:rsidR="00E16AC4" w:rsidRPr="00701F33" w:rsidDel="00971223">
          <w:rPr>
            <w:rStyle w:val="Refdecomentario"/>
            <w:rFonts w:ascii="Times New Roman" w:eastAsia="Times New Roman" w:hAnsi="Times New Roman" w:cs="Times New Roman"/>
            <w:sz w:val="24"/>
            <w:szCs w:val="24"/>
            <w:lang w:val="en-US" w:eastAsia="es-CL"/>
          </w:rPr>
          <w:commentReference w:id="151"/>
        </w:r>
      </w:del>
      <w:ins w:id="153" w:author="Andrés González Santa Cruz" w:date="2024-07-18T14:21:00Z" w16du:dateUtc="2024-07-18T18:21:00Z">
        <w:r w:rsidR="00971223">
          <w:rPr>
            <w:rFonts w:ascii="Times New Roman" w:hAnsi="Times New Roman" w:cs="Times New Roman"/>
            <w:sz w:val="24"/>
            <w:szCs w:val="24"/>
            <w:lang w:val="en-US"/>
          </w:rPr>
          <w:t>supply</w:t>
        </w:r>
      </w:ins>
      <w:r w:rsidR="00E16AC4" w:rsidRPr="00701F33">
        <w:rPr>
          <w:rFonts w:ascii="Times New Roman" w:hAnsi="Times New Roman" w:cs="Times New Roman"/>
          <w:sz w:val="24"/>
          <w:szCs w:val="24"/>
          <w:lang w:val="en-US"/>
        </w:rPr>
        <w:t>, the broader reach of SENDA into more sectors and the healthcare network, and a gradual reduction in the stigma associated with returning to treatment could also contribute to this pattern.</w:t>
      </w:r>
      <w:r w:rsidR="00E16AC4">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Additionally, the primary substances leading to treatment admission differed significantly, with PSU patients reporting cocaine hydrochloride and base paste as their main substances compared with alcohol.</w:t>
      </w:r>
      <w:r w:rsidR="00701F33" w:rsidRPr="00701F33">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 xml:space="preserve">Moreover, severe biopsychosocial compromise is more prevalent among patients with PSU, </w:t>
      </w:r>
      <w:r w:rsidRPr="00701F33">
        <w:rPr>
          <w:rFonts w:ascii="Times New Roman" w:hAnsi="Times New Roman" w:cs="Times New Roman"/>
          <w:sz w:val="24"/>
          <w:szCs w:val="24"/>
          <w:lang w:val="en-US"/>
        </w:rPr>
        <w:lastRenderedPageBreak/>
        <w:t>underscoring the complex clinical profiles that require tailored interventions.</w:t>
      </w:r>
      <w:r w:rsidR="00701F33" w:rsidRPr="00701F33">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t>Despite these differences, the incidence rates of non-completion were paradoxically lower among patients with PSU in certain contexts, suggesting that repeated treatment engagements might influence their overall treatment trajectory.</w:t>
      </w:r>
    </w:p>
    <w:p w14:paraId="62072AE3" w14:textId="0FDCE6A9" w:rsidR="000F5B91" w:rsidRDefault="00AA5B6C" w:rsidP="00B430ED">
      <w:pPr>
        <w:spacing w:line="480" w:lineRule="auto"/>
        <w:ind w:firstLine="567"/>
        <w:rPr>
          <w:rFonts w:ascii="Times New Roman" w:hAnsi="Times New Roman" w:cs="Times New Roman"/>
          <w:sz w:val="24"/>
          <w:szCs w:val="24"/>
          <w:lang w:val="en-US"/>
        </w:rPr>
      </w:pPr>
      <w:r w:rsidRPr="00701F33">
        <w:rPr>
          <w:rFonts w:ascii="Times New Roman" w:hAnsi="Times New Roman" w:cs="Times New Roman"/>
          <w:sz w:val="24"/>
          <w:szCs w:val="24"/>
          <w:lang w:val="en-US"/>
        </w:rPr>
        <w:t xml:space="preserve">This study focused on people with a persistent pattern of substance use disorder rather than a transient substance use disorder. These patients are characterized by repeated treatment episodes, varying periods of abstinence, and relapses leading to the resumption of moderate or problematic substance use, as highlighted in the literature </w:t>
      </w:r>
      <w:r w:rsidRPr="00701F33">
        <w:rPr>
          <w:rFonts w:ascii="Times New Roman" w:hAnsi="Times New Roman" w:cs="Times New Roman"/>
          <w:sz w:val="24"/>
          <w:szCs w:val="24"/>
          <w:lang w:val="en-US"/>
        </w:rPr>
        <w:fldChar w:fldCharType="begin"/>
      </w:r>
      <w:r w:rsidRPr="00701F33">
        <w:rPr>
          <w:rFonts w:ascii="Times New Roman" w:hAnsi="Times New Roman" w:cs="Times New Roman"/>
          <w:sz w:val="24"/>
          <w:szCs w:val="24"/>
          <w:lang w:val="en-US"/>
        </w:rPr>
        <w:instrText xml:space="preserve"> ADDIN ZOTERO_ITEM CSL_CITATION {"citationID":"b3Vt9z8e","properties":{"formattedCitation":"(Beaulieu et al., 2022b)","plainCitation":"(Beaulieu et al., 2022b)","noteIndex":0},"citationItems":[{"id":"GFDVas5C/n2uGU464","uris":["http://zotero.org/users/12673371/items/SLASNFLZ"],"itemData":{"id":973,"type":"article-journal","abstract":"Specialized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Pr="00701F33">
        <w:rPr>
          <w:rFonts w:ascii="Times New Roman" w:hAnsi="Times New Roman" w:cs="Times New Roman"/>
          <w:sz w:val="24"/>
          <w:szCs w:val="24"/>
          <w:lang w:val="en-US"/>
        </w:rPr>
        <w:fldChar w:fldCharType="separate"/>
      </w:r>
      <w:r w:rsidRPr="00701F33">
        <w:rPr>
          <w:rFonts w:ascii="Times New Roman" w:hAnsi="Times New Roman" w:cs="Times New Roman"/>
          <w:sz w:val="24"/>
          <w:szCs w:val="24"/>
          <w:lang w:val="en-US"/>
        </w:rPr>
        <w:t>(Beaulieu et al., 2022)</w:t>
      </w:r>
      <w:r w:rsidRPr="00701F33">
        <w:rPr>
          <w:rFonts w:ascii="Times New Roman" w:hAnsi="Times New Roman" w:cs="Times New Roman"/>
          <w:sz w:val="24"/>
          <w:szCs w:val="24"/>
          <w:lang w:val="en-US"/>
        </w:rPr>
        <w:fldChar w:fldCharType="end"/>
      </w:r>
      <w:r w:rsidRPr="00701F33">
        <w:rPr>
          <w:rFonts w:ascii="Times New Roman" w:hAnsi="Times New Roman" w:cs="Times New Roman"/>
          <w:sz w:val="24"/>
          <w:szCs w:val="24"/>
          <w:lang w:val="en-US"/>
        </w:rPr>
        <w:t xml:space="preserve">. </w:t>
      </w:r>
      <w:r w:rsidR="00B430ED" w:rsidRPr="000F5B91">
        <w:rPr>
          <w:rFonts w:ascii="Times New Roman" w:hAnsi="Times New Roman" w:cs="Times New Roman"/>
          <w:sz w:val="24"/>
          <w:szCs w:val="24"/>
        </w:rPr>
        <w:t xml:space="preserve">Interestingly, </w:t>
      </w:r>
      <w:r w:rsidR="00B430ED">
        <w:rPr>
          <w:rFonts w:ascii="Times New Roman" w:hAnsi="Times New Roman" w:cs="Times New Roman"/>
          <w:sz w:val="24"/>
          <w:szCs w:val="24"/>
        </w:rPr>
        <w:t xml:space="preserve">we </w:t>
      </w:r>
      <w:r w:rsidR="00B430ED" w:rsidRPr="000F5B91">
        <w:rPr>
          <w:rFonts w:ascii="Times New Roman" w:hAnsi="Times New Roman" w:cs="Times New Roman"/>
          <w:sz w:val="24"/>
          <w:szCs w:val="24"/>
        </w:rPr>
        <w:t>also noted that some factors expected to influence treatment outcomes, such as previous PSU, specific primary substances at admission, and certain psychiatric comorbidities, had negligible or nonsignificant effects on treatment return rates</w:t>
      </w:r>
      <w:r w:rsidR="00B430ED">
        <w:rPr>
          <w:rFonts w:ascii="Times New Roman" w:hAnsi="Times New Roman" w:cs="Times New Roman"/>
          <w:sz w:val="24"/>
          <w:szCs w:val="24"/>
        </w:rPr>
        <w:t xml:space="preserve"> </w:t>
      </w:r>
      <w:r w:rsidR="00B430ED">
        <w:rPr>
          <w:rFonts w:ascii="Times New Roman" w:hAnsi="Times New Roman" w:cs="Times New Roman"/>
          <w:sz w:val="24"/>
          <w:szCs w:val="24"/>
        </w:rPr>
        <w:fldChar w:fldCharType="begin"/>
      </w:r>
      <w:r w:rsidR="00B430ED">
        <w:rPr>
          <w:rFonts w:ascii="Times New Roman" w:hAnsi="Times New Roman" w:cs="Times New Roman"/>
          <w:sz w:val="24"/>
          <w:szCs w:val="24"/>
        </w:rPr>
        <w:instrText xml:space="preserve"> ADDIN ZOTERO_ITEM CSL_CITATION {"citationID":"gkKEVEA0","properties":{"formattedCitation":"(Passos &amp; Camacho, 2000)","plainCitation":"(Passos &amp; Camacho, 2000)","noteIndex":0},"citationItems":[{"id":120,"uris":["http://zotero.org/users/local/0vuW8hEP/items/H5B6BCL7"],"itemData":{"id":120,"type":"article-journal","abstract":"BACKGROUND: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00B430ED">
        <w:rPr>
          <w:rFonts w:ascii="Times New Roman" w:hAnsi="Times New Roman" w:cs="Times New Roman"/>
          <w:sz w:val="24"/>
          <w:szCs w:val="24"/>
        </w:rPr>
        <w:fldChar w:fldCharType="separate"/>
      </w:r>
      <w:r w:rsidR="00B430ED" w:rsidRPr="000F5B91">
        <w:rPr>
          <w:rFonts w:ascii="Times New Roman" w:hAnsi="Times New Roman" w:cs="Times New Roman"/>
          <w:sz w:val="24"/>
        </w:rPr>
        <w:t>(Passos &amp; Camacho, 2000)</w:t>
      </w:r>
      <w:r w:rsidR="00B430ED">
        <w:rPr>
          <w:rFonts w:ascii="Times New Roman" w:hAnsi="Times New Roman" w:cs="Times New Roman"/>
          <w:sz w:val="24"/>
          <w:szCs w:val="24"/>
        </w:rPr>
        <w:fldChar w:fldCharType="end"/>
      </w:r>
      <w:r w:rsidR="00B430ED" w:rsidRPr="000F5B91">
        <w:rPr>
          <w:rFonts w:ascii="Times New Roman" w:hAnsi="Times New Roman" w:cs="Times New Roman"/>
          <w:sz w:val="24"/>
          <w:szCs w:val="24"/>
        </w:rPr>
        <w:t>.</w:t>
      </w:r>
      <w:r w:rsidR="000F5B91" w:rsidRPr="000F5B91">
        <w:rPr>
          <w:rFonts w:ascii="Times New Roman" w:hAnsi="Times New Roman" w:cs="Times New Roman"/>
          <w:sz w:val="24"/>
          <w:szCs w:val="24"/>
        </w:rPr>
        <w:t xml:space="preserve"> </w:t>
      </w:r>
      <w:r w:rsidR="00B430ED" w:rsidRPr="000F5B91">
        <w:rPr>
          <w:rFonts w:ascii="Times New Roman" w:hAnsi="Times New Roman" w:cs="Times New Roman"/>
          <w:sz w:val="24"/>
          <w:szCs w:val="24"/>
        </w:rPr>
        <w:t xml:space="preserve">This is in contrast to studies that have observed lower treatment responsiveness among patients with PSU </w:t>
      </w:r>
      <w:r w:rsidR="00B430ED">
        <w:rPr>
          <w:rFonts w:ascii="Times New Roman" w:hAnsi="Times New Roman" w:cs="Times New Roman"/>
          <w:sz w:val="24"/>
          <w:szCs w:val="24"/>
        </w:rPr>
        <w:fldChar w:fldCharType="begin"/>
      </w:r>
      <w:r w:rsidR="00B430ED">
        <w:rPr>
          <w:rFonts w:ascii="Times New Roman" w:hAnsi="Times New Roman" w:cs="Times New Roman"/>
          <w:sz w:val="24"/>
          <w:szCs w:val="24"/>
        </w:rPr>
        <w:instrText xml:space="preserve"> ADDIN ZOTERO_ITEM CSL_CITATION {"citationID":"gY7DlWfg","properties":{"formattedCitation":"(Bonfiglio et al., 2022)","plainCitation":"(Bonfiglio et al., 2022)","noteIndex":0},"citationItems":[{"id":"GFDVas5C/6wTSWTKA","uris":["http://zotero.org/users/12673371/items/CZH72MRW"],"itemData":{"id":"GFDVas5C/6wTSWTKA","type":"article-journal","abstract":"Substance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B430ED">
        <w:rPr>
          <w:rFonts w:ascii="Times New Roman" w:hAnsi="Times New Roman" w:cs="Times New Roman"/>
          <w:sz w:val="24"/>
          <w:szCs w:val="24"/>
        </w:rPr>
        <w:fldChar w:fldCharType="separate"/>
      </w:r>
      <w:r w:rsidR="00B430ED" w:rsidRPr="000F5B91">
        <w:rPr>
          <w:rFonts w:ascii="Times New Roman" w:hAnsi="Times New Roman" w:cs="Times New Roman"/>
          <w:sz w:val="24"/>
        </w:rPr>
        <w:t>(Bonfiglio et al., 2022)</w:t>
      </w:r>
      <w:r w:rsidR="00B430ED">
        <w:rPr>
          <w:rFonts w:ascii="Times New Roman" w:hAnsi="Times New Roman" w:cs="Times New Roman"/>
          <w:sz w:val="24"/>
          <w:szCs w:val="24"/>
        </w:rPr>
        <w:fldChar w:fldCharType="end"/>
      </w:r>
      <w:r w:rsidR="00B430ED" w:rsidRPr="000F5B91">
        <w:rPr>
          <w:rFonts w:ascii="Times New Roman" w:hAnsi="Times New Roman" w:cs="Times New Roman"/>
          <w:sz w:val="24"/>
          <w:szCs w:val="24"/>
        </w:rPr>
        <w:t>.</w:t>
      </w:r>
      <w:r w:rsidR="000F5B91" w:rsidRPr="000F5B91">
        <w:rPr>
          <w:rFonts w:ascii="Times New Roman" w:hAnsi="Times New Roman" w:cs="Times New Roman"/>
          <w:sz w:val="24"/>
          <w:szCs w:val="24"/>
        </w:rPr>
        <w:t xml:space="preserve"> Our results indicate that while PSU poses challenges, the specific context and characteristics of the treatment setting play a critical role in determining outcomes, highlighting the need for tailored interventions</w:t>
      </w:r>
    </w:p>
    <w:p w14:paraId="4BB3AA2A" w14:textId="28A5A7D5" w:rsidR="00AA5B6C" w:rsidRPr="00C31320" w:rsidRDefault="007C3F46" w:rsidP="00C31320">
      <w:pPr>
        <w:spacing w:line="480" w:lineRule="auto"/>
        <w:ind w:firstLine="567"/>
        <w:rPr>
          <w:rFonts w:ascii="Times New Roman" w:hAnsi="Times New Roman" w:cs="Times New Roman"/>
          <w:sz w:val="24"/>
          <w:szCs w:val="24"/>
          <w:lang w:val="en-US"/>
        </w:rPr>
      </w:pPr>
      <w:commentRangeStart w:id="154"/>
      <w:r w:rsidRPr="00701F33">
        <w:rPr>
          <w:rFonts w:ascii="Times New Roman" w:hAnsi="Times New Roman" w:cs="Times New Roman"/>
          <w:sz w:val="24"/>
          <w:szCs w:val="24"/>
          <w:lang w:val="en-US"/>
        </w:rPr>
        <w:t>Interestingly</w:t>
      </w:r>
      <w:commentRangeEnd w:id="154"/>
      <w:r w:rsidRPr="00701F33">
        <w:rPr>
          <w:rStyle w:val="Refdecomentario"/>
          <w:rFonts w:ascii="Times New Roman" w:eastAsia="Times New Roman" w:hAnsi="Times New Roman" w:cs="Times New Roman"/>
          <w:sz w:val="24"/>
          <w:szCs w:val="24"/>
          <w:lang w:eastAsia="es-ES_tradnl"/>
        </w:rPr>
        <w:commentReference w:id="154"/>
      </w:r>
      <w:r w:rsidRPr="00701F33">
        <w:rPr>
          <w:rFonts w:ascii="Times New Roman" w:hAnsi="Times New Roman" w:cs="Times New Roman"/>
          <w:sz w:val="24"/>
          <w:szCs w:val="24"/>
          <w:lang w:val="en-US"/>
        </w:rPr>
        <w:t xml:space="preserve">, some factors that we expected to be influential, such as polysubstance use in previous treatments, specific primary substances at admission, and certain psychiatric </w:t>
      </w:r>
      <w:commentRangeStart w:id="155"/>
      <w:r w:rsidRPr="00701F33">
        <w:rPr>
          <w:rFonts w:ascii="Times New Roman" w:hAnsi="Times New Roman" w:cs="Times New Roman"/>
          <w:sz w:val="24"/>
          <w:szCs w:val="24"/>
          <w:lang w:val="en-US"/>
        </w:rPr>
        <w:t>comorbidities</w:t>
      </w:r>
      <w:commentRangeEnd w:id="155"/>
      <w:r w:rsidRPr="00701F33">
        <w:rPr>
          <w:rStyle w:val="Refdecomentario"/>
          <w:rFonts w:ascii="Times New Roman" w:eastAsia="Times New Roman" w:hAnsi="Times New Roman" w:cs="Times New Roman"/>
          <w:sz w:val="24"/>
          <w:szCs w:val="24"/>
          <w:lang w:eastAsia="es-ES_tradnl"/>
        </w:rPr>
        <w:commentReference w:id="155"/>
      </w:r>
      <w:r>
        <w:rPr>
          <w:rFonts w:ascii="Times New Roman" w:hAnsi="Times New Roman" w:cs="Times New Roman"/>
          <w:sz w:val="24"/>
          <w:szCs w:val="24"/>
          <w:lang w:val="en-US"/>
        </w:rPr>
        <w:t xml:space="preserve"> </w:t>
      </w:r>
      <w:r w:rsidRPr="00701F33">
        <w:rPr>
          <w:rFonts w:ascii="Times New Roman" w:hAnsi="Times New Roman" w:cs="Times New Roman"/>
          <w:sz w:val="24"/>
          <w:szCs w:val="24"/>
          <w:lang w:val="en-US"/>
        </w:rPr>
        <w:fldChar w:fldCharType="begin"/>
      </w:r>
      <w:r w:rsidRPr="00701F33">
        <w:rPr>
          <w:rFonts w:ascii="Times New Roman" w:hAnsi="Times New Roman" w:cs="Times New Roman"/>
          <w:sz w:val="24"/>
          <w:szCs w:val="24"/>
          <w:lang w:val="en-US"/>
        </w:rPr>
        <w:instrText xml:space="preserve"> ADDIN ZOTERO_ITEM CSL_CITATION {"citationID":"RAUahyU1","properties":{"formattedCitation":"(Passos &amp; Camacho, 2000)","plainCitation":"(Passos &amp; Camacho, 2000)","noteIndex":0},"citationItems":[{"id":120,"uris":["http://zotero.org/users/local/0vuW8hEP/items/H5B6BCL7"],"itemData":{"id":120,"type":"article-journal","abstract":"BACKGROUND: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Pr="00701F33">
        <w:rPr>
          <w:rFonts w:ascii="Times New Roman" w:hAnsi="Times New Roman" w:cs="Times New Roman"/>
          <w:sz w:val="24"/>
          <w:szCs w:val="24"/>
          <w:lang w:val="en-US"/>
        </w:rPr>
        <w:fldChar w:fldCharType="separate"/>
      </w:r>
      <w:r w:rsidRPr="00701F33">
        <w:rPr>
          <w:rFonts w:ascii="Times New Roman" w:hAnsi="Times New Roman" w:cs="Times New Roman"/>
          <w:sz w:val="24"/>
          <w:szCs w:val="24"/>
        </w:rPr>
        <w:t>(Passos &amp; Camacho, 2000)</w:t>
      </w:r>
      <w:r w:rsidRPr="00701F33">
        <w:rPr>
          <w:rFonts w:ascii="Times New Roman" w:hAnsi="Times New Roman" w:cs="Times New Roman"/>
          <w:sz w:val="24"/>
          <w:szCs w:val="24"/>
          <w:lang w:val="en-US"/>
        </w:rPr>
        <w:fldChar w:fldCharType="end"/>
      </w:r>
      <w:r w:rsidRPr="00701F33">
        <w:rPr>
          <w:rFonts w:ascii="Times New Roman" w:hAnsi="Times New Roman" w:cs="Times New Roman"/>
          <w:sz w:val="24"/>
          <w:szCs w:val="24"/>
          <w:lang w:val="en-US"/>
        </w:rPr>
        <w:t>, were found to have negligible or non-significant effects on treatment return rates.</w:t>
      </w:r>
      <w:r w:rsidR="00AA5B6C"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Adjusting for</w:t>
      </w:r>
      <w:r w:rsidR="006B3171" w:rsidRPr="00C31320">
        <w:rPr>
          <w:rFonts w:ascii="Times New Roman" w:hAnsi="Times New Roman" w:cs="Times New Roman"/>
          <w:sz w:val="24"/>
          <w:szCs w:val="24"/>
          <w:lang w:val="en-US"/>
        </w:rPr>
        <w:t xml:space="preserve"> biopsychosocial compromise and stratification by treatment setting would capture the variability attributed to these </w:t>
      </w:r>
      <w:commentRangeStart w:id="156"/>
      <w:commentRangeStart w:id="157"/>
      <w:commentRangeStart w:id="158"/>
      <w:r w:rsidR="006B3171" w:rsidRPr="00C31320">
        <w:rPr>
          <w:rFonts w:ascii="Times New Roman" w:hAnsi="Times New Roman" w:cs="Times New Roman"/>
          <w:sz w:val="24"/>
          <w:szCs w:val="24"/>
          <w:lang w:val="en-US"/>
        </w:rPr>
        <w:t>factors</w:t>
      </w:r>
      <w:commentRangeEnd w:id="156"/>
      <w:r w:rsidR="006B3171" w:rsidRPr="00C31320">
        <w:rPr>
          <w:rStyle w:val="Refdecomentario"/>
          <w:rFonts w:ascii="Times New Roman" w:eastAsia="Times New Roman" w:hAnsi="Times New Roman" w:cs="Times New Roman"/>
          <w:sz w:val="24"/>
          <w:szCs w:val="24"/>
          <w:lang w:eastAsia="es-ES_tradnl"/>
        </w:rPr>
        <w:commentReference w:id="156"/>
      </w:r>
      <w:commentRangeEnd w:id="157"/>
      <w:r w:rsidR="00AF0450">
        <w:rPr>
          <w:rStyle w:val="Refdecomentario"/>
          <w:rFonts w:ascii="Times New Roman" w:eastAsia="Times New Roman" w:hAnsi="Times New Roman" w:cs="Times New Roman"/>
          <w:lang w:val="en-US" w:eastAsia="es-CL"/>
        </w:rPr>
        <w:commentReference w:id="157"/>
      </w:r>
      <w:commentRangeEnd w:id="158"/>
      <w:r w:rsidR="00AF0450">
        <w:rPr>
          <w:rStyle w:val="Refdecomentario"/>
          <w:rFonts w:ascii="Times New Roman" w:eastAsia="Times New Roman" w:hAnsi="Times New Roman" w:cs="Times New Roman"/>
          <w:lang w:val="en-US" w:eastAsia="es-CL"/>
        </w:rPr>
        <w:commentReference w:id="158"/>
      </w:r>
      <w:r w:rsidR="006B3171"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w:t>
      </w:r>
    </w:p>
    <w:p w14:paraId="4613E783" w14:textId="7E076327" w:rsidR="000A19E8" w:rsidRDefault="000A19E8" w:rsidP="00AF0450">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This study had some limitations. First, t</w:t>
      </w:r>
      <w:r w:rsidRPr="00C31320">
        <w:rPr>
          <w:rFonts w:ascii="Times New Roman" w:hAnsi="Times New Roman" w:cs="Times New Roman"/>
          <w:sz w:val="24"/>
          <w:szCs w:val="24"/>
          <w:lang w:val="en-US"/>
        </w:rPr>
        <w:t>he proportional intensity model used to calculate IIWs imposes a proportional hazard assumption on assessment intensity.</w:t>
      </w:r>
      <w:r w:rsidR="00AA5B6C" w:rsidRPr="00C31320">
        <w:rPr>
          <w:rFonts w:ascii="Times New Roman" w:hAnsi="Times New Roman" w:cs="Times New Roman"/>
          <w:sz w:val="24"/>
          <w:szCs w:val="24"/>
          <w:lang w:val="en-US"/>
        </w:rPr>
        <w:t xml:space="preserve"> However, this assumption is debatable. Diagnosing proportionality in a Cox model with recurrent </w:t>
      </w:r>
      <w:r w:rsidR="00AA5B6C" w:rsidRPr="00C31320">
        <w:rPr>
          <w:rFonts w:ascii="Times New Roman" w:hAnsi="Times New Roman" w:cs="Times New Roman"/>
          <w:sz w:val="24"/>
          <w:szCs w:val="24"/>
          <w:lang w:val="en-US"/>
        </w:rPr>
        <w:lastRenderedPageBreak/>
        <w:t>events can be quite challenging, and statistical tools might not account for changes in intensities due to possible changes in baseline risks for cumulative events, making interpretations of nonproportionality less straightforward</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A5B6C">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2013)","noteIndex":0},"citationItems":[{"id":"GFDVas5C/LBo7Ex0n","uris":["http://zotero.org/users/12673371/items/RZYVMWFA"],"itemData":{"id":974,"type":"article-journal","abstract":"A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(Royston &amp; Altman, 2013)</w:t>
      </w:r>
      <w:r w:rsidR="00AA5B6C">
        <w:rPr>
          <w:rFonts w:ascii="Times New Roman" w:hAnsi="Times New Roman" w:cs="Times New Roman"/>
          <w:sz w:val="24"/>
          <w:szCs w:val="24"/>
          <w:lang w:val="en-US"/>
        </w:rPr>
        <w:fldChar w:fldCharType="end"/>
      </w:r>
      <w:commentRangeStart w:id="159"/>
      <w:r w:rsidR="00AA5B6C" w:rsidRPr="00C31320">
        <w:rPr>
          <w:rFonts w:ascii="Times New Roman" w:hAnsi="Times New Roman" w:cs="Times New Roman"/>
          <w:sz w:val="24"/>
          <w:szCs w:val="24"/>
          <w:lang w:val="en-US"/>
        </w:rPr>
        <w:t>.</w:t>
      </w:r>
      <w:commentRangeEnd w:id="159"/>
      <w:r w:rsidR="00AA5B6C" w:rsidRPr="00C31320">
        <w:rPr>
          <w:rStyle w:val="Refdecomentario"/>
          <w:rFonts w:ascii="Times New Roman" w:eastAsia="Times New Roman" w:hAnsi="Times New Roman" w:cs="Times New Roman"/>
          <w:sz w:val="24"/>
          <w:szCs w:val="24"/>
          <w:lang w:eastAsia="es-ES_tradnl"/>
        </w:rPr>
        <w:commentReference w:id="159"/>
      </w:r>
      <w:commentRangeStart w:id="160"/>
      <w:commentRangeEnd w:id="160"/>
      <w:r w:rsidR="00AA5B6C" w:rsidRPr="00C31320">
        <w:rPr>
          <w:rStyle w:val="Refdecomentario"/>
          <w:rFonts w:ascii="Times New Roman" w:eastAsia="Times New Roman" w:hAnsi="Times New Roman" w:cs="Times New Roman"/>
          <w:sz w:val="24"/>
          <w:szCs w:val="24"/>
          <w:lang w:eastAsia="es-ES_tradnl"/>
        </w:rPr>
        <w:commentReference w:id="160"/>
      </w:r>
      <w:r w:rsidR="00AA5B6C"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Tests based on Schoenfeld residuals are insufficient because contrasting the null hypothesis for changes as a function of time may not be fully indicative of nonproportional </w:t>
      </w:r>
      <w:commentRangeStart w:id="161"/>
      <w:r w:rsidR="00E30D40" w:rsidRPr="00C31320">
        <w:rPr>
          <w:rFonts w:ascii="Times New Roman" w:hAnsi="Times New Roman" w:cs="Times New Roman"/>
          <w:sz w:val="24"/>
          <w:szCs w:val="24"/>
          <w:lang w:val="en-US"/>
        </w:rPr>
        <w:t>hazards</w:t>
      </w:r>
      <w:commentRangeEnd w:id="161"/>
      <w:r w:rsidR="00E30D40" w:rsidRPr="00C31320">
        <w:rPr>
          <w:rStyle w:val="Refdecomentario"/>
          <w:rFonts w:ascii="Times New Roman" w:eastAsia="Times New Roman" w:hAnsi="Times New Roman" w:cs="Times New Roman"/>
          <w:sz w:val="24"/>
          <w:szCs w:val="24"/>
          <w:lang w:eastAsia="es-ES_tradnl"/>
        </w:rPr>
        <w:commentReference w:id="161"/>
      </w:r>
      <w:r w:rsidR="00E30D40">
        <w:rPr>
          <w:rFonts w:ascii="Times New Roman" w:hAnsi="Times New Roman" w:cs="Times New Roman"/>
          <w:sz w:val="24"/>
          <w:szCs w:val="24"/>
          <w:lang w:val="en-US"/>
        </w:rPr>
        <w:fldChar w:fldCharType="begin"/>
      </w:r>
      <w:r w:rsidR="00E30D40">
        <w:rPr>
          <w:rFonts w:ascii="Times New Roman" w:hAnsi="Times New Roman" w:cs="Times New Roman"/>
          <w:sz w:val="24"/>
          <w:szCs w:val="24"/>
          <w:lang w:val="en-US"/>
        </w:rPr>
        <w:instrText xml:space="preserve"> ADDIN ZOTERO_ITEM CSL_CITATION {"citationID":"hC9KXVap","properties":{"formattedCitation":"(Dickman, 2023)","plainCitation":"(Dickman, 2023)","noteIndex":0},"citationItems":[{"id":122,"uris":["http://zotero.org/users/local/0vuW8hEP/items/82LFBE98"],"itemData":{"id":122,"type":"paper-conference","event-place":"University of Milano-Bicocca","event-title":"Talk at: Department of Statistics and Quantitative Methods","publisher-place":"University of Milano-Bicocca","title":"An introduction to flexible parametric survival models and a discussion of the proportional hazards assumption","author":[{"family":"Dickman","given":"Paul W"}],"issued":{"date-parts":[["2023",3,31]]}}}],"schema":"https://github.com/citation-style-language/schema/raw/master/csl-citation.json"} </w:instrText>
      </w:r>
      <w:r w:rsidR="00E30D40">
        <w:rPr>
          <w:rFonts w:ascii="Times New Roman" w:hAnsi="Times New Roman" w:cs="Times New Roman"/>
          <w:sz w:val="24"/>
          <w:szCs w:val="24"/>
          <w:lang w:val="en-US"/>
        </w:rPr>
        <w:fldChar w:fldCharType="separate"/>
      </w:r>
      <w:r w:rsidR="00E30D40" w:rsidRPr="00E30D40">
        <w:rPr>
          <w:rFonts w:ascii="Times New Roman" w:hAnsi="Times New Roman" w:cs="Times New Roman"/>
          <w:sz w:val="24"/>
        </w:rPr>
        <w:t>(Dickman, 2023)</w:t>
      </w:r>
      <w:r w:rsidR="00E30D40">
        <w:rPr>
          <w:rFonts w:ascii="Times New Roman" w:hAnsi="Times New Roman" w:cs="Times New Roman"/>
          <w:sz w:val="24"/>
          <w:szCs w:val="24"/>
          <w:lang w:val="en-US"/>
        </w:rPr>
        <w:fldChar w:fldCharType="end"/>
      </w:r>
      <w:r w:rsidR="00E30D40"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Even small violations can become apparent because of sample size</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A5B6C">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2010)","noteIndex":0},"citationItems":[{"id":"GFDVas5C/9UfeGq2i","uris":["http://zotero.org/users/12673371/items/RTPF6UQJ"],"itemData":{"id":977,"type":"article-journal","abstract":"The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(Keele, 2010)</w:t>
      </w:r>
      <w:r w:rsidR="00AA5B6C">
        <w:rPr>
          <w:rFonts w:ascii="Times New Roman" w:hAnsi="Times New Roman" w:cs="Times New Roman"/>
          <w:sz w:val="24"/>
          <w:szCs w:val="24"/>
          <w:lang w:val="en-US"/>
        </w:rPr>
        <w:fldChar w:fldCharType="end"/>
      </w:r>
      <w:commentRangeStart w:id="162"/>
      <w:r w:rsidR="00AA5B6C" w:rsidRPr="00C31320">
        <w:rPr>
          <w:rFonts w:ascii="Times New Roman" w:hAnsi="Times New Roman" w:cs="Times New Roman"/>
          <w:sz w:val="24"/>
          <w:szCs w:val="24"/>
          <w:lang w:val="en-US"/>
        </w:rPr>
        <w:t>.</w:t>
      </w:r>
      <w:commentRangeEnd w:id="162"/>
      <w:r w:rsidR="00AA5B6C" w:rsidRPr="00C31320">
        <w:rPr>
          <w:rStyle w:val="Refdecomentario"/>
          <w:rFonts w:ascii="Times New Roman" w:eastAsia="Times New Roman" w:hAnsi="Times New Roman" w:cs="Times New Roman"/>
          <w:sz w:val="24"/>
          <w:szCs w:val="24"/>
          <w:lang w:eastAsia="es-ES_tradnl"/>
        </w:rPr>
        <w:commentReference w:id="162"/>
      </w:r>
      <w:commentRangeStart w:id="163"/>
      <w:commentRangeEnd w:id="163"/>
      <w:r w:rsidR="00AA5B6C" w:rsidRPr="00C31320">
        <w:rPr>
          <w:rStyle w:val="Refdecomentario"/>
          <w:rFonts w:ascii="Times New Roman" w:eastAsia="Times New Roman" w:hAnsi="Times New Roman" w:cs="Times New Roman"/>
          <w:sz w:val="24"/>
          <w:szCs w:val="24"/>
          <w:lang w:eastAsia="es-ES_tradnl"/>
        </w:rPr>
        <w:commentReference w:id="163"/>
      </w:r>
      <w:r w:rsidR="00AA5B6C"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are not proportional</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A5B6C">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2022)","noteIndex":0},"citationItems":[{"id":"GFDVas5C/G5HWQgA4","uris":["http://zotero.org/users/12673371/items/X3R7IYS3"],"itemData":{"id":978,"type":"article-journal","abstract":"Prediction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(Jardillier et al., 2022)</w:t>
      </w:r>
      <w:r w:rsidR="00AA5B6C">
        <w:rPr>
          <w:rFonts w:ascii="Times New Roman" w:hAnsi="Times New Roman" w:cs="Times New Roman"/>
          <w:sz w:val="24"/>
          <w:szCs w:val="24"/>
          <w:lang w:val="en-US"/>
        </w:rPr>
        <w:fldChar w:fldCharType="end"/>
      </w:r>
      <w:commentRangeStart w:id="164"/>
      <w:r w:rsidR="00AA5B6C" w:rsidRPr="00C31320">
        <w:rPr>
          <w:rFonts w:ascii="Times New Roman" w:hAnsi="Times New Roman" w:cs="Times New Roman"/>
          <w:sz w:val="24"/>
          <w:szCs w:val="24"/>
          <w:lang w:val="en-US"/>
        </w:rPr>
        <w:t>.</w:t>
      </w:r>
      <w:commentRangeEnd w:id="164"/>
      <w:r w:rsidR="00AA5B6C" w:rsidRPr="00C31320">
        <w:rPr>
          <w:rStyle w:val="Refdecomentario"/>
          <w:rFonts w:ascii="Times New Roman" w:eastAsia="Times New Roman" w:hAnsi="Times New Roman" w:cs="Times New Roman"/>
          <w:sz w:val="24"/>
          <w:szCs w:val="24"/>
          <w:lang w:eastAsia="es-ES_tradnl"/>
        </w:rPr>
        <w:commentReference w:id="164"/>
      </w:r>
      <w:commentRangeStart w:id="165"/>
      <w:commentRangeEnd w:id="165"/>
      <w:r w:rsidR="00AA5B6C" w:rsidRPr="00C31320">
        <w:rPr>
          <w:rStyle w:val="Refdecomentario"/>
          <w:rFonts w:ascii="Times New Roman" w:eastAsia="Times New Roman" w:hAnsi="Times New Roman" w:cs="Times New Roman"/>
          <w:sz w:val="24"/>
          <w:szCs w:val="24"/>
          <w:lang w:eastAsia="es-ES_tradnl"/>
        </w:rPr>
        <w:commentReference w:id="165"/>
      </w:r>
      <w:r>
        <w:rPr>
          <w:rFonts w:ascii="Times New Roman" w:hAnsi="Times New Roman" w:cs="Times New Roman"/>
          <w:sz w:val="24"/>
          <w:szCs w:val="24"/>
        </w:rPr>
        <w:t xml:space="preserve"> </w:t>
      </w:r>
      <w:r w:rsidR="00AA5B6C">
        <w:rPr>
          <w:rFonts w:ascii="Times New Roman" w:hAnsi="Times New Roman" w:cs="Times New Roman"/>
          <w:sz w:val="24"/>
          <w:szCs w:val="24"/>
          <w:lang w:val="en-US"/>
        </w:rPr>
        <w:t>However</w:t>
      </w:r>
      <w:r w:rsidR="00AA5B6C" w:rsidRPr="00C31320">
        <w:rPr>
          <w:rFonts w:ascii="Times New Roman" w:hAnsi="Times New Roman" w:cs="Times New Roman"/>
          <w:sz w:val="24"/>
          <w:szCs w:val="24"/>
          <w:lang w:val="en-US"/>
        </w:rPr>
        <w:t xml:space="preserve">, the association described here </w:t>
      </w:r>
      <w:r w:rsidR="00AA5B6C">
        <w:rPr>
          <w:rFonts w:ascii="Times New Roman" w:hAnsi="Times New Roman" w:cs="Times New Roman"/>
          <w:sz w:val="24"/>
          <w:szCs w:val="24"/>
          <w:lang w:val="en-US"/>
        </w:rPr>
        <w:t xml:space="preserve">may </w:t>
      </w:r>
      <w:r w:rsidR="00AA5B6C" w:rsidRPr="00C31320">
        <w:rPr>
          <w:rFonts w:ascii="Times New Roman" w:hAnsi="Times New Roman" w:cs="Times New Roman"/>
          <w:sz w:val="24"/>
          <w:szCs w:val="24"/>
          <w:lang w:val="en-US"/>
        </w:rPr>
        <w:t>lack causal interpretation</w:t>
      </w:r>
      <w:r w:rsidR="00AA5B6C">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given that the recurrent event process might be associated with </w:t>
      </w:r>
      <w:r w:rsidR="00AA5B6C">
        <w:rPr>
          <w:rFonts w:ascii="Times New Roman" w:hAnsi="Times New Roman" w:cs="Times New Roman"/>
          <w:sz w:val="24"/>
          <w:szCs w:val="24"/>
          <w:lang w:val="en-US"/>
        </w:rPr>
        <w:t xml:space="preserve">the </w:t>
      </w:r>
      <w:r w:rsidR="00AA5B6C" w:rsidRPr="00C31320">
        <w:rPr>
          <w:rFonts w:ascii="Times New Roman" w:hAnsi="Times New Roman" w:cs="Times New Roman"/>
          <w:sz w:val="24"/>
          <w:szCs w:val="24"/>
          <w:lang w:val="en-US"/>
        </w:rPr>
        <w:t xml:space="preserve">right censoring mechanism. </w:t>
      </w:r>
      <w:r w:rsidRPr="00C31320">
        <w:rPr>
          <w:rFonts w:ascii="Times New Roman" w:hAnsi="Times New Roman" w:cs="Times New Roman"/>
          <w:sz w:val="24"/>
          <w:szCs w:val="24"/>
          <w:lang w:val="en-US"/>
        </w:rPr>
        <w:t xml:space="preserve">For example, patients admitted for treatment </w:t>
      </w:r>
      <w:r>
        <w:rPr>
          <w:rFonts w:ascii="Times New Roman" w:hAnsi="Times New Roman" w:cs="Times New Roman"/>
          <w:sz w:val="24"/>
          <w:szCs w:val="24"/>
          <w:lang w:val="en-US"/>
        </w:rPr>
        <w:t>o</w:t>
      </w:r>
      <w:r w:rsidRPr="00C31320">
        <w:rPr>
          <w:rFonts w:ascii="Times New Roman" w:hAnsi="Times New Roman" w:cs="Times New Roman"/>
          <w:sz w:val="24"/>
          <w:szCs w:val="24"/>
          <w:lang w:val="en-US"/>
        </w:rPr>
        <w:t>n dates closer to administrative censorship or in ongoing treatments might ha</w:t>
      </w:r>
      <w:r>
        <w:rPr>
          <w:rFonts w:ascii="Times New Roman" w:hAnsi="Times New Roman" w:cs="Times New Roman"/>
          <w:sz w:val="24"/>
          <w:szCs w:val="24"/>
          <w:lang w:val="en-US"/>
        </w:rPr>
        <w:t>ve</w:t>
      </w:r>
      <w:r w:rsidRPr="00C31320">
        <w:rPr>
          <w:rFonts w:ascii="Times New Roman" w:hAnsi="Times New Roman" w:cs="Times New Roman"/>
          <w:sz w:val="24"/>
          <w:szCs w:val="24"/>
          <w:lang w:val="en-US"/>
        </w:rPr>
        <w:t xml:space="preserve"> different characteristics that may change the inverse of susceptibility to recurrent </w:t>
      </w:r>
      <w:commentRangeStart w:id="166"/>
      <w:r w:rsidRPr="00C31320">
        <w:rPr>
          <w:rFonts w:ascii="Times New Roman" w:hAnsi="Times New Roman" w:cs="Times New Roman"/>
          <w:sz w:val="24"/>
          <w:szCs w:val="24"/>
          <w:lang w:val="en-US"/>
        </w:rPr>
        <w:t>treatments</w:t>
      </w:r>
      <w:commentRangeEnd w:id="166"/>
      <w:r w:rsidRPr="00C31320">
        <w:rPr>
          <w:rStyle w:val="Refdecomentario"/>
          <w:rFonts w:ascii="Times New Roman" w:eastAsia="Times New Roman" w:hAnsi="Times New Roman" w:cs="Times New Roman"/>
          <w:sz w:val="24"/>
          <w:szCs w:val="24"/>
          <w:lang w:eastAsia="es-ES_tradnl"/>
        </w:rPr>
        <w:commentReference w:id="166"/>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{"citationID":"5zQduBHW","properties":{"formattedCitation":"(Rytgaard &amp; van der Laan, 2024)","plainCitation":"(Rytgaard &amp; van der Laan, 2024)","noteIndex":0},"citationItems":[{"id":123,"uris":["http://zotero.org/users/local/0vuW8hEP/items/3I59WWXB"],"itemData":{"id":123,"type":"article","abstract":"Longitudinal settings involving outcome, competing risks and censoring events occurring and recurring in continuous time are common in medical research, but are often analyzed with methods that do not allow for taking post-baseline information into account. In this work, we define statistical and causal target parameters via the g-computation formula by carrying out interventions directly on the product integral representing the observed data distribution in a continuous-time counting process model framework. In recurrent events settings our target parameter identifies the expected number of recurrent events also in settings where the censoring mechanism or post-baseline treatment decisions depend on past information of post-baseline covariates such as the recurrent event process. We propose a flexible estimation procedure based on targeted maximum likelihood estimation coupled with highly adaptive lasso estimation to provide a novel approach for double robust and nonparametric inference for the considered target parameter. We illustrate the methods in a simulation study.","DOI":"10.48550/arXiv.2404.01736","note":"arXiv:2404.01736 [stat]","number":"arXiv:2404.01736","publisher":"arXiv","source":"arXiv.org","title":"Nonparametric efficient causal estimation of the intervention-specific expected number of recurrent events with continuous-time targeted maximum likelihood and highly adaptive lasso estimation","URL":"http://arxiv.org/abs/2404.01736","author":[{"family":"Rytgaard","given":"Helene C. W."},{"family":"Laan","given":"Mark J.","non-dropping-particle":"van der"}],"accessed":{"date-parts":[["2024",7,7]]},"issued":{"date-parts":[["2024",4,2]]}}}],"schema":"https://github.com/citation-style-language/schema/raw/master/csl-citation.json"} </w:instrText>
      </w:r>
      <w:r>
        <w:rPr>
          <w:rFonts w:ascii="Times New Roman" w:hAnsi="Times New Roman" w:cs="Times New Roman"/>
          <w:sz w:val="24"/>
          <w:szCs w:val="24"/>
          <w:lang w:val="en-US"/>
        </w:rPr>
        <w:fldChar w:fldCharType="separate"/>
      </w:r>
      <w:r w:rsidRPr="00C41716">
        <w:rPr>
          <w:rFonts w:ascii="Times New Roman" w:hAnsi="Times New Roman" w:cs="Times New Roman"/>
          <w:sz w:val="24"/>
        </w:rPr>
        <w:t>(Rytgaard &amp; van der Laan, 2024)</w:t>
      </w:r>
      <w:r>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w:t>
      </w:r>
    </w:p>
    <w:p w14:paraId="228A06BD" w14:textId="1B1C1DE4" w:rsidR="00BD61EF" w:rsidRPr="00BD61EF" w:rsidRDefault="00BD61EF" w:rsidP="00BD61EF">
      <w:pPr>
        <w:pStyle w:val="Prrafodelista"/>
        <w:numPr>
          <w:ilvl w:val="0"/>
          <w:numId w:val="5"/>
        </w:numPr>
        <w:spacing w:line="480" w:lineRule="auto"/>
        <w:rPr>
          <w:rFonts w:ascii="Times New Roman" w:hAnsi="Times New Roman" w:cs="Times New Roman"/>
          <w:b/>
          <w:bCs/>
          <w:sz w:val="24"/>
          <w:szCs w:val="24"/>
          <w:lang w:val="en-US"/>
        </w:rPr>
      </w:pPr>
      <w:r w:rsidRPr="00BD61EF">
        <w:rPr>
          <w:rFonts w:ascii="Times New Roman" w:hAnsi="Times New Roman" w:cs="Times New Roman"/>
          <w:b/>
          <w:bCs/>
          <w:sz w:val="24"/>
          <w:szCs w:val="24"/>
          <w:lang w:val="en-US"/>
        </w:rPr>
        <w:t>CONCLUSION</w:t>
      </w:r>
    </w:p>
    <w:p w14:paraId="2D19D666" w14:textId="79FD0B58" w:rsidR="00BD61EF" w:rsidRPr="00BD61EF" w:rsidRDefault="008769C7" w:rsidP="00BD61EF">
      <w:pPr>
        <w:spacing w:line="480" w:lineRule="auto"/>
        <w:rPr>
          <w:rFonts w:ascii="Times New Roman" w:hAnsi="Times New Roman" w:cs="Times New Roman"/>
          <w:sz w:val="24"/>
          <w:szCs w:val="24"/>
          <w:lang w:val="en-US"/>
        </w:rPr>
      </w:pPr>
      <w:r w:rsidRPr="00BD61EF">
        <w:rPr>
          <w:rFonts w:ascii="Times New Roman" w:hAnsi="Times New Roman" w:cs="Times New Roman"/>
          <w:sz w:val="24"/>
          <w:szCs w:val="24"/>
        </w:rPr>
        <w:t>Our study</w:t>
      </w:r>
      <w:r>
        <w:rPr>
          <w:rFonts w:ascii="Times New Roman" w:hAnsi="Times New Roman" w:cs="Times New Roman"/>
          <w:sz w:val="24"/>
          <w:szCs w:val="24"/>
        </w:rPr>
        <w:t xml:space="preserve"> showed</w:t>
      </w:r>
      <w:r w:rsidRPr="00BD61EF">
        <w:rPr>
          <w:rFonts w:ascii="Times New Roman" w:hAnsi="Times New Roman" w:cs="Times New Roman"/>
          <w:sz w:val="24"/>
          <w:szCs w:val="24"/>
        </w:rPr>
        <w:t xml:space="preserve"> that </w:t>
      </w:r>
      <w:r>
        <w:rPr>
          <w:rFonts w:ascii="Times New Roman" w:hAnsi="Times New Roman" w:cs="Times New Roman"/>
          <w:sz w:val="24"/>
          <w:szCs w:val="24"/>
        </w:rPr>
        <w:t>PSU</w:t>
      </w:r>
      <w:r w:rsidRPr="00BD61EF">
        <w:rPr>
          <w:rFonts w:ascii="Times New Roman" w:hAnsi="Times New Roman" w:cs="Times New Roman"/>
          <w:sz w:val="24"/>
          <w:szCs w:val="24"/>
        </w:rPr>
        <w:t xml:space="preserve"> at admission was associated with higher treatment non-completion rates in specific settings, notably in intensive ambulatory and women-only residential programs.</w:t>
      </w:r>
      <w:r w:rsidR="00BD61EF" w:rsidRPr="00BD61EF">
        <w:rPr>
          <w:rFonts w:ascii="Times New Roman" w:hAnsi="Times New Roman" w:cs="Times New Roman"/>
          <w:sz w:val="24"/>
          <w:szCs w:val="24"/>
        </w:rPr>
        <w:t xml:space="preserve"> These findings underline the need for tailored interventions to address the unique challenges of PSU patients with PSU. Additionally, demographic factors such as age and birth cohort significantly influenced treatment outcomes. This study provides valuable insights for improving SUD treatment programs in Latin America, emphasizing the importance of comprehensive data collection and personalized treatment strategies to enhance patient retention and completion rates.</w:t>
      </w:r>
    </w:p>
    <w:p w14:paraId="1F125EC2" w14:textId="77777777" w:rsidR="00AA5B6C" w:rsidRPr="00F27C17" w:rsidRDefault="00AA5B6C" w:rsidP="00F27C17">
      <w:pPr>
        <w:pStyle w:val="Prrafodelista"/>
        <w:numPr>
          <w:ilvl w:val="0"/>
          <w:numId w:val="5"/>
        </w:numPr>
        <w:rPr>
          <w:rFonts w:ascii="Times New Roman" w:hAnsi="Times New Roman" w:cs="Times New Roman"/>
          <w:b/>
          <w:bCs/>
          <w:sz w:val="24"/>
          <w:szCs w:val="24"/>
          <w:lang w:val="en-US"/>
        </w:rPr>
      </w:pPr>
      <w:r w:rsidRPr="00F27C17">
        <w:rPr>
          <w:rFonts w:ascii="Times New Roman" w:hAnsi="Times New Roman" w:cs="Times New Roman"/>
          <w:b/>
          <w:bCs/>
          <w:sz w:val="24"/>
          <w:szCs w:val="24"/>
          <w:lang w:val="en-US"/>
        </w:rPr>
        <w:t>BIBLIOGRAPHY</w:t>
      </w:r>
    </w:p>
    <w:p w14:paraId="1EC9FD0A" w14:textId="77777777" w:rsidR="00AA5B6C" w:rsidRPr="00F27C17" w:rsidRDefault="00AA5B6C" w:rsidP="00F27C17">
      <w:pPr>
        <w:rPr>
          <w:rFonts w:ascii="Times New Roman" w:hAnsi="Times New Roman" w:cs="Times New Roman"/>
          <w:sz w:val="24"/>
          <w:szCs w:val="24"/>
          <w:lang w:val="en-US"/>
        </w:rPr>
      </w:pPr>
    </w:p>
    <w:p w14:paraId="1BF349E6" w14:textId="77777777" w:rsidR="00A12593" w:rsidRDefault="00AA5B6C" w:rsidP="00A12593">
      <w:pPr>
        <w:pStyle w:val="Bibliografa"/>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00A12593">
        <w:t xml:space="preserve">Andersson, H. W., Lauvsnes, A. D. F., &amp; Nordfjærn, T. (2021). Emerging Adults in Inpatient Substance Use Treatment: A Prospective Cohort Study of Patient Characteristics and Treatment Outcomes. </w:t>
      </w:r>
      <w:r w:rsidR="00A12593">
        <w:rPr>
          <w:i/>
          <w:iCs/>
        </w:rPr>
        <w:t>European Addiction Research</w:t>
      </w:r>
      <w:r w:rsidR="00A12593">
        <w:t xml:space="preserve">, </w:t>
      </w:r>
      <w:r w:rsidR="00A12593">
        <w:rPr>
          <w:i/>
          <w:iCs/>
        </w:rPr>
        <w:t>27</w:t>
      </w:r>
      <w:r w:rsidR="00A12593">
        <w:t>(3), 206–215. https://doi.org/10.1159/000512156</w:t>
      </w:r>
    </w:p>
    <w:p w14:paraId="5F66BC18" w14:textId="77777777" w:rsidR="00A12593" w:rsidRDefault="00A12593" w:rsidP="00A12593">
      <w:pPr>
        <w:pStyle w:val="Bibliografa"/>
      </w:pPr>
      <w:r>
        <w:t xml:space="preserve">Andersson, H. W., Steinsbekk, A., Walderhaug, E., Otterholt, E., &amp; Nordfjærn,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034ABFC3" w14:textId="77777777" w:rsidR="00A12593" w:rsidRDefault="00A12593" w:rsidP="00A12593">
      <w:pPr>
        <w:pStyle w:val="Bibliografa"/>
      </w:pPr>
      <w:r>
        <w:t xml:space="preserve">Andersson, H. W., Wenaas, M., &amp; Nordfjærn, T. (2019). Relapse after inpatient substance use treatment: A prospective cohort study among users of illicit substances. </w:t>
      </w:r>
      <w:r>
        <w:rPr>
          <w:i/>
          <w:iCs/>
        </w:rPr>
        <w:t>Addictive Behaviors</w:t>
      </w:r>
      <w:r>
        <w:t xml:space="preserve">, </w:t>
      </w:r>
      <w:r>
        <w:rPr>
          <w:i/>
          <w:iCs/>
        </w:rPr>
        <w:t>90</w:t>
      </w:r>
      <w:r>
        <w:t>, 222–228. https://doi.org/10.1016/j.addbeh.2018.11.008</w:t>
      </w:r>
    </w:p>
    <w:p w14:paraId="65AB438D" w14:textId="77777777" w:rsidR="00A12593" w:rsidRDefault="00A12593" w:rsidP="00A12593">
      <w:pPr>
        <w:pStyle w:val="Bibliografa"/>
      </w:pPr>
      <w:r>
        <w:t xml:space="preserve">Babor, T. F. (2021). Treatment Systems for Population Management of Substance Use Disorders: Requirements and Priorities from a Public Health Perspective. In N. el-Guebaly, G. Carrà, M. Galanter, &amp; A. M. Baldacchino (Eds.), </w:t>
      </w:r>
      <w:r>
        <w:rPr>
          <w:i/>
          <w:iCs/>
        </w:rPr>
        <w:t>Textbook of Addiction Treatment: International Perspectives</w:t>
      </w:r>
      <w:r>
        <w:t xml:space="preserve"> (pp. 553–567). Springer International Publishing. https://doi.org/10.1007/978-3-030-36391-8_39</w:t>
      </w:r>
    </w:p>
    <w:p w14:paraId="764B5C67" w14:textId="77777777" w:rsidR="00A12593" w:rsidRDefault="00A12593" w:rsidP="00A12593">
      <w:pPr>
        <w:pStyle w:val="Bibliografa"/>
      </w:pPr>
      <w:r>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4424C6A4" w14:textId="77777777" w:rsidR="00A12593" w:rsidRDefault="00A12593" w:rsidP="00A12593">
      <w:pPr>
        <w:pStyle w:val="Bibliografa"/>
      </w:pPr>
      <w:r>
        <w:t xml:space="preserve">Beaulieu, M., Tremblay, J., &amp; Bertrand, K. (2022a).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51E558B8" w14:textId="77777777" w:rsidR="00A12593" w:rsidRDefault="00A12593" w:rsidP="00A12593">
      <w:pPr>
        <w:pStyle w:val="Bibliografa"/>
      </w:pPr>
      <w:r>
        <w:lastRenderedPageBreak/>
        <w:t xml:space="preserve">Beaulieu, M., Tremblay, J., &amp; Bertrand, K. (2022b).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66896E32" w14:textId="77777777" w:rsidR="00A12593" w:rsidRDefault="00A12593" w:rsidP="00A12593">
      <w:pPr>
        <w:pStyle w:val="Bibliografa"/>
      </w:pPr>
      <w: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Pr>
          <w:i/>
          <w:iCs/>
        </w:rPr>
        <w:t>Addictive Behaviors Reports</w:t>
      </w:r>
      <w:r>
        <w:t xml:space="preserve">, </w:t>
      </w:r>
      <w:r>
        <w:rPr>
          <w:i/>
          <w:iCs/>
        </w:rPr>
        <w:t>18</w:t>
      </w:r>
      <w:r>
        <w:t>, 100512. https://doi.org/10.1016/j.abrep.2023.100512</w:t>
      </w:r>
    </w:p>
    <w:p w14:paraId="41556ED2" w14:textId="77777777" w:rsidR="00A12593" w:rsidRDefault="00A12593" w:rsidP="00A12593">
      <w:pPr>
        <w:pStyle w:val="Bibliografa"/>
      </w:pPr>
      <w:r>
        <w:t xml:space="preserve">Bonfiglio, N. S., Portoghese, I., Renati, R., Mascia, M. L., &amp; Penna, M. P. (2022). Polysubstance Use Patterns among Outpatients Undergoing Substance Use Disorder Treatment: A Latent Class Analysis. </w:t>
      </w:r>
      <w:r>
        <w:rPr>
          <w:i/>
          <w:iCs/>
        </w:rPr>
        <w:t>International Journal of Environmental Research and Public Health</w:t>
      </w:r>
      <w:r>
        <w:t xml:space="preserve">, </w:t>
      </w:r>
      <w:r>
        <w:rPr>
          <w:i/>
          <w:iCs/>
        </w:rPr>
        <w:t>19</w:t>
      </w:r>
      <w:r>
        <w:t>(24), Article 24. https://doi.org/10.3390/ijerph192416759</w:t>
      </w:r>
    </w:p>
    <w:p w14:paraId="05895565" w14:textId="77777777" w:rsidR="00A12593" w:rsidRDefault="00A12593" w:rsidP="00A12593">
      <w:pPr>
        <w:pStyle w:val="Bibliografa"/>
      </w:pPr>
      <w:r w:rsidRPr="00A12593">
        <w:rPr>
          <w:lang w:val="es-CL"/>
        </w:rPr>
        <w:t xml:space="preserve">Bórquez, I., Cerdá, M., González-Santa Cruz, A., Krawczyk, N., &amp; Castillo-Carniglia, Á. (2024). </w:t>
      </w:r>
      <w:r>
        <w:t xml:space="preserve">Longitudinal trajectories of substance use disorder treatment use: A latent class growth analysis using a national cohort in Chile. </w:t>
      </w:r>
      <w:r>
        <w:rPr>
          <w:i/>
          <w:iCs/>
        </w:rPr>
        <w:t>Addiction (Abingdon, England)</w:t>
      </w:r>
      <w:r>
        <w:t xml:space="preserve">, </w:t>
      </w:r>
      <w:r>
        <w:rPr>
          <w:i/>
          <w:iCs/>
        </w:rPr>
        <w:t>119</w:t>
      </w:r>
      <w:r>
        <w:t>(4), 753–765. https://doi.org/10.1111/add.16412</w:t>
      </w:r>
    </w:p>
    <w:p w14:paraId="009DB4C6" w14:textId="77777777" w:rsidR="00A12593" w:rsidRDefault="00A12593" w:rsidP="00A12593">
      <w:pPr>
        <w:pStyle w:val="Bibliografa"/>
      </w:pPr>
      <w:r>
        <w:t xml:space="preserve">Bunting, A. M., Shearer, R., Linden-Carmichael, A. N., Williams, A. R., Comer, S. D., Cerdá, M., &amp; Lorvick,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3D2CC26F" w14:textId="77777777" w:rsidR="00A12593" w:rsidRDefault="00A12593" w:rsidP="00A12593">
      <w:pPr>
        <w:pStyle w:val="Bibliografa"/>
      </w:pPr>
      <w:r>
        <w:t xml:space="preserve">Castaldelli-Maia, J. M., Wang, Y.-P., Brunoni, A. R., Faro, A., Guimarães, R. A., Lucchetti, G., Martorell, M., Moreira, R. S., Pacheco-Barrios, K., Rodriguez, J. A. B., Roever, L., Silva, D. A. S., Tovani-Palone, M. R., Valdez, P. R., Zimmermann, I. R., Culbreth, G. T., Hay, S. I., Murray, C. J. L., &amp; Bensenor, I. M. (2023). Burden of disease due to amphetamines, cannabis, cocaine, and opioid use disorders in </w:t>
      </w:r>
      <w:r>
        <w:lastRenderedPageBreak/>
        <w:t xml:space="preserve">South America, 1990–2019: A systematic analysis of the Global Burden of Disease Study 2019. </w:t>
      </w:r>
      <w:r>
        <w:rPr>
          <w:i/>
          <w:iCs/>
        </w:rPr>
        <w:t>The Lancet Psychiatry</w:t>
      </w:r>
      <w:r>
        <w:t xml:space="preserve">, </w:t>
      </w:r>
      <w:r>
        <w:rPr>
          <w:i/>
          <w:iCs/>
        </w:rPr>
        <w:t>10</w:t>
      </w:r>
      <w:r>
        <w:t>(2), 85–97. https://doi.org/10.1016/S2215-0366(22)00339-X</w:t>
      </w:r>
    </w:p>
    <w:p w14:paraId="792BE022" w14:textId="77777777" w:rsidR="00A12593" w:rsidRDefault="00A12593" w:rsidP="00A12593">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23426C6B" w14:textId="77777777" w:rsidR="00A12593" w:rsidRDefault="00A12593" w:rsidP="00A12593">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46460649" w14:textId="77777777" w:rsidR="00A12593" w:rsidRDefault="00A12593" w:rsidP="00A12593">
      <w:pPr>
        <w:pStyle w:val="Bibliografa"/>
      </w:pPr>
      <w:r>
        <w:t xml:space="preserve">Choi, N. G., &amp; DiNitto, D. M. (2020). Older-Adult Marijuana Users in Substance Use Treatment: Characteristics Associated with Treatment Completion. </w:t>
      </w:r>
      <w:r>
        <w:rPr>
          <w:i/>
          <w:iCs/>
        </w:rPr>
        <w:t>Journal of Psychoactive Drugs</w:t>
      </w:r>
      <w:r>
        <w:t xml:space="preserve">, </w:t>
      </w:r>
      <w:r>
        <w:rPr>
          <w:i/>
          <w:iCs/>
        </w:rPr>
        <w:t>52</w:t>
      </w:r>
      <w:r>
        <w:t>(3), 218–227. https://doi.org/10.1080/02791072.2020.1745966</w:t>
      </w:r>
    </w:p>
    <w:p w14:paraId="076BE7F4" w14:textId="77777777" w:rsidR="00A12593" w:rsidRDefault="00A12593" w:rsidP="00A12593">
      <w:pPr>
        <w:pStyle w:val="Bibliografa"/>
      </w:pPr>
      <w:r>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51AE2F6A" w14:textId="77777777" w:rsidR="00A12593" w:rsidRDefault="00A12593" w:rsidP="00A12593">
      <w:pPr>
        <w:pStyle w:val="Bibliografa"/>
      </w:pPr>
      <w:r>
        <w:t xml:space="preserve">Crummy, E. A., O’Neal, T. J., Baskin, B. M., &amp; Ferguson, S. M. (2020). One Is Not Enough: Understanding and Modeling Polysubstance Use. </w:t>
      </w:r>
      <w:r>
        <w:rPr>
          <w:i/>
          <w:iCs/>
        </w:rPr>
        <w:t>Frontiers in Neuroscience</w:t>
      </w:r>
      <w:r>
        <w:t xml:space="preserve">, </w:t>
      </w:r>
      <w:r>
        <w:rPr>
          <w:i/>
          <w:iCs/>
        </w:rPr>
        <w:t>14</w:t>
      </w:r>
      <w:r>
        <w:t>. https://www.frontiersin.org/articles/10.3389/fnins.2020.00569</w:t>
      </w:r>
    </w:p>
    <w:p w14:paraId="225DE30E" w14:textId="77777777" w:rsidR="00A12593" w:rsidRDefault="00A12593" w:rsidP="00A12593">
      <w:pPr>
        <w:pStyle w:val="Bibliografa"/>
      </w:pPr>
      <w: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w:t>
      </w:r>
      <w:r>
        <w:lastRenderedPageBreak/>
        <w:t xml:space="preserve">Results from the cross-sectional ASTRA study. </w:t>
      </w:r>
      <w:r>
        <w:rPr>
          <w:i/>
          <w:iCs/>
        </w:rPr>
        <w:t>The Lancet HIV</w:t>
      </w:r>
      <w:r>
        <w:t xml:space="preserve">, </w:t>
      </w:r>
      <w:r>
        <w:rPr>
          <w:i/>
          <w:iCs/>
        </w:rPr>
        <w:t>1</w:t>
      </w:r>
      <w:r>
        <w:t>(1), e22–e31. https://doi.org/10.1016/S2352-3018(14)70001-3</w:t>
      </w:r>
    </w:p>
    <w:p w14:paraId="06DC58FF" w14:textId="77777777" w:rsidR="00A12593" w:rsidRDefault="00A12593" w:rsidP="00A12593">
      <w:pPr>
        <w:pStyle w:val="Bibliografa"/>
      </w:pPr>
      <w:r>
        <w:t xml:space="preserve">Dickman, P. W. (2023, March 31). </w:t>
      </w:r>
      <w:r>
        <w:rPr>
          <w:i/>
          <w:iCs/>
        </w:rPr>
        <w:t>An introduction to flexible parametric survival models and a discussion of the proportional hazards assumption</w:t>
      </w:r>
      <w:r>
        <w:t>. Talk at: Department of Statistics and Quantitative Methods, University of Milano-Bicocca.</w:t>
      </w:r>
    </w:p>
    <w:p w14:paraId="4E4ED7FF" w14:textId="77777777" w:rsidR="00A12593" w:rsidRPr="00A12593" w:rsidRDefault="00A12593" w:rsidP="00A12593">
      <w:pPr>
        <w:pStyle w:val="Bibliografa"/>
        <w:rPr>
          <w:lang w:val="es-CL"/>
        </w:rPr>
      </w:pPr>
      <w:r w:rsidRPr="00A12593">
        <w:rPr>
          <w:lang w:val="es-CL"/>
        </w:rPr>
        <w:t xml:space="preserve">DIPRES. (2017a). </w:t>
      </w:r>
      <w:r w:rsidRPr="00A12593">
        <w:rPr>
          <w:i/>
          <w:iCs/>
          <w:lang w:val="es-CL"/>
        </w:rPr>
        <w:t>Informe Final: Evaluación de resultados de los programas de tratamiento y rehabilitación del Servicio nacional para la prevención y rehabilitación del consumo de drogas y alcohol</w:t>
      </w:r>
      <w:r w:rsidRPr="00A12593">
        <w:rPr>
          <w:lang w:val="es-CL"/>
        </w:rPr>
        <w:t>. SENDA.</w:t>
      </w:r>
    </w:p>
    <w:p w14:paraId="41C135AB" w14:textId="77777777" w:rsidR="00A12593" w:rsidRPr="00A12593" w:rsidRDefault="00A12593" w:rsidP="00A12593">
      <w:pPr>
        <w:pStyle w:val="Bibliografa"/>
        <w:rPr>
          <w:lang w:val="es-CL"/>
        </w:rPr>
      </w:pPr>
      <w:r w:rsidRPr="00A12593">
        <w:rPr>
          <w:lang w:val="es-CL"/>
        </w:rPr>
        <w:t xml:space="preserve">DIPRES. (2017b). </w:t>
      </w:r>
      <w:r w:rsidRPr="00A12593">
        <w:rPr>
          <w:i/>
          <w:iCs/>
          <w:lang w:val="es-CL"/>
        </w:rPr>
        <w:t>Informe Final: Evaluación de resultados de los programas de tratamiento y rehabilitación del Servicio Nacional para la Prevención y Rehabilitación del Consumo de Drogas y Alcohol, SENDA.</w:t>
      </w:r>
    </w:p>
    <w:p w14:paraId="2C34A768" w14:textId="77777777" w:rsidR="00A12593" w:rsidRPr="00A12593" w:rsidRDefault="00A12593" w:rsidP="00A12593">
      <w:pPr>
        <w:pStyle w:val="Bibliografa"/>
        <w:rPr>
          <w:lang w:val="es-CL"/>
        </w:rPr>
      </w:pPr>
      <w:r w:rsidRPr="00A12593">
        <w:rPr>
          <w:lang w:val="es-CL"/>
        </w:rPr>
        <w:t xml:space="preserve">Fiestas, F., &amp; Ponce, J. (2012). Eficacia de las comunidades terapéuticas en el tratamiento de problemas por uso de sustancias psicoactivas: Una revisión sistemática. </w:t>
      </w:r>
      <w:r w:rsidRPr="00A12593">
        <w:rPr>
          <w:i/>
          <w:iCs/>
          <w:lang w:val="es-CL"/>
        </w:rPr>
        <w:t>Revista Peruana de Medicina Experimental y Salud Publica</w:t>
      </w:r>
      <w:r w:rsidRPr="00A12593">
        <w:rPr>
          <w:lang w:val="es-CL"/>
        </w:rPr>
        <w:t xml:space="preserve">, </w:t>
      </w:r>
      <w:r w:rsidRPr="00A12593">
        <w:rPr>
          <w:i/>
          <w:iCs/>
          <w:lang w:val="es-CL"/>
        </w:rPr>
        <w:t>29</w:t>
      </w:r>
      <w:r w:rsidRPr="00A12593">
        <w:rPr>
          <w:lang w:val="es-CL"/>
        </w:rPr>
        <w:t>(1), 12–20.</w:t>
      </w:r>
    </w:p>
    <w:p w14:paraId="7B0702CA" w14:textId="77777777" w:rsidR="00A12593" w:rsidRDefault="00A12593" w:rsidP="00A12593">
      <w:pPr>
        <w:pStyle w:val="Bibliografa"/>
      </w:pPr>
      <w:r w:rsidRPr="00A12593">
        <w:rPr>
          <w:lang w:val="es-CL"/>
        </w:rPr>
        <w:t xml:space="preserve">Fleury, M.-J., Djouini, A., Huỳnh, C., Tremblay, J., Ferland, F., Ménard, J.-M., &amp; Belleville, G. (2016). </w:t>
      </w:r>
      <w:r>
        <w:t xml:space="preserve">Remission from substance use disorders: A systematic review and meta-analysis. </w:t>
      </w:r>
      <w:r>
        <w:rPr>
          <w:i/>
          <w:iCs/>
        </w:rPr>
        <w:t>Drug and Alcohol Dependence</w:t>
      </w:r>
      <w:r>
        <w:t xml:space="preserve">, </w:t>
      </w:r>
      <w:r>
        <w:rPr>
          <w:i/>
          <w:iCs/>
        </w:rPr>
        <w:t>168</w:t>
      </w:r>
      <w:r>
        <w:t>, 293–306. https://doi.org/10.1016/j.drugalcdep.2016.08.625</w:t>
      </w:r>
    </w:p>
    <w:p w14:paraId="5703008F" w14:textId="77777777" w:rsidR="00A12593" w:rsidRDefault="00A12593" w:rsidP="00A12593">
      <w:pPr>
        <w:pStyle w:val="Bibliografa"/>
      </w:pPr>
      <w:r>
        <w:t xml:space="preserve">Font-Mayolas, S., &amp; Calvo, F. (2022). 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29394D7C" w14:textId="77777777" w:rsidR="00A12593" w:rsidRPr="00A12593" w:rsidRDefault="00A12593" w:rsidP="00A12593">
      <w:pPr>
        <w:pStyle w:val="Bibliografa"/>
        <w:rPr>
          <w:lang w:val="es-CL"/>
        </w:rPr>
      </w:pPr>
      <w:r>
        <w:t xml:space="preserve">Gjersing, L., &amp; Bretteville-Jensen, A. L. (2018). Patterns of substance use and mortality risk in a cohort of ‘hard-to-reach’ polysubstance users. </w:t>
      </w:r>
      <w:r w:rsidRPr="00A12593">
        <w:rPr>
          <w:i/>
          <w:iCs/>
          <w:lang w:val="es-CL"/>
        </w:rPr>
        <w:t>Addiction</w:t>
      </w:r>
      <w:r w:rsidRPr="00A12593">
        <w:rPr>
          <w:lang w:val="es-CL"/>
        </w:rPr>
        <w:t xml:space="preserve">, </w:t>
      </w:r>
      <w:r w:rsidRPr="00A12593">
        <w:rPr>
          <w:i/>
          <w:iCs/>
          <w:lang w:val="es-CL"/>
        </w:rPr>
        <w:t>113</w:t>
      </w:r>
      <w:r w:rsidRPr="00A12593">
        <w:rPr>
          <w:lang w:val="es-CL"/>
        </w:rPr>
        <w:t>(4), 729–739. https://doi.org/10.1111/add.14053</w:t>
      </w:r>
    </w:p>
    <w:p w14:paraId="165E583B" w14:textId="77777777" w:rsidR="00A12593" w:rsidRDefault="00A12593" w:rsidP="00A12593">
      <w:pPr>
        <w:pStyle w:val="Bibliografa"/>
      </w:pPr>
      <w:r w:rsidRPr="00A12593">
        <w:rPr>
          <w:lang w:val="es-CL"/>
        </w:rPr>
        <w:t xml:space="preserve">Gómez-Restrepo, C., Maldonado, P., Rodríguez, N., Ruiz-Gaviria, R., Escalante, M. Á., Gómez, R. Á., de Araujo, M. R., de Oliveira, A. C. S., Rivera, J. S. C., García, J. </w:t>
      </w:r>
      <w:r w:rsidRPr="00A12593">
        <w:rPr>
          <w:lang w:val="es-CL"/>
        </w:rPr>
        <w:lastRenderedPageBreak/>
        <w:t xml:space="preserve">A. G., Ferrand, M. P., &amp; Blitchtein-Winicki, D. (2017). </w:t>
      </w:r>
      <w:r>
        <w:t xml:space="preserve">Quality measurers of therapeutic communities for substance dependence: An international collaborative study survey in Latin America. </w:t>
      </w:r>
      <w:r>
        <w:rPr>
          <w:i/>
          <w:iCs/>
        </w:rPr>
        <w:t>Substance Abuse Treatment, Prevention, and Policy</w:t>
      </w:r>
      <w:r>
        <w:t xml:space="preserve">, </w:t>
      </w:r>
      <w:r>
        <w:rPr>
          <w:i/>
          <w:iCs/>
        </w:rPr>
        <w:t>12</w:t>
      </w:r>
      <w:r>
        <w:t>(1), 53. https://doi.org/10.1186/s13011-017-0129-y</w:t>
      </w:r>
    </w:p>
    <w:p w14:paraId="3C6B7C2B" w14:textId="77777777" w:rsidR="00A12593" w:rsidRDefault="00A12593" w:rsidP="00A12593">
      <w:pPr>
        <w:pStyle w:val="Bibliografa"/>
      </w:pPr>
      <w:r>
        <w:t xml:space="preserve">Grafféo, N., Latouche, A., Geskus, R. B., &amp; Chevret, S. (2018). Modeling time-varying exposure using inverse probability of treatment weights. </w:t>
      </w:r>
      <w:r>
        <w:rPr>
          <w:i/>
          <w:iCs/>
        </w:rPr>
        <w:t>Biometrical Journal</w:t>
      </w:r>
      <w:r>
        <w:t xml:space="preserve">, </w:t>
      </w:r>
      <w:r>
        <w:rPr>
          <w:i/>
          <w:iCs/>
        </w:rPr>
        <w:t>60</w:t>
      </w:r>
      <w:r>
        <w:t>(2), 323–332. https://doi.org/10.1002/bimj.201600223</w:t>
      </w:r>
    </w:p>
    <w:p w14:paraId="028741F6" w14:textId="77777777" w:rsidR="00A12593" w:rsidRDefault="00A12593" w:rsidP="00A12593">
      <w:pPr>
        <w:pStyle w:val="Bibliografa"/>
      </w:pPr>
      <w:r>
        <w:t xml:space="preserve">Griffin, B. A., Ramchand, R., Almirall, D., Slaughter, M. E., Burgette, L. F., &amp; McCaffery, D. F. (2014). Estimating the causal effects of cumulative treatment episodes for adolescents using marginal structural models and inverse probability of treatment weighting. </w:t>
      </w:r>
      <w:r>
        <w:rPr>
          <w:i/>
          <w:iCs/>
        </w:rPr>
        <w:t>Drug and Alcohol Dependence</w:t>
      </w:r>
      <w:r>
        <w:t xml:space="preserve">, </w:t>
      </w:r>
      <w:r>
        <w:rPr>
          <w:i/>
          <w:iCs/>
        </w:rPr>
        <w:t>136</w:t>
      </w:r>
      <w:r>
        <w:t>, 69–78. https://doi.org/10.1016/j.drugalcdep.2013.12.017</w:t>
      </w:r>
    </w:p>
    <w:p w14:paraId="19FA20A8" w14:textId="77777777" w:rsidR="00A12593" w:rsidRDefault="00A12593" w:rsidP="00A12593">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2BC39FE8" w14:textId="77777777" w:rsidR="00A12593" w:rsidRDefault="00A12593" w:rsidP="00A12593">
      <w:pPr>
        <w:pStyle w:val="Bibliografa"/>
      </w:pPr>
      <w:r>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0ADA4DB8" w14:textId="77777777" w:rsidR="00A12593" w:rsidRDefault="00A12593" w:rsidP="00A12593">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73E4356D" w14:textId="77777777" w:rsidR="00A12593" w:rsidRDefault="00A12593" w:rsidP="00A12593">
      <w:pPr>
        <w:pStyle w:val="Bibliografa"/>
      </w:pPr>
      <w:r>
        <w:t xml:space="preserve">Jardillier, R., Koca, D., Chatelain, F., &amp; Guyon, L. (2022). Prognosis of lasso-like penalized Cox models with tumor profiling improves prediction over clinical data alone and benefits from bi-dimensional pre-screening. </w:t>
      </w:r>
      <w:r>
        <w:rPr>
          <w:i/>
          <w:iCs/>
        </w:rPr>
        <w:t>BMC Cancer</w:t>
      </w:r>
      <w:r>
        <w:t xml:space="preserve">, </w:t>
      </w:r>
      <w:r>
        <w:rPr>
          <w:i/>
          <w:iCs/>
        </w:rPr>
        <w:t>22</w:t>
      </w:r>
      <w:r>
        <w:t>(1), 1045. https://doi.org/10.1186/s12885-022-10117-1</w:t>
      </w:r>
    </w:p>
    <w:p w14:paraId="14E28F89" w14:textId="77777777" w:rsidR="00A12593" w:rsidRDefault="00A12593" w:rsidP="00A12593">
      <w:pPr>
        <w:pStyle w:val="Bibliografa"/>
      </w:pPr>
      <w:r>
        <w:lastRenderedPageBreak/>
        <w:t xml:space="preserve">Karamouzian,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52A934D7" w14:textId="77777777" w:rsidR="00A12593" w:rsidRDefault="00A12593" w:rsidP="00A12593">
      <w:pPr>
        <w:pStyle w:val="Bibliografa"/>
      </w:pPr>
      <w:r>
        <w:t xml:space="preserve">Kaufman, J. S., &amp; MacLehose, R. F. (2013). Which of these things is not like the others? </w:t>
      </w:r>
      <w:r>
        <w:rPr>
          <w:i/>
          <w:iCs/>
        </w:rPr>
        <w:t>Cancer</w:t>
      </w:r>
      <w:r>
        <w:t xml:space="preserve">, </w:t>
      </w:r>
      <w:r>
        <w:rPr>
          <w:i/>
          <w:iCs/>
        </w:rPr>
        <w:t>119</w:t>
      </w:r>
      <w:r>
        <w:t>(24), 4216–4222. https://doi.org/10.1002/cncr.28359</w:t>
      </w:r>
    </w:p>
    <w:p w14:paraId="405CED2E" w14:textId="77777777" w:rsidR="00A12593" w:rsidRDefault="00A12593" w:rsidP="00A12593">
      <w:pPr>
        <w:pStyle w:val="Bibliografa"/>
      </w:pPr>
      <w:r>
        <w:t xml:space="preserve">Keele, L. (2010). Proportionally Difficult: Testing for Nonproportional Hazards in Cox Models. </w:t>
      </w:r>
      <w:r>
        <w:rPr>
          <w:i/>
          <w:iCs/>
        </w:rPr>
        <w:t>Political Analysis</w:t>
      </w:r>
      <w:r>
        <w:t xml:space="preserve">, </w:t>
      </w:r>
      <w:r>
        <w:rPr>
          <w:i/>
          <w:iCs/>
        </w:rPr>
        <w:t>18</w:t>
      </w:r>
      <w:r>
        <w:t>(2), 189–205. https://doi.org/10.1093/pan/mpp044</w:t>
      </w:r>
    </w:p>
    <w:p w14:paraId="4803C5B8" w14:textId="77777777" w:rsidR="00A12593" w:rsidRDefault="00A12593" w:rsidP="00A12593">
      <w:pPr>
        <w:pStyle w:val="Bibliografa"/>
      </w:pPr>
      <w:r>
        <w:t xml:space="preserve">Körkel, J. (2021). Treating patients with multiple substance use in accordance with their personal treatment goals: A new paradigm for addiction treatment. </w:t>
      </w:r>
      <w:r>
        <w:rPr>
          <w:i/>
          <w:iCs/>
        </w:rPr>
        <w:t>Drugs and Alcohol Today</w:t>
      </w:r>
      <w:r>
        <w:t xml:space="preserve">, </w:t>
      </w:r>
      <w:r>
        <w:rPr>
          <w:i/>
          <w:iCs/>
        </w:rPr>
        <w:t>21</w:t>
      </w:r>
      <w:r>
        <w:t>(1), 15–30. https://doi.org/10.1108/DAT-10-2020-0065</w:t>
      </w:r>
    </w:p>
    <w:p w14:paraId="53C4ECAC" w14:textId="77777777" w:rsidR="00A12593" w:rsidRDefault="00A12593" w:rsidP="00A12593">
      <w:pPr>
        <w:pStyle w:val="Bibliografa"/>
      </w:pPr>
      <w:r>
        <w:t xml:space="preserve">Lalwani, K., Whitehorne-Smith, P., Walcott, G., McLeary, J.-G., Mitchell, G., &amp; Abel, W. (2022). Prevalence and sociodemographic factors associated with polysubstance use: Analysis of a population-based survey in Jamaica. </w:t>
      </w:r>
      <w:r>
        <w:rPr>
          <w:i/>
          <w:iCs/>
        </w:rPr>
        <w:t>BMC Psychiatry</w:t>
      </w:r>
      <w:r>
        <w:t xml:space="preserve">, </w:t>
      </w:r>
      <w:r>
        <w:rPr>
          <w:i/>
          <w:iCs/>
        </w:rPr>
        <w:t>22</w:t>
      </w:r>
      <w:r>
        <w:t>(1), 513. https://doi.org/10.1186/s12888-022-04160-2</w:t>
      </w:r>
    </w:p>
    <w:p w14:paraId="44B8719A" w14:textId="77777777" w:rsidR="00A12593" w:rsidRDefault="00A12593" w:rsidP="00A12593">
      <w:pPr>
        <w:pStyle w:val="Bibliografa"/>
      </w:pPr>
      <w:r>
        <w:t xml:space="preserve">Levola, J., Aranko, A., &amp; Pitkänen, T. (2021). Psychosocial difficulties and treatment retention in inpatient detoxification programmes. </w:t>
      </w:r>
      <w:r>
        <w:rPr>
          <w:i/>
          <w:iCs/>
        </w:rPr>
        <w:t>Nordisk Alkohol- &amp; Narkotikatidskrift : NAT</w:t>
      </w:r>
      <w:r>
        <w:t xml:space="preserve">, </w:t>
      </w:r>
      <w:r>
        <w:rPr>
          <w:i/>
          <w:iCs/>
        </w:rPr>
        <w:t>38</w:t>
      </w:r>
      <w:r>
        <w:t>(5), 434–449. https://doi.org/10.1177/14550725211021263</w:t>
      </w:r>
    </w:p>
    <w:p w14:paraId="72EB0918" w14:textId="77777777" w:rsidR="00A12593" w:rsidRPr="00A12593" w:rsidRDefault="00A12593" w:rsidP="00A12593">
      <w:pPr>
        <w:pStyle w:val="Bibliografa"/>
        <w:rPr>
          <w:lang w:val="es-CL"/>
        </w:rPr>
      </w:pPr>
      <w:r>
        <w:t xml:space="preserve">Liu, Y., Williamson, V. G., Setlow, B., Cottler, L. B., &amp; Knackstedt, L. A. (2018). The importance of considering polysubstance use: Lessons from cocaine research. </w:t>
      </w:r>
      <w:r w:rsidRPr="00A12593">
        <w:rPr>
          <w:i/>
          <w:iCs/>
          <w:lang w:val="es-CL"/>
        </w:rPr>
        <w:t>Drug and Alcohol Dependence</w:t>
      </w:r>
      <w:r w:rsidRPr="00A12593">
        <w:rPr>
          <w:lang w:val="es-CL"/>
        </w:rPr>
        <w:t xml:space="preserve">, </w:t>
      </w:r>
      <w:r w:rsidRPr="00A12593">
        <w:rPr>
          <w:i/>
          <w:iCs/>
          <w:lang w:val="es-CL"/>
        </w:rPr>
        <w:t>192</w:t>
      </w:r>
      <w:r w:rsidRPr="00A12593">
        <w:rPr>
          <w:lang w:val="es-CL"/>
        </w:rPr>
        <w:t>, 16–28. https://doi.org/10.1016/j.drugalcdep.2018.07.025</w:t>
      </w:r>
    </w:p>
    <w:p w14:paraId="3DC8C9FE" w14:textId="77777777" w:rsidR="00A12593" w:rsidRDefault="00A12593" w:rsidP="00A12593">
      <w:pPr>
        <w:pStyle w:val="Bibliografa"/>
      </w:pPr>
      <w:r w:rsidRPr="00A12593">
        <w:rPr>
          <w:lang w:val="es-CL"/>
        </w:rPr>
        <w:t xml:space="preserve">Mateo Pinones, M., González-Santa Cruz, A., Portilla Huidobro, R., &amp; Castillo-Carniglia, A. (2022). </w:t>
      </w:r>
      <w:r>
        <w:t xml:space="preserve">Evidence-based policymaking: Lessons from the Chilean Substance Use Treatment Policy. </w:t>
      </w:r>
      <w:r>
        <w:rPr>
          <w:i/>
          <w:iCs/>
        </w:rPr>
        <w:t>International Journal of Drug Policy</w:t>
      </w:r>
      <w:r>
        <w:t xml:space="preserve">, </w:t>
      </w:r>
      <w:r>
        <w:rPr>
          <w:i/>
          <w:iCs/>
        </w:rPr>
        <w:t>109</w:t>
      </w:r>
      <w:r>
        <w:t>, 103860. https://doi.org/10.1016/j.drugpo.2022.103860</w:t>
      </w:r>
    </w:p>
    <w:p w14:paraId="5AF9DAE1" w14:textId="77777777" w:rsidR="00A12593" w:rsidRDefault="00A12593" w:rsidP="00A12593">
      <w:pPr>
        <w:pStyle w:val="Bibliografa"/>
      </w:pPr>
      <w:r>
        <w:lastRenderedPageBreak/>
        <w:t xml:space="preserve">McPherson, C., Boyne, H., &amp; Waseem, R. (2017). Understanding the Factors that Impact Relapse Post-residential Addiction Treatment, a Six Month Follow-up from a Canadian Treatment Centre. </w:t>
      </w:r>
      <w:r>
        <w:rPr>
          <w:i/>
          <w:iCs/>
        </w:rPr>
        <w:t>Journal of Alcoholism &amp; Drug Dependence</w:t>
      </w:r>
      <w:r>
        <w:t xml:space="preserve">, </w:t>
      </w:r>
      <w:r>
        <w:rPr>
          <w:i/>
          <w:iCs/>
        </w:rPr>
        <w:t>05</w:t>
      </w:r>
      <w:r>
        <w:t>(03). https://doi.org/10.4172/2329-6488.1000268</w:t>
      </w:r>
    </w:p>
    <w:p w14:paraId="3E4EE020" w14:textId="77777777" w:rsidR="00A12593" w:rsidRPr="00A12593" w:rsidRDefault="00A12593" w:rsidP="00A12593">
      <w:pPr>
        <w:pStyle w:val="Bibliografa"/>
        <w:rPr>
          <w:lang w:val="es-CL"/>
        </w:rPr>
      </w:pPr>
      <w:r>
        <w:t xml:space="preserve">Mefodeva, V., Carlyle, M., Walter, Z., Chan, G., &amp; Hides, L. (2022). Polysubstance use in young people accessing residential and day-treatment services for substance use: Substance use profiles, psychiatric comorbidity and treatment completion. </w:t>
      </w:r>
      <w:r w:rsidRPr="00A12593">
        <w:rPr>
          <w:i/>
          <w:iCs/>
          <w:lang w:val="es-CL"/>
        </w:rPr>
        <w:t>Addiction (Abingdon, England)</w:t>
      </w:r>
      <w:r w:rsidRPr="00A12593">
        <w:rPr>
          <w:lang w:val="es-CL"/>
        </w:rPr>
        <w:t xml:space="preserve">, </w:t>
      </w:r>
      <w:r w:rsidRPr="00A12593">
        <w:rPr>
          <w:i/>
          <w:iCs/>
          <w:lang w:val="es-CL"/>
        </w:rPr>
        <w:t>117</w:t>
      </w:r>
      <w:r w:rsidRPr="00A12593">
        <w:rPr>
          <w:lang w:val="es-CL"/>
        </w:rPr>
        <w:t>(12), 3110–3120. https://doi.org/10.1111/add.16008</w:t>
      </w:r>
    </w:p>
    <w:p w14:paraId="72F90529" w14:textId="77777777" w:rsidR="00A12593" w:rsidRDefault="00A12593" w:rsidP="00A12593">
      <w:pPr>
        <w:pStyle w:val="Bibliografa"/>
      </w:pPr>
      <w:r w:rsidRPr="00A12593">
        <w:rPr>
          <w:lang w:val="es-CL"/>
        </w:rPr>
        <w:t xml:space="preserve">Olivari, C. F., Gaete, J., Rodriguez, N., Pizarro, E., Del Villar, P., Calvo, E., &amp; Castillo-Carniglia, A. (2022). </w:t>
      </w:r>
      <w:r>
        <w:t xml:space="preserve">Polydrug Use and Co-occurring Substance Use Disorders in a Respondent Driven Sampling of Cocaine Base Paste Users in Santiago, Chile. </w:t>
      </w:r>
      <w:r>
        <w:rPr>
          <w:i/>
          <w:iCs/>
        </w:rPr>
        <w:t>Journal of Psychoactive Drugs</w:t>
      </w:r>
      <w:r>
        <w:t xml:space="preserve">, </w:t>
      </w:r>
      <w:r>
        <w:rPr>
          <w:i/>
          <w:iCs/>
        </w:rPr>
        <w:t>54</w:t>
      </w:r>
      <w:r>
        <w:t>(4), 348–357. https://doi.org/10.1080/02791072.2021.1976886</w:t>
      </w:r>
    </w:p>
    <w:p w14:paraId="5647F86B" w14:textId="77777777" w:rsidR="00A12593" w:rsidRDefault="00A12593" w:rsidP="00A12593">
      <w:pPr>
        <w:pStyle w:val="Bibliografa"/>
      </w:pPr>
      <w:r>
        <w:t xml:space="preserve">Olivari, C. F., González-Santa Cruz, A., Mauro, P. M., Martins, S. S., Sapag, J., Gaete, J., Cerdá, M., &amp; Castillo-Carniglia, A. (2022). Treatment outcome and readmission risk among women in women-only versus mixed-gender drug treatment programs in Chile. </w:t>
      </w:r>
      <w:r>
        <w:rPr>
          <w:i/>
          <w:iCs/>
        </w:rPr>
        <w:t>Journal of Substance Abuse Treatment</w:t>
      </w:r>
      <w:r>
        <w:t xml:space="preserve">, </w:t>
      </w:r>
      <w:r>
        <w:rPr>
          <w:i/>
          <w:iCs/>
        </w:rPr>
        <w:t>134</w:t>
      </w:r>
      <w:r>
        <w:t>, 108616. https://doi.org/10.1016/j.jsat.2021.108616</w:t>
      </w:r>
    </w:p>
    <w:p w14:paraId="22120AE6" w14:textId="77777777" w:rsidR="00A12593" w:rsidRDefault="00A12593" w:rsidP="00A12593">
      <w:pPr>
        <w:pStyle w:val="Bibliografa"/>
      </w:pPr>
      <w:r w:rsidRPr="00A12593">
        <w:rPr>
          <w:lang w:val="es-CL"/>
        </w:rPr>
        <w:t xml:space="preserve">Passos, S. R., &amp; Camacho, L. A. (2000). </w:t>
      </w:r>
      <w:r>
        <w:t xml:space="preserve">Factors associated with immediate dropout of outpatient treatment for drug abuse in Rio de Janeiro. </w:t>
      </w:r>
      <w:r>
        <w:rPr>
          <w:i/>
          <w:iCs/>
        </w:rPr>
        <w:t>Social Psychiatry and Psychiatric Epidemiology</w:t>
      </w:r>
      <w:r>
        <w:t xml:space="preserve">, </w:t>
      </w:r>
      <w:r>
        <w:rPr>
          <w:i/>
          <w:iCs/>
        </w:rPr>
        <w:t>35</w:t>
      </w:r>
      <w:r>
        <w:t>(11), 513–517. https://doi.org/10.1007/s001270050273</w:t>
      </w:r>
    </w:p>
    <w:p w14:paraId="2938CDDB" w14:textId="77777777" w:rsidR="00A12593" w:rsidRDefault="00A12593" w:rsidP="00A12593">
      <w:pPr>
        <w:pStyle w:val="Bibliografa"/>
      </w:pPr>
      <w:r>
        <w:t xml:space="preserve">Price, O., Sutherland, R., Man, N., Bruno, R., Dietze, P., Salom, C., Akhurst, J., &amp; Peacock, A. (2023). Trends and psychosocial correlates of same day polysubstance use among people who inject drugs in Australia, 2012-2022. </w:t>
      </w:r>
      <w:r>
        <w:rPr>
          <w:i/>
          <w:iCs/>
        </w:rPr>
        <w:lastRenderedPageBreak/>
        <w:t>International Journal of Drug Policy</w:t>
      </w:r>
      <w:r>
        <w:t>, 104150. https://doi.org/10.1016/j.drugpo.2023.104150</w:t>
      </w:r>
    </w:p>
    <w:p w14:paraId="033E1C29" w14:textId="77777777" w:rsidR="00A12593" w:rsidRDefault="00A12593" w:rsidP="00A12593">
      <w:pPr>
        <w:pStyle w:val="Bibliografa"/>
      </w:pPr>
      <w:r>
        <w:t xml:space="preserve">Quek, L.-H., Chan, G., White, A., Connor, J., Baker, P., Saunders, J., &amp; Kelly, A. (2013). Concurrent and Simultaneous Polydrug Use: Latent Class Analysis of an Australian Nationally Representative Sample of Young Adults. </w:t>
      </w:r>
      <w:r>
        <w:rPr>
          <w:i/>
          <w:iCs/>
        </w:rPr>
        <w:t>Frontiers in Public Health</w:t>
      </w:r>
      <w:r>
        <w:t xml:space="preserve">, </w:t>
      </w:r>
      <w:r>
        <w:rPr>
          <w:i/>
          <w:iCs/>
        </w:rPr>
        <w:t>1</w:t>
      </w:r>
      <w:r>
        <w:t>. https://www.frontiersin.org/articles/10.3389/fpubh.2013.00061</w:t>
      </w:r>
    </w:p>
    <w:p w14:paraId="00CAFCF5" w14:textId="77777777" w:rsidR="00A12593" w:rsidRDefault="00A12593" w:rsidP="00A12593">
      <w:pPr>
        <w:pStyle w:val="Bibliografa"/>
      </w:pPr>
      <w:r>
        <w:t xml:space="preserve">Reif, S., Stewart, M. T., Torres, M. E., Davis, M. T., Dana, B. M., &amp; Ritter, G. A. (2021). Effectiveness of value-based purchasing for substance use treatment engagement and retention. </w:t>
      </w:r>
      <w:r>
        <w:rPr>
          <w:i/>
          <w:iCs/>
        </w:rPr>
        <w:t>Journal of Substance Abuse Treatment</w:t>
      </w:r>
      <w:r>
        <w:t xml:space="preserve">, </w:t>
      </w:r>
      <w:r>
        <w:rPr>
          <w:i/>
          <w:iCs/>
        </w:rPr>
        <w:t>122</w:t>
      </w:r>
      <w:r>
        <w:t>, 108217. https://doi.org/10.1016/j.jsat.2020.108217</w:t>
      </w:r>
    </w:p>
    <w:p w14:paraId="0656EEFE" w14:textId="77777777" w:rsidR="00A12593" w:rsidRDefault="00A12593" w:rsidP="00A12593">
      <w:pPr>
        <w:pStyle w:val="Bibliografa"/>
      </w:pPr>
      <w:r w:rsidRPr="00A12593">
        <w:rPr>
          <w:lang w:val="es-CL"/>
        </w:rPr>
        <w:t xml:space="preserve">Reyes, J., Perez, C., Colon, H., Dowell, M., &amp; Cumsille, F. (2013). </w:t>
      </w:r>
      <w:r>
        <w:t xml:space="preserve">Prevalence and Patterns of Polydrug Use in Latin America: Analysis of Population-based Surveys in Six Countries. </w:t>
      </w:r>
      <w:r>
        <w:rPr>
          <w:i/>
          <w:iCs/>
        </w:rPr>
        <w:t>Review of European Studies</w:t>
      </w:r>
      <w:r>
        <w:t xml:space="preserve">, </w:t>
      </w:r>
      <w:r>
        <w:rPr>
          <w:i/>
          <w:iCs/>
        </w:rPr>
        <w:t>5</w:t>
      </w:r>
      <w:r>
        <w:t>(1), Article 1. https://doi.org/10.5539/res.v5n1p10</w:t>
      </w:r>
    </w:p>
    <w:p w14:paraId="501B4249" w14:textId="77777777" w:rsidR="00A12593" w:rsidRPr="00A12593" w:rsidRDefault="00A12593" w:rsidP="00A12593">
      <w:pPr>
        <w:pStyle w:val="Bibliografa"/>
        <w:rPr>
          <w:lang w:val="es-CL"/>
        </w:rPr>
      </w:pPr>
      <w:r>
        <w:t xml:space="preserve">Royston, P., &amp; Altman, D. G. (2013). External validation of a Cox prognostic model: Principles and methods. </w:t>
      </w:r>
      <w:r w:rsidRPr="00A12593">
        <w:rPr>
          <w:i/>
          <w:iCs/>
          <w:lang w:val="es-CL"/>
        </w:rPr>
        <w:t>BMC Medical Research Methodology</w:t>
      </w:r>
      <w:r w:rsidRPr="00A12593">
        <w:rPr>
          <w:lang w:val="es-CL"/>
        </w:rPr>
        <w:t xml:space="preserve">, </w:t>
      </w:r>
      <w:r w:rsidRPr="00A12593">
        <w:rPr>
          <w:i/>
          <w:iCs/>
          <w:lang w:val="es-CL"/>
        </w:rPr>
        <w:t>13</w:t>
      </w:r>
      <w:r w:rsidRPr="00A12593">
        <w:rPr>
          <w:lang w:val="es-CL"/>
        </w:rPr>
        <w:t>(1), 33. https://doi.org/10.1186/1471-2288-13-33</w:t>
      </w:r>
    </w:p>
    <w:p w14:paraId="40CAC431" w14:textId="77777777" w:rsidR="00A12593" w:rsidRDefault="00A12593" w:rsidP="00A12593">
      <w:pPr>
        <w:pStyle w:val="Bibliografa"/>
      </w:pPr>
      <w:r w:rsidRPr="00A12593">
        <w:rPr>
          <w:lang w:val="es-CL"/>
        </w:rPr>
        <w:t xml:space="preserve">Ruiz-Tagle Maturana, J., González-Santa Cruz, A., Rocha-Jiménez, T., &amp; Castillo-Carniglia, Á. (2023). </w:t>
      </w:r>
      <w:r>
        <w:t xml:space="preserve">Does substance use disorder treatment completion reduce the risk of treatment readmission in Chile? </w:t>
      </w:r>
      <w:r>
        <w:rPr>
          <w:i/>
          <w:iCs/>
        </w:rPr>
        <w:t>Drug and Alcohol Dependence</w:t>
      </w:r>
      <w:r>
        <w:t xml:space="preserve">, </w:t>
      </w:r>
      <w:r>
        <w:rPr>
          <w:i/>
          <w:iCs/>
        </w:rPr>
        <w:t>248</w:t>
      </w:r>
      <w:r>
        <w:t>, 109907. https://doi.org/10.1016/j.drugalcdep.2023.109907</w:t>
      </w:r>
    </w:p>
    <w:p w14:paraId="3DD55767" w14:textId="77777777" w:rsidR="00A12593" w:rsidRDefault="00A12593" w:rsidP="00A12593">
      <w:pPr>
        <w:pStyle w:val="Bibliografa"/>
      </w:pPr>
      <w:r>
        <w:t xml:space="preserve">Rytgaard, H. C. W., &amp; van der Laan, M. J. (2024). </w:t>
      </w:r>
      <w:r>
        <w:rPr>
          <w:i/>
          <w:iCs/>
        </w:rPr>
        <w:t>Nonparametric efficient causal estimation of the intervention-specific expected number of recurrent events with continuous-time targeted maximum likelihood and highly adaptive lasso estimation</w:t>
      </w:r>
      <w:r>
        <w:t xml:space="preserve"> (arXiv:2404.01736). arXiv. https://doi.org/10.48550/arXiv.2404.01736</w:t>
      </w:r>
    </w:p>
    <w:p w14:paraId="3C86EED3" w14:textId="77777777" w:rsidR="00A12593" w:rsidRDefault="00A12593" w:rsidP="00A12593">
      <w:pPr>
        <w:pStyle w:val="Bibliografa"/>
      </w:pPr>
      <w:r w:rsidRPr="00A12593">
        <w:rPr>
          <w:lang w:val="es-CL"/>
        </w:rPr>
        <w:lastRenderedPageBreak/>
        <w:t xml:space="preserve">Santis B, R., Hidalgo C, C. G., Hayden C, V., Anselmo M, E., Rodríguez T, J., Cartajena de la M, F., Dreyse D, J., &amp; Torres B, R. (2007). Consumo de sustancias y conductas de riesgo en consumidores de pasta base de cacaína no consultantes a servicios de rehabilitación. </w:t>
      </w:r>
      <w:r>
        <w:rPr>
          <w:i/>
          <w:iCs/>
        </w:rPr>
        <w:t>Revista Médica de Chile</w:t>
      </w:r>
      <w:r>
        <w:t xml:space="preserve">, </w:t>
      </w:r>
      <w:r>
        <w:rPr>
          <w:i/>
          <w:iCs/>
        </w:rPr>
        <w:t>135</w:t>
      </w:r>
      <w:r>
        <w:t>(1), 45–53. https://doi.org/10.4067/S0034-98872007000100007</w:t>
      </w:r>
    </w:p>
    <w:p w14:paraId="1F84D76A" w14:textId="77777777" w:rsidR="00A12593" w:rsidRDefault="00A12593" w:rsidP="00A12593">
      <w:pPr>
        <w:pStyle w:val="Bibliografa"/>
      </w:pPr>
      <w: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4648D147" w14:textId="77777777" w:rsidR="00A12593" w:rsidRDefault="00A12593" w:rsidP="00A12593">
      <w:pPr>
        <w:pStyle w:val="Bibliografa"/>
      </w:pPr>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(3), 1339–1364. https://doi.org/10.1111/apps.12435</w:t>
      </w:r>
    </w:p>
    <w:p w14:paraId="72916D7A" w14:textId="77777777" w:rsidR="00A12593" w:rsidRDefault="00A12593" w:rsidP="00A12593">
      <w:pPr>
        <w:pStyle w:val="Bibliografa"/>
      </w:pPr>
      <w:r>
        <w:t xml:space="preserve">Steele, J. L., &amp; Peralta, R. L. (2020). Are Polydrug Users More Physically and Verbally Aggressive? An Assessment of Aggression Among Mono- Versus Polydrug Users in a University Sample. </w:t>
      </w:r>
      <w:r>
        <w:rPr>
          <w:i/>
          <w:iCs/>
        </w:rPr>
        <w:t>Journal of Interpersonal Violence</w:t>
      </w:r>
      <w:r>
        <w:t xml:space="preserve">, </w:t>
      </w:r>
      <w:r>
        <w:rPr>
          <w:i/>
          <w:iCs/>
        </w:rPr>
        <w:t>35</w:t>
      </w:r>
      <w:r>
        <w:t>(21–22), 4444–4467. https://doi.org/10.1177/0886260517715024</w:t>
      </w:r>
    </w:p>
    <w:p w14:paraId="5021D59C" w14:textId="77777777" w:rsidR="00A12593" w:rsidRDefault="00A12593" w:rsidP="00A12593">
      <w:pPr>
        <w:pStyle w:val="Bibliografa"/>
      </w:pPr>
      <w:r>
        <w:t xml:space="preserve">Tiet, Q. Q., Ilgen, M. A., Byrnes, H. F., Harris, A. H. S., &amp; Finney, J. W. (2007). Treatment setting and baseline substance use severity interact to predict patients’ outcomes. </w:t>
      </w:r>
      <w:r>
        <w:rPr>
          <w:i/>
          <w:iCs/>
        </w:rPr>
        <w:t>Addiction (Abingdon, England)</w:t>
      </w:r>
      <w:r>
        <w:t xml:space="preserve">, </w:t>
      </w:r>
      <w:r>
        <w:rPr>
          <w:i/>
          <w:iCs/>
        </w:rPr>
        <w:t>102</w:t>
      </w:r>
      <w:r>
        <w:t>(3), 432–440. https://doi.org/10.1111/j.1360-0443.2006.01717.x</w:t>
      </w:r>
    </w:p>
    <w:p w14:paraId="3D0C97EA" w14:textId="77777777" w:rsidR="00A12593" w:rsidRPr="00A12593" w:rsidRDefault="00A12593" w:rsidP="00A12593">
      <w:pPr>
        <w:pStyle w:val="Bibliografa"/>
        <w:rPr>
          <w:lang w:val="es-CL"/>
        </w:rPr>
      </w:pPr>
      <w:r>
        <w:t xml:space="preserve">Vázquez-Real, M., Talero-Barrientos, E. M., &amp; Franco-Fernández, M. D. (2022). Sociodemographic, clinical and pharmacological factors influencing early readmission in mental health settings. </w:t>
      </w:r>
      <w:r w:rsidRPr="00A12593">
        <w:rPr>
          <w:i/>
          <w:iCs/>
          <w:lang w:val="es-CL"/>
        </w:rPr>
        <w:t>Actas Espanolas De Psiquiatria</w:t>
      </w:r>
      <w:r w:rsidRPr="00A12593">
        <w:rPr>
          <w:lang w:val="es-CL"/>
        </w:rPr>
        <w:t xml:space="preserve">, </w:t>
      </w:r>
      <w:r w:rsidRPr="00A12593">
        <w:rPr>
          <w:i/>
          <w:iCs/>
          <w:lang w:val="es-CL"/>
        </w:rPr>
        <w:t>50</w:t>
      </w:r>
      <w:r w:rsidRPr="00A12593">
        <w:rPr>
          <w:lang w:val="es-CL"/>
        </w:rPr>
        <w:t>(6), 248–255.</w:t>
      </w:r>
    </w:p>
    <w:p w14:paraId="272CC879" w14:textId="77777777" w:rsidR="00A12593" w:rsidRDefault="00A12593" w:rsidP="00A12593">
      <w:pPr>
        <w:pStyle w:val="Bibliografa"/>
      </w:pPr>
      <w:r w:rsidRPr="00A12593">
        <w:rPr>
          <w:lang w:val="es-CL"/>
        </w:rPr>
        <w:lastRenderedPageBreak/>
        <w:t xml:space="preserve">Vilugrón, F., Molina G., T., Gras-Pérez, M. E., Font-Mayolas, S., Vilugrón, F., Molina G., T., Gras-Pérez, M. E., &amp; Font-Mayolas, S. (2022). Precocidad de inicio del consumo de sustancias psicoactivas y su relación con otros comportamientos de riesgo para la salud en adolescentes chilenos. </w:t>
      </w:r>
      <w:r>
        <w:rPr>
          <w:i/>
          <w:iCs/>
        </w:rPr>
        <w:t>Revista Médica de Chile</w:t>
      </w:r>
      <w:r>
        <w:t xml:space="preserve">, </w:t>
      </w:r>
      <w:r>
        <w:rPr>
          <w:i/>
          <w:iCs/>
        </w:rPr>
        <w:t>150</w:t>
      </w:r>
      <w:r>
        <w:t>(5), 584–596. https://doi.org/10.4067/s0034-98872022000500584</w:t>
      </w:r>
    </w:p>
    <w:p w14:paraId="37866A04" w14:textId="1394936E" w:rsidR="00AA5B6C" w:rsidRDefault="00AA5B6C" w:rsidP="00C31320">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3A9DEBC7" w14:textId="77777777" w:rsidR="00AA5B6C" w:rsidRDefault="00AA5B6C" w:rsidP="00C31320">
      <w:pPr>
        <w:rPr>
          <w:rFonts w:ascii="Times New Roman" w:hAnsi="Times New Roman" w:cs="Times New Roman"/>
          <w:sz w:val="24"/>
          <w:szCs w:val="24"/>
          <w:lang w:val="en-US"/>
        </w:rPr>
      </w:pPr>
    </w:p>
    <w:p w14:paraId="576B0057" w14:textId="77777777" w:rsidR="00AA5B6C" w:rsidRPr="00C31320" w:rsidRDefault="00AA5B6C" w:rsidP="00C31320">
      <w:pPr>
        <w:rPr>
          <w:rFonts w:ascii="Times New Roman" w:hAnsi="Times New Roman" w:cs="Times New Roman"/>
          <w:sz w:val="24"/>
          <w:szCs w:val="24"/>
          <w:lang w:val="en-US"/>
        </w:rPr>
      </w:pPr>
    </w:p>
    <w:sectPr w:rsidR="00AA5B6C"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drés González Santa Cruz" w:date="2024-06-25T14:32:00Z" w:initials="AG">
    <w:p w14:paraId="3EF8FBA6" w14:textId="77777777" w:rsidR="00AA5B6C" w:rsidRPr="0087291E" w:rsidRDefault="00AA5B6C">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16" w:author="Mariel Mateo" w:date="2024-06-25T14:40:00Z" w:initials="MM">
    <w:p w14:paraId="7AF9EE51"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17" w:author="Andrés González Santa Cruz" w:date="2024-06-25T14:56:00Z" w:initials="AG">
    <w:p w14:paraId="613898F4"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11" w:author="Mariel Mateo" w:date="2024-06-25T14:40:00Z" w:initials="MM">
    <w:p w14:paraId="5350A879"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12" w:author="Andrés González Santa Cruz" w:date="2024-06-25T14:56:00Z" w:initials="AG">
    <w:p w14:paraId="585C1002"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29" w:author="Andrés González Santa Cruz" w:date="2024-06-25T14:42:00Z" w:initials="AG">
    <w:p w14:paraId="5EDF05B3" w14:textId="77777777" w:rsidR="00AA5B6C" w:rsidRPr="007F797E" w:rsidRDefault="00AA5B6C">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30" w:author="Andrés González Santa Cruz" w:date="2024-06-25T15:06:00Z" w:initials="AG">
    <w:p w14:paraId="2CEA903A" w14:textId="77777777" w:rsidR="00AA5B6C" w:rsidRPr="00A13FCC" w:rsidRDefault="00AA5B6C">
      <w:pPr>
        <w:pStyle w:val="Textocomentario"/>
        <w:rPr>
          <w:lang w:val="es-CL"/>
        </w:rPr>
      </w:pPr>
      <w:r>
        <w:rPr>
          <w:rStyle w:val="Refdecomentario"/>
        </w:rPr>
        <w:annotationRef/>
      </w:r>
      <w:proofErr w:type="gramStart"/>
      <w:r w:rsidRPr="00A13FCC">
        <w:rPr>
          <w:lang w:val="es-CL"/>
        </w:rPr>
        <w:t>Revisar referencia de N.G</w:t>
      </w:r>
      <w:r>
        <w:rPr>
          <w:lang w:val="es-CL"/>
        </w:rPr>
        <w:t>. Choi?</w:t>
      </w:r>
      <w:proofErr w:type="gramEnd"/>
    </w:p>
  </w:comment>
  <w:comment w:id="32" w:author="Andrés González Santa Cruz" w:date="2024-06-23T21:05:00Z" w:initials="AG">
    <w:p w14:paraId="472CCC52"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33" w:author="Andrés González Santa Cruz" w:date="2024-06-23T21:05:00Z" w:initials="AG">
    <w:p w14:paraId="1CA74AA5"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34" w:author="Andrés González Santa Cruz" w:date="2024-06-23T21:05:00Z" w:initials="AG">
    <w:p w14:paraId="3DABBFA3"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35" w:author="Andrés González Santa Cruz" w:date="2024-06-23T21:05:00Z" w:initials="AG">
    <w:p w14:paraId="00E39D65"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40" w:author="Andrés González Santa Cruz" w:date="2024-07-08T12:09:00Z" w:initials="AG">
    <w:p w14:paraId="6FE19147" w14:textId="53349E95" w:rsidR="00351DC1" w:rsidRPr="00351DC1" w:rsidRDefault="00351DC1">
      <w:pPr>
        <w:pStyle w:val="Textocomentario"/>
        <w:rPr>
          <w:lang w:val="es-CL"/>
        </w:rPr>
      </w:pPr>
      <w:r>
        <w:rPr>
          <w:rStyle w:val="Refdecomentario"/>
        </w:rPr>
        <w:annotationRef/>
      </w:r>
      <w:r w:rsidRPr="00351DC1">
        <w:rPr>
          <w:lang w:val="es-CL"/>
        </w:rPr>
        <w:t>Ava</w:t>
      </w:r>
      <w:r>
        <w:rPr>
          <w:lang w:val="es-CL"/>
        </w:rPr>
        <w:t>nzar en esto</w:t>
      </w:r>
    </w:p>
  </w:comment>
  <w:comment w:id="116" w:author="Mariel Mateo" w:date="2024-06-25T15:24:00Z" w:initials="MM">
    <w:p w14:paraId="3719E29D" w14:textId="77777777" w:rsidR="00AA5B6C" w:rsidRPr="00AB67F7" w:rsidRDefault="00AA5B6C" w:rsidP="002E32F9">
      <w:pPr>
        <w:pStyle w:val="Textocomentario"/>
        <w:rPr>
          <w:lang w:val="es-CL"/>
        </w:rPr>
      </w:pPr>
      <w:r>
        <w:rPr>
          <w:rStyle w:val="Refdecomentario"/>
        </w:rPr>
        <w:annotationRef/>
      </w:r>
      <w:r w:rsidRPr="00AB67F7">
        <w:rPr>
          <w:lang w:val="es-CL"/>
        </w:rPr>
        <w:t xml:space="preserve">No estoy tan convencida de que el </w:t>
      </w:r>
      <w:proofErr w:type="spellStart"/>
      <w:r w:rsidRPr="00AB67F7">
        <w:rPr>
          <w:lang w:val="es-CL"/>
        </w:rPr>
        <w:t>vinculo</w:t>
      </w:r>
      <w:proofErr w:type="spellEnd"/>
      <w:r w:rsidRPr="00AB67F7">
        <w:rPr>
          <w:lang w:val="es-CL"/>
        </w:rPr>
        <w:t xml:space="preserve"> entre PSU y social </w:t>
      </w:r>
      <w:proofErr w:type="spellStart"/>
      <w:r w:rsidRPr="00AB67F7">
        <w:rPr>
          <w:lang w:val="es-CL"/>
        </w:rPr>
        <w:t>inequalities</w:t>
      </w:r>
      <w:proofErr w:type="spellEnd"/>
      <w:r w:rsidRPr="00AB67F7">
        <w:rPr>
          <w:lang w:val="es-CL"/>
        </w:rPr>
        <w:t xml:space="preserve"> and </w:t>
      </w:r>
      <w:proofErr w:type="spellStart"/>
      <w:r w:rsidRPr="00AB67F7">
        <w:rPr>
          <w:lang w:val="es-CL"/>
        </w:rPr>
        <w:t>vulnerabilities</w:t>
      </w:r>
      <w:proofErr w:type="spellEnd"/>
      <w:r w:rsidRPr="00AB67F7">
        <w:rPr>
          <w:lang w:val="es-CL"/>
        </w:rPr>
        <w:t xml:space="preserve"> este claro para el lector...</w:t>
      </w:r>
    </w:p>
  </w:comment>
  <w:comment w:id="117" w:author="Mariel Mateo" w:date="2024-06-25T15:29:00Z" w:initials="MM">
    <w:p w14:paraId="77178058" w14:textId="77777777" w:rsidR="00AA5B6C" w:rsidRPr="00AB67F7" w:rsidRDefault="00AA5B6C" w:rsidP="005B0775">
      <w:pPr>
        <w:pStyle w:val="Textocomentario"/>
        <w:rPr>
          <w:lang w:val="es-CL"/>
        </w:rPr>
      </w:pPr>
      <w:r>
        <w:rPr>
          <w:rStyle w:val="Refdecomentario"/>
        </w:rPr>
        <w:annotationRef/>
      </w:r>
      <w:proofErr w:type="spellStart"/>
      <w:r w:rsidRPr="00AB67F7">
        <w:rPr>
          <w:lang w:val="es-CL"/>
        </w:rPr>
        <w:t>Quizas</w:t>
      </w:r>
      <w:proofErr w:type="spellEnd"/>
      <w:r w:rsidRPr="00AB67F7">
        <w:rPr>
          <w:lang w:val="es-CL"/>
        </w:rPr>
        <w:t xml:space="preserve"> es </w:t>
      </w:r>
      <w:proofErr w:type="spellStart"/>
      <w:r w:rsidRPr="00AB67F7">
        <w:rPr>
          <w:lang w:val="es-CL"/>
        </w:rPr>
        <w:t>mas</w:t>
      </w:r>
      <w:proofErr w:type="spellEnd"/>
      <w:r w:rsidRPr="00AB67F7">
        <w:rPr>
          <w:lang w:val="es-CL"/>
        </w:rPr>
        <w:t xml:space="preserve"> coherente con este estudio dejarlo en </w:t>
      </w:r>
      <w:proofErr w:type="spellStart"/>
      <w:r w:rsidRPr="00AB67F7">
        <w:rPr>
          <w:lang w:val="es-CL"/>
        </w:rPr>
        <w:t>patients</w:t>
      </w:r>
      <w:proofErr w:type="spellEnd"/>
      <w:r w:rsidRPr="00AB67F7">
        <w:rPr>
          <w:lang w:val="es-CL"/>
        </w:rPr>
        <w:t xml:space="preserve"> </w:t>
      </w:r>
      <w:proofErr w:type="spellStart"/>
      <w:r w:rsidRPr="00AB67F7">
        <w:rPr>
          <w:lang w:val="es-CL"/>
        </w:rPr>
        <w:t>needs</w:t>
      </w:r>
      <w:proofErr w:type="spellEnd"/>
      <w:r w:rsidRPr="00AB67F7">
        <w:rPr>
          <w:lang w:val="es-CL"/>
        </w:rPr>
        <w:t xml:space="preserve"> and </w:t>
      </w:r>
      <w:proofErr w:type="spellStart"/>
      <w:r w:rsidRPr="00AB67F7">
        <w:rPr>
          <w:lang w:val="es-CL"/>
        </w:rPr>
        <w:t>inequalities</w:t>
      </w:r>
      <w:proofErr w:type="spellEnd"/>
      <w:r w:rsidRPr="00AB67F7">
        <w:rPr>
          <w:lang w:val="es-CL"/>
        </w:rPr>
        <w:t xml:space="preserve"> en el acceso a salud...</w:t>
      </w:r>
    </w:p>
  </w:comment>
  <w:comment w:id="118" w:author="Mariel Mateo" w:date="2024-06-25T15:21:00Z" w:initials="MM">
    <w:p w14:paraId="5BA39712" w14:textId="77777777" w:rsidR="00AA5B6C" w:rsidRPr="00AB67F7" w:rsidRDefault="00AA5B6C" w:rsidP="002E32F9">
      <w:pPr>
        <w:pStyle w:val="Textocomentario"/>
        <w:rPr>
          <w:lang w:val="es-CL"/>
        </w:rPr>
      </w:pPr>
      <w:r>
        <w:rPr>
          <w:rStyle w:val="Refdecomentario"/>
        </w:rPr>
        <w:annotationRef/>
      </w:r>
      <w:r w:rsidRPr="00AB67F7">
        <w:rPr>
          <w:lang w:val="es-CL"/>
        </w:rPr>
        <w:t xml:space="preserve">Este objetivo debiera ser el mismo que en el </w:t>
      </w:r>
      <w:proofErr w:type="spellStart"/>
      <w:r w:rsidRPr="00AB67F7">
        <w:rPr>
          <w:lang w:val="es-CL"/>
        </w:rPr>
        <w:t>abstract</w:t>
      </w:r>
      <w:proofErr w:type="spellEnd"/>
      <w:r w:rsidRPr="00AB67F7">
        <w:rPr>
          <w:lang w:val="es-CL"/>
        </w:rPr>
        <w:t>. No se cual/es dejar.</w:t>
      </w:r>
    </w:p>
  </w:comment>
  <w:comment w:id="122" w:author="Mariel Mateo" w:date="2024-06-25T15:32:00Z" w:initials="MM">
    <w:p w14:paraId="2DE764FB" w14:textId="77777777" w:rsidR="00AA5B6C" w:rsidRPr="00AB67F7" w:rsidRDefault="00AA5B6C" w:rsidP="00A56D29">
      <w:pPr>
        <w:pStyle w:val="Textocomentario"/>
        <w:rPr>
          <w:lang w:val="es-CL"/>
        </w:rPr>
      </w:pPr>
      <w:r>
        <w:rPr>
          <w:rStyle w:val="Refdecomentario"/>
        </w:rPr>
        <w:annotationRef/>
      </w:r>
      <w:r w:rsidRPr="00AB67F7">
        <w:rPr>
          <w:lang w:val="es-CL"/>
        </w:rPr>
        <w:t>No entiendo la sigla</w:t>
      </w:r>
    </w:p>
  </w:comment>
  <w:comment w:id="123" w:author="Andrés González Santa Cruz" w:date="2024-06-25T15:44:00Z" w:initials="AG">
    <w:p w14:paraId="2119CA0D" w14:textId="77777777" w:rsidR="00AA5B6C" w:rsidRPr="007E3CC9" w:rsidRDefault="00AA5B6C">
      <w:pPr>
        <w:pStyle w:val="Textocomentario"/>
        <w:rPr>
          <w:lang w:val="es-CL"/>
        </w:rPr>
      </w:pPr>
      <w:r>
        <w:rPr>
          <w:rStyle w:val="Refdecomentario"/>
        </w:rPr>
        <w:annotationRef/>
      </w:r>
      <w:r w:rsidRPr="007E3CC9">
        <w:rPr>
          <w:lang w:val="es-CL"/>
        </w:rPr>
        <w:t>Espero h</w:t>
      </w:r>
      <w:r>
        <w:rPr>
          <w:lang w:val="es-CL"/>
        </w:rPr>
        <w:t>aberla aclarado</w:t>
      </w:r>
    </w:p>
  </w:comment>
  <w:comment w:id="127" w:author="Mariel Mateo" w:date="2024-06-25T15:39:00Z" w:initials="MM">
    <w:p w14:paraId="75691888" w14:textId="77777777" w:rsidR="00AA5B6C" w:rsidRPr="00E275E8" w:rsidRDefault="00AA5B6C" w:rsidP="00B722A3">
      <w:pPr>
        <w:pStyle w:val="Textocomentario"/>
      </w:pPr>
      <w:r>
        <w:rPr>
          <w:rStyle w:val="Refdecomentario"/>
        </w:rPr>
        <w:annotationRef/>
      </w:r>
      <w:r w:rsidRPr="00E275E8">
        <w:t>idem</w:t>
      </w:r>
    </w:p>
  </w:comment>
  <w:comment w:id="130" w:author="Andrés González Santa Cruz" w:date="2024-06-27T12:14:00Z" w:initials="AG">
    <w:p w14:paraId="5BDF0201" w14:textId="77777777" w:rsidR="00AA5B6C" w:rsidRPr="00FE4FE6" w:rsidRDefault="00AA5B6C" w:rsidP="00FE4FE6">
      <w:pPr>
        <w:pStyle w:val="Textocomentario"/>
        <w:rPr>
          <w:lang w:val="es-CL"/>
        </w:rPr>
      </w:pPr>
      <w:r>
        <w:rPr>
          <w:rStyle w:val="Refdecomentario"/>
        </w:rPr>
        <w:annotationRef/>
      </w:r>
      <w:r w:rsidRPr="00FE4FE6">
        <w:t xml:space="preserve">Kaufman, J. S., &amp; </w:t>
      </w:r>
      <w:proofErr w:type="spellStart"/>
      <w:r w:rsidRPr="00FE4FE6">
        <w:t>MacLehose</w:t>
      </w:r>
      <w:proofErr w:type="spellEnd"/>
      <w:r w:rsidRPr="00FE4FE6">
        <w:t xml:space="preserve">, R. F. (2013). Which of these things is not like the others? </w:t>
      </w:r>
      <w:proofErr w:type="spellStart"/>
      <w:r w:rsidRPr="00FE4FE6">
        <w:rPr>
          <w:lang w:val="es-CL"/>
        </w:rPr>
        <w:t>Cancer</w:t>
      </w:r>
      <w:proofErr w:type="spellEnd"/>
      <w:r w:rsidRPr="00FE4FE6">
        <w:rPr>
          <w:lang w:val="es-CL"/>
        </w:rPr>
        <w:t>, 119(24), 4216-4222. https://doi.org/10.1002/cncr.28359</w:t>
      </w:r>
    </w:p>
  </w:comment>
  <w:comment w:id="132" w:author="jose antonio ruiz-tagle" w:date="2024-06-14T09:43:00Z" w:initials="jr">
    <w:p w14:paraId="4A37EBC6" w14:textId="77777777" w:rsidR="00AA5B6C" w:rsidRPr="00AB67F7" w:rsidRDefault="00AA5B6C" w:rsidP="000F254D">
      <w:pPr>
        <w:pStyle w:val="Textocomentario"/>
        <w:rPr>
          <w:lang w:val="es-CL"/>
        </w:rPr>
      </w:pPr>
      <w:r>
        <w:rPr>
          <w:rStyle w:val="Refdecomentario"/>
        </w:rPr>
        <w:annotationRef/>
      </w:r>
      <w:r w:rsidRPr="00AB67F7">
        <w:rPr>
          <w:lang w:val="es-CL"/>
        </w:rPr>
        <w:t>Actualizar en la versión final</w:t>
      </w:r>
    </w:p>
  </w:comment>
  <w:comment w:id="136" w:author="Mariel Mateo" w:date="2024-06-25T16:08:00Z" w:initials="MM">
    <w:p w14:paraId="5E5CF9D2" w14:textId="77777777" w:rsidR="00AA5B6C" w:rsidRPr="00AB67F7" w:rsidRDefault="00AA5B6C" w:rsidP="00421889">
      <w:pPr>
        <w:pStyle w:val="Textocomentario"/>
        <w:rPr>
          <w:lang w:val="es-CL"/>
        </w:rPr>
      </w:pPr>
      <w:r>
        <w:rPr>
          <w:rStyle w:val="Refdecomentario"/>
        </w:rPr>
        <w:annotationRef/>
      </w:r>
      <w:r w:rsidRPr="00AB67F7">
        <w:rPr>
          <w:lang w:val="es-CL"/>
        </w:rPr>
        <w:t xml:space="preserve">Yo </w:t>
      </w:r>
      <w:proofErr w:type="spellStart"/>
      <w:r w:rsidRPr="00AB67F7">
        <w:rPr>
          <w:lang w:val="es-CL"/>
        </w:rPr>
        <w:t>incluiria</w:t>
      </w:r>
      <w:proofErr w:type="spellEnd"/>
      <w:r w:rsidRPr="00AB67F7">
        <w:rPr>
          <w:lang w:val="es-CL"/>
        </w:rPr>
        <w:t xml:space="preserve"> </w:t>
      </w:r>
      <w:proofErr w:type="spellStart"/>
      <w:r w:rsidRPr="00AB67F7">
        <w:rPr>
          <w:lang w:val="es-CL"/>
        </w:rPr>
        <w:t>tambien</w:t>
      </w:r>
      <w:proofErr w:type="spellEnd"/>
      <w:r w:rsidRPr="00AB67F7">
        <w:rPr>
          <w:lang w:val="es-CL"/>
        </w:rPr>
        <w:t xml:space="preserve"> una </w:t>
      </w:r>
      <w:proofErr w:type="spellStart"/>
      <w:r w:rsidRPr="00AB67F7">
        <w:rPr>
          <w:lang w:val="es-CL"/>
        </w:rPr>
        <w:t>section</w:t>
      </w:r>
      <w:proofErr w:type="spellEnd"/>
      <w:r w:rsidRPr="00AB67F7">
        <w:rPr>
          <w:lang w:val="es-CL"/>
        </w:rPr>
        <w:t xml:space="preserve"> de </w:t>
      </w:r>
      <w:proofErr w:type="spellStart"/>
      <w:r w:rsidRPr="00AB67F7">
        <w:rPr>
          <w:lang w:val="es-CL"/>
        </w:rPr>
        <w:t>sensitivity</w:t>
      </w:r>
      <w:proofErr w:type="spellEnd"/>
      <w:r w:rsidRPr="00AB67F7">
        <w:rPr>
          <w:lang w:val="es-CL"/>
        </w:rPr>
        <w:t xml:space="preserve"> </w:t>
      </w:r>
      <w:proofErr w:type="spellStart"/>
      <w:r w:rsidRPr="00AB67F7">
        <w:rPr>
          <w:lang w:val="es-CL"/>
        </w:rPr>
        <w:t>analysis</w:t>
      </w:r>
      <w:proofErr w:type="spellEnd"/>
      <w:r w:rsidRPr="00AB67F7">
        <w:rPr>
          <w:lang w:val="es-CL"/>
        </w:rPr>
        <w:t xml:space="preserve"> en la </w:t>
      </w:r>
      <w:proofErr w:type="spellStart"/>
      <w:r w:rsidRPr="00AB67F7">
        <w:rPr>
          <w:lang w:val="es-CL"/>
        </w:rPr>
        <w:t>seccion</w:t>
      </w:r>
      <w:proofErr w:type="spellEnd"/>
      <w:r w:rsidRPr="00AB67F7">
        <w:rPr>
          <w:lang w:val="es-CL"/>
        </w:rPr>
        <w:t xml:space="preserve"> de </w:t>
      </w:r>
      <w:proofErr w:type="spellStart"/>
      <w:r w:rsidRPr="00AB67F7">
        <w:rPr>
          <w:lang w:val="es-CL"/>
        </w:rPr>
        <w:t>metodos</w:t>
      </w:r>
      <w:proofErr w:type="spellEnd"/>
      <w:r w:rsidRPr="00AB67F7">
        <w:rPr>
          <w:lang w:val="es-CL"/>
        </w:rPr>
        <w:t>...</w:t>
      </w:r>
    </w:p>
  </w:comment>
  <w:comment w:id="145" w:author="Andrés González Santa Cruz" w:date="2024-06-27T13:38:00Z" w:initials="AG">
    <w:p w14:paraId="1E1303F0" w14:textId="77777777" w:rsidR="00E30D40" w:rsidRPr="00705200" w:rsidRDefault="00E30D40" w:rsidP="00901803">
      <w:pPr>
        <w:pStyle w:val="Textocomentario"/>
        <w:rPr>
          <w:lang w:val="es-CL"/>
        </w:rPr>
      </w:pPr>
      <w:r>
        <w:rPr>
          <w:rStyle w:val="Refdecomentario"/>
        </w:rPr>
        <w:annotationRef/>
      </w:r>
      <w:r w:rsidRPr="00705200">
        <w:rPr>
          <w:noProof/>
          <w:lang w:val="es-CL"/>
        </w:rPr>
        <w:t>c</w:t>
      </w:r>
      <w:r>
        <w:rPr>
          <w:noProof/>
          <w:lang w:val="es-CL"/>
        </w:rPr>
        <w:t>orresponderá a la discusión??</w:t>
      </w:r>
    </w:p>
  </w:comment>
  <w:comment w:id="146" w:author="Andrés González Santa Cruz" w:date="2024-07-18T14:30:00Z" w:initials="AG">
    <w:p w14:paraId="4AA8CBDB" w14:textId="4FCD24ED" w:rsidR="00105D77" w:rsidRPr="00105D77" w:rsidRDefault="00105D77">
      <w:pPr>
        <w:pStyle w:val="Textocomentario"/>
      </w:pPr>
      <w:r>
        <w:rPr>
          <w:rStyle w:val="Refdecomentario"/>
        </w:rPr>
        <w:annotationRef/>
      </w:r>
      <w:proofErr w:type="spellStart"/>
      <w:r w:rsidRPr="00105D77">
        <w:t>Hace</w:t>
      </w:r>
      <w:proofErr w:type="spellEnd"/>
      <w:r w:rsidRPr="00105D77">
        <w:t xml:space="preserve"> </w:t>
      </w:r>
      <w:proofErr w:type="spellStart"/>
      <w:r w:rsidRPr="00105D77">
        <w:t>alusión</w:t>
      </w:r>
      <w:proofErr w:type="spellEnd"/>
      <w:r w:rsidRPr="00105D77">
        <w:t xml:space="preserve"> a las IRRs?</w:t>
      </w:r>
      <w:r w:rsidRPr="00105D77">
        <w:br/>
      </w:r>
      <w:proofErr w:type="spellStart"/>
      <w:r w:rsidRPr="00105D77">
        <w:t>si</w:t>
      </w:r>
      <w:proofErr w:type="spellEnd"/>
      <w:r w:rsidRPr="00105D77">
        <w:t xml:space="preserve"> no es </w:t>
      </w:r>
      <w:proofErr w:type="spellStart"/>
      <w:r w:rsidRPr="00105D77">
        <w:t>así</w:t>
      </w:r>
      <w:proofErr w:type="spellEnd"/>
      <w:r>
        <w:t xml:space="preserve">, </w:t>
      </w:r>
      <w:proofErr w:type="spellStart"/>
      <w:r>
        <w:t>incluir</w:t>
      </w:r>
      <w:proofErr w:type="spellEnd"/>
      <w:r>
        <w:t xml:space="preserve"> algo </w:t>
      </w:r>
      <w:proofErr w:type="spellStart"/>
      <w:r>
        <w:t>así</w:t>
      </w:r>
      <w:proofErr w:type="spellEnd"/>
      <w:r w:rsidRPr="00105D77">
        <w:t xml:space="preserve">: </w:t>
      </w:r>
      <w:r>
        <w:t>“</w:t>
      </w:r>
      <w:r>
        <w:rPr>
          <w:sz w:val="24"/>
          <w:szCs w:val="24"/>
        </w:rPr>
        <w:t>in patients that underwent general-population intensive ambulatory treatments and women-specific residential treatments</w:t>
      </w:r>
      <w:r>
        <w:rPr>
          <w:sz w:val="24"/>
          <w:szCs w:val="24"/>
        </w:rPr>
        <w:t>”</w:t>
      </w:r>
    </w:p>
  </w:comment>
  <w:comment w:id="147" w:author="Andrés González Santa Cruz" w:date="2024-07-18T14:31:00Z" w:initials="AG">
    <w:p w14:paraId="7DDAD32C" w14:textId="509FD8D0" w:rsidR="007B0936" w:rsidRPr="007B0936" w:rsidRDefault="007B0936">
      <w:pPr>
        <w:pStyle w:val="Textocomentario"/>
        <w:rPr>
          <w:lang w:val="es-CL"/>
        </w:rPr>
      </w:pPr>
      <w:r>
        <w:rPr>
          <w:rStyle w:val="Refdecomentario"/>
        </w:rPr>
        <w:annotationRef/>
      </w:r>
      <w:proofErr w:type="gramStart"/>
      <w:r w:rsidRPr="007B0936">
        <w:rPr>
          <w:lang w:val="es-CL"/>
        </w:rPr>
        <w:t>Cuál es el problema de fon</w:t>
      </w:r>
      <w:r>
        <w:rPr>
          <w:lang w:val="es-CL"/>
        </w:rPr>
        <w:t>do?</w:t>
      </w:r>
      <w:proofErr w:type="gramEnd"/>
    </w:p>
  </w:comment>
  <w:comment w:id="148" w:author="Andrés González Santa Cruz" w:date="2024-07-18T14:24:00Z" w:initials="AG">
    <w:p w14:paraId="5629818F" w14:textId="42122011" w:rsidR="00971223" w:rsidRPr="00971223" w:rsidRDefault="00971223">
      <w:pPr>
        <w:pStyle w:val="Textocomentario"/>
        <w:rPr>
          <w:lang w:val="es-CL"/>
        </w:rPr>
      </w:pPr>
      <w:r>
        <w:rPr>
          <w:rStyle w:val="Refdecomentario"/>
        </w:rPr>
        <w:annotationRef/>
      </w:r>
      <w:proofErr w:type="gramStart"/>
      <w:r w:rsidRPr="00971223">
        <w:rPr>
          <w:lang w:val="es-CL"/>
        </w:rPr>
        <w:t>No se entiende bien e</w:t>
      </w:r>
      <w:r>
        <w:rPr>
          <w:lang w:val="es-CL"/>
        </w:rPr>
        <w:t>l contexto</w:t>
      </w:r>
      <w:r w:rsidR="00105D77">
        <w:rPr>
          <w:lang w:val="es-CL"/>
        </w:rPr>
        <w:t>, alude a la readmisión???</w:t>
      </w:r>
      <w:proofErr w:type="gramEnd"/>
    </w:p>
  </w:comment>
  <w:comment w:id="149" w:author="Mariel Mateo" w:date="2024-06-25T16:12:00Z" w:initials="MM">
    <w:p w14:paraId="10209FDF" w14:textId="77777777" w:rsidR="00E16AC4" w:rsidRPr="00AB67F7" w:rsidRDefault="00E16AC4" w:rsidP="00E16AC4">
      <w:pPr>
        <w:pStyle w:val="Textocomentario"/>
        <w:rPr>
          <w:lang w:val="es-CL"/>
        </w:rPr>
      </w:pPr>
      <w:r>
        <w:rPr>
          <w:rStyle w:val="Refdecomentario"/>
        </w:rPr>
        <w:annotationRef/>
      </w:r>
      <w:r w:rsidRPr="00AB67F7">
        <w:rPr>
          <w:lang w:val="es-CL"/>
        </w:rPr>
        <w:t xml:space="preserve">Me choca un poco partir por esto, en lugar de partir por cuales son los </w:t>
      </w:r>
      <w:proofErr w:type="spellStart"/>
      <w:r w:rsidRPr="00AB67F7">
        <w:rPr>
          <w:lang w:val="es-CL"/>
        </w:rPr>
        <w:t>findings</w:t>
      </w:r>
      <w:proofErr w:type="spellEnd"/>
      <w:r w:rsidRPr="00AB67F7">
        <w:rPr>
          <w:lang w:val="es-CL"/>
        </w:rPr>
        <w:t xml:space="preserve"> respecto a los objetivos del estudio.</w:t>
      </w:r>
    </w:p>
  </w:comment>
  <w:comment w:id="150" w:author="Mariel Mateo" w:date="2024-06-25T16:23:00Z" w:initials="MM">
    <w:p w14:paraId="4EA1E10A" w14:textId="77777777" w:rsidR="00E16AC4" w:rsidRPr="00AB67F7" w:rsidRDefault="00E16AC4" w:rsidP="00E16AC4">
      <w:pPr>
        <w:pStyle w:val="Textocomentario"/>
        <w:rPr>
          <w:lang w:val="es-CL"/>
        </w:rPr>
      </w:pPr>
      <w:r>
        <w:rPr>
          <w:rStyle w:val="Refdecomentario"/>
        </w:rPr>
        <w:annotationRef/>
      </w:r>
      <w:proofErr w:type="spellStart"/>
      <w:r w:rsidRPr="00AB67F7">
        <w:rPr>
          <w:lang w:val="es-CL"/>
        </w:rPr>
        <w:t>Tambien</w:t>
      </w:r>
      <w:proofErr w:type="spellEnd"/>
      <w:r w:rsidRPr="00AB67F7">
        <w:rPr>
          <w:lang w:val="es-CL"/>
        </w:rPr>
        <w:t xml:space="preserve"> me confunde la centralidad dada a las readmisiones dado la </w:t>
      </w:r>
      <w:proofErr w:type="spellStart"/>
      <w:r w:rsidRPr="00AB67F7">
        <w:rPr>
          <w:lang w:val="es-CL"/>
        </w:rPr>
        <w:t>definicion</w:t>
      </w:r>
      <w:proofErr w:type="spellEnd"/>
      <w:r w:rsidRPr="00AB67F7">
        <w:rPr>
          <w:lang w:val="es-CL"/>
        </w:rPr>
        <w:t xml:space="preserve"> de los objetivos del estudio. Por esto, de nuevo, me parece que hay que decidir si modificar los objetivos -para incluir la </w:t>
      </w:r>
      <w:proofErr w:type="spellStart"/>
      <w:r w:rsidRPr="00AB67F7">
        <w:rPr>
          <w:lang w:val="es-CL"/>
        </w:rPr>
        <w:t>asociacion</w:t>
      </w:r>
      <w:proofErr w:type="spellEnd"/>
      <w:r w:rsidRPr="00AB67F7">
        <w:rPr>
          <w:lang w:val="es-CL"/>
        </w:rPr>
        <w:t xml:space="preserve"> ente </w:t>
      </w:r>
      <w:proofErr w:type="spellStart"/>
      <w:r w:rsidRPr="00AB67F7">
        <w:rPr>
          <w:lang w:val="es-CL"/>
        </w:rPr>
        <w:t>readmision</w:t>
      </w:r>
      <w:proofErr w:type="spellEnd"/>
      <w:r w:rsidRPr="00AB67F7">
        <w:rPr>
          <w:lang w:val="es-CL"/>
        </w:rPr>
        <w:t xml:space="preserve"> y PSU - o bien, la </w:t>
      </w:r>
      <w:proofErr w:type="spellStart"/>
      <w:r w:rsidRPr="00AB67F7">
        <w:rPr>
          <w:lang w:val="es-CL"/>
        </w:rPr>
        <w:t>sacaria</w:t>
      </w:r>
      <w:proofErr w:type="spellEnd"/>
      <w:r w:rsidRPr="00AB67F7">
        <w:rPr>
          <w:lang w:val="es-CL"/>
        </w:rPr>
        <w:t xml:space="preserve"> de los resultados...</w:t>
      </w:r>
    </w:p>
  </w:comment>
  <w:comment w:id="151" w:author="Mariel Mateo" w:date="2024-06-25T16:13:00Z" w:initials="MM">
    <w:p w14:paraId="33430ADC" w14:textId="77777777" w:rsidR="00E16AC4" w:rsidRDefault="00E16AC4" w:rsidP="00E16AC4">
      <w:pPr>
        <w:pStyle w:val="Textocomentario"/>
      </w:pPr>
      <w:r>
        <w:rPr>
          <w:rStyle w:val="Refdecomentario"/>
        </w:rPr>
        <w:annotationRef/>
      </w:r>
      <w:r>
        <w:rPr>
          <w:lang w:val="en-AU"/>
        </w:rPr>
        <w:t>Supply?</w:t>
      </w:r>
    </w:p>
  </w:comment>
  <w:comment w:id="154" w:author="Andrés González Santa Cruz" w:date="2024-05-19T22:01:00Z" w:initials="AG">
    <w:p w14:paraId="762454DE" w14:textId="77777777" w:rsidR="007C3F46" w:rsidRDefault="007C3F46" w:rsidP="00C31320">
      <w:pPr>
        <w:pStyle w:val="Textocomentario"/>
      </w:pPr>
      <w:r>
        <w:rPr>
          <w:rStyle w:val="Refdecomentario"/>
          <w:rFonts w:eastAsiaTheme="majorEastAsia"/>
        </w:rPr>
        <w:annotationRef/>
      </w:r>
      <w:r>
        <w:t>The main reasons for abandonment of TCs were "not accepting the rules of the institution",</w:t>
      </w:r>
    </w:p>
    <w:p w14:paraId="6AD8B538" w14:textId="77777777" w:rsidR="007C3F46" w:rsidRDefault="007C3F46" w:rsidP="00C31320">
      <w:pPr>
        <w:pStyle w:val="Textocomentario"/>
      </w:pPr>
      <w:r>
        <w:t>"</w:t>
      </w:r>
      <w:proofErr w:type="gramStart"/>
      <w:r>
        <w:t>lack</w:t>
      </w:r>
      <w:proofErr w:type="gramEnd"/>
      <w:r>
        <w:t xml:space="preserve"> of money" and "not feeling comfortable with the facilities".</w:t>
      </w:r>
      <w:r>
        <w:br/>
        <w:t>-Gómez-Restrepo C, Maldonado P, Rodríguez N, Ruiz-Gaviria R, Escalante MÁ, Gómez RÁ, de Araujo</w:t>
      </w:r>
    </w:p>
    <w:p w14:paraId="16AD06D4" w14:textId="77777777" w:rsidR="007C3F46" w:rsidRDefault="007C3F46" w:rsidP="00C31320">
      <w:pPr>
        <w:pStyle w:val="Textocomentario"/>
      </w:pPr>
      <w:r>
        <w:t xml:space="preserve">MR, de Oliveira ACS, Rivera JSC, García JAG, Ferrand MP, </w:t>
      </w:r>
      <w:proofErr w:type="spellStart"/>
      <w:r>
        <w:t>Blitchtein</w:t>
      </w:r>
      <w:proofErr w:type="spellEnd"/>
      <w:r>
        <w:t xml:space="preserve">-Winicki D. Quality measurers of therapeutic communities for substance dependence: an international collaborative study survey in Latin America. </w:t>
      </w:r>
      <w:proofErr w:type="spellStart"/>
      <w:r>
        <w:t>Subst</w:t>
      </w:r>
      <w:proofErr w:type="spellEnd"/>
      <w:r>
        <w:t xml:space="preserve"> Abuse Treat Prev Policy. 2017 Dec 20;12(1):53. </w:t>
      </w:r>
      <w:proofErr w:type="spellStart"/>
      <w:r>
        <w:t>doi</w:t>
      </w:r>
      <w:proofErr w:type="spellEnd"/>
      <w:r>
        <w:t>: 10.1186/s13011-017-0129-y.</w:t>
      </w:r>
    </w:p>
    <w:p w14:paraId="06EBB2A2" w14:textId="77777777" w:rsidR="007C3F46" w:rsidRDefault="007C3F46" w:rsidP="00C31320">
      <w:pPr>
        <w:pStyle w:val="Textocomentario"/>
      </w:pPr>
      <w:r>
        <w:t>PMID: 29262838; PMCID: PMC5738167.</w:t>
      </w:r>
    </w:p>
  </w:comment>
  <w:comment w:id="155" w:author="Andrés González Santa Cruz" w:date="2024-05-19T22:02:00Z" w:initials="AG">
    <w:p w14:paraId="1B30AC7F" w14:textId="77777777" w:rsidR="007C3F46" w:rsidRDefault="007C3F46" w:rsidP="00C31320">
      <w:pPr>
        <w:pStyle w:val="Textocomentario"/>
      </w:pPr>
      <w:r>
        <w:rPr>
          <w:rStyle w:val="Refdecomentario"/>
          <w:rFonts w:eastAsiaTheme="majorEastAsia"/>
        </w:rPr>
        <w:annotationRef/>
      </w:r>
      <w:r>
        <w:t>Passos SR, Camacho LA. Factors associated with immediate dropout of outpatient treatment for drug</w:t>
      </w:r>
    </w:p>
    <w:p w14:paraId="35564E18" w14:textId="77777777" w:rsidR="007C3F46" w:rsidRDefault="007C3F46" w:rsidP="00C31320">
      <w:pPr>
        <w:pStyle w:val="Textocomentario"/>
      </w:pPr>
      <w:r>
        <w:t xml:space="preserve">abuse in Rio de Janeiro. Soc Psychiatry </w:t>
      </w:r>
      <w:proofErr w:type="spellStart"/>
      <w:r>
        <w:t>Psychiatr</w:t>
      </w:r>
      <w:proofErr w:type="spellEnd"/>
      <w:r>
        <w:t xml:space="preserve"> Epidemiol. 2000 Nov;35(11):513-7. </w:t>
      </w:r>
      <w:proofErr w:type="spellStart"/>
      <w:r>
        <w:t>doi</w:t>
      </w:r>
      <w:proofErr w:type="spellEnd"/>
      <w:r>
        <w:t>:</w:t>
      </w:r>
    </w:p>
    <w:p w14:paraId="4AFEACE9" w14:textId="77777777" w:rsidR="007C3F46" w:rsidRDefault="007C3F46" w:rsidP="00C31320">
      <w:pPr>
        <w:pStyle w:val="Textocomentario"/>
        <w:rPr>
          <w:lang w:val="es-CL"/>
        </w:rPr>
      </w:pPr>
      <w:r w:rsidRPr="00AB67F7">
        <w:rPr>
          <w:lang w:val="es-CL"/>
        </w:rPr>
        <w:t>10.1007/s001270050273. PMID: 11197927.</w:t>
      </w:r>
      <w:r w:rsidRPr="00AB67F7">
        <w:rPr>
          <w:lang w:val="es-CL"/>
        </w:rPr>
        <w:br/>
      </w:r>
      <w:r w:rsidRPr="00AB67F7">
        <w:rPr>
          <w:lang w:val="es-CL"/>
        </w:rPr>
        <w:br/>
        <w:t xml:space="preserve">pacientes con una historia de </w:t>
      </w:r>
      <w:proofErr w:type="spellStart"/>
      <w:r w:rsidRPr="00AB67F7">
        <w:rPr>
          <w:lang w:val="es-CL"/>
        </w:rPr>
        <w:t>enfermdedad</w:t>
      </w:r>
      <w:proofErr w:type="spellEnd"/>
      <w:r w:rsidRPr="00AB67F7">
        <w:rPr>
          <w:lang w:val="es-CL"/>
        </w:rPr>
        <w:t xml:space="preserve"> mental </w:t>
      </w:r>
      <w:proofErr w:type="spellStart"/>
      <w:r w:rsidRPr="00AB67F7">
        <w:rPr>
          <w:lang w:val="es-CL"/>
        </w:rPr>
        <w:t>abandonadban</w:t>
      </w:r>
      <w:proofErr w:type="spellEnd"/>
      <w:r w:rsidRPr="00AB67F7">
        <w:rPr>
          <w:lang w:val="es-CL"/>
        </w:rPr>
        <w:t xml:space="preserve"> 1.5 más; quienes tenían una historia con </w:t>
      </w:r>
      <w:proofErr w:type="spellStart"/>
      <w:proofErr w:type="gramStart"/>
      <w:r w:rsidRPr="00AB67F7">
        <w:rPr>
          <w:lang w:val="es-CL"/>
        </w:rPr>
        <w:t>al</w:t>
      </w:r>
      <w:proofErr w:type="spellEnd"/>
      <w:r w:rsidRPr="00AB67F7">
        <w:rPr>
          <w:lang w:val="es-CL"/>
        </w:rPr>
        <w:t xml:space="preserve"> ley</w:t>
      </w:r>
      <w:proofErr w:type="gramEnd"/>
      <w:r w:rsidRPr="00AB67F7">
        <w:rPr>
          <w:lang w:val="es-CL"/>
        </w:rPr>
        <w:t>,</w:t>
      </w:r>
    </w:p>
  </w:comment>
  <w:comment w:id="156" w:author="Andrés González Santa Cruz" w:date="2024-05-19T19:43:00Z" w:initials="AG">
    <w:p w14:paraId="52AB8327" w14:textId="77777777" w:rsidR="006B3171" w:rsidRPr="00AB67F7" w:rsidRDefault="006B3171" w:rsidP="00C31320">
      <w:pPr>
        <w:pStyle w:val="Textocomentario"/>
        <w:rPr>
          <w:lang w:val="es-CL"/>
        </w:rPr>
      </w:pPr>
      <w:r>
        <w:rPr>
          <w:rStyle w:val="Refdecomentario"/>
          <w:rFonts w:eastAsiaTheme="majorEastAsia"/>
        </w:rPr>
        <w:annotationRef/>
      </w:r>
      <w:r w:rsidRPr="00AB67F7">
        <w:rPr>
          <w:lang w:val="es-CL"/>
        </w:rPr>
        <w:t xml:space="preserve">Plan de acción 2024-2030, </w:t>
      </w:r>
      <w:r w:rsidRPr="00AB67F7">
        <w:rPr>
          <w:lang w:val="es-CL"/>
        </w:rPr>
        <w:br/>
        <w:t>ampliar oferta socioeducativa, personas cesantes e inactivas</w:t>
      </w:r>
      <w:r w:rsidRPr="00AB67F7">
        <w:rPr>
          <w:lang w:val="es-CL"/>
        </w:rPr>
        <w:br/>
        <w:t>Ampliar la cobertura para el programa de población específica de mujeres, con especial énfasis en gestantes y puérperas.</w:t>
      </w:r>
      <w:r w:rsidRPr="00AB67F7">
        <w:rPr>
          <w:lang w:val="es-CL"/>
        </w:rPr>
        <w:br/>
      </w:r>
      <w:r w:rsidRPr="00AB67F7">
        <w:rPr>
          <w:lang w:val="es-CL"/>
        </w:rPr>
        <w:br/>
        <w:t>Ampliar la participación laboral en personas en procesos de recuperación para contribuir a su autonomía económica, con especial énfasis en mujeres</w:t>
      </w:r>
      <w:r w:rsidRPr="00AB67F7">
        <w:rPr>
          <w:lang w:val="es-CL"/>
        </w:rPr>
        <w:br/>
      </w:r>
      <w:r w:rsidRPr="00AB67F7">
        <w:rPr>
          <w:lang w:val="es-CL"/>
        </w:rPr>
        <w:br/>
        <w:t>https://www.senda.gob.cl/wp-content/uploads/2024/05/Plan-de-Accion-2024-2030.pdf</w:t>
      </w:r>
    </w:p>
  </w:comment>
  <w:comment w:id="157" w:author="jose antonio ruiz-tagle" w:date="2024-07-07T23:38:00Z" w:initials="jr">
    <w:p w14:paraId="0FCF8F84" w14:textId="77777777" w:rsidR="00AF0450" w:rsidRPr="00E275E8" w:rsidRDefault="00AF0450" w:rsidP="00AF0450">
      <w:pPr>
        <w:pStyle w:val="Textocomentario"/>
        <w:rPr>
          <w:lang w:val="es-CL"/>
        </w:rPr>
      </w:pPr>
      <w:r>
        <w:rPr>
          <w:rStyle w:val="Refdecomentario"/>
        </w:rPr>
        <w:annotationRef/>
      </w:r>
      <w:r>
        <w:rPr>
          <w:lang w:val="es-CL"/>
        </w:rPr>
        <w:t>Necesito ayuda para posicionar esto</w:t>
      </w:r>
    </w:p>
  </w:comment>
  <w:comment w:id="158" w:author="jose antonio ruiz-tagle" w:date="2024-07-07T23:39:00Z" w:initials="jr">
    <w:p w14:paraId="776894ED" w14:textId="77777777" w:rsidR="00AF0450" w:rsidRPr="00E275E8" w:rsidRDefault="00AF0450" w:rsidP="00AF0450">
      <w:pPr>
        <w:pStyle w:val="Textocomentario"/>
        <w:rPr>
          <w:lang w:val="es-CL"/>
        </w:rPr>
      </w:pPr>
      <w:r>
        <w:rPr>
          <w:rStyle w:val="Refdecomentario"/>
        </w:rPr>
        <w:annotationRef/>
      </w:r>
      <w:r>
        <w:rPr>
          <w:lang w:val="es-CL"/>
        </w:rPr>
        <w:t>Creo que tiene más sentido dejarlo en el párrafo final</w:t>
      </w:r>
    </w:p>
  </w:comment>
  <w:comment w:id="159" w:author="Andrés González Santa Cruz" w:date="2024-05-16T17:22:00Z" w:initials="AG">
    <w:p w14:paraId="379B5716" w14:textId="1E927773"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5D68AC00" w14:textId="77777777" w:rsidR="00AA5B6C" w:rsidRDefault="00AA5B6C" w:rsidP="00C31320">
      <w:pPr>
        <w:pStyle w:val="Textocomentario"/>
        <w:rPr>
          <w:lang w:eastAsia="es-ES_tradnl"/>
        </w:rPr>
      </w:pPr>
    </w:p>
  </w:comment>
  <w:comment w:id="160" w:author="Andrés González Santa Cruz" w:date="2024-05-16T17:22:00Z" w:initials="AG">
    <w:p w14:paraId="139B6102" w14:textId="77777777"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4AE53782" w14:textId="77777777" w:rsidR="00AA5B6C" w:rsidRDefault="00AA5B6C" w:rsidP="00C31320">
      <w:pPr>
        <w:pStyle w:val="Textocomentario"/>
        <w:rPr>
          <w:lang w:eastAsia="es-ES_tradnl"/>
        </w:rPr>
      </w:pPr>
    </w:p>
  </w:comment>
  <w:comment w:id="161" w:author="Andrés González Santa Cruz" w:date="2024-05-16T17:53:00Z" w:initials="AG">
    <w:p w14:paraId="2D5E4814" w14:textId="77777777" w:rsidR="00E30D40" w:rsidRDefault="00E30D40" w:rsidP="00C31320">
      <w:pPr>
        <w:pStyle w:val="Textocomentario"/>
      </w:pPr>
      <w:r>
        <w:rPr>
          <w:rStyle w:val="Refdecomentario"/>
          <w:rFonts w:eastAsiaTheme="majorEastAsia"/>
        </w:rPr>
        <w:annotationRef/>
      </w:r>
      <w:r>
        <w:t>An introduction to flexible parametric survival</w:t>
      </w:r>
    </w:p>
    <w:p w14:paraId="14FFEE27" w14:textId="77777777" w:rsidR="00E30D40" w:rsidRDefault="00E30D40" w:rsidP="00C31320">
      <w:pPr>
        <w:pStyle w:val="Textocomentario"/>
      </w:pPr>
      <w:r>
        <w:t xml:space="preserve"> models and a discussion of the proportional</w:t>
      </w:r>
    </w:p>
    <w:p w14:paraId="395FFB33" w14:textId="77777777" w:rsidR="00E30D40" w:rsidRDefault="00E30D40" w:rsidP="00C31320">
      <w:pPr>
        <w:pStyle w:val="Textocomentario"/>
      </w:pPr>
      <w:r>
        <w:t xml:space="preserve"> hazards assumption</w:t>
      </w:r>
    </w:p>
    <w:p w14:paraId="3234B3BD" w14:textId="77777777" w:rsidR="00E30D40" w:rsidRDefault="00E30D40" w:rsidP="00C31320">
      <w:pPr>
        <w:pStyle w:val="Textocomentario"/>
      </w:pPr>
      <w:r>
        <w:t xml:space="preserve"> Paul W Dickman</w:t>
      </w:r>
    </w:p>
    <w:p w14:paraId="2AE015D4" w14:textId="77777777" w:rsidR="00E30D40" w:rsidRDefault="00E30D40" w:rsidP="00C31320">
      <w:pPr>
        <w:pStyle w:val="Textocomentario"/>
      </w:pPr>
      <w:r>
        <w:t xml:space="preserve"> Professor of Biostatistics</w:t>
      </w:r>
    </w:p>
    <w:p w14:paraId="71B23A62" w14:textId="77777777" w:rsidR="00E30D40" w:rsidRDefault="00E30D40" w:rsidP="00C31320">
      <w:pPr>
        <w:pStyle w:val="Textocomentario"/>
      </w:pPr>
      <w:r>
        <w:t xml:space="preserve"> Karolinska </w:t>
      </w:r>
      <w:proofErr w:type="spellStart"/>
      <w:r>
        <w:t>Institutet</w:t>
      </w:r>
      <w:proofErr w:type="spellEnd"/>
    </w:p>
    <w:p w14:paraId="5D76AFAB" w14:textId="77777777" w:rsidR="00E30D40" w:rsidRDefault="00E30D40" w:rsidP="00C31320">
      <w:pPr>
        <w:pStyle w:val="Textocomentario"/>
      </w:pPr>
      <w:r>
        <w:t xml:space="preserve"> Talk at: Department of Statistics and Quantitative Methods</w:t>
      </w:r>
    </w:p>
    <w:p w14:paraId="2D3E2CE2" w14:textId="77777777" w:rsidR="00E30D40" w:rsidRDefault="00E30D40" w:rsidP="00C31320">
      <w:pPr>
        <w:pStyle w:val="Textocomentario"/>
      </w:pPr>
      <w:r>
        <w:t xml:space="preserve"> University of Milano-Bicocca</w:t>
      </w:r>
    </w:p>
    <w:p w14:paraId="454C93F2" w14:textId="77777777" w:rsidR="00E30D40" w:rsidRDefault="00E30D40" w:rsidP="00C31320">
      <w:pPr>
        <w:pStyle w:val="Textocomentario"/>
      </w:pPr>
      <w:r>
        <w:t xml:space="preserve"> 31 Mar 2023</w:t>
      </w:r>
    </w:p>
    <w:p w14:paraId="25D48D72" w14:textId="77777777" w:rsidR="00E30D40" w:rsidRDefault="00E30D40" w:rsidP="00C31320">
      <w:pPr>
        <w:pStyle w:val="Textocomentario"/>
      </w:pPr>
      <w:r>
        <w:t xml:space="preserve"> http://pauldickman.com/talk/ An introduction to flexible parametric survival models and a discussion of the proportional </w:t>
      </w:r>
      <w:proofErr w:type="gramStart"/>
      <w:r>
        <w:t>hazards</w:t>
      </w:r>
      <w:proofErr w:type="gramEnd"/>
      <w:r>
        <w:t xml:space="preserve"> assumption Paul W Dickman Professor of Biostatistics Karolinska </w:t>
      </w:r>
      <w:proofErr w:type="spellStart"/>
      <w:r>
        <w:t>Institutet</w:t>
      </w:r>
      <w:proofErr w:type="spellEnd"/>
      <w:r>
        <w:t xml:space="preserve"> Talk at: Department of Statistics and Quantitative Methods University of Milano-Bicocca 31 Mar 2023 http://pauldickman.com/talk/</w:t>
      </w:r>
      <w:r>
        <w:br/>
      </w:r>
      <w:r>
        <w:br/>
        <w:t>https://www.pauldickman.com/pdf/talk-milan-mar2023.pdf</w:t>
      </w:r>
    </w:p>
  </w:comment>
  <w:comment w:id="162" w:author="Andrés González Santa Cruz" w:date="2024-05-16T17:26:00Z" w:initials="AG">
    <w:p w14:paraId="36B523C1"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163" w:author="Andrés González Santa Cruz" w:date="2024-05-16T17:26:00Z" w:initials="AG">
    <w:p w14:paraId="5E297CF3"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164" w:author="Andrés González Santa Cruz" w:date="2024-05-16T17:50:00Z" w:initials="AG">
    <w:p w14:paraId="78AB6E4F"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165" w:author="Andrés González Santa Cruz" w:date="2024-05-16T17:50:00Z" w:initials="AG">
    <w:p w14:paraId="63B3CC73"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166" w:author="Andrés González Santa Cruz" w:date="2024-05-16T17:38:00Z" w:initials="AG">
    <w:p w14:paraId="4EA41039" w14:textId="77777777" w:rsidR="000A19E8" w:rsidRDefault="000A19E8" w:rsidP="00C31320">
      <w:pPr>
        <w:rPr>
          <w:lang w:val="en-US"/>
        </w:rPr>
      </w:pPr>
      <w:r>
        <w:rPr>
          <w:rStyle w:val="Refdecomentario"/>
        </w:rPr>
        <w:annotationRef/>
      </w:r>
      <w:r>
        <w:t xml:space="preserve">do not allow right censoring depending on the </w:t>
      </w:r>
      <w:proofErr w:type="spellStart"/>
      <w:r>
        <w:t>past</w:t>
      </w:r>
      <w:proofErr w:type="spellEnd"/>
      <w:r>
        <w:t xml:space="preserve"> of the recurrent event process, nor more general time-dependent treatment interventions</w:t>
      </w:r>
    </w:p>
    <w:p w14:paraId="070F3CCB" w14:textId="77777777" w:rsidR="000A19E8" w:rsidRDefault="000A19E8" w:rsidP="00C31320">
      <w:pPr>
        <w:pStyle w:val="Textocomentario"/>
      </w:pPr>
      <w:r>
        <w:br/>
        <w:t>https://arxiv.org/pdf/2404.01736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8FBA6" w15:done="1"/>
  <w15:commentEx w15:paraId="7AF9EE51" w15:done="1"/>
  <w15:commentEx w15:paraId="613898F4" w15:paraIdParent="7AF9EE51" w15:done="1"/>
  <w15:commentEx w15:paraId="5350A879" w15:done="1"/>
  <w15:commentEx w15:paraId="585C1002" w15:paraIdParent="5350A879" w15:done="1"/>
  <w15:commentEx w15:paraId="5EDF05B3" w15:done="1"/>
  <w15:commentEx w15:paraId="2CEA903A" w15:done="1"/>
  <w15:commentEx w15:paraId="472CCC52" w15:done="1"/>
  <w15:commentEx w15:paraId="1CA74AA5" w15:done="1"/>
  <w15:commentEx w15:paraId="3DABBFA3" w15:done="1"/>
  <w15:commentEx w15:paraId="00E39D65" w15:done="1"/>
  <w15:commentEx w15:paraId="6FE19147" w15:done="0"/>
  <w15:commentEx w15:paraId="3719E29D" w15:done="1"/>
  <w15:commentEx w15:paraId="77178058" w15:paraIdParent="3719E29D" w15:done="1"/>
  <w15:commentEx w15:paraId="5BA39712" w15:done="1"/>
  <w15:commentEx w15:paraId="2DE764FB" w15:done="1"/>
  <w15:commentEx w15:paraId="2119CA0D" w15:paraIdParent="2DE764FB" w15:done="1"/>
  <w15:commentEx w15:paraId="75691888" w15:done="1"/>
  <w15:commentEx w15:paraId="5BDF0201" w15:done="1"/>
  <w15:commentEx w15:paraId="4A37EBC6" w15:done="0"/>
  <w15:commentEx w15:paraId="5E5CF9D2" w15:done="1"/>
  <w15:commentEx w15:paraId="1E1303F0" w15:done="1"/>
  <w15:commentEx w15:paraId="4AA8CBDB" w15:done="0"/>
  <w15:commentEx w15:paraId="7DDAD32C" w15:paraIdParent="4AA8CBDB" w15:done="0"/>
  <w15:commentEx w15:paraId="5629818F" w15:done="0"/>
  <w15:commentEx w15:paraId="10209FDF" w15:done="1"/>
  <w15:commentEx w15:paraId="4EA1E10A" w15:paraIdParent="10209FDF" w15:done="1"/>
  <w15:commentEx w15:paraId="33430ADC" w15:done="1"/>
  <w15:commentEx w15:paraId="06EBB2A2" w15:done="1"/>
  <w15:commentEx w15:paraId="4AFEACE9" w15:done="1"/>
  <w15:commentEx w15:paraId="52AB8327" w15:done="0"/>
  <w15:commentEx w15:paraId="0FCF8F84" w15:paraIdParent="52AB8327" w15:done="0"/>
  <w15:commentEx w15:paraId="776894ED" w15:paraIdParent="52AB8327" w15:done="0"/>
  <w15:commentEx w15:paraId="5D68AC00" w15:done="1"/>
  <w15:commentEx w15:paraId="4AE53782" w15:done="1"/>
  <w15:commentEx w15:paraId="25D48D72" w15:done="1"/>
  <w15:commentEx w15:paraId="36B523C1" w15:done="1"/>
  <w15:commentEx w15:paraId="5E297CF3" w15:done="1"/>
  <w15:commentEx w15:paraId="78AB6E4F" w15:done="1"/>
  <w15:commentEx w15:paraId="63B3CC73" w15:done="1"/>
  <w15:commentEx w15:paraId="070F3C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7A881C" w16cex:dateUtc="2024-06-25T18:32:00Z"/>
  <w16cex:commentExtensible w16cex:durableId="291BC304" w16cex:dateUtc="2024-06-25T04:40:00Z"/>
  <w16cex:commentExtensible w16cex:durableId="6752A9AC" w16cex:dateUtc="2024-06-25T18:56:00Z"/>
  <w16cex:commentExtensible w16cex:durableId="79C13B18" w16cex:dateUtc="2024-06-25T18:42:00Z"/>
  <w16cex:commentExtensible w16cex:durableId="76E08139" w16cex:dateUtc="2024-06-25T19:06:00Z"/>
  <w16cex:commentExtensible w16cex:durableId="7910A50A" w16cex:dateUtc="2024-06-24T01:05:00Z"/>
  <w16cex:commentExtensible w16cex:durableId="53828995" w16cex:dateUtc="2024-06-24T01:05:00Z"/>
  <w16cex:commentExtensible w16cex:durableId="31DC7114" w16cex:dateUtc="2024-06-24T01:05:00Z"/>
  <w16cex:commentExtensible w16cex:durableId="435E116F" w16cex:dateUtc="2024-06-24T01:05:00Z"/>
  <w16cex:commentExtensible w16cex:durableId="199818F3" w16cex:dateUtc="2024-07-08T16:09:00Z"/>
  <w16cex:commentExtensible w16cex:durableId="1EF2A922" w16cex:dateUtc="2024-06-25T05:24:00Z"/>
  <w16cex:commentExtensible w16cex:durableId="036AA21A" w16cex:dateUtc="2024-06-25T05:29:00Z"/>
  <w16cex:commentExtensible w16cex:durableId="40E3F3F5" w16cex:dateUtc="2024-06-25T05:21:00Z"/>
  <w16cex:commentExtensible w16cex:durableId="529B27A6" w16cex:dateUtc="2024-06-25T05:32:00Z"/>
  <w16cex:commentExtensible w16cex:durableId="03DD06E0" w16cex:dateUtc="2024-06-25T19:44:00Z"/>
  <w16cex:commentExtensible w16cex:durableId="486E6DC9" w16cex:dateUtc="2024-06-25T05:39:00Z"/>
  <w16cex:commentExtensible w16cex:durableId="6A9E1EFD" w16cex:dateUtc="2024-06-27T16:14:00Z"/>
  <w16cex:commentExtensible w16cex:durableId="391F1ECC" w16cex:dateUtc="2024-06-14T13:43:00Z"/>
  <w16cex:commentExtensible w16cex:durableId="7F9A4E1A" w16cex:dateUtc="2024-06-25T06:08:00Z"/>
  <w16cex:commentExtensible w16cex:durableId="5FF36DFB" w16cex:dateUtc="2024-06-27T17:38:00Z"/>
  <w16cex:commentExtensible w16cex:durableId="614EBBA8" w16cex:dateUtc="2024-07-18T18:30:00Z"/>
  <w16cex:commentExtensible w16cex:durableId="1BF58197" w16cex:dateUtc="2024-07-18T18:31:00Z"/>
  <w16cex:commentExtensible w16cex:durableId="57DE50F7" w16cex:dateUtc="2024-07-18T18:24:00Z"/>
  <w16cex:commentExtensible w16cex:durableId="7AD6C17A" w16cex:dateUtc="2024-06-25T06:12:00Z"/>
  <w16cex:commentExtensible w16cex:durableId="69BCE07A" w16cex:dateUtc="2024-06-25T06:23:00Z"/>
  <w16cex:commentExtensible w16cex:durableId="57685A12" w16cex:dateUtc="2024-06-25T06:13:00Z"/>
  <w16cex:commentExtensible w16cex:durableId="56C9D1B4" w16cex:dateUtc="2024-06-14T13:48:00Z"/>
  <w16cex:commentExtensible w16cex:durableId="03351211" w16cex:dateUtc="2024-06-14T13:48:00Z"/>
  <w16cex:commentExtensible w16cex:durableId="4A5FBB3B" w16cex:dateUtc="2024-06-14T13:48:00Z"/>
  <w16cex:commentExtensible w16cex:durableId="43AED6D2" w16cex:dateUtc="2024-07-08T03:38:00Z"/>
  <w16cex:commentExtensible w16cex:durableId="11BB9D0B" w16cex:dateUtc="2024-07-08T03:39:00Z"/>
  <w16cex:commentExtensible w16cex:durableId="6711805D" w16cex:dateUtc="2024-06-14T13:48:00Z"/>
  <w16cex:commentExtensible w16cex:durableId="1852F2DB" w16cex:dateUtc="2024-06-14T13:48:00Z"/>
  <w16cex:commentExtensible w16cex:durableId="1C78AE14" w16cex:dateUtc="2024-06-14T13:48:00Z"/>
  <w16cex:commentExtensible w16cex:durableId="17D58D79" w16cex:dateUtc="2024-06-14T13:48:00Z"/>
  <w16cex:commentExtensible w16cex:durableId="15F1B0F8" w16cex:dateUtc="2024-06-14T13:48:00Z"/>
  <w16cex:commentExtensible w16cex:durableId="646A0409" w16cex:dateUtc="2024-06-14T13:48:00Z"/>
  <w16cex:commentExtensible w16cex:durableId="71C07656" w16cex:dateUtc="2024-06-14T13:48:00Z"/>
  <w16cex:commentExtensible w16cex:durableId="7AC68318" w16cex:dateUtc="2024-06-1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8FBA6" w16cid:durableId="267A881C"/>
  <w16cid:commentId w16cid:paraId="7AF9EE51" w16cid:durableId="17A99172"/>
  <w16cid:commentId w16cid:paraId="613898F4" w16cid:durableId="25D8F053"/>
  <w16cid:commentId w16cid:paraId="5350A879" w16cid:durableId="291BC304"/>
  <w16cid:commentId w16cid:paraId="585C1002" w16cid:durableId="6752A9AC"/>
  <w16cid:commentId w16cid:paraId="5EDF05B3" w16cid:durableId="79C13B18"/>
  <w16cid:commentId w16cid:paraId="2CEA903A" w16cid:durableId="76E08139"/>
  <w16cid:commentId w16cid:paraId="472CCC52" w16cid:durableId="7910A50A"/>
  <w16cid:commentId w16cid:paraId="1CA74AA5" w16cid:durableId="53828995"/>
  <w16cid:commentId w16cid:paraId="3DABBFA3" w16cid:durableId="31DC7114"/>
  <w16cid:commentId w16cid:paraId="00E39D65" w16cid:durableId="435E116F"/>
  <w16cid:commentId w16cid:paraId="6FE19147" w16cid:durableId="199818F3"/>
  <w16cid:commentId w16cid:paraId="3719E29D" w16cid:durableId="1EF2A922"/>
  <w16cid:commentId w16cid:paraId="77178058" w16cid:durableId="036AA21A"/>
  <w16cid:commentId w16cid:paraId="5BA39712" w16cid:durableId="40E3F3F5"/>
  <w16cid:commentId w16cid:paraId="2DE764FB" w16cid:durableId="529B27A6"/>
  <w16cid:commentId w16cid:paraId="2119CA0D" w16cid:durableId="03DD06E0"/>
  <w16cid:commentId w16cid:paraId="75691888" w16cid:durableId="486E6DC9"/>
  <w16cid:commentId w16cid:paraId="5BDF0201" w16cid:durableId="6A9E1EFD"/>
  <w16cid:commentId w16cid:paraId="4A37EBC6" w16cid:durableId="391F1ECC"/>
  <w16cid:commentId w16cid:paraId="5E5CF9D2" w16cid:durableId="7F9A4E1A"/>
  <w16cid:commentId w16cid:paraId="1E1303F0" w16cid:durableId="5FF36DFB"/>
  <w16cid:commentId w16cid:paraId="4AA8CBDB" w16cid:durableId="614EBBA8"/>
  <w16cid:commentId w16cid:paraId="7DDAD32C" w16cid:durableId="1BF58197"/>
  <w16cid:commentId w16cid:paraId="5629818F" w16cid:durableId="57DE50F7"/>
  <w16cid:commentId w16cid:paraId="10209FDF" w16cid:durableId="7AD6C17A"/>
  <w16cid:commentId w16cid:paraId="4EA1E10A" w16cid:durableId="69BCE07A"/>
  <w16cid:commentId w16cid:paraId="33430ADC" w16cid:durableId="57685A12"/>
  <w16cid:commentId w16cid:paraId="06EBB2A2" w16cid:durableId="56C9D1B4"/>
  <w16cid:commentId w16cid:paraId="4AFEACE9" w16cid:durableId="03351211"/>
  <w16cid:commentId w16cid:paraId="52AB8327" w16cid:durableId="4A5FBB3B"/>
  <w16cid:commentId w16cid:paraId="0FCF8F84" w16cid:durableId="43AED6D2"/>
  <w16cid:commentId w16cid:paraId="776894ED" w16cid:durableId="11BB9D0B"/>
  <w16cid:commentId w16cid:paraId="5D68AC00" w16cid:durableId="6711805D"/>
  <w16cid:commentId w16cid:paraId="4AE53782" w16cid:durableId="1852F2DB"/>
  <w16cid:commentId w16cid:paraId="25D48D72" w16cid:durableId="1C78AE14"/>
  <w16cid:commentId w16cid:paraId="36B523C1" w16cid:durableId="17D58D79"/>
  <w16cid:commentId w16cid:paraId="5E297CF3" w16cid:durableId="15F1B0F8"/>
  <w16cid:commentId w16cid:paraId="78AB6E4F" w16cid:durableId="646A0409"/>
  <w16cid:commentId w16cid:paraId="63B3CC73" w16cid:durableId="71C07656"/>
  <w16cid:commentId w16cid:paraId="070F3CCB" w16cid:durableId="7AC683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1C02D5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rson w15:author="jose antonio ruiz-tagle">
    <w15:presenceInfo w15:providerId="Windows Live" w15:userId="7f4e00793960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35FE"/>
    <w:rsid w:val="000257E1"/>
    <w:rsid w:val="000567C3"/>
    <w:rsid w:val="000631C2"/>
    <w:rsid w:val="00090B7C"/>
    <w:rsid w:val="000A19E8"/>
    <w:rsid w:val="000B7AC1"/>
    <w:rsid w:val="000F254D"/>
    <w:rsid w:val="000F5B91"/>
    <w:rsid w:val="00105D77"/>
    <w:rsid w:val="001200A7"/>
    <w:rsid w:val="00146332"/>
    <w:rsid w:val="0016361B"/>
    <w:rsid w:val="001777F3"/>
    <w:rsid w:val="00192038"/>
    <w:rsid w:val="001F07DB"/>
    <w:rsid w:val="001F337E"/>
    <w:rsid w:val="00203861"/>
    <w:rsid w:val="002561E6"/>
    <w:rsid w:val="002D289A"/>
    <w:rsid w:val="002E0582"/>
    <w:rsid w:val="002E32F9"/>
    <w:rsid w:val="002F1870"/>
    <w:rsid w:val="00303DBD"/>
    <w:rsid w:val="00305771"/>
    <w:rsid w:val="00324CFC"/>
    <w:rsid w:val="00351DC1"/>
    <w:rsid w:val="00353AAA"/>
    <w:rsid w:val="00363C3E"/>
    <w:rsid w:val="0036784A"/>
    <w:rsid w:val="00373382"/>
    <w:rsid w:val="003848C0"/>
    <w:rsid w:val="00395014"/>
    <w:rsid w:val="003A0F4E"/>
    <w:rsid w:val="003A4AF8"/>
    <w:rsid w:val="003B6E1F"/>
    <w:rsid w:val="003F4CA4"/>
    <w:rsid w:val="00421889"/>
    <w:rsid w:val="00465685"/>
    <w:rsid w:val="00467745"/>
    <w:rsid w:val="0047576E"/>
    <w:rsid w:val="004B17FE"/>
    <w:rsid w:val="004D4F56"/>
    <w:rsid w:val="004F0C4C"/>
    <w:rsid w:val="005A76AD"/>
    <w:rsid w:val="005B0171"/>
    <w:rsid w:val="005B0775"/>
    <w:rsid w:val="005C12B8"/>
    <w:rsid w:val="005C5ACB"/>
    <w:rsid w:val="005F0351"/>
    <w:rsid w:val="00605568"/>
    <w:rsid w:val="00614553"/>
    <w:rsid w:val="00614966"/>
    <w:rsid w:val="00616FB3"/>
    <w:rsid w:val="00623AE4"/>
    <w:rsid w:val="006B3171"/>
    <w:rsid w:val="006C3029"/>
    <w:rsid w:val="006E432B"/>
    <w:rsid w:val="00701F33"/>
    <w:rsid w:val="00705200"/>
    <w:rsid w:val="00765A31"/>
    <w:rsid w:val="0077375C"/>
    <w:rsid w:val="00781616"/>
    <w:rsid w:val="007A161A"/>
    <w:rsid w:val="007A46CA"/>
    <w:rsid w:val="007B0936"/>
    <w:rsid w:val="007C2C42"/>
    <w:rsid w:val="007C3F46"/>
    <w:rsid w:val="007E3CC9"/>
    <w:rsid w:val="007F797E"/>
    <w:rsid w:val="00801B47"/>
    <w:rsid w:val="00845F5E"/>
    <w:rsid w:val="0087291E"/>
    <w:rsid w:val="008769C7"/>
    <w:rsid w:val="00887721"/>
    <w:rsid w:val="008A2C25"/>
    <w:rsid w:val="008C72D9"/>
    <w:rsid w:val="008F142A"/>
    <w:rsid w:val="00901803"/>
    <w:rsid w:val="00937518"/>
    <w:rsid w:val="00971223"/>
    <w:rsid w:val="009920C0"/>
    <w:rsid w:val="00993797"/>
    <w:rsid w:val="009A2F55"/>
    <w:rsid w:val="009A3598"/>
    <w:rsid w:val="009F17AD"/>
    <w:rsid w:val="00A12593"/>
    <w:rsid w:val="00A12E75"/>
    <w:rsid w:val="00A13FCC"/>
    <w:rsid w:val="00A56D29"/>
    <w:rsid w:val="00A82E79"/>
    <w:rsid w:val="00AA2E86"/>
    <w:rsid w:val="00AA5B6C"/>
    <w:rsid w:val="00AA785E"/>
    <w:rsid w:val="00AB67F7"/>
    <w:rsid w:val="00AF0450"/>
    <w:rsid w:val="00AF1EB1"/>
    <w:rsid w:val="00B17BE9"/>
    <w:rsid w:val="00B3191B"/>
    <w:rsid w:val="00B41DB7"/>
    <w:rsid w:val="00B430ED"/>
    <w:rsid w:val="00B479D3"/>
    <w:rsid w:val="00B66961"/>
    <w:rsid w:val="00B722A3"/>
    <w:rsid w:val="00B8472E"/>
    <w:rsid w:val="00BA5DC0"/>
    <w:rsid w:val="00BC078D"/>
    <w:rsid w:val="00BC7832"/>
    <w:rsid w:val="00BD2D72"/>
    <w:rsid w:val="00BD61EF"/>
    <w:rsid w:val="00BE0A15"/>
    <w:rsid w:val="00BF028A"/>
    <w:rsid w:val="00C273FE"/>
    <w:rsid w:val="00C31320"/>
    <w:rsid w:val="00C41716"/>
    <w:rsid w:val="00C42B03"/>
    <w:rsid w:val="00C53F05"/>
    <w:rsid w:val="00C77E12"/>
    <w:rsid w:val="00C85D16"/>
    <w:rsid w:val="00C92025"/>
    <w:rsid w:val="00CB5D6C"/>
    <w:rsid w:val="00CC362C"/>
    <w:rsid w:val="00CC73A1"/>
    <w:rsid w:val="00CD38C2"/>
    <w:rsid w:val="00CD526E"/>
    <w:rsid w:val="00D67DF7"/>
    <w:rsid w:val="00DA7BB6"/>
    <w:rsid w:val="00DC5F7A"/>
    <w:rsid w:val="00E16AC4"/>
    <w:rsid w:val="00E275E8"/>
    <w:rsid w:val="00E30D40"/>
    <w:rsid w:val="00EB7E90"/>
    <w:rsid w:val="00ED0D98"/>
    <w:rsid w:val="00F0399E"/>
    <w:rsid w:val="00F073A8"/>
    <w:rsid w:val="00F27C17"/>
    <w:rsid w:val="00F406BA"/>
    <w:rsid w:val="00F80ACA"/>
    <w:rsid w:val="00FA23B4"/>
    <w:rsid w:val="00FC1C0A"/>
    <w:rsid w:val="00FE4F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81A7C2E1-0D1F-4F6C-A973-50717874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90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B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semiHidden/>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5925781">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1476876555">
          <w:marLeft w:val="0"/>
          <w:marRight w:val="0"/>
          <w:marTop w:val="0"/>
          <w:marBottom w:val="0"/>
          <w:divBdr>
            <w:top w:val="none" w:sz="0" w:space="0" w:color="auto"/>
            <w:left w:val="none" w:sz="0" w:space="0" w:color="auto"/>
            <w:bottom w:val="none" w:sz="0" w:space="0" w:color="auto"/>
            <w:right w:val="none" w:sz="0" w:space="0" w:color="auto"/>
          </w:divBdr>
        </w:div>
        <w:div w:id="279338461">
          <w:marLeft w:val="0"/>
          <w:marRight w:val="0"/>
          <w:marTop w:val="0"/>
          <w:marBottom w:val="0"/>
          <w:divBdr>
            <w:top w:val="none" w:sz="0" w:space="0" w:color="auto"/>
            <w:left w:val="none" w:sz="0" w:space="0" w:color="auto"/>
            <w:bottom w:val="none" w:sz="0" w:space="0" w:color="auto"/>
            <w:right w:val="none" w:sz="0" w:space="0" w:color="auto"/>
          </w:divBdr>
        </w:div>
      </w:divsChild>
    </w:div>
    <w:div w:id="135027940">
      <w:bodyDiv w:val="1"/>
      <w:marLeft w:val="0"/>
      <w:marRight w:val="0"/>
      <w:marTop w:val="0"/>
      <w:marBottom w:val="0"/>
      <w:divBdr>
        <w:top w:val="none" w:sz="0" w:space="0" w:color="auto"/>
        <w:left w:val="none" w:sz="0" w:space="0" w:color="auto"/>
        <w:bottom w:val="none" w:sz="0" w:space="0" w:color="auto"/>
        <w:right w:val="none" w:sz="0" w:space="0" w:color="auto"/>
      </w:divBdr>
      <w:divsChild>
        <w:div w:id="569199467">
          <w:marLeft w:val="0"/>
          <w:marRight w:val="0"/>
          <w:marTop w:val="0"/>
          <w:marBottom w:val="0"/>
          <w:divBdr>
            <w:top w:val="none" w:sz="0" w:space="0" w:color="auto"/>
            <w:left w:val="none" w:sz="0" w:space="0" w:color="auto"/>
            <w:bottom w:val="none" w:sz="0" w:space="0" w:color="auto"/>
            <w:right w:val="none" w:sz="0" w:space="0" w:color="auto"/>
          </w:divBdr>
          <w:divsChild>
            <w:div w:id="774791242">
              <w:marLeft w:val="0"/>
              <w:marRight w:val="0"/>
              <w:marTop w:val="0"/>
              <w:marBottom w:val="0"/>
              <w:divBdr>
                <w:top w:val="none" w:sz="0" w:space="0" w:color="auto"/>
                <w:left w:val="none" w:sz="0" w:space="0" w:color="auto"/>
                <w:bottom w:val="none" w:sz="0" w:space="0" w:color="auto"/>
                <w:right w:val="none" w:sz="0" w:space="0" w:color="auto"/>
              </w:divBdr>
              <w:divsChild>
                <w:div w:id="1122461040">
                  <w:marLeft w:val="0"/>
                  <w:marRight w:val="0"/>
                  <w:marTop w:val="0"/>
                  <w:marBottom w:val="0"/>
                  <w:divBdr>
                    <w:top w:val="none" w:sz="0" w:space="0" w:color="auto"/>
                    <w:left w:val="none" w:sz="0" w:space="0" w:color="auto"/>
                    <w:bottom w:val="none" w:sz="0" w:space="0" w:color="auto"/>
                    <w:right w:val="none" w:sz="0" w:space="0" w:color="auto"/>
                  </w:divBdr>
                  <w:divsChild>
                    <w:div w:id="85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362">
          <w:marLeft w:val="0"/>
          <w:marRight w:val="0"/>
          <w:marTop w:val="0"/>
          <w:marBottom w:val="0"/>
          <w:divBdr>
            <w:top w:val="none" w:sz="0" w:space="0" w:color="auto"/>
            <w:left w:val="none" w:sz="0" w:space="0" w:color="auto"/>
            <w:bottom w:val="none" w:sz="0" w:space="0" w:color="auto"/>
            <w:right w:val="none" w:sz="0" w:space="0" w:color="auto"/>
          </w:divBdr>
          <w:divsChild>
            <w:div w:id="499663223">
              <w:marLeft w:val="0"/>
              <w:marRight w:val="0"/>
              <w:marTop w:val="0"/>
              <w:marBottom w:val="0"/>
              <w:divBdr>
                <w:top w:val="none" w:sz="0" w:space="0" w:color="auto"/>
                <w:left w:val="none" w:sz="0" w:space="0" w:color="auto"/>
                <w:bottom w:val="none" w:sz="0" w:space="0" w:color="auto"/>
                <w:right w:val="none" w:sz="0" w:space="0" w:color="auto"/>
              </w:divBdr>
              <w:divsChild>
                <w:div w:id="946037998">
                  <w:marLeft w:val="0"/>
                  <w:marRight w:val="0"/>
                  <w:marTop w:val="0"/>
                  <w:marBottom w:val="0"/>
                  <w:divBdr>
                    <w:top w:val="none" w:sz="0" w:space="0" w:color="auto"/>
                    <w:left w:val="none" w:sz="0" w:space="0" w:color="auto"/>
                    <w:bottom w:val="none" w:sz="0" w:space="0" w:color="auto"/>
                    <w:right w:val="none" w:sz="0" w:space="0" w:color="auto"/>
                  </w:divBdr>
                  <w:divsChild>
                    <w:div w:id="174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81341795">
      <w:bodyDiv w:val="1"/>
      <w:marLeft w:val="0"/>
      <w:marRight w:val="0"/>
      <w:marTop w:val="0"/>
      <w:marBottom w:val="0"/>
      <w:divBdr>
        <w:top w:val="none" w:sz="0" w:space="0" w:color="auto"/>
        <w:left w:val="none" w:sz="0" w:space="0" w:color="auto"/>
        <w:bottom w:val="none" w:sz="0" w:space="0" w:color="auto"/>
        <w:right w:val="none" w:sz="0" w:space="0" w:color="auto"/>
      </w:divBdr>
      <w:divsChild>
        <w:div w:id="1668827642">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0"/>
              <w:marRight w:val="0"/>
              <w:marTop w:val="0"/>
              <w:marBottom w:val="0"/>
              <w:divBdr>
                <w:top w:val="none" w:sz="0" w:space="0" w:color="auto"/>
                <w:left w:val="none" w:sz="0" w:space="0" w:color="auto"/>
                <w:bottom w:val="none" w:sz="0" w:space="0" w:color="auto"/>
                <w:right w:val="none" w:sz="0" w:space="0" w:color="auto"/>
              </w:divBdr>
              <w:divsChild>
                <w:div w:id="1897008215">
                  <w:marLeft w:val="0"/>
                  <w:marRight w:val="0"/>
                  <w:marTop w:val="0"/>
                  <w:marBottom w:val="0"/>
                  <w:divBdr>
                    <w:top w:val="none" w:sz="0" w:space="0" w:color="auto"/>
                    <w:left w:val="none" w:sz="0" w:space="0" w:color="auto"/>
                    <w:bottom w:val="none" w:sz="0" w:space="0" w:color="auto"/>
                    <w:right w:val="none" w:sz="0" w:space="0" w:color="auto"/>
                  </w:divBdr>
                  <w:divsChild>
                    <w:div w:id="1305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575">
          <w:marLeft w:val="0"/>
          <w:marRight w:val="0"/>
          <w:marTop w:val="0"/>
          <w:marBottom w:val="0"/>
          <w:divBdr>
            <w:top w:val="none" w:sz="0" w:space="0" w:color="auto"/>
            <w:left w:val="none" w:sz="0" w:space="0" w:color="auto"/>
            <w:bottom w:val="none" w:sz="0" w:space="0" w:color="auto"/>
            <w:right w:val="none" w:sz="0" w:space="0" w:color="auto"/>
          </w:divBdr>
          <w:divsChild>
            <w:div w:id="2102598277">
              <w:marLeft w:val="0"/>
              <w:marRight w:val="0"/>
              <w:marTop w:val="0"/>
              <w:marBottom w:val="0"/>
              <w:divBdr>
                <w:top w:val="none" w:sz="0" w:space="0" w:color="auto"/>
                <w:left w:val="none" w:sz="0" w:space="0" w:color="auto"/>
                <w:bottom w:val="none" w:sz="0" w:space="0" w:color="auto"/>
                <w:right w:val="none" w:sz="0" w:space="0" w:color="auto"/>
              </w:divBdr>
              <w:divsChild>
                <w:div w:id="2039966167">
                  <w:marLeft w:val="0"/>
                  <w:marRight w:val="0"/>
                  <w:marTop w:val="0"/>
                  <w:marBottom w:val="0"/>
                  <w:divBdr>
                    <w:top w:val="none" w:sz="0" w:space="0" w:color="auto"/>
                    <w:left w:val="none" w:sz="0" w:space="0" w:color="auto"/>
                    <w:bottom w:val="none" w:sz="0" w:space="0" w:color="auto"/>
                    <w:right w:val="none" w:sz="0" w:space="0" w:color="auto"/>
                  </w:divBdr>
                  <w:divsChild>
                    <w:div w:id="5129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48190225">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ED394-12C7-4337-85D5-78968F745FE0}">
  <we:reference id="wa200001361" version="2.89.0.0" store="es-ES" storeType="OMEX"/>
  <we:alternateReferences>
    <we:reference id="wa200001361" version="2.89.0.0" store="wa200001361" storeType="OMEX"/>
  </we:alternateReferences>
  <we:properties>
    <we:property name="paperpal-document-id" value="&quot;fc2d0f80-dfe4-43ce-8d7e-3c4938f3e893&quot;"/>
  </we:properties>
  <we:bindings/>
  <we:snapshot xmlns:r="http://schemas.openxmlformats.org/officeDocument/2006/relationships"/>
</we:webextension>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513</TotalTime>
  <Pages>26</Pages>
  <Words>31810</Words>
  <Characters>174956</Characters>
  <Application>Microsoft Office Word</Application>
  <DocSecurity>0</DocSecurity>
  <Lines>1457</Lines>
  <Paragraphs>412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6</cp:revision>
  <dcterms:created xsi:type="dcterms:W3CDTF">2024-07-08T16:09:00Z</dcterms:created>
  <dcterms:modified xsi:type="dcterms:W3CDTF">2024-07-19T02:17:00Z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id="GFDVas5C"/&gt;&lt;style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