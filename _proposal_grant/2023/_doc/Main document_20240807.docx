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39F8" w14:textId="77777777" w:rsidR="00AA5B6C" w:rsidRPr="00090B7C" w:rsidRDefault="00AA5B6C" w:rsidP="00090B7C">
      <w:pPr>
        <w:spacing w:after="0"/>
        <w:rPr>
          <w:rFonts w:ascii="Times New Roman" w:hAnsi="Times New Roman" w:cs="Times New Roman"/>
          <w:b/>
          <w:bCs/>
          <w:sz w:val="24"/>
          <w:szCs w:val="24"/>
        </w:rPr>
      </w:pPr>
      <w:r w:rsidRPr="00090B7C">
        <w:rPr>
          <w:rFonts w:ascii="Times New Roman" w:hAnsi="Times New Roman" w:cs="Times New Roman"/>
          <w:b/>
          <w:bCs/>
          <w:sz w:val="24"/>
          <w:szCs w:val="24"/>
        </w:rPr>
        <w:t>Association between poly-substance use and substance use disorder treatment non</w:t>
      </w:r>
      <w:r>
        <w:rPr>
          <w:rFonts w:ascii="Times New Roman" w:hAnsi="Times New Roman" w:cs="Times New Roman"/>
          <w:b/>
          <w:bCs/>
          <w:sz w:val="24"/>
          <w:szCs w:val="24"/>
        </w:rPr>
        <w:t>-</w:t>
      </w:r>
      <w:r w:rsidRPr="00090B7C">
        <w:rPr>
          <w:rFonts w:ascii="Times New Roman" w:hAnsi="Times New Roman" w:cs="Times New Roman"/>
          <w:b/>
          <w:bCs/>
          <w:sz w:val="24"/>
          <w:szCs w:val="24"/>
        </w:rPr>
        <w:t>completion</w:t>
      </w:r>
      <w:r w:rsidRPr="00090B7C">
        <w:rPr>
          <w:rFonts w:ascii="Times New Roman" w:hAnsi="Times New Roman" w:cs="Times New Roman"/>
          <w:b/>
          <w:bCs/>
          <w:sz w:val="24"/>
          <w:szCs w:val="24"/>
          <w:lang w:val="en-US"/>
        </w:rPr>
        <w:t xml:space="preserve"> admitted to multiple treatments</w:t>
      </w:r>
      <w:r w:rsidRPr="00090B7C">
        <w:rPr>
          <w:rFonts w:ascii="Times New Roman" w:hAnsi="Times New Roman" w:cs="Times New Roman"/>
          <w:b/>
          <w:bCs/>
          <w:sz w:val="24"/>
          <w:szCs w:val="24"/>
        </w:rPr>
        <w:t xml:space="preserve"> between 2010-2019 in Chile</w:t>
      </w:r>
    </w:p>
    <w:p w14:paraId="3119ABBF" w14:textId="363EC904" w:rsidR="00AA5B6C" w:rsidRPr="00090B7C" w:rsidRDefault="00AA5B6C" w:rsidP="00090B7C">
      <w:pPr>
        <w:spacing w:after="0"/>
        <w:rPr>
          <w:rFonts w:ascii="Times New Roman" w:hAnsi="Times New Roman" w:cs="Times New Roman"/>
          <w:sz w:val="24"/>
          <w:szCs w:val="24"/>
          <w:lang w:val="es-CL"/>
        </w:rPr>
      </w:pPr>
      <w:r w:rsidRPr="00090B7C">
        <w:rPr>
          <w:rFonts w:ascii="Times New Roman" w:hAnsi="Times New Roman" w:cs="Times New Roman"/>
          <w:sz w:val="24"/>
          <w:szCs w:val="24"/>
          <w:lang w:val="es-CL"/>
        </w:rPr>
        <w:t xml:space="preserve">Andrés González-Santa Cruz </w:t>
      </w:r>
      <w:proofErr w:type="spellStart"/>
      <w:proofErr w:type="gramStart"/>
      <w:r w:rsidRPr="00090B7C">
        <w:rPr>
          <w:rFonts w:ascii="Times New Roman" w:hAnsi="Times New Roman" w:cs="Times New Roman"/>
          <w:sz w:val="24"/>
          <w:szCs w:val="24"/>
          <w:vertAlign w:val="superscript"/>
          <w:lang w:val="es-CL"/>
        </w:rPr>
        <w:t>a</w:t>
      </w:r>
      <w:r>
        <w:rPr>
          <w:rFonts w:ascii="Times New Roman" w:hAnsi="Times New Roman" w:cs="Times New Roman"/>
          <w:sz w:val="24"/>
          <w:szCs w:val="24"/>
          <w:vertAlign w:val="superscript"/>
          <w:lang w:val="es-CL"/>
        </w:rPr>
        <w:t>,</w:t>
      </w:r>
      <w:r w:rsidRPr="00090B7C">
        <w:rPr>
          <w:rFonts w:ascii="Times New Roman" w:hAnsi="Times New Roman" w:cs="Times New Roman"/>
          <w:sz w:val="24"/>
          <w:szCs w:val="24"/>
          <w:vertAlign w:val="superscript"/>
          <w:lang w:val="es-CL"/>
        </w:rPr>
        <w:t>b</w:t>
      </w:r>
      <w:proofErr w:type="gramEnd"/>
      <w:r w:rsidRPr="00090B7C">
        <w:rPr>
          <w:rFonts w:ascii="Times New Roman" w:hAnsi="Times New Roman" w:cs="Times New Roman"/>
          <w:sz w:val="24"/>
          <w:szCs w:val="24"/>
          <w:vertAlign w:val="superscript"/>
          <w:lang w:val="es-CL"/>
        </w:rPr>
        <w:t>,c</w:t>
      </w:r>
      <w:proofErr w:type="spellEnd"/>
      <w:r w:rsidRPr="00090B7C">
        <w:rPr>
          <w:rFonts w:ascii="Times New Roman" w:hAnsi="Times New Roman" w:cs="Times New Roman"/>
          <w:sz w:val="24"/>
          <w:szCs w:val="24"/>
          <w:lang w:val="es-CL"/>
        </w:rPr>
        <w:t>; José Ruiz-Tagle</w:t>
      </w:r>
      <w:r w:rsidR="00845F5E">
        <w:rPr>
          <w:rFonts w:ascii="Times New Roman" w:hAnsi="Times New Roman" w:cs="Times New Roman"/>
          <w:sz w:val="24"/>
          <w:szCs w:val="24"/>
          <w:lang w:val="es-CL"/>
        </w:rPr>
        <w:t xml:space="preserve"> </w:t>
      </w:r>
      <w:proofErr w:type="spellStart"/>
      <w:r w:rsidR="00845F5E">
        <w:rPr>
          <w:rFonts w:ascii="Times New Roman" w:hAnsi="Times New Roman" w:cs="Times New Roman"/>
          <w:sz w:val="24"/>
          <w:szCs w:val="24"/>
          <w:lang w:val="es-CL"/>
        </w:rPr>
        <w:t>Maturana</w:t>
      </w:r>
      <w:r w:rsidRPr="00090B7C">
        <w:rPr>
          <w:rFonts w:ascii="Times New Roman" w:hAnsi="Times New Roman" w:cs="Times New Roman"/>
          <w:sz w:val="24"/>
          <w:szCs w:val="24"/>
          <w:vertAlign w:val="superscript"/>
          <w:lang w:val="es-CL"/>
        </w:rPr>
        <w:t>b,d</w:t>
      </w:r>
      <w:proofErr w:type="spellEnd"/>
      <w:r w:rsidRPr="00090B7C">
        <w:rPr>
          <w:rFonts w:ascii="Times New Roman" w:hAnsi="Times New Roman" w:cs="Times New Roman"/>
          <w:sz w:val="24"/>
          <w:szCs w:val="24"/>
          <w:lang w:val="es-CL"/>
        </w:rPr>
        <w:t xml:space="preserve">; Mariel Mateo </w:t>
      </w:r>
      <w:proofErr w:type="spellStart"/>
      <w:r w:rsidRPr="00090B7C">
        <w:rPr>
          <w:rFonts w:ascii="Times New Roman" w:hAnsi="Times New Roman" w:cs="Times New Roman"/>
          <w:sz w:val="24"/>
          <w:szCs w:val="24"/>
          <w:lang w:val="es-CL"/>
        </w:rPr>
        <w:t>Pinones</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b,f</w:t>
      </w:r>
      <w:proofErr w:type="spellEnd"/>
      <w:r w:rsidRPr="00090B7C">
        <w:rPr>
          <w:rFonts w:ascii="Times New Roman" w:hAnsi="Times New Roman" w:cs="Times New Roman"/>
          <w:sz w:val="24"/>
          <w:szCs w:val="24"/>
          <w:lang w:val="es-CL"/>
        </w:rPr>
        <w:t>; Álvaro Castillo-</w:t>
      </w:r>
      <w:proofErr w:type="spellStart"/>
      <w:r w:rsidRPr="00090B7C">
        <w:rPr>
          <w:rFonts w:ascii="Times New Roman" w:hAnsi="Times New Roman" w:cs="Times New Roman"/>
          <w:sz w:val="24"/>
          <w:szCs w:val="24"/>
          <w:lang w:val="es-CL"/>
        </w:rPr>
        <w:t>Carniglia</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b,c,g</w:t>
      </w:r>
      <w:proofErr w:type="spellEnd"/>
      <w:r w:rsidRPr="00090B7C">
        <w:rPr>
          <w:rFonts w:ascii="Times New Roman" w:hAnsi="Times New Roman" w:cs="Times New Roman"/>
          <w:sz w:val="24"/>
          <w:szCs w:val="24"/>
          <w:lang w:val="es-CL"/>
        </w:rPr>
        <w:t>;</w:t>
      </w:r>
    </w:p>
    <w:p w14:paraId="40DE9142" w14:textId="77777777" w:rsidR="00AA5B6C" w:rsidRPr="00090B7C" w:rsidRDefault="00AA5B6C" w:rsidP="00090B7C">
      <w:pPr>
        <w:spacing w:after="0"/>
        <w:rPr>
          <w:rFonts w:ascii="Times New Roman" w:hAnsi="Times New Roman" w:cs="Times New Roman"/>
          <w:sz w:val="24"/>
          <w:szCs w:val="24"/>
          <w:lang w:val="es-CL"/>
        </w:rPr>
      </w:pPr>
    </w:p>
    <w:p w14:paraId="40AE6C95" w14:textId="615F6606"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a</w:t>
      </w:r>
      <w:r w:rsidRPr="00090B7C">
        <w:rPr>
          <w:rFonts w:ascii="Times New Roman" w:hAnsi="Times New Roman" w:cs="Times New Roman"/>
          <w:sz w:val="24"/>
          <w:szCs w:val="24"/>
          <w:lang w:val="en-US"/>
        </w:rPr>
        <w:t xml:space="preserve"> </w:t>
      </w:r>
      <w:r w:rsidR="00F1140E" w:rsidRPr="002F1D56">
        <w:rPr>
          <w:rFonts w:ascii="Times New Roman" w:eastAsia="Times New Roman" w:hAnsi="Times New Roman" w:cs="Times New Roman"/>
          <w:color w:val="000000"/>
          <w:sz w:val="24"/>
          <w:szCs w:val="24"/>
          <w:highlight w:val="yellow"/>
          <w:lang w:eastAsia="es-CL"/>
        </w:rPr>
        <w:t>Doctoral Program in Public Health, Institute of Population Health, Faculty of Medicine, Universidad de Chile, Chile</w:t>
      </w:r>
      <w:r w:rsidRPr="00090B7C">
        <w:rPr>
          <w:rFonts w:ascii="Times New Roman" w:hAnsi="Times New Roman" w:cs="Times New Roman"/>
          <w:sz w:val="24"/>
          <w:szCs w:val="24"/>
          <w:vertAlign w:val="superscript"/>
          <w:lang w:val="en-US"/>
        </w:rPr>
        <w:t>b</w:t>
      </w:r>
      <w:r w:rsidRPr="00090B7C">
        <w:rPr>
          <w:rFonts w:ascii="Times New Roman" w:hAnsi="Times New Roman" w:cs="Times New Roman"/>
          <w:sz w:val="24"/>
          <w:szCs w:val="24"/>
          <w:lang w:val="en-US"/>
        </w:rPr>
        <w:t xml:space="preserve"> Millennium Nucleus for the Evaluation and Analysis of Drug Policies (</w:t>
      </w:r>
      <w:proofErr w:type="spellStart"/>
      <w:r w:rsidRPr="00090B7C">
        <w:rPr>
          <w:rFonts w:ascii="Times New Roman" w:hAnsi="Times New Roman" w:cs="Times New Roman"/>
          <w:sz w:val="24"/>
          <w:szCs w:val="24"/>
          <w:lang w:val="en-US"/>
        </w:rPr>
        <w:t>nDP</w:t>
      </w:r>
      <w:proofErr w:type="spellEnd"/>
      <w:r w:rsidRPr="00090B7C">
        <w:rPr>
          <w:rFonts w:ascii="Times New Roman" w:hAnsi="Times New Roman" w:cs="Times New Roman"/>
          <w:sz w:val="24"/>
          <w:szCs w:val="24"/>
          <w:lang w:val="en-US"/>
        </w:rPr>
        <w:t>), Chile.</w:t>
      </w:r>
    </w:p>
    <w:p w14:paraId="7E8861DF"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c</w:t>
      </w:r>
      <w:r w:rsidRPr="00090B7C">
        <w:rPr>
          <w:rFonts w:ascii="Times New Roman" w:hAnsi="Times New Roman" w:cs="Times New Roman"/>
          <w:sz w:val="24"/>
          <w:szCs w:val="24"/>
          <w:lang w:val="en-US"/>
        </w:rPr>
        <w:t xml:space="preserve"> Associate Professor, Department of Public Health, </w:t>
      </w:r>
      <w:proofErr w:type="spellStart"/>
      <w:r w:rsidRPr="00090B7C">
        <w:rPr>
          <w:rFonts w:ascii="Times New Roman" w:hAnsi="Times New Roman" w:cs="Times New Roman"/>
          <w:sz w:val="24"/>
          <w:szCs w:val="24"/>
          <w:lang w:val="en-US"/>
        </w:rPr>
        <w:t>Facultad</w:t>
      </w:r>
      <w:proofErr w:type="spellEnd"/>
      <w:r w:rsidRPr="00090B7C">
        <w:rPr>
          <w:rFonts w:ascii="Times New Roman" w:hAnsi="Times New Roman" w:cs="Times New Roman"/>
          <w:sz w:val="24"/>
          <w:szCs w:val="24"/>
          <w:lang w:val="en-US"/>
        </w:rPr>
        <w:t xml:space="preserve"> de </w:t>
      </w:r>
      <w:proofErr w:type="spellStart"/>
      <w:r w:rsidRPr="00090B7C">
        <w:rPr>
          <w:rFonts w:ascii="Times New Roman" w:hAnsi="Times New Roman" w:cs="Times New Roman"/>
          <w:sz w:val="24"/>
          <w:szCs w:val="24"/>
          <w:lang w:val="en-US"/>
        </w:rPr>
        <w:t>Medicina</w:t>
      </w:r>
      <w:proofErr w:type="spellEnd"/>
      <w:r w:rsidRPr="00090B7C">
        <w:rPr>
          <w:rFonts w:ascii="Times New Roman" w:hAnsi="Times New Roman" w:cs="Times New Roman"/>
          <w:sz w:val="24"/>
          <w:szCs w:val="24"/>
          <w:lang w:val="en-US"/>
        </w:rPr>
        <w:t xml:space="preserve"> y </w:t>
      </w:r>
      <w:proofErr w:type="spellStart"/>
      <w:r w:rsidRPr="00090B7C">
        <w:rPr>
          <w:rFonts w:ascii="Times New Roman" w:hAnsi="Times New Roman" w:cs="Times New Roman"/>
          <w:sz w:val="24"/>
          <w:szCs w:val="24"/>
          <w:lang w:val="en-US"/>
        </w:rPr>
        <w:t>Ciencia</w:t>
      </w:r>
      <w:proofErr w:type="spellEnd"/>
      <w:r w:rsidRPr="00090B7C">
        <w:rPr>
          <w:rFonts w:ascii="Times New Roman" w:hAnsi="Times New Roman" w:cs="Times New Roman"/>
          <w:sz w:val="24"/>
          <w:szCs w:val="24"/>
          <w:lang w:val="en-US"/>
        </w:rPr>
        <w:t>, Universidad San Sebastian, Chile.</w:t>
      </w:r>
    </w:p>
    <w:p w14:paraId="511FAEBB" w14:textId="400EC316"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d</w:t>
      </w:r>
      <w:r w:rsidRPr="00090B7C">
        <w:rPr>
          <w:rFonts w:ascii="Times New Roman" w:hAnsi="Times New Roman" w:cs="Times New Roman"/>
          <w:sz w:val="24"/>
          <w:szCs w:val="24"/>
          <w:lang w:val="en-US"/>
        </w:rPr>
        <w:t xml:space="preserve"> Fundación Instituto </w:t>
      </w:r>
      <w:proofErr w:type="spellStart"/>
      <w:r w:rsidRPr="00090B7C">
        <w:rPr>
          <w:rFonts w:ascii="Times New Roman" w:hAnsi="Times New Roman" w:cs="Times New Roman"/>
          <w:sz w:val="24"/>
          <w:szCs w:val="24"/>
          <w:lang w:val="en-US"/>
        </w:rPr>
        <w:t>Profesional</w:t>
      </w:r>
      <w:proofErr w:type="spellEnd"/>
      <w:r w:rsidRPr="00090B7C">
        <w:rPr>
          <w:rFonts w:ascii="Times New Roman" w:hAnsi="Times New Roman" w:cs="Times New Roman"/>
          <w:sz w:val="24"/>
          <w:szCs w:val="24"/>
          <w:lang w:val="en-US"/>
        </w:rPr>
        <w:t xml:space="preserve"> DUOC UC, </w:t>
      </w:r>
      <w:r w:rsidR="00845F5E">
        <w:rPr>
          <w:rFonts w:ascii="Times New Roman" w:hAnsi="Times New Roman" w:cs="Times New Roman"/>
          <w:sz w:val="24"/>
          <w:szCs w:val="24"/>
          <w:lang w:val="en-US"/>
        </w:rPr>
        <w:t xml:space="preserve">Santiago, </w:t>
      </w:r>
      <w:r w:rsidRPr="00090B7C">
        <w:rPr>
          <w:rFonts w:ascii="Times New Roman" w:hAnsi="Times New Roman" w:cs="Times New Roman"/>
          <w:sz w:val="24"/>
          <w:szCs w:val="24"/>
          <w:lang w:val="en-US"/>
        </w:rPr>
        <w:t>Chile.</w:t>
      </w:r>
    </w:p>
    <w:p w14:paraId="477F2C8D"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f</w:t>
      </w:r>
      <w:r w:rsidRPr="00090B7C">
        <w:rPr>
          <w:rFonts w:ascii="Times New Roman" w:hAnsi="Times New Roman" w:cs="Times New Roman"/>
          <w:sz w:val="24"/>
          <w:szCs w:val="24"/>
          <w:lang w:val="en-US"/>
        </w:rPr>
        <w:t xml:space="preserve"> School of Criminology and Criminal Justice, Griffith University, Australia</w:t>
      </w:r>
    </w:p>
    <w:p w14:paraId="74DCF749"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g</w:t>
      </w:r>
      <w:r w:rsidRPr="00090B7C">
        <w:rPr>
          <w:rFonts w:ascii="Times New Roman" w:hAnsi="Times New Roman" w:cs="Times New Roman"/>
          <w:sz w:val="24"/>
          <w:szCs w:val="24"/>
          <w:lang w:val="en-US"/>
        </w:rPr>
        <w:t xml:space="preserve"> Millennium Nucleus on </w:t>
      </w:r>
      <w:proofErr w:type="spellStart"/>
      <w:r w:rsidRPr="00090B7C">
        <w:rPr>
          <w:rFonts w:ascii="Times New Roman" w:hAnsi="Times New Roman" w:cs="Times New Roman"/>
          <w:sz w:val="24"/>
          <w:szCs w:val="24"/>
          <w:lang w:val="en-US"/>
        </w:rPr>
        <w:t>Sociomedicine</w:t>
      </w:r>
      <w:proofErr w:type="spellEnd"/>
      <w:r w:rsidRPr="00090B7C">
        <w:rPr>
          <w:rFonts w:ascii="Times New Roman" w:hAnsi="Times New Roman" w:cs="Times New Roman"/>
          <w:sz w:val="24"/>
          <w:szCs w:val="24"/>
          <w:lang w:val="en-US"/>
        </w:rPr>
        <w:t xml:space="preserve"> (</w:t>
      </w:r>
      <w:proofErr w:type="spellStart"/>
      <w:r w:rsidRPr="00090B7C">
        <w:rPr>
          <w:rFonts w:ascii="Times New Roman" w:hAnsi="Times New Roman" w:cs="Times New Roman"/>
          <w:sz w:val="24"/>
          <w:szCs w:val="24"/>
          <w:lang w:val="en-US"/>
        </w:rPr>
        <w:t>SocioMed</w:t>
      </w:r>
      <w:proofErr w:type="spellEnd"/>
      <w:r w:rsidRPr="00090B7C">
        <w:rPr>
          <w:rFonts w:ascii="Times New Roman" w:hAnsi="Times New Roman" w:cs="Times New Roman"/>
          <w:sz w:val="24"/>
          <w:szCs w:val="24"/>
          <w:lang w:val="en-US"/>
        </w:rPr>
        <w:t>), Chile.</w:t>
      </w:r>
    </w:p>
    <w:p w14:paraId="5C079218" w14:textId="77777777" w:rsidR="00AA5B6C" w:rsidRDefault="00AA5B6C">
      <w:pPr>
        <w:rPr>
          <w:lang w:val="en-US"/>
        </w:rPr>
      </w:pPr>
    </w:p>
    <w:p w14:paraId="297C962F" w14:textId="77777777" w:rsidR="00AA5B6C" w:rsidRDefault="00AA5B6C">
      <w:pPr>
        <w:rPr>
          <w:lang w:val="en-US"/>
        </w:rPr>
      </w:pPr>
    </w:p>
    <w:p w14:paraId="2B9A5F65" w14:textId="7A4BFF75" w:rsidR="00AA5B6C" w:rsidRPr="00A324FC" w:rsidRDefault="00AA5B6C" w:rsidP="00090B7C">
      <w:pPr>
        <w:spacing w:line="480" w:lineRule="auto"/>
        <w:rPr>
          <w:rFonts w:ascii="Times New Roman" w:hAnsi="Times New Roman" w:cs="Times New Roman"/>
          <w:iCs/>
          <w:sz w:val="24"/>
          <w:szCs w:val="24"/>
          <w:lang w:val="es-CL"/>
        </w:rPr>
      </w:pPr>
      <w:r w:rsidRPr="00A324FC">
        <w:rPr>
          <w:rFonts w:ascii="Times New Roman" w:hAnsi="Times New Roman" w:cs="Times New Roman"/>
          <w:i/>
          <w:sz w:val="24"/>
          <w:szCs w:val="24"/>
          <w:highlight w:val="yellow"/>
          <w:lang w:val="es-CL"/>
        </w:rPr>
        <w:t>*</w:t>
      </w:r>
      <w:proofErr w:type="spellStart"/>
      <w:r w:rsidRPr="00A324FC">
        <w:rPr>
          <w:rFonts w:ascii="Times New Roman" w:hAnsi="Times New Roman" w:cs="Times New Roman"/>
          <w:i/>
          <w:sz w:val="24"/>
          <w:szCs w:val="24"/>
          <w:highlight w:val="yellow"/>
          <w:lang w:val="es-CL"/>
        </w:rPr>
        <w:t>Correspondence</w:t>
      </w:r>
      <w:proofErr w:type="spellEnd"/>
      <w:r w:rsidRPr="00A324FC">
        <w:rPr>
          <w:rFonts w:ascii="Times New Roman" w:hAnsi="Times New Roman" w:cs="Times New Roman"/>
          <w:i/>
          <w:sz w:val="24"/>
          <w:szCs w:val="24"/>
          <w:highlight w:val="yellow"/>
          <w:lang w:val="es-CL"/>
        </w:rPr>
        <w:t xml:space="preserve"> </w:t>
      </w:r>
      <w:proofErr w:type="spellStart"/>
      <w:r w:rsidRPr="00A324FC">
        <w:rPr>
          <w:rFonts w:ascii="Times New Roman" w:hAnsi="Times New Roman" w:cs="Times New Roman"/>
          <w:i/>
          <w:sz w:val="24"/>
          <w:szCs w:val="24"/>
          <w:highlight w:val="yellow"/>
          <w:lang w:val="es-CL"/>
        </w:rPr>
        <w:t>to</w:t>
      </w:r>
      <w:proofErr w:type="spellEnd"/>
      <w:r w:rsidRPr="00A324FC">
        <w:rPr>
          <w:rFonts w:ascii="Times New Roman" w:hAnsi="Times New Roman" w:cs="Times New Roman"/>
          <w:i/>
          <w:sz w:val="24"/>
          <w:szCs w:val="24"/>
          <w:highlight w:val="yellow"/>
          <w:lang w:val="es-CL"/>
        </w:rPr>
        <w:t>:</w:t>
      </w:r>
      <w:r w:rsidRPr="00A324FC">
        <w:rPr>
          <w:rFonts w:ascii="Times New Roman" w:hAnsi="Times New Roman" w:cs="Times New Roman"/>
          <w:i/>
          <w:sz w:val="24"/>
          <w:szCs w:val="24"/>
          <w:lang w:val="es-CL"/>
        </w:rPr>
        <w:t xml:space="preserve"> </w:t>
      </w:r>
      <w:r w:rsidR="00DC2597" w:rsidRPr="00A324FC">
        <w:rPr>
          <w:rFonts w:ascii="Times New Roman" w:hAnsi="Times New Roman" w:cs="Times New Roman"/>
          <w:i/>
          <w:sz w:val="24"/>
          <w:szCs w:val="24"/>
          <w:lang w:val="es-CL"/>
        </w:rPr>
        <w:t>Andrés González-Santa Cruz</w:t>
      </w:r>
      <w:r w:rsidR="00DC2597">
        <w:rPr>
          <w:rFonts w:ascii="Times New Roman" w:hAnsi="Times New Roman" w:cs="Times New Roman"/>
          <w:iCs/>
          <w:sz w:val="24"/>
          <w:szCs w:val="24"/>
          <w:lang w:val="es-CL"/>
        </w:rPr>
        <w:t>, gonzalez.santacruz.andres@gmail.com</w:t>
      </w:r>
    </w:p>
    <w:p w14:paraId="5C4A62C2" w14:textId="77777777" w:rsidR="00AA5B6C" w:rsidRPr="00090B7C" w:rsidRDefault="00AA5B6C" w:rsidP="00090B7C">
      <w:pPr>
        <w:spacing w:after="0" w:line="240" w:lineRule="auto"/>
        <w:rPr>
          <w:rFonts w:ascii="Times New Roman" w:hAnsi="Times New Roman" w:cs="Times New Roman"/>
          <w:b/>
          <w:bCs/>
          <w:sz w:val="24"/>
          <w:szCs w:val="24"/>
        </w:rPr>
      </w:pPr>
      <w:r w:rsidRPr="00090B7C">
        <w:rPr>
          <w:rFonts w:ascii="Times New Roman" w:hAnsi="Times New Roman" w:cs="Times New Roman"/>
          <w:color w:val="333333"/>
          <w:sz w:val="24"/>
          <w:szCs w:val="24"/>
        </w:rPr>
        <w:t>Disclosure: The authors report no relevant conflicts of interest.</w:t>
      </w:r>
    </w:p>
    <w:p w14:paraId="2CBB87BE" w14:textId="77777777" w:rsidR="00AA5B6C" w:rsidRDefault="00AA5B6C">
      <w:pPr>
        <w:spacing w:line="259" w:lineRule="auto"/>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15340A4" w14:textId="77777777" w:rsidR="00AA5B6C" w:rsidRPr="00090B7C" w:rsidRDefault="00AA5B6C" w:rsidP="000F254D">
      <w:pPr>
        <w:spacing w:line="480" w:lineRule="auto"/>
        <w:rPr>
          <w:rFonts w:ascii="Times New Roman" w:hAnsi="Times New Roman" w:cs="Times New Roman"/>
          <w:b/>
          <w:bCs/>
          <w:sz w:val="24"/>
          <w:szCs w:val="24"/>
          <w:lang w:val="en-US"/>
        </w:rPr>
      </w:pPr>
      <w:r w:rsidRPr="00090B7C">
        <w:rPr>
          <w:rFonts w:ascii="Times New Roman" w:hAnsi="Times New Roman" w:cs="Times New Roman"/>
          <w:b/>
          <w:bCs/>
          <w:sz w:val="24"/>
          <w:szCs w:val="24"/>
          <w:lang w:val="en-US"/>
        </w:rPr>
        <w:lastRenderedPageBreak/>
        <w:t>ABSTRACT</w:t>
      </w:r>
    </w:p>
    <w:p w14:paraId="61E3AB64" w14:textId="6130C2EE" w:rsidR="00AA5B6C" w:rsidRDefault="00AA5B6C" w:rsidP="00F80ACA">
      <w:pPr>
        <w:spacing w:line="480" w:lineRule="auto"/>
      </w:pPr>
      <w:r>
        <w:rPr>
          <w:rFonts w:ascii="Times New Roman" w:hAnsi="Times New Roman" w:cs="Times New Roman"/>
          <w:b/>
          <w:bCs/>
          <w:sz w:val="24"/>
          <w:szCs w:val="24"/>
          <w:lang w:val="en-US"/>
        </w:rPr>
        <w:t>Background</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0F254D">
        <w:rPr>
          <w:rFonts w:ascii="Times New Roman" w:hAnsi="Times New Roman" w:cs="Times New Roman"/>
          <w:sz w:val="24"/>
          <w:szCs w:val="24"/>
          <w:lang w:val="en-US"/>
        </w:rPr>
        <w:t xml:space="preserve">vidence regarding the </w:t>
      </w:r>
      <w:r>
        <w:rPr>
          <w:rFonts w:ascii="Times New Roman" w:hAnsi="Times New Roman" w:cs="Times New Roman"/>
          <w:sz w:val="24"/>
          <w:szCs w:val="24"/>
          <w:lang w:val="en-US"/>
        </w:rPr>
        <w:t>implications</w:t>
      </w:r>
      <w:r w:rsidRPr="000F254D">
        <w:rPr>
          <w:rFonts w:ascii="Times New Roman" w:hAnsi="Times New Roman" w:cs="Times New Roman"/>
          <w:sz w:val="24"/>
          <w:szCs w:val="24"/>
          <w:lang w:val="en-US"/>
        </w:rPr>
        <w:t xml:space="preserve"> of reporting </w:t>
      </w:r>
      <w:r w:rsidRPr="00090B7C">
        <w:rPr>
          <w:rFonts w:ascii="Times New Roman" w:hAnsi="Times New Roman" w:cs="Times New Roman"/>
          <w:sz w:val="24"/>
          <w:szCs w:val="24"/>
          <w:lang w:val="en-US"/>
        </w:rPr>
        <w:t xml:space="preserve">polysubstance use </w:t>
      </w:r>
      <w:r>
        <w:rPr>
          <w:rFonts w:ascii="Times New Roman" w:hAnsi="Times New Roman" w:cs="Times New Roman"/>
          <w:sz w:val="24"/>
          <w:szCs w:val="24"/>
          <w:lang w:val="en-US"/>
        </w:rPr>
        <w:t>(</w:t>
      </w:r>
      <w:r w:rsidRPr="000F254D">
        <w:rPr>
          <w:rFonts w:ascii="Times New Roman" w:hAnsi="Times New Roman" w:cs="Times New Roman"/>
          <w:sz w:val="24"/>
          <w:szCs w:val="24"/>
          <w:lang w:val="en-US"/>
        </w:rPr>
        <w:t>PSU</w:t>
      </w:r>
      <w:r>
        <w:rPr>
          <w:rFonts w:ascii="Times New Roman" w:hAnsi="Times New Roman" w:cs="Times New Roman"/>
          <w:sz w:val="24"/>
          <w:szCs w:val="24"/>
          <w:lang w:val="en-US"/>
        </w:rPr>
        <w:t>)</w:t>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at admission </w:t>
      </w:r>
      <w:r w:rsidRPr="000F254D">
        <w:rPr>
          <w:rFonts w:ascii="Times New Roman" w:hAnsi="Times New Roman" w:cs="Times New Roman"/>
          <w:sz w:val="24"/>
          <w:szCs w:val="24"/>
          <w:lang w:val="en-US"/>
        </w:rPr>
        <w:t>on</w:t>
      </w:r>
      <w:r>
        <w:rPr>
          <w:rFonts w:ascii="Times New Roman" w:hAnsi="Times New Roman" w:cs="Times New Roman"/>
          <w:sz w:val="24"/>
          <w:szCs w:val="24"/>
          <w:lang w:val="en-US"/>
        </w:rPr>
        <w:t xml:space="preserve"> substance use</w:t>
      </w:r>
      <w:r w:rsidRPr="000F254D">
        <w:rPr>
          <w:rFonts w:ascii="Times New Roman" w:hAnsi="Times New Roman" w:cs="Times New Roman"/>
          <w:sz w:val="24"/>
          <w:szCs w:val="24"/>
          <w:lang w:val="en-US"/>
        </w:rPr>
        <w:t xml:space="preserve"> treatment </w:t>
      </w:r>
      <w:r>
        <w:rPr>
          <w:rFonts w:ascii="Times New Roman" w:hAnsi="Times New Roman" w:cs="Times New Roman"/>
          <w:sz w:val="24"/>
          <w:szCs w:val="24"/>
          <w:lang w:val="en-US"/>
        </w:rPr>
        <w:t xml:space="preserve">(SUT) </w:t>
      </w:r>
      <w:r w:rsidRPr="000F254D">
        <w:rPr>
          <w:rFonts w:ascii="Times New Roman" w:hAnsi="Times New Roman" w:cs="Times New Roman"/>
          <w:sz w:val="24"/>
          <w:szCs w:val="24"/>
          <w:lang w:val="en-US"/>
        </w:rPr>
        <w:t xml:space="preserve">outcomes is limited. </w:t>
      </w:r>
      <w:r>
        <w:rPr>
          <w:rFonts w:ascii="Times New Roman" w:hAnsi="Times New Roman" w:cs="Times New Roman"/>
          <w:sz w:val="24"/>
          <w:szCs w:val="24"/>
          <w:lang w:val="en-US"/>
        </w:rPr>
        <w:t xml:space="preserve">Moreover, </w:t>
      </w:r>
      <w:r w:rsidRPr="000F254D">
        <w:rPr>
          <w:rFonts w:ascii="Times New Roman" w:hAnsi="Times New Roman" w:cs="Times New Roman"/>
          <w:sz w:val="24"/>
          <w:szCs w:val="24"/>
          <w:lang w:val="en-US"/>
        </w:rPr>
        <w:t xml:space="preserve">most studies </w:t>
      </w:r>
      <w:r>
        <w:rPr>
          <w:rFonts w:ascii="Times New Roman" w:hAnsi="Times New Roman" w:cs="Times New Roman"/>
          <w:sz w:val="24"/>
          <w:szCs w:val="24"/>
          <w:lang w:val="en-US"/>
        </w:rPr>
        <w:t xml:space="preserve">come from the Global North and </w:t>
      </w:r>
      <w:r w:rsidRPr="000F254D">
        <w:rPr>
          <w:rFonts w:ascii="Times New Roman" w:hAnsi="Times New Roman" w:cs="Times New Roman"/>
          <w:sz w:val="24"/>
          <w:szCs w:val="24"/>
          <w:lang w:val="en-US"/>
        </w:rPr>
        <w:t>have focused on individual substances in isolation</w:t>
      </w:r>
      <w:r>
        <w:rPr>
          <w:rFonts w:ascii="Times New Roman" w:hAnsi="Times New Roman" w:cs="Times New Roman"/>
          <w:sz w:val="24"/>
          <w:szCs w:val="24"/>
          <w:lang w:val="en-US"/>
        </w:rPr>
        <w:t>, with one SUT episode</w:t>
      </w:r>
      <w:r w:rsidR="00C77E12">
        <w:rPr>
          <w:rFonts w:ascii="Times New Roman" w:hAnsi="Times New Roman" w:cs="Times New Roman"/>
          <w:sz w:val="24"/>
          <w:szCs w:val="24"/>
          <w:lang w:val="en-US"/>
        </w:rPr>
        <w:t>. They also</w:t>
      </w:r>
      <w:r w:rsidRPr="000F254D">
        <w:rPr>
          <w:rFonts w:ascii="Times New Roman" w:hAnsi="Times New Roman" w:cs="Times New Roman"/>
          <w:sz w:val="24"/>
          <w:szCs w:val="24"/>
          <w:lang w:val="en-US"/>
        </w:rPr>
        <w:t xml:space="preserve"> have considered PSU as an exclusion criterion for studies on treatment effectiveness, rais</w:t>
      </w:r>
      <w:r>
        <w:rPr>
          <w:rFonts w:ascii="Times New Roman" w:hAnsi="Times New Roman" w:cs="Times New Roman"/>
          <w:sz w:val="24"/>
          <w:szCs w:val="24"/>
          <w:lang w:val="en-US"/>
        </w:rPr>
        <w:t>ing</w:t>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concerns about </w:t>
      </w:r>
      <w:r w:rsidRPr="000F254D">
        <w:rPr>
          <w:rFonts w:ascii="Times New Roman" w:hAnsi="Times New Roman" w:cs="Times New Roman"/>
          <w:sz w:val="24"/>
          <w:szCs w:val="24"/>
          <w:lang w:val="en-US"/>
        </w:rPr>
        <w:t>its translatability to real health contexts</w:t>
      </w:r>
      <w:r>
        <w:rPr>
          <w:rFonts w:ascii="Times New Roman" w:hAnsi="Times New Roman" w:cs="Times New Roman"/>
          <w:sz w:val="24"/>
          <w:szCs w:val="24"/>
          <w:lang w:val="en-US"/>
        </w:rPr>
        <w:t>. Therefore,</w:t>
      </w:r>
      <w:r w:rsidRPr="000F254D">
        <w:rPr>
          <w:rFonts w:ascii="Times New Roman" w:hAnsi="Times New Roman" w:cs="Times New Roman"/>
          <w:sz w:val="24"/>
          <w:szCs w:val="24"/>
          <w:lang w:val="en-US"/>
        </w:rPr>
        <w:t xml:space="preserve"> it is crucial to determine the role of reporting PSU in treatment </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(i.e., treatment dropouts</w:t>
      </w:r>
      <w:r w:rsidR="005F34B7">
        <w:rPr>
          <w:rFonts w:ascii="Times New Roman" w:hAnsi="Times New Roman" w:cs="Times New Roman"/>
          <w:sz w:val="24"/>
          <w:szCs w:val="24"/>
          <w:lang w:val="en-US"/>
        </w:rPr>
        <w:t>, spelled by misconduct</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to improve treatment </w:t>
      </w:r>
      <w:r>
        <w:rPr>
          <w:rFonts w:ascii="Times New Roman" w:hAnsi="Times New Roman" w:cs="Times New Roman"/>
          <w:sz w:val="24"/>
          <w:szCs w:val="24"/>
          <w:lang w:val="en-US"/>
        </w:rPr>
        <w:t>for these groups</w:t>
      </w:r>
      <w:commentRangeStart w:id="0"/>
      <w:commentRangeEnd w:id="0"/>
      <w:r>
        <w:rPr>
          <w:rStyle w:val="Refdecomentario"/>
          <w:rFonts w:ascii="Times New Roman" w:eastAsia="Times New Roman" w:hAnsi="Times New Roman" w:cs="Times New Roman"/>
          <w:lang w:val="en-US" w:eastAsia="es-CL"/>
        </w:rPr>
        <w:commentReference w:id="0"/>
      </w:r>
      <w:r>
        <w:rPr>
          <w:rFonts w:ascii="Times New Roman" w:hAnsi="Times New Roman" w:cs="Times New Roman"/>
          <w:sz w:val="24"/>
          <w:szCs w:val="24"/>
          <w:lang w:val="en-US"/>
        </w:rPr>
        <w:t>, especially outside the Global North.</w:t>
      </w:r>
    </w:p>
    <w:p w14:paraId="210789D7" w14:textId="305EB696" w:rsidR="00AA5B6C" w:rsidRDefault="00AA5B6C" w:rsidP="00373382">
      <w:pPr>
        <w:spacing w:line="480" w:lineRule="auto"/>
        <w:rPr>
          <w:rFonts w:ascii="Times New Roman" w:hAnsi="Times New Roman" w:cs="Times New Roman"/>
          <w:sz w:val="24"/>
          <w:szCs w:val="24"/>
        </w:rPr>
      </w:pPr>
      <w:r>
        <w:rPr>
          <w:rFonts w:ascii="Times New Roman" w:hAnsi="Times New Roman" w:cs="Times New Roman"/>
          <w:b/>
          <w:bCs/>
          <w:sz w:val="24"/>
          <w:szCs w:val="24"/>
          <w:lang w:val="en-US"/>
        </w:rPr>
        <w:t>Methods</w:t>
      </w:r>
      <w:r w:rsidRPr="00090B7C">
        <w:rPr>
          <w:rFonts w:ascii="Times New Roman" w:hAnsi="Times New Roman" w:cs="Times New Roman"/>
          <w:sz w:val="24"/>
          <w:szCs w:val="24"/>
          <w:lang w:val="en-US"/>
        </w:rPr>
        <w:t xml:space="preserve">: This </w:t>
      </w:r>
      <w:r w:rsidR="00BD2D72">
        <w:rPr>
          <w:rFonts w:ascii="Times New Roman" w:hAnsi="Times New Roman" w:cs="Times New Roman"/>
          <w:sz w:val="24"/>
          <w:szCs w:val="24"/>
          <w:lang w:val="en-US"/>
        </w:rPr>
        <w:t xml:space="preserve">comprehensive </w:t>
      </w:r>
      <w:r w:rsidRPr="00090B7C">
        <w:rPr>
          <w:rFonts w:ascii="Times New Roman" w:hAnsi="Times New Roman" w:cs="Times New Roman"/>
          <w:sz w:val="24"/>
          <w:szCs w:val="24"/>
          <w:lang w:val="en-US"/>
        </w:rPr>
        <w:t xml:space="preserve">retrospective cohort study was based on adult treatment records from the Chilean National </w:t>
      </w:r>
      <w:r>
        <w:rPr>
          <w:rFonts w:ascii="Times New Roman" w:hAnsi="Times New Roman" w:cs="Times New Roman"/>
          <w:sz w:val="24"/>
          <w:szCs w:val="24"/>
          <w:lang w:val="en-US"/>
        </w:rPr>
        <w:t xml:space="preserve">Substance Use Agency </w:t>
      </w:r>
      <w:r w:rsidRPr="00090B7C">
        <w:rPr>
          <w:rFonts w:ascii="Times New Roman" w:hAnsi="Times New Roman" w:cs="Times New Roman"/>
          <w:sz w:val="24"/>
          <w:szCs w:val="24"/>
          <w:lang w:val="en-US"/>
        </w:rPr>
        <w:t>from 2010 to 2019.</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A total of 13,317 individuals were analyzed,</w:t>
      </w:r>
      <w:r>
        <w:rPr>
          <w:rFonts w:ascii="Times New Roman" w:hAnsi="Times New Roman" w:cs="Times New Roman"/>
          <w:sz w:val="24"/>
          <w:szCs w:val="24"/>
          <w:lang w:val="en-US"/>
        </w:rPr>
        <w:t xml:space="preserve"> with</w:t>
      </w:r>
      <w:r w:rsidRPr="00090B7C">
        <w:rPr>
          <w:rFonts w:ascii="Times New Roman" w:hAnsi="Times New Roman" w:cs="Times New Roman"/>
          <w:sz w:val="24"/>
          <w:szCs w:val="24"/>
          <w:lang w:val="en-US"/>
        </w:rPr>
        <w:t xml:space="preserve"> </w:t>
      </w:r>
      <w:r w:rsidR="000206BA">
        <w:rPr>
          <w:rFonts w:ascii="Times New Roman" w:hAnsi="Times New Roman" w:cs="Times New Roman"/>
          <w:sz w:val="24"/>
          <w:szCs w:val="24"/>
          <w:lang w:val="en-US"/>
        </w:rPr>
        <w:t>30</w:t>
      </w:r>
      <w:r w:rsidRPr="00090B7C">
        <w:rPr>
          <w:rFonts w:ascii="Times New Roman" w:hAnsi="Times New Roman" w:cs="Times New Roman"/>
          <w:sz w:val="24"/>
          <w:szCs w:val="24"/>
          <w:lang w:val="en-US"/>
        </w:rPr>
        <w:t>,</w:t>
      </w:r>
      <w:r w:rsidR="000206BA">
        <w:rPr>
          <w:rFonts w:ascii="Times New Roman" w:hAnsi="Times New Roman" w:cs="Times New Roman"/>
          <w:sz w:val="24"/>
          <w:szCs w:val="24"/>
          <w:lang w:val="en-US"/>
        </w:rPr>
        <w:t>988</w:t>
      </w:r>
      <w:r w:rsidR="000206BA"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treatment episodes</w:t>
      </w:r>
      <w:r w:rsidRPr="00090B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SUT completion status was categorized as completed or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completed. The primary outcome was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completion.</w:t>
      </w:r>
      <w:r w:rsidRPr="00373382">
        <w:rPr>
          <w:rFonts w:ascii="Arial" w:hAnsi="Arial" w:cs="Arial"/>
          <w:color w:val="222222"/>
          <w:shd w:val="clear" w:color="auto" w:fill="FFFFFF"/>
        </w:rPr>
        <w:t xml:space="preserve"> </w:t>
      </w:r>
      <w:r w:rsidRPr="000B7AC1">
        <w:rPr>
          <w:rFonts w:ascii="Times New Roman" w:hAnsi="Times New Roman" w:cs="Times New Roman"/>
          <w:sz w:val="24"/>
          <w:szCs w:val="24"/>
        </w:rPr>
        <w:t>We used Poisson general estimating equations, controlling for several covariates of each patient</w:t>
      </w:r>
      <w:r w:rsidR="00E16CB1">
        <w:rPr>
          <w:rFonts w:ascii="Times New Roman" w:hAnsi="Times New Roman" w:cs="Times New Roman"/>
          <w:sz w:val="24"/>
          <w:szCs w:val="24"/>
        </w:rPr>
        <w:t xml:space="preserve"> </w:t>
      </w:r>
      <w:r w:rsidR="00336923">
        <w:rPr>
          <w:rFonts w:ascii="Times New Roman" w:hAnsi="Times New Roman" w:cs="Times New Roman"/>
          <w:sz w:val="24"/>
          <w:szCs w:val="24"/>
        </w:rPr>
        <w:t>(</w:t>
      </w:r>
      <w:r w:rsidR="00BB15E4">
        <w:rPr>
          <w:rFonts w:ascii="Times New Roman" w:hAnsi="Times New Roman" w:cs="Times New Roman"/>
          <w:sz w:val="24"/>
          <w:szCs w:val="24"/>
        </w:rPr>
        <w:t xml:space="preserve">i.e., </w:t>
      </w:r>
      <w:r w:rsidR="00E16CB1">
        <w:rPr>
          <w:rFonts w:ascii="Times New Roman" w:hAnsi="Times New Roman" w:cs="Times New Roman"/>
          <w:sz w:val="24"/>
          <w:szCs w:val="24"/>
        </w:rPr>
        <w:t>sociodemographic</w:t>
      </w:r>
      <w:r w:rsidR="00336923">
        <w:rPr>
          <w:rFonts w:ascii="Times New Roman" w:hAnsi="Times New Roman" w:cs="Times New Roman"/>
          <w:sz w:val="24"/>
          <w:szCs w:val="24"/>
        </w:rPr>
        <w:t xml:space="preserve"> information, mental health and substance use patterns)</w:t>
      </w:r>
      <w:r w:rsidRPr="000B7AC1">
        <w:rPr>
          <w:rFonts w:ascii="Times New Roman" w:hAnsi="Times New Roman" w:cs="Times New Roman"/>
          <w:sz w:val="24"/>
          <w:szCs w:val="24"/>
        </w:rPr>
        <w:t xml:space="preserve">, to </w:t>
      </w:r>
      <w:r w:rsidR="00C77E12">
        <w:rPr>
          <w:rFonts w:ascii="Times New Roman" w:hAnsi="Times New Roman" w:cs="Times New Roman"/>
          <w:sz w:val="24"/>
          <w:szCs w:val="24"/>
        </w:rPr>
        <w:t>estimate</w:t>
      </w:r>
      <w:r w:rsidR="00C77E12" w:rsidRPr="000B7AC1">
        <w:rPr>
          <w:rFonts w:ascii="Times New Roman" w:hAnsi="Times New Roman" w:cs="Times New Roman"/>
          <w:sz w:val="24"/>
          <w:szCs w:val="24"/>
        </w:rPr>
        <w:t xml:space="preserve"> </w:t>
      </w:r>
      <w:r w:rsidRPr="000B7AC1">
        <w:rPr>
          <w:rFonts w:ascii="Times New Roman" w:hAnsi="Times New Roman" w:cs="Times New Roman"/>
          <w:sz w:val="24"/>
          <w:szCs w:val="24"/>
        </w:rPr>
        <w:t xml:space="preserve">the relative risk (RR) and 95% confidence intervals (95%CI) of non-completion by reporting PSU. Sensitivity analyses </w:t>
      </w:r>
      <w:r w:rsidR="00C53B83">
        <w:rPr>
          <w:rFonts w:ascii="Times New Roman" w:hAnsi="Times New Roman" w:cs="Times New Roman"/>
          <w:sz w:val="24"/>
          <w:szCs w:val="24"/>
        </w:rPr>
        <w:t xml:space="preserve">were conducted through </w:t>
      </w:r>
      <w:r w:rsidR="001200A7">
        <w:rPr>
          <w:rFonts w:ascii="Times New Roman" w:hAnsi="Times New Roman" w:cs="Times New Roman"/>
          <w:sz w:val="24"/>
          <w:szCs w:val="24"/>
        </w:rPr>
        <w:t xml:space="preserve">marginal structural models </w:t>
      </w:r>
      <w:r w:rsidR="00C53B83">
        <w:rPr>
          <w:rFonts w:ascii="Times New Roman" w:hAnsi="Times New Roman" w:cs="Times New Roman"/>
          <w:sz w:val="24"/>
          <w:szCs w:val="24"/>
        </w:rPr>
        <w:t>using</w:t>
      </w:r>
      <w:r w:rsidRPr="000B7AC1">
        <w:rPr>
          <w:rFonts w:ascii="Times New Roman" w:hAnsi="Times New Roman" w:cs="Times New Roman"/>
          <w:sz w:val="24"/>
          <w:szCs w:val="24"/>
        </w:rPr>
        <w:t xml:space="preserve"> weigh</w:t>
      </w:r>
      <w:r w:rsidR="00192038">
        <w:rPr>
          <w:rFonts w:ascii="Times New Roman" w:hAnsi="Times New Roman" w:cs="Times New Roman"/>
          <w:sz w:val="24"/>
          <w:szCs w:val="24"/>
        </w:rPr>
        <w:t>ts</w:t>
      </w:r>
      <w:r>
        <w:rPr>
          <w:rFonts w:ascii="Times New Roman" w:hAnsi="Times New Roman" w:cs="Times New Roman"/>
          <w:sz w:val="24"/>
          <w:szCs w:val="24"/>
        </w:rPr>
        <w:t xml:space="preserve"> accounting</w:t>
      </w:r>
      <w:r w:rsidRPr="000B7AC1">
        <w:rPr>
          <w:rFonts w:ascii="Times New Roman" w:hAnsi="Times New Roman" w:cs="Times New Roman"/>
          <w:sz w:val="24"/>
          <w:szCs w:val="24"/>
        </w:rPr>
        <w:t xml:space="preserve"> for the inverse intensity of treatments</w:t>
      </w:r>
      <w:r w:rsidR="008563D4">
        <w:rPr>
          <w:rFonts w:ascii="Times New Roman" w:hAnsi="Times New Roman" w:cs="Times New Roman"/>
          <w:sz w:val="24"/>
          <w:szCs w:val="24"/>
        </w:rPr>
        <w:t>, and by separating patients with and without alcohol as their secondary substance of concern</w:t>
      </w:r>
      <w:r w:rsidRPr="000B7AC1">
        <w:rPr>
          <w:rFonts w:ascii="Times New Roman" w:hAnsi="Times New Roman" w:cs="Times New Roman"/>
          <w:sz w:val="24"/>
          <w:szCs w:val="24"/>
        </w:rPr>
        <w:t>.</w:t>
      </w:r>
    </w:p>
    <w:p w14:paraId="393FC15E" w14:textId="34279693" w:rsidR="00AA5B6C" w:rsidRPr="00090B7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Results</w:t>
      </w:r>
      <w:r w:rsidRPr="00090B7C">
        <w:rPr>
          <w:rFonts w:ascii="Times New Roman" w:hAnsi="Times New Roman" w:cs="Times New Roman"/>
          <w:sz w:val="24"/>
          <w:szCs w:val="24"/>
          <w:lang w:val="en-US"/>
        </w:rPr>
        <w:t xml:space="preserve">: </w:t>
      </w:r>
      <w:commentRangeStart w:id="1"/>
      <w:commentRangeStart w:id="2"/>
      <w:r w:rsidRPr="00090B7C">
        <w:rPr>
          <w:rFonts w:ascii="Times New Roman" w:hAnsi="Times New Roman" w:cs="Times New Roman"/>
          <w:sz w:val="24"/>
          <w:szCs w:val="24"/>
          <w:lang w:val="en-US"/>
        </w:rPr>
        <w:t>The risk of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completion was higher in intensive ambulatory settings for the general population</w:t>
      </w:r>
      <w:r>
        <w:rPr>
          <w:rFonts w:ascii="Times New Roman" w:hAnsi="Times New Roman" w:cs="Times New Roman"/>
          <w:sz w:val="24"/>
          <w:szCs w:val="24"/>
          <w:lang w:val="en-US"/>
        </w:rPr>
        <w:t xml:space="preserve"> (RR</w:t>
      </w:r>
      <w:r w:rsidR="005F34B7">
        <w:rPr>
          <w:rFonts w:ascii="Times New Roman" w:hAnsi="Times New Roman" w:cs="Times New Roman"/>
          <w:sz w:val="24"/>
          <w:szCs w:val="24"/>
          <w:lang w:val="en-US"/>
        </w:rPr>
        <w:t>=</w:t>
      </w:r>
      <w:r>
        <w:rPr>
          <w:rFonts w:ascii="Times New Roman" w:hAnsi="Times New Roman" w:cs="Times New Roman"/>
          <w:sz w:val="24"/>
          <w:szCs w:val="24"/>
          <w:lang w:val="en-US"/>
        </w:rPr>
        <w:t xml:space="preserve"> 1.04 </w:t>
      </w:r>
      <w:r w:rsidRPr="00324CFC">
        <w:rPr>
          <w:rFonts w:ascii="Times New Roman" w:hAnsi="Times New Roman" w:cs="Times New Roman"/>
          <w:sz w:val="24"/>
          <w:szCs w:val="24"/>
          <w:lang w:val="en-US"/>
        </w:rPr>
        <w:t>95%CI</w:t>
      </w:r>
      <w:r>
        <w:rPr>
          <w:rFonts w:ascii="Times New Roman" w:hAnsi="Times New Roman" w:cs="Times New Roman"/>
          <w:sz w:val="24"/>
          <w:szCs w:val="24"/>
          <w:lang w:val="en-US"/>
        </w:rPr>
        <w:t xml:space="preserve"> 1.01-1.07)</w:t>
      </w:r>
      <w:r w:rsidRPr="00090B7C">
        <w:rPr>
          <w:rFonts w:ascii="Times New Roman" w:hAnsi="Times New Roman" w:cs="Times New Roman"/>
          <w:sz w:val="24"/>
          <w:szCs w:val="24"/>
          <w:lang w:val="en-US"/>
        </w:rPr>
        <w:t xml:space="preserve"> and in women-only residential settings</w:t>
      </w:r>
      <w:r>
        <w:rPr>
          <w:rFonts w:ascii="Times New Roman" w:hAnsi="Times New Roman" w:cs="Times New Roman"/>
          <w:sz w:val="24"/>
          <w:szCs w:val="24"/>
          <w:lang w:val="en-US"/>
        </w:rPr>
        <w:t xml:space="preserve"> (RR</w:t>
      </w:r>
      <w:r w:rsidR="005F34B7">
        <w:rPr>
          <w:rFonts w:ascii="Times New Roman" w:hAnsi="Times New Roman" w:cs="Times New Roman"/>
          <w:sz w:val="24"/>
          <w:szCs w:val="24"/>
          <w:lang w:val="en-US"/>
        </w:rPr>
        <w:t>=</w:t>
      </w:r>
      <w:r>
        <w:rPr>
          <w:rFonts w:ascii="Times New Roman" w:hAnsi="Times New Roman" w:cs="Times New Roman"/>
          <w:sz w:val="24"/>
          <w:szCs w:val="24"/>
          <w:lang w:val="en-US"/>
        </w:rPr>
        <w:t xml:space="preserve"> 1.14 95%CI 1.06-1.23)</w:t>
      </w:r>
      <w:r w:rsidRPr="00090B7C">
        <w:rPr>
          <w:rFonts w:ascii="Times New Roman" w:hAnsi="Times New Roman" w:cs="Times New Roman"/>
          <w:sz w:val="24"/>
          <w:szCs w:val="24"/>
          <w:lang w:val="en-US"/>
        </w:rPr>
        <w:t xml:space="preserve">. </w:t>
      </w:r>
      <w:commentRangeEnd w:id="1"/>
      <w:r w:rsidRPr="00090B7C">
        <w:rPr>
          <w:rFonts w:ascii="Times New Roman" w:hAnsi="Times New Roman" w:cs="Times New Roman"/>
          <w:sz w:val="24"/>
          <w:szCs w:val="24"/>
          <w:lang w:val="en-US"/>
        </w:rPr>
        <w:t xml:space="preserve">However, this association was </w:t>
      </w:r>
      <w:r w:rsidR="00BD2D72">
        <w:rPr>
          <w:rFonts w:ascii="Times New Roman" w:hAnsi="Times New Roman" w:cs="Times New Roman"/>
          <w:sz w:val="24"/>
          <w:szCs w:val="24"/>
          <w:lang w:val="en-US"/>
        </w:rPr>
        <w:t>in</w:t>
      </w:r>
      <w:r w:rsidRPr="00090B7C">
        <w:rPr>
          <w:rFonts w:ascii="Times New Roman" w:hAnsi="Times New Roman" w:cs="Times New Roman"/>
          <w:sz w:val="24"/>
          <w:szCs w:val="24"/>
          <w:lang w:val="en-US"/>
        </w:rPr>
        <w:t>consistent across all treatment settings</w:t>
      </w:r>
      <w:r>
        <w:rPr>
          <w:rFonts w:ascii="Times New Roman" w:hAnsi="Times New Roman" w:cs="Times New Roman"/>
          <w:sz w:val="24"/>
          <w:szCs w:val="24"/>
          <w:lang w:val="en-US"/>
        </w:rPr>
        <w:t xml:space="preserve"> (</w:t>
      </w:r>
      <w:r w:rsidRPr="00ED0D98">
        <w:rPr>
          <w:rFonts w:ascii="Times New Roman" w:hAnsi="Times New Roman" w:cs="Times New Roman"/>
          <w:sz w:val="24"/>
          <w:szCs w:val="24"/>
          <w:lang w:val="en-US"/>
        </w:rPr>
        <w:t>Cochran's Q = 14.49, p = 0.0059</w:t>
      </w:r>
      <w:r>
        <w:rPr>
          <w:rFonts w:ascii="Times New Roman" w:hAnsi="Times New Roman" w:cs="Times New Roman"/>
          <w:sz w:val="24"/>
          <w:szCs w:val="24"/>
          <w:lang w:val="en-US"/>
        </w:rPr>
        <w:t>)</w:t>
      </w:r>
      <w:r w:rsidRPr="00090B7C">
        <w:rPr>
          <w:rFonts w:ascii="Times New Roman" w:hAnsi="Times New Roman" w:cs="Times New Roman"/>
          <w:sz w:val="24"/>
          <w:szCs w:val="24"/>
          <w:lang w:val="en-US"/>
        </w:rPr>
        <w:t>.</w:t>
      </w:r>
      <w:commentRangeStart w:id="3"/>
      <w:commentRangeEnd w:id="3"/>
      <w:r>
        <w:rPr>
          <w:rStyle w:val="Refdecomentario"/>
          <w:rFonts w:ascii="Times New Roman" w:eastAsia="Times New Roman" w:hAnsi="Times New Roman" w:cs="Times New Roman"/>
          <w:lang w:val="en-US" w:eastAsia="es-CL"/>
        </w:rPr>
        <w:commentReference w:id="3"/>
      </w:r>
      <w:commentRangeStart w:id="4"/>
      <w:commentRangeEnd w:id="4"/>
      <w:r>
        <w:rPr>
          <w:rStyle w:val="Refdecomentario"/>
          <w:rFonts w:ascii="Times New Roman" w:eastAsia="Times New Roman" w:hAnsi="Times New Roman" w:cs="Times New Roman"/>
          <w:lang w:val="en-US" w:eastAsia="es-CL"/>
        </w:rPr>
        <w:commentReference w:id="4"/>
      </w:r>
      <w:r>
        <w:rPr>
          <w:rStyle w:val="Refdecomentario"/>
          <w:rFonts w:ascii="Times New Roman" w:eastAsia="Times New Roman" w:hAnsi="Times New Roman" w:cs="Times New Roman"/>
          <w:lang w:val="en-US" w:eastAsia="es-CL"/>
        </w:rPr>
        <w:commentReference w:id="1"/>
      </w:r>
      <w:commentRangeEnd w:id="2"/>
      <w:r>
        <w:rPr>
          <w:rStyle w:val="Refdecomentario"/>
          <w:rFonts w:ascii="Times New Roman" w:eastAsia="Times New Roman" w:hAnsi="Times New Roman" w:cs="Times New Roman"/>
          <w:lang w:val="en-US" w:eastAsia="es-CL"/>
        </w:rPr>
        <w:commentReference w:id="2"/>
      </w:r>
      <w:r>
        <w:rPr>
          <w:rFonts w:ascii="Times New Roman" w:hAnsi="Times New Roman" w:cs="Times New Roman"/>
          <w:sz w:val="24"/>
          <w:szCs w:val="24"/>
          <w:lang w:val="en-US"/>
        </w:rPr>
        <w:t xml:space="preserve"> </w:t>
      </w:r>
      <w:r w:rsidR="00C77E12">
        <w:rPr>
          <w:rFonts w:ascii="Times New Roman" w:hAnsi="Times New Roman" w:cs="Times New Roman"/>
          <w:sz w:val="24"/>
          <w:szCs w:val="24"/>
          <w:lang w:val="en-US"/>
        </w:rPr>
        <w:t>S</w:t>
      </w:r>
      <w:r>
        <w:rPr>
          <w:rFonts w:ascii="Times New Roman" w:hAnsi="Times New Roman" w:cs="Times New Roman"/>
          <w:sz w:val="24"/>
          <w:szCs w:val="24"/>
          <w:lang w:val="en-US"/>
        </w:rPr>
        <w:t xml:space="preserve">ensitivity analyses were consistent with the </w:t>
      </w:r>
      <w:r>
        <w:rPr>
          <w:rFonts w:ascii="Times New Roman" w:hAnsi="Times New Roman" w:cs="Times New Roman"/>
          <w:sz w:val="24"/>
          <w:szCs w:val="24"/>
          <w:lang w:val="en-US"/>
        </w:rPr>
        <w:lastRenderedPageBreak/>
        <w:t xml:space="preserve">main results </w:t>
      </w:r>
      <w:r w:rsidR="00BD2D72">
        <w:rPr>
          <w:rFonts w:ascii="Times New Roman" w:hAnsi="Times New Roman" w:cs="Times New Roman"/>
          <w:sz w:val="24"/>
          <w:szCs w:val="24"/>
          <w:lang w:val="en-US"/>
        </w:rPr>
        <w:t>regarding</w:t>
      </w:r>
      <w:r>
        <w:rPr>
          <w:rFonts w:ascii="Times New Roman" w:hAnsi="Times New Roman" w:cs="Times New Roman"/>
          <w:sz w:val="24"/>
          <w:szCs w:val="24"/>
          <w:lang w:val="en-US"/>
        </w:rPr>
        <w:t xml:space="preserve"> direction</w:t>
      </w:r>
      <w:r w:rsidR="008563D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6363F">
        <w:rPr>
          <w:rFonts w:ascii="Times New Roman" w:hAnsi="Times New Roman" w:cs="Times New Roman"/>
          <w:sz w:val="24"/>
          <w:szCs w:val="24"/>
          <w:lang w:val="en-US"/>
        </w:rPr>
        <w:t xml:space="preserve">although </w:t>
      </w:r>
      <w:r w:rsidR="008563D4">
        <w:rPr>
          <w:rFonts w:ascii="Times New Roman" w:hAnsi="Times New Roman" w:cs="Times New Roman"/>
          <w:sz w:val="24"/>
          <w:szCs w:val="24"/>
          <w:lang w:val="en-US"/>
        </w:rPr>
        <w:t>attenuated</w:t>
      </w:r>
      <w:r w:rsidR="0036363F">
        <w:rPr>
          <w:rFonts w:ascii="Times New Roman" w:hAnsi="Times New Roman" w:cs="Times New Roman"/>
          <w:sz w:val="24"/>
          <w:szCs w:val="24"/>
          <w:lang w:val="en-US"/>
        </w:rPr>
        <w:t xml:space="preserve"> associations between PSU and treatment non-completion</w:t>
      </w:r>
      <w:r>
        <w:rPr>
          <w:rFonts w:ascii="Times New Roman" w:hAnsi="Times New Roman" w:cs="Times New Roman"/>
          <w:sz w:val="24"/>
          <w:szCs w:val="24"/>
          <w:lang w:val="en-US"/>
        </w:rPr>
        <w:t>.</w:t>
      </w:r>
    </w:p>
    <w:p w14:paraId="5DE9F8D5" w14:textId="62B6966D" w:rsidR="00AA5B6C" w:rsidRPr="00090B7C" w:rsidRDefault="00AA5B6C" w:rsidP="00F80ACA">
      <w:pPr>
        <w:spacing w:line="480" w:lineRule="auto"/>
        <w:rPr>
          <w:rFonts w:ascii="Times New Roman" w:hAnsi="Times New Roman" w:cs="Times New Roman"/>
          <w:sz w:val="24"/>
          <w:szCs w:val="24"/>
          <w:lang w:val="en-US"/>
        </w:rPr>
      </w:pPr>
      <w:r w:rsidRPr="00090B7C">
        <w:rPr>
          <w:rFonts w:ascii="Times New Roman" w:hAnsi="Times New Roman" w:cs="Times New Roman"/>
          <w:b/>
          <w:bCs/>
          <w:sz w:val="24"/>
          <w:szCs w:val="24"/>
          <w:lang w:val="en-US"/>
        </w:rPr>
        <w:t>Conclusions</w:t>
      </w:r>
      <w:r w:rsidRPr="00090B7C">
        <w:rPr>
          <w:rFonts w:ascii="Times New Roman" w:hAnsi="Times New Roman" w:cs="Times New Roman"/>
          <w:sz w:val="24"/>
          <w:szCs w:val="24"/>
          <w:lang w:val="en-US"/>
        </w:rPr>
        <w:t>: Reporting PSU at admission was modestly associated with a higher risk of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The analysis, adjusted for various covariates and accounting for irregular observation times, highlighted the association between PSU reporting and treatment outcomes in specific settings. </w:t>
      </w:r>
      <w:r w:rsidR="00BD2D72">
        <w:rPr>
          <w:rFonts w:ascii="Times New Roman" w:hAnsi="Times New Roman" w:cs="Times New Roman"/>
          <w:sz w:val="24"/>
          <w:szCs w:val="24"/>
          <w:lang w:val="en-US"/>
        </w:rPr>
        <w:t>T</w:t>
      </w:r>
      <w:r w:rsidR="00BD2D72" w:rsidRPr="00BD2D72">
        <w:rPr>
          <w:rFonts w:ascii="Times New Roman" w:hAnsi="Times New Roman" w:cs="Times New Roman"/>
          <w:sz w:val="24"/>
          <w:szCs w:val="24"/>
          <w:lang w:val="en-US"/>
        </w:rPr>
        <w:t>his study is one of the few from outside the Global North</w:t>
      </w:r>
      <w:r w:rsidR="00BD2D72">
        <w:rPr>
          <w:rFonts w:ascii="Times New Roman" w:hAnsi="Times New Roman" w:cs="Times New Roman"/>
          <w:sz w:val="24"/>
          <w:szCs w:val="24"/>
          <w:lang w:val="en-US"/>
        </w:rPr>
        <w:t xml:space="preserve"> and</w:t>
      </w:r>
      <w:r w:rsidR="00BD2D72" w:rsidRPr="00BD2D72">
        <w:rPr>
          <w:rFonts w:ascii="Times New Roman" w:hAnsi="Times New Roman" w:cs="Times New Roman"/>
          <w:sz w:val="24"/>
          <w:szCs w:val="24"/>
          <w:lang w:val="en-US"/>
        </w:rPr>
        <w:t xml:space="preserve"> could have significant implications for substance use treatment worldwide.</w:t>
      </w:r>
      <w:r w:rsidR="00BD2D72">
        <w:rPr>
          <w:rFonts w:ascii="Times New Roman" w:hAnsi="Times New Roman" w:cs="Times New Roman"/>
          <w:sz w:val="24"/>
          <w:szCs w:val="24"/>
          <w:lang w:val="en-US"/>
        </w:rPr>
        <w:t xml:space="preserve"> Findings</w:t>
      </w:r>
      <w:r w:rsidR="00BD2D72" w:rsidRPr="00090B7C">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 xml:space="preserve">underscore the necessity for </w:t>
      </w:r>
      <w:r>
        <w:rPr>
          <w:rFonts w:ascii="Times New Roman" w:hAnsi="Times New Roman" w:cs="Times New Roman"/>
          <w:sz w:val="24"/>
          <w:szCs w:val="24"/>
          <w:lang w:val="en-US"/>
        </w:rPr>
        <w:t>personalized interventions</w:t>
      </w:r>
      <w:r w:rsidRPr="00090B7C">
        <w:rPr>
          <w:rFonts w:ascii="Times New Roman" w:hAnsi="Times New Roman" w:cs="Times New Roman"/>
          <w:sz w:val="24"/>
          <w:szCs w:val="24"/>
          <w:lang w:val="en-US"/>
        </w:rPr>
        <w:t xml:space="preserve"> tailored to patients </w:t>
      </w:r>
      <w:r>
        <w:rPr>
          <w:rFonts w:ascii="Times New Roman" w:hAnsi="Times New Roman" w:cs="Times New Roman"/>
          <w:sz w:val="24"/>
          <w:szCs w:val="24"/>
          <w:lang w:val="en-US"/>
        </w:rPr>
        <w:t>reporting PSU in different treatment settings</w:t>
      </w:r>
      <w:r w:rsidRPr="00090B7C">
        <w:rPr>
          <w:rFonts w:ascii="Times New Roman" w:hAnsi="Times New Roman" w:cs="Times New Roman"/>
          <w:sz w:val="24"/>
          <w:szCs w:val="24"/>
          <w:lang w:val="en-US"/>
        </w:rPr>
        <w:t>.</w:t>
      </w:r>
    </w:p>
    <w:p w14:paraId="73FBDA5E" w14:textId="77777777"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Polysubstance use; </w:t>
      </w:r>
      <w:r w:rsidRPr="00090B7C">
        <w:rPr>
          <w:rFonts w:ascii="Times New Roman" w:hAnsi="Times New Roman" w:cs="Times New Roman"/>
          <w:sz w:val="24"/>
          <w:szCs w:val="24"/>
          <w:lang w:val="en-US"/>
        </w:rPr>
        <w:t>Substance use;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Administrative data</w:t>
      </w:r>
      <w:r w:rsidRPr="00090B7C">
        <w:rPr>
          <w:rFonts w:ascii="Times New Roman" w:hAnsi="Times New Roman" w:cs="Times New Roman"/>
          <w:sz w:val="24"/>
          <w:szCs w:val="24"/>
          <w:lang w:val="en-US"/>
        </w:rPr>
        <w:t>; Chile.</w:t>
      </w:r>
    </w:p>
    <w:p w14:paraId="1FF543EF" w14:textId="57F5856D"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words: </w:t>
      </w:r>
      <w:r w:rsidR="00BD2D72">
        <w:rPr>
          <w:rFonts w:ascii="Times New Roman" w:hAnsi="Times New Roman" w:cs="Times New Roman"/>
          <w:sz w:val="24"/>
          <w:szCs w:val="24"/>
          <w:lang w:val="en-US"/>
        </w:rPr>
        <w:t>3</w:t>
      </w:r>
      <w:r w:rsidR="0036363F">
        <w:rPr>
          <w:rFonts w:ascii="Times New Roman" w:hAnsi="Times New Roman" w:cs="Times New Roman"/>
          <w:sz w:val="24"/>
          <w:szCs w:val="24"/>
          <w:lang w:val="en-US"/>
        </w:rPr>
        <w:t>5</w:t>
      </w:r>
      <w:r w:rsidR="00336923">
        <w:rPr>
          <w:rFonts w:ascii="Times New Roman" w:hAnsi="Times New Roman" w:cs="Times New Roman"/>
          <w:sz w:val="24"/>
          <w:szCs w:val="24"/>
          <w:lang w:val="en-US"/>
        </w:rPr>
        <w:t>0</w:t>
      </w:r>
      <w:r>
        <w:rPr>
          <w:rFonts w:ascii="Times New Roman" w:hAnsi="Times New Roman" w:cs="Times New Roman"/>
          <w:sz w:val="24"/>
          <w:szCs w:val="24"/>
          <w:lang w:val="en-US"/>
        </w:rPr>
        <w:t>/350</w:t>
      </w:r>
    </w:p>
    <w:p w14:paraId="1F3BDE00" w14:textId="56037112"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Manuscript words: </w:t>
      </w:r>
      <w:del w:id="5" w:author="Andrés González Santa Cruz" w:date="2024-08-07T18:18:00Z" w16du:dateUtc="2024-08-07T22:18:00Z">
        <w:r w:rsidR="00B047D0" w:rsidDel="001C60BF">
          <w:rPr>
            <w:rFonts w:ascii="Times New Roman" w:hAnsi="Times New Roman" w:cs="Times New Roman"/>
            <w:sz w:val="24"/>
            <w:szCs w:val="24"/>
            <w:lang w:val="en-US"/>
          </w:rPr>
          <w:delText>39</w:delText>
        </w:r>
        <w:r w:rsidR="009437BE" w:rsidDel="001C60BF">
          <w:rPr>
            <w:rFonts w:ascii="Times New Roman" w:hAnsi="Times New Roman" w:cs="Times New Roman"/>
            <w:sz w:val="24"/>
            <w:szCs w:val="24"/>
            <w:lang w:val="en-US"/>
          </w:rPr>
          <w:delText>03</w:delText>
        </w:r>
      </w:del>
      <w:ins w:id="6" w:author="Andrés González Santa Cruz" w:date="2024-08-07T18:18:00Z" w16du:dateUtc="2024-08-07T22:18:00Z">
        <w:r w:rsidR="001C60BF">
          <w:rPr>
            <w:rFonts w:ascii="Times New Roman" w:hAnsi="Times New Roman" w:cs="Times New Roman"/>
            <w:sz w:val="24"/>
            <w:szCs w:val="24"/>
            <w:lang w:val="en-US"/>
          </w:rPr>
          <w:t>4098</w:t>
        </w:r>
      </w:ins>
    </w:p>
    <w:p w14:paraId="56C065FD" w14:textId="77777777" w:rsidR="00AA5B6C" w:rsidRPr="00090B7C" w:rsidRDefault="00AA5B6C" w:rsidP="00090B7C">
      <w:pPr>
        <w:rPr>
          <w:rFonts w:ascii="Arial" w:hAnsi="Arial" w:cs="Arial"/>
          <w:color w:val="1F1F1F"/>
          <w:sz w:val="24"/>
          <w:szCs w:val="24"/>
        </w:rPr>
      </w:pPr>
      <w:r w:rsidRPr="00090B7C">
        <w:rPr>
          <w:rFonts w:ascii="Arial" w:hAnsi="Arial" w:cs="Arial"/>
          <w:color w:val="1F1F1F"/>
          <w:sz w:val="24"/>
          <w:szCs w:val="24"/>
          <w:highlight w:val="yellow"/>
        </w:rPr>
        <w:t>Abstracts should be 350 words or fewer, structured into sections describing the Introduction, Methods, Results, and Conclusions. Do not include in-text citations in the abstract.</w:t>
      </w:r>
    </w:p>
    <w:p w14:paraId="2E157965" w14:textId="77777777" w:rsidR="00AA5B6C" w:rsidRPr="00090B7C" w:rsidRDefault="00AA5B6C" w:rsidP="00090B7C">
      <w:pPr>
        <w:pStyle w:val="Prrafodelista"/>
        <w:numPr>
          <w:ilvl w:val="0"/>
          <w:numId w:val="2"/>
        </w:numPr>
        <w:rPr>
          <w:rFonts w:ascii="Arial" w:hAnsi="Arial" w:cs="Arial"/>
          <w:color w:val="1F1F1F"/>
          <w:sz w:val="24"/>
          <w:szCs w:val="24"/>
        </w:rPr>
      </w:pPr>
      <w:r w:rsidRPr="00090B7C">
        <w:rPr>
          <w:rFonts w:ascii="Arial" w:eastAsia="Times New Roman" w:hAnsi="Arial" w:cs="Arial"/>
          <w:color w:val="1F1F1F"/>
          <w:sz w:val="24"/>
          <w:szCs w:val="24"/>
          <w:lang w:val="en-US" w:eastAsia="es-CL"/>
        </w:rPr>
        <w:t>All figures (include relevant captions) in separate files</w:t>
      </w:r>
    </w:p>
    <w:p w14:paraId="08DEF368" w14:textId="77777777" w:rsidR="00AA5B6C" w:rsidRPr="00090B7C" w:rsidRDefault="00AA5B6C" w:rsidP="00090B7C">
      <w:pPr>
        <w:pStyle w:val="Prrafodelista"/>
        <w:numPr>
          <w:ilvl w:val="0"/>
          <w:numId w:val="2"/>
        </w:numPr>
        <w:spacing w:after="0" w:line="240" w:lineRule="auto"/>
        <w:jc w:val="left"/>
        <w:rPr>
          <w:rFonts w:ascii="Arial" w:eastAsia="Times New Roman" w:hAnsi="Arial" w:cs="Arial"/>
          <w:color w:val="1F1F1F"/>
          <w:sz w:val="24"/>
          <w:szCs w:val="24"/>
          <w:lang w:val="en-US" w:eastAsia="es-CL"/>
        </w:rPr>
      </w:pPr>
      <w:r w:rsidRPr="00090B7C">
        <w:rPr>
          <w:rFonts w:ascii="Arial" w:eastAsia="Times New Roman" w:hAnsi="Arial" w:cs="Arial"/>
          <w:color w:val="1F1F1F"/>
          <w:sz w:val="24"/>
          <w:szCs w:val="24"/>
          <w:lang w:val="en-US" w:eastAsia="es-CL"/>
        </w:rPr>
        <w:t>All tables (including titles, description, footnotes) in separate files</w:t>
      </w:r>
    </w:p>
    <w:p w14:paraId="6C2C9CD8" w14:textId="77777777" w:rsidR="00AA5B6C" w:rsidRDefault="00AA5B6C" w:rsidP="000B7AC1">
      <w:pPr>
        <w:spacing w:line="259" w:lineRule="auto"/>
        <w:jc w:val="left"/>
        <w:rPr>
          <w:lang w:val="en-US"/>
        </w:rPr>
      </w:pPr>
      <w:r>
        <w:rPr>
          <w:lang w:val="en-US"/>
        </w:rPr>
        <w:br w:type="page"/>
      </w:r>
    </w:p>
    <w:p w14:paraId="0689EFED" w14:textId="77777777" w:rsidR="00AA5B6C" w:rsidRPr="0036363F" w:rsidRDefault="00AA5B6C" w:rsidP="00A324FC">
      <w:pPr>
        <w:pStyle w:val="Ttulo1"/>
      </w:pPr>
      <w:r w:rsidRPr="0036363F">
        <w:lastRenderedPageBreak/>
        <w:t>INTRODUCTION</w:t>
      </w:r>
    </w:p>
    <w:p w14:paraId="74C60879" w14:textId="658644DD"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People with substance use disorder (SUD) tend to use more than one substance unintentionally, unconsciously (e.g., due to unregulated and contaminated supplies), or intentionally </w:t>
      </w:r>
      <w:r>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{"citationID":"vSaOE1bz","properties":{"formattedCitation":"(Bunting et al., 2023; Quek et al., 2013)","plainCitation":"(Bunting et al., 2023; Quek et al., 2013)","noteIndex":0},"citationItems":[{"id":355,"uris":["http://zotero.org/users/12673371/items/QAFD7CDY"],"itemData":{"id":355,"type":"article-journal","abstract":"The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D."},{"family":"Cerdá","given":"Magdalena"},{"family":"Lorvick","given":"Jennifer"}],"issued":{"date-parts":[["2023"]]}}},{"id":450,"uris":["http://zotero.org/users/12673371/items/I2JNVWWC"],"itemData":{"id":450,"type":"article-journal","abstract":"Background: Alcohol use and illicit drug use peak during young adulthood (around 18–29 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 = 3,333; age 19–29).Method: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Pr>
          <w:rFonts w:ascii="Times New Roman" w:hAnsi="Times New Roman" w:cs="Times New Roman"/>
          <w:sz w:val="24"/>
          <w:szCs w:val="24"/>
          <w:lang w:val="en-US"/>
        </w:rPr>
        <w:fldChar w:fldCharType="separate"/>
      </w:r>
      <w:r w:rsidRPr="00BC7832">
        <w:rPr>
          <w:rFonts w:ascii="Times New Roman" w:hAnsi="Times New Roman" w:cs="Times New Roman"/>
          <w:sz w:val="24"/>
        </w:rPr>
        <w:t>(Bunting et al., 2023; Quek et al., 2013)</w:t>
      </w:r>
      <w:r>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during active use in their lifetime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{"citationID":"K9gLfRTN","properties":{"formattedCitation":"(Connor et al., 2014)","plainCitation":"(Connor et al., 2014)","noteIndex":0},"citationItems":[{"id":454,"uris":["http://zotero.org/users/12673371/items/5EIG6Y76"],"itemData":{"id":454,"type":"article-journal","abstract":"Purpose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(Connor et al., 2014)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Some reasons for intentional polysubstance use (PSU) include additive or synergistic reward, compensation for undesired effects or negative internal states, predisposition, or being related to supply (e.g., due to shortages of the main substance)</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{"citationID":"SRNTvwjk","properties":{"formattedCitation":"(Karamouzian et al., 2024)","plainCitation":"(Karamouzian et al., 2024)","noteIndex":0},"citationItems":[{"id":630,"uris":["http://zotero.org/users/12673371/items/33RS78J4"],"itemData":{"id":630,"type":"article-journal","abstract":"BACKGROUND: Polysubstance use (PSU) is common among people who use opioids (PWUO) and has been associated with drug-related harms. We aimed to identify latent longitudinal PSU classes among a cohort of PWUO and characterize non-fatal overdose risks among different sub-classes over time.\nMETHODS: We used longitudinal data (2005-2018) from three ongoing prospective cohorts of people who use drugs in Vancouver, Canada. The primary outcome of interest was self-reported non-fatal overdose during the past six months. The primary exposure of interest was longitudinal PSU patterns among PWUO, obtained from repeated measures latent class analysis (RMLCA) of weekly substance use-related outcome indicators. Multivariable generalized estimating equations models were built to assess the association between latent PSU class membership and non-fatal overdose, adjusting for potential sociodemographic, behavioural, and structural confounders.\nRESULTS: 2627 PWUO were included in the analysis, and 1094 (41.6 %) had experienced at least one non-fatal overdose during the study period. RMLCA revealed five distinct latent longitudinal PSU classes, including low/infrequent use (Class 1; 30 %), primarily opioid and methamphetamine use (Class 2; 22 %), primarily cannabis use (Class 3; 15 %), primarily opioid and crack use (Class 4; 29 %), and frequent PSU (Class 5; 4 %). In comparison with Class 1 (low), membership in all latent PSU classes except Class 3 (cannabis) was associated with increased odds of non-fatal overdose: Class 2 (opioids + meth) vs. Class 1 (Adjusted odds ratios [aOR] = 2.20, 95 % confidence intervals [CI]: 1.51-3.22), Class 4 (opioids + crack) vs. Class 1 (aOR = 1.06, 95 % CI: 0.85-1.33), and Class 5 (frequent) vs. Class 1 (aOR = 2.39, 95 % CI: 1.92-2.97).\nCONCLUSION: Our findings highlighted the heterogeneous characteristics of PWUO in terms of patterns of PSU and non-fatal overdose risk. The diverse nature of PWUO and the potential additive or multiplicative impact of using several substances on overdoses should be reflected across the substance use treatment continuum and care provision.","container-title":"The International Journal on Drug Policy","DOI":"10.1016/j.drugpo.2023.104301","ISSN":"1873-4758","journalAbbreviation":"Int J Drug Policy","language":"eng","note":"PMID: 38182524","page":"104301","source":"PubMed","title":"Longitudinal polysubstance use patterns and non-fatal overdose: A repeated measures latent class analysis","title-short":"Longitudinal polysubstance use patterns and non-fatal overdose","author":[{"family":"Karamouzian","given":"Mohammad"},{"family":"Cui","given":"Zishan"},{"family":"Hayashi","given":"Kanna"},{"family":"DeBeck","given":"Kora"},{"family":"Reddon","given":"Hudson"},{"family":"Buxton","given":"Jane A."},{"family":"Kerr","given":"Thomas"}],"issued":{"date-parts":[["2024",1,4]]}}}],"schema":"https://github.com/citation-style-language/schema/raw/master/csl-citation.json"}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(Karamouzian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Importantly, people with PSU are a high-risk population because they are related to a higher mortality rate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{"citationID":"qghoX5HE","properties":{"formattedCitation":"(Gjersing &amp; Bretteville-Jensen, 2018)","plainCitation":"(Gjersing &amp; Bretteville-Jensen, 2018)","noteIndex":0},"citationItems":[{"id":456,"uris":["http://zotero.org/users/12673371/items/RS2C6BBN"],"itemData":{"id":456,"type":"article-journal","abstract":"Aims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(Gjersing &amp; Bretteville-Jensen,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higher risk of relapse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{"citationID":"DE8Biwo0","properties":{"formattedCitation":"(Chen et al., 2019; Hassan &amp; Le Foll, 2019)","plainCitation":"(Chen et al., 2019; Hassan &amp; Le Foll, 2019)","noteIndex":0},"citationItems":[{"id":458,"uris":["http://zotero.org/users/12673371/items/2PCQ72P9"],"itemData":{"id":458,"type":"article-journal","abstract":"Aims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460,"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 + 1) and that with two or more additional substance disorders (OUD + 2). We conducted multivariate logistic regression to predict the PUD status, after adjustment for confounders including childhood maltreatment.\nResults\nAmong all individuals, 57.3% were polydrug users (n = 204) and 42.7% were not (n = 152). There was a high prevalence of childhood maltreatment in both groups, ranging from 16.1% to 59.5%, but the difference was not statistically significant. After adjustment for confounders, we found an association between past-year PTSD and OUD + 2 (odds ratio: 3.98; 95% confidence interval: 1.15–13.72; p = 0.03) but not with OUD + 1.\nConclusion\nPTSD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(Chen et al., 2019; Hassan &amp; Le Foll,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less responsiveness to substance use treatment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{"citationID":"YSVmfGyL","properties":{"formattedCitation":"(Bonfiglio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other detrimental features such as risky sexual behavior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{"citationID":"JELM1OD4","properties":{"formattedCitation":"(Daskalopoulou et al., 2014; Sewell et al., 2017)","plainCitation":"(Daskalopoulou et al., 2014; Sewell et al., 2017)","noteIndex":0},"citationItems":[{"id":464,"uris":["http://zotero.org/users/12673371/items/7PIFNYKJ"],"itemData":{"id":464,"type":"article-journal","container-title":"The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C."}],"issued":{"date-parts":[["2014",10,1]]}}},{"id":466,"uris":["http://zotero.org/users/12673371/items/KJZ8KB4K"],"itemData":{"id":466,"type":"article-journal","abstract":"Background\nRecreational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Pr="000F254D">
        <w:rPr>
          <w:rFonts w:ascii="Times New Roman" w:hAnsi="Times New Roman" w:cs="Times New Roman"/>
          <w:sz w:val="24"/>
          <w:szCs w:val="24"/>
          <w:lang w:val="en-US"/>
        </w:rPr>
        <w:fldChar w:fldCharType="separate"/>
      </w:r>
      <w:r w:rsidRPr="00BC7832">
        <w:rPr>
          <w:rFonts w:ascii="Times New Roman" w:hAnsi="Times New Roman" w:cs="Times New Roman"/>
          <w:sz w:val="24"/>
        </w:rPr>
        <w:t>(Daskalopoulou et al., 2014; Sewell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commentRangeStart w:id="7"/>
      <w:r w:rsidRPr="000F254D">
        <w:rPr>
          <w:rFonts w:ascii="Times New Roman" w:hAnsi="Times New Roman" w:cs="Times New Roman"/>
          <w:sz w:val="24"/>
          <w:szCs w:val="24"/>
          <w:lang w:val="en-US"/>
        </w:rPr>
        <w:t>violence</w:t>
      </w:r>
      <w:commentRangeEnd w:id="7"/>
      <w:r>
        <w:rPr>
          <w:rStyle w:val="Refdecomentario"/>
          <w:rFonts w:ascii="Times New Roman" w:eastAsia="Times New Roman" w:hAnsi="Times New Roman" w:cs="Times New Roman"/>
          <w:lang w:val="en-US" w:eastAsia="es-CL"/>
        </w:rPr>
        <w:commentReference w:id="7"/>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{"citationID":"C088xc9n","properties":{"formattedCitation":"(H. J. Choi et al., 2022; Steele &amp; Peralta, 2020)","plainCitation":"(H. J. Choi et al., 2022; Steele &amp; Peralta, 2020)","dontUpdate":true,"noteIndex":0},"citationItems":[{"id":568,"uris":["http://zotero.org/users/12673371/items/G4VV4MWG"],"itemData":{"id":568,"type":"article-journal","abstract":"We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R."}],"issued":{"date-parts":[["2022",3]]}}},{"id":570,"uris":["http://zotero.org/users/12673371/items/TBAS9BLU"],"itemData":{"id":570,"type":"article-journal","abstract":"Early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(Choi et al., 2022; Steele &amp; Peralta,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psychiatric comorbidities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{"citationID":"PUkXo8Lr","properties":{"formattedCitation":"(Mefodeva et al., 2022)","plainCitation":"(Mefodeva et al., 2022)","noteIndex":0},"citationItems":[{"id":571,"uris":["http://zotero.org/users/12673371/items/3TYHM28T"],"itemData":{"id":571,"type":"article-journal","abstract":"BACKGROUND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 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 = 1.30; 95% confidence interval (CI) = 1.11-1.11]; and double the odds of residential programme enrolment than those in the amphetamine use class (OR = 2.35; 95% CI = 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(Mefodeva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Over the last three decades, evidence has shown that the number of people with PSU has significantly increased</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in high-income countries from North America, Europe, and Australia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{"citationID":"gsaSpUpq","properties":{"formattedCitation":"(Bonfiglio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highlighting the relevance of studying this topic.</w:t>
      </w:r>
    </w:p>
    <w:p w14:paraId="6C3FFEB1" w14:textId="65BCE66C" w:rsidR="00AA5B6C"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Despite the association between completing SUD treatment and long-term benefits, such as a lower risk of readmission to treatment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{"citationID":"jHG1WFwm","properties":{"formattedCitation":"(Ruiz-Tagle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(Ruiz-Tagle Maturana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lower risk of relapse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{"citationID":"QdbosFMy","properties":{"formattedCitation":"(Andersson et al., 2019)","plainCitation":"(Andersson et al., 2019)","noteIndex":0},"citationItems":[{"id":21,"uris":["http://zotero.org/users/12673371/items/V7LFHCZZ"],"itemData":{"id":21,"type":"article-journal","abstract":"Aims\nThe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abstinence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{"citationID":"GrK7uOtR","properties":{"formattedCitation":"(McPherson et al., 2017)","plainCitation":"(McPherson et al., 2017)","noteIndex":0},"citationItems":[{"id":88,"uris":["http://zotero.org/users/12673371/items/EQFP4BP8"],"itemData":{"id":88,"type":"article-journal","container-title":"Journal of Alcoholism &amp; Drug Dependence","DOI":"10.4172/2329-6488.1000268","ISSN":"23296488","issue":"03","journalAbbreviation":"J Alcohol Drug Depend","source":"DOI.org (Crossref)","title":"Understanding the Factors that Impact Relapse Post-residential Addiction Treatment, a Six Month Follow-up from a Canadian Treatment Centre","URL":"https://www.omicsonline.org/open-access/understanding-the-factors-that-impact-relapse-postresidential-addiction-treatment-a-six-month-followup-from-a-canadian-treatment-c-2329-6488-1000268.php?aid=90046","volume":"05","author":[{"family":"McPherson","given":"Carson"},{"family":"Boyne","given":"Holly"},{"family":"Waseem","given":"Rida"}],"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(McPherson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better quality of </w:t>
      </w:r>
      <w:commentRangeStart w:id="8"/>
      <w:r w:rsidRPr="000F254D">
        <w:rPr>
          <w:rFonts w:ascii="Times New Roman" w:hAnsi="Times New Roman" w:cs="Times New Roman"/>
          <w:sz w:val="24"/>
          <w:szCs w:val="24"/>
          <w:lang w:val="en-US"/>
        </w:rPr>
        <w:t>life</w:t>
      </w:r>
      <w:commentRangeEnd w:id="8"/>
      <w:r>
        <w:rPr>
          <w:rStyle w:val="Refdecomentario"/>
          <w:rFonts w:ascii="Times New Roman" w:eastAsia="Times New Roman" w:hAnsi="Times New Roman" w:cs="Times New Roman"/>
          <w:lang w:val="en-US" w:eastAsia="es-CL"/>
        </w:rPr>
        <w:commentReference w:id="8"/>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{"citationID":"UqaJbEpF","properties":{"formattedCitation":"(N. G. Choi &amp; DiNitto, 2020)","plainCitation":"(N. G. Choi &amp; DiNitto, 2020)","dontUpdate":true,"noteIndex":0},"citationItems":[{"id":574,"uris":["http://zotero.org/users/12673371/items/B3CXCBAC"],"itemData":{"id":574,"type":"article-journal","abstract":"More older adults are using marijuana and receiving substance use treatment. We used the 2015-2017 Treatment Episode Data Set-Discharges (TEDS-D) to identify characteristics associated with treatment discharge among those aged 50+ whose admission involved marijuana use. Among these discharges (N = 130,287), 7.0% had been admitted for marijuana use only and 93.0% for polysubstance use (13.0% marijuana-primary, 57.7% marijuana-secondary, and 22.3% marijuana-tertiary), and the overall treatment completion rate was 45%. Using logistic regression, we examined associations of detoxification, residential rehabilitation, and outpatient treatment completion with type of marijuana and other substance involvement. Compared to marijuana-only cases, marijuana-tertiary cases had higher odds of completing detoxification (AOR = 1.54, 95% CI = 1.16-2.03), marijuana-secondary cases had higher odds of completing residential rehabilitation (AOR = 1.19, CI = 1.01-1.40), and all polysubstance cases had lower odds of completing outpatient treatment. Of the polysubstance cases, treatment completion odds were higher for those with alcohol problems but lower for those with other illicit drug problems. Previous treatment, referral source, psychiatric problems, first age of marijuana use, and racial/ethnic minority status were significant factors in treatment completion. Better strategies are needed to promote treatment retention and completion among older adults admitted for marijuana use problems, especially those who also have other illicit drug problems.","container-title":"Journal of Psychoactive Drugs","DOI":"10.1080/02791072.2020.1745966","ISSN":"2159-9777","issue":"3","journalAbbreviation":"J Psychoactive Drugs","language":"eng","note":"PMID: 32252613","page":"218-227","source":"PubMed","title":"Older-Adult Marijuana Users in Substance Use Treatment: Characteristics Associated with Treatment Completion","title-short":"Older-Adult Marijuana Users in Substance Use Treatment","volume":"52","author":[{"family":"Choi","given":"Namkee G."},{"family":"DiNitto","given":"Diana M."}],"issued":{"date-parts":[["2020"]]}}}],"schema":"https://github.com/citation-style-language/schema/raw/master/csl-citation.json"}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(Choi &amp; DiNitto,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is well known, evidence regarding the long-term consequences of reporting PSU on treatment outcomes is limited and mixed. The lack of research on PSU is partly </w:t>
      </w:r>
      <w:r w:rsidR="00BD2D72">
        <w:rPr>
          <w:rFonts w:ascii="Times New Roman" w:hAnsi="Times New Roman" w:cs="Times New Roman"/>
          <w:sz w:val="24"/>
          <w:szCs w:val="24"/>
          <w:lang w:val="en-US"/>
        </w:rPr>
        <w:t xml:space="preserve">explained </w:t>
      </w:r>
      <w:r w:rsidRPr="000F254D">
        <w:rPr>
          <w:rFonts w:ascii="Times New Roman" w:hAnsi="Times New Roman" w:cs="Times New Roman"/>
          <w:sz w:val="24"/>
          <w:szCs w:val="24"/>
          <w:lang w:val="en-US"/>
        </w:rPr>
        <w:t xml:space="preserve">because most studies have focused on individual substances in isolation and have considered multiple substance use history as an exclusion </w:t>
      </w:r>
      <w:r w:rsidRPr="000F254D">
        <w:rPr>
          <w:rFonts w:ascii="Times New Roman" w:hAnsi="Times New Roman" w:cs="Times New Roman"/>
          <w:sz w:val="24"/>
          <w:szCs w:val="24"/>
          <w:lang w:val="en-US"/>
        </w:rPr>
        <w:lastRenderedPageBreak/>
        <w:t xml:space="preserve">criterion for clinical studies on treatment effectiveness, which raises the problem of its translatability to real-world health contexts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{"citationID":"aYjEQB8y","properties":{"formattedCitation":"(Bonfiglio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Regarding treatment outcomes, some studies have reported a lower likelihood of treatment completion among people with PSU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{"citationID":"WSSn5T7i","properties":{"formattedCitation":"(Andersson et al., 2021; Levola et al., 2021)","plainCitation":"(Andersson et al., 2021; Levola et al., 2021)","noteIndex":0},"citationItems":[{"id":577,"uris":["http://zotero.org/users/12673371/items/36M32WVX"],"itemData":{"id":577,"type":"article-journal","abstract":"INTRODUCTION: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Forsmo"},{"family":"Nordfjærn","given":"Trond"}],"issued":{"date-parts":[["2021"]]}}},{"id":580,"uris":["http://zotero.org/users/12673371/items/KB5U3P92"],"itemData":{"id":580,"type":"article-journal","abstract":"Aims:\nTreatment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2021; Levola et al.,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while others have found no association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{"citationID":"uMo3Cb9f","properties":{"formattedCitation":"(Andersson et al., 2018)","plainCitation":"(Andersson et al., 2018)","noteIndex":0},"citationItems":[{"id":189,"uris":["http://zotero.org/users/12673371/items/ZVENQ8XU"],"itemData":{"id":189,"type":"article-journal","abstract":"Introduction: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or higher completion rates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{"citationID":"Pew704Rd","properties":{"formattedCitation":"(Basu et al., 2017)","plainCitation":"(Basu et al., 2017)","noteIndex":0},"citationItems":[{"id":583,"uris":["http://zotero.org/users/12673371/items/KF4U2DKT"],"itemData":{"id":583,"type":"article-journal","abstract":"BACKGROUND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(Basu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It is crucial to determine the role of reporting PSU in treatment completion to improve treatment effectiveness and research translatability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{"citationID":"GR1NW3Yo","properties":{"formattedCitation":"(Crummy et al., 2020)","plainCitation":"(Crummy et al., 2020)","noteIndex":0},"citationItems":[{"id":433,"uris":["http://zotero.org/users/12673371/items/44553PDU"],"itemData":{"id":433,"type":"article-journal","abstract":"Substance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However, this role must be understood </w:t>
      </w:r>
      <w:r>
        <w:rPr>
          <w:rFonts w:ascii="Times New Roman" w:hAnsi="Times New Roman" w:cs="Times New Roman"/>
          <w:sz w:val="24"/>
          <w:szCs w:val="24"/>
          <w:lang w:val="en-US"/>
        </w:rPr>
        <w:t>in</w:t>
      </w:r>
      <w:r w:rsidRPr="000F254D">
        <w:rPr>
          <w:rFonts w:ascii="Times New Roman" w:hAnsi="Times New Roman" w:cs="Times New Roman"/>
          <w:sz w:val="24"/>
          <w:szCs w:val="24"/>
          <w:lang w:val="en-US"/>
        </w:rPr>
        <w:t xml:space="preserve"> patients who experience multiple recursive treatments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{"citationID":"rqYMbDhJ","properties":{"formattedCitation":"(B\\uc0\\u243{}rquez et al., 2024)","plainCitation":"(Bórquez et al., 2024)","noteIndex":0},"citationItems":[{"id":628,"uris":["http://zotero.org/users/12673371/items/53A5ETKD"],"itemData":{"id":628,"type":"article-journal","abstract":"BACKGROUND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 = 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(Bórquez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sidR="00A12593">
        <w:rPr>
          <w:rFonts w:ascii="Times New Roman" w:hAnsi="Times New Roman" w:cs="Times New Roman"/>
          <w:sz w:val="24"/>
          <w:szCs w:val="24"/>
          <w:lang w:val="en-US"/>
        </w:rPr>
        <w:t xml:space="preserve">People with persistent SUD show different characteristics from those who no longer have a disorder after a single treatment or without any treatment </w:t>
      </w:r>
      <w:r w:rsidR="00A12593">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{"citationID":"FExLJHMr","properties":{"formattedCitation":"(Beaulieu et al., 2022a)","plainCitation":"(Beaulieu et al., 2022a)","dontUpdate":true,"noteIndex":0},"citationItems":[{"id":"cLrDgQHV/nUFvQnC3","uris":["http://zotero.org/users/local/0vuW8hEP/items/GWSY7CTE"],"itemData":{"id":119,"type":"article-journal","abstract":"Specialized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7,7]]},"issued":{"date-parts":[["2022",12,19]]}}}],"schema":"https://github.com/citation-style-language/schema/raw/master/csl-citation.json"} </w:instrText>
      </w:r>
      <w:r w:rsidR="00A12593">
        <w:rPr>
          <w:rFonts w:ascii="Times New Roman" w:hAnsi="Times New Roman" w:cs="Times New Roman"/>
          <w:sz w:val="24"/>
          <w:szCs w:val="24"/>
          <w:lang w:val="en-US"/>
        </w:rPr>
        <w:fldChar w:fldCharType="separate"/>
      </w:r>
      <w:r w:rsidR="00A12593" w:rsidRPr="000B7AC1">
        <w:rPr>
          <w:rFonts w:ascii="Times New Roman" w:hAnsi="Times New Roman" w:cs="Times New Roman"/>
          <w:sz w:val="24"/>
        </w:rPr>
        <w:t>(Beaulieu et al., 2022)</w:t>
      </w:r>
      <w:r w:rsidR="00A12593">
        <w:rPr>
          <w:rFonts w:ascii="Times New Roman" w:hAnsi="Times New Roman" w:cs="Times New Roman"/>
          <w:sz w:val="24"/>
          <w:szCs w:val="24"/>
          <w:lang w:val="en-US"/>
        </w:rPr>
        <w:fldChar w:fldCharType="end"/>
      </w:r>
      <w:commentRangeStart w:id="9"/>
      <w:r w:rsidR="00A12593">
        <w:rPr>
          <w:rFonts w:ascii="Times New Roman" w:hAnsi="Times New Roman" w:cs="Times New Roman"/>
          <w:sz w:val="24"/>
          <w:szCs w:val="24"/>
          <w:lang w:val="en-US"/>
        </w:rPr>
        <w:t>.</w:t>
      </w:r>
      <w:commentRangeEnd w:id="9"/>
      <w:r w:rsidR="00A12593">
        <w:rPr>
          <w:rStyle w:val="Refdecomentario"/>
          <w:rFonts w:ascii="Times New Roman" w:eastAsia="Times New Roman" w:hAnsi="Times New Roman" w:cs="Times New Roman"/>
          <w:lang w:val="en-US" w:eastAsia="es-CL"/>
        </w:rPr>
        <w:commentReference w:id="9"/>
      </w:r>
      <w:commentRangeStart w:id="10"/>
      <w:commentRangeEnd w:id="10"/>
      <w:r w:rsidR="00A12593">
        <w:rPr>
          <w:rStyle w:val="Refdecomentario"/>
          <w:rFonts w:ascii="Times New Roman" w:eastAsia="Times New Roman" w:hAnsi="Times New Roman" w:cs="Times New Roman"/>
          <w:lang w:val="en-US" w:eastAsia="es-CL"/>
        </w:rPr>
        <w:commentReference w:id="10"/>
      </w:r>
      <w:commentRangeStart w:id="11"/>
      <w:commentRangeEnd w:id="11"/>
      <w:r>
        <w:rPr>
          <w:rStyle w:val="Refdecomentario"/>
          <w:rFonts w:ascii="Times New Roman" w:eastAsia="Times New Roman" w:hAnsi="Times New Roman" w:cs="Times New Roman"/>
          <w:lang w:val="en-US" w:eastAsia="es-CL"/>
        </w:rPr>
        <w:commentReference w:id="11"/>
      </w:r>
      <w:commentRangeStart w:id="12"/>
      <w:commentRangeEnd w:id="12"/>
      <w:r>
        <w:rPr>
          <w:rStyle w:val="Refdecomentario"/>
          <w:rFonts w:ascii="Times New Roman" w:eastAsia="Times New Roman" w:hAnsi="Times New Roman" w:cs="Times New Roman"/>
          <w:lang w:val="en-US" w:eastAsia="es-CL"/>
        </w:rPr>
        <w:commentReference w:id="12"/>
      </w:r>
    </w:p>
    <w:p w14:paraId="6E1ACC80" w14:textId="20D91538"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Given that SUD is understood as a chronic condition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{"citationID":"lQsjOisc","properties":{"formattedCitation":"(Fleury et al., 2016)","plainCitation":"(Fleury et al., 2016)","noteIndex":0},"citationItems":[{"id":168,"uris":["http://zotero.org/users/12673371/items/UZPUEZST"],"itemData":{"id":168,"type":"article-journal","abstract":"Objective\nThis paper presents a systematic review and meta-analysis of available evidence on remission rates for substance use disorders (SUDs), providing weighted mean estimates of SUD remission rates. The review also explores study-level characteristics that may explain variations in remission rates across studies.\nMethods\nA comprehensive search strategy identified studies published between 2000 and 2015 with follow-up periods of at least three years or reported lifetime remission outcomes for potential inclusion in the review. Remission was defined as not meeting diagnostic criteria for abuse or dependence for a minimum period of six months, as of final follow-up. A single-group summary meta-analysis was performed. Pooled estimated annual remission rates (PEARRs) were calculated. Meta-regression techniques and subgroup analyses were used to explore the association between study remission rates and key selected variables.\nResults\nOf 8855 studies identified, 21 met the eligibility criteria. The results suggested that 35.0% to 54.4% of individuals with SUDs achieved remission, and this occurred after a mean follow-up period of 17 years. The PEARRs projected few cases of SUD remission, between 6.8% and 9.1% in any given year. Studies that reported higher remission rates had longer follow-up periods, and lower sample retention rates.\nConclusions\nResults support the contention that SUDs are more likely to be “chronic” or long term disorders than acute disorders for a substantial number of individuals. However, more longitudinal research is required. Treatment geared to chronicity, such as assertive community treatment and intensive case management, needs to be more readily available for SUD populations.","container-title":"Drug and Alcohol Dependence","DOI":"10.1016/j.drugalcdep.2016.08.625","ISSN":"0376-8716","journalAbbreviation":"Drug and Alcohol Dependence","page":"293-306","source":"ScienceDirect","title":"Remission from substance use disorders: A systematic review and meta-analysis","title-short":"Remission from substance use disorders","volume":"168","author":[{"family":"Fleury","given":"M. -J."},{"family":"Djouini","given":"Akram"},{"family":"Huỳnh","given":"Christophe"},{"family":"Tremblay","given":"Joël"},{"family":"Ferland","given":"Francine"},{"family":"Ménard","given":"J. -M."},{"family":"Belleville","given":"Geneviève"}],"issued":{"date-parts":[["2016",11,1]]}}}],"schema":"https://github.com/citation-style-language/schema/raw/master/csl-citation.json"} </w:instrText>
      </w:r>
      <w:r>
        <w:rPr>
          <w:rFonts w:ascii="Times New Roman" w:hAnsi="Times New Roman" w:cs="Times New Roman"/>
          <w:sz w:val="24"/>
          <w:szCs w:val="24"/>
          <w:lang w:val="en-US"/>
        </w:rPr>
        <w:fldChar w:fldCharType="separate"/>
      </w:r>
      <w:r w:rsidRPr="00BC7832">
        <w:rPr>
          <w:rFonts w:ascii="Times New Roman" w:hAnsi="Times New Roman" w:cs="Times New Roman"/>
          <w:sz w:val="24"/>
        </w:rPr>
        <w:t>(Fleury et al., 2016)</w:t>
      </w:r>
      <w:r>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the association between reporting PSU and treatment completion on the first SUD treatment alone requires accounting for some patients to be readmitted to treatment throughout the follow-up period. Thus, checking for biases and adjusting for confounders </w:t>
      </w:r>
      <w:r w:rsidR="00C53B83">
        <w:rPr>
          <w:rFonts w:ascii="Times New Roman" w:hAnsi="Times New Roman" w:cs="Times New Roman"/>
          <w:sz w:val="24"/>
          <w:szCs w:val="24"/>
          <w:lang w:val="en-US"/>
        </w:rPr>
        <w:t>is warranted</w:t>
      </w:r>
      <w:r w:rsidR="00C53B83"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{"citationID":"SLegWROn","properties":{"formattedCitation":"(Griffin et al., 2014; Hansen et al., 2020)","plainCitation":"(Griffin et al., 2014; Hansen et al., 2020)","noteIndex":0},"citationItems":[{"id":586,"uris":["http://zotero.org/users/12673371/items/X2R4DLIW"],"itemData":{"id":586,"type":"article-journal","abstract":"BACKGROUND: Substance use treatment is rarely a one-time event for individuals with substance use disorders. Sustained reductions in substance use and its related symptoms may result from multiple treatment episodes.\nMETHODS: We use a marginal structural model with inverse-probability-of-treatment weighting to estimate the causal effects of cumulative treatment experiences over a period of 9 months on drug use at the end of 1-year among 2870 adolescents receiving care in community-based treatment settings. During the 9 months, adolescents move in and out of outpatient and residential treatment with periods where they only receive biological drug screening (BDS) or no treatment at all. The use of inverse-probability-of-treatment weighting reduces confounding bias due to observed baseline and time-varying measures over the course of follow-up; weights were estimated using generalized boosted models.\nRESULTS: Each additional period of treatment (representing at least one day, 1 session, or 1 BDS during the 90 day period between follow-up visits) yielded reductions in average substance use frequency at 1-year relative to no treatment during the 90-day period. For residential treatment it was a 16% decrease (95% CI=-27%, -7%), for outpatient treatment it was a 9% decrease (95% CI=-18%, -0%), and for BDS (with no additional outpatient or residential treatment) it was an 11% decrease (95% CI=-20%, -3%).\nCONCLUSIONS: Using robust statistical methods, we find promising (albeit preliminary) evidence that additional periods of outpatient and residential treatment, as well as biological drug screening, lead to reductions in substance use outcomes at one year.","container-title":"Drug and Alcohol Dependence","DOI":"10.1016/j.drugalcdep.2013.12.017","ISSN":"1879-0046","journalAbbreviation":"Drug Alcohol Depend","language":"eng","note":"PMID: 24440050\nPMCID: PMC3969884","page":"69-78","source":"PubMed","title":"Estimating the causal effects of cumulative treatment episodes for adolescents using marginal structural models and inverse probability of treatment weighting","volume":"136","author":[{"family":"Griffin","given":"Beth Ann"},{"family":"Ramchand","given":"Rajeev"},{"family":"Almirall","given":"Daniel"},{"family":"Slaughter","given":"Mary E."},{"family":"Burgette","given":"Lane F."},{"family":"McCaffery","given":"Daniel F."}],"issued":{"date-parts":[["2014",3,1]]}}},{"id":65,"uris":["http://zotero.org/users/12673371/items/V77G8IC4"],"itemData":{"id":65,"type":"article-journal","abstract":"To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(Griffin et al., 2014; Hansen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Additionally, these treatments are irregularly spaced but not random, as the time between treatments might be related to biopsychosocial and treatment-related factors. </w:t>
      </w:r>
      <w:r w:rsidR="00C53B83">
        <w:rPr>
          <w:rFonts w:ascii="Times New Roman" w:hAnsi="Times New Roman" w:cs="Times New Roman"/>
          <w:sz w:val="24"/>
          <w:szCs w:val="24"/>
          <w:lang w:val="en-US"/>
        </w:rPr>
        <w:t>Hence</w:t>
      </w:r>
      <w:r w:rsidRPr="000F254D">
        <w:rPr>
          <w:rFonts w:ascii="Times New Roman" w:hAnsi="Times New Roman" w:cs="Times New Roman"/>
          <w:sz w:val="24"/>
          <w:szCs w:val="24"/>
          <w:lang w:val="en-US"/>
        </w:rPr>
        <w:t xml:space="preserve">, patients with </w:t>
      </w:r>
      <w:r>
        <w:rPr>
          <w:rFonts w:ascii="Times New Roman" w:hAnsi="Times New Roman" w:cs="Times New Roman"/>
          <w:sz w:val="24"/>
          <w:szCs w:val="24"/>
          <w:lang w:val="en-US"/>
        </w:rPr>
        <w:t xml:space="preserve">worse </w:t>
      </w:r>
      <w:r w:rsidRPr="000F254D">
        <w:rPr>
          <w:rFonts w:ascii="Times New Roman" w:hAnsi="Times New Roman" w:cs="Times New Roman"/>
          <w:sz w:val="24"/>
          <w:szCs w:val="24"/>
          <w:lang w:val="en-US"/>
        </w:rPr>
        <w:t>outcomes in previous treatment</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 might have </w:t>
      </w:r>
      <w:r>
        <w:rPr>
          <w:rFonts w:ascii="Times New Roman" w:hAnsi="Times New Roman" w:cs="Times New Roman"/>
          <w:sz w:val="24"/>
          <w:szCs w:val="24"/>
          <w:lang w:val="en-US"/>
        </w:rPr>
        <w:t xml:space="preserve">a </w:t>
      </w:r>
      <w:r w:rsidRPr="000F254D">
        <w:rPr>
          <w:rFonts w:ascii="Times New Roman" w:hAnsi="Times New Roman" w:cs="Times New Roman"/>
          <w:sz w:val="24"/>
          <w:szCs w:val="24"/>
          <w:lang w:val="en-US"/>
        </w:rPr>
        <w:t xml:space="preserve">more or less intense frequency of treatments in the future, </w:t>
      </w:r>
      <w:r>
        <w:rPr>
          <w:rFonts w:ascii="Times New Roman" w:hAnsi="Times New Roman" w:cs="Times New Roman"/>
          <w:sz w:val="24"/>
          <w:szCs w:val="24"/>
          <w:lang w:val="en-US"/>
        </w:rPr>
        <w:t xml:space="preserve">which </w:t>
      </w:r>
      <w:r w:rsidRPr="000F254D">
        <w:rPr>
          <w:rFonts w:ascii="Times New Roman" w:hAnsi="Times New Roman" w:cs="Times New Roman"/>
          <w:sz w:val="24"/>
          <w:szCs w:val="24"/>
          <w:lang w:val="en-US"/>
        </w:rPr>
        <w:t xml:space="preserve">may also explain treatment outcomes, such as completion or dropout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{"citationID":"0zsnUqHv","properties":{"formattedCitation":"(Hansen et al., 2020; V\\uc0\\u225{}zquez-Real et al., 2022)","plainCitation":"(Hansen et al., 2020; Vázquez-Real et al., 2022)","noteIndex":0},"citationItems":[{"id":65,"uris":["http://zotero.org/users/12673371/items/V77G8IC4"],"itemData":{"id":65,"type":"article-journal","abstract":"To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Søgaard"}],"issued":{"date-parts":[["2020",4,16]]}}},{"id":590,"uris":["http://zotero.org/users/12673371/items/C4XMNI6M"],"itemData":{"id":590,"type":"article-journal","abstract":"Early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(Hansen et al., 2020; Vázquez-Real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1524429D" w14:textId="0D260DB6" w:rsidR="00AA5B6C" w:rsidRPr="005B0171" w:rsidRDefault="00E275E8" w:rsidP="000B7AC1">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More importantly</w:t>
      </w:r>
      <w:r w:rsidR="00AA5B6C" w:rsidRPr="000F254D">
        <w:rPr>
          <w:rFonts w:ascii="Times New Roman" w:hAnsi="Times New Roman" w:cs="Times New Roman"/>
          <w:sz w:val="24"/>
          <w:szCs w:val="24"/>
          <w:lang w:val="en-US"/>
        </w:rPr>
        <w:t xml:space="preserve">, the relationship between people reporting PSU and treatment completion can be affected by various factors such as heterogeneous PSU patterns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{"citationID":"rilxuXx8","properties":{"formattedCitation":"(Bhondoekhan et al., 2023; Price et al., 2023)","plainCitation":"(Bhondoekhan et al., 2023; Price et al., 2023)","noteIndex":0},"citationItems":[{"id":598,"uris":["http://zotero.org/users/12673371/items/7LXB4MSA"],"itemData":{"id":598,"type":"article-journal","abstract":"•\n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D.L."}],"issued":{"date-parts":[["2023",8,12]]}}},{"id":594,"uris":["http://zotero.org/users/12673371/items/EML4CPCT"],"itemData":{"id":594,"type":"article-journal","abstract":"Background\nPolysubstance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(Bhondoekhan et al., 2023; Price et al., 2023)</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treatment</w:t>
      </w:r>
      <w:r w:rsidR="00664533">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 xml:space="preserve"> goals, patient characteristics, </w:t>
      </w:r>
      <w:r w:rsidR="00AA5B6C" w:rsidRPr="000F254D">
        <w:rPr>
          <w:rFonts w:ascii="Times New Roman" w:hAnsi="Times New Roman" w:cs="Times New Roman"/>
          <w:sz w:val="24"/>
          <w:szCs w:val="24"/>
          <w:lang w:val="en-US"/>
        </w:rPr>
        <w:lastRenderedPageBreak/>
        <w:t xml:space="preserve">resource availability, and SUD severity profiles. These characteristics are highly dependent on treatment settings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{"citationID":"XC7wK9Eb","properties":{"formattedCitation":"(Fiestas &amp; Ponce, 2012; Reif et al., 2021; Tiet et al., 2007)","plainCitation":"(Fiestas &amp; Ponce, 2012; Reif et al., 2021; Tiet et al., 2007)","noteIndex":0},"citationItems":[{"id":601,"uris":["http://zotero.org/users/12673371/items/HRXC3UAX"],"itemData":{"id":601,"type":"article-journal","container-title":"Revista Peruana de Medicina Experimental y Salud Publica","ISSN":"1726-4634","issue":"1","note":"publisher: Instituto Nacional de Salud","page":"12-20","source":"SciELO","title":"Eficacia de las comunidades terapéuticas en el tratamiento de problemas por uso de sustancias psicoactivas: una revisión sistemática","title-short":"Eficacia de las comunidades terapéuticas en el tratamiento de problemas por uso de sustancias psicoactivas","volume":"29","author":[{"family":"Fiestas","given":"Fabián"},{"family":"Ponce","given":"Javier"}],"issued":{"date-parts":[["2012",3]]}}},{"id":603,"uris":["http://zotero.org/users/12673371/items/PKP3IZR4"],"itemData":{"id":603,"type":"article-journal","abstract":"Introduction\nMany people drop out of substance use disorder (SUD) treatment within the first few sessions, which suggests the need for innovative strategies to address this. We examined the effectiveness of incentive-based contracting for Maine's publicly funded outpatient (OP) and intensive outpatient (IOP) SUD treatment, to determine its potential for improving treatment engagement and retention.\nMethods\nMaine's incentive-based contract with federally block grant–funded OP and IOP treatment agencies created a natural experiment, in which we could compare treatment engagement and retention with a group of state-licensed treatment agencies that were not part of the incentive-based contract. We used administrative data for OP (N = 18,375) and IOP (N = 5986) SUD treatment admissions from FY2005–FY2011 to capture trends prior to and after the FY2008 contract implementation date. We performed multivariable difference-in-difference logistic regression models following propensity score matching of clients.\nResults\nTwo-thirds (66%) of OP admissions engaged in treatment, defined as 4+ treatment sessions, and 85% of IOP admissions satisfied the similar criteria of 4+ treatment days. About 40–45% of OP admissions reached the threshold for retention, defined as 90 days in treatment. IOP treatment completion was attained by 50–58% of admissions. For OP, the incentive and nonincentive groups had no significant differences in percentages with treatment engagement (AOR = 1.28, DID = 5.9%, p = .19), and 90-day retention was significant in the opposite direction of what we hypothesized (AOR = 0.80, DID = −4.6%, p = .0003). For IOP, the incentive group had a significant, but still small, increase in percentage with treatment engagement (AOR = 1.52, DID = 5.5%, p = .003), but the corresponding increase in treatment completion was not similarly significant (AOR = 1.12, DID = 2.7%, p = .53). In all models, individual-level variables were strong predictors of outcomes.\nConclusion\nWe found little to no impact of the incentive-based contract on the treatment engagement, retention, and completion measures, adding to the body of evidence that shows few or null results for value-based purchasing in SUD treatment programs. The limited success of such efforts is likely to reflect the bandwidth that providers and programs have to focus on new endeavors, the importance of the incentive funding to their bottom line, and forces beyond their immediate control.","container-title":"Journal of Substance Abuse Treatment","DOI":"10.1016/j.jsat.2020.108217","ISSN":"0740-5472","journalAbbreviation":"Journal of Substance Abuse Treatment","page":"108217","source":"ScienceDirect","title":"Effectiveness of value-based purchasing for substance use treatment engagement and retention","volume":"122","author":[{"family":"Reif","given":"Sharon"},{"family":"Stewart","given":"Maureen T."},{"family":"Torres","given":"Maria E."},{"family":"Davis","given":"Margot T."},{"family":"Dana","given":"Beth Mohr"},{"family":"Ritter","given":"Grant A."}],"issued":{"date-parts":[["2021",3,1]]}}},{"id":606,"uris":["http://zotero.org/users/12673371/items/MFU2C28D"],"itemData":{"id":606,"type":"article-journal","abstract":"AIMS: This study tested the hypothesis that patients with more severe substance use disorders (SUDs) at intake respond better when treated in more structured and intensive settings (i.e. in-patient/residential versus out-patient), whereas patients with less severe SUD problems have similar outcomes regardless of treatment setting.\nDESIGN, SETTING AND PARTICIPANTS: Up to 50 new patients were selected randomly from each of a random and representative sample of 50 Department of Veterans Affairs (VA) SUD treatment programs (total n = 1917 patients), and were followed-up an average of 6.7 months later (n = 1277).\nMEASURES: Patients completed a brief self-report version of the Addiction Severity Index (ASI) at baseline and at follow-up.\nFINDINGS: In mixed-model regression analyses, baseline substance use severity predicted follow-up substance use severity and there were no main effects of treatment setting. However, interaction effects were found, such that more severe patients experienced better alcohol and drug outcomes following in-patient/residential treatment versus out-patient treatment; on the other hand, patients with lower baseline ASI drug severity had better drug outcomes following out-patient treatment than in-patient treatment. Treatment setting was unrelated to alcohol outcomes in patients with less severe ASI alcohol scores.\nCONCLUSIONS: Results provide some support to the matching hypothesis that for patients who have higher levels of substance use severity at intake, treatment in in-patient/residential treatment settings is associated with better outcomes than out-patient treatment. More research needs to be conducted before in-patient/residential settings are further reduced as a part of the SUD continuum of care in the United States.","container-title":"Addiction (Abingdon, England)","DOI":"10.1111/j.1360-0443.2006.01717.x","ISSN":"0965-2140","issue":"3","journalAbbreviation":"Addiction","language":"eng","note":"PMID: 17298651","page":"432-440","source":"PubMed","title":"Treatment setting and baseline substance use severity interact to predict patients' outcomes","volume":"102","author":[{"family":"Tiet","given":"Quyen Q."},{"family":"Ilgen","given":"Mark A."},{"family":"Byrnes","given":"Hilary F."},{"family":"Harris","given":"Alex H. S."},{"family":"Finney","given":"John W."}],"issued":{"date-parts":[["2007",3]]}}}],"schema":"https://github.com/citation-style-language/schema/raw/master/csl-citation.json"}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(Fiestas &amp; Ponce, 2012; Reif et al., 2021; Tiet et al., 2007)</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sidRPr="00A324FC">
        <w:rPr>
          <w:rFonts w:ascii="Times New Roman" w:hAnsi="Times New Roman" w:cs="Times New Roman"/>
          <w:sz w:val="24"/>
          <w:szCs w:val="24"/>
          <w:highlight w:val="yellow"/>
          <w:lang w:val="en-US"/>
        </w:rPr>
        <w:t xml:space="preserve">In Chile, treatments </w:t>
      </w:r>
      <w:r w:rsidR="00351DC1" w:rsidRPr="00A324FC">
        <w:rPr>
          <w:rFonts w:ascii="Times New Roman" w:hAnsi="Times New Roman" w:cs="Times New Roman"/>
          <w:sz w:val="24"/>
          <w:szCs w:val="24"/>
          <w:highlight w:val="yellow"/>
          <w:lang w:val="en-US"/>
        </w:rPr>
        <w:t xml:space="preserve">for adults with SUD </w:t>
      </w:r>
      <w:r w:rsidRPr="00A324FC">
        <w:rPr>
          <w:rFonts w:ascii="Times New Roman" w:hAnsi="Times New Roman" w:cs="Times New Roman"/>
          <w:sz w:val="24"/>
          <w:szCs w:val="24"/>
          <w:highlight w:val="yellow"/>
          <w:lang w:val="en-US"/>
        </w:rPr>
        <w:t xml:space="preserve">are delivered </w:t>
      </w:r>
      <w:r w:rsidR="00351DC1" w:rsidRPr="00A324FC">
        <w:rPr>
          <w:rFonts w:ascii="Times New Roman" w:hAnsi="Times New Roman" w:cs="Times New Roman"/>
          <w:sz w:val="24"/>
          <w:szCs w:val="24"/>
          <w:highlight w:val="yellow"/>
          <w:lang w:val="en-US"/>
        </w:rPr>
        <w:t>in residential, intensive ambulatory</w:t>
      </w:r>
      <w:r w:rsidR="00BD2D72">
        <w:rPr>
          <w:rFonts w:ascii="Times New Roman" w:hAnsi="Times New Roman" w:cs="Times New Roman"/>
          <w:sz w:val="24"/>
          <w:szCs w:val="24"/>
          <w:highlight w:val="yellow"/>
          <w:lang w:val="en-US"/>
        </w:rPr>
        <w:t>,</w:t>
      </w:r>
      <w:r w:rsidR="00351DC1" w:rsidRPr="00A324FC">
        <w:rPr>
          <w:rFonts w:ascii="Times New Roman" w:hAnsi="Times New Roman" w:cs="Times New Roman"/>
          <w:sz w:val="24"/>
          <w:szCs w:val="24"/>
          <w:highlight w:val="yellow"/>
          <w:lang w:val="en-US"/>
        </w:rPr>
        <w:t xml:space="preserve"> and basic ambulatory settings</w:t>
      </w:r>
      <w:r w:rsidRPr="00A324FC">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Residential settings have a planned duration of one year, </w:t>
      </w:r>
      <w:r w:rsidR="00BD2D72">
        <w:rPr>
          <w:rFonts w:ascii="Times New Roman" w:hAnsi="Times New Roman" w:cs="Times New Roman"/>
          <w:sz w:val="24"/>
          <w:szCs w:val="24"/>
          <w:highlight w:val="yellow"/>
          <w:lang w:val="en-US"/>
        </w:rPr>
        <w:t xml:space="preserve">and </w:t>
      </w:r>
      <w:r w:rsidR="00351DC1" w:rsidRPr="00A324FC">
        <w:rPr>
          <w:rFonts w:ascii="Times New Roman" w:hAnsi="Times New Roman" w:cs="Times New Roman"/>
          <w:sz w:val="24"/>
          <w:szCs w:val="24"/>
          <w:highlight w:val="yellow"/>
          <w:lang w:val="en-US"/>
        </w:rPr>
        <w:t>are offered from five to seven days a week with at least five weekly interventions, while intensive ambulatory have a duration of six to eight month</w:t>
      </w:r>
      <w:r w:rsidR="00BD2D72">
        <w:rPr>
          <w:rFonts w:ascii="Times New Roman" w:hAnsi="Times New Roman" w:cs="Times New Roman"/>
          <w:sz w:val="24"/>
          <w:szCs w:val="24"/>
          <w:highlight w:val="yellow"/>
          <w:lang w:val="en-US"/>
        </w:rPr>
        <w:t>s</w:t>
      </w:r>
      <w:r w:rsidR="00351DC1" w:rsidRPr="00A324FC">
        <w:rPr>
          <w:rFonts w:ascii="Times New Roman" w:hAnsi="Times New Roman" w:cs="Times New Roman"/>
          <w:sz w:val="24"/>
          <w:szCs w:val="24"/>
          <w:highlight w:val="yellow"/>
          <w:lang w:val="en-US"/>
        </w:rPr>
        <w:t xml:space="preserve">, with </w:t>
      </w:r>
      <w:r w:rsidR="00BD2D72" w:rsidRPr="00760FFD">
        <w:rPr>
          <w:rFonts w:ascii="Times New Roman" w:hAnsi="Times New Roman" w:cs="Times New Roman"/>
          <w:sz w:val="24"/>
          <w:szCs w:val="24"/>
          <w:highlight w:val="yellow"/>
          <w:lang w:val="en-US"/>
        </w:rPr>
        <w:t>weekly</w:t>
      </w:r>
      <w:r w:rsidR="00BD2D72" w:rsidRPr="00BD2D72">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sessions that have a duration of six hours and up to four interventions. These also are divided in</w:t>
      </w:r>
      <w:r w:rsidR="00BD2D72">
        <w:rPr>
          <w:rFonts w:ascii="Times New Roman" w:hAnsi="Times New Roman" w:cs="Times New Roman"/>
          <w:sz w:val="24"/>
          <w:szCs w:val="24"/>
          <w:highlight w:val="yellow"/>
          <w:lang w:val="en-US"/>
        </w:rPr>
        <w:t>to</w:t>
      </w:r>
      <w:r w:rsidR="00351DC1" w:rsidRPr="00A324FC">
        <w:rPr>
          <w:rFonts w:ascii="Times New Roman" w:hAnsi="Times New Roman" w:cs="Times New Roman"/>
          <w:sz w:val="24"/>
          <w:szCs w:val="24"/>
          <w:highlight w:val="yellow"/>
          <w:lang w:val="en-US"/>
        </w:rPr>
        <w:t xml:space="preserve"> treatments for the general population and women-specific treatments (i.e., </w:t>
      </w:r>
      <w:r w:rsidR="00BD2D72" w:rsidRPr="00760FFD">
        <w:rPr>
          <w:rFonts w:ascii="Times New Roman" w:hAnsi="Times New Roman" w:cs="Times New Roman"/>
          <w:sz w:val="24"/>
          <w:szCs w:val="24"/>
          <w:highlight w:val="yellow"/>
          <w:lang w:val="en-US"/>
        </w:rPr>
        <w:t>with tailored needs</w:t>
      </w:r>
      <w:r w:rsidR="00BD2D72" w:rsidRPr="00BD2D72">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often </w:t>
      </w:r>
      <w:r w:rsidR="00BD2D72">
        <w:rPr>
          <w:rFonts w:ascii="Times New Roman" w:hAnsi="Times New Roman" w:cs="Times New Roman"/>
          <w:sz w:val="24"/>
          <w:szCs w:val="24"/>
          <w:highlight w:val="yellow"/>
          <w:lang w:val="en-US"/>
        </w:rPr>
        <w:t xml:space="preserve">directed to </w:t>
      </w:r>
      <w:r w:rsidR="00BD2D72" w:rsidRPr="00BD2D72">
        <w:rPr>
          <w:rFonts w:ascii="Times New Roman" w:hAnsi="Times New Roman" w:cs="Times New Roman"/>
          <w:sz w:val="24"/>
          <w:szCs w:val="24"/>
          <w:highlight w:val="yellow"/>
          <w:lang w:val="en-US"/>
        </w:rPr>
        <w:t>pregnant</w:t>
      </w:r>
      <w:r w:rsidR="00351DC1" w:rsidRPr="00A324FC">
        <w:rPr>
          <w:rFonts w:ascii="Times New Roman" w:hAnsi="Times New Roman" w:cs="Times New Roman"/>
          <w:sz w:val="24"/>
          <w:szCs w:val="24"/>
          <w:highlight w:val="yellow"/>
          <w:lang w:val="en-US"/>
        </w:rPr>
        <w:t xml:space="preserve"> </w:t>
      </w:r>
      <w:r w:rsidR="00BD2D72">
        <w:rPr>
          <w:rFonts w:ascii="Times New Roman" w:hAnsi="Times New Roman" w:cs="Times New Roman"/>
          <w:sz w:val="24"/>
          <w:szCs w:val="24"/>
          <w:highlight w:val="yellow"/>
          <w:lang w:val="en-US"/>
        </w:rPr>
        <w:t xml:space="preserve">women </w:t>
      </w:r>
      <w:r w:rsidR="00351DC1" w:rsidRPr="00A324FC">
        <w:rPr>
          <w:rFonts w:ascii="Times New Roman" w:hAnsi="Times New Roman" w:cs="Times New Roman"/>
          <w:sz w:val="24"/>
          <w:szCs w:val="24"/>
          <w:highlight w:val="yellow"/>
          <w:lang w:val="en-US"/>
        </w:rPr>
        <w:t>or having children)</w:t>
      </w:r>
      <w:r w:rsidR="00664533">
        <w:rPr>
          <w:rFonts w:ascii="Times New Roman" w:hAnsi="Times New Roman" w:cs="Times New Roman"/>
          <w:sz w:val="24"/>
          <w:szCs w:val="24"/>
          <w:highlight w:val="yellow"/>
          <w:lang w:val="en-US"/>
        </w:rPr>
        <w:t>, but basic ambulatory settings are only available within general population programs</w:t>
      </w:r>
      <w:r w:rsidR="00351DC1" w:rsidRPr="00A324FC">
        <w:rPr>
          <w:rFonts w:ascii="Times New Roman" w:hAnsi="Times New Roman" w:cs="Times New Roman"/>
          <w:sz w:val="24"/>
          <w:szCs w:val="24"/>
          <w:highlight w:val="yellow"/>
          <w:lang w:val="en-US"/>
        </w:rPr>
        <w:t>.</w:t>
      </w:r>
      <w:r w:rsidR="00351DC1">
        <w:rPr>
          <w:rFonts w:ascii="Times New Roman" w:hAnsi="Times New Roman" w:cs="Times New Roman"/>
          <w:sz w:val="24"/>
          <w:szCs w:val="24"/>
          <w:lang w:val="en-US"/>
        </w:rPr>
        <w:t xml:space="preserve"> </w:t>
      </w:r>
      <w:r w:rsidR="00A12593" w:rsidRPr="004B17FE">
        <w:rPr>
          <w:rFonts w:ascii="Times New Roman" w:hAnsi="Times New Roman" w:cs="Times New Roman"/>
          <w:sz w:val="24"/>
          <w:szCs w:val="24"/>
          <w:lang w:val="en-US"/>
        </w:rPr>
        <w:t>Olivari et al. found that women-specific</w:t>
      </w:r>
      <w:r w:rsidR="00A12593">
        <w:rPr>
          <w:rFonts w:ascii="Times New Roman" w:hAnsi="Times New Roman" w:cs="Times New Roman"/>
          <w:sz w:val="24"/>
          <w:szCs w:val="24"/>
          <w:lang w:val="en-US"/>
        </w:rPr>
        <w:t xml:space="preserve"> </w:t>
      </w:r>
      <w:r w:rsidR="00A12593" w:rsidRPr="004B17FE">
        <w:rPr>
          <w:rFonts w:ascii="Times New Roman" w:hAnsi="Times New Roman" w:cs="Times New Roman"/>
          <w:sz w:val="24"/>
          <w:szCs w:val="24"/>
          <w:lang w:val="en-US"/>
        </w:rPr>
        <w:t>treatment settings had different readmission and treatment completion rates than general population</w:t>
      </w:r>
      <w:r w:rsidR="00A12593">
        <w:rPr>
          <w:rFonts w:ascii="Times New Roman" w:hAnsi="Times New Roman" w:cs="Times New Roman"/>
          <w:sz w:val="24"/>
          <w:szCs w:val="24"/>
          <w:lang w:val="en-US"/>
        </w:rPr>
        <w:t xml:space="preserve"> programs in Chile</w:t>
      </w:r>
      <w:r w:rsidR="00A12593" w:rsidRPr="004B17FE">
        <w:rPr>
          <w:rFonts w:ascii="Times New Roman" w:hAnsi="Times New Roman" w:cs="Times New Roman"/>
          <w:sz w:val="24"/>
          <w:szCs w:val="24"/>
          <w:lang w:val="en-US"/>
        </w:rPr>
        <w:t>.</w:t>
      </w:r>
      <w:r w:rsidR="00AA5B6C" w:rsidRPr="004B17FE">
        <w:rPr>
          <w:rFonts w:ascii="Times New Roman" w:hAnsi="Times New Roman" w:cs="Times New Roman"/>
          <w:sz w:val="24"/>
          <w:szCs w:val="24"/>
          <w:lang w:val="en-US"/>
        </w:rPr>
        <w:t xml:space="preserve"> Similarly, Ruiz-Tagle et al. found that completion was less likely in ambulatory settings </w:t>
      </w:r>
      <w:r w:rsidR="00AA5B6C" w:rsidRPr="004B17FE">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{"citationID":"va4Pq19j","properties":{"formattedCitation":"(Olivari, Gonz\\uc0\\u225{}lez-Santa Cruz, et al., 2022; Ruiz-Tagle Maturana et al., 2023)","plainCitation":"(Olivari, González-Santa Cruz, et al., 2022; Ruiz-Tagle Maturana et al., 2023)","dontUpdate":true,"noteIndex":0},"citationItems":[{"id":106,"uris":["http://zotero.org/users/12673371/items/2XI4JARS"],"itemData":{"id":106,"type":"article-journal","abstract":"Introduction\nTraditional treatment programs for substance use disorder (SUD) tend to be male-dominated environments, which can negatively affect women's access to treatment and related outcomes. Women's specific treatment needs have led some providers to develop women-only SUD treatment programs in several countries. In Chile, women-only programs were only fully implemented in 2010. We compared treatment outcomes and readmission risk for adult women admitted to state-funded women-only versus mixed-gender SUD treatment programs in Chile.\nMethods\nWe used a registry-based retrospective cohort design of adult women in women-only (N = 8200) and mixed-gender (N = 13,178) SUD treatment programs from 2010 to 2019. The study obtained data from the National Drug and Alcohol Service from Chile. We used a multistate model to estimate the probabilities of experiencing treatment completion, discharge without completion (i.e., patient-initiated discharge and administrative discharge), or readmission, as well as the likelihood of being readmitted, conditioned on prior treatment outcome. We adjusted models for multiple baseline characteristics (e.g., substance use, socioeconomic).\nResults\nOverall, 24% of women completed treatment and 54% dropped out of treatment. The proportion of patient-initiated discharges within the first three month was larger in women-only than in mixed-gender programs (19% vs. 12%). In both programs, women who completed treatment were more likely to experience readmission at three months, and one and three years. In the long term, women in the women-only programs were more likely to complete treatment than women in mixed-gender programs (34% vs. 23%, respectively). The readmission probability was higher among women who previously completed treatment than those who had a discharge without completion (40% vs 21% among women in women-only programs; 38% vs. 19% among women in mixed-gender programs, respectively); no differences occurred in the risk of readmission between women-only and mixed-gender programs.\nConclusions\nIn terms of treatment outcomes and readmission risk, women-only programs had similar results to mixed-gender programs in Chile. The added value of these specialized programs should be addressed in further research.","collection-title":"Care and Treatment for Substance Use Disorders: Studies from around the World","container-title":"Journal of Substance Abuse Treatment","DOI":"10.1016/j.jsat.2021.108616","ISSN":"0740-5472","journalAbbreviation":"Journal of Substance Abuse Treatment","page":"108616","source":"ScienceDirect","title":"Treatment outcome and readmission risk among women in women-only versus mixed-gender drug treatment programs in Chile","volume":"134","author":[{"family":"Olivari","given":"Carla F."},{"family":"González-Santa Cruz","given":"Andrés"},{"family":"Mauro","given":"Pia M."},{"family":"Martins","given":"Silvia S."},{"family":"Sapag","given":"Jaime"},{"family":"Gaete","given":"Jorge"},{"family":"Cerdá","given":"Magdalena"},{"family":"Castillo-Carniglia","given":"Alvaro"}],"issued":{"date-parts":[["2022",3,1]]}},"label":"page"},{"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AA5B6C" w:rsidRPr="004B17FE">
        <w:rPr>
          <w:rFonts w:ascii="Times New Roman" w:hAnsi="Times New Roman" w:cs="Times New Roman"/>
          <w:sz w:val="24"/>
          <w:szCs w:val="24"/>
          <w:lang w:val="en-US"/>
        </w:rPr>
        <w:fldChar w:fldCharType="separate"/>
      </w:r>
      <w:r w:rsidR="00AA5B6C" w:rsidRPr="005B0171">
        <w:rPr>
          <w:rFonts w:ascii="Times New Roman" w:hAnsi="Times New Roman" w:cs="Times New Roman"/>
          <w:sz w:val="24"/>
          <w:lang w:val="en-US"/>
        </w:rPr>
        <w:t>(Olivari et al., 2022; Ruiz-Tagle Maturana et al., 2023)</w:t>
      </w:r>
      <w:r w:rsidR="00AA5B6C" w:rsidRPr="004B17FE">
        <w:rPr>
          <w:rFonts w:ascii="Times New Roman" w:hAnsi="Times New Roman" w:cs="Times New Roman"/>
          <w:sz w:val="24"/>
          <w:szCs w:val="24"/>
          <w:lang w:val="en-US"/>
        </w:rPr>
        <w:fldChar w:fldCharType="end"/>
      </w:r>
      <w:r w:rsidR="00AA5B6C" w:rsidRPr="005B0171">
        <w:rPr>
          <w:rFonts w:ascii="Times New Roman" w:hAnsi="Times New Roman" w:cs="Times New Roman"/>
          <w:sz w:val="24"/>
          <w:szCs w:val="24"/>
          <w:lang w:val="en-US"/>
        </w:rPr>
        <w:t>.</w:t>
      </w:r>
    </w:p>
    <w:p w14:paraId="2B1C3B1B" w14:textId="06A78BC3" w:rsidR="00AA5B6C" w:rsidRPr="000F254D" w:rsidRDefault="00AA5B6C" w:rsidP="006E3583">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Most research on PSU comes from the Global North, where treatment settings are usually specialized for particular substances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{"citationID":"pbDJNrOy","properties":{"formattedCitation":"(Babor, 2021; K\\uc0\\u246{}rkel, 2021)","plainCitation":"(Babor, 2021; Körkel, 2021)","noteIndex":0},"citationItems":[{"id":610,"uris":["http://zotero.org/users/12673371/items/73EAYDRK"],"itemData":{"id":610,"type":"chapter","abstract":"This chapter describes the requirements and priorities of service systems designed to treat persons with substance use disorders. Research and theory are reviewed to inform policymakers, program administrators, and treatment providers about the best ways to organize or to expand treatment services using a public health systems approach, which is concerned primarily with how services contribute to the health and welfare of a population. The requirements of a service system include sound policies (especially stable financing); appropriate structural features, such as facilities and trained personnel; and services that are effective, accessible, affordable, and integrated. The priorities for establishing such a system will depend on the assessment of population needs, as well as needs-based planning and the support of mutual help organizations. It is concluded that a public health approach to the development of treatment systems provides a useful way of responding to the changing needs of the population in relation to substance use disorders.","container-title":"Textbook of Addiction Treatment: International Perspectives","event-place":"Cham","ISBN":"978-3-030-36391-8","language":"en","note":"DOI: 10.1007/978-3-030-36391-8_39","page":"553-567","publisher":"Springer International Publishing","publisher-place":"Cham","source":"Springer Link","title":"Treatment Systems for Population Management of Substance Use Disorders: Requirements and Priorities from a Public Health Perspective","title-short":"Treatment Systems for Population Management of Substance Use Disorders","URL":"https://doi.org/10.1007/978-3-030-36391-8_39","author":[{"family":"Babor","given":"Thomas F."}],"editor":[{"family":"Guebaly","given":"Nady","non-dropping-particle":"el-"},{"family":"Carrà","given":"Giuseppe"},{"family":"Galanter","given":"Marc"},{"family":"Baldacchino","given":"Alexander M."}],"accessed":{"date-parts":[["2024",3,13]]},"issued":{"date-parts":[["2021"]]}}},{"id":612,"uris":["http://zotero.org/users/12673371/items/EJCXGBI3"],"itemData":{"id":612,"type":"article-journal","abstract":"Purpose This paper aims to present the theoretical foundation and practical approach of “open-target addiction treatment” (OTAT). Traditional treatment programmes are usually-oriented towards fixed predefined goals (abstinence, reduced consumption and harm reduction) and often focus on one substance only (e.g. alcohol). However, as a rule, people who use drugs consume several substances and sometimes additionally exhibit behavioural addictions. For many of these addictions, there is more or less motivation for change, but commonly it is not abstinence as a consistent goal. The paradigm of OTAT systematically considers multi-substance use, expects high readiness to change and is aware that commonly clients lack the willingness to abstain permanently. Design/methodology/approach The theory and practice of OTAT involve three components, namely, first, to create a systematic inventory of all psychoactive substances consumed and addictive behaviours performed, second, to clarify, which substance-related change goals clients pursue and third, to choose adequate treatment options matching the substance-specific goals of the clients. Furthermore, OTAT includes didactic tools to support working along with these three steps (e.g. a set of cards to gain an overview over the psychoactive substances used and addictive behaviours performed). Findings The systematic implementation of OTAT requires fundamentally different concepts about addiction and its treatment, specific competencies of the staff and a corresponding portfolio of interventions within the treatment facilities. Research limitations/implications Future research should focus more on patients’ goal preferences and their impact on their willingness to take up treatment and its outcomes. Practical implications To implement OTAT treatment, institutions have to undergo a systematic process of team and organizational development. Social implications OTAT has the potential to reduce the treatment gap and to serve severely addicted individuals in a more comprehensive way. Originality/value The OTAT approach has not been described in the addiction treatment literature so far.","container-title":"Drugs and Alcohol Today","DOI":"10.1108/DAT-10-2020-0065","ISSN":"1745-9265","issue":"1","note":"publisher: Emerald Publishing Limited","page":"15-30","source":"Emerald Insight","title":"Treating patients with multiple substance use in accordance with their personal treatment goals: a new paradigm for addiction treatment","title-short":"Treating patients with multiple substance use in accordance with their personal treatment goals","volume":"21","author":[{"family":"Körkel","given":"Joachim"}],"issued":{"date-parts":[["2021",1,1]]}}}],"schema":"https://github.com/citation-style-language/schema/raw/master/csl-citation.json"}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(Babor, 2021; Körkel,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This is not the reality </w:t>
      </w:r>
      <w:r w:rsidR="00BD2D72">
        <w:rPr>
          <w:rFonts w:ascii="Times New Roman" w:hAnsi="Times New Roman" w:cs="Times New Roman"/>
          <w:sz w:val="24"/>
          <w:szCs w:val="24"/>
          <w:lang w:val="en-US"/>
        </w:rPr>
        <w:t>in</w:t>
      </w:r>
      <w:r w:rsidR="00BD2D72"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other contexts, such as Latin America, </w:t>
      </w:r>
      <w:r>
        <w:rPr>
          <w:rFonts w:ascii="Times New Roman" w:hAnsi="Times New Roman" w:cs="Times New Roman"/>
          <w:sz w:val="24"/>
          <w:szCs w:val="24"/>
          <w:lang w:val="en-US"/>
        </w:rPr>
        <w:t xml:space="preserve">where </w:t>
      </w:r>
      <w:r w:rsidRPr="000F254D">
        <w:rPr>
          <w:rFonts w:ascii="Times New Roman" w:hAnsi="Times New Roman" w:cs="Times New Roman"/>
          <w:sz w:val="24"/>
          <w:szCs w:val="24"/>
          <w:lang w:val="en-US"/>
        </w:rPr>
        <w:t>treatment is mostly delivered in non-specialized settings</w:t>
      </w:r>
      <w:r w:rsidR="00455E84">
        <w:rPr>
          <w:rFonts w:ascii="Times New Roman" w:hAnsi="Times New Roman" w:cs="Times New Roman"/>
          <w:sz w:val="24"/>
          <w:szCs w:val="24"/>
          <w:lang w:val="en-US"/>
        </w:rPr>
        <w:t xml:space="preserve"> or long-term psychosocial interventions</w:t>
      </w:r>
      <w:r w:rsidR="00323EDB">
        <w:rPr>
          <w:rFonts w:ascii="Times New Roman" w:hAnsi="Times New Roman" w:cs="Times New Roman"/>
          <w:sz w:val="24"/>
          <w:szCs w:val="24"/>
          <w:lang w:val="en-US"/>
        </w:rPr>
        <w:t xml:space="preserve"> outside hospital facilities (i.e., </w:t>
      </w:r>
      <w:r w:rsidR="00323EDB" w:rsidRPr="00323EDB">
        <w:rPr>
          <w:rFonts w:ascii="Times New Roman" w:hAnsi="Times New Roman" w:cs="Times New Roman"/>
          <w:sz w:val="24"/>
          <w:szCs w:val="24"/>
          <w:lang w:val="en-US"/>
        </w:rPr>
        <w:t>therapeutic communities</w:t>
      </w:r>
      <w:r w:rsidR="00323EDB">
        <w:rPr>
          <w:rFonts w:ascii="Times New Roman" w:hAnsi="Times New Roman" w:cs="Times New Roman"/>
          <w:sz w:val="24"/>
          <w:szCs w:val="24"/>
          <w:lang w:val="en-US"/>
        </w:rPr>
        <w:t>)</w:t>
      </w:r>
      <w:r>
        <w:rPr>
          <w:rFonts w:ascii="Times New Roman" w:hAnsi="Times New Roman" w:cs="Times New Roman"/>
          <w:sz w:val="24"/>
          <w:szCs w:val="24"/>
          <w:lang w:val="en-US"/>
        </w:rPr>
        <w:t xml:space="preserve">, in part </w:t>
      </w:r>
      <w:r w:rsidRPr="000F254D">
        <w:rPr>
          <w:rFonts w:ascii="Times New Roman" w:hAnsi="Times New Roman" w:cs="Times New Roman"/>
          <w:sz w:val="24"/>
          <w:szCs w:val="24"/>
          <w:lang w:val="en-US"/>
        </w:rPr>
        <w:t>due to scarce resources and a shortage of the mental health</w:t>
      </w:r>
      <w:r w:rsidR="00323EDB">
        <w:rPr>
          <w:rFonts w:ascii="Times New Roman" w:hAnsi="Times New Roman" w:cs="Times New Roman"/>
          <w:sz w:val="24"/>
          <w:szCs w:val="24"/>
          <w:lang w:val="en-US"/>
        </w:rPr>
        <w:t xml:space="preserve"> and medical</w:t>
      </w:r>
      <w:r w:rsidRPr="000F254D">
        <w:rPr>
          <w:rFonts w:ascii="Times New Roman" w:hAnsi="Times New Roman" w:cs="Times New Roman"/>
          <w:sz w:val="24"/>
          <w:szCs w:val="24"/>
          <w:lang w:val="en-US"/>
        </w:rPr>
        <w:t xml:space="preserve"> </w:t>
      </w:r>
      <w:commentRangeStart w:id="13"/>
      <w:r w:rsidRPr="000F254D">
        <w:rPr>
          <w:rFonts w:ascii="Times New Roman" w:hAnsi="Times New Roman" w:cs="Times New Roman"/>
          <w:sz w:val="24"/>
          <w:szCs w:val="24"/>
          <w:lang w:val="en-US"/>
        </w:rPr>
        <w:t>workforce</w:t>
      </w:r>
      <w:commentRangeEnd w:id="13"/>
      <w:r w:rsidR="00323EDB">
        <w:rPr>
          <w:rStyle w:val="Refdecomentario"/>
          <w:rFonts w:ascii="Times New Roman" w:eastAsia="Times New Roman" w:hAnsi="Times New Roman" w:cs="Times New Roman"/>
          <w:lang w:val="en-US" w:eastAsia="es-CL"/>
        </w:rPr>
        <w:commentReference w:id="13"/>
      </w:r>
      <w:r w:rsidR="00A324F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{"citationID":"kwnZAHWm","properties":{"formattedCitation":"(United Nations Office on Drugs and Crime, 2023)","plainCitation":"(United Nations Office on Drugs and Crime, 2023)","noteIndex":0},"citationItems":[{"id":993,"uris":["http://zotero.org/users/12673371/items/P4QPHHAK"],"itemData":{"id":993,"type":"report","event-place":"Vienna","publisher":"United Nations Office","publisher-place":"Vienna","title":"TREATMENT SERVICES FOR SUBSTANCE USE DISORDERS IN LATIN AMERICAN COUNTRIES Findings from the UNODC-WHO facility survey for field testing","URL":"https://www.unodc.org/documents/drug-prevention-and-treatment/UNODC_QALAT_mapping_report_ENGLISH.pdf","author":[{"family":"United Nations Office on Drugs and Crime","given":""}],"issued":{"date-parts":[["2023"]]}}}],"schema":"https://github.com/citation-style-language/schema/raw/master/csl-citation.json"} </w:instrText>
      </w:r>
      <w:r w:rsidR="00A324FC">
        <w:rPr>
          <w:rFonts w:ascii="Times New Roman" w:hAnsi="Times New Roman" w:cs="Times New Roman"/>
          <w:sz w:val="24"/>
          <w:szCs w:val="24"/>
          <w:lang w:val="en-US"/>
        </w:rPr>
        <w:fldChar w:fldCharType="separate"/>
      </w:r>
      <w:r w:rsidR="00A324FC" w:rsidRPr="00A324FC">
        <w:rPr>
          <w:rFonts w:ascii="Times New Roman" w:hAnsi="Times New Roman" w:cs="Times New Roman"/>
          <w:sz w:val="24"/>
        </w:rPr>
        <w:t>(United Nations Office on Drugs and Crime, 2023)</w:t>
      </w:r>
      <w:r w:rsidR="00A324FC">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tudying the role of PSU in treatment outcomes in Latin America is challenging because of limited local data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{"citationID":"EO9qoedY","properties":{"formattedCitation":"(Lalwani et al., 2022)","plainCitation":"(Lalwani et al., 2022)","noteIndex":0},"citationItems":[{"id":615,"uris":["http://zotero.org/users/12673371/items/FZ7E9E7R"],"itemData":{"id":615,"type":"article-journal","abstract":"In Latin America and the Caribbean, there is a dearth of research exploring polysubstance use. This study aims to determine the prevalence, varying combinations and associated sociodemographic characteristics of polysubstance use in Jamaica.","container-title":"BMC Psychiatry","DOI":"10.1186/s12888-022-04160-2","ISSN":"1471-244X","issue":"1","journalAbbreviation":"BMC Psychiatry","page":"513","source":"BioMed Central","title":"Prevalence and sociodemographic factors associated with polysubstance use: analysis of a population-based survey in Jamaica","title-short":"Prevalence and sociodemographic factors associated with polysubstance use","volume":"22","author":[{"family":"Lalwani","given":"Kunal"},{"family":"Whitehorne-Smith","given":"Patrice"},{"family":"Walcott","given":"Geoffrey"},{"family":"McLeary","given":"Joni-Gaye"},{"family":"Mitchell","given":"Gabrielle"},{"family":"Abel","given":"Wendel"}],"issued":{"date-parts":[["2022",7,29]]}}}],"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(Lalwani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Furthermore, using evidence from the Global North is not straightforward, as it focuses on </w:t>
      </w:r>
      <w:r w:rsidR="00231AA1">
        <w:rPr>
          <w:rFonts w:ascii="Times New Roman" w:hAnsi="Times New Roman" w:cs="Times New Roman"/>
          <w:sz w:val="24"/>
          <w:szCs w:val="24"/>
          <w:lang w:val="en-US"/>
        </w:rPr>
        <w:t xml:space="preserve">methamphetamines, </w:t>
      </w:r>
      <w:r w:rsidRPr="000F254D">
        <w:rPr>
          <w:rFonts w:ascii="Times New Roman" w:hAnsi="Times New Roman" w:cs="Times New Roman"/>
          <w:sz w:val="24"/>
          <w:szCs w:val="24"/>
          <w:lang w:val="en-US"/>
        </w:rPr>
        <w:t xml:space="preserve">opioids and injecting drug use, which are epidemiologic features that are not prevalent in the Latin American context </w:t>
      </w:r>
      <w:r w:rsidRPr="00A324FC">
        <w:rPr>
          <w:rFonts w:ascii="Times New Roman" w:hAnsi="Times New Roman" w:cs="Times New Roman"/>
          <w:sz w:val="24"/>
          <w:szCs w:val="24"/>
          <w:highlight w:val="yellow"/>
          <w:lang w:val="en-US"/>
        </w:rPr>
        <w:fldChar w:fldCharType="begin"/>
      </w:r>
      <w:r w:rsidR="00A324FC">
        <w:rPr>
          <w:rFonts w:ascii="Times New Roman" w:hAnsi="Times New Roman" w:cs="Times New Roman"/>
          <w:sz w:val="24"/>
          <w:szCs w:val="24"/>
          <w:highlight w:val="yellow"/>
          <w:lang w:val="en-US"/>
        </w:rPr>
        <w:instrText xml:space="preserve"> ADDIN ZOTERO_ITEM CSL_CITATION {"citationID":"9aKl4kao","properties":{"formattedCitation":"(Castaldelli-Maia et al., 2023)","plainCitation":"(Castaldelli-Maia et al., 2023)","noteIndex":0},"citationItems":[{"id":44,"uris":["http://zotero.org/users/12673371/items/JFGXA528"],"itemData":{"id":44,"type":"article-journal","container-title":"The Lancet Psychiatry","DOI":"10.1016/S2215-0366(22)00339-X","ISSN":"2215-0366, 2215-0374","issue":"2","journalAbbreviation":"The Lancet Psychiatry","language":"English","note":"publisher: Elsevier\nPMID: 36697127","page":"85-97","source":"www.thelancet.com","title":"Burden of disease due to amphetamines, cannabis, cocaine, and opioid use disorders in South America, 1990–2019: a systematic analysis of the Global Burden of Disease Study 2019","title-short":"Burden of disease due to amphetamines, cannabis, cocaine, and opioid use disorders in South America, 1990–2019","volume":"10","author":[{"family":"Castaldelli-Maia","given":"João M."},{"family":"Wang","given":"Yuan-Pang"},{"family":"Brunoni","given":"Andre R."},{"family":"Faro","given":"Andre"},{"family":"Guimarães","given":"Rafael A."},{"family":"Lucchetti","given":"Giancarlo"},{"family":"Martorell","given":"Miquel"},{"family":"Moreira","given":"Rafael S."},{"family":"Pacheco-Barrios","given":"Kevin"},{"family":"Rodriguez","given":"Jefferson A. B."},{"family":"Roever","given":"Leonardo"},{"family":"Silva","given":"Diego A. S."},{"family":"Tovani-Palone","given":"Marcos R."},{"family":"Valdez","given":"Pascual R."},{"family":"Zimmermann","given":"Ivan R."},{"family":"Culbreth","given":"Garland T."},{"family":"Hay","given":"Simon I."},{"family":"Murray","given":"Christopher J. L."},{"family":"Bensenor","given":"Isabela M."}],"issued":{"date-parts":[["2023",2,1]]}}}],"schema":"https://github.com/citation-style-language/schema/raw/master/csl-citation.json"} </w:instrText>
      </w:r>
      <w:r w:rsidRPr="00A324FC">
        <w:rPr>
          <w:rFonts w:ascii="Times New Roman" w:hAnsi="Times New Roman" w:cs="Times New Roman"/>
          <w:sz w:val="24"/>
          <w:szCs w:val="24"/>
          <w:highlight w:val="yellow"/>
          <w:lang w:val="en-US"/>
        </w:rPr>
        <w:fldChar w:fldCharType="separate"/>
      </w:r>
      <w:r w:rsidRPr="00A324FC">
        <w:rPr>
          <w:rFonts w:ascii="Times New Roman" w:hAnsi="Times New Roman" w:cs="Times New Roman"/>
          <w:sz w:val="24"/>
          <w:szCs w:val="24"/>
          <w:highlight w:val="yellow"/>
        </w:rPr>
        <w:t>(Castaldelli-</w:t>
      </w:r>
      <w:r w:rsidRPr="00A324FC">
        <w:rPr>
          <w:rFonts w:ascii="Times New Roman" w:hAnsi="Times New Roman" w:cs="Times New Roman"/>
          <w:sz w:val="24"/>
          <w:szCs w:val="24"/>
          <w:highlight w:val="yellow"/>
        </w:rPr>
        <w:lastRenderedPageBreak/>
        <w:t>Maia et al., 2023)</w:t>
      </w:r>
      <w:r w:rsidRPr="00A324FC">
        <w:rPr>
          <w:rFonts w:ascii="Times New Roman" w:hAnsi="Times New Roman" w:cs="Times New Roman"/>
          <w:sz w:val="24"/>
          <w:szCs w:val="24"/>
          <w:highlight w:val="yellow"/>
          <w:lang w:val="en-US"/>
        </w:rPr>
        <w:fldChar w:fldCharType="end"/>
      </w:r>
      <w:r w:rsidRPr="00A324FC">
        <w:rPr>
          <w:rFonts w:ascii="Times New Roman" w:hAnsi="Times New Roman" w:cs="Times New Roman"/>
          <w:sz w:val="24"/>
          <w:szCs w:val="24"/>
          <w:highlight w:val="yellow"/>
          <w:lang w:val="en-US"/>
        </w:rPr>
        <w:t>.</w:t>
      </w:r>
      <w:r w:rsidR="00231AA1" w:rsidRPr="00A324FC">
        <w:rPr>
          <w:rFonts w:ascii="Times New Roman" w:hAnsi="Times New Roman" w:cs="Times New Roman"/>
          <w:sz w:val="24"/>
          <w:szCs w:val="24"/>
          <w:highlight w:val="yellow"/>
          <w:lang w:val="en-US"/>
        </w:rPr>
        <w:t xml:space="preserve"> In contrast, </w:t>
      </w:r>
      <w:r w:rsidR="00231AA1">
        <w:rPr>
          <w:rFonts w:ascii="Times New Roman" w:hAnsi="Times New Roman" w:cs="Times New Roman"/>
          <w:sz w:val="24"/>
          <w:szCs w:val="24"/>
          <w:highlight w:val="yellow"/>
          <w:lang w:val="en-US"/>
        </w:rPr>
        <w:t>alcohol consumption is predominant in Latin America, as it is</w:t>
      </w:r>
      <w:r w:rsidR="00231AA1" w:rsidRPr="00A324FC">
        <w:rPr>
          <w:rFonts w:ascii="Times New Roman" w:hAnsi="Times New Roman" w:cs="Times New Roman"/>
          <w:sz w:val="24"/>
          <w:szCs w:val="24"/>
          <w:highlight w:val="yellow"/>
          <w:lang w:val="en-US"/>
        </w:rPr>
        <w:t xml:space="preserve"> one of the regions with the highest </w:t>
      </w:r>
      <w:r w:rsidR="00231AA1">
        <w:rPr>
          <w:rFonts w:ascii="Times New Roman" w:hAnsi="Times New Roman" w:cs="Times New Roman"/>
          <w:sz w:val="24"/>
          <w:szCs w:val="24"/>
          <w:highlight w:val="yellow"/>
          <w:lang w:val="en-US"/>
        </w:rPr>
        <w:t xml:space="preserve">associated morbidity </w:t>
      </w:r>
      <w:r w:rsidR="00231AA1" w:rsidRPr="00A324FC">
        <w:rPr>
          <w:rFonts w:ascii="Times New Roman" w:hAnsi="Times New Roman" w:cs="Times New Roman"/>
          <w:sz w:val="24"/>
          <w:szCs w:val="24"/>
          <w:highlight w:val="yellow"/>
          <w:lang w:val="en-US"/>
        </w:rPr>
        <w:t xml:space="preserve">worldwide </w:t>
      </w:r>
      <w:r w:rsidR="00231AA1">
        <w:rPr>
          <w:rFonts w:ascii="Times New Roman" w:hAnsi="Times New Roman" w:cs="Times New Roman"/>
          <w:sz w:val="24"/>
          <w:szCs w:val="24"/>
          <w:highlight w:val="yellow"/>
          <w:lang w:val="en-US"/>
        </w:rPr>
        <w:t xml:space="preserve">in absolute numbers </w:t>
      </w:r>
      <w:r w:rsidR="00231AA1" w:rsidRPr="00A324FC">
        <w:rPr>
          <w:rFonts w:ascii="Times New Roman" w:hAnsi="Times New Roman" w:cs="Times New Roman"/>
          <w:sz w:val="24"/>
          <w:szCs w:val="24"/>
          <w:highlight w:val="yellow"/>
          <w:lang w:val="en-US"/>
        </w:rPr>
        <w:t xml:space="preserve">(Degenhardt et al., </w:t>
      </w:r>
      <w:commentRangeStart w:id="14"/>
      <w:r w:rsidR="00231AA1" w:rsidRPr="00A324FC">
        <w:rPr>
          <w:rFonts w:ascii="Times New Roman" w:hAnsi="Times New Roman" w:cs="Times New Roman"/>
          <w:sz w:val="24"/>
          <w:szCs w:val="24"/>
          <w:highlight w:val="yellow"/>
          <w:lang w:val="en-US"/>
        </w:rPr>
        <w:t>2018)</w:t>
      </w:r>
      <w:commentRangeEnd w:id="14"/>
      <w:r w:rsidR="00231AA1" w:rsidRPr="00A324FC">
        <w:rPr>
          <w:rStyle w:val="Refdecomentario"/>
          <w:rFonts w:ascii="Times New Roman" w:eastAsia="Times New Roman" w:hAnsi="Times New Roman" w:cs="Times New Roman"/>
          <w:highlight w:val="yellow"/>
          <w:lang w:val="en-US" w:eastAsia="es-CL"/>
        </w:rPr>
        <w:commentReference w:id="14"/>
      </w:r>
      <w:r w:rsidR="00231AA1">
        <w:rPr>
          <w:rFonts w:ascii="Times New Roman" w:hAnsi="Times New Roman" w:cs="Times New Roman"/>
          <w:sz w:val="24"/>
          <w:szCs w:val="24"/>
          <w:highlight w:val="yellow"/>
          <w:lang w:val="en-US"/>
        </w:rPr>
        <w:t>, and</w:t>
      </w:r>
      <w:r w:rsidR="00755210">
        <w:rPr>
          <w:rFonts w:ascii="Times New Roman" w:hAnsi="Times New Roman" w:cs="Times New Roman"/>
          <w:sz w:val="24"/>
          <w:szCs w:val="24"/>
          <w:highlight w:val="yellow"/>
          <w:lang w:val="en-US"/>
        </w:rPr>
        <w:t xml:space="preserve"> it is</w:t>
      </w:r>
      <w:r w:rsidR="00231AA1">
        <w:rPr>
          <w:rFonts w:ascii="Times New Roman" w:hAnsi="Times New Roman" w:cs="Times New Roman"/>
          <w:sz w:val="24"/>
          <w:szCs w:val="24"/>
          <w:highlight w:val="yellow"/>
          <w:lang w:val="en-US"/>
        </w:rPr>
        <w:t xml:space="preserve"> increasing among youth and women</w:t>
      </w:r>
      <w:r w:rsidR="00A324FC">
        <w:rPr>
          <w:rFonts w:ascii="Times New Roman" w:hAnsi="Times New Roman" w:cs="Times New Roman"/>
          <w:sz w:val="24"/>
          <w:szCs w:val="24"/>
          <w:highlight w:val="yellow"/>
          <w:lang w:val="en-US"/>
        </w:rPr>
        <w:t xml:space="preserve"> </w:t>
      </w:r>
      <w:r w:rsidR="00A324FC">
        <w:rPr>
          <w:rFonts w:ascii="Times New Roman" w:hAnsi="Times New Roman" w:cs="Times New Roman"/>
          <w:sz w:val="24"/>
          <w:szCs w:val="24"/>
          <w:highlight w:val="yellow"/>
          <w:lang w:val="en-US"/>
        </w:rPr>
        <w:fldChar w:fldCharType="begin"/>
      </w:r>
      <w:r w:rsidR="00A324FC">
        <w:rPr>
          <w:rFonts w:ascii="Times New Roman" w:hAnsi="Times New Roman" w:cs="Times New Roman"/>
          <w:sz w:val="24"/>
          <w:szCs w:val="24"/>
          <w:highlight w:val="yellow"/>
          <w:lang w:val="en-US"/>
        </w:rPr>
        <w:instrText xml:space="preserve"> ADDIN ZOTERO_ITEM CSL_CITATION {"citationID":"aK6gQBHb","properties":{"formattedCitation":"(D\\uc0\\u237{}az et al., 2020)","plainCitation":"(Díaz et al., 2020)","noteIndex":0},"citationItems":[{"id":994,"uris":["http://zotero.org/users/12673371/items/2DUJ7TQR"],"itemData":{"id":994,"type":"article-journal","container-title":"Clinical Liver Disease","DOI":"10.1002/cld.1025","ISSN":"2046-2484, 2046-2484","issue":"5","journalAbbreviation":"Clinical Liver Disease","language":"en","page":"187-190","source":"DOI.org (Crossref)","title":"Alcohol‐Related Liver Disease in Latin America: Local Solutions for a Global Problem","title-short":"Alcohol‐Related Liver Disease in Latin America","volume":"16","author":[{"family":"Díaz","given":"Luis Antonio"},{"family":"Roblero","given":"Juan Pablo"},{"family":"Bataller","given":"Ramon"},{"family":"Arab","given":"Juan Pablo"}],"issued":{"date-parts":[["2020",11]]}}}],"schema":"https://github.com/citation-style-language/schema/raw/master/csl-citation.json"} </w:instrText>
      </w:r>
      <w:r w:rsidR="00A324FC">
        <w:rPr>
          <w:rFonts w:ascii="Times New Roman" w:hAnsi="Times New Roman" w:cs="Times New Roman"/>
          <w:sz w:val="24"/>
          <w:szCs w:val="24"/>
          <w:highlight w:val="yellow"/>
          <w:lang w:val="en-US"/>
        </w:rPr>
        <w:fldChar w:fldCharType="separate"/>
      </w:r>
      <w:r w:rsidR="00A324FC" w:rsidRPr="00A324FC">
        <w:rPr>
          <w:rFonts w:ascii="Times New Roman" w:hAnsi="Times New Roman" w:cs="Times New Roman"/>
          <w:sz w:val="24"/>
        </w:rPr>
        <w:t>(Díaz et al., 2020)</w:t>
      </w:r>
      <w:r w:rsidR="00A324FC">
        <w:rPr>
          <w:rFonts w:ascii="Times New Roman" w:hAnsi="Times New Roman" w:cs="Times New Roman"/>
          <w:sz w:val="24"/>
          <w:szCs w:val="24"/>
          <w:highlight w:val="yellow"/>
          <w:lang w:val="en-US"/>
        </w:rPr>
        <w:fldChar w:fldCharType="end"/>
      </w:r>
      <w:r w:rsidR="00A324FC">
        <w:rPr>
          <w:rFonts w:ascii="Times New Roman" w:hAnsi="Times New Roman" w:cs="Times New Roman"/>
          <w:sz w:val="24"/>
          <w:szCs w:val="24"/>
          <w:highlight w:val="yellow"/>
          <w:lang w:val="en-US"/>
        </w:rPr>
        <w:t>.</w:t>
      </w:r>
      <w:r w:rsidR="00231AA1">
        <w:rPr>
          <w:rFonts w:ascii="Times New Roman" w:hAnsi="Times New Roman" w:cs="Times New Roman"/>
          <w:sz w:val="24"/>
          <w:szCs w:val="24"/>
          <w:highlight w:val="yellow"/>
          <w:lang w:val="en-US"/>
        </w:rPr>
        <w:t xml:space="preserve"> </w:t>
      </w:r>
      <w:r w:rsidR="006E3583" w:rsidRPr="00A324FC">
        <w:rPr>
          <w:rFonts w:ascii="Times New Roman" w:hAnsi="Times New Roman" w:cs="Times New Roman"/>
          <w:sz w:val="24"/>
          <w:szCs w:val="24"/>
          <w:highlight w:val="yellow"/>
          <w:lang w:val="en-US"/>
        </w:rPr>
        <w:t>Also, the treatment gap for people meeting SUD criteria and reporting attending treatment in national population surveys of Uruguay, Argentina and Chile is lower among those meeting alcohol dependence criteria vs. cocaine-related substances and marijuana</w:t>
      </w:r>
      <w:r w:rsidR="00A324FC">
        <w:rPr>
          <w:rFonts w:ascii="Times New Roman" w:hAnsi="Times New Roman" w:cs="Times New Roman"/>
          <w:sz w:val="24"/>
          <w:szCs w:val="24"/>
          <w:highlight w:val="yellow"/>
          <w:lang w:val="en-US"/>
        </w:rPr>
        <w:t xml:space="preserve"> </w:t>
      </w:r>
      <w:r w:rsidR="00A324FC">
        <w:rPr>
          <w:rFonts w:ascii="Times New Roman" w:hAnsi="Times New Roman" w:cs="Times New Roman"/>
          <w:sz w:val="24"/>
          <w:szCs w:val="24"/>
          <w:highlight w:val="yellow"/>
          <w:lang w:val="en-US"/>
        </w:rPr>
        <w:fldChar w:fldCharType="begin"/>
      </w:r>
      <w:r w:rsidR="00A324FC">
        <w:rPr>
          <w:rFonts w:ascii="Times New Roman" w:hAnsi="Times New Roman" w:cs="Times New Roman"/>
          <w:sz w:val="24"/>
          <w:szCs w:val="24"/>
          <w:highlight w:val="yellow"/>
          <w:lang w:val="en-US"/>
        </w:rPr>
        <w:instrText xml:space="preserve"> ADDIN ZOTERO_ITEM CSL_CITATION {"citationID":"tG0Xr2uz","properties":{"formattedCitation":"(Mauro et al., 2022)","plainCitation":"(Mauro et al., 2022)","noteIndex":0},"citationItems":[{"id":996,"uris":["http://zotero.org/users/12673371/items/4IDNVWF7"],"itemData":{"id":996,"type":"article-journal","container-title":"International Journal of Drug Policy","DOI":"10.1016/j.drugpo.2022.103810","ISSN":"09553959","journalAbbreviation":"International Journal of Drug Policy","language":"en","page":"103810","source":"DOI.org (Crossref)","title":"Trends in cannabis or cocaine-related dependence and alcohol/drug treatment in Argentina, Chile, and Uruguay","volume":"108","author":[{"family":"Mauro","given":"Pia M."},{"family":"Gutkind","given":"Sarah"},{"family":"Rivera-Aguirre","given":"Ariadne"},{"family":"Gary","given":"Dahsan"},{"family":"Cerda","given":"Magdalena"},{"family":"Santos","given":"Erica Chavez"},{"family":"Castillo-Carniglia","given":"Alvaro"},{"family":"Martins","given":"Silvia S."}],"issued":{"date-parts":[["2022",10]]}}}],"schema":"https://github.com/citation-style-language/schema/raw/master/csl-citation.json"} </w:instrText>
      </w:r>
      <w:r w:rsidR="00A324FC">
        <w:rPr>
          <w:rFonts w:ascii="Times New Roman" w:hAnsi="Times New Roman" w:cs="Times New Roman"/>
          <w:sz w:val="24"/>
          <w:szCs w:val="24"/>
          <w:highlight w:val="yellow"/>
          <w:lang w:val="en-US"/>
        </w:rPr>
        <w:fldChar w:fldCharType="separate"/>
      </w:r>
      <w:r w:rsidR="00A324FC" w:rsidRPr="00A324FC">
        <w:rPr>
          <w:rFonts w:ascii="Times New Roman" w:hAnsi="Times New Roman" w:cs="Times New Roman"/>
          <w:sz w:val="24"/>
          <w:highlight w:val="yellow"/>
        </w:rPr>
        <w:t>(Mauro et al., 2022)</w:t>
      </w:r>
      <w:r w:rsidR="00A324FC">
        <w:rPr>
          <w:rFonts w:ascii="Times New Roman" w:hAnsi="Times New Roman" w:cs="Times New Roman"/>
          <w:sz w:val="24"/>
          <w:szCs w:val="24"/>
          <w:highlight w:val="yellow"/>
          <w:lang w:val="en-US"/>
        </w:rPr>
        <w:fldChar w:fldCharType="end"/>
      </w:r>
      <w:r w:rsidR="006E3583" w:rsidRPr="00A324FC">
        <w:rPr>
          <w:rFonts w:ascii="Times New Roman" w:hAnsi="Times New Roman" w:cs="Times New Roman"/>
          <w:sz w:val="24"/>
          <w:szCs w:val="24"/>
          <w:highlight w:val="yellow"/>
          <w:lang w:val="en-US"/>
        </w:rPr>
        <w:t>.</w:t>
      </w:r>
      <w:r w:rsidR="004A2096" w:rsidRPr="00A324FC">
        <w:rPr>
          <w:rFonts w:ascii="Times New Roman" w:hAnsi="Times New Roman" w:cs="Times New Roman"/>
          <w:sz w:val="24"/>
          <w:szCs w:val="24"/>
          <w:highlight w:val="yellow"/>
          <w:lang w:val="en-US"/>
        </w:rPr>
        <w:t xml:space="preserve"> </w:t>
      </w:r>
      <w:r w:rsidR="008563D4" w:rsidRPr="00A324FC">
        <w:rPr>
          <w:rFonts w:ascii="Times New Roman" w:hAnsi="Times New Roman" w:cs="Times New Roman"/>
          <w:sz w:val="24"/>
          <w:szCs w:val="24"/>
          <w:highlight w:val="yellow"/>
          <w:lang w:val="en-US"/>
        </w:rPr>
        <w:t>In Chile</w:t>
      </w:r>
      <w:r w:rsidR="00755210" w:rsidRPr="006E3583">
        <w:rPr>
          <w:rFonts w:ascii="Times New Roman" w:hAnsi="Times New Roman" w:cs="Times New Roman"/>
          <w:sz w:val="24"/>
          <w:szCs w:val="24"/>
          <w:highlight w:val="yellow"/>
          <w:lang w:val="en-US"/>
        </w:rPr>
        <w:t>, evidence</w:t>
      </w:r>
      <w:r w:rsidR="008563D4" w:rsidRPr="00A324FC">
        <w:rPr>
          <w:rFonts w:ascii="Times New Roman" w:hAnsi="Times New Roman" w:cs="Times New Roman"/>
          <w:sz w:val="24"/>
          <w:szCs w:val="24"/>
          <w:highlight w:val="yellow"/>
          <w:lang w:val="en-US"/>
        </w:rPr>
        <w:t xml:space="preserve"> among </w:t>
      </w:r>
      <w:r w:rsidR="00755210" w:rsidRPr="006E3583">
        <w:rPr>
          <w:rFonts w:ascii="Times New Roman" w:hAnsi="Times New Roman" w:cs="Times New Roman"/>
          <w:sz w:val="24"/>
          <w:szCs w:val="24"/>
          <w:highlight w:val="yellow"/>
          <w:lang w:val="en-US"/>
        </w:rPr>
        <w:t xml:space="preserve">SUD </w:t>
      </w:r>
      <w:r w:rsidR="008563D4" w:rsidRPr="00A324FC">
        <w:rPr>
          <w:rFonts w:ascii="Times New Roman" w:hAnsi="Times New Roman" w:cs="Times New Roman"/>
          <w:sz w:val="24"/>
          <w:szCs w:val="24"/>
          <w:highlight w:val="yellow"/>
          <w:lang w:val="en-US"/>
        </w:rPr>
        <w:t>treatment</w:t>
      </w:r>
      <w:r w:rsidR="00755210" w:rsidRPr="006E3583">
        <w:rPr>
          <w:rFonts w:ascii="Times New Roman" w:hAnsi="Times New Roman" w:cs="Times New Roman"/>
          <w:sz w:val="24"/>
          <w:szCs w:val="24"/>
          <w:highlight w:val="yellow"/>
          <w:lang w:val="en-US"/>
        </w:rPr>
        <w:t xml:space="preserve"> population</w:t>
      </w:r>
      <w:r w:rsidR="008563D4" w:rsidRPr="00A324FC">
        <w:rPr>
          <w:rFonts w:ascii="Times New Roman" w:hAnsi="Times New Roman" w:cs="Times New Roman"/>
          <w:sz w:val="24"/>
          <w:szCs w:val="24"/>
          <w:highlight w:val="yellow"/>
          <w:lang w:val="en-US"/>
        </w:rPr>
        <w:t xml:space="preserve"> has shown that alcohol use as a primary substance of admission had </w:t>
      </w:r>
      <w:r w:rsidR="00755210">
        <w:rPr>
          <w:rFonts w:ascii="Times New Roman" w:hAnsi="Times New Roman" w:cs="Times New Roman"/>
          <w:sz w:val="24"/>
          <w:szCs w:val="24"/>
          <w:highlight w:val="yellow"/>
          <w:lang w:val="en-US"/>
        </w:rPr>
        <w:t>a lower</w:t>
      </w:r>
      <w:r w:rsidR="008563D4" w:rsidRPr="00A324FC">
        <w:rPr>
          <w:rFonts w:ascii="Times New Roman" w:hAnsi="Times New Roman" w:cs="Times New Roman"/>
          <w:sz w:val="24"/>
          <w:szCs w:val="24"/>
          <w:highlight w:val="yellow"/>
          <w:lang w:val="en-US"/>
        </w:rPr>
        <w:t xml:space="preserve"> risk of treatment readmission (Ruiz-Tagle et al., 2023). </w:t>
      </w:r>
      <w:r w:rsidR="00231AA1" w:rsidRPr="00A324FC">
        <w:rPr>
          <w:rFonts w:ascii="Times New Roman" w:hAnsi="Times New Roman" w:cs="Times New Roman"/>
          <w:sz w:val="24"/>
          <w:szCs w:val="24"/>
          <w:highlight w:val="yellow"/>
          <w:lang w:val="en-US"/>
        </w:rPr>
        <w:t xml:space="preserve">Hence, its presence </w:t>
      </w:r>
      <w:r w:rsidR="00755210">
        <w:rPr>
          <w:rFonts w:ascii="Times New Roman" w:hAnsi="Times New Roman" w:cs="Times New Roman"/>
          <w:sz w:val="24"/>
          <w:szCs w:val="24"/>
          <w:highlight w:val="yellow"/>
          <w:lang w:val="en-US"/>
        </w:rPr>
        <w:t xml:space="preserve">among people reporting PSU may </w:t>
      </w:r>
      <w:r w:rsidR="00231AA1" w:rsidRPr="00A324FC">
        <w:rPr>
          <w:rFonts w:ascii="Times New Roman" w:hAnsi="Times New Roman" w:cs="Times New Roman"/>
          <w:sz w:val="24"/>
          <w:szCs w:val="24"/>
          <w:highlight w:val="yellow"/>
          <w:lang w:val="en-US"/>
        </w:rPr>
        <w:t>deserve special attention.</w:t>
      </w:r>
    </w:p>
    <w:p w14:paraId="75144BE1" w14:textId="1B0D1E3C" w:rsidR="00AA5B6C" w:rsidRPr="005B0171"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Moreover, because many studies in the Global North have often overlooked high-risk populations, there are reasons to believe that this is also the case in Latin America, where the prevalence of PSU is notably high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{"citationID":"izQHTIHH","properties":{"formattedCitation":"(Reyes et al., 2013)","plainCitation":"(Reyes et al., 2013)","noteIndex":0},"citationItems":[{"id":356,"uris":["http://zotero.org/users/12673371/items/JM63BVRC"],"itemData":{"id":356,"type":"article-journal","abstract":"The abuse of multiple substances continues to be a major public health concern in the United States, Latin America and other countries in the world. Recent studies have revealed that polydrug use has increased in many European countries. The main objective of this study was to determine the patterns of polydrug use in several Latin American countries. The data for this study was derived from separate studies conducted in Argentina, Bolivia, Chile, Ecuador, Uruguay and Perú. In each country a household survey was conducted using a multistage, stratified, cluster sample design. In all six countries, probabilistic samples of household residents aged 12 to 65 years of age were selected in three stages. The data were collected by a face to face interview using the same structured questionnaire, which was based on the Inter-American Uniform Drug Use Data System (SIDUC). A multivariate ordinal logistic regression model was fitted to assess the effects of country of origin on polydrug use, after adjusting for age and gender. The overall prevalence of polydrug use was 21%. The multivariate ordinal logistic regression model showed that males, participants aged 18 to 34 years and those from Chile, Uruguay and Argentina were significantly more likely to be polydrug users after adjusting for age and sex. This is the first study that documents the burden of polydrug use in Latin American countries. Future epidemiological studies should be conducted to examine the relationship between other demographic characteristics and risk behaviors with patterns of polydrug use.","container-title":"Review of European Studies","DOI":"10.5539/res.v5n1p10","ISSN":"1918-7173","issue":"1","language":"en","license":"Copyright (c) 2013 Juan Reyes,Cynthia Perez,Hector Colon,Marya Dowell,Francisco Cumsille","note":"number: 1","page":"p10","source":"www.ccsenet.org","title":"Prevalence and Patterns of Polydrug Use in Latin America: Analysis of Population-based Surveys in Six Countries","title-short":"Prevalence and Patterns of Polydrug Use in Latin America","volume":"5","author":[{"family":"Reyes","given":"Juan"},{"family":"Perez","given":"Cynthia"},{"family":"Colon","given":"Hector"},{"family":"Dowell","given":"Marya"},{"family":"Cumsille","given":"Francisco"}],"issued":{"date-parts":[["2013",2,18]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(Reyes et al., 2013)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meta-analysis focusing on Global North studies of cocaine found that more than 70% of people who use cocaine have concurrent alcohol consumption. In addition, between 38% and 64% of the participants had concurrent marijuana use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{"citationID":"mUuvxCa3","properties":{"formattedCitation":"(Liu et al., 2018)","plainCitation":"(Liu et al., 2018)","noteIndex":0},"citationItems":[{"id":352,"uris":["http://zotero.org/users/12673371/items/YU3ZTASP"],"itemData":{"id":352,"type":"article-journal","abstract":"Background\nPolysubstance use (PSU) is prevalent among individuals with substance use disorders, but the vast majority of preclinical substance use research has focused on individual substances in isolation. Cocaine has been prevalent in the repertoire of persons who use more than one illicit substance.\nMethods\nWe conducted a meta-analysis combining results from literature searches and secondary data analyses to estimate the prevalence of simultaneous and concurrent cocaine + alcohol and cocaine + cannabis use among cocaine users. We next summarized the small body of literature on behavioral, cognitive and neurobiological consequences of cocaine PSU across species, with a focus on alcohol and cannabis. Finally, we used systematic literature searches to assess the extent to which human and animal studies on the neurobiological consequences of cocaine include PSU subjects.\nResults\nThe estimated prevalence of simultaneous and concurrent alcohol use among human cocaine users was 74% and 77%, respectively. The estimated prevalence of simultaneous and concurrent cannabis use among cocaine users was 38% and 64%, respectively. Consumption of alcohol or cannabis with cocaine enhances subjective responses to cocaine, concomitant with changes in cocaine metabolism that increase blood cocaine levels, and, in the case of alcohol, produce the psychoactive metabolite cocaethylene. There is also consistent evidence for neurobiological effects of cocaine + alcohol combinations. However, animal PSU research with cocaine lags behind human research.\nConclusion\nBased on the prevalence and known consequences of PSU, consideration of PSU in both human and animal research is vital for understanding patterns of substance use.","container-title":"Drug and Alcohol Dependence","DOI":"10.1016/j.drugalcdep.2018.07.025","ISSN":"0376-8716","journalAbbreviation":"Drug and Alcohol Dependence","page":"16-28","source":"ScienceDirect","title":"The importance of considering polysubstance use: lessons from cocaine research","title-short":"The importance of considering polysubstance use","volume":"192","author":[{"family":"Liu","given":"Yiyang"},{"family":"Williamson","given":"Victoria Guazzelli"},{"family":"Setlow","given":"Barry"},{"family":"Cottler","given":"Linda B."},{"family":"Knackstedt","given":"Lori A."}],"issued":{"date-parts":[["2018",11,1]]}}}],"schema":"https://github.com/citation-style-language/schema/raw/master/csl-citation.json"}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(Liu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recent study conducted in a Chilean hard-to-reach population that used cocaine base paste found that 47–66% of users had simultaneous substance use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{"citationID":"UOouQJEx","properties":{"formattedCitation":"(Olivari, Gaete, et al., 2022)","plainCitation":"(Olivari, Gaete, et al., 2022)","dontUpdate":true,"noteIndex":0},"citationItems":[{"id":105,"uris":["http://zotero.org/users/12673371/items/TPE4HZQ3"],"itemData":{"id":105,"type":"article-journal","abstract":"We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Pr="000F254D">
        <w:rPr>
          <w:rFonts w:ascii="Times New Roman" w:hAnsi="Times New Roman" w:cs="Times New Roman"/>
          <w:sz w:val="24"/>
          <w:szCs w:val="24"/>
          <w:lang w:val="en-US"/>
        </w:rPr>
        <w:fldChar w:fldCharType="separate"/>
      </w:r>
      <w:r w:rsidRPr="004B17FE">
        <w:rPr>
          <w:rFonts w:ascii="Times New Roman" w:hAnsi="Times New Roman" w:cs="Times New Roman"/>
          <w:sz w:val="24"/>
        </w:rPr>
        <w:t>(Olivari</w:t>
      </w:r>
      <w:r w:rsidR="00605568">
        <w:rPr>
          <w:rFonts w:ascii="Times New Roman" w:hAnsi="Times New Roman" w:cs="Times New Roman"/>
          <w:sz w:val="24"/>
        </w:rPr>
        <w:t xml:space="preserve"> </w:t>
      </w:r>
      <w:r w:rsidRPr="004B17FE">
        <w:rPr>
          <w:rFonts w:ascii="Times New Roman" w:hAnsi="Times New Roman" w:cs="Times New Roman"/>
          <w:sz w:val="24"/>
        </w:rPr>
        <w:t>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Similarly, an analysis of data from studies conducted in six Latin American countries found that 21% of the participants reported PSU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{"citationID":"fOYi3ThX","properties":{"formattedCitation":"(Vilugr\\uc0\\u243{}n et al., 2022)","plainCitation":"(Vilugrón et al., 2022)","noteIndex":0},"citationItems":[{"id":618,"uris":["http://zotero.org/users/12673371/items/ZI8L3GPZ"],"itemData":{"id":618,"type":"article-journal","container-title":"Revista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(Vilugrón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which was more frequent among males and young adults</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(18-34) from Chile, Uruguay, and Argentina. In addition, PSU is related to school dropout, unemployment, </w:t>
      </w:r>
      <w:r>
        <w:rPr>
          <w:rFonts w:ascii="Times New Roman" w:hAnsi="Times New Roman" w:cs="Times New Roman"/>
          <w:sz w:val="24"/>
          <w:szCs w:val="24"/>
          <w:lang w:val="en-US"/>
        </w:rPr>
        <w:t xml:space="preserve">and </w:t>
      </w:r>
      <w:r w:rsidRPr="000F254D">
        <w:rPr>
          <w:rFonts w:ascii="Times New Roman" w:hAnsi="Times New Roman" w:cs="Times New Roman"/>
          <w:sz w:val="24"/>
          <w:szCs w:val="24"/>
          <w:lang w:val="en-US"/>
        </w:rPr>
        <w:t xml:space="preserve">sexual and antisocial risk behaviors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{"citationID":"b7ehEQZX","properties":{"formattedCitation":"(Olivari, Gaete, et al., 2022; Santis B et al., 2007; Vilugr\\uc0\\u243{}n et al., 2022)","plainCitation":"(Olivari, Gaete, et al., 2022; Santis B et al., 2007; Vilugrón et al., 2022)","dontUpdate":true,"noteIndex":0},"citationItems":[{"id":105,"uris":["http://zotero.org/users/12673371/items/TPE4HZQ3"],"itemData":{"id":105,"type":"article-journal","abstract":"We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id":281,"uris":["http://zotero.org/users/12673371/items/7VJ76F8N"],"itemData":{"id":281,"type":"article-journal","container-title":"Revista médica de Chile","DOI":"10.4067/S0034-98872007000100007","ISSN":"0034-9887","issue":"1","note":"publisher: Sociedad Médica de Santiago","page":"45-53","source":"SciELO","title":"Consumo de sustancias y conductas de riesgo en consumidores de pasta base de cacaína no consultantes a servicios de rehabilitación","volume":"135","author":[{"family":"Santis B","given":"Rodrigo"},{"family":"Hidalgo C","given":"Carmen Gloria"},{"family":"Hayden C","given":"Viviana"},{"family":"Anselmo M","given":"Enzo"},{"family":"Rodríguez T","given":"Jorge"},{"family":"Cartajena de la M","given":"Fernando"},{"family":"Dreyse D","given":"Jorge"},{"family":"Torres B","given":"Rafael"}],"issued":{"date-parts":[["2007",1]]}}},{"id":618,"uris":["http://zotero.org/users/12673371/items/ZI8L3GPZ"],"itemData":{"id":618,"type":"article-journal","container-title":"Revista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5B0171">
        <w:rPr>
          <w:rFonts w:ascii="Times New Roman" w:hAnsi="Times New Roman" w:cs="Times New Roman"/>
          <w:sz w:val="24"/>
          <w:lang w:val="en-US"/>
        </w:rPr>
        <w:t>(Olivari et al., 2022; Santis et al., 2007; Vilugrón et al., 2022)</w:t>
      </w:r>
      <w:r w:rsidRPr="000F254D">
        <w:rPr>
          <w:rFonts w:ascii="Times New Roman" w:hAnsi="Times New Roman" w:cs="Times New Roman"/>
          <w:sz w:val="24"/>
          <w:szCs w:val="24"/>
          <w:lang w:val="en-US"/>
        </w:rPr>
        <w:fldChar w:fldCharType="end"/>
      </w:r>
      <w:r w:rsidRPr="005B0171">
        <w:rPr>
          <w:rFonts w:ascii="Times New Roman" w:hAnsi="Times New Roman" w:cs="Times New Roman"/>
          <w:sz w:val="24"/>
          <w:szCs w:val="24"/>
          <w:lang w:val="en-US"/>
        </w:rPr>
        <w:t>.</w:t>
      </w:r>
    </w:p>
    <w:p w14:paraId="26AFE51C" w14:textId="4B056019" w:rsidR="00AA5B6C" w:rsidRDefault="00AA5B6C" w:rsidP="000F254D">
      <w:pPr>
        <w:spacing w:after="0" w:line="480" w:lineRule="auto"/>
        <w:ind w:firstLine="567"/>
        <w:rPr>
          <w:rFonts w:ascii="Times New Roman" w:hAnsi="Times New Roman" w:cs="Times New Roman"/>
          <w:sz w:val="24"/>
          <w:szCs w:val="24"/>
          <w:lang w:val="en-US" w:eastAsia="es-CL"/>
        </w:rPr>
      </w:pPr>
      <w:r w:rsidRPr="002E32F9">
        <w:rPr>
          <w:rFonts w:ascii="Times New Roman" w:hAnsi="Times New Roman" w:cs="Times New Roman"/>
          <w:sz w:val="24"/>
          <w:szCs w:val="24"/>
          <w:lang w:val="en-US"/>
        </w:rPr>
        <w:lastRenderedPageBreak/>
        <w:t>Chile is an interesting case that allows for an examination of a context outside the Global North. It</w:t>
      </w:r>
      <w:r w:rsidRPr="000F254D">
        <w:rPr>
          <w:rFonts w:ascii="Times New Roman" w:hAnsi="Times New Roman" w:cs="Times New Roman"/>
          <w:sz w:val="24"/>
          <w:szCs w:val="24"/>
          <w:lang w:val="en-US"/>
        </w:rPr>
        <w:t xml:space="preserve"> has a robust public treatment system that has produced a large and high-quality dataset that includes all treatment episodes of people with public health insurance (~80% of the population) since its creation in 2010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{"citationID":"yfxrNDRW","properties":{"formattedCitation":"(Mateo Pinones et al., 2022)","plainCitation":"(Mateo Pinones et al., 2022)","noteIndex":0},"citationItems":[{"id":84,"uris":["http://zotero.org/users/12673371/items/IC8PDGXM"],"itemData":{"id":84,"type":"article-journal","abstract":"Background\nEvidence-based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(Mateo Pinones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Pr="000F254D">
        <w:rPr>
          <w:rFonts w:ascii="Times New Roman" w:hAnsi="Times New Roman" w:cs="Times New Roman"/>
          <w:sz w:val="24"/>
          <w:szCs w:val="24"/>
          <w:lang w:val="en-US"/>
        </w:rPr>
        <w:t xml:space="preserve">indings from the Chilean Budgetary Office study support the need for further research to determine whether treatments effectively address characteristics such as PSU behaviors in a context where two out of three reported PSU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{"citationID":"FWesxcyq","properties":{"formattedCitation":"(DIPRES, 2017b)","plainCitation":"(DIPRES, 2017b)","dontUpdate":true,"noteIndex":0},"citationItems":[{"id":344,"uris":["http://zotero.org/users/12673371/items/R4SDDAHZ"],"itemData":{"id":344,"type":"document","title":"Informe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00B430ED" w:rsidRPr="00B430ED">
        <w:rPr>
          <w:rFonts w:ascii="Times New Roman" w:hAnsi="Times New Roman" w:cs="Times New Roman"/>
          <w:sz w:val="24"/>
        </w:rPr>
        <w:t>(DIPRES,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Understanding the PSU-treatment completion relationship could inform effective prevention and intervention strategies </w:t>
      </w:r>
      <w:r>
        <w:rPr>
          <w:rFonts w:ascii="Times New Roman" w:hAnsi="Times New Roman" w:cs="Times New Roman"/>
          <w:sz w:val="24"/>
          <w:szCs w:val="24"/>
          <w:lang w:val="en-US"/>
        </w:rPr>
        <w:t>adapted to patients' needs</w:t>
      </w:r>
      <w:r w:rsidRPr="000F254D">
        <w:rPr>
          <w:rFonts w:ascii="Times New Roman" w:hAnsi="Times New Roman" w:cs="Times New Roman"/>
          <w:sz w:val="24"/>
          <w:szCs w:val="24"/>
          <w:lang w:val="en-US"/>
        </w:rPr>
        <w:t xml:space="preserve">. Moreover, </w:t>
      </w:r>
      <w:commentRangeStart w:id="15"/>
      <w:commentRangeStart w:id="16"/>
      <w:r w:rsidRPr="000F254D">
        <w:rPr>
          <w:rFonts w:ascii="Times New Roman" w:hAnsi="Times New Roman" w:cs="Times New Roman"/>
          <w:sz w:val="24"/>
          <w:szCs w:val="24"/>
          <w:lang w:val="en-US"/>
        </w:rPr>
        <w:t xml:space="preserve">expanding knowledge about </w:t>
      </w:r>
      <w:r>
        <w:rPr>
          <w:rFonts w:ascii="Times New Roman" w:hAnsi="Times New Roman" w:cs="Times New Roman"/>
          <w:sz w:val="24"/>
          <w:szCs w:val="24"/>
          <w:lang w:val="en-US"/>
        </w:rPr>
        <w:t xml:space="preserve">patients’ needs and </w:t>
      </w:r>
      <w:r w:rsidRPr="000F254D">
        <w:rPr>
          <w:rFonts w:ascii="Times New Roman" w:hAnsi="Times New Roman" w:cs="Times New Roman"/>
          <w:sz w:val="24"/>
          <w:szCs w:val="24"/>
          <w:lang w:val="en-US"/>
        </w:rPr>
        <w:t>inequalities in access to health services</w:t>
      </w:r>
      <w:commentRangeEnd w:id="15"/>
      <w:r>
        <w:rPr>
          <w:rStyle w:val="Refdecomentario"/>
          <w:rFonts w:ascii="Times New Roman" w:eastAsia="Times New Roman" w:hAnsi="Times New Roman" w:cs="Times New Roman"/>
          <w:lang w:val="en-US" w:eastAsia="es-CL"/>
        </w:rPr>
        <w:commentReference w:id="15"/>
      </w:r>
      <w:commentRangeEnd w:id="16"/>
      <w:r>
        <w:rPr>
          <w:rStyle w:val="Refdecomentario"/>
          <w:rFonts w:ascii="Times New Roman" w:eastAsia="Times New Roman" w:hAnsi="Times New Roman" w:cs="Times New Roman"/>
          <w:lang w:val="en-US" w:eastAsia="es-CL"/>
        </w:rPr>
        <w:commentReference w:id="16"/>
      </w:r>
      <w:r>
        <w:rPr>
          <w:rFonts w:ascii="Times New Roman" w:hAnsi="Times New Roman" w:cs="Times New Roman"/>
          <w:sz w:val="24"/>
          <w:szCs w:val="24"/>
          <w:lang w:val="en-US"/>
        </w:rPr>
        <w:t xml:space="preserve"> in the Global South context</w:t>
      </w:r>
      <w:r w:rsidRPr="000F254D">
        <w:rPr>
          <w:rFonts w:ascii="Times New Roman" w:hAnsi="Times New Roman" w:cs="Times New Roman"/>
          <w:sz w:val="24"/>
          <w:szCs w:val="24"/>
          <w:lang w:val="en-US"/>
        </w:rPr>
        <w:t xml:space="preserve"> can serve as </w:t>
      </w:r>
      <w:r>
        <w:rPr>
          <w:rFonts w:ascii="Times New Roman" w:hAnsi="Times New Roman" w:cs="Times New Roman"/>
          <w:sz w:val="24"/>
          <w:szCs w:val="24"/>
          <w:lang w:val="en-US"/>
        </w:rPr>
        <w:t xml:space="preserve">an </w:t>
      </w:r>
      <w:r w:rsidRPr="000F254D">
        <w:rPr>
          <w:rFonts w:ascii="Times New Roman" w:hAnsi="Times New Roman" w:cs="Times New Roman"/>
          <w:sz w:val="24"/>
          <w:szCs w:val="24"/>
          <w:lang w:val="en-US"/>
        </w:rPr>
        <w:t xml:space="preserve">input for developing </w:t>
      </w:r>
      <w:r>
        <w:rPr>
          <w:rFonts w:ascii="Times New Roman" w:hAnsi="Times New Roman" w:cs="Times New Roman"/>
          <w:sz w:val="24"/>
          <w:szCs w:val="24"/>
          <w:lang w:val="en-US"/>
        </w:rPr>
        <w:t xml:space="preserve">local </w:t>
      </w:r>
      <w:r w:rsidRPr="000F254D">
        <w:rPr>
          <w:rFonts w:ascii="Times New Roman" w:hAnsi="Times New Roman" w:cs="Times New Roman"/>
          <w:sz w:val="24"/>
          <w:szCs w:val="24"/>
          <w:lang w:val="en-US"/>
        </w:rPr>
        <w:t xml:space="preserve">policies and actions to reduce health inequities. Thus, </w:t>
      </w:r>
      <w:commentRangeStart w:id="17"/>
      <w:r w:rsidRPr="000F254D">
        <w:rPr>
          <w:rFonts w:ascii="Times New Roman" w:hAnsi="Times New Roman" w:cs="Times New Roman"/>
          <w:sz w:val="24"/>
          <w:szCs w:val="24"/>
          <w:lang w:val="en-US"/>
        </w:rPr>
        <w:t xml:space="preserve">this study aimed to address this gap by estimating the </w:t>
      </w:r>
      <w:r>
        <w:rPr>
          <w:rFonts w:ascii="Times New Roman" w:hAnsi="Times New Roman" w:cs="Times New Roman"/>
          <w:sz w:val="24"/>
          <w:szCs w:val="24"/>
          <w:lang w:val="en-US"/>
        </w:rPr>
        <w:t xml:space="preserve">association </w:t>
      </w:r>
      <w:r w:rsidRPr="000F254D">
        <w:rPr>
          <w:rFonts w:ascii="Times New Roman" w:hAnsi="Times New Roman" w:cs="Times New Roman"/>
          <w:sz w:val="24"/>
          <w:szCs w:val="24"/>
          <w:lang w:val="en-US"/>
        </w:rPr>
        <w:t xml:space="preserve">between having reported PSU </w:t>
      </w:r>
      <w:r>
        <w:rPr>
          <w:rFonts w:ascii="Times New Roman" w:hAnsi="Times New Roman" w:cs="Times New Roman"/>
          <w:sz w:val="24"/>
          <w:szCs w:val="24"/>
          <w:lang w:val="en-US"/>
        </w:rPr>
        <w:t>and</w:t>
      </w:r>
      <w:r w:rsidRPr="000F254D">
        <w:rPr>
          <w:rFonts w:ascii="Times New Roman" w:hAnsi="Times New Roman" w:cs="Times New Roman"/>
          <w:sz w:val="24"/>
          <w:szCs w:val="24"/>
          <w:lang w:val="en-US"/>
        </w:rPr>
        <w:t xml:space="preserve"> treatment </w:t>
      </w:r>
      <w:r w:rsidR="001115B1">
        <w:rPr>
          <w:rFonts w:ascii="Times New Roman" w:hAnsi="Times New Roman" w:cs="Times New Roman"/>
          <w:sz w:val="24"/>
          <w:szCs w:val="24"/>
          <w:lang w:val="en-US"/>
        </w:rPr>
        <w:t>non-</w:t>
      </w:r>
      <w:r w:rsidRPr="000F254D">
        <w:rPr>
          <w:rFonts w:ascii="Times New Roman" w:hAnsi="Times New Roman" w:cs="Times New Roman"/>
          <w:sz w:val="24"/>
          <w:szCs w:val="24"/>
          <w:lang w:val="en-US"/>
        </w:rPr>
        <w:t xml:space="preserve">completion </w:t>
      </w:r>
      <w:r w:rsidR="001115B1">
        <w:rPr>
          <w:rFonts w:ascii="Times New Roman" w:hAnsi="Times New Roman" w:cs="Times New Roman"/>
          <w:sz w:val="24"/>
          <w:szCs w:val="24"/>
          <w:lang w:val="en-US"/>
        </w:rPr>
        <w:t>(i.e., treatment dropouts</w:t>
      </w:r>
      <w:r w:rsidR="00F1140E">
        <w:rPr>
          <w:rFonts w:ascii="Times New Roman" w:hAnsi="Times New Roman" w:cs="Times New Roman"/>
          <w:sz w:val="24"/>
          <w:szCs w:val="24"/>
          <w:lang w:val="en-US"/>
        </w:rPr>
        <w:t xml:space="preserve"> </w:t>
      </w:r>
      <w:r w:rsidR="00F1140E" w:rsidRPr="000F254D">
        <w:rPr>
          <w:rFonts w:ascii="Times New Roman" w:hAnsi="Times New Roman" w:cs="Times New Roman"/>
          <w:sz w:val="24"/>
          <w:szCs w:val="24"/>
          <w:lang w:val="en-US"/>
        </w:rPr>
        <w:t>or spelled by misconduct</w:t>
      </w:r>
      <w:r w:rsidR="001115B1">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among adult patients admitted to </w:t>
      </w:r>
      <w:r>
        <w:rPr>
          <w:rFonts w:ascii="Times New Roman" w:hAnsi="Times New Roman" w:cs="Times New Roman"/>
          <w:sz w:val="24"/>
          <w:szCs w:val="24"/>
          <w:lang w:val="en-US"/>
        </w:rPr>
        <w:t xml:space="preserve">multiple </w:t>
      </w:r>
      <w:r w:rsidRPr="000F254D">
        <w:rPr>
          <w:rFonts w:ascii="Times New Roman" w:hAnsi="Times New Roman" w:cs="Times New Roman"/>
          <w:sz w:val="24"/>
          <w:szCs w:val="24"/>
          <w:lang w:val="en-US"/>
        </w:rPr>
        <w:t>SUD treatment programs in Chile from</w:t>
      </w:r>
      <w:r w:rsidR="00971223">
        <w:rPr>
          <w:rFonts w:ascii="Times New Roman" w:hAnsi="Times New Roman" w:cs="Times New Roman"/>
          <w:sz w:val="24"/>
          <w:szCs w:val="24"/>
          <w:lang w:val="en-US"/>
        </w:rPr>
        <w:t xml:space="preserve"> 2010</w:t>
      </w:r>
      <w:r w:rsidRPr="000F254D">
        <w:rPr>
          <w:rFonts w:ascii="Times New Roman" w:hAnsi="Times New Roman" w:cs="Times New Roman"/>
          <w:sz w:val="24"/>
          <w:szCs w:val="24"/>
          <w:lang w:val="en-US"/>
        </w:rPr>
        <w:t xml:space="preserve"> to 2019</w:t>
      </w:r>
      <w:commentRangeEnd w:id="17"/>
      <w:r>
        <w:rPr>
          <w:rStyle w:val="Refdecomentario"/>
          <w:rFonts w:ascii="Times New Roman" w:eastAsia="Times New Roman" w:hAnsi="Times New Roman" w:cs="Times New Roman"/>
          <w:lang w:val="en-US" w:eastAsia="es-CL"/>
        </w:rPr>
        <w:commentReference w:id="17"/>
      </w:r>
      <w:r w:rsidRPr="000F254D">
        <w:rPr>
          <w:rFonts w:ascii="Times New Roman" w:hAnsi="Times New Roman" w:cs="Times New Roman"/>
          <w:sz w:val="24"/>
          <w:szCs w:val="24"/>
          <w:lang w:val="en-US"/>
        </w:rPr>
        <w:t>.</w:t>
      </w:r>
    </w:p>
    <w:p w14:paraId="44F52C14" w14:textId="77777777" w:rsidR="00AA5B6C" w:rsidRPr="000F254D" w:rsidRDefault="00AA5B6C" w:rsidP="000F254D">
      <w:pPr>
        <w:spacing w:after="0" w:line="480" w:lineRule="auto"/>
        <w:ind w:firstLine="567"/>
        <w:rPr>
          <w:rFonts w:ascii="Times New Roman" w:hAnsi="Times New Roman" w:cs="Times New Roman"/>
          <w:sz w:val="24"/>
          <w:szCs w:val="24"/>
          <w:lang w:val="en-US" w:eastAsia="es-CL"/>
        </w:rPr>
      </w:pPr>
    </w:p>
    <w:p w14:paraId="0CA8CAFE" w14:textId="77777777" w:rsidR="00AA5B6C" w:rsidRPr="000B7AC1" w:rsidRDefault="00AA5B6C" w:rsidP="00A324FC">
      <w:pPr>
        <w:pStyle w:val="Ttulo1"/>
      </w:pPr>
      <w:r w:rsidRPr="000F254D">
        <w:t>MATERIAL AND METHODS</w:t>
      </w:r>
    </w:p>
    <w:p w14:paraId="42802FF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Setting and participants</w:t>
      </w:r>
    </w:p>
    <w:p w14:paraId="4ABBF6D5" w14:textId="5DE6F2F3" w:rsidR="00AA5B6C" w:rsidRPr="000B7AC1" w:rsidRDefault="00AA5B6C" w:rsidP="000B7AC1">
      <w:pPr>
        <w:widowControl w:val="0"/>
        <w:spacing w:line="480" w:lineRule="auto"/>
        <w:ind w:right="-2" w:firstLine="567"/>
        <w:rPr>
          <w:rFonts w:ascii="Times New Roman" w:hAnsi="Times New Roman" w:cs="Times New Roman"/>
          <w:sz w:val="24"/>
          <w:szCs w:val="24"/>
        </w:rPr>
      </w:pPr>
      <w:r w:rsidRPr="007E3CC9">
        <w:rPr>
          <w:rFonts w:ascii="Times New Roman" w:hAnsi="Times New Roman" w:cs="Times New Roman"/>
          <w:sz w:val="24"/>
          <w:szCs w:val="24"/>
        </w:rPr>
        <w:t>We included adult patients (+18 years old) with ongoing treatments from 2010 to 2019. Censoring occurred after the date of data retrieval (November 13, 2019), after an outcome event, or when a patient left the cohort with no other outcomes. Patients with only one treatment episode were excluded.</w:t>
      </w:r>
      <w:r w:rsidRPr="007E3CC9">
        <w:rPr>
          <w:rFonts w:ascii="Times New Roman" w:hAnsi="Times New Roman" w:cs="Times New Roman"/>
          <w:color w:val="000000"/>
          <w:sz w:val="24"/>
          <w:szCs w:val="24"/>
        </w:rPr>
        <w:t xml:space="preserve"> </w:t>
      </w:r>
      <w:r w:rsidRPr="007E3CC9">
        <w:rPr>
          <w:rFonts w:ascii="Times New Roman" w:hAnsi="Times New Roman" w:cs="Times New Roman"/>
          <w:sz w:val="24"/>
          <w:szCs w:val="24"/>
          <w:lang w:val="en-US"/>
        </w:rPr>
        <w:t xml:space="preserve">To account for variability by treatment setting, we stratified the analysis by baseline treatment: basic ambulatory (n= 4,360), </w:t>
      </w:r>
      <w:commentRangeStart w:id="18"/>
      <w:commentRangeStart w:id="19"/>
      <w:commentRangeEnd w:id="18"/>
      <w:r>
        <w:rPr>
          <w:rStyle w:val="Refdecomentario"/>
          <w:rFonts w:ascii="Times New Roman" w:eastAsia="Times New Roman" w:hAnsi="Times New Roman" w:cs="Times New Roman"/>
          <w:lang w:val="en-US" w:eastAsia="es-CL"/>
        </w:rPr>
        <w:commentReference w:id="18"/>
      </w:r>
      <w:commentRangeEnd w:id="19"/>
      <w:r>
        <w:rPr>
          <w:rStyle w:val="Refdecomentario"/>
          <w:rFonts w:ascii="Times New Roman" w:eastAsia="Times New Roman" w:hAnsi="Times New Roman" w:cs="Times New Roman"/>
          <w:lang w:val="en-US" w:eastAsia="es-CL"/>
        </w:rPr>
        <w:commentReference w:id="19"/>
      </w:r>
      <w:r w:rsidRPr="007E3CC9">
        <w:rPr>
          <w:rFonts w:ascii="Times New Roman" w:hAnsi="Times New Roman" w:cs="Times New Roman"/>
          <w:sz w:val="24"/>
          <w:szCs w:val="24"/>
          <w:lang w:val="en-US"/>
        </w:rPr>
        <w:t xml:space="preserve">intensive ambulatory </w:t>
      </w:r>
      <w:r>
        <w:rPr>
          <w:rFonts w:ascii="Times New Roman" w:hAnsi="Times New Roman" w:cs="Times New Roman"/>
          <w:sz w:val="24"/>
          <w:szCs w:val="24"/>
          <w:lang w:val="en-US"/>
        </w:rPr>
        <w:t xml:space="preserve">for the general population (GP) </w:t>
      </w:r>
      <w:r w:rsidRPr="007E3CC9">
        <w:rPr>
          <w:rFonts w:ascii="Times New Roman" w:hAnsi="Times New Roman" w:cs="Times New Roman"/>
          <w:sz w:val="24"/>
          <w:szCs w:val="24"/>
          <w:lang w:val="en-US"/>
        </w:rPr>
        <w:t xml:space="preserve">(n= 4,998), GP residential (n= 2,178), </w:t>
      </w:r>
      <w:r>
        <w:rPr>
          <w:rFonts w:ascii="Times New Roman" w:hAnsi="Times New Roman" w:cs="Times New Roman"/>
          <w:sz w:val="24"/>
          <w:szCs w:val="24"/>
          <w:lang w:val="en-US"/>
        </w:rPr>
        <w:t xml:space="preserve">women-specific/only </w:t>
      </w:r>
      <w:r w:rsidRPr="007E3CC9">
        <w:rPr>
          <w:rFonts w:ascii="Times New Roman" w:hAnsi="Times New Roman" w:cs="Times New Roman"/>
          <w:sz w:val="24"/>
          <w:szCs w:val="24"/>
          <w:lang w:val="en-US"/>
        </w:rPr>
        <w:t xml:space="preserve">intensive ambulatory (n= 745), and WO residential (n= 1,036). </w:t>
      </w:r>
      <w:r w:rsidRPr="003A4AF8" w:rsidDel="00A56D29">
        <w:rPr>
          <w:rFonts w:ascii="Times New Roman" w:hAnsi="Times New Roman" w:cs="Times New Roman"/>
          <w:sz w:val="24"/>
          <w:szCs w:val="24"/>
          <w:lang w:val="en-GB"/>
        </w:rPr>
        <w:t xml:space="preserve">After excluding records of </w:t>
      </w:r>
      <w:r w:rsidRPr="003A4AF8" w:rsidDel="00A56D29">
        <w:rPr>
          <w:rFonts w:ascii="Times New Roman" w:hAnsi="Times New Roman" w:cs="Times New Roman"/>
          <w:sz w:val="24"/>
          <w:szCs w:val="24"/>
          <w:lang w:val="en-GB"/>
        </w:rPr>
        <w:lastRenderedPageBreak/>
        <w:t xml:space="preserve">ongoing treatments and referrals outside the treatment network, 72,404 patients with 90,075 treatments were selected. </w:t>
      </w:r>
      <w:r w:rsidRPr="003A4AF8" w:rsidDel="00A56D29">
        <w:rPr>
          <w:rFonts w:ascii="Times New Roman" w:hAnsi="Times New Roman" w:cs="Times New Roman"/>
          <w:sz w:val="24"/>
          <w:szCs w:val="24"/>
        </w:rPr>
        <w:t>In the total sample, 82% had one treatment episode, whereas 1% had more than three treatment episodes</w:t>
      </w:r>
      <w:r w:rsidR="00927137">
        <w:rPr>
          <w:rFonts w:ascii="Times New Roman" w:hAnsi="Times New Roman" w:cs="Times New Roman"/>
          <w:sz w:val="24"/>
          <w:szCs w:val="24"/>
        </w:rPr>
        <w:t xml:space="preserve"> </w:t>
      </w:r>
      <w:r w:rsidR="00927137" w:rsidRPr="00A324FC">
        <w:rPr>
          <w:rFonts w:ascii="Times New Roman" w:hAnsi="Times New Roman" w:cs="Times New Roman"/>
          <w:sz w:val="24"/>
          <w:szCs w:val="24"/>
          <w:highlight w:val="yellow"/>
        </w:rPr>
        <w:t>(</w:t>
      </w:r>
      <w:r w:rsidR="00927137">
        <w:rPr>
          <w:rFonts w:ascii="Times New Roman" w:hAnsi="Times New Roman" w:cs="Times New Roman"/>
          <w:sz w:val="24"/>
          <w:szCs w:val="24"/>
          <w:highlight w:val="yellow"/>
        </w:rPr>
        <w:t>M=1.2 SD=0.6</w:t>
      </w:r>
      <w:r w:rsidR="00927137" w:rsidRPr="00A324FC">
        <w:rPr>
          <w:rFonts w:ascii="Times New Roman" w:hAnsi="Times New Roman" w:cs="Times New Roman"/>
          <w:sz w:val="24"/>
          <w:szCs w:val="24"/>
          <w:highlight w:val="yellow"/>
        </w:rPr>
        <w:t>)</w:t>
      </w:r>
      <w:r w:rsidRPr="003A4AF8" w:rsidDel="00A56D29">
        <w:rPr>
          <w:rFonts w:ascii="Times New Roman" w:hAnsi="Times New Roman" w:cs="Times New Roman"/>
          <w:sz w:val="24"/>
          <w:szCs w:val="24"/>
        </w:rPr>
        <w:t xml:space="preserve">. </w:t>
      </w:r>
      <w:r w:rsidRPr="003A4AF8" w:rsidDel="00A56D29">
        <w:rPr>
          <w:rFonts w:ascii="Times New Roman" w:hAnsi="Times New Roman" w:cs="Times New Roman"/>
          <w:sz w:val="24"/>
          <w:szCs w:val="24"/>
          <w:lang w:val="en-GB"/>
        </w:rPr>
        <w:t xml:space="preserve">We </w:t>
      </w:r>
      <w:r w:rsidRPr="003A4AF8" w:rsidDel="00A56D29">
        <w:rPr>
          <w:rFonts w:ascii="Times New Roman" w:hAnsi="Times New Roman" w:cs="Times New Roman"/>
          <w:sz w:val="24"/>
          <w:szCs w:val="24"/>
        </w:rPr>
        <w:t>focused on patients who received more than one treatment, identifying 13,317 patients and 30,988 observations.</w:t>
      </w:r>
      <w:r w:rsidRPr="000B7AC1">
        <w:rPr>
          <w:rFonts w:ascii="Times New Roman" w:hAnsi="Times New Roman" w:cs="Times New Roman"/>
          <w:sz w:val="24"/>
          <w:szCs w:val="24"/>
        </w:rPr>
        <w:t xml:space="preserve"> </w:t>
      </w:r>
      <w:r w:rsidRPr="000F254D">
        <w:rPr>
          <w:rFonts w:ascii="Times New Roman" w:hAnsi="Times New Roman" w:cs="Times New Roman"/>
          <w:sz w:val="24"/>
          <w:szCs w:val="24"/>
        </w:rPr>
        <w:t>Th</w:t>
      </w:r>
      <w:r>
        <w:rPr>
          <w:rFonts w:ascii="Times New Roman" w:hAnsi="Times New Roman" w:cs="Times New Roman"/>
          <w:sz w:val="24"/>
          <w:szCs w:val="24"/>
        </w:rPr>
        <w:t>is</w:t>
      </w:r>
      <w:r w:rsidRPr="000F254D">
        <w:rPr>
          <w:rFonts w:ascii="Times New Roman" w:hAnsi="Times New Roman" w:cs="Times New Roman"/>
          <w:sz w:val="24"/>
          <w:szCs w:val="24"/>
        </w:rPr>
        <w:t xml:space="preserve"> study was approved by the Griffith University Human Research Ethics Committee (GUHREC GU Ref. No: 2022/919).</w:t>
      </w:r>
    </w:p>
    <w:p w14:paraId="27F931C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Variables</w:t>
      </w:r>
    </w:p>
    <w:p w14:paraId="1DF693EE" w14:textId="7D5AD137" w:rsidR="00AA5B6C"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The exposure variable </w:t>
      </w:r>
      <w:r>
        <w:rPr>
          <w:rFonts w:ascii="Times New Roman" w:hAnsi="Times New Roman" w:cs="Times New Roman"/>
          <w:sz w:val="24"/>
          <w:szCs w:val="24"/>
          <w:lang w:val="en-US"/>
        </w:rPr>
        <w:t>was</w:t>
      </w:r>
      <w:r w:rsidRPr="000F254D">
        <w:rPr>
          <w:rFonts w:ascii="Times New Roman" w:hAnsi="Times New Roman" w:cs="Times New Roman"/>
          <w:sz w:val="24"/>
          <w:szCs w:val="24"/>
          <w:lang w:val="en-US"/>
        </w:rPr>
        <w:t xml:space="preserve"> PSU at admission</w:t>
      </w:r>
      <w:r>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a self-reported answer</w:t>
      </w:r>
      <w:r w:rsidRPr="000F254D">
        <w:rPr>
          <w:rFonts w:ascii="Times New Roman" w:hAnsi="Times New Roman" w:cs="Times New Roman"/>
          <w:sz w:val="24"/>
          <w:szCs w:val="24"/>
          <w:lang w:val="en-US"/>
        </w:rPr>
        <w:t xml:space="preserve"> to using more than one main substance among alcohol and illicit drugs at admission for SUD treatment, whether sequential or concurrent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{"citationID":"Hz5LTbrQ","properties":{"formattedCitation":"(Crummy et al., 2020; Font-Mayolas &amp; Calvo, 2022)","plainCitation":"(Crummy et al., 2020; Font-Mayolas &amp; Calvo, 2022)","noteIndex":0},"citationItems":[{"id":433,"uris":["http://zotero.org/users/12673371/items/44553PDU"],"itemData":{"id":433,"type":"article-journal","abstract":"Substance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M."}],"accessed":{"date-parts":[["2024",1,7]]},"issued":{"date-parts":[["2020"]]}}},{"id":437,"uris":["http://zotero.org/users/12673371/items/UYBXYKA3"],"itemData":{"id":437,"type":"article-journal","abstract":"Polydrug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 Font-Mayolas &amp; Calvo,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1795CAA2" w14:textId="0A645639" w:rsidR="00AA5B6C" w:rsidRPr="000F254D"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The outcome variable was SUD treatment outcome/</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completion status (1=dropout or spelled by misconduct; 0=completed treatment). In addition, the models were adjusted for various baseline confounding variables related to substance use, demographics, and social factors.</w:t>
      </w:r>
    </w:p>
    <w:p w14:paraId="436518A0" w14:textId="4041E58C" w:rsidR="00974B01" w:rsidRPr="000F254D" w:rsidRDefault="00AA5B6C" w:rsidP="00974B01">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The following c</w:t>
      </w:r>
      <w:r w:rsidRPr="000F254D">
        <w:rPr>
          <w:rFonts w:ascii="Times New Roman" w:hAnsi="Times New Roman" w:cs="Times New Roman"/>
          <w:sz w:val="24"/>
          <w:szCs w:val="24"/>
          <w:lang w:val="en-US"/>
        </w:rPr>
        <w:t xml:space="preserve">ovariates were included in the model of the association between reported substance use and treatment </w:t>
      </w:r>
      <w:r w:rsidR="009C40B3">
        <w:rPr>
          <w:rFonts w:ascii="Times New Roman" w:hAnsi="Times New Roman" w:cs="Times New Roman"/>
          <w:sz w:val="24"/>
          <w:szCs w:val="24"/>
          <w:lang w:val="en-US"/>
        </w:rPr>
        <w:t>non-completion status</w:t>
      </w:r>
      <w:r w:rsidRPr="000F254D">
        <w:rPr>
          <w:rFonts w:ascii="Times New Roman" w:hAnsi="Times New Roman" w:cs="Times New Roman"/>
          <w:sz w:val="24"/>
          <w:szCs w:val="24"/>
          <w:lang w:val="en-US"/>
        </w:rPr>
        <w:t>: biopsychosocial compromise (severe status) at admission to treatment, age at admission to treatment, birth year, primary substance of the initial diagnosis (cocaine hydrochloride, cocaine base paste, marijuana</w:t>
      </w:r>
      <w:r>
        <w:rPr>
          <w:rFonts w:ascii="Times New Roman" w:hAnsi="Times New Roman" w:cs="Times New Roman"/>
          <w:sz w:val="24"/>
          <w:szCs w:val="24"/>
          <w:lang w:val="en-US"/>
        </w:rPr>
        <w:t>, and other substances</w:t>
      </w:r>
      <w:r w:rsidRPr="000F254D">
        <w:rPr>
          <w:rFonts w:ascii="Times New Roman" w:hAnsi="Times New Roman" w:cs="Times New Roman"/>
          <w:sz w:val="24"/>
          <w:szCs w:val="24"/>
          <w:lang w:val="en-US"/>
        </w:rPr>
        <w:t>), psychiatric comorbidity (confirmed comorbidity</w:t>
      </w:r>
      <w:r>
        <w:rPr>
          <w:rFonts w:ascii="Times New Roman" w:hAnsi="Times New Roman" w:cs="Times New Roman"/>
          <w:sz w:val="24"/>
          <w:szCs w:val="24"/>
          <w:lang w:val="en-US"/>
        </w:rPr>
        <w:t xml:space="preserve"> and</w:t>
      </w:r>
      <w:r w:rsidRPr="000F254D">
        <w:rPr>
          <w:rFonts w:ascii="Times New Roman" w:hAnsi="Times New Roman" w:cs="Times New Roman"/>
          <w:sz w:val="24"/>
          <w:szCs w:val="24"/>
          <w:lang w:val="en-US"/>
        </w:rPr>
        <w:t xml:space="preserve"> </w:t>
      </w:r>
      <w:commentRangeStart w:id="20"/>
      <w:r w:rsidRPr="000F254D">
        <w:rPr>
          <w:rFonts w:ascii="Times New Roman" w:hAnsi="Times New Roman" w:cs="Times New Roman"/>
          <w:sz w:val="24"/>
          <w:szCs w:val="24"/>
          <w:lang w:val="en-US"/>
        </w:rPr>
        <w:t>diagnosis unknown or under study</w:t>
      </w:r>
      <w:commentRangeEnd w:id="20"/>
      <w:r>
        <w:rPr>
          <w:rStyle w:val="Refdecomentario"/>
          <w:rFonts w:ascii="Times New Roman" w:eastAsia="Times New Roman" w:hAnsi="Times New Roman" w:cs="Times New Roman"/>
          <w:lang w:val="en-US" w:eastAsia="es-CL"/>
        </w:rPr>
        <w:commentReference w:id="20"/>
      </w:r>
      <w:r w:rsidRPr="000F254D">
        <w:rPr>
          <w:rFonts w:ascii="Times New Roman" w:hAnsi="Times New Roman" w:cs="Times New Roman"/>
          <w:sz w:val="24"/>
          <w:szCs w:val="24"/>
          <w:lang w:val="en-US"/>
        </w:rPr>
        <w:t xml:space="preserve">), daily frequency of primary substance use at admission, occupational status (inactive and unemployed), and primary substance at admission to treatment (cocaine hydrochloride, cocaine base paste, marijuana, </w:t>
      </w:r>
      <w:r>
        <w:rPr>
          <w:rFonts w:ascii="Times New Roman" w:hAnsi="Times New Roman" w:cs="Times New Roman"/>
          <w:sz w:val="24"/>
          <w:szCs w:val="24"/>
          <w:lang w:val="en-US"/>
        </w:rPr>
        <w:t>and other substances</w:t>
      </w:r>
      <w:r w:rsidRPr="000F254D">
        <w:rPr>
          <w:rFonts w:ascii="Times New Roman" w:hAnsi="Times New Roman" w:cs="Times New Roman"/>
          <w:sz w:val="24"/>
          <w:szCs w:val="24"/>
          <w:lang w:val="en-US"/>
        </w:rPr>
        <w:t>). For further information, please review Supplemental Section 1.</w:t>
      </w:r>
    </w:p>
    <w:p w14:paraId="48C8CD00" w14:textId="77777777"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lastRenderedPageBreak/>
        <w:t>Missing data</w:t>
      </w:r>
    </w:p>
    <w:p w14:paraId="5A6D63B2" w14:textId="1D4F092B" w:rsidR="00AA5B6C" w:rsidRPr="000F254D" w:rsidRDefault="00AA5B6C" w:rsidP="000F254D">
      <w:pPr>
        <w:spacing w:line="480" w:lineRule="auto"/>
        <w:ind w:firstLine="567"/>
        <w:rPr>
          <w:rFonts w:ascii="Times New Roman" w:hAnsi="Times New Roman" w:cs="Times New Roman"/>
          <w:sz w:val="24"/>
          <w:szCs w:val="24"/>
          <w:lang w:val="en-US"/>
        </w:rPr>
      </w:pPr>
      <w:r w:rsidRPr="000F254D">
        <w:rPr>
          <w:rFonts w:ascii="Times New Roman" w:eastAsia="Times New Roman" w:hAnsi="Times New Roman" w:cs="Times New Roman"/>
          <w:sz w:val="24"/>
          <w:szCs w:val="24"/>
          <w:lang w:val="en-US" w:eastAsia="en-AU"/>
        </w:rPr>
        <w:t xml:space="preserve">Given the complex longitudinal structure of the data, we conducted a random-forest-based imputation using the </w:t>
      </w:r>
      <w:proofErr w:type="spellStart"/>
      <w:r w:rsidRPr="000F254D">
        <w:rPr>
          <w:rFonts w:ascii="Times New Roman" w:eastAsia="Times New Roman" w:hAnsi="Times New Roman" w:cs="Times New Roman"/>
          <w:i/>
          <w:iCs/>
          <w:sz w:val="24"/>
          <w:szCs w:val="24"/>
          <w:lang w:val="en-US" w:eastAsia="en-AU"/>
        </w:rPr>
        <w:t>missRanger</w:t>
      </w:r>
      <w:proofErr w:type="spellEnd"/>
      <w:r w:rsidRPr="000F254D">
        <w:rPr>
          <w:rFonts w:ascii="Times New Roman" w:eastAsia="Times New Roman" w:hAnsi="Times New Roman" w:cs="Times New Roman"/>
          <w:sz w:val="24"/>
          <w:szCs w:val="24"/>
          <w:lang w:val="en-US" w:eastAsia="en-AU"/>
        </w:rPr>
        <w:t xml:space="preserve"> package. We use</w:t>
      </w:r>
      <w:r>
        <w:rPr>
          <w:rFonts w:ascii="Times New Roman" w:eastAsia="Times New Roman" w:hAnsi="Times New Roman" w:cs="Times New Roman"/>
          <w:sz w:val="24"/>
          <w:szCs w:val="24"/>
          <w:lang w:val="en-US" w:eastAsia="en-AU"/>
        </w:rPr>
        <w:t>d</w:t>
      </w:r>
      <w:r w:rsidRPr="000F254D">
        <w:rPr>
          <w:rFonts w:ascii="Times New Roman" w:eastAsia="Times New Roman" w:hAnsi="Times New Roman" w:cs="Times New Roman"/>
          <w:sz w:val="24"/>
          <w:szCs w:val="24"/>
          <w:lang w:val="en-US" w:eastAsia="en-AU"/>
        </w:rPr>
        <w:t xml:space="preserve"> 300 trees with five candidate values of predictive matching (thus aiming for </w:t>
      </w:r>
      <w:r w:rsidRPr="000F254D">
        <w:rPr>
          <w:rFonts w:ascii="Times New Roman" w:hAnsi="Times New Roman" w:cs="Times New Roman"/>
          <w:sz w:val="24"/>
          <w:szCs w:val="24"/>
        </w:rPr>
        <w:t>plausible imputations given predictor values</w:t>
      </w:r>
      <w:r w:rsidRPr="000F254D">
        <w:rPr>
          <w:rFonts w:ascii="Times New Roman" w:eastAsia="Times New Roman" w:hAnsi="Times New Roman" w:cs="Times New Roman"/>
          <w:sz w:val="24"/>
          <w:szCs w:val="24"/>
          <w:lang w:val="en-US" w:eastAsia="en-AU"/>
        </w:rPr>
        <w:t xml:space="preserve">), with a maximum of 50 iterations per chaining step. This imputation procedure may circumvent the specification of interactions or nonparametric relationships and handle collinearity between imputation variables </w:t>
      </w:r>
      <w:r w:rsidRPr="000F254D">
        <w:rPr>
          <w:rFonts w:ascii="Times New Roman" w:eastAsia="Times New Roman" w:hAnsi="Times New Roman" w:cs="Times New Roman"/>
          <w:sz w:val="24"/>
          <w:szCs w:val="24"/>
          <w:lang w:val="en-US" w:eastAsia="en-AU"/>
        </w:rPr>
        <w:fldChar w:fldCharType="begin"/>
      </w:r>
      <w:r w:rsidR="00A324FC">
        <w:rPr>
          <w:rFonts w:ascii="Times New Roman" w:eastAsia="Times New Roman" w:hAnsi="Times New Roman" w:cs="Times New Roman"/>
          <w:sz w:val="24"/>
          <w:szCs w:val="24"/>
          <w:lang w:val="en-US" w:eastAsia="en-AU"/>
        </w:rPr>
        <w:instrText xml:space="preserve"> ADDIN ZOTERO_ITEM CSL_CITATION {"citationID":"qa2rNAhy","properties":{"formattedCitation":"(Hong &amp; Lynn, 2020; Sheetal et al., 2023)","plainCitation":"(Hong &amp; Lynn, 2020; Sheetal et al., 2023)","noteIndex":0},"citationItems":[{"id":635,"uris":["http://zotero.org/users/12673371/items/U28CVYE3"],"itemData":{"id":635,"type":"article-journal","abstract":"Missing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S."}],"issued":{"date-parts":[["2020",7,25]]}}},{"id":638,"uris":["http://zotero.org/users/12673371/items/JUAZLRTL"],"itemData":{"id":638,"type":"article-journal","abstract":"This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0F254D">
        <w:rPr>
          <w:rFonts w:ascii="Times New Roman" w:eastAsia="Times New Roman" w:hAnsi="Times New Roman" w:cs="Times New Roman"/>
          <w:sz w:val="24"/>
          <w:szCs w:val="24"/>
          <w:lang w:val="en-US" w:eastAsia="en-AU"/>
        </w:rPr>
        <w:fldChar w:fldCharType="separate"/>
      </w:r>
      <w:r w:rsidRPr="000F254D">
        <w:rPr>
          <w:rFonts w:ascii="Times New Roman" w:hAnsi="Times New Roman" w:cs="Times New Roman"/>
          <w:sz w:val="24"/>
          <w:szCs w:val="24"/>
        </w:rPr>
        <w:t>(Hong &amp; Lynn, 2020; Sheetal et al., 2023)</w:t>
      </w:r>
      <w:r w:rsidRPr="000F254D">
        <w:rPr>
          <w:rFonts w:ascii="Times New Roman" w:eastAsia="Times New Roman" w:hAnsi="Times New Roman" w:cs="Times New Roman"/>
          <w:sz w:val="24"/>
          <w:szCs w:val="24"/>
          <w:lang w:val="en-US" w:eastAsia="en-AU"/>
        </w:rPr>
        <w:fldChar w:fldCharType="end"/>
      </w:r>
      <w:r w:rsidRPr="000F254D">
        <w:rPr>
          <w:rFonts w:ascii="Times New Roman" w:eastAsia="Times New Roman" w:hAnsi="Times New Roman" w:cs="Times New Roman"/>
          <w:sz w:val="24"/>
          <w:szCs w:val="24"/>
          <w:lang w:val="en-US" w:eastAsia="en-AU"/>
        </w:rPr>
        <w:t>.</w:t>
      </w:r>
    </w:p>
    <w:p w14:paraId="40E2FCC8" w14:textId="2CE9BBAD" w:rsidR="00974B01" w:rsidRDefault="00974B01"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Pr>
          <w:rFonts w:ascii="Times New Roman" w:hAnsi="Times New Roman" w:cs="Times New Roman"/>
          <w:sz w:val="24"/>
          <w:szCs w:val="24"/>
          <w:lang w:val="en-US"/>
        </w:rPr>
        <w:t>Bivariate analyses</w:t>
      </w:r>
    </w:p>
    <w:p w14:paraId="798B6248" w14:textId="2C287562" w:rsidR="00974B01" w:rsidRPr="00974B01" w:rsidRDefault="00974B01" w:rsidP="00A324FC">
      <w:pPr>
        <w:spacing w:after="0" w:line="480" w:lineRule="auto"/>
        <w:ind w:firstLine="567"/>
        <w:rPr>
          <w:rFonts w:ascii="Times New Roman" w:hAnsi="Times New Roman" w:cs="Times New Roman"/>
          <w:sz w:val="24"/>
          <w:szCs w:val="24"/>
          <w:lang w:val="en-US"/>
        </w:rPr>
      </w:pPr>
      <w:r w:rsidRPr="00974B01">
        <w:rPr>
          <w:rFonts w:ascii="Times New Roman" w:hAnsi="Times New Roman" w:cs="Times New Roman"/>
          <w:sz w:val="24"/>
          <w:szCs w:val="24"/>
          <w:lang w:val="en-US"/>
        </w:rPr>
        <w:t>Characteristics of the study sample were summarized by the median (Q2) and percentiles 25 and 75 in brackets for continuous</w:t>
      </w:r>
      <w:r>
        <w:rPr>
          <w:rFonts w:ascii="Times New Roman" w:hAnsi="Times New Roman" w:cs="Times New Roman"/>
          <w:sz w:val="24"/>
          <w:szCs w:val="24"/>
          <w:lang w:val="en-US"/>
        </w:rPr>
        <w:t xml:space="preserve"> </w:t>
      </w:r>
      <w:r w:rsidRPr="00974B01">
        <w:rPr>
          <w:rFonts w:ascii="Times New Roman" w:hAnsi="Times New Roman" w:cs="Times New Roman"/>
          <w:sz w:val="24"/>
          <w:szCs w:val="24"/>
          <w:lang w:val="en-US"/>
        </w:rPr>
        <w:t>variables</w:t>
      </w:r>
      <w:r>
        <w:rPr>
          <w:rFonts w:ascii="Times New Roman" w:hAnsi="Times New Roman" w:cs="Times New Roman"/>
          <w:sz w:val="24"/>
          <w:szCs w:val="24"/>
          <w:lang w:val="en-US"/>
        </w:rPr>
        <w:t>, while</w:t>
      </w:r>
      <w:r w:rsidRPr="00974B01">
        <w:rPr>
          <w:rFonts w:ascii="Times New Roman" w:hAnsi="Times New Roman" w:cs="Times New Roman"/>
          <w:sz w:val="24"/>
          <w:szCs w:val="24"/>
          <w:lang w:val="en-US"/>
        </w:rPr>
        <w:t xml:space="preserve"> categorical variables are represented in frequencies and percentages (%) in parenthesis.</w:t>
      </w:r>
      <w:r>
        <w:rPr>
          <w:rFonts w:ascii="Times New Roman" w:hAnsi="Times New Roman" w:cs="Times New Roman"/>
          <w:sz w:val="24"/>
          <w:szCs w:val="24"/>
          <w:lang w:val="en-US"/>
        </w:rPr>
        <w:t xml:space="preserve"> Differences between people reporting and not reporting PSU at baseline were quantified using standardized mean differences (SMD).</w:t>
      </w:r>
    </w:p>
    <w:p w14:paraId="7AD436C8" w14:textId="0C80ED8F" w:rsidR="00974B01" w:rsidRPr="00A324FC" w:rsidRDefault="00974B01" w:rsidP="00A324FC">
      <w:pPr>
        <w:spacing w:after="0" w:line="480" w:lineRule="auto"/>
        <w:ind w:firstLine="567"/>
        <w:rPr>
          <w:rFonts w:ascii="Times New Roman" w:hAnsi="Times New Roman" w:cs="Times New Roman"/>
          <w:sz w:val="24"/>
          <w:szCs w:val="24"/>
          <w:lang w:val="en-US"/>
        </w:rPr>
      </w:pPr>
      <w:r w:rsidRPr="00974B01">
        <w:rPr>
          <w:rFonts w:ascii="Times New Roman" w:hAnsi="Times New Roman" w:cs="Times New Roman"/>
          <w:sz w:val="24"/>
          <w:szCs w:val="24"/>
          <w:lang w:val="en-US"/>
        </w:rPr>
        <w:t>Incidence rates (IR) were calculated per 1,000 person-months to explore the crude association between reporting PSU and treatment non-completion while accounting for heterogeneous follow-up times.</w:t>
      </w:r>
    </w:p>
    <w:p w14:paraId="319696AE" w14:textId="66936DAA"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Model adjustment</w:t>
      </w:r>
    </w:p>
    <w:p w14:paraId="791F6414" w14:textId="70A3D0B0" w:rsidR="00AA5B6C" w:rsidRDefault="00FC1C0A" w:rsidP="00A324FC">
      <w:pPr>
        <w:spacing w:line="480" w:lineRule="auto"/>
        <w:ind w:firstLine="567"/>
        <w:rPr>
          <w:rFonts w:ascii="Times New Roman" w:hAnsi="Times New Roman" w:cs="Times New Roman"/>
          <w:sz w:val="24"/>
          <w:szCs w:val="24"/>
        </w:rPr>
      </w:pPr>
      <w:r>
        <w:rPr>
          <w:rFonts w:ascii="Times New Roman" w:hAnsi="Times New Roman" w:cs="Times New Roman"/>
          <w:sz w:val="24"/>
          <w:szCs w:val="24"/>
        </w:rPr>
        <w:t>W</w:t>
      </w:r>
      <w:r w:rsidRPr="000F254D">
        <w:rPr>
          <w:rFonts w:ascii="Times New Roman" w:hAnsi="Times New Roman" w:cs="Times New Roman"/>
          <w:sz w:val="24"/>
          <w:szCs w:val="24"/>
        </w:rPr>
        <w:t>e fit</w:t>
      </w:r>
      <w:r>
        <w:rPr>
          <w:rFonts w:ascii="Times New Roman" w:hAnsi="Times New Roman" w:cs="Times New Roman"/>
          <w:sz w:val="24"/>
          <w:szCs w:val="24"/>
        </w:rPr>
        <w:t>ted</w:t>
      </w:r>
      <w:r w:rsidRPr="000F254D">
        <w:rPr>
          <w:rFonts w:ascii="Times New Roman" w:hAnsi="Times New Roman" w:cs="Times New Roman"/>
          <w:sz w:val="24"/>
          <w:szCs w:val="24"/>
        </w:rPr>
        <w:t xml:space="preserve"> marginal regression models to estimate the</w:t>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rPr>
        <w:t>relative risk</w:t>
      </w:r>
      <w:r>
        <w:rPr>
          <w:rFonts w:ascii="Times New Roman" w:hAnsi="Times New Roman" w:cs="Times New Roman"/>
          <w:sz w:val="24"/>
          <w:szCs w:val="24"/>
        </w:rPr>
        <w:t xml:space="preserve"> (RR)</w:t>
      </w:r>
      <w:r w:rsidRPr="000F254D">
        <w:rPr>
          <w:rFonts w:ascii="Times New Roman" w:hAnsi="Times New Roman" w:cs="Times New Roman"/>
          <w:sz w:val="24"/>
          <w:szCs w:val="24"/>
        </w:rPr>
        <w:t xml:space="preserve"> of people with or without PSU at admission</w:t>
      </w:r>
      <w:r>
        <w:rPr>
          <w:rFonts w:ascii="Times New Roman" w:hAnsi="Times New Roman" w:cs="Times New Roman"/>
          <w:sz w:val="24"/>
          <w:szCs w:val="24"/>
        </w:rPr>
        <w:t xml:space="preserve"> to non-completion status</w:t>
      </w:r>
      <w:r w:rsidRPr="000F254D">
        <w:rPr>
          <w:rFonts w:ascii="Times New Roman" w:hAnsi="Times New Roman" w:cs="Times New Roman"/>
          <w:sz w:val="24"/>
          <w:szCs w:val="24"/>
        </w:rPr>
        <w:t xml:space="preserve"> treatment </w:t>
      </w:r>
      <w:r w:rsidRPr="000F254D">
        <w:rPr>
          <w:rFonts w:ascii="Times New Roman" w:hAnsi="Times New Roman" w:cs="Times New Roman"/>
          <w:sz w:val="24"/>
          <w:szCs w:val="24"/>
        </w:rPr>
        <w:fldChar w:fldCharType="begin"/>
      </w:r>
      <w:r w:rsidR="00A324FC">
        <w:rPr>
          <w:rFonts w:ascii="Times New Roman" w:hAnsi="Times New Roman" w:cs="Times New Roman"/>
          <w:sz w:val="24"/>
          <w:szCs w:val="24"/>
        </w:rPr>
        <w:instrText xml:space="preserve"> ADDIN ZOTERO_ITEM CSL_CITATION {"citationID":"G9WoIMJQ","properties":{"formattedCitation":"(Graff\\uc0\\u233{}o et al., 2018)","plainCitation":"(Grafféo et al., 2018)","noteIndex":0},"citationItems":[{"id":447,"uris":["http://zotero.org/users/12673371/items/SNBHI263"],"itemData":{"id":447,"type":"article-journal","abstract":"For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Pr="000F254D">
        <w:rPr>
          <w:rFonts w:ascii="Times New Roman" w:hAnsi="Times New Roman" w:cs="Times New Roman"/>
          <w:sz w:val="24"/>
          <w:szCs w:val="24"/>
        </w:rPr>
        <w:fldChar w:fldCharType="separate"/>
      </w:r>
      <w:r w:rsidRPr="000F254D">
        <w:rPr>
          <w:rFonts w:ascii="Times New Roman" w:hAnsi="Times New Roman" w:cs="Times New Roman"/>
          <w:sz w:val="24"/>
          <w:szCs w:val="24"/>
        </w:rPr>
        <w:t>(Grafféo et al., 2018)</w:t>
      </w:r>
      <w:r w:rsidRPr="000F254D">
        <w:rPr>
          <w:rFonts w:ascii="Times New Roman" w:hAnsi="Times New Roman" w:cs="Times New Roman"/>
          <w:sz w:val="24"/>
          <w:szCs w:val="24"/>
        </w:rPr>
        <w:fldChar w:fldCharType="end"/>
      </w:r>
      <w:r w:rsidRPr="000F254D">
        <w:rPr>
          <w:rFonts w:ascii="Times New Roman" w:hAnsi="Times New Roman" w:cs="Times New Roman"/>
          <w:sz w:val="24"/>
          <w:szCs w:val="24"/>
        </w:rPr>
        <w:t xml:space="preserve"> using generalized estimating equations, assuming a Poisson distribution with a log-link function and an independent structure.</w:t>
      </w:r>
      <w:r w:rsidR="00AA5B6C">
        <w:rPr>
          <w:rFonts w:ascii="Times New Roman" w:hAnsi="Times New Roman" w:cs="Times New Roman"/>
          <w:sz w:val="24"/>
          <w:szCs w:val="24"/>
        </w:rPr>
        <w:t xml:space="preserve"> </w:t>
      </w:r>
      <w:r w:rsidR="00AA5B6C" w:rsidRPr="00CC362C">
        <w:rPr>
          <w:rFonts w:ascii="Times New Roman" w:hAnsi="Times New Roman" w:cs="Times New Roman"/>
          <w:sz w:val="24"/>
          <w:szCs w:val="24"/>
        </w:rPr>
        <w:t>Heterogeneity tests were conducted in different strata of the treatment settings for the ratio effect measures</w:t>
      </w:r>
      <w:r w:rsidR="00A12593">
        <w:rPr>
          <w:rFonts w:ascii="Times New Roman" w:hAnsi="Times New Roman" w:cs="Times New Roman"/>
          <w:sz w:val="24"/>
          <w:szCs w:val="24"/>
        </w:rPr>
        <w:t xml:space="preserve"> </w:t>
      </w:r>
      <w:commentRangeStart w:id="21"/>
      <w:commentRangeEnd w:id="21"/>
      <w:r w:rsidR="00AA5B6C" w:rsidRPr="00CC362C">
        <w:rPr>
          <w:rStyle w:val="Refdecomentario"/>
          <w:rFonts w:ascii="Times New Roman" w:eastAsia="Times New Roman" w:hAnsi="Times New Roman" w:cs="Times New Roman"/>
          <w:lang w:val="en-US" w:eastAsia="es-CL"/>
        </w:rPr>
        <w:commentReference w:id="21"/>
      </w:r>
      <w:r w:rsidR="00A12593">
        <w:rPr>
          <w:rFonts w:ascii="Times New Roman" w:hAnsi="Times New Roman" w:cs="Times New Roman"/>
          <w:sz w:val="24"/>
          <w:szCs w:val="24"/>
        </w:rPr>
        <w:fldChar w:fldCharType="begin"/>
      </w:r>
      <w:r w:rsidR="00A324FC">
        <w:rPr>
          <w:rFonts w:ascii="Times New Roman" w:hAnsi="Times New Roman" w:cs="Times New Roman"/>
          <w:sz w:val="24"/>
          <w:szCs w:val="24"/>
        </w:rPr>
        <w:instrText xml:space="preserve"> ADDIN ZOTERO_ITEM CSL_CITATION {"citationID":"gyzPtUS3","properties":{"formattedCitation":"(Kaufman &amp; MacLehose, 2013)","plainCitation":"(Kaufman &amp; MacLehose, 2013)","noteIndex":0},"citationItems":[{"id":"cLrDgQHV/atuqdeUa","uris":["http://zotero.org/users/local/0vuW8hEP/items/NTZQ3E9J"],"itemData":{"id":114,"type":"article-journal","abstract":"Many published reports in cancer epidemiology assert subgroup-specific effects without adequate justification. Heterogeneity tests play an important role in justifying claims that an exposure has an effect only on one or another subgroup.","container-title":"Cancer","DOI":"10.1002/cncr.28359","ISSN":"1097-0142","issue":"24","language":"en","license":"© 2013 American Cancer Society","note":"_eprint: https://onlinelibrary.wiley.com/doi/pdf/10.1002/cncr.28359","page":"4216-4222","source":"Wiley Online Library","title":"Which of these things is not like the others?","volume":"119","author":[{"family":"Kaufman","given":"Jay S."},{"family":"MacLehose","given":"Richard F."}],"issued":{"date-parts":[["2013"]]}}}],"schema":"https://github.com/citation-style-language/schema/raw/master/csl-citation.json"} </w:instrText>
      </w:r>
      <w:r w:rsidR="00A12593">
        <w:rPr>
          <w:rFonts w:ascii="Times New Roman" w:hAnsi="Times New Roman" w:cs="Times New Roman"/>
          <w:sz w:val="24"/>
          <w:szCs w:val="24"/>
        </w:rPr>
        <w:fldChar w:fldCharType="separate"/>
      </w:r>
      <w:r w:rsidR="00A12593" w:rsidRPr="00A12593">
        <w:rPr>
          <w:rFonts w:ascii="Times New Roman" w:hAnsi="Times New Roman" w:cs="Times New Roman"/>
          <w:sz w:val="24"/>
        </w:rPr>
        <w:t>(Kaufman &amp; MacLehose, 2013)</w:t>
      </w:r>
      <w:r w:rsidR="00A12593">
        <w:rPr>
          <w:rFonts w:ascii="Times New Roman" w:hAnsi="Times New Roman" w:cs="Times New Roman"/>
          <w:sz w:val="24"/>
          <w:szCs w:val="24"/>
        </w:rPr>
        <w:fldChar w:fldCharType="end"/>
      </w:r>
      <w:r w:rsidR="00AA5B6C" w:rsidRPr="00CC362C">
        <w:rPr>
          <w:rFonts w:ascii="Times New Roman" w:hAnsi="Times New Roman" w:cs="Times New Roman"/>
          <w:sz w:val="24"/>
          <w:szCs w:val="24"/>
        </w:rPr>
        <w:t>.</w:t>
      </w:r>
    </w:p>
    <w:p w14:paraId="444F4F6C" w14:textId="77777777" w:rsidR="00AA5B6C" w:rsidRPr="000B7AC1" w:rsidRDefault="00AA5B6C" w:rsidP="000B7AC1">
      <w:pPr>
        <w:pStyle w:val="Prrafodelista"/>
        <w:numPr>
          <w:ilvl w:val="1"/>
          <w:numId w:val="5"/>
        </w:numPr>
        <w:spacing w:line="480" w:lineRule="auto"/>
        <w:ind w:right="-2"/>
        <w:rPr>
          <w:rFonts w:ascii="Times New Roman" w:hAnsi="Times New Roman" w:cs="Times New Roman"/>
          <w:sz w:val="24"/>
          <w:szCs w:val="24"/>
        </w:rPr>
      </w:pPr>
      <w:r w:rsidRPr="000B7AC1">
        <w:rPr>
          <w:rFonts w:ascii="Times New Roman" w:hAnsi="Times New Roman" w:cs="Times New Roman"/>
          <w:sz w:val="24"/>
          <w:szCs w:val="24"/>
        </w:rPr>
        <w:t>Sensitivity analyses</w:t>
      </w:r>
    </w:p>
    <w:p w14:paraId="31A6BB53" w14:textId="3D239891" w:rsidR="00AA5B6C" w:rsidRDefault="00AA5B6C" w:rsidP="00614966">
      <w:pPr>
        <w:spacing w:line="480" w:lineRule="auto"/>
        <w:ind w:right="-2" w:firstLine="567"/>
        <w:rPr>
          <w:rFonts w:ascii="Times New Roman" w:hAnsi="Times New Roman" w:cs="Times New Roman"/>
          <w:sz w:val="24"/>
          <w:szCs w:val="24"/>
        </w:rPr>
      </w:pPr>
      <w:r w:rsidRPr="00614966">
        <w:rPr>
          <w:rFonts w:ascii="Times New Roman" w:hAnsi="Times New Roman" w:cs="Times New Roman"/>
          <w:sz w:val="24"/>
          <w:szCs w:val="24"/>
        </w:rPr>
        <w:lastRenderedPageBreak/>
        <w:t xml:space="preserve">Given that the study design was based on the administrative records of patients entering </w:t>
      </w:r>
      <w:r>
        <w:rPr>
          <w:rFonts w:ascii="Times New Roman" w:hAnsi="Times New Roman" w:cs="Times New Roman"/>
          <w:sz w:val="24"/>
          <w:szCs w:val="24"/>
        </w:rPr>
        <w:t xml:space="preserve">and re-entering </w:t>
      </w:r>
      <w:r w:rsidRPr="00614966">
        <w:rPr>
          <w:rFonts w:ascii="Times New Roman" w:hAnsi="Times New Roman" w:cs="Times New Roman"/>
          <w:sz w:val="24"/>
          <w:szCs w:val="24"/>
        </w:rPr>
        <w:t>treatment at varying frequencies</w:t>
      </w:r>
      <w:r>
        <w:rPr>
          <w:rFonts w:ascii="Times New Roman" w:hAnsi="Times New Roman" w:cs="Times New Roman"/>
          <w:sz w:val="24"/>
          <w:szCs w:val="24"/>
        </w:rPr>
        <w:t xml:space="preserve"> and follow-up times</w:t>
      </w:r>
      <w:r w:rsidRPr="00614966">
        <w:rPr>
          <w:rFonts w:ascii="Times New Roman" w:hAnsi="Times New Roman" w:cs="Times New Roman"/>
          <w:sz w:val="24"/>
          <w:szCs w:val="24"/>
        </w:rPr>
        <w:t>, we explored the irregularity of assessment times during which reported patient substance use was captured</w:t>
      </w:r>
      <w:r>
        <w:rPr>
          <w:rFonts w:ascii="Times New Roman" w:hAnsi="Times New Roman" w:cs="Times New Roman"/>
          <w:sz w:val="24"/>
          <w:szCs w:val="24"/>
        </w:rPr>
        <w:t xml:space="preserve"> (See Supplemental Section 2)</w:t>
      </w:r>
      <w:r w:rsidRPr="00614966">
        <w:rPr>
          <w:rFonts w:ascii="Times New Roman" w:hAnsi="Times New Roman" w:cs="Times New Roman"/>
          <w:sz w:val="24"/>
          <w:szCs w:val="24"/>
        </w:rPr>
        <w:t xml:space="preserve">. To address the irregular patterns of admission to treatment and the informative differences therein, </w:t>
      </w:r>
      <w:r w:rsidR="00F1140E">
        <w:rPr>
          <w:rFonts w:ascii="Times New Roman" w:hAnsi="Times New Roman" w:cs="Times New Roman"/>
          <w:sz w:val="24"/>
          <w:szCs w:val="24"/>
        </w:rPr>
        <w:t xml:space="preserve">marginal structural models </w:t>
      </w:r>
      <w:r w:rsidRPr="00614966">
        <w:rPr>
          <w:rFonts w:ascii="Times New Roman" w:hAnsi="Times New Roman" w:cs="Times New Roman"/>
          <w:sz w:val="24"/>
          <w:szCs w:val="24"/>
        </w:rPr>
        <w:t xml:space="preserve">were employed and weighted using </w:t>
      </w:r>
      <w:r>
        <w:rPr>
          <w:rFonts w:ascii="Times New Roman" w:hAnsi="Times New Roman" w:cs="Times New Roman"/>
          <w:sz w:val="24"/>
          <w:szCs w:val="24"/>
        </w:rPr>
        <w:t>i</w:t>
      </w:r>
      <w:r w:rsidRPr="00614966">
        <w:rPr>
          <w:rFonts w:ascii="Times New Roman" w:hAnsi="Times New Roman" w:cs="Times New Roman"/>
          <w:sz w:val="24"/>
          <w:szCs w:val="24"/>
        </w:rPr>
        <w:t xml:space="preserve">nverse </w:t>
      </w:r>
      <w:r>
        <w:rPr>
          <w:rFonts w:ascii="Times New Roman" w:hAnsi="Times New Roman" w:cs="Times New Roman"/>
          <w:sz w:val="24"/>
          <w:szCs w:val="24"/>
        </w:rPr>
        <w:t>i</w:t>
      </w:r>
      <w:r w:rsidRPr="00614966">
        <w:rPr>
          <w:rFonts w:ascii="Times New Roman" w:hAnsi="Times New Roman" w:cs="Times New Roman"/>
          <w:sz w:val="24"/>
          <w:szCs w:val="24"/>
        </w:rPr>
        <w:t xml:space="preserve">ntensity </w:t>
      </w:r>
      <w:r>
        <w:rPr>
          <w:rFonts w:ascii="Times New Roman" w:hAnsi="Times New Roman" w:cs="Times New Roman"/>
          <w:sz w:val="24"/>
          <w:szCs w:val="24"/>
        </w:rPr>
        <w:t>w</w:t>
      </w:r>
      <w:r w:rsidRPr="00614966">
        <w:rPr>
          <w:rFonts w:ascii="Times New Roman" w:hAnsi="Times New Roman" w:cs="Times New Roman"/>
          <w:sz w:val="24"/>
          <w:szCs w:val="24"/>
        </w:rPr>
        <w:t>eights (IIW)</w:t>
      </w:r>
      <w:r>
        <w:rPr>
          <w:rFonts w:ascii="Times New Roman" w:hAnsi="Times New Roman" w:cs="Times New Roman"/>
          <w:sz w:val="24"/>
          <w:szCs w:val="24"/>
        </w:rPr>
        <w:t xml:space="preserve"> by </w:t>
      </w:r>
      <w:r w:rsidR="00B17BE9">
        <w:rPr>
          <w:rFonts w:ascii="Times New Roman" w:hAnsi="Times New Roman" w:cs="Times New Roman"/>
          <w:sz w:val="24"/>
          <w:szCs w:val="24"/>
        </w:rPr>
        <w:t>modelling</w:t>
      </w:r>
      <w:r>
        <w:rPr>
          <w:rFonts w:ascii="Times New Roman" w:hAnsi="Times New Roman" w:cs="Times New Roman"/>
          <w:sz w:val="24"/>
          <w:szCs w:val="24"/>
        </w:rPr>
        <w:t xml:space="preserve"> the time to be observed (i.e., stay in treatment or being readmitted) as a counting process </w:t>
      </w:r>
      <w:r w:rsidRPr="002E0582">
        <w:rPr>
          <w:rFonts w:ascii="Times New Roman" w:hAnsi="Times New Roman" w:cs="Times New Roman"/>
          <w:sz w:val="24"/>
          <w:szCs w:val="24"/>
        </w:rPr>
        <w:t xml:space="preserve">(See Supplemental Section </w:t>
      </w:r>
      <w:r>
        <w:rPr>
          <w:rFonts w:ascii="Times New Roman" w:hAnsi="Times New Roman" w:cs="Times New Roman"/>
          <w:sz w:val="24"/>
          <w:szCs w:val="24"/>
        </w:rPr>
        <w:t>3</w:t>
      </w:r>
      <w:r w:rsidRPr="002E0582">
        <w:rPr>
          <w:rFonts w:ascii="Times New Roman" w:hAnsi="Times New Roman" w:cs="Times New Roman"/>
          <w:sz w:val="24"/>
          <w:szCs w:val="24"/>
        </w:rPr>
        <w:t>)</w:t>
      </w:r>
      <w:r w:rsidRPr="000F254D">
        <w:rPr>
          <w:rFonts w:ascii="Times New Roman" w:hAnsi="Times New Roman" w:cs="Times New Roman"/>
          <w:sz w:val="24"/>
          <w:szCs w:val="24"/>
        </w:rPr>
        <w:t>.</w:t>
      </w:r>
      <w:r w:rsidR="007E4AD0">
        <w:rPr>
          <w:rFonts w:ascii="Times New Roman" w:hAnsi="Times New Roman" w:cs="Times New Roman"/>
          <w:sz w:val="24"/>
          <w:szCs w:val="24"/>
        </w:rPr>
        <w:t xml:space="preserve"> </w:t>
      </w:r>
    </w:p>
    <w:p w14:paraId="646D37DE" w14:textId="56651949" w:rsidR="00AA5B6C" w:rsidRDefault="00AA5B6C" w:rsidP="002F1870">
      <w:pPr>
        <w:spacing w:line="480" w:lineRule="auto"/>
        <w:ind w:right="-2" w:firstLine="567"/>
        <w:rPr>
          <w:rFonts w:ascii="Times New Roman" w:hAnsi="Times New Roman" w:cs="Times New Roman"/>
          <w:sz w:val="24"/>
          <w:szCs w:val="24"/>
        </w:rPr>
      </w:pPr>
      <w:r>
        <w:rPr>
          <w:rFonts w:ascii="Times New Roman" w:hAnsi="Times New Roman" w:cs="Times New Roman"/>
          <w:sz w:val="24"/>
          <w:szCs w:val="24"/>
        </w:rPr>
        <w:t xml:space="preserve">An additional sensitivity analysis to account for differences between </w:t>
      </w:r>
      <w:r w:rsidRPr="002E0582">
        <w:rPr>
          <w:rFonts w:ascii="Times New Roman" w:hAnsi="Times New Roman" w:cs="Times New Roman"/>
          <w:sz w:val="24"/>
          <w:szCs w:val="24"/>
        </w:rPr>
        <w:t xml:space="preserve">the variance and the mean of PSU reports using Negative Binomial distributions was tested using </w:t>
      </w:r>
      <w:bookmarkStart w:id="22" w:name="_Hlk166663740"/>
      <w:r w:rsidRPr="002E0582">
        <w:rPr>
          <w:rFonts w:ascii="Times New Roman" w:hAnsi="Times New Roman" w:cs="Times New Roman"/>
          <w:sz w:val="24"/>
          <w:szCs w:val="24"/>
        </w:rPr>
        <w:t xml:space="preserve">the Quasi-likelihood Information criterion </w:t>
      </w:r>
      <w:bookmarkEnd w:id="22"/>
      <w:r w:rsidRPr="002E0582">
        <w:rPr>
          <w:rFonts w:ascii="Times New Roman" w:hAnsi="Times New Roman" w:cs="Times New Roman"/>
          <w:sz w:val="24"/>
          <w:szCs w:val="24"/>
        </w:rPr>
        <w:t xml:space="preserve">for model selection (See Supplemental Section </w:t>
      </w:r>
      <w:r>
        <w:rPr>
          <w:rFonts w:ascii="Times New Roman" w:hAnsi="Times New Roman" w:cs="Times New Roman"/>
          <w:sz w:val="24"/>
          <w:szCs w:val="24"/>
        </w:rPr>
        <w:t>4</w:t>
      </w:r>
      <w:r w:rsidRPr="002E0582">
        <w:rPr>
          <w:rFonts w:ascii="Times New Roman" w:hAnsi="Times New Roman" w:cs="Times New Roman"/>
          <w:sz w:val="24"/>
          <w:szCs w:val="24"/>
        </w:rPr>
        <w:t>).</w:t>
      </w:r>
    </w:p>
    <w:p w14:paraId="27D60C5B" w14:textId="03A36832" w:rsidR="008563D4" w:rsidRPr="000B7AC1" w:rsidRDefault="008563D4" w:rsidP="002F1870">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rPr>
        <w:t>A third sensitivity analysis distinguished patients showing PSU</w:t>
      </w:r>
      <w:r w:rsidR="00755210">
        <w:rPr>
          <w:rFonts w:ascii="Times New Roman" w:hAnsi="Times New Roman" w:cs="Times New Roman"/>
          <w:sz w:val="24"/>
          <w:szCs w:val="24"/>
        </w:rPr>
        <w:t xml:space="preserve"> with alcohol as their secondary substance</w:t>
      </w:r>
      <w:r w:rsidR="0036363F" w:rsidRPr="0036363F">
        <w:t xml:space="preserve"> </w:t>
      </w:r>
      <w:r w:rsidR="0036363F" w:rsidRPr="0036363F">
        <w:rPr>
          <w:rFonts w:ascii="Times New Roman" w:hAnsi="Times New Roman" w:cs="Times New Roman"/>
          <w:sz w:val="24"/>
          <w:szCs w:val="24"/>
        </w:rPr>
        <w:t>at admission to treatment</w:t>
      </w:r>
      <w:r w:rsidR="00755210">
        <w:rPr>
          <w:rFonts w:ascii="Times New Roman" w:hAnsi="Times New Roman" w:cs="Times New Roman"/>
          <w:sz w:val="24"/>
          <w:szCs w:val="24"/>
        </w:rPr>
        <w:t xml:space="preserve">, PSU without alcohol as their secondary substance, and patients without PSU </w:t>
      </w:r>
      <w:r w:rsidR="00755210" w:rsidRPr="002E0582">
        <w:rPr>
          <w:rFonts w:ascii="Times New Roman" w:hAnsi="Times New Roman" w:cs="Times New Roman"/>
          <w:sz w:val="24"/>
          <w:szCs w:val="24"/>
        </w:rPr>
        <w:t xml:space="preserve">(See Supplemental Section </w:t>
      </w:r>
      <w:r w:rsidR="00755210">
        <w:rPr>
          <w:rFonts w:ascii="Times New Roman" w:hAnsi="Times New Roman" w:cs="Times New Roman"/>
          <w:sz w:val="24"/>
          <w:szCs w:val="24"/>
        </w:rPr>
        <w:t>5</w:t>
      </w:r>
      <w:r w:rsidR="00755210" w:rsidRPr="002E0582">
        <w:rPr>
          <w:rFonts w:ascii="Times New Roman" w:hAnsi="Times New Roman" w:cs="Times New Roman"/>
          <w:sz w:val="24"/>
          <w:szCs w:val="24"/>
        </w:rPr>
        <w:t>)</w:t>
      </w:r>
      <w:r w:rsidR="00755210">
        <w:rPr>
          <w:rFonts w:ascii="Times New Roman" w:hAnsi="Times New Roman" w:cs="Times New Roman"/>
          <w:sz w:val="24"/>
          <w:szCs w:val="24"/>
        </w:rPr>
        <w:t>.</w:t>
      </w:r>
    </w:p>
    <w:p w14:paraId="4D051BE2"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lang w:val="en-US"/>
        </w:rPr>
      </w:pPr>
      <w:r w:rsidRPr="000B7AC1">
        <w:rPr>
          <w:rFonts w:ascii="Times New Roman" w:hAnsi="Times New Roman" w:cs="Times New Roman"/>
          <w:sz w:val="24"/>
          <w:szCs w:val="24"/>
          <w:lang w:val="en-US"/>
        </w:rPr>
        <w:t>Data and code availability</w:t>
      </w:r>
    </w:p>
    <w:p w14:paraId="580B9DF1" w14:textId="77777777" w:rsidR="00AA5B6C" w:rsidRDefault="00AA5B6C" w:rsidP="00B479D3">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C</w:t>
      </w:r>
      <w:commentRangeStart w:id="23"/>
      <w:r w:rsidRPr="000F254D">
        <w:rPr>
          <w:rFonts w:ascii="Times New Roman" w:hAnsi="Times New Roman" w:cs="Times New Roman"/>
          <w:sz w:val="24"/>
          <w:szCs w:val="24"/>
          <w:lang w:val="en-US"/>
        </w:rPr>
        <w:t xml:space="preserve">ode &amp; markdowns are available here: </w:t>
      </w:r>
      <w:r w:rsidRPr="000B7AC1">
        <w:rPr>
          <w:rFonts w:ascii="Times New Roman" w:hAnsi="Times New Roman" w:cs="Times New Roman"/>
          <w:sz w:val="24"/>
          <w:szCs w:val="24"/>
          <w:highlight w:val="yellow"/>
          <w:lang w:val="en-US"/>
        </w:rPr>
        <w:t>bit.ly/4cE8gyf</w:t>
      </w:r>
      <w:r w:rsidRPr="000F254D">
        <w:rPr>
          <w:rFonts w:ascii="Times New Roman" w:hAnsi="Times New Roman" w:cs="Times New Roman"/>
          <w:sz w:val="24"/>
          <w:szCs w:val="24"/>
          <w:lang w:val="en-US"/>
        </w:rPr>
        <w:t>.</w:t>
      </w:r>
      <w:commentRangeEnd w:id="23"/>
      <w:r w:rsidRPr="000F254D">
        <w:rPr>
          <w:rStyle w:val="Refdecomentario"/>
          <w:rFonts w:ascii="Times New Roman" w:eastAsia="Times New Roman" w:hAnsi="Times New Roman" w:cs="Times New Roman"/>
          <w:sz w:val="24"/>
          <w:szCs w:val="24"/>
          <w:lang w:val="en-US" w:eastAsia="es-CL"/>
        </w:rPr>
        <w:commentReference w:id="23"/>
      </w:r>
    </w:p>
    <w:p w14:paraId="50B71585" w14:textId="77777777" w:rsidR="00AA5B6C" w:rsidRDefault="00AA5B6C" w:rsidP="00A324FC">
      <w:pPr>
        <w:pStyle w:val="Ttulo1"/>
      </w:pPr>
      <w:r w:rsidRPr="003A4AF8">
        <w:t>RESULTS</w:t>
      </w:r>
    </w:p>
    <w:p w14:paraId="1AC16988" w14:textId="77777777" w:rsidR="00AA5B6C" w:rsidRPr="000257E1" w:rsidRDefault="00AA5B6C" w:rsidP="003A0F4E">
      <w:pPr>
        <w:spacing w:line="480" w:lineRule="auto"/>
        <w:ind w:firstLine="567"/>
        <w:rPr>
          <w:rFonts w:ascii="Times New Roman" w:hAnsi="Times New Roman" w:cs="Times New Roman"/>
          <w:sz w:val="24"/>
          <w:szCs w:val="24"/>
          <w:lang w:val="en-US"/>
        </w:rPr>
      </w:pPr>
      <w:r w:rsidRPr="003A0F4E">
        <w:rPr>
          <w:rFonts w:ascii="Times New Roman" w:hAnsi="Times New Roman" w:cs="Times New Roman"/>
          <w:sz w:val="24"/>
          <w:szCs w:val="24"/>
          <w:lang w:val="en-US"/>
        </w:rPr>
        <w:t>This section is organized into distinct subsections that detail the specific aspects of our analysis</w:t>
      </w:r>
      <w:r>
        <w:rPr>
          <w:rFonts w:ascii="Times New Roman" w:hAnsi="Times New Roman" w:cs="Times New Roman"/>
          <w:sz w:val="24"/>
          <w:szCs w:val="24"/>
          <w:lang w:val="en-US"/>
        </w:rPr>
        <w:t>.</w:t>
      </w:r>
    </w:p>
    <w:p w14:paraId="08FA548F" w14:textId="77777777"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Characteristics of the study sample</w:t>
      </w:r>
    </w:p>
    <w:p w14:paraId="068AB6BD" w14:textId="381B3CC7" w:rsidR="00AA5B6C" w:rsidRDefault="00AA5B6C" w:rsidP="00A56D29">
      <w:pPr>
        <w:spacing w:line="480" w:lineRule="auto"/>
        <w:ind w:firstLine="567"/>
        <w:rPr>
          <w:rFonts w:ascii="Times New Roman" w:hAnsi="Times New Roman" w:cs="Times New Roman"/>
          <w:sz w:val="24"/>
          <w:szCs w:val="24"/>
          <w:lang w:val="en-GB"/>
        </w:rPr>
      </w:pPr>
      <w:r w:rsidRPr="000257E1" w:rsidDel="00A56D29">
        <w:rPr>
          <w:rFonts w:ascii="Times New Roman" w:hAnsi="Times New Roman" w:cs="Times New Roman"/>
          <w:sz w:val="24"/>
          <w:szCs w:val="24"/>
          <w:lang w:val="en-GB"/>
        </w:rPr>
        <w:t>Several key differences were notable among the individuals who reported polysubstance use.</w:t>
      </w:r>
      <w:r w:rsidRPr="000257E1">
        <w:rPr>
          <w:rFonts w:ascii="Times New Roman" w:hAnsi="Times New Roman" w:cs="Times New Roman"/>
          <w:sz w:val="24"/>
          <w:szCs w:val="24"/>
          <w:lang w:val="en-GB"/>
        </w:rPr>
        <w:t xml:space="preserve"> </w:t>
      </w:r>
      <w:r w:rsidRPr="003A4AF8">
        <w:rPr>
          <w:rFonts w:ascii="Times New Roman" w:hAnsi="Times New Roman" w:cs="Times New Roman"/>
          <w:sz w:val="24"/>
          <w:szCs w:val="24"/>
          <w:lang w:val="en-GB"/>
        </w:rPr>
        <w:t xml:space="preserve">In terms of </w:t>
      </w:r>
      <w:r w:rsidRPr="00B17BE9">
        <w:rPr>
          <w:rFonts w:ascii="Times New Roman" w:hAnsi="Times New Roman" w:cs="Times New Roman"/>
          <w:sz w:val="24"/>
          <w:szCs w:val="24"/>
          <w:lang w:val="en-GB"/>
        </w:rPr>
        <w:t>demographics</w:t>
      </w:r>
      <w:r w:rsidRPr="003A4AF8">
        <w:rPr>
          <w:rFonts w:ascii="Times New Roman" w:hAnsi="Times New Roman" w:cs="Times New Roman"/>
          <w:sz w:val="24"/>
          <w:szCs w:val="24"/>
          <w:lang w:val="en-GB"/>
        </w:rPr>
        <w:t xml:space="preserve"> at baseline, people with PSU, when compared to people who reported single substance use, had their first admission to treatment earlier in </w:t>
      </w:r>
      <w:r w:rsidRPr="003A4AF8">
        <w:rPr>
          <w:rFonts w:ascii="Times New Roman" w:hAnsi="Times New Roman" w:cs="Times New Roman"/>
          <w:sz w:val="24"/>
          <w:szCs w:val="24"/>
          <w:lang w:val="en-GB"/>
        </w:rPr>
        <w:lastRenderedPageBreak/>
        <w:t xml:space="preserve">life. In addition, a higher percentage of the participants were unemployed. Regarding </w:t>
      </w:r>
      <w:r w:rsidRPr="00B17BE9">
        <w:rPr>
          <w:rFonts w:ascii="Times New Roman" w:hAnsi="Times New Roman" w:cs="Times New Roman"/>
          <w:sz w:val="24"/>
          <w:szCs w:val="24"/>
          <w:lang w:val="en-GB"/>
        </w:rPr>
        <w:t>substance</w:t>
      </w:r>
      <w:r w:rsidRPr="003A4AF8">
        <w:rPr>
          <w:rFonts w:ascii="Times New Roman" w:hAnsi="Times New Roman" w:cs="Times New Roman"/>
          <w:b/>
          <w:bCs/>
          <w:sz w:val="24"/>
          <w:szCs w:val="24"/>
          <w:lang w:val="en-GB"/>
        </w:rPr>
        <w:t xml:space="preserve"> </w:t>
      </w:r>
      <w:r w:rsidRPr="00B17BE9">
        <w:rPr>
          <w:rFonts w:ascii="Times New Roman" w:hAnsi="Times New Roman" w:cs="Times New Roman"/>
          <w:sz w:val="24"/>
          <w:szCs w:val="24"/>
          <w:lang w:val="en-GB"/>
        </w:rPr>
        <w:t>use</w:t>
      </w:r>
      <w:r w:rsidRPr="003A4AF8">
        <w:rPr>
          <w:rFonts w:ascii="Times New Roman" w:hAnsi="Times New Roman" w:cs="Times New Roman"/>
          <w:sz w:val="24"/>
          <w:szCs w:val="24"/>
          <w:lang w:val="en-GB"/>
        </w:rPr>
        <w:t xml:space="preserve"> at baseline, people with PSU were more likely to report using cocaine paste and hydrochloride cocaine instead of alcohol as the primary substances that led them to treatment. In terms of the type of initiation substance, fewer started with alcohol, whereas more began with marijuana. In terms of other </w:t>
      </w:r>
      <w:r w:rsidRPr="00B17BE9">
        <w:rPr>
          <w:rFonts w:ascii="Times New Roman" w:hAnsi="Times New Roman" w:cs="Times New Roman"/>
          <w:sz w:val="24"/>
          <w:szCs w:val="24"/>
          <w:lang w:val="en-GB"/>
        </w:rPr>
        <w:t>health</w:t>
      </w:r>
      <w:r w:rsidRPr="003A4AF8">
        <w:rPr>
          <w:rFonts w:ascii="Times New Roman" w:hAnsi="Times New Roman" w:cs="Times New Roman"/>
          <w:sz w:val="24"/>
          <w:szCs w:val="24"/>
          <w:lang w:val="en-GB"/>
        </w:rPr>
        <w:t xml:space="preserve"> information at baseline, severe biopsychosocial compromise was more frequent among patients with PSU</w:t>
      </w:r>
      <w:r>
        <w:rPr>
          <w:rFonts w:ascii="Times New Roman" w:hAnsi="Times New Roman" w:cs="Times New Roman"/>
          <w:sz w:val="24"/>
          <w:szCs w:val="24"/>
          <w:lang w:val="en-GB"/>
        </w:rPr>
        <w:t xml:space="preserve">. </w:t>
      </w:r>
      <w:r w:rsidR="00B17BE9">
        <w:rPr>
          <w:rFonts w:ascii="Times New Roman" w:hAnsi="Times New Roman" w:cs="Times New Roman"/>
          <w:sz w:val="24"/>
          <w:szCs w:val="24"/>
          <w:lang w:val="en-GB"/>
        </w:rPr>
        <w:t xml:space="preserve">These differences led us to adjust for covariates to estimate the relative risk </w:t>
      </w:r>
      <w:r w:rsidR="009C40B3">
        <w:rPr>
          <w:rFonts w:ascii="Times New Roman" w:hAnsi="Times New Roman" w:cs="Times New Roman"/>
          <w:sz w:val="24"/>
          <w:szCs w:val="24"/>
          <w:lang w:val="en-GB"/>
        </w:rPr>
        <w:t xml:space="preserve">of treatment non-completion </w:t>
      </w:r>
      <w:r w:rsidR="00B17BE9">
        <w:rPr>
          <w:rFonts w:ascii="Times New Roman" w:hAnsi="Times New Roman" w:cs="Times New Roman"/>
          <w:sz w:val="24"/>
          <w:szCs w:val="24"/>
          <w:lang w:val="en-GB"/>
        </w:rPr>
        <w:t xml:space="preserve">between patients who reported PSU and those who did not </w:t>
      </w:r>
      <w:r w:rsidR="00B17BE9" w:rsidRPr="003A4AF8">
        <w:rPr>
          <w:rFonts w:ascii="Times New Roman" w:hAnsi="Times New Roman" w:cs="Times New Roman"/>
          <w:sz w:val="24"/>
          <w:szCs w:val="24"/>
          <w:lang w:val="en-GB"/>
        </w:rPr>
        <w:t>(Table 1).</w:t>
      </w:r>
    </w:p>
    <w:p w14:paraId="12911A66" w14:textId="4FCA0605"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Prevalence and incidence of PSU and </w:t>
      </w:r>
      <w:r w:rsidR="00454AFD">
        <w:rPr>
          <w:rFonts w:ascii="Times New Roman" w:hAnsi="Times New Roman" w:cs="Times New Roman"/>
          <w:sz w:val="24"/>
          <w:szCs w:val="24"/>
          <w:lang w:val="en-GB"/>
        </w:rPr>
        <w:t>t</w:t>
      </w:r>
      <w:r>
        <w:rPr>
          <w:rFonts w:ascii="Times New Roman" w:hAnsi="Times New Roman" w:cs="Times New Roman"/>
          <w:sz w:val="24"/>
          <w:szCs w:val="24"/>
          <w:lang w:val="en-GB"/>
        </w:rPr>
        <w:t>reatment completion</w:t>
      </w:r>
    </w:p>
    <w:p w14:paraId="63AE7532" w14:textId="417562A4" w:rsidR="00AA5B6C" w:rsidRPr="00CC362C" w:rsidRDefault="00AA5B6C" w:rsidP="005D3A74">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Interestingly, among the patients who received only one treatment, 7</w:t>
      </w:r>
      <w:r w:rsidR="00D76404">
        <w:rPr>
          <w:rFonts w:ascii="Times New Roman" w:hAnsi="Times New Roman" w:cs="Times New Roman"/>
          <w:sz w:val="24"/>
          <w:szCs w:val="24"/>
        </w:rPr>
        <w:t>2</w:t>
      </w:r>
      <w:r w:rsidRPr="00CC362C">
        <w:rPr>
          <w:rFonts w:ascii="Times New Roman" w:hAnsi="Times New Roman" w:cs="Times New Roman"/>
          <w:sz w:val="24"/>
          <w:szCs w:val="24"/>
        </w:rPr>
        <w:t xml:space="preserve">% reported PSU. However, when examining patients with multiple treatment episodes, </w:t>
      </w:r>
      <w:r w:rsidR="00BD2FA7" w:rsidRPr="0056651F">
        <w:rPr>
          <w:rFonts w:ascii="Times New Roman" w:hAnsi="Times New Roman" w:cs="Times New Roman"/>
          <w:sz w:val="24"/>
          <w:szCs w:val="24"/>
          <w:highlight w:val="yellow"/>
        </w:rPr>
        <w:t>91</w:t>
      </w:r>
      <w:r w:rsidRPr="0056651F">
        <w:rPr>
          <w:rFonts w:ascii="Times New Roman" w:hAnsi="Times New Roman" w:cs="Times New Roman"/>
          <w:sz w:val="24"/>
          <w:szCs w:val="24"/>
          <w:highlight w:val="yellow"/>
        </w:rPr>
        <w:t>% reported PSU</w:t>
      </w:r>
      <w:r w:rsidR="00D76404" w:rsidRPr="0056651F">
        <w:rPr>
          <w:rFonts w:ascii="Times New Roman" w:hAnsi="Times New Roman" w:cs="Times New Roman"/>
          <w:sz w:val="24"/>
          <w:szCs w:val="24"/>
          <w:highlight w:val="yellow"/>
        </w:rPr>
        <w:t xml:space="preserve"> in at least one treatment episode</w:t>
      </w:r>
      <w:r w:rsidRPr="00CC362C">
        <w:rPr>
          <w:rFonts w:ascii="Times New Roman" w:hAnsi="Times New Roman" w:cs="Times New Roman"/>
          <w:sz w:val="24"/>
          <w:szCs w:val="24"/>
        </w:rPr>
        <w:t xml:space="preserve">. This association is also evident when comparing the number of treatments to the proportion of incomplete treatments. Specifically, 71% of patients with only one treatment did not complete it, </w:t>
      </w:r>
      <w:r w:rsidRPr="0056651F">
        <w:rPr>
          <w:rFonts w:ascii="Times New Roman" w:hAnsi="Times New Roman" w:cs="Times New Roman"/>
          <w:sz w:val="24"/>
          <w:szCs w:val="24"/>
          <w:highlight w:val="yellow"/>
        </w:rPr>
        <w:t xml:space="preserve">whereas </w:t>
      </w:r>
      <w:r w:rsidR="00B40D17" w:rsidRPr="0056651F">
        <w:rPr>
          <w:rFonts w:ascii="Times New Roman" w:hAnsi="Times New Roman" w:cs="Times New Roman"/>
          <w:sz w:val="24"/>
          <w:szCs w:val="24"/>
          <w:highlight w:val="yellow"/>
        </w:rPr>
        <w:t>92</w:t>
      </w:r>
      <w:r w:rsidRPr="0056651F">
        <w:rPr>
          <w:rFonts w:ascii="Times New Roman" w:hAnsi="Times New Roman" w:cs="Times New Roman"/>
          <w:sz w:val="24"/>
          <w:szCs w:val="24"/>
          <w:highlight w:val="yellow"/>
        </w:rPr>
        <w:t xml:space="preserve">% of the </w:t>
      </w:r>
      <w:r w:rsidR="00B40D17" w:rsidRPr="0056651F">
        <w:rPr>
          <w:rFonts w:ascii="Times New Roman" w:hAnsi="Times New Roman" w:cs="Times New Roman"/>
          <w:sz w:val="24"/>
          <w:szCs w:val="24"/>
          <w:highlight w:val="yellow"/>
        </w:rPr>
        <w:t xml:space="preserve">patients </w:t>
      </w:r>
      <w:r w:rsidRPr="0056651F">
        <w:rPr>
          <w:rFonts w:ascii="Times New Roman" w:hAnsi="Times New Roman" w:cs="Times New Roman"/>
          <w:sz w:val="24"/>
          <w:szCs w:val="24"/>
          <w:highlight w:val="yellow"/>
        </w:rPr>
        <w:t>had a</w:t>
      </w:r>
      <w:r w:rsidR="00B40D17" w:rsidRPr="0056651F">
        <w:rPr>
          <w:rFonts w:ascii="Times New Roman" w:hAnsi="Times New Roman" w:cs="Times New Roman"/>
          <w:sz w:val="24"/>
          <w:szCs w:val="24"/>
          <w:highlight w:val="yellow"/>
        </w:rPr>
        <w:t>t least one</w:t>
      </w:r>
      <w:r w:rsidR="00B40D17">
        <w:rPr>
          <w:rFonts w:ascii="Times New Roman" w:hAnsi="Times New Roman" w:cs="Times New Roman"/>
          <w:sz w:val="24"/>
          <w:szCs w:val="24"/>
        </w:rPr>
        <w:t xml:space="preserve"> </w:t>
      </w:r>
      <w:r w:rsidR="00B40D17" w:rsidRPr="0056651F">
        <w:rPr>
          <w:rFonts w:ascii="Times New Roman" w:hAnsi="Times New Roman" w:cs="Times New Roman"/>
          <w:sz w:val="24"/>
          <w:szCs w:val="24"/>
          <w:highlight w:val="yellow"/>
        </w:rPr>
        <w:t>treatment episode with a</w:t>
      </w:r>
      <w:r w:rsidRPr="0056651F">
        <w:rPr>
          <w:rFonts w:ascii="Times New Roman" w:hAnsi="Times New Roman" w:cs="Times New Roman"/>
          <w:sz w:val="24"/>
          <w:szCs w:val="24"/>
          <w:highlight w:val="yellow"/>
        </w:rPr>
        <w:t xml:space="preserve"> non-completion status</w:t>
      </w:r>
      <w:r w:rsidR="00454AFD" w:rsidRPr="0056651F">
        <w:rPr>
          <w:rFonts w:ascii="Times New Roman" w:hAnsi="Times New Roman" w:cs="Times New Roman"/>
          <w:sz w:val="24"/>
          <w:szCs w:val="24"/>
          <w:highlight w:val="yellow"/>
        </w:rPr>
        <w:t>. According to Figure 1</w:t>
      </w:r>
      <w:ins w:id="24" w:author="Andrés González Santa Cruz" w:date="2024-08-07T13:50:00Z" w16du:dateUtc="2024-08-07T17:50:00Z">
        <w:r w:rsidR="00E32271">
          <w:rPr>
            <w:rFonts w:ascii="Times New Roman" w:hAnsi="Times New Roman" w:cs="Times New Roman"/>
            <w:sz w:val="24"/>
            <w:szCs w:val="24"/>
            <w:highlight w:val="yellow"/>
          </w:rPr>
          <w:t xml:space="preserve"> of patients with multiple treatment episodes</w:t>
        </w:r>
      </w:ins>
      <w:r w:rsidR="00454AFD" w:rsidRPr="0056651F">
        <w:rPr>
          <w:rFonts w:ascii="Times New Roman" w:hAnsi="Times New Roman" w:cs="Times New Roman"/>
          <w:sz w:val="24"/>
          <w:szCs w:val="24"/>
          <w:highlight w:val="yellow"/>
        </w:rPr>
        <w:t xml:space="preserve">, </w:t>
      </w:r>
      <w:r w:rsidR="00373675" w:rsidRPr="00373675">
        <w:rPr>
          <w:rFonts w:ascii="Times New Roman" w:hAnsi="Times New Roman" w:cs="Times New Roman"/>
          <w:sz w:val="24"/>
          <w:szCs w:val="24"/>
          <w:highlight w:val="yellow"/>
          <w:lang w:val="en-US"/>
        </w:rPr>
        <w:t>patients</w:t>
      </w:r>
      <w:r w:rsidR="00454AFD" w:rsidRPr="0056651F">
        <w:rPr>
          <w:rFonts w:ascii="Times New Roman" w:hAnsi="Times New Roman" w:cs="Times New Roman"/>
          <w:sz w:val="24"/>
          <w:szCs w:val="24"/>
          <w:highlight w:val="yellow"/>
          <w:lang w:val="en-US"/>
        </w:rPr>
        <w:t xml:space="preserve"> reporting PSU had a slig</w:t>
      </w:r>
      <w:r w:rsidR="00454AFD" w:rsidRPr="00D90FFB">
        <w:rPr>
          <w:rFonts w:ascii="Times New Roman" w:hAnsi="Times New Roman" w:cs="Times New Roman"/>
          <w:sz w:val="24"/>
          <w:szCs w:val="24"/>
          <w:highlight w:val="yellow"/>
          <w:lang w:val="en-US"/>
        </w:rPr>
        <w:t xml:space="preserve">htly </w:t>
      </w:r>
      <w:del w:id="25" w:author="Andrés González Santa Cruz" w:date="2024-08-07T16:28:00Z" w16du:dateUtc="2024-08-07T20:28:00Z">
        <w:r w:rsidR="00454AFD" w:rsidRPr="00D90FFB" w:rsidDel="00D90FFB">
          <w:rPr>
            <w:rFonts w:ascii="Times New Roman" w:hAnsi="Times New Roman" w:cs="Times New Roman"/>
            <w:sz w:val="24"/>
            <w:szCs w:val="24"/>
            <w:highlight w:val="yellow"/>
            <w:lang w:val="en-US"/>
          </w:rPr>
          <w:delText xml:space="preserve">lower </w:delText>
        </w:r>
      </w:del>
      <w:ins w:id="26" w:author="Andrés González Santa Cruz" w:date="2024-08-07T16:28:00Z" w16du:dateUtc="2024-08-07T20:28:00Z">
        <w:r w:rsidR="00D90FFB" w:rsidRPr="00D90FFB">
          <w:rPr>
            <w:rFonts w:ascii="Times New Roman" w:hAnsi="Times New Roman" w:cs="Times New Roman"/>
            <w:sz w:val="24"/>
            <w:szCs w:val="24"/>
            <w:highlight w:val="yellow"/>
            <w:lang w:val="en-US"/>
          </w:rPr>
          <w:t xml:space="preserve">larger </w:t>
        </w:r>
      </w:ins>
      <w:r w:rsidR="00454AFD" w:rsidRPr="00D90FFB">
        <w:rPr>
          <w:rFonts w:ascii="Times New Roman" w:hAnsi="Times New Roman" w:cs="Times New Roman"/>
          <w:sz w:val="24"/>
          <w:szCs w:val="24"/>
          <w:highlight w:val="yellow"/>
          <w:lang w:val="en-US"/>
        </w:rPr>
        <w:t xml:space="preserve">non-completion than patients without PSU, </w:t>
      </w:r>
      <w:r w:rsidR="00454AFD" w:rsidRPr="00D90FFB">
        <w:rPr>
          <w:rFonts w:ascii="Times New Roman" w:hAnsi="Times New Roman" w:cs="Times New Roman"/>
          <w:sz w:val="24"/>
          <w:szCs w:val="24"/>
          <w:highlight w:val="yellow"/>
        </w:rPr>
        <w:t xml:space="preserve">this difference being more notable </w:t>
      </w:r>
      <w:r w:rsidR="005D3A74" w:rsidRPr="00D90FFB">
        <w:rPr>
          <w:rFonts w:ascii="Times New Roman" w:hAnsi="Times New Roman" w:cs="Times New Roman"/>
          <w:sz w:val="24"/>
          <w:szCs w:val="24"/>
          <w:highlight w:val="yellow"/>
        </w:rPr>
        <w:t>among patients in women-specific residential settings (74% vs. 63%), while patients in baseline basic ambulatory settings showing the highest percentages of non-completion</w:t>
      </w:r>
      <w:ins w:id="27" w:author="Andrés González Santa Cruz" w:date="2024-08-07T11:13:00Z" w16du:dateUtc="2024-08-07T15:13:00Z">
        <w:r w:rsidR="006421D9" w:rsidRPr="00D90FFB">
          <w:rPr>
            <w:rFonts w:ascii="Times New Roman" w:hAnsi="Times New Roman" w:cs="Times New Roman"/>
            <w:sz w:val="24"/>
            <w:szCs w:val="24"/>
            <w:highlight w:val="yellow"/>
            <w:rPrChange w:id="28" w:author="Andrés González Santa Cruz" w:date="2024-08-07T16:31:00Z" w16du:dateUtc="2024-08-07T20:31:00Z">
              <w:rPr>
                <w:rFonts w:ascii="Times New Roman" w:hAnsi="Times New Roman" w:cs="Times New Roman"/>
                <w:sz w:val="24"/>
                <w:szCs w:val="24"/>
              </w:rPr>
            </w:rPrChange>
          </w:rPr>
          <w:t xml:space="preserve"> (80</w:t>
        </w:r>
      </w:ins>
      <w:ins w:id="29" w:author="Andrés González Santa Cruz" w:date="2024-08-07T11:14:00Z" w16du:dateUtc="2024-08-07T15:14:00Z">
        <w:r w:rsidR="006421D9" w:rsidRPr="00D90FFB">
          <w:rPr>
            <w:rFonts w:ascii="Times New Roman" w:hAnsi="Times New Roman" w:cs="Times New Roman"/>
            <w:sz w:val="24"/>
            <w:szCs w:val="24"/>
            <w:highlight w:val="yellow"/>
            <w:rPrChange w:id="30" w:author="Andrés González Santa Cruz" w:date="2024-08-07T16:31:00Z" w16du:dateUtc="2024-08-07T20:31:00Z">
              <w:rPr>
                <w:rFonts w:ascii="Times New Roman" w:hAnsi="Times New Roman" w:cs="Times New Roman"/>
                <w:sz w:val="24"/>
                <w:szCs w:val="24"/>
              </w:rPr>
            </w:rPrChange>
          </w:rPr>
          <w:t>% in patients with PSU and 74% in patients with PSU)</w:t>
        </w:r>
      </w:ins>
      <w:r w:rsidR="00454AFD" w:rsidRPr="00D90FFB">
        <w:rPr>
          <w:rFonts w:ascii="Times New Roman" w:hAnsi="Times New Roman" w:cs="Times New Roman"/>
          <w:sz w:val="24"/>
          <w:szCs w:val="24"/>
          <w:highlight w:val="yellow"/>
          <w:rPrChange w:id="31" w:author="Andrés González Santa Cruz" w:date="2024-08-07T16:31:00Z" w16du:dateUtc="2024-08-07T20:31:00Z">
            <w:rPr>
              <w:rFonts w:ascii="Times New Roman" w:hAnsi="Times New Roman" w:cs="Times New Roman"/>
              <w:sz w:val="24"/>
              <w:szCs w:val="24"/>
            </w:rPr>
          </w:rPrChange>
        </w:rPr>
        <w:t>.</w:t>
      </w:r>
      <w:ins w:id="32" w:author="Andrés González Santa Cruz" w:date="2024-08-07T16:29:00Z" w16du:dateUtc="2024-08-07T20:29:00Z">
        <w:r w:rsidR="00D90FFB" w:rsidRPr="00D90FFB">
          <w:rPr>
            <w:rFonts w:ascii="Times New Roman" w:hAnsi="Times New Roman" w:cs="Times New Roman"/>
            <w:sz w:val="24"/>
            <w:szCs w:val="24"/>
            <w:highlight w:val="yellow"/>
            <w:rPrChange w:id="33" w:author="Andrés González Santa Cruz" w:date="2024-08-07T16:31:00Z" w16du:dateUtc="2024-08-07T20:31:00Z">
              <w:rPr>
                <w:rFonts w:ascii="Times New Roman" w:hAnsi="Times New Roman" w:cs="Times New Roman"/>
                <w:sz w:val="24"/>
                <w:szCs w:val="24"/>
              </w:rPr>
            </w:rPrChange>
          </w:rPr>
          <w:t xml:space="preserve"> Also,</w:t>
        </w:r>
      </w:ins>
      <w:ins w:id="34" w:author="Andrés González Santa Cruz" w:date="2024-08-07T16:30:00Z" w16du:dateUtc="2024-08-07T20:30:00Z">
        <w:r w:rsidR="00D90FFB" w:rsidRPr="00D90FFB">
          <w:rPr>
            <w:rFonts w:ascii="Times New Roman" w:hAnsi="Times New Roman" w:cs="Times New Roman"/>
            <w:sz w:val="24"/>
            <w:szCs w:val="24"/>
            <w:highlight w:val="yellow"/>
            <w:rPrChange w:id="35" w:author="Andrés González Santa Cruz" w:date="2024-08-07T16:31:00Z" w16du:dateUtc="2024-08-07T20:31:00Z">
              <w:rPr>
                <w:rFonts w:ascii="Times New Roman" w:hAnsi="Times New Roman" w:cs="Times New Roman"/>
                <w:sz w:val="24"/>
                <w:szCs w:val="24"/>
              </w:rPr>
            </w:rPrChange>
          </w:rPr>
          <w:t xml:space="preserve"> patients in residential general-population settings had a greater share of polysubstance use (82%), followed by</w:t>
        </w:r>
      </w:ins>
      <w:ins w:id="36" w:author="Andrés González Santa Cruz" w:date="2024-08-07T16:31:00Z" w16du:dateUtc="2024-08-07T20:31:00Z">
        <w:r w:rsidR="00D90FFB" w:rsidRPr="00D90FFB">
          <w:rPr>
            <w:rFonts w:ascii="Times New Roman" w:hAnsi="Times New Roman" w:cs="Times New Roman"/>
            <w:sz w:val="24"/>
            <w:szCs w:val="24"/>
            <w:highlight w:val="yellow"/>
            <w:rPrChange w:id="37" w:author="Andrés González Santa Cruz" w:date="2024-08-07T16:31:00Z" w16du:dateUtc="2024-08-07T20:31:00Z">
              <w:rPr>
                <w:rFonts w:ascii="Times New Roman" w:hAnsi="Times New Roman" w:cs="Times New Roman"/>
                <w:sz w:val="24"/>
                <w:szCs w:val="24"/>
              </w:rPr>
            </w:rPrChange>
          </w:rPr>
          <w:t xml:space="preserve"> women-specific residential settings (82%) and general-population intensive ambulatory (81%).</w:t>
        </w:r>
      </w:ins>
    </w:p>
    <w:p w14:paraId="36D2FD92" w14:textId="720A1055" w:rsidR="00AA5B6C" w:rsidRPr="000B7AC1" w:rsidRDefault="00AA5B6C" w:rsidP="00781616">
      <w:pPr>
        <w:spacing w:line="480" w:lineRule="auto"/>
        <w:ind w:firstLine="567"/>
        <w:rPr>
          <w:rFonts w:ascii="Times New Roman" w:hAnsi="Times New Roman" w:cs="Times New Roman"/>
          <w:sz w:val="24"/>
          <w:szCs w:val="24"/>
          <w:lang w:val="en-US"/>
        </w:rPr>
      </w:pPr>
      <w:r w:rsidRPr="00CC362C">
        <w:rPr>
          <w:rFonts w:ascii="Times New Roman" w:hAnsi="Times New Roman" w:cs="Times New Roman"/>
          <w:sz w:val="24"/>
          <w:szCs w:val="24"/>
        </w:rPr>
        <w:lastRenderedPageBreak/>
        <w:t>However, a</w:t>
      </w:r>
      <w:r w:rsidRPr="00CC362C">
        <w:rPr>
          <w:rFonts w:ascii="Times New Roman" w:hAnsi="Times New Roman" w:cs="Times New Roman"/>
          <w:sz w:val="24"/>
          <w:szCs w:val="24"/>
          <w:lang w:val="en-US"/>
        </w:rPr>
        <w:t xml:space="preserve"> lower incidence of non-completion was observed in patients who reported PSU at admission. Specifically, the incidence of at least one non-completion episode per patient, followed from the first admission until the censoring date (November 2019), was lower in patients </w:t>
      </w:r>
      <w:del w:id="38" w:author="Andrés González Santa Cruz" w:date="2024-08-07T12:35:00Z" w16du:dateUtc="2024-08-07T16:35:00Z">
        <w:r w:rsidRPr="00CC362C" w:rsidDel="002E2091">
          <w:rPr>
            <w:rFonts w:ascii="Times New Roman" w:hAnsi="Times New Roman" w:cs="Times New Roman"/>
            <w:sz w:val="24"/>
            <w:szCs w:val="24"/>
            <w:lang w:val="en-US"/>
          </w:rPr>
          <w:delText xml:space="preserve">reporting </w:delText>
        </w:r>
      </w:del>
      <w:ins w:id="39" w:author="Andrés González Santa Cruz" w:date="2024-08-07T12:35:00Z" w16du:dateUtc="2024-08-07T16:35:00Z">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ins>
      <w:r w:rsidRPr="00CC362C">
        <w:rPr>
          <w:rFonts w:ascii="Times New Roman" w:hAnsi="Times New Roman" w:cs="Times New Roman"/>
          <w:sz w:val="24"/>
          <w:szCs w:val="24"/>
          <w:lang w:val="en-US"/>
        </w:rPr>
        <w:t xml:space="preserve">PSU at admission to the first treatment (11.6 95% CI 11.3-11.8 per 1,000 person-months) compared to patients who did not report PSU (13.2 95% CI 12.6-13.8). Similarly, the incidence of </w:t>
      </w:r>
      <w:r w:rsidR="005F34B7">
        <w:rPr>
          <w:rFonts w:ascii="Times New Roman" w:hAnsi="Times New Roman" w:cs="Times New Roman"/>
          <w:sz w:val="24"/>
          <w:szCs w:val="24"/>
          <w:lang w:val="en-US"/>
        </w:rPr>
        <w:t>non-completion</w:t>
      </w:r>
      <w:r w:rsidR="005F34B7"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at the first admission was lower among patients </w:t>
      </w:r>
      <w:del w:id="40" w:author="Andrés González Santa Cruz" w:date="2024-08-07T12:35:00Z" w16du:dateUtc="2024-08-07T16:35:00Z">
        <w:r w:rsidRPr="00CC362C" w:rsidDel="002E2091">
          <w:rPr>
            <w:rFonts w:ascii="Times New Roman" w:hAnsi="Times New Roman" w:cs="Times New Roman"/>
            <w:sz w:val="24"/>
            <w:szCs w:val="24"/>
            <w:lang w:val="en-US"/>
          </w:rPr>
          <w:delText xml:space="preserve">reporting </w:delText>
        </w:r>
      </w:del>
      <w:ins w:id="41" w:author="Andrés González Santa Cruz" w:date="2024-08-07T12:35:00Z" w16du:dateUtc="2024-08-07T16:35:00Z">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ins>
      <w:r w:rsidRPr="00CC362C">
        <w:rPr>
          <w:rFonts w:ascii="Times New Roman" w:hAnsi="Times New Roman" w:cs="Times New Roman"/>
          <w:sz w:val="24"/>
          <w:szCs w:val="24"/>
          <w:lang w:val="en-US"/>
        </w:rPr>
        <w:t xml:space="preserve">PSU at admission to the first treatment (9.9 95% CI 9.7-10.1) versus patients who did not report PSU (11.3 95% CI 10.8- 11.9). When focusing </w:t>
      </w:r>
      <w:del w:id="42" w:author="Andrés González Santa Cruz" w:date="2024-08-07T12:02:00Z" w16du:dateUtc="2024-08-07T16:02:00Z">
        <w:r w:rsidRPr="00CC362C" w:rsidDel="006B7B0B">
          <w:rPr>
            <w:rFonts w:ascii="Times New Roman" w:hAnsi="Times New Roman" w:cs="Times New Roman"/>
            <w:sz w:val="24"/>
            <w:szCs w:val="24"/>
            <w:lang w:val="en-US"/>
          </w:rPr>
          <w:delText xml:space="preserve">more </w:delText>
        </w:r>
      </w:del>
      <w:r w:rsidRPr="00CC362C">
        <w:rPr>
          <w:rFonts w:ascii="Times New Roman" w:hAnsi="Times New Roman" w:cs="Times New Roman"/>
          <w:sz w:val="24"/>
          <w:szCs w:val="24"/>
          <w:lang w:val="en-US"/>
        </w:rPr>
        <w:t>longitudinally on patients who had at least one treatment in which they reported PSU, we see that rates of at least one non-completion are lower in this group (11.6 95% CI 11.4-11.9) compared to patients who did not report any PSU (13.9 95% CI 13.1-14.8). This trend was also observed when looking at the incidence of non-completion at the first treatment episode alone (10.0 95% CI 9.8-10.2 versus 11.9 95% CI 11.1-12.6) (Table 2).</w:t>
      </w:r>
    </w:p>
    <w:p w14:paraId="57568DEC"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r w:rsidRPr="003A4AF8">
        <w:rPr>
          <w:rFonts w:ascii="Times New Roman" w:hAnsi="Times New Roman" w:cs="Times New Roman"/>
          <w:sz w:val="24"/>
          <w:szCs w:val="24"/>
        </w:rPr>
        <w:t>Marginal longitudinal association between Polysubstance use at admission and treatment outcome</w:t>
      </w:r>
    </w:p>
    <w:p w14:paraId="2E8F864E" w14:textId="5D361055" w:rsidR="00AA5B6C" w:rsidRPr="003A4AF8" w:rsidRDefault="00AA5B6C" w:rsidP="0077375C">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According to Table 3, we found a modest association between polysubstance use at any admission to treatment</w:t>
      </w:r>
      <w:ins w:id="43" w:author="Andrés González Santa Cruz" w:date="2024-08-07T12:38:00Z" w16du:dateUtc="2024-08-07T16:38:00Z">
        <w:r w:rsidR="002E2091">
          <w:rPr>
            <w:rFonts w:ascii="Times New Roman" w:hAnsi="Times New Roman" w:cs="Times New Roman"/>
            <w:sz w:val="24"/>
            <w:szCs w:val="24"/>
          </w:rPr>
          <w:t xml:space="preserve"> and treatment non-completion</w:t>
        </w:r>
      </w:ins>
      <w:r w:rsidRPr="00CC362C">
        <w:rPr>
          <w:rFonts w:ascii="Times New Roman" w:hAnsi="Times New Roman" w:cs="Times New Roman"/>
          <w:sz w:val="24"/>
          <w:szCs w:val="24"/>
        </w:rPr>
        <w:t xml:space="preserve"> among users </w:t>
      </w:r>
      <w:bookmarkStart w:id="44" w:name="_Hlk170387190"/>
      <w:r w:rsidRPr="00CC362C">
        <w:rPr>
          <w:rFonts w:ascii="Times New Roman" w:hAnsi="Times New Roman" w:cs="Times New Roman"/>
          <w:sz w:val="24"/>
          <w:szCs w:val="24"/>
        </w:rPr>
        <w:t xml:space="preserve">in intensive ambulatory settings for the general population </w:t>
      </w:r>
      <w:bookmarkEnd w:id="44"/>
      <w:r w:rsidRPr="00CC362C">
        <w:rPr>
          <w:rFonts w:ascii="Times New Roman" w:hAnsi="Times New Roman" w:cs="Times New Roman"/>
          <w:sz w:val="24"/>
          <w:szCs w:val="24"/>
        </w:rPr>
        <w:t xml:space="preserve">(RR= 1.04 95% CI 1.01-1.07). Also, the risk was 14% higher </w:t>
      </w:r>
      <w:bookmarkStart w:id="45" w:name="_Hlk170387452"/>
      <w:r w:rsidRPr="00CC362C">
        <w:rPr>
          <w:rFonts w:ascii="Times New Roman" w:hAnsi="Times New Roman" w:cs="Times New Roman"/>
          <w:sz w:val="24"/>
          <w:szCs w:val="24"/>
        </w:rPr>
        <w:t>for residential settings exclusive to women</w:t>
      </w:r>
      <w:bookmarkEnd w:id="45"/>
      <w:r w:rsidRPr="00CC362C">
        <w:rPr>
          <w:rFonts w:ascii="Times New Roman" w:hAnsi="Times New Roman" w:cs="Times New Roman"/>
          <w:sz w:val="24"/>
          <w:szCs w:val="24"/>
        </w:rPr>
        <w:t xml:space="preserve"> (</w:t>
      </w:r>
      <w:r w:rsidR="005F34B7">
        <w:rPr>
          <w:rFonts w:ascii="Times New Roman" w:hAnsi="Times New Roman" w:cs="Times New Roman"/>
          <w:sz w:val="24"/>
          <w:szCs w:val="24"/>
        </w:rPr>
        <w:t>RR=</w:t>
      </w:r>
      <w:r w:rsidR="007E4AD0">
        <w:rPr>
          <w:rFonts w:ascii="Times New Roman" w:hAnsi="Times New Roman" w:cs="Times New Roman"/>
          <w:sz w:val="24"/>
          <w:szCs w:val="24"/>
        </w:rPr>
        <w:t xml:space="preserve"> </w:t>
      </w:r>
      <w:r w:rsidR="005F34B7">
        <w:rPr>
          <w:rFonts w:ascii="Times New Roman" w:hAnsi="Times New Roman" w:cs="Times New Roman"/>
          <w:sz w:val="24"/>
          <w:szCs w:val="24"/>
        </w:rPr>
        <w:t xml:space="preserve">1.14 </w:t>
      </w:r>
      <w:r w:rsidRPr="00CC362C">
        <w:rPr>
          <w:rFonts w:ascii="Times New Roman" w:hAnsi="Times New Roman" w:cs="Times New Roman"/>
          <w:sz w:val="24"/>
          <w:szCs w:val="24"/>
        </w:rPr>
        <w:t>95% CI 1.06-1.23). The association between polysubstance use and treatment non-completion varied significantly across the treatment settings (Cochran's Q= 14.5, p= 0.0059).</w:t>
      </w:r>
    </w:p>
    <w:p w14:paraId="53202392"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commentRangeStart w:id="46"/>
      <w:r w:rsidRPr="003A4AF8">
        <w:rPr>
          <w:rFonts w:ascii="Times New Roman" w:hAnsi="Times New Roman" w:cs="Times New Roman"/>
          <w:sz w:val="24"/>
          <w:szCs w:val="24"/>
        </w:rPr>
        <w:t>Sensitivity analyses</w:t>
      </w:r>
      <w:commentRangeEnd w:id="46"/>
      <w:r>
        <w:rPr>
          <w:rStyle w:val="Refdecomentario"/>
          <w:rFonts w:ascii="Times New Roman" w:eastAsia="Times New Roman" w:hAnsi="Times New Roman" w:cs="Times New Roman"/>
          <w:lang w:val="en-US" w:eastAsia="es-CL"/>
        </w:rPr>
        <w:commentReference w:id="46"/>
      </w:r>
    </w:p>
    <w:p w14:paraId="13016B96" w14:textId="2D3FC7AA" w:rsidR="00974B01" w:rsidRDefault="00AA5B6C">
      <w:pPr>
        <w:spacing w:line="480" w:lineRule="auto"/>
        <w:ind w:firstLine="567"/>
        <w:rPr>
          <w:rFonts w:ascii="Times New Roman" w:hAnsi="Times New Roman" w:cs="Times New Roman"/>
          <w:sz w:val="24"/>
          <w:szCs w:val="24"/>
          <w:lang w:val="en-US"/>
        </w:rPr>
      </w:pPr>
      <w:bookmarkStart w:id="47" w:name="_Hlk170386320"/>
      <w:bookmarkStart w:id="48" w:name="_Hlk170385333"/>
      <w:r w:rsidRPr="00CC362C">
        <w:rPr>
          <w:rFonts w:ascii="Times New Roman" w:hAnsi="Times New Roman" w:cs="Times New Roman"/>
          <w:sz w:val="24"/>
          <w:szCs w:val="24"/>
        </w:rPr>
        <w:lastRenderedPageBreak/>
        <w:t xml:space="preserve">The associations between polysubstance use (PSU) and treatment non-completion were stable across models, with </w:t>
      </w:r>
      <w:del w:id="49" w:author="Andrés González Santa Cruz" w:date="2024-08-07T12:43:00Z" w16du:dateUtc="2024-08-07T16:43:00Z">
        <w:r w:rsidRPr="00CC362C" w:rsidDel="002E2091">
          <w:rPr>
            <w:rFonts w:ascii="Times New Roman" w:hAnsi="Times New Roman" w:cs="Times New Roman"/>
            <w:sz w:val="24"/>
            <w:szCs w:val="24"/>
          </w:rPr>
          <w:delText xml:space="preserve">null </w:delText>
        </w:r>
      </w:del>
      <w:r w:rsidRPr="00CC362C">
        <w:rPr>
          <w:rFonts w:ascii="Times New Roman" w:hAnsi="Times New Roman" w:cs="Times New Roman"/>
          <w:sz w:val="24"/>
          <w:szCs w:val="24"/>
        </w:rPr>
        <w:t xml:space="preserve">intervals </w:t>
      </w:r>
      <w:ins w:id="50" w:author="Andrés González Santa Cruz" w:date="2024-08-07T12:43:00Z" w16du:dateUtc="2024-08-07T16:43:00Z">
        <w:r w:rsidR="002E2091">
          <w:rPr>
            <w:rFonts w:ascii="Times New Roman" w:hAnsi="Times New Roman" w:cs="Times New Roman"/>
            <w:sz w:val="24"/>
            <w:szCs w:val="24"/>
          </w:rPr>
          <w:t xml:space="preserve">overlapping with the null </w:t>
        </w:r>
      </w:ins>
      <w:r w:rsidRPr="00CC362C">
        <w:rPr>
          <w:rFonts w:ascii="Times New Roman" w:hAnsi="Times New Roman" w:cs="Times New Roman"/>
          <w:sz w:val="24"/>
          <w:szCs w:val="24"/>
        </w:rPr>
        <w:t>for intensive ambulatory settings for women and residential settings for the general population. One model for basic ambulatory settings showed a modest significant association (RR=</w:t>
      </w:r>
      <w:r w:rsidR="007E4AD0">
        <w:rPr>
          <w:rFonts w:ascii="Times New Roman" w:hAnsi="Times New Roman" w:cs="Times New Roman"/>
          <w:sz w:val="24"/>
          <w:szCs w:val="24"/>
        </w:rPr>
        <w:t xml:space="preserve"> </w:t>
      </w:r>
      <w:r w:rsidRPr="00CC362C">
        <w:rPr>
          <w:rFonts w:ascii="Times New Roman" w:hAnsi="Times New Roman" w:cs="Times New Roman"/>
          <w:sz w:val="24"/>
          <w:szCs w:val="24"/>
        </w:rPr>
        <w:t>1.04 95% CI 1.01-1.07). The association weakened in general population intensive ambulatory settings, especially with</w:t>
      </w:r>
      <w:r w:rsidR="007E4AD0">
        <w:rPr>
          <w:rFonts w:ascii="Times New Roman" w:hAnsi="Times New Roman" w:cs="Times New Roman"/>
          <w:sz w:val="24"/>
          <w:szCs w:val="24"/>
        </w:rPr>
        <w:t xml:space="preserve"> marginal models with inverse intensity weights from an intensity model with</w:t>
      </w:r>
      <w:r w:rsidRPr="00CC362C">
        <w:rPr>
          <w:rFonts w:ascii="Times New Roman" w:hAnsi="Times New Roman" w:cs="Times New Roman"/>
          <w:sz w:val="24"/>
          <w:szCs w:val="24"/>
        </w:rPr>
        <w:t xml:space="preserve"> stratified follow-up and lagged covariates at 1 (</w:t>
      </w:r>
      <w:r w:rsidR="005F34B7">
        <w:rPr>
          <w:rFonts w:ascii="Times New Roman" w:hAnsi="Times New Roman" w:cs="Times New Roman"/>
          <w:sz w:val="24"/>
          <w:szCs w:val="24"/>
        </w:rPr>
        <w:t>RR=</w:t>
      </w:r>
      <w:r w:rsidR="007E4AD0">
        <w:rPr>
          <w:rFonts w:ascii="Times New Roman" w:hAnsi="Times New Roman" w:cs="Times New Roman"/>
          <w:sz w:val="24"/>
          <w:szCs w:val="24"/>
        </w:rPr>
        <w:t xml:space="preserve"> </w:t>
      </w:r>
      <w:r w:rsidRPr="00CC362C">
        <w:rPr>
          <w:rFonts w:ascii="Times New Roman" w:hAnsi="Times New Roman" w:cs="Times New Roman"/>
          <w:sz w:val="24"/>
          <w:szCs w:val="24"/>
        </w:rPr>
        <w:t xml:space="preserve">1.01 95% CI 0.98-1.05). </w:t>
      </w:r>
      <w:bookmarkEnd w:id="47"/>
      <w:bookmarkEnd w:id="48"/>
      <w:r w:rsidRPr="00CC362C">
        <w:rPr>
          <w:rFonts w:ascii="Times New Roman" w:hAnsi="Times New Roman" w:cs="Times New Roman"/>
          <w:sz w:val="24"/>
          <w:szCs w:val="24"/>
        </w:rPr>
        <w:t xml:space="preserve">In women-specific residential settings, only the </w:t>
      </w:r>
      <w:r w:rsidR="007E4AD0">
        <w:rPr>
          <w:rFonts w:ascii="Times New Roman" w:hAnsi="Times New Roman" w:cs="Times New Roman"/>
          <w:sz w:val="24"/>
          <w:szCs w:val="24"/>
        </w:rPr>
        <w:t xml:space="preserve">marginal </w:t>
      </w:r>
      <w:r w:rsidRPr="00CC362C">
        <w:rPr>
          <w:rFonts w:ascii="Times New Roman" w:hAnsi="Times New Roman" w:cs="Times New Roman"/>
          <w:sz w:val="24"/>
          <w:szCs w:val="24"/>
        </w:rPr>
        <w:t xml:space="preserve">model </w:t>
      </w:r>
      <w:r w:rsidR="007E4AD0">
        <w:rPr>
          <w:rFonts w:ascii="Times New Roman" w:hAnsi="Times New Roman" w:cs="Times New Roman"/>
          <w:sz w:val="24"/>
          <w:szCs w:val="24"/>
        </w:rPr>
        <w:t xml:space="preserve">with inverse intensity weights from an intensity model </w:t>
      </w:r>
      <w:r w:rsidRPr="00CC362C">
        <w:rPr>
          <w:rFonts w:ascii="Times New Roman" w:hAnsi="Times New Roman" w:cs="Times New Roman"/>
          <w:sz w:val="24"/>
          <w:szCs w:val="24"/>
        </w:rPr>
        <w:t xml:space="preserve">stratified by follow-up with lagged covariates at 1 </w:t>
      </w:r>
      <w:r w:rsidR="007E4AD0">
        <w:rPr>
          <w:rFonts w:ascii="Times New Roman" w:hAnsi="Times New Roman" w:cs="Times New Roman"/>
          <w:sz w:val="24"/>
          <w:szCs w:val="24"/>
        </w:rPr>
        <w:t xml:space="preserve">overlapped the null </w:t>
      </w:r>
      <w:r w:rsidRPr="00CC362C">
        <w:rPr>
          <w:rFonts w:ascii="Times New Roman" w:hAnsi="Times New Roman" w:cs="Times New Roman"/>
          <w:sz w:val="24"/>
          <w:szCs w:val="24"/>
        </w:rPr>
        <w:t>(</w:t>
      </w:r>
      <w:r w:rsidR="005F34B7">
        <w:rPr>
          <w:rFonts w:ascii="Times New Roman" w:hAnsi="Times New Roman" w:cs="Times New Roman"/>
          <w:sz w:val="24"/>
          <w:szCs w:val="24"/>
        </w:rPr>
        <w:t>RR=</w:t>
      </w:r>
      <w:r w:rsidR="007E4AD0">
        <w:rPr>
          <w:rFonts w:ascii="Times New Roman" w:hAnsi="Times New Roman" w:cs="Times New Roman"/>
          <w:sz w:val="24"/>
          <w:szCs w:val="24"/>
        </w:rPr>
        <w:t xml:space="preserve"> </w:t>
      </w:r>
      <w:r w:rsidRPr="00CC362C">
        <w:rPr>
          <w:rFonts w:ascii="Times New Roman" w:hAnsi="Times New Roman" w:cs="Times New Roman"/>
          <w:sz w:val="24"/>
          <w:szCs w:val="24"/>
        </w:rPr>
        <w:t xml:space="preserve">1.09 95% CI 0.99-1.20), although both settings maintained a positive direction </w:t>
      </w:r>
      <w:r w:rsidRPr="00CC362C">
        <w:rPr>
          <w:rFonts w:ascii="Times New Roman" w:hAnsi="Times New Roman" w:cs="Times New Roman"/>
          <w:sz w:val="24"/>
          <w:szCs w:val="24"/>
          <w:lang w:val="en-US"/>
        </w:rPr>
        <w:t xml:space="preserve">(See </w:t>
      </w:r>
      <w:ins w:id="51" w:author="Andrés González Santa Cruz" w:date="2024-08-07T12:40:00Z" w16du:dateUtc="2024-08-07T16:40:00Z">
        <w:r w:rsidR="002E2091">
          <w:rPr>
            <w:rFonts w:ascii="Times New Roman" w:hAnsi="Times New Roman" w:cs="Times New Roman"/>
            <w:sz w:val="24"/>
            <w:szCs w:val="24"/>
            <w:lang w:val="en-US"/>
          </w:rPr>
          <w:t xml:space="preserve">Supplemental </w:t>
        </w:r>
      </w:ins>
      <w:r w:rsidRPr="00CC362C">
        <w:rPr>
          <w:rFonts w:ascii="Times New Roman" w:hAnsi="Times New Roman" w:cs="Times New Roman"/>
          <w:sz w:val="24"/>
          <w:szCs w:val="24"/>
          <w:lang w:val="en-US"/>
        </w:rPr>
        <w:t>Table S5).</w:t>
      </w:r>
    </w:p>
    <w:p w14:paraId="10758CF7" w14:textId="4FEFF6C4" w:rsidR="00680C08" w:rsidRPr="0056651F" w:rsidRDefault="00680C08" w:rsidP="00680C08">
      <w:pPr>
        <w:spacing w:line="480" w:lineRule="auto"/>
        <w:ind w:firstLine="567"/>
        <w:rPr>
          <w:rFonts w:ascii="Times New Roman" w:hAnsi="Times New Roman" w:cs="Times New Roman"/>
          <w:sz w:val="24"/>
          <w:szCs w:val="24"/>
          <w:highlight w:val="yellow"/>
          <w:lang w:val="en-US"/>
        </w:rPr>
      </w:pPr>
      <w:r w:rsidRPr="0056651F">
        <w:rPr>
          <w:rFonts w:ascii="Times New Roman" w:hAnsi="Times New Roman" w:cs="Times New Roman"/>
          <w:sz w:val="24"/>
          <w:szCs w:val="24"/>
          <w:highlight w:val="yellow"/>
          <w:lang w:val="en-US"/>
        </w:rPr>
        <w:t xml:space="preserve">Distinguishing between patients reporting PSU with and without alcohol at admission </w:t>
      </w:r>
      <w:ins w:id="52" w:author="Andrés González Santa Cruz" w:date="2024-08-07T12:44:00Z" w16du:dateUtc="2024-08-07T16:44:00Z">
        <w:r w:rsidR="002E2091">
          <w:rPr>
            <w:rFonts w:ascii="Times New Roman" w:hAnsi="Times New Roman" w:cs="Times New Roman"/>
            <w:sz w:val="24"/>
            <w:szCs w:val="24"/>
            <w:highlight w:val="yellow"/>
            <w:lang w:val="en-US"/>
          </w:rPr>
          <w:t xml:space="preserve">as </w:t>
        </w:r>
      </w:ins>
      <w:ins w:id="53" w:author="Andrés González Santa Cruz" w:date="2024-08-07T12:47:00Z" w16du:dateUtc="2024-08-07T16:47:00Z">
        <w:r w:rsidR="00BD7249">
          <w:rPr>
            <w:rFonts w:ascii="Times New Roman" w:hAnsi="Times New Roman" w:cs="Times New Roman"/>
            <w:sz w:val="24"/>
            <w:szCs w:val="24"/>
            <w:highlight w:val="yellow"/>
            <w:lang w:val="en-US"/>
          </w:rPr>
          <w:t>the</w:t>
        </w:r>
      </w:ins>
      <w:ins w:id="54" w:author="Andrés González Santa Cruz" w:date="2024-08-07T12:45:00Z" w16du:dateUtc="2024-08-07T16:45:00Z">
        <w:r w:rsidR="002E2091">
          <w:rPr>
            <w:rFonts w:ascii="Times New Roman" w:hAnsi="Times New Roman" w:cs="Times New Roman"/>
            <w:sz w:val="24"/>
            <w:szCs w:val="24"/>
            <w:highlight w:val="yellow"/>
            <w:lang w:val="en-US"/>
          </w:rPr>
          <w:t xml:space="preserve"> secondary substance </w:t>
        </w:r>
        <w:r w:rsidR="00BD7249">
          <w:rPr>
            <w:rFonts w:ascii="Times New Roman" w:hAnsi="Times New Roman" w:cs="Times New Roman"/>
            <w:sz w:val="24"/>
            <w:szCs w:val="24"/>
            <w:highlight w:val="yellow"/>
            <w:lang w:val="en-US"/>
          </w:rPr>
          <w:t xml:space="preserve">of concern </w:t>
        </w:r>
      </w:ins>
      <w:r w:rsidRPr="0056651F">
        <w:rPr>
          <w:rFonts w:ascii="Times New Roman" w:hAnsi="Times New Roman" w:cs="Times New Roman"/>
          <w:sz w:val="24"/>
          <w:szCs w:val="24"/>
          <w:highlight w:val="yellow"/>
          <w:lang w:val="en-US"/>
        </w:rPr>
        <w:t xml:space="preserve">showed </w:t>
      </w:r>
      <w:r>
        <w:rPr>
          <w:rFonts w:ascii="Times New Roman" w:hAnsi="Times New Roman" w:cs="Times New Roman"/>
          <w:sz w:val="24"/>
          <w:szCs w:val="24"/>
          <w:highlight w:val="yellow"/>
          <w:lang w:val="en-US"/>
        </w:rPr>
        <w:t xml:space="preserve">interesting </w:t>
      </w:r>
      <w:r w:rsidRPr="0056651F">
        <w:rPr>
          <w:rFonts w:ascii="Times New Roman" w:hAnsi="Times New Roman" w:cs="Times New Roman"/>
          <w:sz w:val="24"/>
          <w:szCs w:val="24"/>
          <w:highlight w:val="yellow"/>
          <w:lang w:val="en-US"/>
        </w:rPr>
        <w:t xml:space="preserve">results (See </w:t>
      </w:r>
      <w:ins w:id="55" w:author="Andrés González Santa Cruz" w:date="2024-08-07T12:40:00Z" w16du:dateUtc="2024-08-07T16:40:00Z">
        <w:r w:rsidR="002E2091">
          <w:rPr>
            <w:rFonts w:ascii="Times New Roman" w:hAnsi="Times New Roman" w:cs="Times New Roman"/>
            <w:sz w:val="24"/>
            <w:szCs w:val="24"/>
            <w:highlight w:val="yellow"/>
            <w:lang w:val="en-US"/>
          </w:rPr>
          <w:t xml:space="preserve">Supplemental </w:t>
        </w:r>
      </w:ins>
      <w:r w:rsidRPr="0056651F">
        <w:rPr>
          <w:rFonts w:ascii="Times New Roman" w:hAnsi="Times New Roman" w:cs="Times New Roman"/>
          <w:sz w:val="24"/>
          <w:szCs w:val="24"/>
          <w:highlight w:val="yellow"/>
          <w:lang w:val="en-US"/>
        </w:rPr>
        <w:t>Table S6). In women-only residential settings, both groups showed associations</w:t>
      </w:r>
      <w:del w:id="56" w:author="Andrés González Santa Cruz" w:date="2024-08-07T12:45:00Z" w16du:dateUtc="2024-08-07T16:45:00Z">
        <w:r w:rsidRPr="0056651F" w:rsidDel="00BD7249">
          <w:rPr>
            <w:rFonts w:ascii="Times New Roman" w:hAnsi="Times New Roman" w:cs="Times New Roman"/>
            <w:sz w:val="24"/>
            <w:szCs w:val="24"/>
            <w:highlight w:val="yellow"/>
            <w:lang w:val="en-US"/>
          </w:rPr>
          <w:delText>:</w:delText>
        </w:r>
      </w:del>
      <w:r w:rsidRPr="0056651F">
        <w:rPr>
          <w:rFonts w:ascii="Times New Roman" w:hAnsi="Times New Roman" w:cs="Times New Roman"/>
          <w:sz w:val="24"/>
          <w:szCs w:val="24"/>
          <w:highlight w:val="yellow"/>
          <w:lang w:val="en-US"/>
        </w:rPr>
        <w:t xml:space="preserve"> with alcohol (RR</w:t>
      </w:r>
      <w:del w:id="57" w:author="Andrés González Santa Cruz" w:date="2024-08-07T12:54:00Z" w16du:dateUtc="2024-08-07T16:54:00Z">
        <w:r w:rsidRPr="0056651F" w:rsidDel="00063C4D">
          <w:rPr>
            <w:rFonts w:ascii="Times New Roman" w:hAnsi="Times New Roman" w:cs="Times New Roman"/>
            <w:sz w:val="24"/>
            <w:szCs w:val="24"/>
            <w:highlight w:val="yellow"/>
            <w:lang w:val="en-US"/>
          </w:rPr>
          <w:delText xml:space="preserve"> </w:delText>
        </w:r>
      </w:del>
      <w:r w:rsidRPr="0056651F">
        <w:rPr>
          <w:rFonts w:ascii="Times New Roman" w:hAnsi="Times New Roman" w:cs="Times New Roman"/>
          <w:sz w:val="24"/>
          <w:szCs w:val="24"/>
          <w:highlight w:val="yellow"/>
          <w:lang w:val="en-US"/>
        </w:rPr>
        <w:t>= 1.14</w:t>
      </w:r>
      <w:del w:id="58" w:author="Andrés González Santa Cruz" w:date="2024-08-07T12:53:00Z" w16du:dateUtc="2024-08-07T16:53:00Z">
        <w:r w:rsidRPr="0056651F" w:rsidDel="00063C4D">
          <w:rPr>
            <w:rFonts w:ascii="Times New Roman" w:hAnsi="Times New Roman" w:cs="Times New Roman"/>
            <w:sz w:val="24"/>
            <w:szCs w:val="24"/>
            <w:highlight w:val="yellow"/>
            <w:lang w:val="en-US"/>
          </w:rPr>
          <w:delText>,</w:delText>
        </w:r>
      </w:del>
      <w:r w:rsidRPr="0056651F">
        <w:rPr>
          <w:rFonts w:ascii="Times New Roman" w:hAnsi="Times New Roman" w:cs="Times New Roman"/>
          <w:sz w:val="24"/>
          <w:szCs w:val="24"/>
          <w:highlight w:val="yellow"/>
          <w:lang w:val="en-US"/>
        </w:rPr>
        <w:t xml:space="preserve"> 95% CI 1.06-1.23) and without alcohol (RR</w:t>
      </w:r>
      <w:del w:id="59" w:author="Andrés González Santa Cruz" w:date="2024-08-07T12:53:00Z" w16du:dateUtc="2024-08-07T16:53:00Z">
        <w:r w:rsidRPr="0056651F" w:rsidDel="00063C4D">
          <w:rPr>
            <w:rFonts w:ascii="Times New Roman" w:hAnsi="Times New Roman" w:cs="Times New Roman"/>
            <w:sz w:val="24"/>
            <w:szCs w:val="24"/>
            <w:highlight w:val="yellow"/>
            <w:lang w:val="en-US"/>
          </w:rPr>
          <w:delText xml:space="preserve"> </w:delText>
        </w:r>
      </w:del>
      <w:r w:rsidRPr="0056651F">
        <w:rPr>
          <w:rFonts w:ascii="Times New Roman" w:hAnsi="Times New Roman" w:cs="Times New Roman"/>
          <w:sz w:val="24"/>
          <w:szCs w:val="24"/>
          <w:highlight w:val="yellow"/>
          <w:lang w:val="en-US"/>
        </w:rPr>
        <w:t>= 1.14</w:t>
      </w:r>
      <w:del w:id="60" w:author="Andrés González Santa Cruz" w:date="2024-08-07T12:53:00Z" w16du:dateUtc="2024-08-07T16:53:00Z">
        <w:r w:rsidRPr="0056651F" w:rsidDel="00063C4D">
          <w:rPr>
            <w:rFonts w:ascii="Times New Roman" w:hAnsi="Times New Roman" w:cs="Times New Roman"/>
            <w:sz w:val="24"/>
            <w:szCs w:val="24"/>
            <w:highlight w:val="yellow"/>
            <w:lang w:val="en-US"/>
          </w:rPr>
          <w:delText>,</w:delText>
        </w:r>
      </w:del>
      <w:r w:rsidRPr="0056651F">
        <w:rPr>
          <w:rFonts w:ascii="Times New Roman" w:hAnsi="Times New Roman" w:cs="Times New Roman"/>
          <w:sz w:val="24"/>
          <w:szCs w:val="24"/>
          <w:highlight w:val="yellow"/>
          <w:lang w:val="en-US"/>
        </w:rPr>
        <w:t xml:space="preserve"> 95% CI 1.05-1.24). </w:t>
      </w:r>
      <w:ins w:id="61" w:author="Andrés González Santa Cruz" w:date="2024-08-07T12:51:00Z" w16du:dateUtc="2024-08-07T16:51:00Z">
        <w:r w:rsidR="009A1294">
          <w:rPr>
            <w:rFonts w:ascii="Times New Roman" w:hAnsi="Times New Roman" w:cs="Times New Roman"/>
            <w:sz w:val="24"/>
            <w:szCs w:val="24"/>
            <w:highlight w:val="yellow"/>
            <w:lang w:val="en-US"/>
          </w:rPr>
          <w:t>O</w:t>
        </w:r>
        <w:r w:rsidR="009A1294" w:rsidRPr="0056651F">
          <w:rPr>
            <w:rFonts w:ascii="Times New Roman" w:hAnsi="Times New Roman" w:cs="Times New Roman"/>
            <w:sz w:val="24"/>
            <w:szCs w:val="24"/>
            <w:highlight w:val="yellow"/>
            <w:lang w:val="en-US"/>
          </w:rPr>
          <w:t xml:space="preserve">nly those with alcohol use as a secondary substance showed significant associations </w:t>
        </w:r>
        <w:r w:rsidR="009A1294">
          <w:rPr>
            <w:rFonts w:ascii="Times New Roman" w:hAnsi="Times New Roman" w:cs="Times New Roman"/>
            <w:sz w:val="24"/>
            <w:szCs w:val="24"/>
            <w:highlight w:val="yellow"/>
            <w:lang w:val="en-US"/>
          </w:rPr>
          <w:t>i</w:t>
        </w:r>
      </w:ins>
      <w:del w:id="62" w:author="Andrés González Santa Cruz" w:date="2024-08-07T12:51:00Z" w16du:dateUtc="2024-08-07T16:51:00Z">
        <w:r w:rsidRPr="0056651F" w:rsidDel="009A1294">
          <w:rPr>
            <w:rFonts w:ascii="Times New Roman" w:hAnsi="Times New Roman" w:cs="Times New Roman"/>
            <w:sz w:val="24"/>
            <w:szCs w:val="24"/>
            <w:highlight w:val="yellow"/>
            <w:lang w:val="en-US"/>
          </w:rPr>
          <w:delText>I</w:delText>
        </w:r>
      </w:del>
      <w:r w:rsidRPr="0056651F">
        <w:rPr>
          <w:rFonts w:ascii="Times New Roman" w:hAnsi="Times New Roman" w:cs="Times New Roman"/>
          <w:sz w:val="24"/>
          <w:szCs w:val="24"/>
          <w:highlight w:val="yellow"/>
          <w:lang w:val="en-US"/>
        </w:rPr>
        <w:t xml:space="preserve">n general population intensive </w:t>
      </w:r>
      <w:ins w:id="63" w:author="Andrés González Santa Cruz" w:date="2024-08-07T12:50:00Z" w16du:dateUtc="2024-08-07T16:50:00Z">
        <w:r w:rsidR="009A1294" w:rsidRPr="0056651F">
          <w:rPr>
            <w:rFonts w:ascii="Times New Roman" w:hAnsi="Times New Roman" w:cs="Times New Roman"/>
            <w:sz w:val="24"/>
            <w:szCs w:val="24"/>
            <w:highlight w:val="yellow"/>
            <w:lang w:val="en-US"/>
          </w:rPr>
          <w:t>(RR= 1.10 95% CI 1.07-1.14</w:t>
        </w:r>
        <w:r w:rsidR="009A1294">
          <w:rPr>
            <w:rFonts w:ascii="Times New Roman" w:hAnsi="Times New Roman" w:cs="Times New Roman"/>
            <w:sz w:val="24"/>
            <w:szCs w:val="24"/>
            <w:highlight w:val="yellow"/>
            <w:lang w:val="en-US"/>
          </w:rPr>
          <w:t xml:space="preserve">) </w:t>
        </w:r>
      </w:ins>
      <w:ins w:id="64" w:author="Andrés González Santa Cruz" w:date="2024-08-07T12:49:00Z" w16du:dateUtc="2024-08-07T16:49:00Z">
        <w:r w:rsidR="009A1294">
          <w:rPr>
            <w:rFonts w:ascii="Times New Roman" w:hAnsi="Times New Roman" w:cs="Times New Roman"/>
            <w:sz w:val="24"/>
            <w:szCs w:val="24"/>
            <w:highlight w:val="yellow"/>
            <w:lang w:val="en-US"/>
          </w:rPr>
          <w:t xml:space="preserve">and basic </w:t>
        </w:r>
      </w:ins>
      <w:r w:rsidRPr="0056651F">
        <w:rPr>
          <w:rFonts w:ascii="Times New Roman" w:hAnsi="Times New Roman" w:cs="Times New Roman"/>
          <w:sz w:val="24"/>
          <w:szCs w:val="24"/>
          <w:highlight w:val="yellow"/>
          <w:lang w:val="en-US"/>
        </w:rPr>
        <w:t>ambulatory settings</w:t>
      </w:r>
      <w:ins w:id="65" w:author="Andrés González Santa Cruz" w:date="2024-08-07T12:50:00Z" w16du:dateUtc="2024-08-07T16:50:00Z">
        <w:r w:rsidR="009A1294">
          <w:rPr>
            <w:rFonts w:ascii="Times New Roman" w:hAnsi="Times New Roman" w:cs="Times New Roman"/>
            <w:sz w:val="24"/>
            <w:szCs w:val="24"/>
            <w:highlight w:val="yellow"/>
            <w:lang w:val="en-US"/>
          </w:rPr>
          <w:t xml:space="preserve"> (</w:t>
        </w:r>
        <w:r w:rsidR="009A1294" w:rsidRPr="0056651F">
          <w:rPr>
            <w:rFonts w:ascii="Times New Roman" w:hAnsi="Times New Roman" w:cs="Times New Roman"/>
            <w:sz w:val="24"/>
            <w:szCs w:val="24"/>
            <w:highlight w:val="yellow"/>
            <w:lang w:val="en-US"/>
          </w:rPr>
          <w:t>RR= 1.08 95% CI 1.05-1.12)</w:t>
        </w:r>
      </w:ins>
      <w:del w:id="66" w:author="Andrés González Santa Cruz" w:date="2024-08-07T12:51:00Z" w16du:dateUtc="2024-08-07T16:51:00Z">
        <w:r w:rsidRPr="0056651F" w:rsidDel="009A1294">
          <w:rPr>
            <w:rFonts w:ascii="Times New Roman" w:hAnsi="Times New Roman" w:cs="Times New Roman"/>
            <w:sz w:val="24"/>
            <w:szCs w:val="24"/>
            <w:highlight w:val="yellow"/>
            <w:lang w:val="en-US"/>
          </w:rPr>
          <w:delText>, only those with alcohol use as a secondary substance showed significant associations</w:delText>
        </w:r>
      </w:del>
      <w:del w:id="67" w:author="Andrés González Santa Cruz" w:date="2024-08-07T12:50:00Z" w16du:dateUtc="2024-08-07T16:50:00Z">
        <w:r w:rsidRPr="0056651F" w:rsidDel="009A1294">
          <w:rPr>
            <w:rFonts w:ascii="Times New Roman" w:hAnsi="Times New Roman" w:cs="Times New Roman"/>
            <w:sz w:val="24"/>
            <w:szCs w:val="24"/>
            <w:highlight w:val="yellow"/>
            <w:lang w:val="en-US"/>
          </w:rPr>
          <w:delText xml:space="preserve"> (RR = 1.10, 95% CI 1.07-1.14)</w:delText>
        </w:r>
      </w:del>
      <w:del w:id="68" w:author="Andrés González Santa Cruz" w:date="2024-08-07T12:49:00Z" w16du:dateUtc="2024-08-07T16:49:00Z">
        <w:r w:rsidRPr="0056651F" w:rsidDel="009A1294">
          <w:rPr>
            <w:rFonts w:ascii="Times New Roman" w:hAnsi="Times New Roman" w:cs="Times New Roman"/>
            <w:sz w:val="24"/>
            <w:szCs w:val="24"/>
            <w:highlight w:val="yellow"/>
            <w:lang w:val="en-US"/>
          </w:rPr>
          <w:delText>. In basic ambulatory settings, associations were found for those with alcohol</w:delText>
        </w:r>
      </w:del>
      <w:del w:id="69" w:author="Andrés González Santa Cruz" w:date="2024-08-07T12:50:00Z" w16du:dateUtc="2024-08-07T16:50:00Z">
        <w:r w:rsidRPr="0056651F" w:rsidDel="009A1294">
          <w:rPr>
            <w:rFonts w:ascii="Times New Roman" w:hAnsi="Times New Roman" w:cs="Times New Roman"/>
            <w:sz w:val="24"/>
            <w:szCs w:val="24"/>
            <w:highlight w:val="yellow"/>
            <w:lang w:val="en-US"/>
          </w:rPr>
          <w:delText xml:space="preserve"> (RR = 1.08, 95% CI 1.05-1.12) but not for those without alcohol</w:delText>
        </w:r>
      </w:del>
      <w:r w:rsidRPr="0056651F">
        <w:rPr>
          <w:rFonts w:ascii="Times New Roman" w:hAnsi="Times New Roman" w:cs="Times New Roman"/>
          <w:sz w:val="24"/>
          <w:szCs w:val="24"/>
          <w:highlight w:val="yellow"/>
          <w:lang w:val="en-US"/>
        </w:rPr>
        <w:t>. Notably, in general population residential treatments, PSU with alcohol as a secondary substance had a protective role (RR</w:t>
      </w:r>
      <w:del w:id="70" w:author="Andrés González Santa Cruz" w:date="2024-08-07T12:54:00Z" w16du:dateUtc="2024-08-07T16:54:00Z">
        <w:r w:rsidRPr="0056651F" w:rsidDel="00063C4D">
          <w:rPr>
            <w:rFonts w:ascii="Times New Roman" w:hAnsi="Times New Roman" w:cs="Times New Roman"/>
            <w:sz w:val="24"/>
            <w:szCs w:val="24"/>
            <w:highlight w:val="yellow"/>
            <w:lang w:val="en-US"/>
          </w:rPr>
          <w:delText xml:space="preserve"> </w:delText>
        </w:r>
      </w:del>
      <w:r w:rsidRPr="0056651F">
        <w:rPr>
          <w:rFonts w:ascii="Times New Roman" w:hAnsi="Times New Roman" w:cs="Times New Roman"/>
          <w:sz w:val="24"/>
          <w:szCs w:val="24"/>
          <w:highlight w:val="yellow"/>
          <w:lang w:val="en-US"/>
        </w:rPr>
        <w:t>= 0.89</w:t>
      </w:r>
      <w:del w:id="71" w:author="Andrés González Santa Cruz" w:date="2024-08-07T12:53:00Z" w16du:dateUtc="2024-08-07T16:53:00Z">
        <w:r w:rsidRPr="0056651F" w:rsidDel="00063C4D">
          <w:rPr>
            <w:rFonts w:ascii="Times New Roman" w:hAnsi="Times New Roman" w:cs="Times New Roman"/>
            <w:sz w:val="24"/>
            <w:szCs w:val="24"/>
            <w:highlight w:val="yellow"/>
            <w:lang w:val="en-US"/>
          </w:rPr>
          <w:delText>,</w:delText>
        </w:r>
      </w:del>
      <w:r w:rsidRPr="0056651F">
        <w:rPr>
          <w:rFonts w:ascii="Times New Roman" w:hAnsi="Times New Roman" w:cs="Times New Roman"/>
          <w:sz w:val="24"/>
          <w:szCs w:val="24"/>
          <w:highlight w:val="yellow"/>
          <w:lang w:val="en-US"/>
        </w:rPr>
        <w:t xml:space="preserve"> 95% CI 0.83-0.94).</w:t>
      </w:r>
    </w:p>
    <w:p w14:paraId="74F093E7" w14:textId="5B93EAB9" w:rsidR="000A19E8" w:rsidRPr="00506CD6" w:rsidRDefault="00974B01" w:rsidP="0056651F">
      <w:pPr>
        <w:spacing w:line="259" w:lineRule="auto"/>
        <w:jc w:val="left"/>
        <w:rPr>
          <w:rFonts w:ascii="Times New Roman" w:hAnsi="Times New Roman" w:cs="Times New Roman"/>
          <w:sz w:val="24"/>
          <w:szCs w:val="24"/>
          <w:lang w:val="en-US"/>
        </w:rPr>
      </w:pPr>
      <w:r w:rsidRPr="00506CD6">
        <w:rPr>
          <w:rFonts w:ascii="Times New Roman" w:hAnsi="Times New Roman" w:cs="Times New Roman"/>
          <w:sz w:val="24"/>
          <w:szCs w:val="24"/>
          <w:lang w:val="en-US"/>
        </w:rPr>
        <w:br w:type="page"/>
      </w:r>
    </w:p>
    <w:p w14:paraId="38892146" w14:textId="77777777" w:rsidR="00AA5B6C" w:rsidRPr="00C31320" w:rsidRDefault="00AA5B6C" w:rsidP="0056651F">
      <w:pPr>
        <w:pStyle w:val="Ttulo1"/>
      </w:pPr>
      <w:r w:rsidRPr="00C31320">
        <w:lastRenderedPageBreak/>
        <w:t>DISCUSSION</w:t>
      </w:r>
    </w:p>
    <w:p w14:paraId="2B14B29E" w14:textId="70CAB2D8" w:rsidR="00701F33" w:rsidRPr="00B430ED" w:rsidRDefault="006B3171" w:rsidP="00AA3E65">
      <w:pPr>
        <w:spacing w:line="480" w:lineRule="auto"/>
        <w:ind w:firstLine="567"/>
        <w:rPr>
          <w:rFonts w:ascii="Times New Roman" w:hAnsi="Times New Roman" w:cs="Times New Roman"/>
          <w:sz w:val="24"/>
          <w:szCs w:val="24"/>
          <w:lang w:val="en-US"/>
        </w:rPr>
      </w:pPr>
      <w:r w:rsidRPr="00701F33">
        <w:rPr>
          <w:rFonts w:ascii="Times New Roman" w:hAnsi="Times New Roman" w:cs="Times New Roman"/>
          <w:sz w:val="24"/>
          <w:szCs w:val="24"/>
        </w:rPr>
        <w:t xml:space="preserve">Our findings revealed a significant association between reporting </w:t>
      </w:r>
      <w:r>
        <w:rPr>
          <w:rFonts w:ascii="Times New Roman" w:hAnsi="Times New Roman" w:cs="Times New Roman"/>
          <w:sz w:val="24"/>
          <w:szCs w:val="24"/>
        </w:rPr>
        <w:t>PSU</w:t>
      </w:r>
      <w:r w:rsidRPr="00701F33">
        <w:rPr>
          <w:rFonts w:ascii="Times New Roman" w:hAnsi="Times New Roman" w:cs="Times New Roman"/>
          <w:sz w:val="24"/>
          <w:szCs w:val="24"/>
        </w:rPr>
        <w:t xml:space="preserve"> at admission and the risk of treatment non-completion among patients admitted to </w:t>
      </w:r>
      <w:r>
        <w:rPr>
          <w:rFonts w:ascii="Times New Roman" w:hAnsi="Times New Roman" w:cs="Times New Roman"/>
          <w:sz w:val="24"/>
          <w:szCs w:val="24"/>
        </w:rPr>
        <w:t>SUD treatment</w:t>
      </w:r>
      <w:r w:rsidRPr="00701F33">
        <w:rPr>
          <w:rFonts w:ascii="Times New Roman" w:hAnsi="Times New Roman" w:cs="Times New Roman"/>
          <w:sz w:val="24"/>
          <w:szCs w:val="24"/>
        </w:rPr>
        <w:t xml:space="preserve"> programs in Chile between 2010 and 2019.</w:t>
      </w:r>
      <w:r w:rsidR="00701F33" w:rsidRPr="00701F33">
        <w:rPr>
          <w:rFonts w:ascii="Times New Roman" w:hAnsi="Times New Roman" w:cs="Times New Roman"/>
          <w:sz w:val="24"/>
          <w:szCs w:val="24"/>
        </w:rPr>
        <w:t xml:space="preserve"> Specifically, the risk of non-completion was modestly higher in intensive ambulatory settings for the general population (RR</w:t>
      </w:r>
      <w:r w:rsidR="00D12EF6">
        <w:rPr>
          <w:rFonts w:ascii="Times New Roman" w:hAnsi="Times New Roman" w:cs="Times New Roman"/>
          <w:sz w:val="24"/>
          <w:szCs w:val="24"/>
        </w:rPr>
        <w:t>=</w:t>
      </w:r>
      <w:r w:rsidR="00701F33" w:rsidRPr="00701F33">
        <w:rPr>
          <w:rFonts w:ascii="Times New Roman" w:hAnsi="Times New Roman" w:cs="Times New Roman"/>
          <w:sz w:val="24"/>
          <w:szCs w:val="24"/>
        </w:rPr>
        <w:t xml:space="preserve"> 1.04 95% CI 1.01-1.07) and in women-only residential settings (RR</w:t>
      </w:r>
      <w:r w:rsidR="00D12EF6">
        <w:rPr>
          <w:rFonts w:ascii="Times New Roman" w:hAnsi="Times New Roman" w:cs="Times New Roman"/>
          <w:sz w:val="24"/>
          <w:szCs w:val="24"/>
        </w:rPr>
        <w:t>=</w:t>
      </w:r>
      <w:r w:rsidR="00701F33" w:rsidRPr="00701F33">
        <w:rPr>
          <w:rFonts w:ascii="Times New Roman" w:hAnsi="Times New Roman" w:cs="Times New Roman"/>
          <w:sz w:val="24"/>
          <w:szCs w:val="24"/>
        </w:rPr>
        <w:t xml:space="preserve"> 1.14 95% CI 1.06-1.23). </w:t>
      </w:r>
      <w:r w:rsidRPr="00701F33">
        <w:rPr>
          <w:rFonts w:ascii="Times New Roman" w:hAnsi="Times New Roman" w:cs="Times New Roman"/>
          <w:sz w:val="24"/>
          <w:szCs w:val="24"/>
        </w:rPr>
        <w:t>However, this association was not consistent across all treatment settings, indicating variability in how PSU influences treatment outcomes, depending on the type of treatment program</w:t>
      </w:r>
      <w:r w:rsidR="002A186D">
        <w:rPr>
          <w:rFonts w:ascii="Times New Roman" w:hAnsi="Times New Roman" w:cs="Times New Roman"/>
          <w:sz w:val="24"/>
          <w:szCs w:val="24"/>
        </w:rPr>
        <w:t xml:space="preserve"> (</w:t>
      </w:r>
      <w:r w:rsidR="002A186D" w:rsidRPr="002A186D">
        <w:rPr>
          <w:rFonts w:ascii="Times New Roman" w:hAnsi="Times New Roman" w:cs="Times New Roman"/>
          <w:sz w:val="24"/>
          <w:szCs w:val="24"/>
        </w:rPr>
        <w:t>Cochran's Q= 14.5, p= 0.0059</w:t>
      </w:r>
      <w:r w:rsidR="002A186D">
        <w:rPr>
          <w:rFonts w:ascii="Times New Roman" w:hAnsi="Times New Roman" w:cs="Times New Roman"/>
          <w:sz w:val="24"/>
          <w:szCs w:val="24"/>
        </w:rPr>
        <w:t>)</w:t>
      </w:r>
      <w:r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Sensitivity analyses supported these findings, showing stability in the associations across the different model specifications</w:t>
      </w:r>
      <w:r w:rsidR="00105D77">
        <w:rPr>
          <w:rFonts w:ascii="Times New Roman" w:hAnsi="Times New Roman" w:cs="Times New Roman"/>
          <w:sz w:val="24"/>
          <w:szCs w:val="24"/>
        </w:rPr>
        <w:t xml:space="preserve"> and treatment setting</w:t>
      </w:r>
      <w:r w:rsidR="00BB15E4">
        <w:rPr>
          <w:rFonts w:ascii="Times New Roman" w:hAnsi="Times New Roman" w:cs="Times New Roman"/>
          <w:sz w:val="24"/>
          <w:szCs w:val="24"/>
        </w:rPr>
        <w:t>s</w:t>
      </w:r>
      <w:r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After comparing patients reporting PSU</w:t>
      </w:r>
      <w:r>
        <w:rPr>
          <w:rFonts w:ascii="Times New Roman" w:hAnsi="Times New Roman" w:cs="Times New Roman"/>
          <w:sz w:val="24"/>
          <w:szCs w:val="24"/>
        </w:rPr>
        <w:t xml:space="preserve"> </w:t>
      </w:r>
      <w:r w:rsidRPr="00701F33">
        <w:rPr>
          <w:rFonts w:ascii="Times New Roman" w:hAnsi="Times New Roman" w:cs="Times New Roman"/>
          <w:sz w:val="24"/>
          <w:szCs w:val="24"/>
        </w:rPr>
        <w:t>versus those reporting single substance use regarding treatment completion, we found notable differences in treatment outcomes.</w:t>
      </w:r>
      <w:r w:rsidR="00701F33" w:rsidRPr="00701F33">
        <w:rPr>
          <w:rFonts w:ascii="Times New Roman" w:hAnsi="Times New Roman" w:cs="Times New Roman"/>
          <w:sz w:val="24"/>
          <w:szCs w:val="24"/>
        </w:rPr>
        <w:t xml:space="preserve"> </w:t>
      </w:r>
      <w:r w:rsidR="00E30D40">
        <w:rPr>
          <w:rFonts w:ascii="Times New Roman" w:hAnsi="Times New Roman" w:cs="Times New Roman"/>
          <w:sz w:val="24"/>
          <w:szCs w:val="24"/>
          <w:lang w:val="en-US"/>
        </w:rPr>
        <w:t>T</w:t>
      </w:r>
      <w:r w:rsidR="00E30D40" w:rsidRPr="00CC362C">
        <w:rPr>
          <w:rFonts w:ascii="Times New Roman" w:hAnsi="Times New Roman" w:cs="Times New Roman"/>
          <w:sz w:val="24"/>
          <w:szCs w:val="24"/>
          <w:lang w:val="en-US"/>
        </w:rPr>
        <w:t>he association between reporting polysubstance use and treatment non-completion seems robust to different model specifications</w:t>
      </w:r>
      <w:r w:rsidR="00E30D40" w:rsidRPr="00701F33">
        <w:rPr>
          <w:rFonts w:ascii="Times New Roman" w:hAnsi="Times New Roman" w:cs="Times New Roman"/>
          <w:sz w:val="24"/>
          <w:szCs w:val="24"/>
        </w:rPr>
        <w:t>, suggesting that despite their complex clinical profiles, patients with PSU may benefit from repeated treatment engagements.</w:t>
      </w:r>
      <w:r w:rsidR="0007113F">
        <w:rPr>
          <w:rFonts w:ascii="Times New Roman" w:hAnsi="Times New Roman" w:cs="Times New Roman"/>
          <w:sz w:val="24"/>
          <w:szCs w:val="24"/>
        </w:rPr>
        <w:t xml:space="preserve"> </w:t>
      </w:r>
      <w:r w:rsidR="00334D5C" w:rsidRPr="0056651F">
        <w:rPr>
          <w:rFonts w:ascii="Times New Roman" w:hAnsi="Times New Roman" w:cs="Times New Roman"/>
          <w:sz w:val="24"/>
          <w:szCs w:val="24"/>
          <w:highlight w:val="yellow"/>
          <w:lang w:val="en-US"/>
        </w:rPr>
        <w:t>A more detailed analysis distinguishing between PSU with alcohol and PSU without alcohol as a secondary substance allowed us to observe that PSU with alcohol as a secondary substance showed associations for every treatment setting at baseline, except</w:t>
      </w:r>
      <w:r w:rsidR="004E4D45">
        <w:rPr>
          <w:rFonts w:ascii="Times New Roman" w:hAnsi="Times New Roman" w:cs="Times New Roman"/>
          <w:sz w:val="24"/>
          <w:szCs w:val="24"/>
          <w:highlight w:val="yellow"/>
          <w:lang w:val="en-US"/>
        </w:rPr>
        <w:t xml:space="preserve"> among patients in </w:t>
      </w:r>
      <w:r w:rsidR="00334D5C" w:rsidRPr="0056651F">
        <w:rPr>
          <w:rFonts w:ascii="Times New Roman" w:hAnsi="Times New Roman" w:cs="Times New Roman"/>
          <w:sz w:val="24"/>
          <w:szCs w:val="24"/>
          <w:highlight w:val="yellow"/>
          <w:lang w:val="en-US"/>
        </w:rPr>
        <w:t xml:space="preserve">women-specific intensive-ambulatory settings. </w:t>
      </w:r>
      <w:r w:rsidR="00C65C45" w:rsidRPr="0056651F">
        <w:rPr>
          <w:rFonts w:ascii="Times New Roman" w:hAnsi="Times New Roman" w:cs="Times New Roman"/>
          <w:sz w:val="24"/>
          <w:szCs w:val="24"/>
          <w:highlight w:val="yellow"/>
          <w:lang w:val="en-US"/>
        </w:rPr>
        <w:t xml:space="preserve">This adds support to paying attention to alcohol consumption, a substance shown to be associated with </w:t>
      </w:r>
      <w:r w:rsidR="004E4D45">
        <w:rPr>
          <w:rFonts w:ascii="Times New Roman" w:hAnsi="Times New Roman" w:cs="Times New Roman"/>
          <w:sz w:val="24"/>
          <w:szCs w:val="24"/>
          <w:highlight w:val="yellow"/>
          <w:lang w:val="en-US"/>
        </w:rPr>
        <w:t xml:space="preserve">adverse </w:t>
      </w:r>
      <w:r w:rsidR="00C65C45" w:rsidRPr="0056651F">
        <w:rPr>
          <w:rFonts w:ascii="Times New Roman" w:hAnsi="Times New Roman" w:cs="Times New Roman"/>
          <w:sz w:val="24"/>
          <w:szCs w:val="24"/>
          <w:highlight w:val="yellow"/>
          <w:lang w:val="en-US"/>
        </w:rPr>
        <w:t>health outcomes, though widely accepted and normalized by social customs</w:t>
      </w:r>
      <w:r w:rsidR="00AD64B8">
        <w:rPr>
          <w:rFonts w:ascii="Times New Roman" w:hAnsi="Times New Roman" w:cs="Times New Roman"/>
          <w:sz w:val="24"/>
          <w:szCs w:val="24"/>
          <w:highlight w:val="yellow"/>
          <w:lang w:val="en-US"/>
        </w:rPr>
        <w:t xml:space="preserve"> in Latin America</w:t>
      </w:r>
      <w:r w:rsidR="00C65C45" w:rsidRPr="0056651F">
        <w:rPr>
          <w:rFonts w:ascii="Times New Roman" w:hAnsi="Times New Roman" w:cs="Times New Roman"/>
          <w:sz w:val="24"/>
          <w:szCs w:val="24"/>
          <w:highlight w:val="yellow"/>
          <w:lang w:val="en-US"/>
        </w:rPr>
        <w:t xml:space="preserve"> (Krawczyk et al., 2021)</w:t>
      </w:r>
      <w:r w:rsidR="00C65C45">
        <w:rPr>
          <w:rFonts w:ascii="Times New Roman" w:hAnsi="Times New Roman" w:cs="Times New Roman"/>
          <w:sz w:val="24"/>
          <w:szCs w:val="24"/>
          <w:highlight w:val="yellow"/>
          <w:lang w:val="en-US"/>
        </w:rPr>
        <w:t>. Interestingly</w:t>
      </w:r>
      <w:r w:rsidR="00334D5C" w:rsidRPr="0056651F">
        <w:rPr>
          <w:rFonts w:ascii="Times New Roman" w:hAnsi="Times New Roman" w:cs="Times New Roman"/>
          <w:sz w:val="24"/>
          <w:szCs w:val="24"/>
          <w:highlight w:val="yellow"/>
          <w:lang w:val="en-US"/>
        </w:rPr>
        <w:t xml:space="preserve">, </w:t>
      </w:r>
      <w:r w:rsidR="00BB15E4">
        <w:rPr>
          <w:rFonts w:ascii="Times New Roman" w:hAnsi="Times New Roman" w:cs="Times New Roman"/>
          <w:sz w:val="24"/>
          <w:szCs w:val="24"/>
          <w:highlight w:val="yellow"/>
          <w:lang w:val="en-US"/>
        </w:rPr>
        <w:t xml:space="preserve">for </w:t>
      </w:r>
      <w:r w:rsidR="00334D5C" w:rsidRPr="0056651F">
        <w:rPr>
          <w:rFonts w:ascii="Times New Roman" w:hAnsi="Times New Roman" w:cs="Times New Roman"/>
          <w:sz w:val="24"/>
          <w:szCs w:val="24"/>
          <w:highlight w:val="yellow"/>
          <w:lang w:val="en-US"/>
        </w:rPr>
        <w:t>those individuals who had alcohol as a secondary substance, PSU might play a protective role against treatment non-completion among patients in residential treatments for</w:t>
      </w:r>
      <w:r w:rsidR="00BB15E4">
        <w:rPr>
          <w:rFonts w:ascii="Times New Roman" w:hAnsi="Times New Roman" w:cs="Times New Roman"/>
          <w:sz w:val="24"/>
          <w:szCs w:val="24"/>
          <w:highlight w:val="yellow"/>
          <w:lang w:val="en-US"/>
        </w:rPr>
        <w:t xml:space="preserve"> the</w:t>
      </w:r>
      <w:r w:rsidR="00334D5C" w:rsidRPr="0056651F">
        <w:rPr>
          <w:rFonts w:ascii="Times New Roman" w:hAnsi="Times New Roman" w:cs="Times New Roman"/>
          <w:sz w:val="24"/>
          <w:szCs w:val="24"/>
          <w:highlight w:val="yellow"/>
          <w:lang w:val="en-US"/>
        </w:rPr>
        <w:t xml:space="preserve"> general population.</w:t>
      </w:r>
      <w:r w:rsidR="00C65C45">
        <w:rPr>
          <w:rFonts w:ascii="Times New Roman" w:hAnsi="Times New Roman" w:cs="Times New Roman"/>
          <w:sz w:val="24"/>
          <w:szCs w:val="24"/>
          <w:highlight w:val="yellow"/>
          <w:lang w:val="en-US"/>
        </w:rPr>
        <w:t xml:space="preserve"> This finding is in line with research conducted in general population </w:t>
      </w:r>
      <w:r w:rsidR="00C65C45">
        <w:rPr>
          <w:rFonts w:ascii="Times New Roman" w:hAnsi="Times New Roman" w:cs="Times New Roman"/>
          <w:sz w:val="24"/>
          <w:szCs w:val="24"/>
          <w:highlight w:val="yellow"/>
          <w:lang w:val="en-US"/>
        </w:rPr>
        <w:lastRenderedPageBreak/>
        <w:t xml:space="preserve">surveys in the US, where PSU with heavy drinking patterns was associated with </w:t>
      </w:r>
      <w:r w:rsidR="00AD64B8">
        <w:rPr>
          <w:rFonts w:ascii="Times New Roman" w:hAnsi="Times New Roman" w:cs="Times New Roman"/>
          <w:sz w:val="24"/>
          <w:szCs w:val="24"/>
          <w:highlight w:val="yellow"/>
          <w:lang w:val="en-US"/>
        </w:rPr>
        <w:t xml:space="preserve">lower negative mental, physical and social functioning outcomes (Tucker et </w:t>
      </w:r>
      <w:r w:rsidR="00AD64B8" w:rsidRPr="00987555">
        <w:rPr>
          <w:rFonts w:ascii="Times New Roman" w:hAnsi="Times New Roman" w:cs="Times New Roman"/>
          <w:sz w:val="24"/>
          <w:szCs w:val="24"/>
          <w:highlight w:val="yellow"/>
          <w:lang w:val="en-US"/>
        </w:rPr>
        <w:t xml:space="preserve">al., 2021). </w:t>
      </w:r>
      <w:r w:rsidR="004E4D45">
        <w:rPr>
          <w:rFonts w:ascii="Times New Roman" w:hAnsi="Times New Roman" w:cs="Times New Roman"/>
          <w:sz w:val="24"/>
          <w:szCs w:val="24"/>
          <w:highlight w:val="yellow"/>
          <w:lang w:val="en-US"/>
        </w:rPr>
        <w:t>In contrast,</w:t>
      </w:r>
      <w:r w:rsidR="00FC1305" w:rsidRPr="00987555">
        <w:rPr>
          <w:rFonts w:ascii="Times New Roman" w:hAnsi="Times New Roman" w:cs="Times New Roman"/>
          <w:sz w:val="24"/>
          <w:szCs w:val="24"/>
          <w:highlight w:val="yellow"/>
          <w:lang w:val="en-US"/>
        </w:rPr>
        <w:t xml:space="preserve"> </w:t>
      </w:r>
      <w:r w:rsidR="004E4D45">
        <w:rPr>
          <w:rFonts w:ascii="Times New Roman" w:hAnsi="Times New Roman" w:cs="Times New Roman"/>
          <w:sz w:val="24"/>
          <w:szCs w:val="24"/>
          <w:highlight w:val="yellow"/>
          <w:lang w:val="en-US"/>
        </w:rPr>
        <w:t xml:space="preserve">women reporting PSU with and without alcohol as a secondary substance had greater risk of non-completion among patients in </w:t>
      </w:r>
      <w:r w:rsidR="00FC1305" w:rsidRPr="00987555">
        <w:rPr>
          <w:rFonts w:ascii="Times New Roman" w:hAnsi="Times New Roman" w:cs="Times New Roman"/>
          <w:sz w:val="24"/>
          <w:szCs w:val="24"/>
          <w:highlight w:val="yellow"/>
          <w:lang w:val="en-US"/>
        </w:rPr>
        <w:t>women-specific residential settings.</w:t>
      </w:r>
      <w:r w:rsidR="00AD64B8" w:rsidRPr="0056651F">
        <w:rPr>
          <w:highlight w:val="yellow"/>
        </w:rPr>
        <w:t xml:space="preserve"> </w:t>
      </w:r>
      <w:r w:rsidR="00AD64B8" w:rsidRPr="0056651F">
        <w:rPr>
          <w:rFonts w:ascii="Times New Roman" w:hAnsi="Times New Roman" w:cs="Times New Roman"/>
          <w:sz w:val="24"/>
          <w:szCs w:val="24"/>
          <w:highlight w:val="yellow"/>
          <w:lang w:val="en-US"/>
        </w:rPr>
        <w:t>Women in residential treatments tend to have a severe substance use profile that develops rapidly. Additionally, women with severe alcohol use disorder are prone to prolonged polysubstance use</w:t>
      </w:r>
      <w:r w:rsidR="00987555" w:rsidRPr="0056651F">
        <w:rPr>
          <w:rFonts w:ascii="Times New Roman" w:hAnsi="Times New Roman" w:cs="Times New Roman"/>
          <w:sz w:val="24"/>
          <w:szCs w:val="24"/>
          <w:highlight w:val="yellow"/>
          <w:lang w:val="en-US"/>
        </w:rPr>
        <w:t xml:space="preserve"> </w:t>
      </w:r>
      <w:r w:rsidR="0056651F">
        <w:rPr>
          <w:rFonts w:ascii="Times New Roman" w:hAnsi="Times New Roman" w:cs="Times New Roman"/>
          <w:sz w:val="24"/>
          <w:szCs w:val="24"/>
          <w:highlight w:val="yellow"/>
          <w:lang w:val="en-US"/>
        </w:rPr>
        <w:fldChar w:fldCharType="begin"/>
      </w:r>
      <w:r w:rsidR="0056651F">
        <w:rPr>
          <w:rFonts w:ascii="Times New Roman" w:hAnsi="Times New Roman" w:cs="Times New Roman"/>
          <w:sz w:val="24"/>
          <w:szCs w:val="24"/>
          <w:highlight w:val="yellow"/>
          <w:lang w:val="en-US"/>
        </w:rPr>
        <w:instrText xml:space="preserve"> ADDIN ZOTERO_ITEM CSL_CITATION {"citationID":"ro1MFRen","properties":{"formattedCitation":"(Stephenson et al., 2022)","plainCitation":"(Stephenson et al., 2022)","noteIndex":0},"citationItems":[{"id":998,"uris":["http://zotero.org/users/12673371/items/JTTNW7LQ"],"itemData":{"id":998,"type":"article-journal","abstract":"Abstract\n            \n              Aim\n              The present study examined patterns and correlates of polysubstance use among individuals with severe alcohol use disorder (AUD).\n            \n            \n              Methods\n              Participants were 2785 individuals (63% female; mean age = 43 years, range = 18–78 years) from the Genes, Addiction and Personality Study. All participants met lifetime criteria for severe AUD (6+ symptoms). We used latent class analysis to identify patterns of frequency of lifetime use for cigarettes, marijuana, cocaine, stimulants, sedatives, opioids and hallucinogens. A variety of demographic and behavioral correlates of latent class membership were tested in univariable and multivariable models.\n            \n            \n              Results\n              A five-class solution was selected: extended range polysubstance use (24.5%); cigarette and marijuana use (18.8%); ‘testers,’ characterized by high probabilities of smoking 100 or more cigarettes, using marijuana 6+ times, and trying the remaining substances 1–5 times (12.3%); moderate range polysubstance use (17.1%) and minimal use (reference class; 27.3%). In univariable analyses, all potential correlates were related to latent class membership. In the multivariable model, associations with gender, race/ethnicity, age of onset for alcohol problems, dimensions of impulsivity, depressive symptoms, antisocial behavior and family history density of alcohol problems remained significant, though the pattern and strength of associations differed across classes. For instance, sensation-seeking, lack of premeditation and family history were uniquely associated with membership in the extended range polysubstance use class.\n            \n            \n              Conclusion\n              Patterns of polysubstance use are differentially related to demographic and behavioral factors among individuals with severe AUD. Assessing use across multiple substances may inform the selection of targets for treatment and prevention.","container-title":"Alcohol and Alcoholism","DOI":"10.1093/alcalc/agac012","ISSN":"0735-0414, 1464-3502","issue":"5","language":"en","license":"https://academic.oup.com/journals/pages/open_access/funder_policies/chorus/standard_publication_model","page":"622-629","source":"DOI.org (Crossref)","title":"Patterns and Correlates of Polysubstance Use Among Individuals With Severe Alcohol Use Disorder","volume":"57","author":[{"family":"Stephenson","given":"Mallory"},{"family":"Aggen","given":"Steven H"},{"family":"Polak","given":"Kathryn"},{"family":"Svikis","given":"Dace S"},{"family":"Kendler","given":"Kenneth S"},{"family":"Edwards","given":"Alexis C"}],"issued":{"date-parts":[["2022",9,10]]}}}],"schema":"https://github.com/citation-style-language/schema/raw/master/csl-citation.json"} </w:instrText>
      </w:r>
      <w:r w:rsidR="0056651F">
        <w:rPr>
          <w:rFonts w:ascii="Times New Roman" w:hAnsi="Times New Roman" w:cs="Times New Roman"/>
          <w:sz w:val="24"/>
          <w:szCs w:val="24"/>
          <w:highlight w:val="yellow"/>
          <w:lang w:val="en-US"/>
        </w:rPr>
        <w:fldChar w:fldCharType="separate"/>
      </w:r>
      <w:r w:rsidR="0056651F" w:rsidRPr="0056651F">
        <w:rPr>
          <w:rFonts w:ascii="Times New Roman" w:hAnsi="Times New Roman" w:cs="Times New Roman"/>
          <w:sz w:val="24"/>
          <w:highlight w:val="yellow"/>
        </w:rPr>
        <w:t>(Stephenson et al., 2022)</w:t>
      </w:r>
      <w:r w:rsidR="0056651F">
        <w:rPr>
          <w:rFonts w:ascii="Times New Roman" w:hAnsi="Times New Roman" w:cs="Times New Roman"/>
          <w:sz w:val="24"/>
          <w:szCs w:val="24"/>
          <w:highlight w:val="yellow"/>
          <w:lang w:val="en-US"/>
        </w:rPr>
        <w:fldChar w:fldCharType="end"/>
      </w:r>
      <w:commentRangeStart w:id="72"/>
      <w:commentRangeEnd w:id="72"/>
      <w:r w:rsidR="00987555" w:rsidRPr="0056651F">
        <w:rPr>
          <w:rStyle w:val="Refdecomentario"/>
          <w:rFonts w:ascii="Times New Roman" w:eastAsia="Times New Roman" w:hAnsi="Times New Roman" w:cs="Times New Roman"/>
          <w:highlight w:val="yellow"/>
          <w:lang w:val="en-US" w:eastAsia="es-CL"/>
        </w:rPr>
        <w:commentReference w:id="72"/>
      </w:r>
      <w:r w:rsidR="0056651F">
        <w:rPr>
          <w:rStyle w:val="Refdecomentario"/>
          <w:rFonts w:ascii="Times New Roman" w:eastAsia="Times New Roman" w:hAnsi="Times New Roman" w:cs="Times New Roman"/>
          <w:highlight w:val="yellow"/>
          <w:lang w:val="en-US" w:eastAsia="es-CL"/>
        </w:rPr>
        <w:t>.</w:t>
      </w:r>
      <w:r w:rsidR="00987555" w:rsidRPr="0056651F">
        <w:rPr>
          <w:rFonts w:ascii="Times New Roman" w:hAnsi="Times New Roman" w:cs="Times New Roman"/>
          <w:sz w:val="24"/>
          <w:szCs w:val="24"/>
          <w:highlight w:val="yellow"/>
          <w:lang w:val="en-US"/>
        </w:rPr>
        <w:t xml:space="preserve"> which in turn is associated </w:t>
      </w:r>
      <w:r w:rsidR="004E4D45">
        <w:rPr>
          <w:rFonts w:ascii="Times New Roman" w:hAnsi="Times New Roman" w:cs="Times New Roman"/>
          <w:sz w:val="24"/>
          <w:szCs w:val="24"/>
          <w:highlight w:val="yellow"/>
          <w:lang w:val="en-US"/>
        </w:rPr>
        <w:t>with</w:t>
      </w:r>
      <w:r w:rsidR="00987555" w:rsidRPr="0056651F">
        <w:rPr>
          <w:rFonts w:ascii="Times New Roman" w:hAnsi="Times New Roman" w:cs="Times New Roman"/>
          <w:sz w:val="24"/>
          <w:szCs w:val="24"/>
          <w:highlight w:val="yellow"/>
          <w:lang w:val="en-US"/>
        </w:rPr>
        <w:t xml:space="preserve"> worse treatment outcomes, regardless of the substances used</w:t>
      </w:r>
      <w:r w:rsidR="00AD64B8" w:rsidRPr="0056651F">
        <w:rPr>
          <w:rFonts w:ascii="Times New Roman" w:hAnsi="Times New Roman" w:cs="Times New Roman"/>
          <w:sz w:val="24"/>
          <w:szCs w:val="24"/>
          <w:highlight w:val="yellow"/>
          <w:lang w:val="en-US"/>
        </w:rPr>
        <w:t>.</w:t>
      </w:r>
      <w:r w:rsidR="00AD64B8" w:rsidRPr="00987555">
        <w:rPr>
          <w:rFonts w:ascii="Times New Roman" w:hAnsi="Times New Roman" w:cs="Times New Roman"/>
          <w:sz w:val="24"/>
          <w:szCs w:val="24"/>
          <w:highlight w:val="yellow"/>
          <w:lang w:val="en-US"/>
        </w:rPr>
        <w:t xml:space="preserve"> </w:t>
      </w:r>
      <w:r w:rsidR="0056651F">
        <w:rPr>
          <w:rFonts w:ascii="Times New Roman" w:hAnsi="Times New Roman" w:cs="Times New Roman"/>
          <w:sz w:val="24"/>
          <w:szCs w:val="24"/>
          <w:highlight w:val="yellow"/>
          <w:lang w:val="en-US"/>
        </w:rPr>
        <w:t xml:space="preserve">We </w:t>
      </w:r>
      <w:r w:rsidR="00FC1305" w:rsidRPr="00987555">
        <w:rPr>
          <w:rFonts w:ascii="Times New Roman" w:hAnsi="Times New Roman" w:cs="Times New Roman"/>
          <w:sz w:val="24"/>
          <w:szCs w:val="24"/>
          <w:highlight w:val="yellow"/>
          <w:lang w:val="en-US"/>
        </w:rPr>
        <w:t>suspect that gender roles and interna</w:t>
      </w:r>
      <w:r w:rsidR="00FC1305">
        <w:rPr>
          <w:rFonts w:ascii="Times New Roman" w:hAnsi="Times New Roman" w:cs="Times New Roman"/>
          <w:sz w:val="24"/>
          <w:szCs w:val="24"/>
          <w:highlight w:val="yellow"/>
          <w:lang w:val="en-US"/>
        </w:rPr>
        <w:t xml:space="preserve">lized stigma may </w:t>
      </w:r>
      <w:r w:rsidR="00987555">
        <w:rPr>
          <w:rFonts w:ascii="Times New Roman" w:hAnsi="Times New Roman" w:cs="Times New Roman"/>
          <w:sz w:val="24"/>
          <w:szCs w:val="24"/>
          <w:highlight w:val="yellow"/>
          <w:lang w:val="en-US"/>
        </w:rPr>
        <w:t xml:space="preserve">contribute to </w:t>
      </w:r>
      <w:r w:rsidR="00FC1305">
        <w:rPr>
          <w:rFonts w:ascii="Times New Roman" w:hAnsi="Times New Roman" w:cs="Times New Roman"/>
          <w:sz w:val="24"/>
          <w:szCs w:val="24"/>
          <w:highlight w:val="yellow"/>
          <w:lang w:val="en-US"/>
        </w:rPr>
        <w:t xml:space="preserve">explain these apparent </w:t>
      </w:r>
      <w:commentRangeStart w:id="73"/>
      <w:commentRangeStart w:id="74"/>
      <w:commentRangeStart w:id="75"/>
      <w:commentRangeStart w:id="76"/>
      <w:r w:rsidR="00FC1305">
        <w:rPr>
          <w:rFonts w:ascii="Times New Roman" w:hAnsi="Times New Roman" w:cs="Times New Roman"/>
          <w:sz w:val="24"/>
          <w:szCs w:val="24"/>
          <w:highlight w:val="yellow"/>
          <w:lang w:val="en-US"/>
        </w:rPr>
        <w:t>differences</w:t>
      </w:r>
      <w:commentRangeEnd w:id="73"/>
      <w:commentRangeEnd w:id="76"/>
      <w:r w:rsidR="00987555">
        <w:rPr>
          <w:rStyle w:val="Refdecomentario"/>
          <w:rFonts w:ascii="Times New Roman" w:eastAsia="Times New Roman" w:hAnsi="Times New Roman" w:cs="Times New Roman"/>
          <w:lang w:val="en-US" w:eastAsia="es-CL"/>
        </w:rPr>
        <w:commentReference w:id="73"/>
      </w:r>
      <w:commentRangeEnd w:id="74"/>
      <w:r w:rsidR="000E244F">
        <w:rPr>
          <w:rStyle w:val="Refdecomentario"/>
          <w:rFonts w:ascii="Times New Roman" w:eastAsia="Times New Roman" w:hAnsi="Times New Roman" w:cs="Times New Roman"/>
          <w:lang w:val="en-US" w:eastAsia="es-CL"/>
        </w:rPr>
        <w:commentReference w:id="74"/>
      </w:r>
      <w:commentRangeEnd w:id="75"/>
      <w:r w:rsidR="000E244F">
        <w:rPr>
          <w:rStyle w:val="Refdecomentario"/>
          <w:rFonts w:ascii="Times New Roman" w:eastAsia="Times New Roman" w:hAnsi="Times New Roman" w:cs="Times New Roman"/>
          <w:lang w:val="en-US" w:eastAsia="es-CL"/>
        </w:rPr>
        <w:commentReference w:id="75"/>
      </w:r>
      <w:r w:rsidR="009A63E0">
        <w:rPr>
          <w:rStyle w:val="Refdecomentario"/>
          <w:rFonts w:ascii="Times New Roman" w:eastAsia="Times New Roman" w:hAnsi="Times New Roman" w:cs="Times New Roman"/>
          <w:lang w:val="en-US" w:eastAsia="es-CL"/>
        </w:rPr>
        <w:commentReference w:id="76"/>
      </w:r>
      <w:r w:rsidR="00011AEB">
        <w:rPr>
          <w:rFonts w:ascii="Times New Roman" w:hAnsi="Times New Roman" w:cs="Times New Roman"/>
          <w:sz w:val="24"/>
          <w:szCs w:val="24"/>
          <w:highlight w:val="yellow"/>
          <w:lang w:val="en-US"/>
        </w:rPr>
        <w:t xml:space="preserve"> (</w:t>
      </w:r>
      <w:proofErr w:type="spellStart"/>
      <w:r w:rsidR="00011AEB">
        <w:rPr>
          <w:rFonts w:ascii="Times New Roman" w:hAnsi="Times New Roman" w:cs="Times New Roman"/>
          <w:sz w:val="24"/>
          <w:szCs w:val="24"/>
          <w:highlight w:val="yellow"/>
          <w:lang w:val="en-US"/>
        </w:rPr>
        <w:t>Mascayano</w:t>
      </w:r>
      <w:proofErr w:type="spellEnd"/>
      <w:r w:rsidR="00011AEB">
        <w:rPr>
          <w:rFonts w:ascii="Times New Roman" w:hAnsi="Times New Roman" w:cs="Times New Roman"/>
          <w:sz w:val="24"/>
          <w:szCs w:val="24"/>
          <w:highlight w:val="yellow"/>
          <w:lang w:val="en-US"/>
        </w:rPr>
        <w:t xml:space="preserve"> et al., 2016)</w:t>
      </w:r>
      <w:r w:rsidR="00FC1305">
        <w:rPr>
          <w:rFonts w:ascii="Times New Roman" w:hAnsi="Times New Roman" w:cs="Times New Roman"/>
          <w:sz w:val="24"/>
          <w:szCs w:val="24"/>
          <w:highlight w:val="yellow"/>
          <w:lang w:val="en-US"/>
        </w:rPr>
        <w:t>.</w:t>
      </w:r>
      <w:r w:rsidR="00901803" w:rsidRPr="0056651F">
        <w:rPr>
          <w:rFonts w:ascii="Times New Roman" w:hAnsi="Times New Roman" w:cs="Times New Roman"/>
          <w:sz w:val="24"/>
          <w:szCs w:val="24"/>
          <w:highlight w:val="yellow"/>
        </w:rPr>
        <w:t xml:space="preserve"> </w:t>
      </w:r>
      <w:r w:rsidR="00FC1305">
        <w:rPr>
          <w:rFonts w:ascii="Times New Roman" w:hAnsi="Times New Roman" w:cs="Times New Roman"/>
          <w:sz w:val="24"/>
          <w:szCs w:val="24"/>
          <w:highlight w:val="yellow"/>
        </w:rPr>
        <w:t xml:space="preserve">However, overall </w:t>
      </w:r>
      <w:r w:rsidR="000F5B91" w:rsidRPr="0056651F">
        <w:rPr>
          <w:rFonts w:ascii="Times New Roman" w:hAnsi="Times New Roman" w:cs="Times New Roman"/>
          <w:sz w:val="24"/>
          <w:szCs w:val="24"/>
          <w:highlight w:val="yellow"/>
        </w:rPr>
        <w:t>result</w:t>
      </w:r>
      <w:r w:rsidR="00FC1305">
        <w:rPr>
          <w:rFonts w:ascii="Times New Roman" w:hAnsi="Times New Roman" w:cs="Times New Roman"/>
          <w:sz w:val="24"/>
          <w:szCs w:val="24"/>
        </w:rPr>
        <w:t>s</w:t>
      </w:r>
      <w:r w:rsidR="000F5B91" w:rsidRPr="000F5B91">
        <w:rPr>
          <w:rFonts w:ascii="Times New Roman" w:hAnsi="Times New Roman" w:cs="Times New Roman"/>
          <w:sz w:val="24"/>
          <w:szCs w:val="24"/>
        </w:rPr>
        <w:t xml:space="preserve"> align with those of recent studies, suggesting that PSU generally complicates treatment retention in specific settings</w:t>
      </w:r>
      <w:r w:rsidR="000F5B91">
        <w:rPr>
          <w:rFonts w:ascii="Times New Roman" w:hAnsi="Times New Roman" w:cs="Times New Roman"/>
          <w:sz w:val="24"/>
          <w:szCs w:val="24"/>
        </w:rPr>
        <w:t xml:space="preserve"> </w:t>
      </w:r>
      <w:r w:rsidR="000F5B91">
        <w:rPr>
          <w:rFonts w:ascii="Times New Roman" w:hAnsi="Times New Roman" w:cs="Times New Roman"/>
          <w:sz w:val="24"/>
          <w:szCs w:val="24"/>
        </w:rPr>
        <w:fldChar w:fldCharType="begin"/>
      </w:r>
      <w:r w:rsidR="00A324FC">
        <w:rPr>
          <w:rFonts w:ascii="Times New Roman" w:hAnsi="Times New Roman" w:cs="Times New Roman"/>
          <w:sz w:val="24"/>
          <w:szCs w:val="24"/>
        </w:rPr>
        <w:instrText xml:space="preserve"> ADDIN ZOTERO_ITEM CSL_CITATION {"citationID":"LZU4a3Pn","properties":{"formattedCitation":"(Andersson et al., 2021; Levola et al., 2021)","plainCitation":"(Andersson et al., 2021; Levola et al., 2021)","noteIndex":0},"citationItems":[{"id":577,"uris":["http://zotero.org/users/12673371/items/36M32WVX"],"itemData":{"id":577,"type":"article-journal","abstract":"INTRODUCTION: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Forsmo"},{"family":"Nordfjærn","given":"Trond"}],"issued":{"date-parts":[["2021"]]}}},{"id":580,"uris":["http://zotero.org/users/12673371/items/KB5U3P92"],"itemData":{"id":580,"type":"article-journal","abstract":"Aims:\nTreatment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0F5B91">
        <w:rPr>
          <w:rFonts w:ascii="Times New Roman" w:hAnsi="Times New Roman" w:cs="Times New Roman"/>
          <w:sz w:val="24"/>
          <w:szCs w:val="24"/>
        </w:rPr>
        <w:fldChar w:fldCharType="separate"/>
      </w:r>
      <w:r w:rsidR="000F5B91" w:rsidRPr="000F5B91">
        <w:rPr>
          <w:rFonts w:ascii="Times New Roman" w:hAnsi="Times New Roman" w:cs="Times New Roman"/>
          <w:sz w:val="24"/>
        </w:rPr>
        <w:t>(Andersson et al., 2021; Levola et al., 2021)</w:t>
      </w:r>
      <w:r w:rsidR="000F5B91">
        <w:rPr>
          <w:rFonts w:ascii="Times New Roman" w:hAnsi="Times New Roman" w:cs="Times New Roman"/>
          <w:sz w:val="24"/>
          <w:szCs w:val="24"/>
        </w:rPr>
        <w:fldChar w:fldCharType="end"/>
      </w:r>
      <w:r w:rsidR="000F5B91" w:rsidRPr="000F5B91">
        <w:rPr>
          <w:rFonts w:ascii="Times New Roman" w:hAnsi="Times New Roman" w:cs="Times New Roman"/>
          <w:sz w:val="24"/>
          <w:szCs w:val="24"/>
        </w:rPr>
        <w:t>.</w:t>
      </w:r>
      <w:r w:rsidR="00B430ED">
        <w:rPr>
          <w:rFonts w:ascii="Times New Roman" w:hAnsi="Times New Roman" w:cs="Times New Roman"/>
          <w:sz w:val="24"/>
          <w:szCs w:val="24"/>
        </w:rPr>
        <w:t xml:space="preserve"> Regarding the reasons for non-completion, a study conducted in Latin America found that t</w:t>
      </w:r>
      <w:r w:rsidR="00B430ED" w:rsidRPr="00B430ED">
        <w:rPr>
          <w:rFonts w:ascii="Times New Roman" w:hAnsi="Times New Roman" w:cs="Times New Roman"/>
          <w:sz w:val="24"/>
          <w:szCs w:val="24"/>
          <w:lang w:val="en-US"/>
        </w:rPr>
        <w:t xml:space="preserve">he main reasons for abandonment were </w:t>
      </w:r>
      <w:r w:rsidR="006B71E2">
        <w:rPr>
          <w:rFonts w:ascii="Times New Roman" w:hAnsi="Times New Roman" w:cs="Times New Roman"/>
          <w:sz w:val="24"/>
          <w:szCs w:val="24"/>
          <w:lang w:val="en-US"/>
        </w:rPr>
        <w:t>“</w:t>
      </w:r>
      <w:r w:rsidR="00B430ED" w:rsidRPr="00B430ED">
        <w:rPr>
          <w:rFonts w:ascii="Times New Roman" w:hAnsi="Times New Roman" w:cs="Times New Roman"/>
          <w:sz w:val="24"/>
          <w:szCs w:val="24"/>
          <w:lang w:val="en-US"/>
        </w:rPr>
        <w:t>not accepting the rules of the institution,”</w:t>
      </w:r>
      <w:r w:rsidR="00B430ED">
        <w:rPr>
          <w:rFonts w:ascii="Times New Roman" w:hAnsi="Times New Roman" w:cs="Times New Roman"/>
          <w:sz w:val="24"/>
          <w:szCs w:val="24"/>
          <w:lang w:val="en-US"/>
        </w:rPr>
        <w:t xml:space="preserve"> </w:t>
      </w:r>
      <w:r w:rsidR="00B63712">
        <w:rPr>
          <w:rFonts w:ascii="Times New Roman" w:hAnsi="Times New Roman" w:cs="Times New Roman"/>
          <w:sz w:val="24"/>
          <w:szCs w:val="24"/>
          <w:lang w:val="en-US"/>
        </w:rPr>
        <w:t>“</w:t>
      </w:r>
      <w:r w:rsidR="00B430ED" w:rsidRPr="00B430ED">
        <w:rPr>
          <w:rFonts w:ascii="Times New Roman" w:hAnsi="Times New Roman" w:cs="Times New Roman"/>
          <w:sz w:val="24"/>
          <w:szCs w:val="24"/>
          <w:lang w:val="en-US"/>
        </w:rPr>
        <w:t>lack of money</w:t>
      </w:r>
      <w:r w:rsidR="006B71E2">
        <w:rPr>
          <w:rFonts w:ascii="Times New Roman" w:hAnsi="Times New Roman" w:cs="Times New Roman"/>
          <w:sz w:val="24"/>
          <w:szCs w:val="24"/>
          <w:lang w:val="en-US"/>
        </w:rPr>
        <w:t>”</w:t>
      </w:r>
      <w:r w:rsidR="00B430ED" w:rsidRPr="00B430ED">
        <w:rPr>
          <w:rFonts w:ascii="Times New Roman" w:hAnsi="Times New Roman" w:cs="Times New Roman"/>
          <w:sz w:val="24"/>
          <w:szCs w:val="24"/>
          <w:lang w:val="en-US"/>
        </w:rPr>
        <w:t xml:space="preserve">, and </w:t>
      </w:r>
      <w:r w:rsidR="006B71E2">
        <w:rPr>
          <w:rFonts w:ascii="Times New Roman" w:hAnsi="Times New Roman" w:cs="Times New Roman"/>
          <w:sz w:val="24"/>
          <w:szCs w:val="24"/>
          <w:lang w:val="en-US"/>
        </w:rPr>
        <w:t>“</w:t>
      </w:r>
      <w:r w:rsidR="00B430ED" w:rsidRPr="00B430ED">
        <w:rPr>
          <w:rFonts w:ascii="Times New Roman" w:hAnsi="Times New Roman" w:cs="Times New Roman"/>
          <w:sz w:val="24"/>
          <w:szCs w:val="24"/>
          <w:lang w:val="en-US"/>
        </w:rPr>
        <w:t>not feeling comfortable with the facilities</w:t>
      </w:r>
      <w:r w:rsidR="006B71E2">
        <w:rPr>
          <w:rFonts w:ascii="Times New Roman" w:hAnsi="Times New Roman" w:cs="Times New Roman"/>
          <w:sz w:val="24"/>
          <w:szCs w:val="24"/>
          <w:lang w:val="en-US"/>
        </w:rPr>
        <w:t xml:space="preserve">” </w:t>
      </w:r>
      <w:r w:rsidR="00B430E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{"citationID":"0D2VLrkZ","properties":{"formattedCitation":"(G\\uc0\\u243{}mez-Restrepo et al., 2017)","plainCitation":"(Gómez-Restrepo et al., 2017)","noteIndex":0},"citationItems":[{"id":"cLrDgQHV/254FTxGg","uris":["http://zotero.org/users/local/0vuW8hEP/items/DK4RWIIV"],"itemData":{"id":126,"type":"article-journal","abstract":"BACKGROUND: In Latin America, substance related disorders are highly prevalent and one of the treatment strategies is the Therapeutic Communities (TCs), however, in Latin America there is scarce data about this treatment strategies, their quality, drop-out rates and patient satisfaction.\nMETHODS: Based on a previous study in 5 Latin American countries, the TCs who had a score equal or higher than 9 according to the De Leon criteria which are some fundamental items that the TCs should meet, were selected to carry out a descriptive and retrospective study of qualitative and quantitative characteristics of the TCs.\nRESULTS: Data from 58 TCs in 5 countries were included, with a sample of 1414 patients interviewed, of which most were single men, with no hospitalization history in a therapeutic community. Marijuana was the most commonly substance used in the 30 days prior to hospitalization, with 78% of interviewees referring alcohol consumption in the last 6 months and an average onset of psychoactive substances at 16 years of age. A 79% of the patients interviewed perceived some improvement during their stay in the TCs. The less fulfilled Quality Indicators by the TCs were \"Requesting a professional qualification to former addicts that belonged to the program\" and \"Work as part of the therapeutic program\". Among the reasons for discharge found in the database, 44% were due to therapeutic discharge with fulfillment of the treatment plan and 44% withdraws.\nCONCLUSION: The user satisfaction with TCs, in terms of infrastructure and quality are quite high, as the fulfillment of essential quality items, however, the follow up information to evaluate effectiveness of the treatment is poor or in some cases unknown.","container-title":"Substance Abuse Treatment, Prevention, and Policy","DOI":"10.1186/s13011-017-0129-y","ISSN":"1747-597X","issue":"1","journalAbbreviation":"Subst Abuse Treat Prev Policy","language":"eng","note":"PMID: 29262838\nPMCID: PMC5738167","page":"53","source":"PubMed","title":"Quality measurers of therapeutic communities for substance dependence: an international collaborative study survey in Latin America","title-short":"Quality measurers of therapeutic communities for substance dependence","volume":"12","author":[{"family":"Gómez-Restrepo","given":"Carlos"},{"family":"Maldonado","given":"Patricia"},{"family":"Rodríguez","given":"Nelcy"},{"family":"Ruiz-Gaviria","given":"Rafael"},{"family":"Escalante","given":"Miguel Ángel"},{"family":"Gómez","given":"Raúl Ángel"},{"family":"Araujo","given":"Marcelo Ribeiro","non-dropping-particle":"de"},{"family":"Oliveira","given":"Ana Carolina Schmidt","non-dropping-particle":"de"},{"family":"Rivera","given":"Joel Salvador Chávez"},{"family":"García","given":"Jorge Alberto Godínez"},{"family":"Ferrand","given":"Marina Piazza"},{"family":"Blitchtein-Winicki","given":"Dora"}],"issued":{"date-parts":[["2017",12,20]]}}}],"schema":"https://github.com/citation-style-language/schema/raw/master/csl-citation.json"} </w:instrText>
      </w:r>
      <w:r w:rsidR="00B430ED">
        <w:rPr>
          <w:rFonts w:ascii="Times New Roman" w:hAnsi="Times New Roman" w:cs="Times New Roman"/>
          <w:sz w:val="24"/>
          <w:szCs w:val="24"/>
          <w:lang w:val="en-US"/>
        </w:rPr>
        <w:fldChar w:fldCharType="separate"/>
      </w:r>
      <w:r w:rsidR="00B430ED" w:rsidRPr="00B430ED">
        <w:rPr>
          <w:rFonts w:ascii="Times New Roman" w:hAnsi="Times New Roman" w:cs="Times New Roman"/>
          <w:sz w:val="24"/>
        </w:rPr>
        <w:t>(Gómez-Restrepo et al., 2017)</w:t>
      </w:r>
      <w:r w:rsidR="00B430ED">
        <w:rPr>
          <w:rFonts w:ascii="Times New Roman" w:hAnsi="Times New Roman" w:cs="Times New Roman"/>
          <w:sz w:val="24"/>
          <w:szCs w:val="24"/>
          <w:lang w:val="en-US"/>
        </w:rPr>
        <w:fldChar w:fldCharType="end"/>
      </w:r>
      <w:r w:rsidR="00B430ED" w:rsidRPr="00B430ED">
        <w:rPr>
          <w:rFonts w:ascii="Times New Roman" w:hAnsi="Times New Roman" w:cs="Times New Roman"/>
          <w:sz w:val="24"/>
          <w:szCs w:val="24"/>
          <w:lang w:val="en-US"/>
        </w:rPr>
        <w:t>.</w:t>
      </w:r>
      <w:r w:rsidR="00B430ED">
        <w:rPr>
          <w:rFonts w:ascii="Times New Roman" w:hAnsi="Times New Roman" w:cs="Times New Roman"/>
          <w:sz w:val="24"/>
          <w:szCs w:val="24"/>
          <w:lang w:val="en-US"/>
        </w:rPr>
        <w:t xml:space="preserve"> </w:t>
      </w:r>
      <w:r w:rsidR="00993797">
        <w:rPr>
          <w:rFonts w:ascii="Times New Roman" w:hAnsi="Times New Roman" w:cs="Times New Roman"/>
          <w:sz w:val="24"/>
          <w:szCs w:val="24"/>
          <w:lang w:val="en-US"/>
        </w:rPr>
        <w:t xml:space="preserve">An impact evaluation of treatment conducted in Chile found a lack of time to assist (in ambulatory treatments) and a sense of well-being </w:t>
      </w:r>
      <w:r w:rsidR="00993797">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{"citationID":"aHxwWtaO","properties":{"formattedCitation":"(DIPRES, 2017a)","plainCitation":"(DIPRES, 2017a)","dontUpdate":true,"noteIndex":0},"citationItems":[{"id":"cLrDgQHV/Ico7JEfn","uris":["http://zotero.org/users/local/0vuW8hEP/items/Z8XAH972"],"itemData":{"id":20,"type":"document","publisher":"SENDA","title":"Informe Final: Evaluación de resultados de los programas de tratamiento y rehabilitación del Servicio nacional para la prevención y rehabilitación del consumo de drogas y alcohol","author":[{"family":"DIPRES","given":""}],"issued":{"date-parts":[["2017"]]}}}],"schema":"https://github.com/citation-style-language/schema/raw/master/csl-citation.json"} </w:instrText>
      </w:r>
      <w:r w:rsidR="00993797">
        <w:rPr>
          <w:rFonts w:ascii="Times New Roman" w:hAnsi="Times New Roman" w:cs="Times New Roman"/>
          <w:sz w:val="24"/>
          <w:szCs w:val="24"/>
          <w:lang w:val="en-US"/>
        </w:rPr>
        <w:fldChar w:fldCharType="separate"/>
      </w:r>
      <w:r w:rsidR="00993797" w:rsidRPr="00B430ED">
        <w:rPr>
          <w:rFonts w:ascii="Times New Roman" w:hAnsi="Times New Roman" w:cs="Times New Roman"/>
          <w:sz w:val="24"/>
        </w:rPr>
        <w:t>(DIPRES, 2017)</w:t>
      </w:r>
      <w:r w:rsidR="00993797">
        <w:rPr>
          <w:rFonts w:ascii="Times New Roman" w:hAnsi="Times New Roman" w:cs="Times New Roman"/>
          <w:sz w:val="24"/>
          <w:szCs w:val="24"/>
          <w:lang w:val="en-US"/>
        </w:rPr>
        <w:fldChar w:fldCharType="end"/>
      </w:r>
      <w:r w:rsidR="00B047D0">
        <w:rPr>
          <w:rFonts w:ascii="Times New Roman" w:hAnsi="Times New Roman" w:cs="Times New Roman"/>
          <w:sz w:val="24"/>
          <w:szCs w:val="24"/>
          <w:lang w:val="en-US"/>
        </w:rPr>
        <w:t xml:space="preserve"> as the main reasons for non-completion</w:t>
      </w:r>
      <w:r w:rsidR="00993797">
        <w:rPr>
          <w:rFonts w:ascii="Times New Roman" w:hAnsi="Times New Roman" w:cs="Times New Roman"/>
          <w:sz w:val="24"/>
          <w:szCs w:val="24"/>
          <w:lang w:val="en-US"/>
        </w:rPr>
        <w:t>.</w:t>
      </w:r>
    </w:p>
    <w:p w14:paraId="7343693A" w14:textId="02AAB15A" w:rsidR="000F5B91" w:rsidRPr="00701F33" w:rsidRDefault="00E310D4" w:rsidP="0056651F">
      <w:pPr>
        <w:spacing w:line="480" w:lineRule="auto"/>
        <w:ind w:firstLine="567"/>
        <w:rPr>
          <w:rFonts w:ascii="Times New Roman" w:hAnsi="Times New Roman" w:cs="Times New Roman"/>
          <w:sz w:val="24"/>
          <w:szCs w:val="24"/>
          <w:lang w:val="en-US"/>
        </w:rPr>
      </w:pPr>
      <w:r w:rsidRPr="0056651F">
        <w:rPr>
          <w:rFonts w:ascii="Times New Roman" w:hAnsi="Times New Roman" w:cs="Times New Roman"/>
          <w:sz w:val="24"/>
          <w:szCs w:val="24"/>
          <w:highlight w:val="yellow"/>
          <w:lang w:val="en-US"/>
        </w:rPr>
        <w:t>B</w:t>
      </w:r>
      <w:r w:rsidR="004C7C0E" w:rsidRPr="0056651F">
        <w:rPr>
          <w:rFonts w:ascii="Times New Roman" w:hAnsi="Times New Roman" w:cs="Times New Roman"/>
          <w:sz w:val="24"/>
          <w:szCs w:val="24"/>
          <w:highlight w:val="yellow"/>
          <w:lang w:val="en-US"/>
        </w:rPr>
        <w:t>ivariate analyses</w:t>
      </w:r>
      <w:r w:rsidR="006B3171" w:rsidRPr="00701F33">
        <w:rPr>
          <w:rFonts w:ascii="Times New Roman" w:hAnsi="Times New Roman" w:cs="Times New Roman"/>
          <w:sz w:val="24"/>
          <w:szCs w:val="24"/>
          <w:lang w:val="en-US"/>
        </w:rPr>
        <w:t xml:space="preserve"> highlight the various demographic and clinical characteristics that differentiate patients reporting PSU from those using a single substance.</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Patients with PSU tended to be younger, with a median age of 31.4 years at admission</w:t>
      </w:r>
      <w:r w:rsidR="00BB15E4">
        <w:rPr>
          <w:rFonts w:ascii="Times New Roman" w:hAnsi="Times New Roman" w:cs="Times New Roman"/>
          <w:sz w:val="24"/>
          <w:szCs w:val="24"/>
          <w:lang w:val="en-US"/>
        </w:rPr>
        <w:t>,</w:t>
      </w:r>
      <w:r w:rsidR="006B3171" w:rsidRPr="00701F33">
        <w:rPr>
          <w:rFonts w:ascii="Times New Roman" w:hAnsi="Times New Roman" w:cs="Times New Roman"/>
          <w:sz w:val="24"/>
          <w:szCs w:val="24"/>
          <w:lang w:val="en-US"/>
        </w:rPr>
        <w:t xml:space="preserve"> compared to 37.1 years for single-substance users, and were more likely to be unemployed.</w:t>
      </w:r>
      <w:r w:rsidR="00701F33" w:rsidRPr="00701F33">
        <w:rPr>
          <w:rFonts w:ascii="Times New Roman" w:hAnsi="Times New Roman" w:cs="Times New Roman"/>
          <w:sz w:val="24"/>
          <w:szCs w:val="24"/>
          <w:lang w:val="en-US"/>
        </w:rPr>
        <w:t xml:space="preserve"> </w:t>
      </w:r>
      <w:r w:rsidR="00E16AC4" w:rsidRPr="00701F33">
        <w:rPr>
          <w:rFonts w:ascii="Times New Roman" w:hAnsi="Times New Roman" w:cs="Times New Roman"/>
          <w:sz w:val="24"/>
          <w:szCs w:val="24"/>
          <w:lang w:val="en-US"/>
        </w:rPr>
        <w:t xml:space="preserve">Additionally, the expansion of treatment </w:t>
      </w:r>
      <w:r w:rsidR="00971223">
        <w:rPr>
          <w:rFonts w:ascii="Times New Roman" w:hAnsi="Times New Roman" w:cs="Times New Roman"/>
          <w:sz w:val="24"/>
          <w:szCs w:val="24"/>
          <w:lang w:val="en-US"/>
        </w:rPr>
        <w:t>supply</w:t>
      </w:r>
      <w:r w:rsidR="00E16AC4" w:rsidRPr="00701F33">
        <w:rPr>
          <w:rFonts w:ascii="Times New Roman" w:hAnsi="Times New Roman" w:cs="Times New Roman"/>
          <w:sz w:val="24"/>
          <w:szCs w:val="24"/>
          <w:lang w:val="en-US"/>
        </w:rPr>
        <w:t xml:space="preserve">, the broader reach of SENDA into more sectors and the healthcare network, and a gradual reduction in the stigma associated with returning to </w:t>
      </w:r>
      <w:r w:rsidR="00E16AC4" w:rsidRPr="00701F33">
        <w:rPr>
          <w:rFonts w:ascii="Times New Roman" w:hAnsi="Times New Roman" w:cs="Times New Roman"/>
          <w:sz w:val="24"/>
          <w:szCs w:val="24"/>
          <w:lang w:val="en-US"/>
        </w:rPr>
        <w:lastRenderedPageBreak/>
        <w:t>treatment could also contribute to this pattern.</w:t>
      </w:r>
      <w:r w:rsidR="00E16AC4">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Additionally, the primary substances leading to treatment admission differed significantly, with PSU patients reporting cocaine hydrochloride and base paste as their main substances compared with alcohol.</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Moreover, severe biopsychosocial compromise is more prevalent among patients with PSU, underscoring the complex clinical profiles that require tailored interventions.</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 xml:space="preserve">Despite these differences, </w:t>
      </w:r>
      <w:r w:rsidR="00EB565F">
        <w:rPr>
          <w:rFonts w:ascii="Times New Roman" w:hAnsi="Times New Roman" w:cs="Times New Roman"/>
          <w:sz w:val="24"/>
          <w:szCs w:val="24"/>
          <w:lang w:val="en-US"/>
        </w:rPr>
        <w:t>PSU at admission was associated with a lower incidence of non-completion than single substance use</w:t>
      </w:r>
      <w:r w:rsidR="006B3171" w:rsidRPr="00701F33">
        <w:rPr>
          <w:rFonts w:ascii="Times New Roman" w:hAnsi="Times New Roman" w:cs="Times New Roman"/>
          <w:sz w:val="24"/>
          <w:szCs w:val="24"/>
          <w:lang w:val="en-US"/>
        </w:rPr>
        <w:t>, suggesting that repeated treatment engagements might influence their overall treatment trajectory</w:t>
      </w:r>
      <w:r w:rsidR="006B3171" w:rsidRPr="0056651F">
        <w:rPr>
          <w:rFonts w:ascii="Times New Roman" w:hAnsi="Times New Roman" w:cs="Times New Roman"/>
          <w:sz w:val="24"/>
          <w:szCs w:val="24"/>
          <w:highlight w:val="yellow"/>
          <w:lang w:val="en-US"/>
        </w:rPr>
        <w:t>.</w:t>
      </w:r>
      <w:ins w:id="77" w:author="Andrés González Santa Cruz" w:date="2024-08-06T17:32:00Z" w16du:dateUtc="2024-08-06T21:32:00Z">
        <w:r w:rsidR="009F064B">
          <w:rPr>
            <w:rFonts w:ascii="Times New Roman" w:hAnsi="Times New Roman" w:cs="Times New Roman"/>
            <w:sz w:val="24"/>
            <w:szCs w:val="24"/>
            <w:highlight w:val="yellow"/>
            <w:lang w:val="en-US"/>
          </w:rPr>
          <w:t xml:space="preserve"> We suspect that </w:t>
        </w:r>
      </w:ins>
      <w:ins w:id="78" w:author="Andrés González Santa Cruz" w:date="2024-08-06T17:33:00Z" w16du:dateUtc="2024-08-06T21:33:00Z">
        <w:r w:rsidR="009F064B">
          <w:rPr>
            <w:rFonts w:ascii="Times New Roman" w:hAnsi="Times New Roman" w:cs="Times New Roman"/>
            <w:sz w:val="24"/>
            <w:szCs w:val="24"/>
            <w:highlight w:val="yellow"/>
            <w:lang w:val="en-US"/>
          </w:rPr>
          <w:t>continuity in substance use treatments</w:t>
        </w:r>
      </w:ins>
      <w:r w:rsidR="004C7C0E" w:rsidRPr="0056651F">
        <w:rPr>
          <w:rFonts w:ascii="Times New Roman" w:hAnsi="Times New Roman" w:cs="Times New Roman"/>
          <w:sz w:val="24"/>
          <w:szCs w:val="24"/>
          <w:highlight w:val="yellow"/>
          <w:lang w:val="en-US"/>
        </w:rPr>
        <w:t xml:space="preserve"> </w:t>
      </w:r>
      <w:r w:rsidRPr="00E310D4">
        <w:rPr>
          <w:rFonts w:ascii="Times New Roman" w:hAnsi="Times New Roman" w:cs="Times New Roman"/>
          <w:sz w:val="24"/>
          <w:szCs w:val="24"/>
          <w:highlight w:val="yellow"/>
        </w:rPr>
        <w:t>These findings differ from studies that have observed lower treatment responsiveness among patients with PSU</w:t>
      </w:r>
      <w:r>
        <w:rPr>
          <w:rFonts w:ascii="Times New Roman" w:hAnsi="Times New Roman" w:cs="Times New Roman"/>
          <w:sz w:val="24"/>
          <w:szCs w:val="24"/>
          <w:highlight w:val="yellow"/>
        </w:rPr>
        <w:t xml:space="preserve"> </w:t>
      </w:r>
      <w:r w:rsidR="004C7C0E" w:rsidRPr="0056651F">
        <w:rPr>
          <w:rFonts w:ascii="Times New Roman" w:hAnsi="Times New Roman" w:cs="Times New Roman"/>
          <w:sz w:val="24"/>
          <w:szCs w:val="24"/>
          <w:highlight w:val="yellow"/>
        </w:rPr>
        <w:fldChar w:fldCharType="begin"/>
      </w:r>
      <w:r w:rsidR="00A324FC">
        <w:rPr>
          <w:rFonts w:ascii="Times New Roman" w:hAnsi="Times New Roman" w:cs="Times New Roman"/>
          <w:sz w:val="24"/>
          <w:szCs w:val="24"/>
          <w:highlight w:val="yellow"/>
        </w:rPr>
        <w:instrText xml:space="preserve"> ADDIN ZOTERO_ITEM CSL_CITATION {"citationID":"gY7DlWfg","properties":{"formattedCitation":"(Bonfiglio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C7C0E" w:rsidRPr="0056651F">
        <w:rPr>
          <w:rFonts w:ascii="Times New Roman" w:hAnsi="Times New Roman" w:cs="Times New Roman"/>
          <w:sz w:val="24"/>
          <w:szCs w:val="24"/>
          <w:highlight w:val="yellow"/>
        </w:rPr>
        <w:fldChar w:fldCharType="separate"/>
      </w:r>
      <w:r w:rsidR="004C7C0E" w:rsidRPr="0056651F">
        <w:rPr>
          <w:rFonts w:ascii="Times New Roman" w:hAnsi="Times New Roman" w:cs="Times New Roman"/>
          <w:sz w:val="24"/>
          <w:highlight w:val="yellow"/>
        </w:rPr>
        <w:t>(Bonfiglio et al., 2022)</w:t>
      </w:r>
      <w:r w:rsidR="004C7C0E" w:rsidRPr="0056651F">
        <w:rPr>
          <w:rFonts w:ascii="Times New Roman" w:hAnsi="Times New Roman" w:cs="Times New Roman"/>
          <w:sz w:val="24"/>
          <w:szCs w:val="24"/>
          <w:highlight w:val="yellow"/>
        </w:rPr>
        <w:fldChar w:fldCharType="end"/>
      </w:r>
      <w:r w:rsidR="004C7C0E" w:rsidRPr="0056651F">
        <w:rPr>
          <w:rFonts w:ascii="Times New Roman" w:hAnsi="Times New Roman" w:cs="Times New Roman"/>
          <w:sz w:val="24"/>
          <w:szCs w:val="24"/>
          <w:highlight w:val="yellow"/>
        </w:rPr>
        <w:t>.</w:t>
      </w:r>
    </w:p>
    <w:p w14:paraId="62072AE3" w14:textId="0AEC8096" w:rsidR="000F5B91" w:rsidRDefault="00057629" w:rsidP="00B430ED">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We</w:t>
      </w:r>
      <w:r w:rsidR="00AA5B6C" w:rsidRPr="00701F33">
        <w:rPr>
          <w:rFonts w:ascii="Times New Roman" w:hAnsi="Times New Roman" w:cs="Times New Roman"/>
          <w:sz w:val="24"/>
          <w:szCs w:val="24"/>
          <w:lang w:val="en-US"/>
        </w:rPr>
        <w:t xml:space="preserve"> focused on people with a persistent pattern of substance use disorder rather than a transient substance use disorder. These patients are characterized by repeated treatment episodes, varying periods of abstinence, and relapses leading to the resumption of moderate or problematic substance use, as highlighted in the literature </w:t>
      </w:r>
      <w:r w:rsidR="00AA5B6C" w:rsidRPr="00701F33">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{"citationID":"b3Vt9z8e","properties":{"formattedCitation":"(Beaulieu et al., 2022b)","plainCitation":"(Beaulieu et al., 2022b)","dontUpdate":true,"noteIndex":0},"citationItems":[{"id":973,"uris":["http://zotero.org/users/12673371/items/SLASNFLZ"],"itemData":{"id":973,"type":"article-journal","abstract":"Specialized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6,14]]},"issued":{"date-parts":[["2022",12,19]]}}}],"schema":"https://github.com/citation-style-language/schema/raw/master/csl-citation.json"} </w:instrText>
      </w:r>
      <w:r w:rsidR="00AA5B6C" w:rsidRPr="00701F33">
        <w:rPr>
          <w:rFonts w:ascii="Times New Roman" w:hAnsi="Times New Roman" w:cs="Times New Roman"/>
          <w:sz w:val="24"/>
          <w:szCs w:val="24"/>
          <w:lang w:val="en-US"/>
        </w:rPr>
        <w:fldChar w:fldCharType="separate"/>
      </w:r>
      <w:r w:rsidR="00AA5B6C" w:rsidRPr="00701F33">
        <w:rPr>
          <w:rFonts w:ascii="Times New Roman" w:hAnsi="Times New Roman" w:cs="Times New Roman"/>
          <w:sz w:val="24"/>
          <w:szCs w:val="24"/>
          <w:lang w:val="en-US"/>
        </w:rPr>
        <w:t>(Beaulieu et al., 2022)</w:t>
      </w:r>
      <w:r w:rsidR="00AA5B6C" w:rsidRPr="00701F33">
        <w:rPr>
          <w:rFonts w:ascii="Times New Roman" w:hAnsi="Times New Roman" w:cs="Times New Roman"/>
          <w:sz w:val="24"/>
          <w:szCs w:val="24"/>
          <w:lang w:val="en-US"/>
        </w:rPr>
        <w:fldChar w:fldCharType="end"/>
      </w:r>
      <w:r w:rsidR="00AA5B6C" w:rsidRPr="00701F33">
        <w:rPr>
          <w:rFonts w:ascii="Times New Roman" w:hAnsi="Times New Roman" w:cs="Times New Roman"/>
          <w:sz w:val="24"/>
          <w:szCs w:val="24"/>
          <w:lang w:val="en-US"/>
        </w:rPr>
        <w:t xml:space="preserve">. </w:t>
      </w:r>
      <w:r w:rsidR="000F5B91" w:rsidRPr="000F5B91">
        <w:rPr>
          <w:rFonts w:ascii="Times New Roman" w:hAnsi="Times New Roman" w:cs="Times New Roman"/>
          <w:sz w:val="24"/>
          <w:szCs w:val="24"/>
        </w:rPr>
        <w:t>Our results indicate that while PSU poses challenges, the specific context and characteristics of the treatment setting play a critical role in determining outcomes, highlighting the need for tailored interventions</w:t>
      </w:r>
      <w:ins w:id="79" w:author="Andrés González Santa Cruz" w:date="2024-08-07T18:17:00Z" w16du:dateUtc="2024-08-07T22:17:00Z">
        <w:r w:rsidR="00DB300C">
          <w:rPr>
            <w:rFonts w:ascii="Times New Roman" w:hAnsi="Times New Roman" w:cs="Times New Roman"/>
            <w:sz w:val="24"/>
            <w:szCs w:val="24"/>
          </w:rPr>
          <w:t xml:space="preserve"> (Manning et al., </w:t>
        </w:r>
        <w:commentRangeStart w:id="80"/>
        <w:r w:rsidR="00DB300C">
          <w:rPr>
            <w:rFonts w:ascii="Times New Roman" w:hAnsi="Times New Roman" w:cs="Times New Roman"/>
            <w:sz w:val="24"/>
            <w:szCs w:val="24"/>
          </w:rPr>
          <w:t>2016</w:t>
        </w:r>
        <w:commentRangeEnd w:id="80"/>
        <w:r w:rsidR="00DB300C">
          <w:rPr>
            <w:rStyle w:val="Refdecomentario"/>
            <w:rFonts w:ascii="Times New Roman" w:eastAsia="Times New Roman" w:hAnsi="Times New Roman" w:cs="Times New Roman"/>
            <w:lang w:val="en-US" w:eastAsia="es-CL"/>
          </w:rPr>
          <w:commentReference w:id="80"/>
        </w:r>
        <w:r w:rsidR="00DB300C">
          <w:rPr>
            <w:rFonts w:ascii="Times New Roman" w:hAnsi="Times New Roman" w:cs="Times New Roman"/>
            <w:sz w:val="24"/>
            <w:szCs w:val="24"/>
          </w:rPr>
          <w:t>)</w:t>
        </w:r>
      </w:ins>
      <w:r w:rsidR="00E310D4">
        <w:rPr>
          <w:rFonts w:ascii="Times New Roman" w:hAnsi="Times New Roman" w:cs="Times New Roman"/>
          <w:sz w:val="24"/>
          <w:szCs w:val="24"/>
        </w:rPr>
        <w:t>.</w:t>
      </w:r>
    </w:p>
    <w:p w14:paraId="4BB3AA2A" w14:textId="0E7E4FF7" w:rsidR="00AA5B6C" w:rsidRPr="0056651F" w:rsidRDefault="00E32A4B" w:rsidP="00BB15E4">
      <w:pPr>
        <w:spacing w:line="480" w:lineRule="auto"/>
        <w:ind w:firstLine="567"/>
        <w:rPr>
          <w:rFonts w:ascii="Times New Roman" w:hAnsi="Times New Roman" w:cs="Times New Roman"/>
          <w:sz w:val="24"/>
          <w:szCs w:val="24"/>
          <w:highlight w:val="yellow"/>
          <w:lang w:val="en-US"/>
        </w:rPr>
      </w:pPr>
      <w:r w:rsidRPr="0056651F">
        <w:rPr>
          <w:rFonts w:ascii="Times New Roman" w:hAnsi="Times New Roman" w:cs="Times New Roman"/>
          <w:sz w:val="24"/>
          <w:szCs w:val="24"/>
          <w:highlight w:val="yellow"/>
          <w:lang w:val="en-US"/>
        </w:rPr>
        <w:t>Regarding secondary analyses</w:t>
      </w:r>
      <w:r w:rsidR="004C7C0E" w:rsidRPr="0056651F">
        <w:rPr>
          <w:rFonts w:ascii="Times New Roman" w:hAnsi="Times New Roman" w:cs="Times New Roman"/>
          <w:sz w:val="24"/>
          <w:szCs w:val="24"/>
          <w:highlight w:val="yellow"/>
          <w:lang w:val="en-US"/>
        </w:rPr>
        <w:t>, we observed that</w:t>
      </w:r>
      <w:r w:rsidRPr="0056651F">
        <w:rPr>
          <w:rFonts w:ascii="Times New Roman" w:hAnsi="Times New Roman" w:cs="Times New Roman"/>
          <w:sz w:val="24"/>
          <w:szCs w:val="24"/>
          <w:highlight w:val="yellow"/>
          <w:lang w:val="en-US"/>
        </w:rPr>
        <w:t xml:space="preserve"> accounting for irregular assessment of people </w:t>
      </w:r>
      <w:r w:rsidR="004C7C0E">
        <w:rPr>
          <w:rFonts w:ascii="Times New Roman" w:hAnsi="Times New Roman" w:cs="Times New Roman"/>
          <w:sz w:val="24"/>
          <w:szCs w:val="24"/>
          <w:highlight w:val="yellow"/>
          <w:lang w:val="en-US"/>
        </w:rPr>
        <w:t>with multiple</w:t>
      </w:r>
      <w:r w:rsidRPr="0056651F">
        <w:rPr>
          <w:rFonts w:ascii="Times New Roman" w:hAnsi="Times New Roman" w:cs="Times New Roman"/>
          <w:sz w:val="24"/>
          <w:szCs w:val="24"/>
          <w:highlight w:val="yellow"/>
          <w:lang w:val="en-US"/>
        </w:rPr>
        <w:t xml:space="preserve"> treatment</w:t>
      </w:r>
      <w:r w:rsidR="004C7C0E">
        <w:rPr>
          <w:rFonts w:ascii="Times New Roman" w:hAnsi="Times New Roman" w:cs="Times New Roman"/>
          <w:sz w:val="24"/>
          <w:szCs w:val="24"/>
          <w:highlight w:val="yellow"/>
          <w:lang w:val="en-US"/>
        </w:rPr>
        <w:t>s</w:t>
      </w:r>
      <w:r w:rsidR="004C7C0E" w:rsidRPr="0056651F">
        <w:rPr>
          <w:rFonts w:ascii="Times New Roman" w:hAnsi="Times New Roman" w:cs="Times New Roman"/>
          <w:sz w:val="24"/>
          <w:szCs w:val="24"/>
          <w:highlight w:val="yellow"/>
          <w:lang w:val="en-US"/>
        </w:rPr>
        <w:t xml:space="preserve"> </w:t>
      </w:r>
      <w:r w:rsidR="004C7C0E">
        <w:rPr>
          <w:rFonts w:ascii="Times New Roman" w:hAnsi="Times New Roman" w:cs="Times New Roman"/>
          <w:sz w:val="24"/>
          <w:szCs w:val="24"/>
          <w:highlight w:val="yellow"/>
          <w:lang w:val="en-US"/>
        </w:rPr>
        <w:t xml:space="preserve">(i.e., different frequency of treatments and time between treatments) </w:t>
      </w:r>
      <w:r w:rsidR="004C7C0E" w:rsidRPr="0056651F">
        <w:rPr>
          <w:rFonts w:ascii="Times New Roman" w:hAnsi="Times New Roman" w:cs="Times New Roman"/>
          <w:sz w:val="24"/>
          <w:szCs w:val="24"/>
          <w:highlight w:val="yellow"/>
          <w:lang w:val="en-US"/>
        </w:rPr>
        <w:t xml:space="preserve">through inverse intensity weighting did not change </w:t>
      </w:r>
      <w:r w:rsidR="00076C44">
        <w:rPr>
          <w:rFonts w:ascii="Times New Roman" w:hAnsi="Times New Roman" w:cs="Times New Roman"/>
          <w:sz w:val="24"/>
          <w:szCs w:val="24"/>
          <w:highlight w:val="yellow"/>
          <w:lang w:val="en-US"/>
        </w:rPr>
        <w:t xml:space="preserve">substantially the </w:t>
      </w:r>
      <w:r w:rsidR="004C7C0E" w:rsidRPr="0056651F">
        <w:rPr>
          <w:rFonts w:ascii="Times New Roman" w:hAnsi="Times New Roman" w:cs="Times New Roman"/>
          <w:sz w:val="24"/>
          <w:szCs w:val="24"/>
          <w:highlight w:val="yellow"/>
          <w:lang w:val="en-US"/>
        </w:rPr>
        <w:t xml:space="preserve">associations </w:t>
      </w:r>
      <w:r w:rsidR="004C7C0E">
        <w:rPr>
          <w:rFonts w:ascii="Times New Roman" w:hAnsi="Times New Roman" w:cs="Times New Roman"/>
          <w:sz w:val="24"/>
          <w:szCs w:val="24"/>
          <w:highlight w:val="yellow"/>
          <w:lang w:val="en-US"/>
        </w:rPr>
        <w:t>between reporting PSU and treatment non-completion</w:t>
      </w:r>
      <w:r>
        <w:rPr>
          <w:rFonts w:ascii="Times New Roman" w:hAnsi="Times New Roman" w:cs="Times New Roman"/>
          <w:sz w:val="24"/>
          <w:szCs w:val="24"/>
          <w:lang w:val="en-US"/>
        </w:rPr>
        <w:t xml:space="preserve">. </w:t>
      </w:r>
      <w:commentRangeStart w:id="81"/>
      <w:r w:rsidR="007C3F46" w:rsidRPr="00701F33">
        <w:rPr>
          <w:rFonts w:ascii="Times New Roman" w:hAnsi="Times New Roman" w:cs="Times New Roman"/>
          <w:sz w:val="24"/>
          <w:szCs w:val="24"/>
          <w:lang w:val="en-US"/>
        </w:rPr>
        <w:t>Interestingly</w:t>
      </w:r>
      <w:commentRangeEnd w:id="81"/>
      <w:r w:rsidR="007C3F46" w:rsidRPr="00701F33">
        <w:rPr>
          <w:rStyle w:val="Refdecomentario"/>
          <w:rFonts w:ascii="Times New Roman" w:eastAsia="Times New Roman" w:hAnsi="Times New Roman" w:cs="Times New Roman"/>
          <w:sz w:val="24"/>
          <w:szCs w:val="24"/>
          <w:lang w:eastAsia="es-ES_tradnl"/>
        </w:rPr>
        <w:commentReference w:id="81"/>
      </w:r>
      <w:r w:rsidR="007C3F46" w:rsidRPr="00701F33">
        <w:rPr>
          <w:rFonts w:ascii="Times New Roman" w:hAnsi="Times New Roman" w:cs="Times New Roman"/>
          <w:sz w:val="24"/>
          <w:szCs w:val="24"/>
          <w:lang w:val="en-US"/>
        </w:rPr>
        <w:t xml:space="preserve">, some factors that we expected to be influential, such as polysubstance use in previous treatments, specific primary substances at admission, and certain psychiatric </w:t>
      </w:r>
      <w:commentRangeStart w:id="82"/>
      <w:r w:rsidR="007C3F46" w:rsidRPr="00701F33">
        <w:rPr>
          <w:rFonts w:ascii="Times New Roman" w:hAnsi="Times New Roman" w:cs="Times New Roman"/>
          <w:sz w:val="24"/>
          <w:szCs w:val="24"/>
          <w:lang w:val="en-US"/>
        </w:rPr>
        <w:t>comorbidities</w:t>
      </w:r>
      <w:commentRangeEnd w:id="82"/>
      <w:r w:rsidR="007C3F46" w:rsidRPr="00701F33">
        <w:rPr>
          <w:rStyle w:val="Refdecomentario"/>
          <w:rFonts w:ascii="Times New Roman" w:eastAsia="Times New Roman" w:hAnsi="Times New Roman" w:cs="Times New Roman"/>
          <w:sz w:val="24"/>
          <w:szCs w:val="24"/>
          <w:lang w:eastAsia="es-ES_tradnl"/>
        </w:rPr>
        <w:commentReference w:id="82"/>
      </w:r>
      <w:r w:rsidR="007C3F46">
        <w:rPr>
          <w:rFonts w:ascii="Times New Roman" w:hAnsi="Times New Roman" w:cs="Times New Roman"/>
          <w:sz w:val="24"/>
          <w:szCs w:val="24"/>
          <w:lang w:val="en-US"/>
        </w:rPr>
        <w:t xml:space="preserve"> </w:t>
      </w:r>
      <w:r w:rsidR="007C3F46" w:rsidRPr="00701F33">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{"citationID":"RAUahyU1","properties":{"formattedCitation":"(Passos &amp; Camacho, 2000)","plainCitation":"(Passos &amp; Camacho, 2000)","noteIndex":0},"citationItems":[{"id":"cLrDgQHV/Rb9TQx3B","uris":["http://zotero.org/users/local/0vuW8hEP/items/H5B6BCL7"],"itemData":{"id":120,"type":"article-journal","abstract":"BACKGROUND: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instrText>
      </w:r>
      <w:r w:rsidR="007C3F46" w:rsidRPr="00701F33">
        <w:rPr>
          <w:rFonts w:ascii="Times New Roman" w:hAnsi="Times New Roman" w:cs="Times New Roman"/>
          <w:sz w:val="24"/>
          <w:szCs w:val="24"/>
          <w:lang w:val="en-US"/>
        </w:rPr>
        <w:fldChar w:fldCharType="separate"/>
      </w:r>
      <w:r w:rsidR="007C3F46" w:rsidRPr="00701F33">
        <w:rPr>
          <w:rFonts w:ascii="Times New Roman" w:hAnsi="Times New Roman" w:cs="Times New Roman"/>
          <w:sz w:val="24"/>
          <w:szCs w:val="24"/>
        </w:rPr>
        <w:t>(Passos &amp; Camacho, 2000)</w:t>
      </w:r>
      <w:r w:rsidR="007C3F46" w:rsidRPr="00701F33">
        <w:rPr>
          <w:rFonts w:ascii="Times New Roman" w:hAnsi="Times New Roman" w:cs="Times New Roman"/>
          <w:sz w:val="24"/>
          <w:szCs w:val="24"/>
          <w:lang w:val="en-US"/>
        </w:rPr>
        <w:fldChar w:fldCharType="end"/>
      </w:r>
      <w:r w:rsidR="007C3F46" w:rsidRPr="00701F33">
        <w:rPr>
          <w:rFonts w:ascii="Times New Roman" w:hAnsi="Times New Roman" w:cs="Times New Roman"/>
          <w:sz w:val="24"/>
          <w:szCs w:val="24"/>
          <w:lang w:val="en-US"/>
        </w:rPr>
        <w:t xml:space="preserve">, </w:t>
      </w:r>
      <w:r w:rsidR="007C3F46" w:rsidRPr="00701F33">
        <w:rPr>
          <w:rFonts w:ascii="Times New Roman" w:hAnsi="Times New Roman" w:cs="Times New Roman"/>
          <w:sz w:val="24"/>
          <w:szCs w:val="24"/>
          <w:lang w:val="en-US"/>
        </w:rPr>
        <w:lastRenderedPageBreak/>
        <w:t>were found to have negligible or non-significant effects on treatment return rates.</w:t>
      </w:r>
      <w:r w:rsidR="00AA5B6C" w:rsidRPr="00701F33">
        <w:rPr>
          <w:rFonts w:ascii="Times New Roman" w:hAnsi="Times New Roman" w:cs="Times New Roman"/>
          <w:sz w:val="24"/>
          <w:szCs w:val="24"/>
          <w:lang w:val="en-US"/>
        </w:rPr>
        <w:t xml:space="preserve"> </w:t>
      </w:r>
      <w:r w:rsidR="00E310D4" w:rsidRPr="0056651F">
        <w:rPr>
          <w:rFonts w:ascii="Times New Roman" w:hAnsi="Times New Roman" w:cs="Times New Roman"/>
          <w:sz w:val="24"/>
          <w:szCs w:val="24"/>
          <w:highlight w:val="yellow"/>
          <w:lang w:val="en-US"/>
        </w:rPr>
        <w:t>We suspect a</w:t>
      </w:r>
      <w:r w:rsidR="006B3171" w:rsidRPr="0056651F">
        <w:rPr>
          <w:rFonts w:ascii="Times New Roman" w:hAnsi="Times New Roman" w:cs="Times New Roman"/>
          <w:sz w:val="24"/>
          <w:szCs w:val="24"/>
          <w:highlight w:val="yellow"/>
          <w:lang w:val="en-US"/>
        </w:rPr>
        <w:t xml:space="preserve">djusting for biopsychosocial compromise and stratification by treatment setting would </w:t>
      </w:r>
      <w:r w:rsidR="00E310D4" w:rsidRPr="0056651F">
        <w:rPr>
          <w:rFonts w:ascii="Times New Roman" w:hAnsi="Times New Roman" w:cs="Times New Roman"/>
          <w:sz w:val="24"/>
          <w:szCs w:val="24"/>
          <w:highlight w:val="yellow"/>
          <w:lang w:val="en-US"/>
        </w:rPr>
        <w:t xml:space="preserve">have </w:t>
      </w:r>
      <w:r w:rsidR="006B3171" w:rsidRPr="0056651F">
        <w:rPr>
          <w:rFonts w:ascii="Times New Roman" w:hAnsi="Times New Roman" w:cs="Times New Roman"/>
          <w:sz w:val="24"/>
          <w:szCs w:val="24"/>
          <w:highlight w:val="yellow"/>
          <w:lang w:val="en-US"/>
        </w:rPr>
        <w:t>capture</w:t>
      </w:r>
      <w:r w:rsidR="00E310D4" w:rsidRPr="0056651F">
        <w:rPr>
          <w:rFonts w:ascii="Times New Roman" w:hAnsi="Times New Roman" w:cs="Times New Roman"/>
          <w:sz w:val="24"/>
          <w:szCs w:val="24"/>
          <w:highlight w:val="yellow"/>
          <w:lang w:val="en-US"/>
        </w:rPr>
        <w:t>d</w:t>
      </w:r>
      <w:r w:rsidR="006B3171" w:rsidRPr="0056651F">
        <w:rPr>
          <w:rFonts w:ascii="Times New Roman" w:hAnsi="Times New Roman" w:cs="Times New Roman"/>
          <w:sz w:val="24"/>
          <w:szCs w:val="24"/>
          <w:highlight w:val="yellow"/>
          <w:lang w:val="en-US"/>
        </w:rPr>
        <w:t xml:space="preserve"> the variability attributed to these factors</w:t>
      </w:r>
      <w:r w:rsidR="00E310D4" w:rsidRPr="0056651F">
        <w:rPr>
          <w:rFonts w:ascii="Times New Roman" w:hAnsi="Times New Roman" w:cs="Times New Roman"/>
          <w:sz w:val="24"/>
          <w:szCs w:val="24"/>
          <w:highlight w:val="yellow"/>
          <w:lang w:val="en-US"/>
        </w:rPr>
        <w:t xml:space="preserve"> and substantially attenuated these associations</w:t>
      </w:r>
      <w:r w:rsidR="006B3171" w:rsidRPr="0056651F">
        <w:rPr>
          <w:rFonts w:ascii="Times New Roman" w:hAnsi="Times New Roman" w:cs="Times New Roman"/>
          <w:sz w:val="24"/>
          <w:szCs w:val="24"/>
          <w:highlight w:val="yellow"/>
          <w:lang w:val="en-US"/>
        </w:rPr>
        <w:t>.</w:t>
      </w:r>
      <w:r w:rsidR="0007113F" w:rsidRPr="0056651F">
        <w:rPr>
          <w:rFonts w:ascii="Times New Roman" w:hAnsi="Times New Roman" w:cs="Times New Roman"/>
          <w:sz w:val="24"/>
          <w:szCs w:val="24"/>
          <w:highlight w:val="yellow"/>
          <w:lang w:val="en-US"/>
        </w:rPr>
        <w:t xml:space="preserve"> Future studies should explore</w:t>
      </w:r>
      <w:r w:rsidR="0007113F" w:rsidRPr="0056651F">
        <w:rPr>
          <w:highlight w:val="yellow"/>
        </w:rPr>
        <w:t xml:space="preserve"> </w:t>
      </w:r>
      <w:r w:rsidR="0007113F" w:rsidRPr="0056651F">
        <w:rPr>
          <w:rFonts w:ascii="Times New Roman" w:hAnsi="Times New Roman" w:cs="Times New Roman"/>
          <w:sz w:val="24"/>
          <w:szCs w:val="24"/>
          <w:highlight w:val="yellow"/>
          <w:lang w:val="en-US"/>
        </w:rPr>
        <w:t xml:space="preserve">whether a causal conclusion can be drawn </w:t>
      </w:r>
      <w:r w:rsidR="00D93841">
        <w:rPr>
          <w:rFonts w:ascii="Times New Roman" w:hAnsi="Times New Roman" w:cs="Times New Roman"/>
          <w:sz w:val="24"/>
          <w:szCs w:val="24"/>
          <w:highlight w:val="yellow"/>
          <w:lang w:val="en-US"/>
        </w:rPr>
        <w:t>from</w:t>
      </w:r>
      <w:r w:rsidR="00BB15E4">
        <w:rPr>
          <w:rFonts w:ascii="Times New Roman" w:hAnsi="Times New Roman" w:cs="Times New Roman"/>
          <w:sz w:val="24"/>
          <w:szCs w:val="24"/>
          <w:highlight w:val="yellow"/>
          <w:lang w:val="en-US"/>
        </w:rPr>
        <w:t xml:space="preserve"> these associations </w:t>
      </w:r>
      <w:r w:rsidR="0007113F" w:rsidRPr="0056651F">
        <w:rPr>
          <w:rFonts w:ascii="Times New Roman" w:hAnsi="Times New Roman" w:cs="Times New Roman"/>
          <w:sz w:val="24"/>
          <w:szCs w:val="24"/>
          <w:highlight w:val="yellow"/>
          <w:lang w:val="en-US"/>
        </w:rPr>
        <w:t>by employing other advanced causal inference methods.</w:t>
      </w:r>
    </w:p>
    <w:p w14:paraId="4613E783" w14:textId="49B5A36A" w:rsidR="000A19E8" w:rsidRDefault="000A19E8" w:rsidP="00AF0450">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This study had some limitations. First, t</w:t>
      </w:r>
      <w:r w:rsidRPr="00C31320">
        <w:rPr>
          <w:rFonts w:ascii="Times New Roman" w:hAnsi="Times New Roman" w:cs="Times New Roman"/>
          <w:sz w:val="24"/>
          <w:szCs w:val="24"/>
          <w:lang w:val="en-US"/>
        </w:rPr>
        <w:t xml:space="preserve">he proportional intensity model </w:t>
      </w:r>
      <w:r w:rsidR="00D93841">
        <w:rPr>
          <w:rFonts w:ascii="Times New Roman" w:hAnsi="Times New Roman" w:cs="Times New Roman"/>
          <w:sz w:val="24"/>
          <w:szCs w:val="24"/>
          <w:lang w:val="en-US"/>
        </w:rPr>
        <w:t xml:space="preserve">that </w:t>
      </w:r>
      <w:r w:rsidRPr="00C31320">
        <w:rPr>
          <w:rFonts w:ascii="Times New Roman" w:hAnsi="Times New Roman" w:cs="Times New Roman"/>
          <w:sz w:val="24"/>
          <w:szCs w:val="24"/>
          <w:lang w:val="en-US"/>
        </w:rPr>
        <w:t>calculate</w:t>
      </w:r>
      <w:r w:rsidR="00D93841">
        <w:rPr>
          <w:rFonts w:ascii="Times New Roman" w:hAnsi="Times New Roman" w:cs="Times New Roman"/>
          <w:sz w:val="24"/>
          <w:szCs w:val="24"/>
          <w:lang w:val="en-US"/>
        </w:rPr>
        <w:t>s</w:t>
      </w:r>
      <w:r w:rsidRPr="00C31320">
        <w:rPr>
          <w:rFonts w:ascii="Times New Roman" w:hAnsi="Times New Roman" w:cs="Times New Roman"/>
          <w:sz w:val="24"/>
          <w:szCs w:val="24"/>
          <w:lang w:val="en-US"/>
        </w:rPr>
        <w:t xml:space="preserve"> IIWs imposes a proportional hazard assumption on assessment intensity.</w:t>
      </w:r>
      <w:r w:rsidR="00AA5B6C" w:rsidRPr="00C31320">
        <w:rPr>
          <w:rFonts w:ascii="Times New Roman" w:hAnsi="Times New Roman" w:cs="Times New Roman"/>
          <w:sz w:val="24"/>
          <w:szCs w:val="24"/>
          <w:lang w:val="en-US"/>
        </w:rPr>
        <w:t xml:space="preserve"> However, this assumption is debatable. Diagnosing proportionality in a Cox model with recurrent events can be quite challenging, and statistical tools might not account for changes in intensities due to possible changes in baseline risks for cumulative events, making interpretations of nonproportionality less straightforward</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{"citationID":"OH0V1Nmo","properties":{"formattedCitation":"(Royston &amp; Altman, 2013)","plainCitation":"(Royston &amp; Altman, 2013)","noteIndex":0},"citationItems":[{"id":974,"uris":["http://zotero.org/users/12673371/items/RZYVMWFA"],"itemData":{"id":974,"type":"article-journal","abstract":"A prognostic model should not enter clinical practice unless it has been demonstrated that it performs a useful role. External validation denotes evaluation of model performance in a sample independent of that used to develop the model. Unlike for logistic regression models, external validation of Cox models is sparsely treated in the literature. Successful validation of a model means achieving satisfactory discrimination and calibration (prediction accuracy) in the validation sample. Validating Cox models is not straightforward because event probabilities are estimated relative to an unspecified baseline function.","container-title":"BMC Medical Research Methodology","DOI":"10.1186/1471-2288-13-33","ISSN":"1471-2288","issue":"1","journalAbbreviation":"BMC Medical Research Methodology","page":"33","source":"BioMed Central","title":"External validation of a Cox prognostic model: principles and methods","title-short":"External validation of a Cox prognostic model","volume":"13","author":[{"family":"Royston","given":"Patrick"},{"family":"Altman","given":"Douglas G."}],"issued":{"date-parts":[["2013",3,6]]}}}],"schema":"https://github.com/citation-style-language/schema/raw/master/csl-citation.json"}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(Royston &amp; Altman, 2013)</w:t>
      </w:r>
      <w:r w:rsidR="00AA5B6C">
        <w:rPr>
          <w:rFonts w:ascii="Times New Roman" w:hAnsi="Times New Roman" w:cs="Times New Roman"/>
          <w:sz w:val="24"/>
          <w:szCs w:val="24"/>
          <w:lang w:val="en-US"/>
        </w:rPr>
        <w:fldChar w:fldCharType="end"/>
      </w:r>
      <w:commentRangeStart w:id="83"/>
      <w:r w:rsidR="00AA5B6C" w:rsidRPr="00C31320">
        <w:rPr>
          <w:rFonts w:ascii="Times New Roman" w:hAnsi="Times New Roman" w:cs="Times New Roman"/>
          <w:sz w:val="24"/>
          <w:szCs w:val="24"/>
          <w:lang w:val="en-US"/>
        </w:rPr>
        <w:t>.</w:t>
      </w:r>
      <w:commentRangeEnd w:id="83"/>
      <w:r w:rsidR="00AA5B6C" w:rsidRPr="00C31320">
        <w:rPr>
          <w:rStyle w:val="Refdecomentario"/>
          <w:rFonts w:ascii="Times New Roman" w:eastAsia="Times New Roman" w:hAnsi="Times New Roman" w:cs="Times New Roman"/>
          <w:sz w:val="24"/>
          <w:szCs w:val="24"/>
          <w:lang w:eastAsia="es-ES_tradnl"/>
        </w:rPr>
        <w:commentReference w:id="83"/>
      </w:r>
      <w:commentRangeStart w:id="84"/>
      <w:commentRangeEnd w:id="84"/>
      <w:r w:rsidR="00AA5B6C" w:rsidRPr="00C31320">
        <w:rPr>
          <w:rStyle w:val="Refdecomentario"/>
          <w:rFonts w:ascii="Times New Roman" w:eastAsia="Times New Roman" w:hAnsi="Times New Roman" w:cs="Times New Roman"/>
          <w:sz w:val="24"/>
          <w:szCs w:val="24"/>
          <w:lang w:eastAsia="es-ES_tradnl"/>
        </w:rPr>
        <w:commentReference w:id="84"/>
      </w:r>
      <w:r w:rsidR="00AA5B6C"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Tests based on Schoenfeld residuals are insufficient because contrasting the null hypothesis for changes as a function of time may not be </w:t>
      </w:r>
      <w:r w:rsidR="00D93841">
        <w:rPr>
          <w:rFonts w:ascii="Times New Roman" w:hAnsi="Times New Roman" w:cs="Times New Roman"/>
          <w:sz w:val="24"/>
          <w:szCs w:val="24"/>
          <w:lang w:val="en-US"/>
        </w:rPr>
        <w:t>entirely</w:t>
      </w:r>
      <w:r w:rsidR="00D93841"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indicative of nonproportional </w:t>
      </w:r>
      <w:commentRangeStart w:id="85"/>
      <w:r w:rsidR="00E30D40" w:rsidRPr="00C31320">
        <w:rPr>
          <w:rFonts w:ascii="Times New Roman" w:hAnsi="Times New Roman" w:cs="Times New Roman"/>
          <w:sz w:val="24"/>
          <w:szCs w:val="24"/>
          <w:lang w:val="en-US"/>
        </w:rPr>
        <w:t>hazards</w:t>
      </w:r>
      <w:commentRangeEnd w:id="85"/>
      <w:r w:rsidR="00E30D40" w:rsidRPr="00C31320">
        <w:rPr>
          <w:rStyle w:val="Refdecomentario"/>
          <w:rFonts w:ascii="Times New Roman" w:eastAsia="Times New Roman" w:hAnsi="Times New Roman" w:cs="Times New Roman"/>
          <w:sz w:val="24"/>
          <w:szCs w:val="24"/>
          <w:lang w:eastAsia="es-ES_tradnl"/>
        </w:rPr>
        <w:commentReference w:id="85"/>
      </w:r>
      <w:r w:rsidR="001F0A50">
        <w:rPr>
          <w:rFonts w:ascii="Times New Roman" w:hAnsi="Times New Roman" w:cs="Times New Roman"/>
          <w:sz w:val="24"/>
          <w:szCs w:val="24"/>
          <w:lang w:val="en-US"/>
        </w:rPr>
        <w:t xml:space="preserve"> </w:t>
      </w:r>
      <w:r w:rsidR="00E30D40">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{"citationID":"hC9KXVap","properties":{"formattedCitation":"(Dickman, 2023)","plainCitation":"(Dickman, 2023)","noteIndex":0},"citationItems":[{"id":"cLrDgQHV/FJi9pcMz","uris":["http://zotero.org/users/local/0vuW8hEP/items/82LFBE98"],"itemData":{"id":122,"type":"paper-conference","event-place":"University of Milano-Bicocca","event-title":"Talk at: Department of Statistics and Quantitative Methods","publisher-place":"University of Milano-Bicocca","title":"An introduction to flexible parametric survival models and a discussion of the proportional hazards assumption","author":[{"family":"Dickman","given":"Paul W"}],"issued":{"date-parts":[["2023",3,31]]}}}],"schema":"https://github.com/citation-style-language/schema/raw/master/csl-citation.json"} </w:instrText>
      </w:r>
      <w:r w:rsidR="00E30D40">
        <w:rPr>
          <w:rFonts w:ascii="Times New Roman" w:hAnsi="Times New Roman" w:cs="Times New Roman"/>
          <w:sz w:val="24"/>
          <w:szCs w:val="24"/>
          <w:lang w:val="en-US"/>
        </w:rPr>
        <w:fldChar w:fldCharType="separate"/>
      </w:r>
      <w:r w:rsidR="00E30D40" w:rsidRPr="00E30D40">
        <w:rPr>
          <w:rFonts w:ascii="Times New Roman" w:hAnsi="Times New Roman" w:cs="Times New Roman"/>
          <w:sz w:val="24"/>
        </w:rPr>
        <w:t>(Dickman, 2023)</w:t>
      </w:r>
      <w:r w:rsidR="00E30D40">
        <w:rPr>
          <w:rFonts w:ascii="Times New Roman" w:hAnsi="Times New Roman" w:cs="Times New Roman"/>
          <w:sz w:val="24"/>
          <w:szCs w:val="24"/>
          <w:lang w:val="en-US"/>
        </w:rPr>
        <w:fldChar w:fldCharType="end"/>
      </w:r>
      <w:r w:rsidR="00E30D40" w:rsidRPr="00C31320">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Even small violations can become apparent because of sample size</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{"citationID":"mSB5h7vx","properties":{"formattedCitation":"(Keele, 2010)","plainCitation":"(Keele, 2010)","noteIndex":0},"citationItems":[{"id":977,"uris":["http://zotero.org/users/12673371/items/RTPF6UQJ"],"itemData":{"id":977,"type":"article-journal","abstract":"The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(Keele, 2010)</w:t>
      </w:r>
      <w:r w:rsidR="00AA5B6C">
        <w:rPr>
          <w:rFonts w:ascii="Times New Roman" w:hAnsi="Times New Roman" w:cs="Times New Roman"/>
          <w:sz w:val="24"/>
          <w:szCs w:val="24"/>
          <w:lang w:val="en-US"/>
        </w:rPr>
        <w:fldChar w:fldCharType="end"/>
      </w:r>
      <w:commentRangeStart w:id="86"/>
      <w:r w:rsidR="00AA5B6C" w:rsidRPr="00C31320">
        <w:rPr>
          <w:rFonts w:ascii="Times New Roman" w:hAnsi="Times New Roman" w:cs="Times New Roman"/>
          <w:sz w:val="24"/>
          <w:szCs w:val="24"/>
          <w:lang w:val="en-US"/>
        </w:rPr>
        <w:t>.</w:t>
      </w:r>
      <w:commentRangeEnd w:id="86"/>
      <w:r w:rsidR="00AA5B6C" w:rsidRPr="00C31320">
        <w:rPr>
          <w:rStyle w:val="Refdecomentario"/>
          <w:rFonts w:ascii="Times New Roman" w:eastAsia="Times New Roman" w:hAnsi="Times New Roman" w:cs="Times New Roman"/>
          <w:sz w:val="24"/>
          <w:szCs w:val="24"/>
          <w:lang w:eastAsia="es-ES_tradnl"/>
        </w:rPr>
        <w:commentReference w:id="86"/>
      </w:r>
      <w:commentRangeStart w:id="87"/>
      <w:commentRangeEnd w:id="87"/>
      <w:r w:rsidR="00AA5B6C" w:rsidRPr="00C31320">
        <w:rPr>
          <w:rStyle w:val="Refdecomentario"/>
          <w:rFonts w:ascii="Times New Roman" w:eastAsia="Times New Roman" w:hAnsi="Times New Roman" w:cs="Times New Roman"/>
          <w:sz w:val="24"/>
          <w:szCs w:val="24"/>
          <w:lang w:eastAsia="es-ES_tradnl"/>
        </w:rPr>
        <w:commentReference w:id="87"/>
      </w:r>
      <w:r w:rsidR="00AA5B6C" w:rsidRPr="00C31320">
        <w:rPr>
          <w:rFonts w:ascii="Times New Roman" w:hAnsi="Times New Roman" w:cs="Times New Roman"/>
          <w:sz w:val="24"/>
          <w:szCs w:val="24"/>
          <w:lang w:val="en-US"/>
        </w:rPr>
        <w:t xml:space="preserve"> Additionally, given that the intensity model has prediction purposes (i.e., readmission), it can still be used effectively even if hazards are not proportional</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{"citationID":"FzdbInAq","properties":{"formattedCitation":"(Jardillier et al., 2022)","plainCitation":"(Jardillier et al., 2022)","noteIndex":0},"citationItems":[{"id":978,"uris":["http://zotero.org/users/12673371/items/X3R7IYS3"],"itemData":{"id":978,"type":"article-journal","abstract":"Prediction of patient survival from tumor molecular ‘-omics’ data is a key step toward personalized medicine. Cox models performed on RNA profiling datasets are popular for clinical outcome predictions. But these models are applied in the context of “high dimension”, as the number p of covariates (gene expressions) greatly exceeds the number n of patients and e of events. Thus, pre-screening together with penalization methods are widely used for dimensional reduction.","container-title":"BMC Cancer","DOI":"10.1186/s12885-022-10117-1","ISSN":"1471-2407","issue":"1","journalAbbreviation":"BMC Cancer","page":"1045","source":"BioMed Central","title":"Prognosis of lasso-like penalized Cox models with tumor profiling improves prediction over clinical data alone and benefits from bi-dimensional pre-screening","volume":"22","author":[{"family":"Jardillier","given":"Rémy"},{"family":"Koca","given":"Dzenis"},{"family":"Chatelain","given":"Florent"},{"family":"Guyon","given":"Laurent"}],"issued":{"date-parts":[["2022",10,5]]}}}],"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(Jardillier et al., 2022)</w:t>
      </w:r>
      <w:r w:rsidR="00AA5B6C">
        <w:rPr>
          <w:rFonts w:ascii="Times New Roman" w:hAnsi="Times New Roman" w:cs="Times New Roman"/>
          <w:sz w:val="24"/>
          <w:szCs w:val="24"/>
          <w:lang w:val="en-US"/>
        </w:rPr>
        <w:fldChar w:fldCharType="end"/>
      </w:r>
      <w:commentRangeStart w:id="88"/>
      <w:r w:rsidR="00AA5B6C" w:rsidRPr="00C31320">
        <w:rPr>
          <w:rFonts w:ascii="Times New Roman" w:hAnsi="Times New Roman" w:cs="Times New Roman"/>
          <w:sz w:val="24"/>
          <w:szCs w:val="24"/>
          <w:lang w:val="en-US"/>
        </w:rPr>
        <w:t>.</w:t>
      </w:r>
      <w:commentRangeEnd w:id="88"/>
      <w:r w:rsidR="00AA5B6C" w:rsidRPr="00C31320">
        <w:rPr>
          <w:rStyle w:val="Refdecomentario"/>
          <w:rFonts w:ascii="Times New Roman" w:eastAsia="Times New Roman" w:hAnsi="Times New Roman" w:cs="Times New Roman"/>
          <w:sz w:val="24"/>
          <w:szCs w:val="24"/>
          <w:lang w:eastAsia="es-ES_tradnl"/>
        </w:rPr>
        <w:commentReference w:id="88"/>
      </w:r>
      <w:commentRangeStart w:id="89"/>
      <w:commentRangeEnd w:id="89"/>
      <w:r w:rsidR="00AA5B6C" w:rsidRPr="00C31320">
        <w:rPr>
          <w:rStyle w:val="Refdecomentario"/>
          <w:rFonts w:ascii="Times New Roman" w:eastAsia="Times New Roman" w:hAnsi="Times New Roman" w:cs="Times New Roman"/>
          <w:sz w:val="24"/>
          <w:szCs w:val="24"/>
          <w:lang w:eastAsia="es-ES_tradnl"/>
        </w:rPr>
        <w:commentReference w:id="89"/>
      </w:r>
      <w:r>
        <w:rPr>
          <w:rFonts w:ascii="Times New Roman" w:hAnsi="Times New Roman" w:cs="Times New Roman"/>
          <w:sz w:val="24"/>
          <w:szCs w:val="24"/>
        </w:rPr>
        <w:t xml:space="preserve"> </w:t>
      </w:r>
      <w:r w:rsidR="00AA5B6C">
        <w:rPr>
          <w:rFonts w:ascii="Times New Roman" w:hAnsi="Times New Roman" w:cs="Times New Roman"/>
          <w:sz w:val="24"/>
          <w:szCs w:val="24"/>
          <w:lang w:val="en-US"/>
        </w:rPr>
        <w:t>However</w:t>
      </w:r>
      <w:r w:rsidR="00AA5B6C" w:rsidRPr="00C31320">
        <w:rPr>
          <w:rFonts w:ascii="Times New Roman" w:hAnsi="Times New Roman" w:cs="Times New Roman"/>
          <w:sz w:val="24"/>
          <w:szCs w:val="24"/>
          <w:lang w:val="en-US"/>
        </w:rPr>
        <w:t xml:space="preserve">, the association described here </w:t>
      </w:r>
      <w:r w:rsidR="00AA5B6C">
        <w:rPr>
          <w:rFonts w:ascii="Times New Roman" w:hAnsi="Times New Roman" w:cs="Times New Roman"/>
          <w:sz w:val="24"/>
          <w:szCs w:val="24"/>
          <w:lang w:val="en-US"/>
        </w:rPr>
        <w:t xml:space="preserve">may </w:t>
      </w:r>
      <w:r w:rsidR="00AA5B6C" w:rsidRPr="00C31320">
        <w:rPr>
          <w:rFonts w:ascii="Times New Roman" w:hAnsi="Times New Roman" w:cs="Times New Roman"/>
          <w:sz w:val="24"/>
          <w:szCs w:val="24"/>
          <w:lang w:val="en-US"/>
        </w:rPr>
        <w:t>lack causal interpretation</w:t>
      </w:r>
      <w:r w:rsidR="00AA5B6C">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given that the recurrent event process might be associated with </w:t>
      </w:r>
      <w:r w:rsidR="00AA5B6C">
        <w:rPr>
          <w:rFonts w:ascii="Times New Roman" w:hAnsi="Times New Roman" w:cs="Times New Roman"/>
          <w:sz w:val="24"/>
          <w:szCs w:val="24"/>
          <w:lang w:val="en-US"/>
        </w:rPr>
        <w:t xml:space="preserve">the </w:t>
      </w:r>
      <w:r w:rsidR="00AA5B6C" w:rsidRPr="00C31320">
        <w:rPr>
          <w:rFonts w:ascii="Times New Roman" w:hAnsi="Times New Roman" w:cs="Times New Roman"/>
          <w:sz w:val="24"/>
          <w:szCs w:val="24"/>
          <w:lang w:val="en-US"/>
        </w:rPr>
        <w:t xml:space="preserve">right censoring mechanism. </w:t>
      </w:r>
      <w:r w:rsidRPr="00C31320">
        <w:rPr>
          <w:rFonts w:ascii="Times New Roman" w:hAnsi="Times New Roman" w:cs="Times New Roman"/>
          <w:sz w:val="24"/>
          <w:szCs w:val="24"/>
          <w:lang w:val="en-US"/>
        </w:rPr>
        <w:t xml:space="preserve">For example, patients admitted for treatment </w:t>
      </w:r>
      <w:r>
        <w:rPr>
          <w:rFonts w:ascii="Times New Roman" w:hAnsi="Times New Roman" w:cs="Times New Roman"/>
          <w:sz w:val="24"/>
          <w:szCs w:val="24"/>
          <w:lang w:val="en-US"/>
        </w:rPr>
        <w:t>o</w:t>
      </w:r>
      <w:r w:rsidRPr="00C31320">
        <w:rPr>
          <w:rFonts w:ascii="Times New Roman" w:hAnsi="Times New Roman" w:cs="Times New Roman"/>
          <w:sz w:val="24"/>
          <w:szCs w:val="24"/>
          <w:lang w:val="en-US"/>
        </w:rPr>
        <w:t>n dates closer to administrative censorship or in ongoing treatments might ha</w:t>
      </w:r>
      <w:r>
        <w:rPr>
          <w:rFonts w:ascii="Times New Roman" w:hAnsi="Times New Roman" w:cs="Times New Roman"/>
          <w:sz w:val="24"/>
          <w:szCs w:val="24"/>
          <w:lang w:val="en-US"/>
        </w:rPr>
        <w:t>ve</w:t>
      </w:r>
      <w:r w:rsidRPr="00C31320">
        <w:rPr>
          <w:rFonts w:ascii="Times New Roman" w:hAnsi="Times New Roman" w:cs="Times New Roman"/>
          <w:sz w:val="24"/>
          <w:szCs w:val="24"/>
          <w:lang w:val="en-US"/>
        </w:rPr>
        <w:t xml:space="preserve"> different characteristics that may change the inverse of susceptibility to recurrent </w:t>
      </w:r>
      <w:commentRangeStart w:id="90"/>
      <w:r w:rsidRPr="00C31320">
        <w:rPr>
          <w:rFonts w:ascii="Times New Roman" w:hAnsi="Times New Roman" w:cs="Times New Roman"/>
          <w:sz w:val="24"/>
          <w:szCs w:val="24"/>
          <w:lang w:val="en-US"/>
        </w:rPr>
        <w:t>treatments</w:t>
      </w:r>
      <w:commentRangeEnd w:id="90"/>
      <w:r w:rsidRPr="00C31320">
        <w:rPr>
          <w:rStyle w:val="Refdecomentario"/>
          <w:rFonts w:ascii="Times New Roman" w:eastAsia="Times New Roman" w:hAnsi="Times New Roman" w:cs="Times New Roman"/>
          <w:sz w:val="24"/>
          <w:szCs w:val="24"/>
          <w:lang w:eastAsia="es-ES_tradnl"/>
        </w:rPr>
        <w:commentReference w:id="90"/>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{"citationID":"5zQduBHW","properties":{"formattedCitation":"(Rytgaard &amp; van der Laan, 2024)","plainCitation":"(Rytgaard &amp; van der Laan, 2024)","noteIndex":0},"citationItems":[{"id":"cLrDgQHV/32RGEaJE","uris":["http://zotero.org/users/local/0vuW8hEP/items/3I59WWXB"],"itemData":{"id":123,"type":"article","abstract":"Longitudinal settings involving outcome, competing risks and censoring events occurring and recurring in continuous time are common in medical research, but are often analyzed with methods that do not allow for taking post-baseline information into account. In this work, we define statistical and causal target parameters via the g-computation formula by carrying out interventions directly on the product integral representing the observed data distribution in a continuous-time counting process model framework. In recurrent events settings our target parameter identifies the expected number of recurrent events also in settings where the censoring mechanism or post-baseline treatment decisions depend on past information of post-baseline covariates such as the recurrent event process. We propose a flexible estimation procedure based on targeted maximum likelihood estimation coupled with highly adaptive lasso estimation to provide a novel approach for double robust and nonparametric inference for the considered target parameter. We illustrate the methods in a simulation study.","DOI":"10.48550/arXiv.2404.01736","note":"arXiv:2404.01736 [stat]","number":"arXiv:2404.01736","publisher":"arXiv","source":"arXiv.org","title":"Nonparametric efficient causal estimation of the intervention-specific expected number of recurrent events with continuous-time targeted maximum likelihood and highly adaptive lasso estimation","URL":"http://arxiv.org/abs/2404.01736","author":[{"family":"Rytgaard","given":"Helene C. W."},{"family":"Laan","given":"Mark J.","non-dropping-particle":"van der"}],"accessed":{"date-parts":[["2024",7,7]]},"issued":{"date-parts":[["2024",4,2]]}}}],"schema":"https://github.com/citation-style-language/schema/raw/master/csl-citation.json"} </w:instrText>
      </w:r>
      <w:r>
        <w:rPr>
          <w:rFonts w:ascii="Times New Roman" w:hAnsi="Times New Roman" w:cs="Times New Roman"/>
          <w:sz w:val="24"/>
          <w:szCs w:val="24"/>
          <w:lang w:val="en-US"/>
        </w:rPr>
        <w:fldChar w:fldCharType="separate"/>
      </w:r>
      <w:r w:rsidRPr="00C41716">
        <w:rPr>
          <w:rFonts w:ascii="Times New Roman" w:hAnsi="Times New Roman" w:cs="Times New Roman"/>
          <w:sz w:val="24"/>
        </w:rPr>
        <w:t>(Rytgaard &amp; van der Laan, 2024)</w:t>
      </w:r>
      <w:r>
        <w:rPr>
          <w:rFonts w:ascii="Times New Roman" w:hAnsi="Times New Roman" w:cs="Times New Roman"/>
          <w:sz w:val="24"/>
          <w:szCs w:val="24"/>
          <w:lang w:val="en-US"/>
        </w:rPr>
        <w:fldChar w:fldCharType="end"/>
      </w:r>
      <w:r w:rsidRPr="00C31320">
        <w:rPr>
          <w:rFonts w:ascii="Times New Roman" w:hAnsi="Times New Roman" w:cs="Times New Roman"/>
          <w:sz w:val="24"/>
          <w:szCs w:val="24"/>
          <w:lang w:val="en-US"/>
        </w:rPr>
        <w:t>.</w:t>
      </w:r>
    </w:p>
    <w:p w14:paraId="228A06BD" w14:textId="1B1C1DE4" w:rsidR="00BD61EF" w:rsidRPr="00BD61EF" w:rsidRDefault="00BD61EF" w:rsidP="00BD61EF">
      <w:pPr>
        <w:pStyle w:val="Prrafodelista"/>
        <w:numPr>
          <w:ilvl w:val="0"/>
          <w:numId w:val="5"/>
        </w:numPr>
        <w:spacing w:line="480" w:lineRule="auto"/>
        <w:rPr>
          <w:rFonts w:ascii="Times New Roman" w:hAnsi="Times New Roman" w:cs="Times New Roman"/>
          <w:b/>
          <w:bCs/>
          <w:sz w:val="24"/>
          <w:szCs w:val="24"/>
          <w:lang w:val="en-US"/>
        </w:rPr>
      </w:pPr>
      <w:r w:rsidRPr="00BD61EF">
        <w:rPr>
          <w:rFonts w:ascii="Times New Roman" w:hAnsi="Times New Roman" w:cs="Times New Roman"/>
          <w:b/>
          <w:bCs/>
          <w:sz w:val="24"/>
          <w:szCs w:val="24"/>
          <w:lang w:val="en-US"/>
        </w:rPr>
        <w:t>CONCLUSION</w:t>
      </w:r>
    </w:p>
    <w:p w14:paraId="2D19D666" w14:textId="79FD0B58" w:rsidR="00BD61EF" w:rsidRPr="00BD61EF" w:rsidRDefault="008769C7" w:rsidP="0056651F">
      <w:pPr>
        <w:spacing w:line="480" w:lineRule="auto"/>
        <w:ind w:firstLine="567"/>
        <w:rPr>
          <w:rFonts w:ascii="Times New Roman" w:hAnsi="Times New Roman" w:cs="Times New Roman"/>
          <w:sz w:val="24"/>
          <w:szCs w:val="24"/>
          <w:lang w:val="en-US"/>
        </w:rPr>
      </w:pPr>
      <w:r w:rsidRPr="00BD61EF">
        <w:rPr>
          <w:rFonts w:ascii="Times New Roman" w:hAnsi="Times New Roman" w:cs="Times New Roman"/>
          <w:sz w:val="24"/>
          <w:szCs w:val="24"/>
        </w:rPr>
        <w:lastRenderedPageBreak/>
        <w:t>Our study</w:t>
      </w:r>
      <w:r>
        <w:rPr>
          <w:rFonts w:ascii="Times New Roman" w:hAnsi="Times New Roman" w:cs="Times New Roman"/>
          <w:sz w:val="24"/>
          <w:szCs w:val="24"/>
        </w:rPr>
        <w:t xml:space="preserve"> showed</w:t>
      </w:r>
      <w:r w:rsidRPr="00BD61EF">
        <w:rPr>
          <w:rFonts w:ascii="Times New Roman" w:hAnsi="Times New Roman" w:cs="Times New Roman"/>
          <w:sz w:val="24"/>
          <w:szCs w:val="24"/>
        </w:rPr>
        <w:t xml:space="preserve"> that </w:t>
      </w:r>
      <w:r>
        <w:rPr>
          <w:rFonts w:ascii="Times New Roman" w:hAnsi="Times New Roman" w:cs="Times New Roman"/>
          <w:sz w:val="24"/>
          <w:szCs w:val="24"/>
        </w:rPr>
        <w:t>PSU</w:t>
      </w:r>
      <w:r w:rsidRPr="00BD61EF">
        <w:rPr>
          <w:rFonts w:ascii="Times New Roman" w:hAnsi="Times New Roman" w:cs="Times New Roman"/>
          <w:sz w:val="24"/>
          <w:szCs w:val="24"/>
        </w:rPr>
        <w:t xml:space="preserve"> at admission was associated with higher treatment non-completion rates in specific settings, notably in intensive ambulatory and women-only residential programs.</w:t>
      </w:r>
      <w:r w:rsidR="00BD61EF" w:rsidRPr="00BD61EF">
        <w:rPr>
          <w:rFonts w:ascii="Times New Roman" w:hAnsi="Times New Roman" w:cs="Times New Roman"/>
          <w:sz w:val="24"/>
          <w:szCs w:val="24"/>
        </w:rPr>
        <w:t xml:space="preserve"> These findings underline the need for tailored interventions to address the unique challenges of PSU patients with PSU. Additionally, demographic factors such as age and birth cohort significantly influenced treatment outcomes. This study provides valuable insights for improving SUD treatment programs in Latin America, emphasizing the importance of comprehensive data collection and personalized treatment strategies to enhance patient retention and completion rates.</w:t>
      </w:r>
    </w:p>
    <w:p w14:paraId="1F125EC2" w14:textId="77777777" w:rsidR="00AA5B6C" w:rsidRPr="00F27C17" w:rsidRDefault="00AA5B6C" w:rsidP="00F27C17">
      <w:pPr>
        <w:pStyle w:val="Prrafodelista"/>
        <w:numPr>
          <w:ilvl w:val="0"/>
          <w:numId w:val="5"/>
        </w:numPr>
        <w:rPr>
          <w:rFonts w:ascii="Times New Roman" w:hAnsi="Times New Roman" w:cs="Times New Roman"/>
          <w:b/>
          <w:bCs/>
          <w:sz w:val="24"/>
          <w:szCs w:val="24"/>
          <w:lang w:val="en-US"/>
        </w:rPr>
      </w:pPr>
      <w:commentRangeStart w:id="91"/>
      <w:r w:rsidRPr="00F27C17">
        <w:rPr>
          <w:rFonts w:ascii="Times New Roman" w:hAnsi="Times New Roman" w:cs="Times New Roman"/>
          <w:b/>
          <w:bCs/>
          <w:sz w:val="24"/>
          <w:szCs w:val="24"/>
          <w:lang w:val="en-US"/>
        </w:rPr>
        <w:t>BIBLIOGRAPHY</w:t>
      </w:r>
      <w:commentRangeEnd w:id="91"/>
      <w:r w:rsidR="001F0A50">
        <w:rPr>
          <w:rStyle w:val="Refdecomentario"/>
          <w:rFonts w:ascii="Times New Roman" w:eastAsia="Times New Roman" w:hAnsi="Times New Roman" w:cs="Times New Roman"/>
          <w:lang w:val="en-US" w:eastAsia="es-CL"/>
        </w:rPr>
        <w:commentReference w:id="91"/>
      </w:r>
    </w:p>
    <w:p w14:paraId="1EC9FD0A" w14:textId="77777777" w:rsidR="00AA5B6C" w:rsidRPr="00F27C17" w:rsidRDefault="00AA5B6C" w:rsidP="00F27C17">
      <w:pPr>
        <w:rPr>
          <w:rFonts w:ascii="Times New Roman" w:hAnsi="Times New Roman" w:cs="Times New Roman"/>
          <w:sz w:val="24"/>
          <w:szCs w:val="24"/>
          <w:lang w:val="en-US"/>
        </w:rPr>
      </w:pPr>
    </w:p>
    <w:p w14:paraId="60DD102C" w14:textId="77777777" w:rsidR="00076C44" w:rsidRPr="000E244F" w:rsidRDefault="00AA5B6C"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n-US"/>
        </w:rPr>
        <w:fldChar w:fldCharType="begin"/>
      </w:r>
      <w:r w:rsidR="00076C44" w:rsidRPr="000E244F">
        <w:rPr>
          <w:rFonts w:ascii="Times New Roman" w:hAnsi="Times New Roman" w:cs="Times New Roman"/>
          <w:sz w:val="24"/>
          <w:szCs w:val="24"/>
          <w:lang w:val="en-US"/>
        </w:rPr>
        <w:instrText xml:space="preserve"> ADDIN ZOTERO_BIBL {"uncited":[],"omitted":[],"custom":[]} CSL_BIBLIOGRAPHY </w:instrText>
      </w:r>
      <w:r w:rsidRPr="000E244F">
        <w:rPr>
          <w:rFonts w:ascii="Times New Roman" w:hAnsi="Times New Roman" w:cs="Times New Roman"/>
          <w:sz w:val="24"/>
          <w:szCs w:val="24"/>
          <w:lang w:val="en-US"/>
        </w:rPr>
        <w:fldChar w:fldCharType="separate"/>
      </w:r>
      <w:r w:rsidR="00076C44" w:rsidRPr="000E244F">
        <w:rPr>
          <w:rFonts w:ascii="Times New Roman" w:hAnsi="Times New Roman" w:cs="Times New Roman"/>
          <w:sz w:val="24"/>
          <w:szCs w:val="24"/>
        </w:rPr>
        <w:t xml:space="preserve">Andersson, H. W., Lauvsnes, A. D. F., &amp; Nordfjærn, T. (2021). Emerging Adults in Inpatient Substance Use Treatment: A Prospective Cohort Study of Patient Characteristics and Treatment Outcomes. </w:t>
      </w:r>
      <w:r w:rsidR="00076C44" w:rsidRPr="000E244F">
        <w:rPr>
          <w:rFonts w:ascii="Times New Roman" w:hAnsi="Times New Roman" w:cs="Times New Roman"/>
          <w:i/>
          <w:iCs/>
          <w:sz w:val="24"/>
          <w:szCs w:val="24"/>
        </w:rPr>
        <w:t>European Addiction Research</w:t>
      </w:r>
      <w:r w:rsidR="00076C44" w:rsidRPr="000E244F">
        <w:rPr>
          <w:rFonts w:ascii="Times New Roman" w:hAnsi="Times New Roman" w:cs="Times New Roman"/>
          <w:sz w:val="24"/>
          <w:szCs w:val="24"/>
        </w:rPr>
        <w:t xml:space="preserve">, </w:t>
      </w:r>
      <w:r w:rsidR="00076C44" w:rsidRPr="000E244F">
        <w:rPr>
          <w:rFonts w:ascii="Times New Roman" w:hAnsi="Times New Roman" w:cs="Times New Roman"/>
          <w:i/>
          <w:iCs/>
          <w:sz w:val="24"/>
          <w:szCs w:val="24"/>
        </w:rPr>
        <w:t>27</w:t>
      </w:r>
      <w:r w:rsidR="00076C44" w:rsidRPr="000E244F">
        <w:rPr>
          <w:rFonts w:ascii="Times New Roman" w:hAnsi="Times New Roman" w:cs="Times New Roman"/>
          <w:sz w:val="24"/>
          <w:szCs w:val="24"/>
        </w:rPr>
        <w:t>(3), 206–215. https://doi.org/10.1159/000512156</w:t>
      </w:r>
    </w:p>
    <w:p w14:paraId="1BC257D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Andersson, H. W., Steinsbekk, A., Walderhaug, E., Otterholt, E., &amp; Nordfjærn, T. (2018). Predictors of Dropout From Inpatient Substance Use Treatment: A Prospective Cohort Study. </w:t>
      </w:r>
      <w:r w:rsidRPr="000E244F">
        <w:rPr>
          <w:rFonts w:ascii="Times New Roman" w:hAnsi="Times New Roman" w:cs="Times New Roman"/>
          <w:i/>
          <w:iCs/>
          <w:sz w:val="24"/>
          <w:szCs w:val="24"/>
        </w:rPr>
        <w:t>Substance Abuse: Research and Treatment</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12</w:t>
      </w:r>
      <w:r w:rsidRPr="000E244F">
        <w:rPr>
          <w:rFonts w:ascii="Times New Roman" w:hAnsi="Times New Roman" w:cs="Times New Roman"/>
          <w:sz w:val="24"/>
          <w:szCs w:val="24"/>
        </w:rPr>
        <w:t>, 1178221818760551. https://doi.org/10.1177/1178221818760551</w:t>
      </w:r>
    </w:p>
    <w:p w14:paraId="09B1274E"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Andersson, H. W., Wenaas, M., &amp; Nordfjærn, T. (2019). Relapse after inpatient substance use treatment: A prospective cohort study among users of illicit substances. </w:t>
      </w:r>
      <w:r w:rsidRPr="000E244F">
        <w:rPr>
          <w:rFonts w:ascii="Times New Roman" w:hAnsi="Times New Roman" w:cs="Times New Roman"/>
          <w:i/>
          <w:iCs/>
          <w:sz w:val="24"/>
          <w:szCs w:val="24"/>
        </w:rPr>
        <w:t>Addictive Behaviors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90</w:t>
      </w:r>
      <w:r w:rsidRPr="000E244F">
        <w:rPr>
          <w:rFonts w:ascii="Times New Roman" w:hAnsi="Times New Roman" w:cs="Times New Roman"/>
          <w:sz w:val="24"/>
          <w:szCs w:val="24"/>
        </w:rPr>
        <w:t>, 222–228. https://doi.org/10.1016/j.addbeh.2018.11.008</w:t>
      </w:r>
    </w:p>
    <w:p w14:paraId="6C3D9E65"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Babor, T. F. (2021). Treatment Systems for Population Management of Substance Use Disorders: Requirements and Priorities from a Public Health Perspective. In N. el-Guebaly, G. Carrà, M. Galanter, &amp; A. M. Baldacchino (Eds.), </w:t>
      </w:r>
      <w:r w:rsidRPr="000E244F">
        <w:rPr>
          <w:rFonts w:ascii="Times New Roman" w:hAnsi="Times New Roman" w:cs="Times New Roman"/>
          <w:i/>
          <w:iCs/>
          <w:sz w:val="24"/>
          <w:szCs w:val="24"/>
        </w:rPr>
        <w:t xml:space="preserve">Textbook of Addiction </w:t>
      </w:r>
      <w:r w:rsidRPr="000E244F">
        <w:rPr>
          <w:rFonts w:ascii="Times New Roman" w:hAnsi="Times New Roman" w:cs="Times New Roman"/>
          <w:i/>
          <w:iCs/>
          <w:sz w:val="24"/>
          <w:szCs w:val="24"/>
        </w:rPr>
        <w:lastRenderedPageBreak/>
        <w:t>Treatment: International Perspectives</w:t>
      </w:r>
      <w:r w:rsidRPr="000E244F">
        <w:rPr>
          <w:rFonts w:ascii="Times New Roman" w:hAnsi="Times New Roman" w:cs="Times New Roman"/>
          <w:sz w:val="24"/>
          <w:szCs w:val="24"/>
        </w:rPr>
        <w:t xml:space="preserve"> (pp. 553–567). Springer International Publishing. https://doi.org/10.1007/978-3-030-36391-8_39</w:t>
      </w:r>
    </w:p>
    <w:p w14:paraId="12F2785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Basu, D., Ghosh, A., Sarkar, S., Patra, B. N., Subodh, B. N., &amp; Mattoo, S. K. (2017). Initial treatment dropout in patients with substance use disorders attending a tertiary care de-addiction centre in north India. </w:t>
      </w:r>
      <w:r w:rsidRPr="000E244F">
        <w:rPr>
          <w:rFonts w:ascii="Times New Roman" w:hAnsi="Times New Roman" w:cs="Times New Roman"/>
          <w:i/>
          <w:iCs/>
          <w:sz w:val="24"/>
          <w:szCs w:val="24"/>
        </w:rPr>
        <w:t>The Indian Journal of Medical Research</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146</w:t>
      </w:r>
      <w:r w:rsidRPr="000E244F">
        <w:rPr>
          <w:rFonts w:ascii="Times New Roman" w:hAnsi="Times New Roman" w:cs="Times New Roman"/>
          <w:sz w:val="24"/>
          <w:szCs w:val="24"/>
        </w:rPr>
        <w:t>(Supplement), S77–S84. https://doi.org/10.4103/ijmr.IJMR_1309_15</w:t>
      </w:r>
    </w:p>
    <w:p w14:paraId="7AFF4797"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Beaulieu, M., Tremblay, J., &amp; Bertrand, K. (2022a). Adjustments to Service Organization in Specialized Addiction Services and Clinical Strategies for Better Meeting the Needs of People with a Persistent Substance Use Disorder. </w:t>
      </w:r>
      <w:r w:rsidRPr="000E244F">
        <w:rPr>
          <w:rFonts w:ascii="Times New Roman" w:hAnsi="Times New Roman" w:cs="Times New Roman"/>
          <w:i/>
          <w:iCs/>
          <w:sz w:val="24"/>
          <w:szCs w:val="24"/>
        </w:rPr>
        <w:t>International Journal of Mental Health and Addiction</w:t>
      </w:r>
      <w:r w:rsidRPr="000E244F">
        <w:rPr>
          <w:rFonts w:ascii="Times New Roman" w:hAnsi="Times New Roman" w:cs="Times New Roman"/>
          <w:sz w:val="24"/>
          <w:szCs w:val="24"/>
        </w:rPr>
        <w:t>. https://doi.org/10.1007/s11469-022-00982-z</w:t>
      </w:r>
    </w:p>
    <w:p w14:paraId="2E6A6F95"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Beaulieu, M., Tremblay, J., &amp; Bertrand, K. (2022b). Adjustments to Service Organization in Specialized Addiction Services and Clinical Strategies for Better Meeting the Needs of People with a Persistent Substance Use Disorder. </w:t>
      </w:r>
      <w:r w:rsidRPr="000E244F">
        <w:rPr>
          <w:rFonts w:ascii="Times New Roman" w:hAnsi="Times New Roman" w:cs="Times New Roman"/>
          <w:i/>
          <w:iCs/>
          <w:sz w:val="24"/>
          <w:szCs w:val="24"/>
        </w:rPr>
        <w:t>International Journal of Mental Health and Addiction</w:t>
      </w:r>
      <w:r w:rsidRPr="000E244F">
        <w:rPr>
          <w:rFonts w:ascii="Times New Roman" w:hAnsi="Times New Roman" w:cs="Times New Roman"/>
          <w:sz w:val="24"/>
          <w:szCs w:val="24"/>
        </w:rPr>
        <w:t>. https://doi.org/10.1007/s11469-022-00982-z</w:t>
      </w:r>
    </w:p>
    <w:p w14:paraId="44476731"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sidRPr="000E244F">
        <w:rPr>
          <w:rFonts w:ascii="Times New Roman" w:hAnsi="Times New Roman" w:cs="Times New Roman"/>
          <w:i/>
          <w:iCs/>
          <w:sz w:val="24"/>
          <w:szCs w:val="24"/>
        </w:rPr>
        <w:t>Addictive Behaviors Reports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18</w:t>
      </w:r>
      <w:r w:rsidRPr="000E244F">
        <w:rPr>
          <w:rFonts w:ascii="Times New Roman" w:hAnsi="Times New Roman" w:cs="Times New Roman"/>
          <w:sz w:val="24"/>
          <w:szCs w:val="24"/>
        </w:rPr>
        <w:t>, 100512. https://doi.org/10.1016/j.abrep.2023.100512</w:t>
      </w:r>
    </w:p>
    <w:p w14:paraId="024EA842"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Bonfiglio, N. S., Portoghese, I., Renati, R., Mascia, M. L., &amp; Penna, M. P. (2022). Polysubstance Use Patterns among Outpatients Undergoing Substance Use Disorder Treatment: A Latent Class Analysis. </w:t>
      </w:r>
      <w:r w:rsidRPr="000E244F">
        <w:rPr>
          <w:rFonts w:ascii="Times New Roman" w:hAnsi="Times New Roman" w:cs="Times New Roman"/>
          <w:i/>
          <w:iCs/>
          <w:sz w:val="24"/>
          <w:szCs w:val="24"/>
        </w:rPr>
        <w:t>International Journal of Environmental Research and Public Health</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19</w:t>
      </w:r>
      <w:r w:rsidRPr="000E244F">
        <w:rPr>
          <w:rFonts w:ascii="Times New Roman" w:hAnsi="Times New Roman" w:cs="Times New Roman"/>
          <w:sz w:val="24"/>
          <w:szCs w:val="24"/>
        </w:rPr>
        <w:t>(24), Article 24. https://doi.org/10.3390/ijerph192416759</w:t>
      </w:r>
    </w:p>
    <w:p w14:paraId="1E999D35"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lastRenderedPageBreak/>
        <w:t xml:space="preserve">Bórquez, I., Cerdá, M., González-Santa Cruz, A., Krawczyk, N., &amp; Castillo-Carniglia, Á. (2024). </w:t>
      </w:r>
      <w:r w:rsidRPr="000E244F">
        <w:rPr>
          <w:rFonts w:ascii="Times New Roman" w:hAnsi="Times New Roman" w:cs="Times New Roman"/>
          <w:sz w:val="24"/>
          <w:szCs w:val="24"/>
        </w:rPr>
        <w:t xml:space="preserve">Longitudinal trajectories of substance use disorder treatment use: A latent class growth analysis using a national cohort in Chile. </w:t>
      </w:r>
      <w:r w:rsidRPr="000E244F">
        <w:rPr>
          <w:rFonts w:ascii="Times New Roman" w:hAnsi="Times New Roman" w:cs="Times New Roman"/>
          <w:i/>
          <w:iCs/>
          <w:sz w:val="24"/>
          <w:szCs w:val="24"/>
        </w:rPr>
        <w:t>Addiction (Abingdon, England)</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119</w:t>
      </w:r>
      <w:r w:rsidRPr="000E244F">
        <w:rPr>
          <w:rFonts w:ascii="Times New Roman" w:hAnsi="Times New Roman" w:cs="Times New Roman"/>
          <w:sz w:val="24"/>
          <w:szCs w:val="24"/>
        </w:rPr>
        <w:t>(4), 753–765. https://doi.org/10.1111/add.16412</w:t>
      </w:r>
    </w:p>
    <w:p w14:paraId="0630BAB3"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Bunting, A. M., Shearer, R., Linden-Carmichael, A. N., Williams, A. R., Comer, S. D., Cerdá, M., &amp; Lorvick, J. (2023). Are you thinking what I’m thinking? Defining what we mean by “polysubstance use.” </w:t>
      </w:r>
      <w:r w:rsidRPr="000E244F">
        <w:rPr>
          <w:rFonts w:ascii="Times New Roman" w:hAnsi="Times New Roman" w:cs="Times New Roman"/>
          <w:i/>
          <w:iCs/>
          <w:sz w:val="24"/>
          <w:szCs w:val="24"/>
        </w:rPr>
        <w:t>The American Journal of Drug and Alcohol Abuse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0</w:t>
      </w:r>
      <w:r w:rsidRPr="000E244F">
        <w:rPr>
          <w:rFonts w:ascii="Times New Roman" w:hAnsi="Times New Roman" w:cs="Times New Roman"/>
          <w:sz w:val="24"/>
          <w:szCs w:val="24"/>
        </w:rPr>
        <w:t>(0), 1–7. https://doi.org/10.1080/00952990.2023.2248360</w:t>
      </w:r>
    </w:p>
    <w:p w14:paraId="1677113D"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Castaldelli-Maia, J. M., Wang, Y.-P., Brunoni, A. R., Faro, A., Guimarães, R. A., Lucchetti, G., Martorell, M., Moreira, R. S., Pacheco-Barrios, K., Rodriguez, J. A. B., Roever, L., Silva, D. A. S., Tovani-Palone, M. R., Valdez, P. R., Zimmermann, I. R., Culbreth, G. T., Hay, S. I., Murray, C. J. L., &amp; Bensenor, I. M. (2023). Burden of disease due to amphetamines, cannabis, cocaine, and opioid use disorders in South America, 1990–2019: A systematic analysis of the Global Burden of Disease Study 2019. </w:t>
      </w:r>
      <w:r w:rsidRPr="000E244F">
        <w:rPr>
          <w:rFonts w:ascii="Times New Roman" w:hAnsi="Times New Roman" w:cs="Times New Roman"/>
          <w:i/>
          <w:iCs/>
          <w:sz w:val="24"/>
          <w:szCs w:val="24"/>
        </w:rPr>
        <w:t>The Lancet Psychiatry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10</w:t>
      </w:r>
      <w:r w:rsidRPr="000E244F">
        <w:rPr>
          <w:rFonts w:ascii="Times New Roman" w:hAnsi="Times New Roman" w:cs="Times New Roman"/>
          <w:sz w:val="24"/>
          <w:szCs w:val="24"/>
        </w:rPr>
        <w:t>(2), 85–97. https://doi.org/10.1016/S2215-0366(22)00339-X</w:t>
      </w:r>
    </w:p>
    <w:p w14:paraId="70DD0B14"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Chen, T., Zhong, N., Du, J., Li, Z., Zhao, Y., Sun, H., Chen, Z., Jiang, H., &amp; Zhao, M. (2019). Polydrug use patterns and their impact on relapse among heroin-dependent patients in Shanghai, China. </w:t>
      </w:r>
      <w:r w:rsidRPr="000E244F">
        <w:rPr>
          <w:rFonts w:ascii="Times New Roman" w:hAnsi="Times New Roman" w:cs="Times New Roman"/>
          <w:i/>
          <w:iCs/>
          <w:sz w:val="24"/>
          <w:szCs w:val="24"/>
        </w:rPr>
        <w:t>Addiction</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114</w:t>
      </w:r>
      <w:r w:rsidRPr="000E244F">
        <w:rPr>
          <w:rFonts w:ascii="Times New Roman" w:hAnsi="Times New Roman" w:cs="Times New Roman"/>
          <w:sz w:val="24"/>
          <w:szCs w:val="24"/>
        </w:rPr>
        <w:t>(2), 259–267. https://doi.org/10.1111/add.14451</w:t>
      </w:r>
    </w:p>
    <w:p w14:paraId="6AFEE7C3"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Choi, H. J., Grigorian, H., Garner, A., Stuart, G. L., &amp; Temple, J. R. (2022). Polydrug Use and Dating Violence Among Emerging Adults. </w:t>
      </w:r>
      <w:r w:rsidRPr="000E244F">
        <w:rPr>
          <w:rFonts w:ascii="Times New Roman" w:hAnsi="Times New Roman" w:cs="Times New Roman"/>
          <w:i/>
          <w:iCs/>
          <w:sz w:val="24"/>
          <w:szCs w:val="24"/>
        </w:rPr>
        <w:t>Journal of Interpersonal Violence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37</w:t>
      </w:r>
      <w:r w:rsidRPr="000E244F">
        <w:rPr>
          <w:rFonts w:ascii="Times New Roman" w:hAnsi="Times New Roman" w:cs="Times New Roman"/>
          <w:sz w:val="24"/>
          <w:szCs w:val="24"/>
        </w:rPr>
        <w:t>(5–6), 2190–2217. https://doi.org/10.1177/0886260520934427</w:t>
      </w:r>
    </w:p>
    <w:p w14:paraId="500E1A73"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Choi, N. G., &amp; DiNitto, D. M. (2020). Older-Adult Marijuana Users in Substance Use Treatment: Characteristics Associated with Treatment Completion. </w:t>
      </w:r>
      <w:r w:rsidRPr="000E244F">
        <w:rPr>
          <w:rFonts w:ascii="Times New Roman" w:hAnsi="Times New Roman" w:cs="Times New Roman"/>
          <w:i/>
          <w:iCs/>
          <w:sz w:val="24"/>
          <w:szCs w:val="24"/>
        </w:rPr>
        <w:t xml:space="preserve">Journal of </w:t>
      </w:r>
      <w:r w:rsidRPr="000E244F">
        <w:rPr>
          <w:rFonts w:ascii="Times New Roman" w:hAnsi="Times New Roman" w:cs="Times New Roman"/>
          <w:i/>
          <w:iCs/>
          <w:sz w:val="24"/>
          <w:szCs w:val="24"/>
        </w:rPr>
        <w:lastRenderedPageBreak/>
        <w:t>Psychoactive Drugs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52</w:t>
      </w:r>
      <w:r w:rsidRPr="000E244F">
        <w:rPr>
          <w:rFonts w:ascii="Times New Roman" w:hAnsi="Times New Roman" w:cs="Times New Roman"/>
          <w:sz w:val="24"/>
          <w:szCs w:val="24"/>
        </w:rPr>
        <w:t>(3), 218–227. https://doi.org/10.1080/02791072.2020.1745966</w:t>
      </w:r>
    </w:p>
    <w:p w14:paraId="48199C4C"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Connor, J. P., Gullo, M. J., White, A., &amp; Kelly, A. B. (2014). Polysubstance use: Diagnostic challenges, patterns of use and health. </w:t>
      </w:r>
      <w:r w:rsidRPr="000E244F">
        <w:rPr>
          <w:rFonts w:ascii="Times New Roman" w:hAnsi="Times New Roman" w:cs="Times New Roman"/>
          <w:i/>
          <w:iCs/>
          <w:sz w:val="24"/>
          <w:szCs w:val="24"/>
        </w:rPr>
        <w:t>Current Opinion in Psychiatry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27</w:t>
      </w:r>
      <w:r w:rsidRPr="000E244F">
        <w:rPr>
          <w:rFonts w:ascii="Times New Roman" w:hAnsi="Times New Roman" w:cs="Times New Roman"/>
          <w:sz w:val="24"/>
          <w:szCs w:val="24"/>
        </w:rPr>
        <w:t>(4), 269. https://doi.org/10.1097/YCO.0000000000000069</w:t>
      </w:r>
    </w:p>
    <w:p w14:paraId="198DE661"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Crummy, E. A., O’Neal, T. J., Baskin, B. M., &amp; Ferguson, S. M. (2020). One Is Not Enough: Understanding and Modeling Polysubstance Use. </w:t>
      </w:r>
      <w:r w:rsidRPr="000E244F">
        <w:rPr>
          <w:rFonts w:ascii="Times New Roman" w:hAnsi="Times New Roman" w:cs="Times New Roman"/>
          <w:i/>
          <w:iCs/>
          <w:sz w:val="24"/>
          <w:szCs w:val="24"/>
        </w:rPr>
        <w:t>Frontiers in Neuroscience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14</w:t>
      </w:r>
      <w:r w:rsidRPr="000E244F">
        <w:rPr>
          <w:rFonts w:ascii="Times New Roman" w:hAnsi="Times New Roman" w:cs="Times New Roman"/>
          <w:sz w:val="24"/>
          <w:szCs w:val="24"/>
        </w:rPr>
        <w:t>. https://www.frontiersin.org/articles/10.3389/fnins.2020.00569</w:t>
      </w:r>
    </w:p>
    <w:p w14:paraId="73CBD7C0"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rP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cross-sectional ASTRA study. </w:t>
      </w:r>
      <w:r w:rsidRPr="000E244F">
        <w:rPr>
          <w:rFonts w:ascii="Times New Roman" w:hAnsi="Times New Roman" w:cs="Times New Roman"/>
          <w:i/>
          <w:iCs/>
          <w:sz w:val="24"/>
          <w:szCs w:val="24"/>
          <w:lang w:val="es-CL"/>
        </w:rPr>
        <w:t>The Lancet HIV</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1</w:t>
      </w:r>
      <w:r w:rsidRPr="000E244F">
        <w:rPr>
          <w:rFonts w:ascii="Times New Roman" w:hAnsi="Times New Roman" w:cs="Times New Roman"/>
          <w:sz w:val="24"/>
          <w:szCs w:val="24"/>
          <w:lang w:val="es-CL"/>
        </w:rPr>
        <w:t>(1), e22–e31. https://doi.org/10.1016/S2352-3018(14)70001-3</w:t>
      </w:r>
    </w:p>
    <w:p w14:paraId="6E20C9A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Díaz, L. A., Roblero, J. P., Bataller, R., &amp; Arab, J. P. (2020). </w:t>
      </w:r>
      <w:r w:rsidRPr="000E244F">
        <w:rPr>
          <w:rFonts w:ascii="Times New Roman" w:hAnsi="Times New Roman" w:cs="Times New Roman"/>
          <w:sz w:val="24"/>
          <w:szCs w:val="24"/>
        </w:rPr>
        <w:t xml:space="preserve">Alcohol‐Related Liver Disease in Latin America: Local Solutions for a Global Problem. </w:t>
      </w:r>
      <w:r w:rsidRPr="000E244F">
        <w:rPr>
          <w:rFonts w:ascii="Times New Roman" w:hAnsi="Times New Roman" w:cs="Times New Roman"/>
          <w:i/>
          <w:iCs/>
          <w:sz w:val="24"/>
          <w:szCs w:val="24"/>
        </w:rPr>
        <w:t>Clinical Liver Disease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16</w:t>
      </w:r>
      <w:r w:rsidRPr="000E244F">
        <w:rPr>
          <w:rFonts w:ascii="Times New Roman" w:hAnsi="Times New Roman" w:cs="Times New Roman"/>
          <w:sz w:val="24"/>
          <w:szCs w:val="24"/>
        </w:rPr>
        <w:t>(5), 187–190. https://doi.org/10.1002/cld.1025</w:t>
      </w:r>
    </w:p>
    <w:p w14:paraId="7AE4CA88"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Dickman, P. W. (2023, March 31). </w:t>
      </w:r>
      <w:r w:rsidRPr="000E244F">
        <w:rPr>
          <w:rFonts w:ascii="Times New Roman" w:hAnsi="Times New Roman" w:cs="Times New Roman"/>
          <w:i/>
          <w:iCs/>
          <w:sz w:val="24"/>
          <w:szCs w:val="24"/>
        </w:rPr>
        <w:t>An introduction to flexible parametric survival models and a discussion of the proportional hazards assumption</w:t>
      </w:r>
      <w:r w:rsidRPr="000E244F">
        <w:rPr>
          <w:rFonts w:ascii="Times New Roman" w:hAnsi="Times New Roman" w:cs="Times New Roman"/>
          <w:sz w:val="24"/>
          <w:szCs w:val="24"/>
        </w:rPr>
        <w:t>. Talk at: Department of Statistics and Quantitative Methods, University of Milano-Bicocca.</w:t>
      </w:r>
    </w:p>
    <w:p w14:paraId="363AAC88" w14:textId="33090159"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lang w:val="es-CL"/>
        </w:rPr>
        <w:t xml:space="preserve">DIPRES. (2017). </w:t>
      </w:r>
      <w:r w:rsidRPr="000E244F">
        <w:rPr>
          <w:rFonts w:ascii="Times New Roman" w:hAnsi="Times New Roman" w:cs="Times New Roman"/>
          <w:i/>
          <w:iCs/>
          <w:sz w:val="24"/>
          <w:szCs w:val="24"/>
          <w:lang w:val="es-CL"/>
        </w:rPr>
        <w:t>Informe Final: Evaluación de resultados de los programas de tratamiento y rehabilitación del Servicio nacional para la prevención y rehabilitación del consumo de drogas y alcohol</w:t>
      </w:r>
      <w:r w:rsidRPr="000E244F">
        <w:rPr>
          <w:rFonts w:ascii="Times New Roman" w:hAnsi="Times New Roman" w:cs="Times New Roman"/>
          <w:sz w:val="24"/>
          <w:szCs w:val="24"/>
          <w:lang w:val="es-CL"/>
        </w:rPr>
        <w:t>. SENDA.</w:t>
      </w:r>
    </w:p>
    <w:p w14:paraId="1D11C7E8"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lang w:val="es-CL"/>
        </w:rPr>
        <w:lastRenderedPageBreak/>
        <w:t xml:space="preserve">Fiestas, F., &amp; Ponce, J. (2012). Eficacia de las comunidades terapéuticas en el tratamiento de problemas por uso de sustancias psicoactivas: Una revisión sistemática. </w:t>
      </w:r>
      <w:r w:rsidRPr="000E244F">
        <w:rPr>
          <w:rFonts w:ascii="Times New Roman" w:hAnsi="Times New Roman" w:cs="Times New Roman"/>
          <w:i/>
          <w:iCs/>
          <w:sz w:val="24"/>
          <w:szCs w:val="24"/>
          <w:lang w:val="es-CL"/>
        </w:rPr>
        <w:t>Revista Peruana de Medicina Experimental y Salud Publica</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29</w:t>
      </w:r>
      <w:r w:rsidRPr="000E244F">
        <w:rPr>
          <w:rFonts w:ascii="Times New Roman" w:hAnsi="Times New Roman" w:cs="Times New Roman"/>
          <w:sz w:val="24"/>
          <w:szCs w:val="24"/>
          <w:lang w:val="es-CL"/>
        </w:rPr>
        <w:t>(1), 12–20.</w:t>
      </w:r>
    </w:p>
    <w:p w14:paraId="4E2ED91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Fleury, M.-J., Djouini, A., Huỳnh, C., Tremblay, J., Ferland, F., Ménard, J.-M., &amp; Belleville, G. (2016). </w:t>
      </w:r>
      <w:r w:rsidRPr="000E244F">
        <w:rPr>
          <w:rFonts w:ascii="Times New Roman" w:hAnsi="Times New Roman" w:cs="Times New Roman"/>
          <w:sz w:val="24"/>
          <w:szCs w:val="24"/>
        </w:rPr>
        <w:t xml:space="preserve">Remission from substance use disorders: A systematic review and meta-analysis. </w:t>
      </w:r>
      <w:r w:rsidRPr="000E244F">
        <w:rPr>
          <w:rFonts w:ascii="Times New Roman" w:hAnsi="Times New Roman" w:cs="Times New Roman"/>
          <w:i/>
          <w:iCs/>
          <w:sz w:val="24"/>
          <w:szCs w:val="24"/>
        </w:rPr>
        <w:t>Drug and Alcohol Dependence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168</w:t>
      </w:r>
      <w:r w:rsidRPr="000E244F">
        <w:rPr>
          <w:rFonts w:ascii="Times New Roman" w:hAnsi="Times New Roman" w:cs="Times New Roman"/>
          <w:sz w:val="24"/>
          <w:szCs w:val="24"/>
        </w:rPr>
        <w:t>, 293–306. https://doi.org/10.1016/j.drugalcdep.2016.08.625</w:t>
      </w:r>
    </w:p>
    <w:p w14:paraId="764AF79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Font-Mayolas, S., &amp; Calvo, F. (2022). Polydrug Definition and Assessment: The State of the Art. </w:t>
      </w:r>
      <w:r w:rsidRPr="000E244F">
        <w:rPr>
          <w:rFonts w:ascii="Times New Roman" w:hAnsi="Times New Roman" w:cs="Times New Roman"/>
          <w:i/>
          <w:iCs/>
          <w:sz w:val="24"/>
          <w:szCs w:val="24"/>
        </w:rPr>
        <w:t>International Journal of Environmental Research and Public Health</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19</w:t>
      </w:r>
      <w:r w:rsidRPr="000E244F">
        <w:rPr>
          <w:rFonts w:ascii="Times New Roman" w:hAnsi="Times New Roman" w:cs="Times New Roman"/>
          <w:sz w:val="24"/>
          <w:szCs w:val="24"/>
        </w:rPr>
        <w:t>(20), Article 20. https://doi.org/10.3390/ijerph192013542</w:t>
      </w:r>
    </w:p>
    <w:p w14:paraId="3509F49D"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rPr>
        <w:t xml:space="preserve">Gjersing, L., &amp; Bretteville-Jensen, A. L. (2018). Patterns of substance use and mortality risk in a cohort of ‘hard-to-reach’ polysubstance users. </w:t>
      </w:r>
      <w:r w:rsidRPr="000E244F">
        <w:rPr>
          <w:rFonts w:ascii="Times New Roman" w:hAnsi="Times New Roman" w:cs="Times New Roman"/>
          <w:i/>
          <w:iCs/>
          <w:sz w:val="24"/>
          <w:szCs w:val="24"/>
          <w:lang w:val="es-CL"/>
        </w:rPr>
        <w:t>Addiction</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113</w:t>
      </w:r>
      <w:r w:rsidRPr="000E244F">
        <w:rPr>
          <w:rFonts w:ascii="Times New Roman" w:hAnsi="Times New Roman" w:cs="Times New Roman"/>
          <w:sz w:val="24"/>
          <w:szCs w:val="24"/>
          <w:lang w:val="es-CL"/>
        </w:rPr>
        <w:t>(4), 729–739. https://doi.org/10.1111/add.14053</w:t>
      </w:r>
    </w:p>
    <w:p w14:paraId="59F9F5E3"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Gómez-Restrepo, C., Maldonado, P., Rodríguez, N., Ruiz-Gaviria, R., Escalante, M. Á., Gómez, R. Á., de Araujo, M. R., de Oliveira, A. C. S., Rivera, J. S. C., García, J. A. G., Ferrand, M. P., &amp; Blitchtein-Winicki, D. (2017). </w:t>
      </w:r>
      <w:r w:rsidRPr="000E244F">
        <w:rPr>
          <w:rFonts w:ascii="Times New Roman" w:hAnsi="Times New Roman" w:cs="Times New Roman"/>
          <w:sz w:val="24"/>
          <w:szCs w:val="24"/>
        </w:rPr>
        <w:t xml:space="preserve">Quality measurers of therapeutic communities for substance dependence: An international collaborative study survey in Latin America. </w:t>
      </w:r>
      <w:r w:rsidRPr="000E244F">
        <w:rPr>
          <w:rFonts w:ascii="Times New Roman" w:hAnsi="Times New Roman" w:cs="Times New Roman"/>
          <w:i/>
          <w:iCs/>
          <w:sz w:val="24"/>
          <w:szCs w:val="24"/>
        </w:rPr>
        <w:t>Substance Abuse Treatment, Prevention, and Policy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12</w:t>
      </w:r>
      <w:r w:rsidRPr="000E244F">
        <w:rPr>
          <w:rFonts w:ascii="Times New Roman" w:hAnsi="Times New Roman" w:cs="Times New Roman"/>
          <w:sz w:val="24"/>
          <w:szCs w:val="24"/>
        </w:rPr>
        <w:t>(1), 53. https://doi.org/10.1186/s13011-017-0129-y</w:t>
      </w:r>
    </w:p>
    <w:p w14:paraId="655AF0E9"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Grafféo, N., Latouche, A., Geskus, R. B., &amp; Chevret, S. (2018). Modeling time-varying exposure using inverse probability of treatment weights. </w:t>
      </w:r>
      <w:r w:rsidRPr="000E244F">
        <w:rPr>
          <w:rFonts w:ascii="Times New Roman" w:hAnsi="Times New Roman" w:cs="Times New Roman"/>
          <w:i/>
          <w:iCs/>
          <w:sz w:val="24"/>
          <w:szCs w:val="24"/>
        </w:rPr>
        <w:t>Biometrical Journal</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60</w:t>
      </w:r>
      <w:r w:rsidRPr="000E244F">
        <w:rPr>
          <w:rFonts w:ascii="Times New Roman" w:hAnsi="Times New Roman" w:cs="Times New Roman"/>
          <w:sz w:val="24"/>
          <w:szCs w:val="24"/>
        </w:rPr>
        <w:t>(2), 323–332. https://doi.org/10.1002/bimj.201600223</w:t>
      </w:r>
    </w:p>
    <w:p w14:paraId="6CD9069D"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Griffin, B. A., Ramchand, R., Almirall, D., Slaughter, M. E., Burgette, L. F., &amp; McCaffery, D. F. (2014). Estimating the causal effects of cumulative treatment episodes for </w:t>
      </w:r>
      <w:r w:rsidRPr="000E244F">
        <w:rPr>
          <w:rFonts w:ascii="Times New Roman" w:hAnsi="Times New Roman" w:cs="Times New Roman"/>
          <w:sz w:val="24"/>
          <w:szCs w:val="24"/>
        </w:rPr>
        <w:lastRenderedPageBreak/>
        <w:t xml:space="preserve">adolescents using marginal structural models and inverse probability of treatment weighting. </w:t>
      </w:r>
      <w:r w:rsidRPr="000E244F">
        <w:rPr>
          <w:rFonts w:ascii="Times New Roman" w:hAnsi="Times New Roman" w:cs="Times New Roman"/>
          <w:i/>
          <w:iCs/>
          <w:sz w:val="24"/>
          <w:szCs w:val="24"/>
        </w:rPr>
        <w:t>Drug and Alcohol Dependence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136</w:t>
      </w:r>
      <w:r w:rsidRPr="000E244F">
        <w:rPr>
          <w:rFonts w:ascii="Times New Roman" w:hAnsi="Times New Roman" w:cs="Times New Roman"/>
          <w:sz w:val="24"/>
          <w:szCs w:val="24"/>
        </w:rPr>
        <w:t>, 69–78. https://doi.org/10.1016/j.drugalcdep.2013.12.017</w:t>
      </w:r>
    </w:p>
    <w:p w14:paraId="5CDFAB6C"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Hansen, E. M., Mejldal, A., &amp; Nielsen, A. S. (2020). Predictors of Readmission Following Outpatient Treatment for Alcohol Use Disorder. </w:t>
      </w:r>
      <w:r w:rsidRPr="000E244F">
        <w:rPr>
          <w:rFonts w:ascii="Times New Roman" w:hAnsi="Times New Roman" w:cs="Times New Roman"/>
          <w:i/>
          <w:iCs/>
          <w:sz w:val="24"/>
          <w:szCs w:val="24"/>
        </w:rPr>
        <w:t>Alcohol and Alcoholism</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55</w:t>
      </w:r>
      <w:r w:rsidRPr="000E244F">
        <w:rPr>
          <w:rFonts w:ascii="Times New Roman" w:hAnsi="Times New Roman" w:cs="Times New Roman"/>
          <w:sz w:val="24"/>
          <w:szCs w:val="24"/>
        </w:rPr>
        <w:t>(3), 291–298. https://doi.org/10.1093/alcalc/agaa018</w:t>
      </w:r>
    </w:p>
    <w:p w14:paraId="0BC027C7"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Hassan, A. N., &amp; Le Foll, B. (2019). Polydrug use disorders in individuals with opioid use disorder. </w:t>
      </w:r>
      <w:r w:rsidRPr="000E244F">
        <w:rPr>
          <w:rFonts w:ascii="Times New Roman" w:hAnsi="Times New Roman" w:cs="Times New Roman"/>
          <w:i/>
          <w:iCs/>
          <w:sz w:val="24"/>
          <w:szCs w:val="24"/>
        </w:rPr>
        <w:t>Drug and Alcohol Dependence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198</w:t>
      </w:r>
      <w:r w:rsidRPr="000E244F">
        <w:rPr>
          <w:rFonts w:ascii="Times New Roman" w:hAnsi="Times New Roman" w:cs="Times New Roman"/>
          <w:sz w:val="24"/>
          <w:szCs w:val="24"/>
        </w:rPr>
        <w:t>, 28–33. https://doi.org/10.1016/j.drugalcdep.2019.01.031</w:t>
      </w:r>
    </w:p>
    <w:p w14:paraId="65C2B317"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Hong, S., &amp; Lynn, H. S. (2020). Accuracy of random-forest-based imputation of missing data in the presence of non-normality, non-linearity, and interaction. </w:t>
      </w:r>
      <w:r w:rsidRPr="000E244F">
        <w:rPr>
          <w:rFonts w:ascii="Times New Roman" w:hAnsi="Times New Roman" w:cs="Times New Roman"/>
          <w:i/>
          <w:iCs/>
          <w:sz w:val="24"/>
          <w:szCs w:val="24"/>
        </w:rPr>
        <w:t>BMC Medical Research Methodology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20</w:t>
      </w:r>
      <w:r w:rsidRPr="000E244F">
        <w:rPr>
          <w:rFonts w:ascii="Times New Roman" w:hAnsi="Times New Roman" w:cs="Times New Roman"/>
          <w:sz w:val="24"/>
          <w:szCs w:val="24"/>
        </w:rPr>
        <w:t>(1), 199. https://doi.org/10.1186/s12874-020-01080-1</w:t>
      </w:r>
    </w:p>
    <w:p w14:paraId="795D633A"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Jardillier, R., Koca, D., Chatelain, F., &amp; Guyon, L. (2022). Prognosis of lasso-like penalized Cox models with tumor profiling improves prediction over clinical data alone and benefits from bi-dimensional pre-screening. </w:t>
      </w:r>
      <w:r w:rsidRPr="000E244F">
        <w:rPr>
          <w:rFonts w:ascii="Times New Roman" w:hAnsi="Times New Roman" w:cs="Times New Roman"/>
          <w:i/>
          <w:iCs/>
          <w:sz w:val="24"/>
          <w:szCs w:val="24"/>
        </w:rPr>
        <w:t>BMC Cancer</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22</w:t>
      </w:r>
      <w:r w:rsidRPr="000E244F">
        <w:rPr>
          <w:rFonts w:ascii="Times New Roman" w:hAnsi="Times New Roman" w:cs="Times New Roman"/>
          <w:sz w:val="24"/>
          <w:szCs w:val="24"/>
        </w:rPr>
        <w:t>(1), 1045. https://doi.org/10.1186/s12885-022-10117-1</w:t>
      </w:r>
    </w:p>
    <w:p w14:paraId="0EB49B2A"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Karamouzian, M., Cui, Z., Hayashi, K., DeBeck, K., Reddon, H., Buxton, J. A., &amp; Kerr, T. (2024). Longitudinal polysubstance use patterns and non-fatal overdose: A repeated measures latent class analysis. </w:t>
      </w:r>
      <w:r w:rsidRPr="000E244F">
        <w:rPr>
          <w:rFonts w:ascii="Times New Roman" w:hAnsi="Times New Roman" w:cs="Times New Roman"/>
          <w:i/>
          <w:iCs/>
          <w:sz w:val="24"/>
          <w:szCs w:val="24"/>
        </w:rPr>
        <w:t>The International Journal on Drug Policy</w:t>
      </w:r>
      <w:r w:rsidRPr="000E244F">
        <w:rPr>
          <w:rFonts w:ascii="Times New Roman" w:hAnsi="Times New Roman" w:cs="Times New Roman"/>
          <w:sz w:val="24"/>
          <w:szCs w:val="24"/>
        </w:rPr>
        <w:t>, 104301. https://doi.org/10.1016/j.drugpo.2023.104301</w:t>
      </w:r>
    </w:p>
    <w:p w14:paraId="41B14DBC"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Kaufman, J. S., &amp; MacLehose, R. F. (2013). Which of these things is not like the others? </w:t>
      </w:r>
      <w:r w:rsidRPr="000E244F">
        <w:rPr>
          <w:rFonts w:ascii="Times New Roman" w:hAnsi="Times New Roman" w:cs="Times New Roman"/>
          <w:i/>
          <w:iCs/>
          <w:sz w:val="24"/>
          <w:szCs w:val="24"/>
        </w:rPr>
        <w:t>Cancer</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119</w:t>
      </w:r>
      <w:r w:rsidRPr="000E244F">
        <w:rPr>
          <w:rFonts w:ascii="Times New Roman" w:hAnsi="Times New Roman" w:cs="Times New Roman"/>
          <w:sz w:val="24"/>
          <w:szCs w:val="24"/>
        </w:rPr>
        <w:t>(24), 4216–4222. https://doi.org/10.1002/cncr.28359</w:t>
      </w:r>
    </w:p>
    <w:p w14:paraId="49FFF6F8"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Keele, L. (2010). Proportionally Difficult: Testing for Nonproportional Hazards in Cox Models. </w:t>
      </w:r>
      <w:r w:rsidRPr="000E244F">
        <w:rPr>
          <w:rFonts w:ascii="Times New Roman" w:hAnsi="Times New Roman" w:cs="Times New Roman"/>
          <w:i/>
          <w:iCs/>
          <w:sz w:val="24"/>
          <w:szCs w:val="24"/>
        </w:rPr>
        <w:t>Political Analysis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18</w:t>
      </w:r>
      <w:r w:rsidRPr="000E244F">
        <w:rPr>
          <w:rFonts w:ascii="Times New Roman" w:hAnsi="Times New Roman" w:cs="Times New Roman"/>
          <w:sz w:val="24"/>
          <w:szCs w:val="24"/>
        </w:rPr>
        <w:t>(2), 189–205. https://doi.org/10.1093/pan/mpp044</w:t>
      </w:r>
    </w:p>
    <w:p w14:paraId="7BB2617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lastRenderedPageBreak/>
        <w:t xml:space="preserve">Körkel, J. (2021). Treating patients with multiple substance use in accordance with their personal treatment goals: A new paradigm for addiction treatment. </w:t>
      </w:r>
      <w:r w:rsidRPr="000E244F">
        <w:rPr>
          <w:rFonts w:ascii="Times New Roman" w:hAnsi="Times New Roman" w:cs="Times New Roman"/>
          <w:i/>
          <w:iCs/>
          <w:sz w:val="24"/>
          <w:szCs w:val="24"/>
        </w:rPr>
        <w:t>Drugs and Alcohol Today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21</w:t>
      </w:r>
      <w:r w:rsidRPr="000E244F">
        <w:rPr>
          <w:rFonts w:ascii="Times New Roman" w:hAnsi="Times New Roman" w:cs="Times New Roman"/>
          <w:sz w:val="24"/>
          <w:szCs w:val="24"/>
        </w:rPr>
        <w:t>(1), 15–30. https://doi.org/10.1108/DAT-10-2020-0065</w:t>
      </w:r>
    </w:p>
    <w:p w14:paraId="0552A047"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Lalwani, K., Whitehorne-Smith, P., Walcott, G., McLeary, J.-G., Mitchell, G., &amp; Abel, W. (2022). Prevalence and sociodemographic factors associated with polysubstance use: Analysis of a population-based survey in Jamaica. </w:t>
      </w:r>
      <w:r w:rsidRPr="000E244F">
        <w:rPr>
          <w:rFonts w:ascii="Times New Roman" w:hAnsi="Times New Roman" w:cs="Times New Roman"/>
          <w:i/>
          <w:iCs/>
          <w:sz w:val="24"/>
          <w:szCs w:val="24"/>
        </w:rPr>
        <w:t>BMC Psychiatry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22</w:t>
      </w:r>
      <w:r w:rsidRPr="000E244F">
        <w:rPr>
          <w:rFonts w:ascii="Times New Roman" w:hAnsi="Times New Roman" w:cs="Times New Roman"/>
          <w:sz w:val="24"/>
          <w:szCs w:val="24"/>
        </w:rPr>
        <w:t>(1), 513. https://doi.org/10.1186/s12888-022-04160-2</w:t>
      </w:r>
    </w:p>
    <w:p w14:paraId="4DDB692F"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Levola, J., Aranko, A., &amp; Pitkänen, T. (2021). Psychosocial difficulties and treatment retention in inpatient detoxification programmes. </w:t>
      </w:r>
      <w:r w:rsidRPr="000E244F">
        <w:rPr>
          <w:rFonts w:ascii="Times New Roman" w:hAnsi="Times New Roman" w:cs="Times New Roman"/>
          <w:i/>
          <w:iCs/>
          <w:sz w:val="24"/>
          <w:szCs w:val="24"/>
        </w:rPr>
        <w:t>Nordisk Alkohol- &amp; Narkotikatidskrift : NAT</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38</w:t>
      </w:r>
      <w:r w:rsidRPr="000E244F">
        <w:rPr>
          <w:rFonts w:ascii="Times New Roman" w:hAnsi="Times New Roman" w:cs="Times New Roman"/>
          <w:sz w:val="24"/>
          <w:szCs w:val="24"/>
        </w:rPr>
        <w:t>(5), 434–449. https://doi.org/10.1177/14550725211021263</w:t>
      </w:r>
    </w:p>
    <w:p w14:paraId="755EFC0C"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rPr>
        <w:t xml:space="preserve">Liu, Y., Williamson, V. G., Setlow, B., Cottler, L. B., &amp; Knackstedt, L. A. (2018). The importance of considering polysubstance use: Lessons from cocaine research. </w:t>
      </w:r>
      <w:r w:rsidRPr="000E244F">
        <w:rPr>
          <w:rFonts w:ascii="Times New Roman" w:hAnsi="Times New Roman" w:cs="Times New Roman"/>
          <w:i/>
          <w:iCs/>
          <w:sz w:val="24"/>
          <w:szCs w:val="24"/>
          <w:lang w:val="es-CL"/>
        </w:rPr>
        <w:t>Drug and Alcohol Dependence</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192</w:t>
      </w:r>
      <w:r w:rsidRPr="000E244F">
        <w:rPr>
          <w:rFonts w:ascii="Times New Roman" w:hAnsi="Times New Roman" w:cs="Times New Roman"/>
          <w:sz w:val="24"/>
          <w:szCs w:val="24"/>
          <w:lang w:val="es-CL"/>
        </w:rPr>
        <w:t>, 16–28. https://doi.org/10.1016/j.drugalcdep.2018.07.025</w:t>
      </w:r>
    </w:p>
    <w:p w14:paraId="57F85F9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Mateo Pinones, M., González-Santa Cruz, A., Portilla Huidobro, R., &amp; Castillo-Carniglia, A. (2022). </w:t>
      </w:r>
      <w:r w:rsidRPr="000E244F">
        <w:rPr>
          <w:rFonts w:ascii="Times New Roman" w:hAnsi="Times New Roman" w:cs="Times New Roman"/>
          <w:sz w:val="24"/>
          <w:szCs w:val="24"/>
        </w:rPr>
        <w:t xml:space="preserve">Evidence-based policymaking: Lessons from the Chilean Substance Use Treatment Policy. </w:t>
      </w:r>
      <w:r w:rsidRPr="000E244F">
        <w:rPr>
          <w:rFonts w:ascii="Times New Roman" w:hAnsi="Times New Roman" w:cs="Times New Roman"/>
          <w:i/>
          <w:iCs/>
          <w:sz w:val="24"/>
          <w:szCs w:val="24"/>
        </w:rPr>
        <w:t>International Journal of Drug Policy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109</w:t>
      </w:r>
      <w:r w:rsidRPr="000E244F">
        <w:rPr>
          <w:rFonts w:ascii="Times New Roman" w:hAnsi="Times New Roman" w:cs="Times New Roman"/>
          <w:sz w:val="24"/>
          <w:szCs w:val="24"/>
        </w:rPr>
        <w:t>, 103860. https://doi.org/10.1016/j.drugpo.2022.103860</w:t>
      </w:r>
    </w:p>
    <w:p w14:paraId="6E7891E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Mauro, P. M., Gutkind, S., Rivera-Aguirre, A., Gary, D., Cerda, M., Santos, E. C., Castillo-Carniglia, A., &amp; Martins, S. S. (2022). </w:t>
      </w:r>
      <w:r w:rsidRPr="000E244F">
        <w:rPr>
          <w:rFonts w:ascii="Times New Roman" w:hAnsi="Times New Roman" w:cs="Times New Roman"/>
          <w:sz w:val="24"/>
          <w:szCs w:val="24"/>
        </w:rPr>
        <w:t xml:space="preserve">Trends in cannabis or cocaine-related dependence and alcohol/drug treatment in Argentina, Chile, and Uruguay. </w:t>
      </w:r>
      <w:r w:rsidRPr="000E244F">
        <w:rPr>
          <w:rFonts w:ascii="Times New Roman" w:hAnsi="Times New Roman" w:cs="Times New Roman"/>
          <w:i/>
          <w:iCs/>
          <w:sz w:val="24"/>
          <w:szCs w:val="24"/>
        </w:rPr>
        <w:t>International Journal of Drug Policy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108</w:t>
      </w:r>
      <w:r w:rsidRPr="000E244F">
        <w:rPr>
          <w:rFonts w:ascii="Times New Roman" w:hAnsi="Times New Roman" w:cs="Times New Roman"/>
          <w:sz w:val="24"/>
          <w:szCs w:val="24"/>
        </w:rPr>
        <w:t>, 103810. https://doi.org/10.1016/j.drugpo.2022.103810</w:t>
      </w:r>
    </w:p>
    <w:p w14:paraId="22822788"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lastRenderedPageBreak/>
        <w:t xml:space="preserve">McPherson, C., Boyne, H., &amp; Waseem, R. (2017). Understanding the Factors that Impact Relapse Post-residential Addiction Treatment, a Six Month Follow-up from a Canadian Treatment Centre. </w:t>
      </w:r>
      <w:r w:rsidRPr="000E244F">
        <w:rPr>
          <w:rFonts w:ascii="Times New Roman" w:hAnsi="Times New Roman" w:cs="Times New Roman"/>
          <w:i/>
          <w:iCs/>
          <w:sz w:val="24"/>
          <w:szCs w:val="24"/>
        </w:rPr>
        <w:t>Journal of Alcoholism &amp; Drug Dependence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05</w:t>
      </w:r>
      <w:r w:rsidRPr="000E244F">
        <w:rPr>
          <w:rFonts w:ascii="Times New Roman" w:hAnsi="Times New Roman" w:cs="Times New Roman"/>
          <w:sz w:val="24"/>
          <w:szCs w:val="24"/>
        </w:rPr>
        <w:t>(03). https://doi.org/10.4172/2329-6488.1000268</w:t>
      </w:r>
    </w:p>
    <w:p w14:paraId="7633535C"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rPr>
        <w:t xml:space="preserve">Mefodeva, V., Carlyle, M., Walter, Z., Chan, G., &amp; Hides, L. (2022). Polysubstance use in young people accessing residential and day-treatment services for substance use: Substance use profiles, psychiatric comorbidity and treatment completion. </w:t>
      </w:r>
      <w:r w:rsidRPr="000E244F">
        <w:rPr>
          <w:rFonts w:ascii="Times New Roman" w:hAnsi="Times New Roman" w:cs="Times New Roman"/>
          <w:i/>
          <w:iCs/>
          <w:sz w:val="24"/>
          <w:szCs w:val="24"/>
          <w:lang w:val="es-CL"/>
        </w:rPr>
        <w:t>Addiction (Abingdon, England)</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117</w:t>
      </w:r>
      <w:r w:rsidRPr="000E244F">
        <w:rPr>
          <w:rFonts w:ascii="Times New Roman" w:hAnsi="Times New Roman" w:cs="Times New Roman"/>
          <w:sz w:val="24"/>
          <w:szCs w:val="24"/>
          <w:lang w:val="es-CL"/>
        </w:rPr>
        <w:t>(12), 3110–3120. https://doi.org/10.1111/add.16008</w:t>
      </w:r>
    </w:p>
    <w:p w14:paraId="2A11F12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Olivari, C. F., Gaete, J., Rodriguez, N., Pizarro, E., Del Villar, P., Calvo, E., &amp; Castillo-Carniglia, A. (2022). </w:t>
      </w:r>
      <w:r w:rsidRPr="000E244F">
        <w:rPr>
          <w:rFonts w:ascii="Times New Roman" w:hAnsi="Times New Roman" w:cs="Times New Roman"/>
          <w:sz w:val="24"/>
          <w:szCs w:val="24"/>
        </w:rPr>
        <w:t xml:space="preserve">Polydrug Use and Co-occurring Substance Use Disorders in a Respondent Driven Sampling of Cocaine Base Paste Users in Santiago, Chile. </w:t>
      </w:r>
      <w:r w:rsidRPr="000E244F">
        <w:rPr>
          <w:rFonts w:ascii="Times New Roman" w:hAnsi="Times New Roman" w:cs="Times New Roman"/>
          <w:i/>
          <w:iCs/>
          <w:sz w:val="24"/>
          <w:szCs w:val="24"/>
        </w:rPr>
        <w:t>Journal of Psychoactive Drugs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54</w:t>
      </w:r>
      <w:r w:rsidRPr="000E244F">
        <w:rPr>
          <w:rFonts w:ascii="Times New Roman" w:hAnsi="Times New Roman" w:cs="Times New Roman"/>
          <w:sz w:val="24"/>
          <w:szCs w:val="24"/>
        </w:rPr>
        <w:t>(4), 348–357. https://doi.org/10.1080/02791072.2021.1976886</w:t>
      </w:r>
    </w:p>
    <w:p w14:paraId="0D5D1B0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Olivari, C. F., González-Santa Cruz, A., Mauro, P. M., Martins, S. S., Sapag, J., Gaete, J., Cerdá, M., &amp; Castillo-Carniglia, A. (2022). Treatment outcome and readmission risk among women in women-only versus mixed-gender drug treatment programs in Chile. </w:t>
      </w:r>
      <w:r w:rsidRPr="000E244F">
        <w:rPr>
          <w:rFonts w:ascii="Times New Roman" w:hAnsi="Times New Roman" w:cs="Times New Roman"/>
          <w:i/>
          <w:iCs/>
          <w:sz w:val="24"/>
          <w:szCs w:val="24"/>
        </w:rPr>
        <w:t>Journal of Substance Abuse Treatment</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134</w:t>
      </w:r>
      <w:r w:rsidRPr="000E244F">
        <w:rPr>
          <w:rFonts w:ascii="Times New Roman" w:hAnsi="Times New Roman" w:cs="Times New Roman"/>
          <w:sz w:val="24"/>
          <w:szCs w:val="24"/>
        </w:rPr>
        <w:t>, 108616. https://doi.org/10.1016/j.jsat.2021.108616</w:t>
      </w:r>
    </w:p>
    <w:p w14:paraId="47E33F7A"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Passos, S. R., &amp; Camacho, L. A. (2000). </w:t>
      </w:r>
      <w:r w:rsidRPr="000E244F">
        <w:rPr>
          <w:rFonts w:ascii="Times New Roman" w:hAnsi="Times New Roman" w:cs="Times New Roman"/>
          <w:sz w:val="24"/>
          <w:szCs w:val="24"/>
        </w:rPr>
        <w:t xml:space="preserve">Factors associated with immediate dropout of outpatient treatment for drug abuse in Rio de Janeiro. </w:t>
      </w:r>
      <w:r w:rsidRPr="000E244F">
        <w:rPr>
          <w:rFonts w:ascii="Times New Roman" w:hAnsi="Times New Roman" w:cs="Times New Roman"/>
          <w:i/>
          <w:iCs/>
          <w:sz w:val="24"/>
          <w:szCs w:val="24"/>
        </w:rPr>
        <w:t>Social Psychiatry and Psychiatric Epidemiology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35</w:t>
      </w:r>
      <w:r w:rsidRPr="000E244F">
        <w:rPr>
          <w:rFonts w:ascii="Times New Roman" w:hAnsi="Times New Roman" w:cs="Times New Roman"/>
          <w:sz w:val="24"/>
          <w:szCs w:val="24"/>
        </w:rPr>
        <w:t>(11), 513–517. https://doi.org/10.1007/s001270050273</w:t>
      </w:r>
    </w:p>
    <w:p w14:paraId="7406F3EC"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Price, O., Sutherland, R., Man, N., Bruno, R., Dietze, P., Salom, C., Akhurst, J., &amp; Peacock, A. (2023). Trends and psychosocial correlates of same day polysubstance use among </w:t>
      </w:r>
      <w:r w:rsidRPr="000E244F">
        <w:rPr>
          <w:rFonts w:ascii="Times New Roman" w:hAnsi="Times New Roman" w:cs="Times New Roman"/>
          <w:sz w:val="24"/>
          <w:szCs w:val="24"/>
        </w:rPr>
        <w:lastRenderedPageBreak/>
        <w:t xml:space="preserve">people who inject drugs in Australia, 2012-2022. </w:t>
      </w:r>
      <w:r w:rsidRPr="000E244F">
        <w:rPr>
          <w:rFonts w:ascii="Times New Roman" w:hAnsi="Times New Roman" w:cs="Times New Roman"/>
          <w:i/>
          <w:iCs/>
          <w:sz w:val="24"/>
          <w:szCs w:val="24"/>
        </w:rPr>
        <w:t>International Journal of Drug Policy</w:t>
      </w:r>
      <w:r w:rsidRPr="000E244F">
        <w:rPr>
          <w:rFonts w:ascii="Times New Roman" w:hAnsi="Times New Roman" w:cs="Times New Roman"/>
          <w:sz w:val="24"/>
          <w:szCs w:val="24"/>
        </w:rPr>
        <w:t>, 104150. https://doi.org/10.1016/j.drugpo.2023.104150</w:t>
      </w:r>
    </w:p>
    <w:p w14:paraId="49C8A550"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Quek, L.-H., Chan, G., White, A., Connor, J., Baker, P., Saunders, J., &amp; Kelly, A. (2013). Concurrent and Simultaneous Polydrug Use: Latent Class Analysis of an Australian Nationally Representative Sample of Young Adults. </w:t>
      </w:r>
      <w:r w:rsidRPr="000E244F">
        <w:rPr>
          <w:rFonts w:ascii="Times New Roman" w:hAnsi="Times New Roman" w:cs="Times New Roman"/>
          <w:i/>
          <w:iCs/>
          <w:sz w:val="24"/>
          <w:szCs w:val="24"/>
        </w:rPr>
        <w:t>Frontiers in Public Health</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w:t>
      </w:r>
      <w:r w:rsidRPr="000E244F">
        <w:rPr>
          <w:rFonts w:ascii="Times New Roman" w:hAnsi="Times New Roman" w:cs="Times New Roman"/>
          <w:sz w:val="24"/>
          <w:szCs w:val="24"/>
        </w:rPr>
        <w:t>. https://www.frontiersin.org/articles/10.3389/fpubh.2013.00061</w:t>
      </w:r>
    </w:p>
    <w:p w14:paraId="317ABC37"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Reif, S., Stewart, M. T., Torres, M. E., Davis, M. T., Dana, B. M., &amp; Ritter, G. A. (2021). Effectiveness of value-based purchasing for substance use treatment engagement and retention. </w:t>
      </w:r>
      <w:r w:rsidRPr="000E244F">
        <w:rPr>
          <w:rFonts w:ascii="Times New Roman" w:hAnsi="Times New Roman" w:cs="Times New Roman"/>
          <w:i/>
          <w:iCs/>
          <w:sz w:val="24"/>
          <w:szCs w:val="24"/>
        </w:rPr>
        <w:t>Journal of Substance Abuse Treatment</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122</w:t>
      </w:r>
      <w:r w:rsidRPr="000E244F">
        <w:rPr>
          <w:rFonts w:ascii="Times New Roman" w:hAnsi="Times New Roman" w:cs="Times New Roman"/>
          <w:sz w:val="24"/>
          <w:szCs w:val="24"/>
        </w:rPr>
        <w:t>, 108217. https://doi.org/10.1016/j.jsat.2020.108217</w:t>
      </w:r>
    </w:p>
    <w:p w14:paraId="4C934EC4"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Reyes, J., Perez, C., Colon, H., Dowell, M., &amp; Cumsille, F. (2013). </w:t>
      </w:r>
      <w:r w:rsidRPr="000E244F">
        <w:rPr>
          <w:rFonts w:ascii="Times New Roman" w:hAnsi="Times New Roman" w:cs="Times New Roman"/>
          <w:sz w:val="24"/>
          <w:szCs w:val="24"/>
        </w:rPr>
        <w:t xml:space="preserve">Prevalence and Patterns of Polydrug Use in Latin America: Analysis of Population-based Surveys in Six Countries. </w:t>
      </w:r>
      <w:r w:rsidRPr="000E244F">
        <w:rPr>
          <w:rFonts w:ascii="Times New Roman" w:hAnsi="Times New Roman" w:cs="Times New Roman"/>
          <w:i/>
          <w:iCs/>
          <w:sz w:val="24"/>
          <w:szCs w:val="24"/>
        </w:rPr>
        <w:t>Review of European Studies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5</w:t>
      </w:r>
      <w:r w:rsidRPr="000E244F">
        <w:rPr>
          <w:rFonts w:ascii="Times New Roman" w:hAnsi="Times New Roman" w:cs="Times New Roman"/>
          <w:sz w:val="24"/>
          <w:szCs w:val="24"/>
        </w:rPr>
        <w:t>(1), Article 1. https://doi.org/10.5539/res.v5n1p10</w:t>
      </w:r>
    </w:p>
    <w:p w14:paraId="4A41854D"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rPr>
        <w:t xml:space="preserve">Royston, P., &amp; Altman, D. G. (2013). External validation of a Cox prognostic model: Principles and methods. </w:t>
      </w:r>
      <w:r w:rsidRPr="000E244F">
        <w:rPr>
          <w:rFonts w:ascii="Times New Roman" w:hAnsi="Times New Roman" w:cs="Times New Roman"/>
          <w:i/>
          <w:iCs/>
          <w:sz w:val="24"/>
          <w:szCs w:val="24"/>
          <w:lang w:val="es-CL"/>
        </w:rPr>
        <w:t>BMC Medical Research Methodology</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13</w:t>
      </w:r>
      <w:r w:rsidRPr="000E244F">
        <w:rPr>
          <w:rFonts w:ascii="Times New Roman" w:hAnsi="Times New Roman" w:cs="Times New Roman"/>
          <w:sz w:val="24"/>
          <w:szCs w:val="24"/>
          <w:lang w:val="es-CL"/>
        </w:rPr>
        <w:t>(1), 33. https://doi.org/10.1186/1471-2288-13-33</w:t>
      </w:r>
    </w:p>
    <w:p w14:paraId="4EA3BB7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Ruiz-Tagle Maturana, J., González-Santa Cruz, A., Rocha-Jiménez, T., &amp; Castillo-Carniglia, Á. (2023). </w:t>
      </w:r>
      <w:r w:rsidRPr="000E244F">
        <w:rPr>
          <w:rFonts w:ascii="Times New Roman" w:hAnsi="Times New Roman" w:cs="Times New Roman"/>
          <w:sz w:val="24"/>
          <w:szCs w:val="24"/>
        </w:rPr>
        <w:t xml:space="preserve">Does substance use disorder treatment completion reduce the risk of treatment readmission in Chile? </w:t>
      </w:r>
      <w:r w:rsidRPr="000E244F">
        <w:rPr>
          <w:rFonts w:ascii="Times New Roman" w:hAnsi="Times New Roman" w:cs="Times New Roman"/>
          <w:i/>
          <w:iCs/>
          <w:sz w:val="24"/>
          <w:szCs w:val="24"/>
        </w:rPr>
        <w:t>Drug and Alcohol Dependence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248</w:t>
      </w:r>
      <w:r w:rsidRPr="000E244F">
        <w:rPr>
          <w:rFonts w:ascii="Times New Roman" w:hAnsi="Times New Roman" w:cs="Times New Roman"/>
          <w:sz w:val="24"/>
          <w:szCs w:val="24"/>
        </w:rPr>
        <w:t>, 109907. https://doi.org/10.1016/j.drugalcdep.2023.109907</w:t>
      </w:r>
    </w:p>
    <w:p w14:paraId="7A5C35B9"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Rytgaard, H. C. W., &amp; van der Laan, M. J. (2024). </w:t>
      </w:r>
      <w:r w:rsidRPr="000E244F">
        <w:rPr>
          <w:rFonts w:ascii="Times New Roman" w:hAnsi="Times New Roman" w:cs="Times New Roman"/>
          <w:i/>
          <w:iCs/>
          <w:sz w:val="24"/>
          <w:szCs w:val="24"/>
        </w:rPr>
        <w:t xml:space="preserve">Nonparametric efficient causal estimation of the intervention-specific expected number of recurrent events with continuous-time </w:t>
      </w:r>
      <w:r w:rsidRPr="000E244F">
        <w:rPr>
          <w:rFonts w:ascii="Times New Roman" w:hAnsi="Times New Roman" w:cs="Times New Roman"/>
          <w:i/>
          <w:iCs/>
          <w:sz w:val="24"/>
          <w:szCs w:val="24"/>
        </w:rPr>
        <w:lastRenderedPageBreak/>
        <w:t>targeted maximum likelihood and highly adaptive lasso estimation</w:t>
      </w:r>
      <w:r w:rsidRPr="000E244F">
        <w:rPr>
          <w:rFonts w:ascii="Times New Roman" w:hAnsi="Times New Roman" w:cs="Times New Roman"/>
          <w:sz w:val="24"/>
          <w:szCs w:val="24"/>
        </w:rPr>
        <w:t xml:space="preserve"> (arXiv:2404.01736). arXiv. https://doi.org/10.48550/arXiv.2404.01736</w:t>
      </w:r>
    </w:p>
    <w:p w14:paraId="3E85E475"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Santis B, R., Hidalgo C, C. G., Hayden C, V., Anselmo M, E., Rodríguez T, J., Cartajena de la M, F., Dreyse D, J., &amp; Torres B, R. (2007). Consumo de sustancias y conductas de riesgo en consumidores de pasta base de cacaína no consultantes a servicios de rehabilitación. </w:t>
      </w:r>
      <w:r w:rsidRPr="000E244F">
        <w:rPr>
          <w:rFonts w:ascii="Times New Roman" w:hAnsi="Times New Roman" w:cs="Times New Roman"/>
          <w:i/>
          <w:iCs/>
          <w:sz w:val="24"/>
          <w:szCs w:val="24"/>
        </w:rPr>
        <w:t>Revista Médica de Chile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135</w:t>
      </w:r>
      <w:r w:rsidRPr="000E244F">
        <w:rPr>
          <w:rFonts w:ascii="Times New Roman" w:hAnsi="Times New Roman" w:cs="Times New Roman"/>
          <w:sz w:val="24"/>
          <w:szCs w:val="24"/>
        </w:rPr>
        <w:t>(1), 45–53. https://doi.org/10.4067/S0034-98872007000100007</w:t>
      </w:r>
    </w:p>
    <w:p w14:paraId="319A25DC"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sidRPr="000E244F">
        <w:rPr>
          <w:rFonts w:ascii="Times New Roman" w:hAnsi="Times New Roman" w:cs="Times New Roman"/>
          <w:i/>
          <w:iCs/>
          <w:sz w:val="24"/>
          <w:szCs w:val="24"/>
        </w:rPr>
        <w:t>International Journal of Drug Policy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43</w:t>
      </w:r>
      <w:r w:rsidRPr="000E244F">
        <w:rPr>
          <w:rFonts w:ascii="Times New Roman" w:hAnsi="Times New Roman" w:cs="Times New Roman"/>
          <w:sz w:val="24"/>
          <w:szCs w:val="24"/>
        </w:rPr>
        <w:t>, 33–43. https://doi.org/10.1016/j.drugpo.2017.01.001</w:t>
      </w:r>
    </w:p>
    <w:p w14:paraId="01AB3C19"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Sheetal, A., Jiang, Z., &amp; Di Milia, L. (2023). Using machine learning to analyze longitudinal data: A tutorial guide and best-practice recommendations for social science researchers. </w:t>
      </w:r>
      <w:r w:rsidRPr="000E244F">
        <w:rPr>
          <w:rFonts w:ascii="Times New Roman" w:hAnsi="Times New Roman" w:cs="Times New Roman"/>
          <w:i/>
          <w:iCs/>
          <w:sz w:val="24"/>
          <w:szCs w:val="24"/>
        </w:rPr>
        <w:t>Applied Psychology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72</w:t>
      </w:r>
      <w:r w:rsidRPr="000E244F">
        <w:rPr>
          <w:rFonts w:ascii="Times New Roman" w:hAnsi="Times New Roman" w:cs="Times New Roman"/>
          <w:sz w:val="24"/>
          <w:szCs w:val="24"/>
        </w:rPr>
        <w:t>(3), 1339–1364. https://doi.org/10.1111/apps.12435</w:t>
      </w:r>
    </w:p>
    <w:p w14:paraId="212D300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Steele, J. L., &amp; Peralta, R. L. (2020). Are Polydrug Users More Physically and Verbally Aggressive? An Assessment of Aggression Among Mono- Versus Polydrug Users in a University Sample. </w:t>
      </w:r>
      <w:r w:rsidRPr="000E244F">
        <w:rPr>
          <w:rFonts w:ascii="Times New Roman" w:hAnsi="Times New Roman" w:cs="Times New Roman"/>
          <w:i/>
          <w:iCs/>
          <w:sz w:val="24"/>
          <w:szCs w:val="24"/>
        </w:rPr>
        <w:t>Journal of Interpersonal Violence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35</w:t>
      </w:r>
      <w:r w:rsidRPr="000E244F">
        <w:rPr>
          <w:rFonts w:ascii="Times New Roman" w:hAnsi="Times New Roman" w:cs="Times New Roman"/>
          <w:sz w:val="24"/>
          <w:szCs w:val="24"/>
        </w:rPr>
        <w:t>(21–22), 4444–4467. https://doi.org/10.1177/0886260517715024</w:t>
      </w:r>
    </w:p>
    <w:p w14:paraId="5D981EB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Stephenson, M., Aggen, S. H., Polak, K., Svikis, D. S., Kendler, K. S., &amp; Edwards, A. C. (2022). Patterns and Correlates of Polysubstance Use Among Individuals With </w:t>
      </w:r>
      <w:r w:rsidRPr="000E244F">
        <w:rPr>
          <w:rFonts w:ascii="Times New Roman" w:hAnsi="Times New Roman" w:cs="Times New Roman"/>
          <w:sz w:val="24"/>
          <w:szCs w:val="24"/>
        </w:rPr>
        <w:lastRenderedPageBreak/>
        <w:t xml:space="preserve">Severe Alcohol Use Disorder. </w:t>
      </w:r>
      <w:r w:rsidRPr="000E244F">
        <w:rPr>
          <w:rFonts w:ascii="Times New Roman" w:hAnsi="Times New Roman" w:cs="Times New Roman"/>
          <w:i/>
          <w:iCs/>
          <w:sz w:val="24"/>
          <w:szCs w:val="24"/>
        </w:rPr>
        <w:t>Alcohol and Alcoholism</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57</w:t>
      </w:r>
      <w:r w:rsidRPr="000E244F">
        <w:rPr>
          <w:rFonts w:ascii="Times New Roman" w:hAnsi="Times New Roman" w:cs="Times New Roman"/>
          <w:sz w:val="24"/>
          <w:szCs w:val="24"/>
        </w:rPr>
        <w:t>(5), 622–629. https://doi.org/10.1093/alcalc/agac012</w:t>
      </w:r>
    </w:p>
    <w:p w14:paraId="2FDF165E"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Tiet, Q. Q., Ilgen, M. A., Byrnes, H. F., Harris, A. H. S., &amp; Finney, J. W. (2007). Treatment setting and baseline substance use severity interact to predict patients’ outcomes. </w:t>
      </w:r>
      <w:r w:rsidRPr="000E244F">
        <w:rPr>
          <w:rFonts w:ascii="Times New Roman" w:hAnsi="Times New Roman" w:cs="Times New Roman"/>
          <w:i/>
          <w:iCs/>
          <w:sz w:val="24"/>
          <w:szCs w:val="24"/>
        </w:rPr>
        <w:t>Addiction (Abingdon, England)</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102</w:t>
      </w:r>
      <w:r w:rsidRPr="000E244F">
        <w:rPr>
          <w:rFonts w:ascii="Times New Roman" w:hAnsi="Times New Roman" w:cs="Times New Roman"/>
          <w:sz w:val="24"/>
          <w:szCs w:val="24"/>
        </w:rPr>
        <w:t>(3), 432–440. https://doi.org/10.1111/j.1360-0443.2006.01717.x</w:t>
      </w:r>
    </w:p>
    <w:p w14:paraId="1C69DD5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United Nations Office on Drugs and Crime. (2023). </w:t>
      </w:r>
      <w:r w:rsidRPr="000E244F">
        <w:rPr>
          <w:rFonts w:ascii="Times New Roman" w:hAnsi="Times New Roman" w:cs="Times New Roman"/>
          <w:i/>
          <w:iCs/>
          <w:sz w:val="24"/>
          <w:szCs w:val="24"/>
        </w:rPr>
        <w:t>TREATMENT SERVICES FOR SUBSTANCE USE DISORDERS IN LATIN AMERICAN COUNTRIES Findings from the UNODC-WHO facility survey for field testing</w:t>
      </w:r>
      <w:r w:rsidRPr="000E244F">
        <w:rPr>
          <w:rFonts w:ascii="Times New Roman" w:hAnsi="Times New Roman" w:cs="Times New Roman"/>
          <w:sz w:val="24"/>
          <w:szCs w:val="24"/>
        </w:rPr>
        <w:t>. United Nations Office. https://www.unodc.org/documents/drug-prevention-and-treatment/UNODC_QALAT_mapping_report_ENGLISH.pdf</w:t>
      </w:r>
    </w:p>
    <w:p w14:paraId="245DB14B"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lang w:val="es-CL"/>
        </w:rPr>
        <w:t xml:space="preserve">Vázquez-Real, M., Talero-Barrientos, E. M., &amp; Franco-Fernández, M. D. (2022). </w:t>
      </w:r>
      <w:r w:rsidRPr="000E244F">
        <w:rPr>
          <w:rFonts w:ascii="Times New Roman" w:hAnsi="Times New Roman" w:cs="Times New Roman"/>
          <w:sz w:val="24"/>
          <w:szCs w:val="24"/>
        </w:rPr>
        <w:t xml:space="preserve">Sociodemographic, clinical and pharmacological factors influencing early readmission in mental health settings. </w:t>
      </w:r>
      <w:r w:rsidRPr="000E244F">
        <w:rPr>
          <w:rFonts w:ascii="Times New Roman" w:hAnsi="Times New Roman" w:cs="Times New Roman"/>
          <w:i/>
          <w:iCs/>
          <w:sz w:val="24"/>
          <w:szCs w:val="24"/>
          <w:lang w:val="es-CL"/>
        </w:rPr>
        <w:t>Actas Espanolas De Psiquiatria</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50</w:t>
      </w:r>
      <w:r w:rsidRPr="000E244F">
        <w:rPr>
          <w:rFonts w:ascii="Times New Roman" w:hAnsi="Times New Roman" w:cs="Times New Roman"/>
          <w:sz w:val="24"/>
          <w:szCs w:val="24"/>
          <w:lang w:val="es-CL"/>
        </w:rPr>
        <w:t>(6), 248–255.</w:t>
      </w:r>
    </w:p>
    <w:p w14:paraId="39675DC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Vilugrón, F., Molina G., T., Gras-Pérez, M. E., Font-Mayolas, S., Vilugrón, F., Molina G., T., Gras-Pérez, M. E., &amp; Font-Mayolas, S. (2022). Precocidad de inicio del consumo de sustancias psicoactivas y su relación con otros comportamientos de riesgo para la salud en adolescentes chilenos. </w:t>
      </w:r>
      <w:r w:rsidRPr="000E244F">
        <w:rPr>
          <w:rFonts w:ascii="Times New Roman" w:hAnsi="Times New Roman" w:cs="Times New Roman"/>
          <w:i/>
          <w:iCs/>
          <w:sz w:val="24"/>
          <w:szCs w:val="24"/>
        </w:rPr>
        <w:t>Revista Médica de Chile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150</w:t>
      </w:r>
      <w:r w:rsidRPr="000E244F">
        <w:rPr>
          <w:rFonts w:ascii="Times New Roman" w:hAnsi="Times New Roman" w:cs="Times New Roman"/>
          <w:sz w:val="24"/>
          <w:szCs w:val="24"/>
        </w:rPr>
        <w:t>(5), 584–596. https://doi.org/10.4067/s0034-98872022000500584</w:t>
      </w:r>
    </w:p>
    <w:p w14:paraId="37866A04" w14:textId="2835A155" w:rsidR="00AA5B6C" w:rsidRDefault="00AA5B6C" w:rsidP="00C31320">
      <w:pPr>
        <w:rPr>
          <w:rFonts w:ascii="Times New Roman" w:hAnsi="Times New Roman" w:cs="Times New Roman"/>
          <w:sz w:val="24"/>
          <w:szCs w:val="24"/>
          <w:lang w:val="en-US"/>
        </w:rPr>
      </w:pPr>
      <w:r w:rsidRPr="000E244F">
        <w:rPr>
          <w:rFonts w:ascii="Times New Roman" w:hAnsi="Times New Roman" w:cs="Times New Roman"/>
          <w:sz w:val="24"/>
          <w:szCs w:val="24"/>
          <w:lang w:val="en-US"/>
        </w:rPr>
        <w:fldChar w:fldCharType="end"/>
      </w:r>
    </w:p>
    <w:p w14:paraId="3A9DEBC7" w14:textId="77777777" w:rsidR="00AA5B6C" w:rsidRDefault="00AA5B6C" w:rsidP="00C31320">
      <w:pPr>
        <w:rPr>
          <w:rFonts w:ascii="Times New Roman" w:hAnsi="Times New Roman" w:cs="Times New Roman"/>
          <w:sz w:val="24"/>
          <w:szCs w:val="24"/>
          <w:lang w:val="en-US"/>
        </w:rPr>
      </w:pPr>
    </w:p>
    <w:p w14:paraId="576B0057" w14:textId="77777777" w:rsidR="00AA5B6C" w:rsidRPr="00C31320" w:rsidRDefault="00AA5B6C" w:rsidP="00C31320">
      <w:pPr>
        <w:rPr>
          <w:rFonts w:ascii="Times New Roman" w:hAnsi="Times New Roman" w:cs="Times New Roman"/>
          <w:sz w:val="24"/>
          <w:szCs w:val="24"/>
          <w:lang w:val="en-US"/>
        </w:rPr>
      </w:pPr>
    </w:p>
    <w:sectPr w:rsidR="00AA5B6C" w:rsidRPr="00C31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és González Santa Cruz" w:date="2024-06-25T14:32:00Z" w:initials="AG">
    <w:p w14:paraId="3EF8FBA6" w14:textId="77777777" w:rsidR="00AA5B6C" w:rsidRPr="0087291E" w:rsidRDefault="00AA5B6C">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3" w:author="Mariel Mateo" w:date="2024-06-25T14:40:00Z" w:initials="MM">
    <w:p w14:paraId="7AF9EE51" w14:textId="77777777" w:rsidR="00AA5B6C" w:rsidRPr="00AB67F7" w:rsidRDefault="00AA5B6C" w:rsidP="00146332">
      <w:pPr>
        <w:pStyle w:val="Textocomentario"/>
        <w:rPr>
          <w:lang w:val="es-CL"/>
        </w:rPr>
      </w:pPr>
      <w:r>
        <w:rPr>
          <w:rStyle w:val="Refdecomentario"/>
        </w:rPr>
        <w:annotationRef/>
      </w:r>
      <w:proofErr w:type="spellStart"/>
      <w:r w:rsidRPr="00AB67F7">
        <w:rPr>
          <w:lang w:val="es-CL"/>
        </w:rPr>
        <w:t>Aca</w:t>
      </w:r>
      <w:proofErr w:type="spellEnd"/>
      <w:r w:rsidRPr="00AB67F7">
        <w:rPr>
          <w:lang w:val="es-CL"/>
        </w:rPr>
        <w:t xml:space="preserve"> entiendo que </w:t>
      </w:r>
      <w:proofErr w:type="spellStart"/>
      <w:r w:rsidRPr="00AB67F7">
        <w:rPr>
          <w:lang w:val="es-CL"/>
        </w:rPr>
        <w:t>habria</w:t>
      </w:r>
      <w:proofErr w:type="spellEnd"/>
      <w:r w:rsidRPr="00AB67F7">
        <w:rPr>
          <w:lang w:val="es-CL"/>
        </w:rPr>
        <w:t xml:space="preserve"> que </w:t>
      </w:r>
      <w:proofErr w:type="spellStart"/>
      <w:r w:rsidRPr="00AB67F7">
        <w:rPr>
          <w:lang w:val="es-CL"/>
        </w:rPr>
        <w:t>ponder</w:t>
      </w:r>
      <w:proofErr w:type="spellEnd"/>
      <w:r w:rsidRPr="00AB67F7">
        <w:rPr>
          <w:lang w:val="es-CL"/>
        </w:rPr>
        <w:t xml:space="preserve"> los resultados para cada uno de los 3 objetivos </w:t>
      </w:r>
      <w:proofErr w:type="spellStart"/>
      <w:r w:rsidRPr="00AB67F7">
        <w:rPr>
          <w:lang w:val="es-CL"/>
        </w:rPr>
        <w:t>especificos</w:t>
      </w:r>
      <w:proofErr w:type="spellEnd"/>
      <w:r w:rsidRPr="00AB67F7">
        <w:rPr>
          <w:lang w:val="es-CL"/>
        </w:rPr>
        <w:t>.</w:t>
      </w:r>
    </w:p>
  </w:comment>
  <w:comment w:id="4" w:author="Andrés González Santa Cruz" w:date="2024-06-25T14:56:00Z" w:initials="AG">
    <w:p w14:paraId="613898F4" w14:textId="77777777" w:rsidR="00AA5B6C" w:rsidRPr="00AF1EB1" w:rsidRDefault="00AA5B6C">
      <w:pPr>
        <w:pStyle w:val="Textocomentario"/>
        <w:rPr>
          <w:lang w:val="es-CL"/>
        </w:rPr>
      </w:pPr>
      <w:r>
        <w:rPr>
          <w:rStyle w:val="Refdecomentario"/>
        </w:rPr>
        <w:annotationRef/>
      </w:r>
      <w:r w:rsidRPr="00AF1EB1">
        <w:rPr>
          <w:lang w:val="es-CL"/>
        </w:rPr>
        <w:t>Si nos limitamos a re</w:t>
      </w:r>
      <w:r>
        <w:rPr>
          <w:lang w:val="es-CL"/>
        </w:rPr>
        <w:t xml:space="preserve">sponder el </w:t>
      </w:r>
      <w:proofErr w:type="spellStart"/>
      <w:r>
        <w:rPr>
          <w:lang w:val="es-CL"/>
        </w:rPr>
        <w:t>ppal</w:t>
      </w:r>
      <w:proofErr w:type="spellEnd"/>
      <w:r>
        <w:rPr>
          <w:lang w:val="es-CL"/>
        </w:rPr>
        <w:t xml:space="preserve">, creo que queda claro pa un </w:t>
      </w:r>
      <w:proofErr w:type="spellStart"/>
      <w:r>
        <w:rPr>
          <w:lang w:val="es-CL"/>
        </w:rPr>
        <w:t>abstract</w:t>
      </w:r>
      <w:proofErr w:type="spellEnd"/>
      <w:r>
        <w:rPr>
          <w:lang w:val="es-CL"/>
        </w:rPr>
        <w:t xml:space="preserve">, </w:t>
      </w:r>
      <w:proofErr w:type="gramStart"/>
      <w:r>
        <w:rPr>
          <w:lang w:val="es-CL"/>
        </w:rPr>
        <w:t>no?</w:t>
      </w:r>
      <w:proofErr w:type="gramEnd"/>
    </w:p>
  </w:comment>
  <w:comment w:id="1" w:author="Mariel Mateo" w:date="2024-06-25T14:40:00Z" w:initials="MM">
    <w:p w14:paraId="5350A879" w14:textId="77777777" w:rsidR="00AA5B6C" w:rsidRPr="00AB67F7" w:rsidRDefault="00AA5B6C" w:rsidP="00146332">
      <w:pPr>
        <w:pStyle w:val="Textocomentario"/>
        <w:rPr>
          <w:lang w:val="es-CL"/>
        </w:rPr>
      </w:pPr>
      <w:r>
        <w:rPr>
          <w:rStyle w:val="Refdecomentario"/>
        </w:rPr>
        <w:annotationRef/>
      </w:r>
      <w:proofErr w:type="spellStart"/>
      <w:r w:rsidRPr="00AB67F7">
        <w:rPr>
          <w:lang w:val="es-CL"/>
        </w:rPr>
        <w:t>Aca</w:t>
      </w:r>
      <w:proofErr w:type="spellEnd"/>
      <w:r w:rsidRPr="00AB67F7">
        <w:rPr>
          <w:lang w:val="es-CL"/>
        </w:rPr>
        <w:t xml:space="preserve"> entiendo que </w:t>
      </w:r>
      <w:proofErr w:type="spellStart"/>
      <w:r w:rsidRPr="00AB67F7">
        <w:rPr>
          <w:lang w:val="es-CL"/>
        </w:rPr>
        <w:t>habria</w:t>
      </w:r>
      <w:proofErr w:type="spellEnd"/>
      <w:r w:rsidRPr="00AB67F7">
        <w:rPr>
          <w:lang w:val="es-CL"/>
        </w:rPr>
        <w:t xml:space="preserve"> que </w:t>
      </w:r>
      <w:proofErr w:type="spellStart"/>
      <w:r w:rsidRPr="00AB67F7">
        <w:rPr>
          <w:lang w:val="es-CL"/>
        </w:rPr>
        <w:t>ponder</w:t>
      </w:r>
      <w:proofErr w:type="spellEnd"/>
      <w:r w:rsidRPr="00AB67F7">
        <w:rPr>
          <w:lang w:val="es-CL"/>
        </w:rPr>
        <w:t xml:space="preserve"> los resultados para cada uno de los 3 objetivos </w:t>
      </w:r>
      <w:proofErr w:type="spellStart"/>
      <w:r w:rsidRPr="00AB67F7">
        <w:rPr>
          <w:lang w:val="es-CL"/>
        </w:rPr>
        <w:t>especificos</w:t>
      </w:r>
      <w:proofErr w:type="spellEnd"/>
      <w:r w:rsidRPr="00AB67F7">
        <w:rPr>
          <w:lang w:val="es-CL"/>
        </w:rPr>
        <w:t>.</w:t>
      </w:r>
    </w:p>
  </w:comment>
  <w:comment w:id="2" w:author="Andrés González Santa Cruz" w:date="2024-06-25T14:56:00Z" w:initials="AG">
    <w:p w14:paraId="585C1002" w14:textId="77777777" w:rsidR="00AA5B6C" w:rsidRPr="00AF1EB1" w:rsidRDefault="00AA5B6C">
      <w:pPr>
        <w:pStyle w:val="Textocomentario"/>
        <w:rPr>
          <w:lang w:val="es-CL"/>
        </w:rPr>
      </w:pPr>
      <w:r>
        <w:rPr>
          <w:rStyle w:val="Refdecomentario"/>
        </w:rPr>
        <w:annotationRef/>
      </w:r>
      <w:r w:rsidRPr="00AF1EB1">
        <w:rPr>
          <w:lang w:val="es-CL"/>
        </w:rPr>
        <w:t>Si nos limitamos a re</w:t>
      </w:r>
      <w:r>
        <w:rPr>
          <w:lang w:val="es-CL"/>
        </w:rPr>
        <w:t xml:space="preserve">sponder el </w:t>
      </w:r>
      <w:proofErr w:type="spellStart"/>
      <w:r>
        <w:rPr>
          <w:lang w:val="es-CL"/>
        </w:rPr>
        <w:t>ppal</w:t>
      </w:r>
      <w:proofErr w:type="spellEnd"/>
      <w:r>
        <w:rPr>
          <w:lang w:val="es-CL"/>
        </w:rPr>
        <w:t xml:space="preserve">, creo que queda claro pa un </w:t>
      </w:r>
      <w:proofErr w:type="spellStart"/>
      <w:r>
        <w:rPr>
          <w:lang w:val="es-CL"/>
        </w:rPr>
        <w:t>abstract</w:t>
      </w:r>
      <w:proofErr w:type="spellEnd"/>
      <w:r>
        <w:rPr>
          <w:lang w:val="es-CL"/>
        </w:rPr>
        <w:t xml:space="preserve">, </w:t>
      </w:r>
      <w:proofErr w:type="gramStart"/>
      <w:r>
        <w:rPr>
          <w:lang w:val="es-CL"/>
        </w:rPr>
        <w:t>no?</w:t>
      </w:r>
      <w:proofErr w:type="gramEnd"/>
    </w:p>
  </w:comment>
  <w:comment w:id="7" w:author="Andrés González Santa Cruz" w:date="2024-06-25T14:42:00Z" w:initials="AG">
    <w:p w14:paraId="5EDF05B3" w14:textId="77777777" w:rsidR="00AA5B6C" w:rsidRPr="007F797E" w:rsidRDefault="00AA5B6C">
      <w:pPr>
        <w:pStyle w:val="Textocomentario"/>
        <w:rPr>
          <w:lang w:val="es-CL"/>
        </w:rPr>
      </w:pPr>
      <w:r>
        <w:rPr>
          <w:rStyle w:val="Refdecomentario"/>
        </w:rPr>
        <w:annotationRef/>
      </w:r>
      <w:r w:rsidRPr="007F797E">
        <w:rPr>
          <w:lang w:val="es-CL"/>
        </w:rPr>
        <w:t>Ver</w:t>
      </w:r>
      <w:r>
        <w:rPr>
          <w:lang w:val="es-CL"/>
        </w:rPr>
        <w:t xml:space="preserve"> referencia, parece haber otro Choi en tu biblioteca que hace esta distinción</w:t>
      </w:r>
    </w:p>
  </w:comment>
  <w:comment w:id="8" w:author="Andrés González Santa Cruz" w:date="2024-06-25T15:06:00Z" w:initials="AG">
    <w:p w14:paraId="2CEA903A" w14:textId="77777777" w:rsidR="00AA5B6C" w:rsidRPr="00A13FCC" w:rsidRDefault="00AA5B6C">
      <w:pPr>
        <w:pStyle w:val="Textocomentario"/>
        <w:rPr>
          <w:lang w:val="es-CL"/>
        </w:rPr>
      </w:pPr>
      <w:r>
        <w:rPr>
          <w:rStyle w:val="Refdecomentario"/>
        </w:rPr>
        <w:annotationRef/>
      </w:r>
      <w:proofErr w:type="gramStart"/>
      <w:r w:rsidRPr="00A13FCC">
        <w:rPr>
          <w:lang w:val="es-CL"/>
        </w:rPr>
        <w:t>Revisar referencia de N.G</w:t>
      </w:r>
      <w:r>
        <w:rPr>
          <w:lang w:val="es-CL"/>
        </w:rPr>
        <w:t>. Choi?</w:t>
      </w:r>
      <w:proofErr w:type="gramEnd"/>
    </w:p>
  </w:comment>
  <w:comment w:id="9" w:author="Andrés González Santa Cruz" w:date="2024-06-23T21:05:00Z" w:initials="AG">
    <w:p w14:paraId="472CCC52"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0" w:author="Andrés González Santa Cruz" w:date="2024-06-23T21:05:00Z" w:initials="AG">
    <w:p w14:paraId="1CA74AA5"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1" w:author="Andrés González Santa Cruz" w:date="2024-06-23T21:05:00Z" w:initials="AG">
    <w:p w14:paraId="3DABBFA3"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2" w:author="Andrés González Santa Cruz" w:date="2024-06-23T21:05:00Z" w:initials="AG">
    <w:p w14:paraId="00E39D65"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3" w:author="Andrés González Santa Cruz" w:date="2024-07-19T16:39:00Z" w:initials="AG">
    <w:p w14:paraId="3560ED68" w14:textId="77777777" w:rsidR="00323EDB" w:rsidRDefault="00323EDB" w:rsidP="00323EDB">
      <w:pPr>
        <w:pStyle w:val="Textocomentario"/>
      </w:pPr>
      <w:r>
        <w:rPr>
          <w:rStyle w:val="Refdecomentario"/>
        </w:rPr>
        <w:annotationRef/>
      </w:r>
      <w:r>
        <w:t xml:space="preserve">United Nations Office on Drugs and </w:t>
      </w:r>
      <w:proofErr w:type="gramStart"/>
      <w:r>
        <w:t>Crime[</w:t>
      </w:r>
      <w:proofErr w:type="gramEnd"/>
      <w:r>
        <w:t xml:space="preserve">UNODC], 2023. TREATMENT SERVICES FOR SUBSTANCE USE DISORDERS IN LATIN AMERICAN COUNTRIES Findings from the UNODC-WHO facility survey for field testing. Publishing production: English, Publishing and Library Section, United Nations Office at Vienna. Vienna. Obtained from: </w:t>
      </w:r>
      <w:hyperlink r:id="rId1" w:history="1">
        <w:r w:rsidRPr="00282592">
          <w:rPr>
            <w:rStyle w:val="Hipervnculo"/>
          </w:rPr>
          <w:t>https://www.unodc.org/documents/drug-prevention-and-treatment/UNODC_QALAT_mapping_report_ENGLISH.pdf</w:t>
        </w:r>
      </w:hyperlink>
    </w:p>
  </w:comment>
  <w:comment w:id="14" w:author="Andrés González Santa Cruz" w:date="2024-07-24T15:25:00Z" w:initials="AG">
    <w:p w14:paraId="222367A8" w14:textId="434C5519" w:rsidR="00231AA1" w:rsidRDefault="00231AA1">
      <w:pPr>
        <w:pStyle w:val="Textocomentario"/>
      </w:pPr>
      <w:r>
        <w:rPr>
          <w:rStyle w:val="Refdecomentario"/>
        </w:rPr>
        <w:annotationRef/>
      </w:r>
    </w:p>
  </w:comment>
  <w:comment w:id="15" w:author="Mariel Mateo" w:date="2024-06-25T15:24:00Z" w:initials="MM">
    <w:p w14:paraId="3719E29D" w14:textId="134B3D74" w:rsidR="00AA5B6C" w:rsidRPr="00AB67F7" w:rsidRDefault="00AA5B6C" w:rsidP="002E32F9">
      <w:pPr>
        <w:pStyle w:val="Textocomentario"/>
        <w:rPr>
          <w:lang w:val="es-CL"/>
        </w:rPr>
      </w:pPr>
      <w:r>
        <w:rPr>
          <w:rStyle w:val="Refdecomentario"/>
        </w:rPr>
        <w:annotationRef/>
      </w:r>
      <w:r w:rsidRPr="00AB67F7">
        <w:rPr>
          <w:lang w:val="es-CL"/>
        </w:rPr>
        <w:t xml:space="preserve">No estoy tan convencida de que el </w:t>
      </w:r>
      <w:proofErr w:type="spellStart"/>
      <w:r w:rsidRPr="00AB67F7">
        <w:rPr>
          <w:lang w:val="es-CL"/>
        </w:rPr>
        <w:t>vinculo</w:t>
      </w:r>
      <w:proofErr w:type="spellEnd"/>
      <w:r w:rsidRPr="00AB67F7">
        <w:rPr>
          <w:lang w:val="es-CL"/>
        </w:rPr>
        <w:t xml:space="preserve"> entre PSU y social </w:t>
      </w:r>
      <w:proofErr w:type="spellStart"/>
      <w:r w:rsidRPr="00AB67F7">
        <w:rPr>
          <w:lang w:val="es-CL"/>
        </w:rPr>
        <w:t>inequalities</w:t>
      </w:r>
      <w:proofErr w:type="spellEnd"/>
      <w:r w:rsidRPr="00AB67F7">
        <w:rPr>
          <w:lang w:val="es-CL"/>
        </w:rPr>
        <w:t xml:space="preserve"> and </w:t>
      </w:r>
      <w:proofErr w:type="spellStart"/>
      <w:r w:rsidRPr="00AB67F7">
        <w:rPr>
          <w:lang w:val="es-CL"/>
        </w:rPr>
        <w:t>vulnerabilities</w:t>
      </w:r>
      <w:proofErr w:type="spellEnd"/>
      <w:r w:rsidRPr="00AB67F7">
        <w:rPr>
          <w:lang w:val="es-CL"/>
        </w:rPr>
        <w:t xml:space="preserve"> este claro para el lector...</w:t>
      </w:r>
    </w:p>
  </w:comment>
  <w:comment w:id="16" w:author="Mariel Mateo" w:date="2024-06-25T15:29:00Z" w:initials="MM">
    <w:p w14:paraId="77178058" w14:textId="77777777" w:rsidR="00AA5B6C" w:rsidRPr="00AB67F7" w:rsidRDefault="00AA5B6C" w:rsidP="005B0775">
      <w:pPr>
        <w:pStyle w:val="Textocomentario"/>
        <w:rPr>
          <w:lang w:val="es-CL"/>
        </w:rPr>
      </w:pPr>
      <w:r>
        <w:rPr>
          <w:rStyle w:val="Refdecomentario"/>
        </w:rPr>
        <w:annotationRef/>
      </w:r>
      <w:proofErr w:type="spellStart"/>
      <w:r w:rsidRPr="00AB67F7">
        <w:rPr>
          <w:lang w:val="es-CL"/>
        </w:rPr>
        <w:t>Quizas</w:t>
      </w:r>
      <w:proofErr w:type="spellEnd"/>
      <w:r w:rsidRPr="00AB67F7">
        <w:rPr>
          <w:lang w:val="es-CL"/>
        </w:rPr>
        <w:t xml:space="preserve"> es </w:t>
      </w:r>
      <w:proofErr w:type="spellStart"/>
      <w:r w:rsidRPr="00AB67F7">
        <w:rPr>
          <w:lang w:val="es-CL"/>
        </w:rPr>
        <w:t>mas</w:t>
      </w:r>
      <w:proofErr w:type="spellEnd"/>
      <w:r w:rsidRPr="00AB67F7">
        <w:rPr>
          <w:lang w:val="es-CL"/>
        </w:rPr>
        <w:t xml:space="preserve"> coherente con este estudio dejarlo en </w:t>
      </w:r>
      <w:proofErr w:type="spellStart"/>
      <w:r w:rsidRPr="00AB67F7">
        <w:rPr>
          <w:lang w:val="es-CL"/>
        </w:rPr>
        <w:t>patients</w:t>
      </w:r>
      <w:proofErr w:type="spellEnd"/>
      <w:r w:rsidRPr="00AB67F7">
        <w:rPr>
          <w:lang w:val="es-CL"/>
        </w:rPr>
        <w:t xml:space="preserve"> </w:t>
      </w:r>
      <w:proofErr w:type="spellStart"/>
      <w:r w:rsidRPr="00AB67F7">
        <w:rPr>
          <w:lang w:val="es-CL"/>
        </w:rPr>
        <w:t>needs</w:t>
      </w:r>
      <w:proofErr w:type="spellEnd"/>
      <w:r w:rsidRPr="00AB67F7">
        <w:rPr>
          <w:lang w:val="es-CL"/>
        </w:rPr>
        <w:t xml:space="preserve"> and </w:t>
      </w:r>
      <w:proofErr w:type="spellStart"/>
      <w:r w:rsidRPr="00AB67F7">
        <w:rPr>
          <w:lang w:val="es-CL"/>
        </w:rPr>
        <w:t>inequalities</w:t>
      </w:r>
      <w:proofErr w:type="spellEnd"/>
      <w:r w:rsidRPr="00AB67F7">
        <w:rPr>
          <w:lang w:val="es-CL"/>
        </w:rPr>
        <w:t xml:space="preserve"> en el acceso a salud...</w:t>
      </w:r>
    </w:p>
  </w:comment>
  <w:comment w:id="17" w:author="Mariel Mateo" w:date="2024-06-25T15:21:00Z" w:initials="MM">
    <w:p w14:paraId="5BA39712" w14:textId="77777777" w:rsidR="00AA5B6C" w:rsidRPr="00AB67F7" w:rsidRDefault="00AA5B6C" w:rsidP="002E32F9">
      <w:pPr>
        <w:pStyle w:val="Textocomentario"/>
        <w:rPr>
          <w:lang w:val="es-CL"/>
        </w:rPr>
      </w:pPr>
      <w:r>
        <w:rPr>
          <w:rStyle w:val="Refdecomentario"/>
        </w:rPr>
        <w:annotationRef/>
      </w:r>
      <w:r w:rsidRPr="00AB67F7">
        <w:rPr>
          <w:lang w:val="es-CL"/>
        </w:rPr>
        <w:t xml:space="preserve">Este objetivo debiera ser el mismo que en el </w:t>
      </w:r>
      <w:proofErr w:type="spellStart"/>
      <w:r w:rsidRPr="00AB67F7">
        <w:rPr>
          <w:lang w:val="es-CL"/>
        </w:rPr>
        <w:t>abstract</w:t>
      </w:r>
      <w:proofErr w:type="spellEnd"/>
      <w:r w:rsidRPr="00AB67F7">
        <w:rPr>
          <w:lang w:val="es-CL"/>
        </w:rPr>
        <w:t>. No se cual/es dejar.</w:t>
      </w:r>
    </w:p>
  </w:comment>
  <w:comment w:id="18" w:author="Mariel Mateo" w:date="2024-06-25T15:32:00Z" w:initials="MM">
    <w:p w14:paraId="2DE764FB" w14:textId="77777777" w:rsidR="00AA5B6C" w:rsidRPr="00AB67F7" w:rsidRDefault="00AA5B6C" w:rsidP="00A56D29">
      <w:pPr>
        <w:pStyle w:val="Textocomentario"/>
        <w:rPr>
          <w:lang w:val="es-CL"/>
        </w:rPr>
      </w:pPr>
      <w:r>
        <w:rPr>
          <w:rStyle w:val="Refdecomentario"/>
        </w:rPr>
        <w:annotationRef/>
      </w:r>
      <w:r w:rsidRPr="00AB67F7">
        <w:rPr>
          <w:lang w:val="es-CL"/>
        </w:rPr>
        <w:t>No entiendo la sigla</w:t>
      </w:r>
    </w:p>
  </w:comment>
  <w:comment w:id="19" w:author="Andrés González Santa Cruz" w:date="2024-06-25T15:44:00Z" w:initials="AG">
    <w:p w14:paraId="2119CA0D" w14:textId="77777777" w:rsidR="00AA5B6C" w:rsidRPr="007E3CC9" w:rsidRDefault="00AA5B6C">
      <w:pPr>
        <w:pStyle w:val="Textocomentario"/>
        <w:rPr>
          <w:lang w:val="es-CL"/>
        </w:rPr>
      </w:pPr>
      <w:r>
        <w:rPr>
          <w:rStyle w:val="Refdecomentario"/>
        </w:rPr>
        <w:annotationRef/>
      </w:r>
      <w:r w:rsidRPr="007E3CC9">
        <w:rPr>
          <w:lang w:val="es-CL"/>
        </w:rPr>
        <w:t>Espero h</w:t>
      </w:r>
      <w:r>
        <w:rPr>
          <w:lang w:val="es-CL"/>
        </w:rPr>
        <w:t>aberla aclarado</w:t>
      </w:r>
    </w:p>
  </w:comment>
  <w:comment w:id="20" w:author="Mariel Mateo" w:date="2024-06-25T15:39:00Z" w:initials="MM">
    <w:p w14:paraId="75691888" w14:textId="77777777" w:rsidR="00AA5B6C" w:rsidRPr="009F064B" w:rsidRDefault="00AA5B6C" w:rsidP="00B722A3">
      <w:pPr>
        <w:pStyle w:val="Textocomentario"/>
      </w:pPr>
      <w:r>
        <w:rPr>
          <w:rStyle w:val="Refdecomentario"/>
        </w:rPr>
        <w:annotationRef/>
      </w:r>
      <w:r w:rsidRPr="009F064B">
        <w:t>idem</w:t>
      </w:r>
    </w:p>
  </w:comment>
  <w:comment w:id="21" w:author="Andrés González Santa Cruz" w:date="2024-06-27T12:14:00Z" w:initials="AG">
    <w:p w14:paraId="5BDF0201" w14:textId="4B078614" w:rsidR="00AA5B6C" w:rsidRPr="00FE4FE6" w:rsidRDefault="00AA5B6C" w:rsidP="00FE4FE6">
      <w:pPr>
        <w:pStyle w:val="Textocomentario"/>
        <w:rPr>
          <w:lang w:val="es-CL"/>
        </w:rPr>
      </w:pPr>
      <w:r>
        <w:rPr>
          <w:rStyle w:val="Refdecomentario"/>
        </w:rPr>
        <w:annotationRef/>
      </w:r>
      <w:r w:rsidRPr="00FE4FE6">
        <w:t xml:space="preserve">Kaufman, J. S., &amp; </w:t>
      </w:r>
      <w:proofErr w:type="spellStart"/>
      <w:r w:rsidRPr="00FE4FE6">
        <w:t>MacLehose</w:t>
      </w:r>
      <w:proofErr w:type="spellEnd"/>
      <w:r w:rsidRPr="00FE4FE6">
        <w:t xml:space="preserve">, R. F. (2013). Which of these things is not like the others? </w:t>
      </w:r>
      <w:proofErr w:type="spellStart"/>
      <w:r w:rsidRPr="00FE4FE6">
        <w:rPr>
          <w:lang w:val="es-CL"/>
        </w:rPr>
        <w:t>Cancer</w:t>
      </w:r>
      <w:proofErr w:type="spellEnd"/>
      <w:r w:rsidRPr="00FE4FE6">
        <w:rPr>
          <w:lang w:val="es-CL"/>
        </w:rPr>
        <w:t>, 119(24), 4216-4222. https://doi.org/10.1002/cncr.28359</w:t>
      </w:r>
    </w:p>
  </w:comment>
  <w:comment w:id="23" w:author="jose antonio ruiz-tagle" w:date="2024-06-14T09:43:00Z" w:initials="jr">
    <w:p w14:paraId="4A37EBC6" w14:textId="77777777" w:rsidR="00AA5B6C" w:rsidRPr="00AB67F7" w:rsidRDefault="00AA5B6C" w:rsidP="000F254D">
      <w:pPr>
        <w:pStyle w:val="Textocomentario"/>
        <w:rPr>
          <w:lang w:val="es-CL"/>
        </w:rPr>
      </w:pPr>
      <w:r>
        <w:rPr>
          <w:rStyle w:val="Refdecomentario"/>
        </w:rPr>
        <w:annotationRef/>
      </w:r>
      <w:r w:rsidRPr="00AB67F7">
        <w:rPr>
          <w:lang w:val="es-CL"/>
        </w:rPr>
        <w:t>Actualizar en la versión final</w:t>
      </w:r>
    </w:p>
  </w:comment>
  <w:comment w:id="46" w:author="Mariel Mateo" w:date="2024-06-25T16:08:00Z" w:initials="MM">
    <w:p w14:paraId="5E5CF9D2" w14:textId="77777777" w:rsidR="00AA5B6C" w:rsidRPr="00AB67F7" w:rsidRDefault="00AA5B6C" w:rsidP="00421889">
      <w:pPr>
        <w:pStyle w:val="Textocomentario"/>
        <w:rPr>
          <w:lang w:val="es-CL"/>
        </w:rPr>
      </w:pPr>
      <w:r>
        <w:rPr>
          <w:rStyle w:val="Refdecomentario"/>
        </w:rPr>
        <w:annotationRef/>
      </w:r>
      <w:r w:rsidRPr="00AB67F7">
        <w:rPr>
          <w:lang w:val="es-CL"/>
        </w:rPr>
        <w:t xml:space="preserve">Yo </w:t>
      </w:r>
      <w:proofErr w:type="spellStart"/>
      <w:r w:rsidRPr="00AB67F7">
        <w:rPr>
          <w:lang w:val="es-CL"/>
        </w:rPr>
        <w:t>incluiria</w:t>
      </w:r>
      <w:proofErr w:type="spellEnd"/>
      <w:r w:rsidRPr="00AB67F7">
        <w:rPr>
          <w:lang w:val="es-CL"/>
        </w:rPr>
        <w:t xml:space="preserve"> </w:t>
      </w:r>
      <w:proofErr w:type="spellStart"/>
      <w:r w:rsidRPr="00AB67F7">
        <w:rPr>
          <w:lang w:val="es-CL"/>
        </w:rPr>
        <w:t>tambien</w:t>
      </w:r>
      <w:proofErr w:type="spellEnd"/>
      <w:r w:rsidRPr="00AB67F7">
        <w:rPr>
          <w:lang w:val="es-CL"/>
        </w:rPr>
        <w:t xml:space="preserve"> una </w:t>
      </w:r>
      <w:proofErr w:type="spellStart"/>
      <w:r w:rsidRPr="00AB67F7">
        <w:rPr>
          <w:lang w:val="es-CL"/>
        </w:rPr>
        <w:t>section</w:t>
      </w:r>
      <w:proofErr w:type="spellEnd"/>
      <w:r w:rsidRPr="00AB67F7">
        <w:rPr>
          <w:lang w:val="es-CL"/>
        </w:rPr>
        <w:t xml:space="preserve"> de </w:t>
      </w:r>
      <w:proofErr w:type="spellStart"/>
      <w:r w:rsidRPr="00AB67F7">
        <w:rPr>
          <w:lang w:val="es-CL"/>
        </w:rPr>
        <w:t>sensitivity</w:t>
      </w:r>
      <w:proofErr w:type="spellEnd"/>
      <w:r w:rsidRPr="00AB67F7">
        <w:rPr>
          <w:lang w:val="es-CL"/>
        </w:rPr>
        <w:t xml:space="preserve"> </w:t>
      </w:r>
      <w:proofErr w:type="spellStart"/>
      <w:r w:rsidRPr="00AB67F7">
        <w:rPr>
          <w:lang w:val="es-CL"/>
        </w:rPr>
        <w:t>analysis</w:t>
      </w:r>
      <w:proofErr w:type="spellEnd"/>
      <w:r w:rsidRPr="00AB67F7">
        <w:rPr>
          <w:lang w:val="es-CL"/>
        </w:rPr>
        <w:t xml:space="preserve"> en la </w:t>
      </w:r>
      <w:proofErr w:type="spellStart"/>
      <w:r w:rsidRPr="00AB67F7">
        <w:rPr>
          <w:lang w:val="es-CL"/>
        </w:rPr>
        <w:t>seccion</w:t>
      </w:r>
      <w:proofErr w:type="spellEnd"/>
      <w:r w:rsidRPr="00AB67F7">
        <w:rPr>
          <w:lang w:val="es-CL"/>
        </w:rPr>
        <w:t xml:space="preserve"> de </w:t>
      </w:r>
      <w:proofErr w:type="spellStart"/>
      <w:r w:rsidRPr="00AB67F7">
        <w:rPr>
          <w:lang w:val="es-CL"/>
        </w:rPr>
        <w:t>metodos</w:t>
      </w:r>
      <w:proofErr w:type="spellEnd"/>
      <w:r w:rsidRPr="00AB67F7">
        <w:rPr>
          <w:lang w:val="es-CL"/>
        </w:rPr>
        <w:t>...</w:t>
      </w:r>
    </w:p>
  </w:comment>
  <w:comment w:id="72" w:author="Andrés González Santa Cruz" w:date="2024-07-25T15:07:00Z" w:initials="AG">
    <w:p w14:paraId="1FB134AC" w14:textId="71C0FD47" w:rsidR="00987555" w:rsidRDefault="00987555">
      <w:pPr>
        <w:pStyle w:val="Textocomentario"/>
      </w:pPr>
      <w:r>
        <w:rPr>
          <w:rStyle w:val="Refdecomentario"/>
        </w:rPr>
        <w:annotationRef/>
      </w:r>
      <w:r w:rsidRPr="00987555">
        <w:rPr>
          <w:lang w:val="en-AU"/>
        </w:rPr>
        <w:t xml:space="preserve">Stephenson, M., Aggen, S. H., Polak, K., </w:t>
      </w:r>
      <w:proofErr w:type="spellStart"/>
      <w:r w:rsidRPr="00987555">
        <w:rPr>
          <w:lang w:val="en-AU"/>
        </w:rPr>
        <w:t>Svikis</w:t>
      </w:r>
      <w:proofErr w:type="spellEnd"/>
      <w:r w:rsidRPr="00987555">
        <w:rPr>
          <w:lang w:val="en-AU"/>
        </w:rPr>
        <w:t xml:space="preserve">, D. S., Kendler, K. S., &amp; Edwards, A. C. (2022). Patterns and Correlates of Polysubstance Use Among Individuals </w:t>
      </w:r>
      <w:proofErr w:type="gramStart"/>
      <w:r w:rsidRPr="00987555">
        <w:rPr>
          <w:lang w:val="en-AU"/>
        </w:rPr>
        <w:t>With</w:t>
      </w:r>
      <w:proofErr w:type="gramEnd"/>
      <w:r w:rsidRPr="00987555">
        <w:rPr>
          <w:lang w:val="en-AU"/>
        </w:rPr>
        <w:t xml:space="preserve"> Severe Alcohol Use Disorder. Alcohol and alcoholism (Oxford, Oxfordshire), 57(5), 622–629. https://doi.org/10.1093/alcalc/agac012</w:t>
      </w:r>
    </w:p>
  </w:comment>
  <w:comment w:id="73" w:author="Andrés González Santa Cruz" w:date="2024-07-25T15:09:00Z" w:initials="AG">
    <w:p w14:paraId="1AA8EB6F" w14:textId="77777777" w:rsidR="00987555" w:rsidRPr="00987555" w:rsidRDefault="00987555" w:rsidP="00987555">
      <w:pPr>
        <w:pStyle w:val="Textocomentario"/>
      </w:pPr>
      <w:r>
        <w:rPr>
          <w:rStyle w:val="Refdecomentario"/>
        </w:rPr>
        <w:annotationRef/>
      </w:r>
      <w:r w:rsidRPr="00987555">
        <w:t>Additionally, several of the findings described throughout this manuscript relate with gender issues,</w:t>
      </w:r>
      <w:r w:rsidRPr="00987555">
        <w:rPr>
          <w:b/>
          <w:bCs/>
          <w:vertAlign w:val="superscript"/>
        </w:rPr>
        <w:t>40</w:t>
      </w:r>
      <w:r w:rsidRPr="00987555">
        <w:t>,</w:t>
      </w:r>
      <w:r w:rsidRPr="00987555">
        <w:rPr>
          <w:b/>
          <w:bCs/>
          <w:vertAlign w:val="superscript"/>
        </w:rPr>
        <w:t>41</w:t>
      </w:r>
      <w:r w:rsidRPr="00987555">
        <w:rPr>
          <w:i/>
          <w:iCs/>
        </w:rPr>
        <w:t>machismo</w:t>
      </w:r>
      <w:r w:rsidRPr="00987555">
        <w:t>, and </w:t>
      </w:r>
      <w:proofErr w:type="spellStart"/>
      <w:r w:rsidRPr="00987555">
        <w:rPr>
          <w:i/>
          <w:iCs/>
        </w:rPr>
        <w:t>dignidad</w:t>
      </w:r>
      <w:proofErr w:type="spellEnd"/>
      <w:r w:rsidRPr="00987555">
        <w:rPr>
          <w:i/>
          <w:iCs/>
        </w:rPr>
        <w:t xml:space="preserve"> y </w:t>
      </w:r>
      <w:proofErr w:type="spellStart"/>
      <w:r w:rsidRPr="00987555">
        <w:rPr>
          <w:i/>
          <w:iCs/>
        </w:rPr>
        <w:t>respeto</w:t>
      </w:r>
      <w:proofErr w:type="spellEnd"/>
      <w:r w:rsidRPr="00987555">
        <w:t> toward men. Many Latin American societies are traditional and influenced by the legacy of Colonialism and Christianity,</w:t>
      </w:r>
      <w:r w:rsidRPr="00987555">
        <w:rPr>
          <w:b/>
          <w:bCs/>
          <w:vertAlign w:val="superscript"/>
        </w:rPr>
        <w:t>16</w:t>
      </w:r>
      <w:r w:rsidRPr="00987555">
        <w:t> which determined an active and authoritarian role for men (provider and protector of his family) and passive and secondary social roles for women, who must devote themselves to household chores and duties (i.e., cooking, cleaning), as reported by Wagner et al.</w:t>
      </w:r>
      <w:r w:rsidRPr="00987555">
        <w:rPr>
          <w:b/>
          <w:bCs/>
          <w:vertAlign w:val="superscript"/>
        </w:rPr>
        <w:t>40</w:t>
      </w:r>
      <w:r w:rsidRPr="00987555">
        <w:t> Therefore, women may be more stigmatized if they lose their capacity to fulfill family roles, and men may hide their psychiatric diagnosis and refuse to attend mental health services to avoid losing status and the ability to work.</w:t>
      </w:r>
      <w:r w:rsidRPr="00987555">
        <w:rPr>
          <w:b/>
          <w:bCs/>
          <w:vertAlign w:val="superscript"/>
        </w:rPr>
        <w:t>54</w:t>
      </w:r>
    </w:p>
    <w:p w14:paraId="125B05F3" w14:textId="77777777" w:rsidR="00987555" w:rsidRDefault="00987555">
      <w:pPr>
        <w:pStyle w:val="Textocomentario"/>
      </w:pPr>
    </w:p>
    <w:p w14:paraId="099C58C5" w14:textId="57CFABBC" w:rsidR="00987555" w:rsidRDefault="00000000">
      <w:pPr>
        <w:pStyle w:val="Textocomentario"/>
      </w:pPr>
      <w:hyperlink r:id="rId2" w:history="1">
        <w:r w:rsidR="00987555" w:rsidRPr="00014A2A">
          <w:rPr>
            <w:rStyle w:val="Hipervnculo"/>
          </w:rPr>
          <w:t>https://www.scielo.br/j/rbp/a/btKtCBykTW3gNMgcxkHPDNQ/?lang=en</w:t>
        </w:r>
      </w:hyperlink>
    </w:p>
    <w:p w14:paraId="0807D66F" w14:textId="77777777" w:rsidR="00987555" w:rsidRDefault="00987555">
      <w:pPr>
        <w:pStyle w:val="Textocomentario"/>
      </w:pPr>
    </w:p>
    <w:p w14:paraId="56B66CB8" w14:textId="08E2557C" w:rsidR="00987555" w:rsidRPr="00987555" w:rsidRDefault="00987555">
      <w:pPr>
        <w:pStyle w:val="Textocomentario"/>
        <w:rPr>
          <w:lang w:val="es-CL"/>
        </w:rPr>
      </w:pPr>
      <w:r w:rsidRPr="00987555">
        <w:rPr>
          <w:lang w:val="es-CL"/>
        </w:rPr>
        <w:t>NO ESTOY S</w:t>
      </w:r>
      <w:r>
        <w:rPr>
          <w:lang w:val="es-CL"/>
        </w:rPr>
        <w:t>EGURO</w:t>
      </w:r>
    </w:p>
  </w:comment>
  <w:comment w:id="74" w:author="jose antonio ruiz-tagle" w:date="2024-08-06T12:41:00Z" w:initials="jr">
    <w:p w14:paraId="2010C7D2" w14:textId="77777777" w:rsidR="000E244F" w:rsidRPr="009F064B" w:rsidRDefault="000E244F" w:rsidP="000E244F">
      <w:pPr>
        <w:pStyle w:val="Textocomentario"/>
        <w:rPr>
          <w:lang w:val="es-CL"/>
        </w:rPr>
      </w:pPr>
      <w:r>
        <w:rPr>
          <w:rStyle w:val="Refdecomentario"/>
        </w:rPr>
        <w:annotationRef/>
      </w:r>
      <w:r w:rsidRPr="009F064B">
        <w:rPr>
          <w:lang w:val="es-CL"/>
        </w:rPr>
        <w:t xml:space="preserve">Me quedaría más con la última idea. También se podría decir que las mujeres en programas específicos tienen perfiles más complejos socialmente, con hijos pequeños, que usualmente deben proveer. En ese sentido, podría ser un constreñimiento el no poder trabajar y proveer a su familia, especialmente si son madres solteras (me atrevería a decir que gran parte de ellas). </w:t>
      </w:r>
    </w:p>
  </w:comment>
  <w:comment w:id="75" w:author="jose antonio ruiz-tagle" w:date="2024-08-06T12:41:00Z" w:initials="jr">
    <w:p w14:paraId="100379B3" w14:textId="77777777" w:rsidR="000E244F" w:rsidRPr="009F064B" w:rsidRDefault="000E244F" w:rsidP="000E244F">
      <w:pPr>
        <w:pStyle w:val="Textocomentario"/>
        <w:rPr>
          <w:lang w:val="es-CL"/>
        </w:rPr>
      </w:pPr>
      <w:r>
        <w:rPr>
          <w:rStyle w:val="Refdecomentario"/>
        </w:rPr>
        <w:annotationRef/>
      </w:r>
      <w:r w:rsidRPr="009F064B">
        <w:rPr>
          <w:lang w:val="es-CL"/>
        </w:rPr>
        <w:t>Veamos qué opina mariel al respecto</w:t>
      </w:r>
    </w:p>
  </w:comment>
  <w:comment w:id="76" w:author="Andrés González Santa Cruz" w:date="2024-07-25T11:37:00Z" w:initials="AG">
    <w:p w14:paraId="5C28569B" w14:textId="312D6712" w:rsidR="009A63E0" w:rsidRPr="009A63E0" w:rsidRDefault="009A63E0">
      <w:pPr>
        <w:pStyle w:val="Textocomentario"/>
        <w:rPr>
          <w:b/>
          <w:bCs/>
          <w:lang w:val="es-CL"/>
        </w:rPr>
      </w:pPr>
      <w:r w:rsidRPr="009A63E0">
        <w:rPr>
          <w:rStyle w:val="Refdecomentario"/>
          <w:b/>
          <w:bCs/>
        </w:rPr>
        <w:annotationRef/>
      </w:r>
      <w:r w:rsidRPr="00987555">
        <w:rPr>
          <w:b/>
          <w:bCs/>
          <w:lang w:val="es-CL"/>
        </w:rPr>
        <w:t xml:space="preserve">Es insuficiente. </w:t>
      </w:r>
      <w:r w:rsidRPr="009A63E0">
        <w:rPr>
          <w:b/>
          <w:bCs/>
          <w:lang w:val="es-CL"/>
        </w:rPr>
        <w:t xml:space="preserve">Falta explicar basado en la </w:t>
      </w:r>
      <w:proofErr w:type="spellStart"/>
      <w:r w:rsidRPr="009A63E0">
        <w:rPr>
          <w:b/>
          <w:bCs/>
          <w:lang w:val="es-CL"/>
        </w:rPr>
        <w:t>lit</w:t>
      </w:r>
      <w:proofErr w:type="spellEnd"/>
      <w:r w:rsidRPr="009A63E0">
        <w:rPr>
          <w:b/>
          <w:bCs/>
          <w:lang w:val="es-CL"/>
        </w:rPr>
        <w:t xml:space="preserve"> por qué pasa que los consustancia </w:t>
      </w:r>
      <w:proofErr w:type="spellStart"/>
      <w:r w:rsidRPr="009A63E0">
        <w:rPr>
          <w:b/>
          <w:bCs/>
          <w:lang w:val="es-CL"/>
        </w:rPr>
        <w:t>seucndaria</w:t>
      </w:r>
      <w:proofErr w:type="spellEnd"/>
      <w:r w:rsidRPr="009A63E0">
        <w:rPr>
          <w:b/>
          <w:bCs/>
          <w:lang w:val="es-CL"/>
        </w:rPr>
        <w:t xml:space="preserve"> alcohol son los con peores, salvo en GP </w:t>
      </w:r>
      <w:proofErr w:type="spellStart"/>
      <w:r w:rsidRPr="009A63E0">
        <w:rPr>
          <w:b/>
          <w:bCs/>
          <w:lang w:val="es-CL"/>
        </w:rPr>
        <w:t>residential</w:t>
      </w:r>
      <w:proofErr w:type="spellEnd"/>
      <w:r w:rsidRPr="009A63E0">
        <w:rPr>
          <w:b/>
          <w:bCs/>
          <w:lang w:val="es-CL"/>
        </w:rPr>
        <w:t>.</w:t>
      </w:r>
    </w:p>
  </w:comment>
  <w:comment w:id="80" w:author="Andrés González Santa Cruz" w:date="2024-08-07T18:17:00Z" w:initials="AG">
    <w:p w14:paraId="4AA36575" w14:textId="1CFA401A" w:rsidR="00DB300C" w:rsidRPr="00DB300C" w:rsidRDefault="00DB300C">
      <w:pPr>
        <w:pStyle w:val="Textocomentario"/>
        <w:rPr>
          <w:lang w:val="en-AU"/>
        </w:rPr>
      </w:pPr>
      <w:r>
        <w:rPr>
          <w:rStyle w:val="Refdecomentario"/>
        </w:rPr>
        <w:annotationRef/>
      </w:r>
      <w:r w:rsidRPr="00DB300C">
        <w:rPr>
          <w:lang w:val="en-AU"/>
        </w:rPr>
        <w:t xml:space="preserve">Manning V, Garfield JB, Best D, Berends L, Room R, </w:t>
      </w:r>
      <w:proofErr w:type="spellStart"/>
      <w:r w:rsidRPr="00DB300C">
        <w:rPr>
          <w:lang w:val="en-AU"/>
        </w:rPr>
        <w:t>Mugavin</w:t>
      </w:r>
      <w:proofErr w:type="spellEnd"/>
      <w:r w:rsidRPr="00DB300C">
        <w:rPr>
          <w:lang w:val="en-AU"/>
        </w:rPr>
        <w:t xml:space="preserve"> J, Larner A, Lam T, </w:t>
      </w:r>
      <w:proofErr w:type="spellStart"/>
      <w:r w:rsidRPr="00DB300C">
        <w:rPr>
          <w:lang w:val="en-AU"/>
        </w:rPr>
        <w:t>Buykx</w:t>
      </w:r>
      <w:proofErr w:type="spellEnd"/>
      <w:r w:rsidRPr="00DB300C">
        <w:rPr>
          <w:lang w:val="en-AU"/>
        </w:rPr>
        <w:t xml:space="preserve"> P, Allsop S, Lubman DI. Substance use outcomes following treatment: Findings from the Australian Patient Pathways Study. Aust N Z J Psychiatry. 2017 Feb;51(2):177-189. </w:t>
      </w:r>
      <w:proofErr w:type="spellStart"/>
      <w:r w:rsidRPr="00DB300C">
        <w:rPr>
          <w:lang w:val="en-AU"/>
        </w:rPr>
        <w:t>doi</w:t>
      </w:r>
      <w:proofErr w:type="spellEnd"/>
      <w:r w:rsidRPr="00DB300C">
        <w:rPr>
          <w:lang w:val="en-AU"/>
        </w:rPr>
        <w:t xml:space="preserve">: 10.1177/0004867415625815. </w:t>
      </w:r>
      <w:proofErr w:type="spellStart"/>
      <w:r w:rsidRPr="00DB300C">
        <w:rPr>
          <w:lang w:val="en-AU"/>
        </w:rPr>
        <w:t>Epub</w:t>
      </w:r>
      <w:proofErr w:type="spellEnd"/>
      <w:r w:rsidRPr="00DB300C">
        <w:rPr>
          <w:lang w:val="en-AU"/>
        </w:rPr>
        <w:t xml:space="preserve"> 2016 Jul 11. PMID: 26769978.</w:t>
      </w:r>
    </w:p>
  </w:comment>
  <w:comment w:id="81" w:author="Andrés González Santa Cruz" w:date="2024-05-19T22:01:00Z" w:initials="AG">
    <w:p w14:paraId="762454DE" w14:textId="65510C6A" w:rsidR="007C3F46" w:rsidRDefault="007C3F46" w:rsidP="00C31320">
      <w:pPr>
        <w:pStyle w:val="Textocomentario"/>
      </w:pPr>
      <w:r>
        <w:rPr>
          <w:rStyle w:val="Refdecomentario"/>
          <w:rFonts w:eastAsiaTheme="majorEastAsia"/>
        </w:rPr>
        <w:annotationRef/>
      </w:r>
      <w:r>
        <w:t>The main reasons for abandonment of TCs were "not accepting the rules of the institution",</w:t>
      </w:r>
    </w:p>
    <w:p w14:paraId="6AD8B538" w14:textId="77777777" w:rsidR="007C3F46" w:rsidRDefault="007C3F46" w:rsidP="00C31320">
      <w:pPr>
        <w:pStyle w:val="Textocomentario"/>
      </w:pPr>
      <w:r>
        <w:t>"</w:t>
      </w:r>
      <w:proofErr w:type="gramStart"/>
      <w:r>
        <w:t>lack</w:t>
      </w:r>
      <w:proofErr w:type="gramEnd"/>
      <w:r>
        <w:t xml:space="preserve"> of money" and "not feeling comfortable with the facilities".</w:t>
      </w:r>
      <w:r>
        <w:br/>
        <w:t>-Gómez-Restrepo C, Maldonado P, Rodríguez N, Ruiz-Gaviria R, Escalante MÁ, Gómez RÁ, de Araujo</w:t>
      </w:r>
    </w:p>
    <w:p w14:paraId="16AD06D4" w14:textId="77777777" w:rsidR="007C3F46" w:rsidRDefault="007C3F46" w:rsidP="00C31320">
      <w:pPr>
        <w:pStyle w:val="Textocomentario"/>
      </w:pPr>
      <w:r>
        <w:t xml:space="preserve">MR, de Oliveira ACS, Rivera JSC, García JAG, Ferrand MP, </w:t>
      </w:r>
      <w:proofErr w:type="spellStart"/>
      <w:r>
        <w:t>Blitchtein</w:t>
      </w:r>
      <w:proofErr w:type="spellEnd"/>
      <w:r>
        <w:t xml:space="preserve">-Winicki D. Quality measurers of therapeutic communities for substance dependence: an international collaborative study survey in Latin America. </w:t>
      </w:r>
      <w:proofErr w:type="spellStart"/>
      <w:r>
        <w:t>Subst</w:t>
      </w:r>
      <w:proofErr w:type="spellEnd"/>
      <w:r>
        <w:t xml:space="preserve"> Abuse Treat Prev Policy. 2017 Dec 20;12(1):53. </w:t>
      </w:r>
      <w:proofErr w:type="spellStart"/>
      <w:r>
        <w:t>doi</w:t>
      </w:r>
      <w:proofErr w:type="spellEnd"/>
      <w:r>
        <w:t>: 10.1186/s13011-017-0129-y.</w:t>
      </w:r>
    </w:p>
    <w:p w14:paraId="06EBB2A2" w14:textId="77777777" w:rsidR="007C3F46" w:rsidRDefault="007C3F46" w:rsidP="00C31320">
      <w:pPr>
        <w:pStyle w:val="Textocomentario"/>
      </w:pPr>
      <w:r>
        <w:t>PMID: 29262838; PMCID: PMC5738167.</w:t>
      </w:r>
    </w:p>
  </w:comment>
  <w:comment w:id="82" w:author="Andrés González Santa Cruz" w:date="2024-05-19T22:02:00Z" w:initials="AG">
    <w:p w14:paraId="1B30AC7F" w14:textId="77777777" w:rsidR="007C3F46" w:rsidRDefault="007C3F46" w:rsidP="00C31320">
      <w:pPr>
        <w:pStyle w:val="Textocomentario"/>
      </w:pPr>
      <w:r>
        <w:rPr>
          <w:rStyle w:val="Refdecomentario"/>
          <w:rFonts w:eastAsiaTheme="majorEastAsia"/>
        </w:rPr>
        <w:annotationRef/>
      </w:r>
      <w:r>
        <w:t>Passos SR, Camacho LA. Factors associated with immediate dropout of outpatient treatment for drug</w:t>
      </w:r>
    </w:p>
    <w:p w14:paraId="35564E18" w14:textId="77777777" w:rsidR="007C3F46" w:rsidRDefault="007C3F46" w:rsidP="00C31320">
      <w:pPr>
        <w:pStyle w:val="Textocomentario"/>
      </w:pPr>
      <w:r>
        <w:t xml:space="preserve">abuse in Rio de Janeiro. Soc Psychiatry </w:t>
      </w:r>
      <w:proofErr w:type="spellStart"/>
      <w:r>
        <w:t>Psychiatr</w:t>
      </w:r>
      <w:proofErr w:type="spellEnd"/>
      <w:r>
        <w:t xml:space="preserve"> Epidemiol. 2000 Nov;35(11):513-7. </w:t>
      </w:r>
      <w:proofErr w:type="spellStart"/>
      <w:r>
        <w:t>doi</w:t>
      </w:r>
      <w:proofErr w:type="spellEnd"/>
      <w:r>
        <w:t>:</w:t>
      </w:r>
    </w:p>
    <w:p w14:paraId="4AFEACE9" w14:textId="77777777" w:rsidR="007C3F46" w:rsidRDefault="007C3F46" w:rsidP="00C31320">
      <w:pPr>
        <w:pStyle w:val="Textocomentario"/>
        <w:rPr>
          <w:lang w:val="es-CL"/>
        </w:rPr>
      </w:pPr>
      <w:r w:rsidRPr="00AB67F7">
        <w:rPr>
          <w:lang w:val="es-CL"/>
        </w:rPr>
        <w:t>10.1007/s001270050273. PMID: 11197927.</w:t>
      </w:r>
      <w:r w:rsidRPr="00AB67F7">
        <w:rPr>
          <w:lang w:val="es-CL"/>
        </w:rPr>
        <w:br/>
      </w:r>
      <w:r w:rsidRPr="00AB67F7">
        <w:rPr>
          <w:lang w:val="es-CL"/>
        </w:rPr>
        <w:br/>
        <w:t xml:space="preserve">pacientes con una historia de </w:t>
      </w:r>
      <w:proofErr w:type="spellStart"/>
      <w:r w:rsidRPr="00AB67F7">
        <w:rPr>
          <w:lang w:val="es-CL"/>
        </w:rPr>
        <w:t>enfermdedad</w:t>
      </w:r>
      <w:proofErr w:type="spellEnd"/>
      <w:r w:rsidRPr="00AB67F7">
        <w:rPr>
          <w:lang w:val="es-CL"/>
        </w:rPr>
        <w:t xml:space="preserve"> mental </w:t>
      </w:r>
      <w:proofErr w:type="spellStart"/>
      <w:r w:rsidRPr="00AB67F7">
        <w:rPr>
          <w:lang w:val="es-CL"/>
        </w:rPr>
        <w:t>abandonadban</w:t>
      </w:r>
      <w:proofErr w:type="spellEnd"/>
      <w:r w:rsidRPr="00AB67F7">
        <w:rPr>
          <w:lang w:val="es-CL"/>
        </w:rPr>
        <w:t xml:space="preserve"> 1.5 más; quienes tenían una historia con </w:t>
      </w:r>
      <w:proofErr w:type="spellStart"/>
      <w:proofErr w:type="gramStart"/>
      <w:r w:rsidRPr="00AB67F7">
        <w:rPr>
          <w:lang w:val="es-CL"/>
        </w:rPr>
        <w:t>al</w:t>
      </w:r>
      <w:proofErr w:type="spellEnd"/>
      <w:r w:rsidRPr="00AB67F7">
        <w:rPr>
          <w:lang w:val="es-CL"/>
        </w:rPr>
        <w:t xml:space="preserve"> ley</w:t>
      </w:r>
      <w:proofErr w:type="gramEnd"/>
      <w:r w:rsidRPr="00AB67F7">
        <w:rPr>
          <w:lang w:val="es-CL"/>
        </w:rPr>
        <w:t>,</w:t>
      </w:r>
    </w:p>
  </w:comment>
  <w:comment w:id="83" w:author="Andrés González Santa Cruz" w:date="2024-05-16T17:22:00Z" w:initials="AG">
    <w:p w14:paraId="379B5716" w14:textId="1E927773"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5D68AC00" w14:textId="77777777" w:rsidR="00AA5B6C" w:rsidRDefault="00AA5B6C" w:rsidP="00C31320">
      <w:pPr>
        <w:pStyle w:val="Textocomentario"/>
        <w:rPr>
          <w:lang w:eastAsia="es-ES_tradnl"/>
        </w:rPr>
      </w:pPr>
    </w:p>
  </w:comment>
  <w:comment w:id="84" w:author="Andrés González Santa Cruz" w:date="2024-05-16T17:22:00Z" w:initials="AG">
    <w:p w14:paraId="139B6102" w14:textId="77777777"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4AE53782" w14:textId="77777777" w:rsidR="00AA5B6C" w:rsidRDefault="00AA5B6C" w:rsidP="00C31320">
      <w:pPr>
        <w:pStyle w:val="Textocomentario"/>
        <w:rPr>
          <w:lang w:eastAsia="es-ES_tradnl"/>
        </w:rPr>
      </w:pPr>
    </w:p>
  </w:comment>
  <w:comment w:id="85" w:author="Andrés González Santa Cruz" w:date="2024-05-16T17:53:00Z" w:initials="AG">
    <w:p w14:paraId="2D5E4814" w14:textId="77777777" w:rsidR="00E30D40" w:rsidRDefault="00E30D40" w:rsidP="00C31320">
      <w:pPr>
        <w:pStyle w:val="Textocomentario"/>
      </w:pPr>
      <w:r>
        <w:rPr>
          <w:rStyle w:val="Refdecomentario"/>
          <w:rFonts w:eastAsiaTheme="majorEastAsia"/>
        </w:rPr>
        <w:annotationRef/>
      </w:r>
      <w:r>
        <w:t>An introduction to flexible parametric survival</w:t>
      </w:r>
    </w:p>
    <w:p w14:paraId="14FFEE27" w14:textId="77777777" w:rsidR="00E30D40" w:rsidRDefault="00E30D40" w:rsidP="00C31320">
      <w:pPr>
        <w:pStyle w:val="Textocomentario"/>
      </w:pPr>
      <w:r>
        <w:t xml:space="preserve"> models and a discussion of the proportional</w:t>
      </w:r>
    </w:p>
    <w:p w14:paraId="395FFB33" w14:textId="77777777" w:rsidR="00E30D40" w:rsidRDefault="00E30D40" w:rsidP="00C31320">
      <w:pPr>
        <w:pStyle w:val="Textocomentario"/>
      </w:pPr>
      <w:r>
        <w:t xml:space="preserve"> hazards assumption</w:t>
      </w:r>
    </w:p>
    <w:p w14:paraId="3234B3BD" w14:textId="77777777" w:rsidR="00E30D40" w:rsidRDefault="00E30D40" w:rsidP="00C31320">
      <w:pPr>
        <w:pStyle w:val="Textocomentario"/>
      </w:pPr>
      <w:r>
        <w:t xml:space="preserve"> Paul W Dickman</w:t>
      </w:r>
    </w:p>
    <w:p w14:paraId="2AE015D4" w14:textId="77777777" w:rsidR="00E30D40" w:rsidRDefault="00E30D40" w:rsidP="00C31320">
      <w:pPr>
        <w:pStyle w:val="Textocomentario"/>
      </w:pPr>
      <w:r>
        <w:t xml:space="preserve"> Professor of Biostatistics</w:t>
      </w:r>
    </w:p>
    <w:p w14:paraId="71B23A62" w14:textId="77777777" w:rsidR="00E30D40" w:rsidRDefault="00E30D40" w:rsidP="00C31320">
      <w:pPr>
        <w:pStyle w:val="Textocomentario"/>
      </w:pPr>
      <w:r>
        <w:t xml:space="preserve"> Karolinska </w:t>
      </w:r>
      <w:proofErr w:type="spellStart"/>
      <w:r>
        <w:t>Institutet</w:t>
      </w:r>
      <w:proofErr w:type="spellEnd"/>
    </w:p>
    <w:p w14:paraId="5D76AFAB" w14:textId="77777777" w:rsidR="00E30D40" w:rsidRDefault="00E30D40" w:rsidP="00C31320">
      <w:pPr>
        <w:pStyle w:val="Textocomentario"/>
      </w:pPr>
      <w:r>
        <w:t xml:space="preserve"> Talk at: Department of Statistics and Quantitative Methods</w:t>
      </w:r>
    </w:p>
    <w:p w14:paraId="2D3E2CE2" w14:textId="77777777" w:rsidR="00E30D40" w:rsidRDefault="00E30D40" w:rsidP="00C31320">
      <w:pPr>
        <w:pStyle w:val="Textocomentario"/>
      </w:pPr>
      <w:r>
        <w:t xml:space="preserve"> University of Milano-Bicocca</w:t>
      </w:r>
    </w:p>
    <w:p w14:paraId="454C93F2" w14:textId="77777777" w:rsidR="00E30D40" w:rsidRDefault="00E30D40" w:rsidP="00C31320">
      <w:pPr>
        <w:pStyle w:val="Textocomentario"/>
      </w:pPr>
      <w:r>
        <w:t xml:space="preserve"> 31 Mar 2023</w:t>
      </w:r>
    </w:p>
    <w:p w14:paraId="25D48D72" w14:textId="77777777" w:rsidR="00E30D40" w:rsidRDefault="00E30D40" w:rsidP="00C31320">
      <w:pPr>
        <w:pStyle w:val="Textocomentario"/>
      </w:pPr>
      <w:r>
        <w:t xml:space="preserve"> http://pauldickman.com/talk/ An introduction to flexible parametric survival models and a discussion of the proportional </w:t>
      </w:r>
      <w:proofErr w:type="gramStart"/>
      <w:r>
        <w:t>hazards</w:t>
      </w:r>
      <w:proofErr w:type="gramEnd"/>
      <w:r>
        <w:t xml:space="preserve"> assumption Paul W Dickman Professor of Biostatistics Karolinska </w:t>
      </w:r>
      <w:proofErr w:type="spellStart"/>
      <w:r>
        <w:t>Institutet</w:t>
      </w:r>
      <w:proofErr w:type="spellEnd"/>
      <w:r>
        <w:t xml:space="preserve"> Talk at: Department of Statistics and Quantitative Methods University of Milano-Bicocca 31 Mar 2023 http://pauldickman.com/talk/</w:t>
      </w:r>
      <w:r>
        <w:br/>
      </w:r>
      <w:r>
        <w:br/>
        <w:t>https://www.pauldickman.com/pdf/talk-milan-mar2023.pdf</w:t>
      </w:r>
    </w:p>
  </w:comment>
  <w:comment w:id="86" w:author="Andrés González Santa Cruz" w:date="2024-05-16T17:26:00Z" w:initials="AG">
    <w:p w14:paraId="36B523C1"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87" w:author="Andrés González Santa Cruz" w:date="2024-05-16T17:26:00Z" w:initials="AG">
    <w:p w14:paraId="5E297CF3"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88" w:author="Andrés González Santa Cruz" w:date="2024-05-16T17:50:00Z" w:initials="AG">
    <w:p w14:paraId="78AB6E4F"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89" w:author="Andrés González Santa Cruz" w:date="2024-05-16T17:50:00Z" w:initials="AG">
    <w:p w14:paraId="63B3CC73"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90" w:author="Andrés González Santa Cruz" w:date="2024-05-16T17:38:00Z" w:initials="AG">
    <w:p w14:paraId="4EA41039" w14:textId="77777777" w:rsidR="000A19E8" w:rsidRDefault="000A19E8" w:rsidP="00C31320">
      <w:pPr>
        <w:rPr>
          <w:lang w:val="en-US"/>
        </w:rPr>
      </w:pPr>
      <w:r>
        <w:rPr>
          <w:rStyle w:val="Refdecomentario"/>
        </w:rPr>
        <w:annotationRef/>
      </w:r>
      <w:r>
        <w:t xml:space="preserve">do not allow right censoring depending on the </w:t>
      </w:r>
      <w:proofErr w:type="spellStart"/>
      <w:r>
        <w:t>past</w:t>
      </w:r>
      <w:proofErr w:type="spellEnd"/>
      <w:r>
        <w:t xml:space="preserve"> of the recurrent event process, nor more general time-dependent treatment interventions</w:t>
      </w:r>
    </w:p>
    <w:p w14:paraId="070F3CCB" w14:textId="77777777" w:rsidR="000A19E8" w:rsidRPr="00E9496E" w:rsidRDefault="000A19E8" w:rsidP="00C31320">
      <w:pPr>
        <w:pStyle w:val="Textocomentario"/>
        <w:rPr>
          <w:lang w:val="es-CL"/>
        </w:rPr>
      </w:pPr>
      <w:r w:rsidRPr="00DB300C">
        <w:rPr>
          <w:lang w:val="es-CL"/>
        </w:rPr>
        <w:br/>
      </w:r>
      <w:r w:rsidRPr="00E9496E">
        <w:rPr>
          <w:lang w:val="es-CL"/>
        </w:rPr>
        <w:t>https://arxiv.org/pdf/2404.01736</w:t>
      </w:r>
    </w:p>
  </w:comment>
  <w:comment w:id="91" w:author="Andrés González Santa Cruz" w:date="2024-07-19T17:20:00Z" w:initials="AG">
    <w:p w14:paraId="27F018B7" w14:textId="77777777" w:rsidR="001F0A50" w:rsidRPr="00E9496E" w:rsidRDefault="001F0A50" w:rsidP="001F0A50">
      <w:pPr>
        <w:pStyle w:val="Textocomentario"/>
        <w:rPr>
          <w:lang w:val="es-CL"/>
        </w:rPr>
      </w:pPr>
      <w:r>
        <w:rPr>
          <w:rStyle w:val="Refdecomentario"/>
        </w:rPr>
        <w:annotationRef/>
      </w:r>
      <w:r>
        <w:rPr>
          <w:lang w:val="es-CL"/>
        </w:rPr>
        <w:t>Ver fuente de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8FBA6" w15:done="1"/>
  <w15:commentEx w15:paraId="7AF9EE51" w15:done="1"/>
  <w15:commentEx w15:paraId="613898F4" w15:paraIdParent="7AF9EE51" w15:done="1"/>
  <w15:commentEx w15:paraId="5350A879" w15:done="1"/>
  <w15:commentEx w15:paraId="585C1002" w15:paraIdParent="5350A879" w15:done="1"/>
  <w15:commentEx w15:paraId="5EDF05B3" w15:done="1"/>
  <w15:commentEx w15:paraId="2CEA903A" w15:done="1"/>
  <w15:commentEx w15:paraId="472CCC52" w15:done="1"/>
  <w15:commentEx w15:paraId="1CA74AA5" w15:done="1"/>
  <w15:commentEx w15:paraId="3DABBFA3" w15:done="1"/>
  <w15:commentEx w15:paraId="00E39D65" w15:done="1"/>
  <w15:commentEx w15:paraId="3560ED68" w15:done="1"/>
  <w15:commentEx w15:paraId="222367A8" w15:done="1"/>
  <w15:commentEx w15:paraId="3719E29D" w15:done="1"/>
  <w15:commentEx w15:paraId="77178058" w15:paraIdParent="3719E29D" w15:done="1"/>
  <w15:commentEx w15:paraId="5BA39712" w15:done="1"/>
  <w15:commentEx w15:paraId="2DE764FB" w15:done="1"/>
  <w15:commentEx w15:paraId="2119CA0D" w15:paraIdParent="2DE764FB" w15:done="1"/>
  <w15:commentEx w15:paraId="75691888" w15:done="1"/>
  <w15:commentEx w15:paraId="5BDF0201" w15:done="1"/>
  <w15:commentEx w15:paraId="4A37EBC6" w15:done="0"/>
  <w15:commentEx w15:paraId="5E5CF9D2" w15:done="1"/>
  <w15:commentEx w15:paraId="1FB134AC" w15:done="1"/>
  <w15:commentEx w15:paraId="56B66CB8" w15:done="0"/>
  <w15:commentEx w15:paraId="2010C7D2" w15:paraIdParent="56B66CB8" w15:done="0"/>
  <w15:commentEx w15:paraId="100379B3" w15:paraIdParent="56B66CB8" w15:done="0"/>
  <w15:commentEx w15:paraId="5C28569B" w15:done="0"/>
  <w15:commentEx w15:paraId="4AA36575" w15:done="0"/>
  <w15:commentEx w15:paraId="06EBB2A2" w15:done="1"/>
  <w15:commentEx w15:paraId="4AFEACE9" w15:done="1"/>
  <w15:commentEx w15:paraId="5D68AC00" w15:done="1"/>
  <w15:commentEx w15:paraId="4AE53782" w15:done="1"/>
  <w15:commentEx w15:paraId="25D48D72" w15:done="1"/>
  <w15:commentEx w15:paraId="36B523C1" w15:done="1"/>
  <w15:commentEx w15:paraId="5E297CF3" w15:done="1"/>
  <w15:commentEx w15:paraId="78AB6E4F" w15:done="1"/>
  <w15:commentEx w15:paraId="63B3CC73" w15:done="1"/>
  <w15:commentEx w15:paraId="070F3CCB" w15:done="1"/>
  <w15:commentEx w15:paraId="27F01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7A881C" w16cex:dateUtc="2024-06-25T18:32:00Z"/>
  <w16cex:commentExtensible w16cex:durableId="291BC304" w16cex:dateUtc="2024-06-25T04:40:00Z"/>
  <w16cex:commentExtensible w16cex:durableId="6752A9AC" w16cex:dateUtc="2024-06-25T18:56:00Z"/>
  <w16cex:commentExtensible w16cex:durableId="79C13B18" w16cex:dateUtc="2024-06-25T18:42:00Z"/>
  <w16cex:commentExtensible w16cex:durableId="76E08139" w16cex:dateUtc="2024-06-25T19:06:00Z"/>
  <w16cex:commentExtensible w16cex:durableId="7910A50A" w16cex:dateUtc="2024-06-24T01:05:00Z"/>
  <w16cex:commentExtensible w16cex:durableId="53828995" w16cex:dateUtc="2024-06-24T01:05:00Z"/>
  <w16cex:commentExtensible w16cex:durableId="31DC7114" w16cex:dateUtc="2024-06-24T01:05:00Z"/>
  <w16cex:commentExtensible w16cex:durableId="435E116F" w16cex:dateUtc="2024-06-24T01:05:00Z"/>
  <w16cex:commentExtensible w16cex:durableId="1C8B26FE" w16cex:dateUtc="2024-07-19T20:39:00Z"/>
  <w16cex:commentExtensible w16cex:durableId="021E402C" w16cex:dateUtc="2024-07-24T19:25:00Z"/>
  <w16cex:commentExtensible w16cex:durableId="1EF2A922" w16cex:dateUtc="2024-06-25T05:24:00Z"/>
  <w16cex:commentExtensible w16cex:durableId="036AA21A" w16cex:dateUtc="2024-06-25T05:29:00Z"/>
  <w16cex:commentExtensible w16cex:durableId="40E3F3F5" w16cex:dateUtc="2024-06-25T05:21:00Z"/>
  <w16cex:commentExtensible w16cex:durableId="529B27A6" w16cex:dateUtc="2024-06-25T05:32:00Z"/>
  <w16cex:commentExtensible w16cex:durableId="03DD06E0" w16cex:dateUtc="2024-06-25T19:44:00Z"/>
  <w16cex:commentExtensible w16cex:durableId="486E6DC9" w16cex:dateUtc="2024-06-25T05:39:00Z"/>
  <w16cex:commentExtensible w16cex:durableId="6A9E1EFD" w16cex:dateUtc="2024-06-27T16:14:00Z"/>
  <w16cex:commentExtensible w16cex:durableId="391F1ECC" w16cex:dateUtc="2024-06-14T13:43:00Z"/>
  <w16cex:commentExtensible w16cex:durableId="7F9A4E1A" w16cex:dateUtc="2024-06-25T06:08:00Z"/>
  <w16cex:commentExtensible w16cex:durableId="3F7D2D76" w16cex:dateUtc="2024-07-25T19:07:00Z"/>
  <w16cex:commentExtensible w16cex:durableId="51CE6767" w16cex:dateUtc="2024-07-25T19:09:00Z"/>
  <w16cex:commentExtensible w16cex:durableId="43EA4B3D" w16cex:dateUtc="2024-08-06T16:41:00Z"/>
  <w16cex:commentExtensible w16cex:durableId="7BF8378A" w16cex:dateUtc="2024-08-06T16:41:00Z"/>
  <w16cex:commentExtensible w16cex:durableId="0F201392" w16cex:dateUtc="2024-07-25T15:37:00Z"/>
  <w16cex:commentExtensible w16cex:durableId="2C71BEE6" w16cex:dateUtc="2024-08-07T22:17:00Z"/>
  <w16cex:commentExtensible w16cex:durableId="56C9D1B4" w16cex:dateUtc="2024-06-14T13:48:00Z"/>
  <w16cex:commentExtensible w16cex:durableId="03351211" w16cex:dateUtc="2024-06-14T13:48:00Z"/>
  <w16cex:commentExtensible w16cex:durableId="6711805D" w16cex:dateUtc="2024-06-14T13:48:00Z"/>
  <w16cex:commentExtensible w16cex:durableId="1852F2DB" w16cex:dateUtc="2024-06-14T13:48:00Z"/>
  <w16cex:commentExtensible w16cex:durableId="1C78AE14" w16cex:dateUtc="2024-06-14T13:48:00Z"/>
  <w16cex:commentExtensible w16cex:durableId="17D58D79" w16cex:dateUtc="2024-06-14T13:48:00Z"/>
  <w16cex:commentExtensible w16cex:durableId="15F1B0F8" w16cex:dateUtc="2024-06-14T13:48:00Z"/>
  <w16cex:commentExtensible w16cex:durableId="646A0409" w16cex:dateUtc="2024-06-14T13:48:00Z"/>
  <w16cex:commentExtensible w16cex:durableId="71C07656" w16cex:dateUtc="2024-06-14T13:48:00Z"/>
  <w16cex:commentExtensible w16cex:durableId="7AC68318" w16cex:dateUtc="2024-06-14T13:48:00Z"/>
  <w16cex:commentExtensible w16cex:durableId="457AFE61" w16cex:dateUtc="2024-07-19T21:20:00Z">
    <w16cex:extLst>
      <w16:ext w16:uri="{CE6994B0-6A32-4C9F-8C6B-6E91EDA988CE}">
        <cr:reactions xmlns:cr="http://schemas.microsoft.com/office/comments/2020/reactions">
          <cr:reaction reactionType="1">
            <cr:reactionInfo dateUtc="2024-08-06T19:38:59Z">
              <cr:user userId="0f261097151cd0dc" userProvider="Windows Live" userName="Andrés González Santa Cruz"/>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8FBA6" w16cid:durableId="267A881C"/>
  <w16cid:commentId w16cid:paraId="7AF9EE51" w16cid:durableId="17A99172"/>
  <w16cid:commentId w16cid:paraId="613898F4" w16cid:durableId="25D8F053"/>
  <w16cid:commentId w16cid:paraId="5350A879" w16cid:durableId="291BC304"/>
  <w16cid:commentId w16cid:paraId="585C1002" w16cid:durableId="6752A9AC"/>
  <w16cid:commentId w16cid:paraId="5EDF05B3" w16cid:durableId="79C13B18"/>
  <w16cid:commentId w16cid:paraId="2CEA903A" w16cid:durableId="76E08139"/>
  <w16cid:commentId w16cid:paraId="472CCC52" w16cid:durableId="7910A50A"/>
  <w16cid:commentId w16cid:paraId="1CA74AA5" w16cid:durableId="53828995"/>
  <w16cid:commentId w16cid:paraId="3DABBFA3" w16cid:durableId="31DC7114"/>
  <w16cid:commentId w16cid:paraId="00E39D65" w16cid:durableId="435E116F"/>
  <w16cid:commentId w16cid:paraId="3560ED68" w16cid:durableId="1C8B26FE"/>
  <w16cid:commentId w16cid:paraId="222367A8" w16cid:durableId="021E402C"/>
  <w16cid:commentId w16cid:paraId="3719E29D" w16cid:durableId="1EF2A922"/>
  <w16cid:commentId w16cid:paraId="77178058" w16cid:durableId="036AA21A"/>
  <w16cid:commentId w16cid:paraId="5BA39712" w16cid:durableId="40E3F3F5"/>
  <w16cid:commentId w16cid:paraId="2DE764FB" w16cid:durableId="529B27A6"/>
  <w16cid:commentId w16cid:paraId="2119CA0D" w16cid:durableId="03DD06E0"/>
  <w16cid:commentId w16cid:paraId="75691888" w16cid:durableId="486E6DC9"/>
  <w16cid:commentId w16cid:paraId="5BDF0201" w16cid:durableId="6A9E1EFD"/>
  <w16cid:commentId w16cid:paraId="4A37EBC6" w16cid:durableId="391F1ECC"/>
  <w16cid:commentId w16cid:paraId="5E5CF9D2" w16cid:durableId="7F9A4E1A"/>
  <w16cid:commentId w16cid:paraId="1FB134AC" w16cid:durableId="3F7D2D76"/>
  <w16cid:commentId w16cid:paraId="56B66CB8" w16cid:durableId="51CE6767"/>
  <w16cid:commentId w16cid:paraId="2010C7D2" w16cid:durableId="43EA4B3D"/>
  <w16cid:commentId w16cid:paraId="100379B3" w16cid:durableId="7BF8378A"/>
  <w16cid:commentId w16cid:paraId="5C28569B" w16cid:durableId="0F201392"/>
  <w16cid:commentId w16cid:paraId="4AA36575" w16cid:durableId="2C71BEE6"/>
  <w16cid:commentId w16cid:paraId="06EBB2A2" w16cid:durableId="56C9D1B4"/>
  <w16cid:commentId w16cid:paraId="4AFEACE9" w16cid:durableId="03351211"/>
  <w16cid:commentId w16cid:paraId="5D68AC00" w16cid:durableId="6711805D"/>
  <w16cid:commentId w16cid:paraId="4AE53782" w16cid:durableId="1852F2DB"/>
  <w16cid:commentId w16cid:paraId="25D48D72" w16cid:durableId="1C78AE14"/>
  <w16cid:commentId w16cid:paraId="36B523C1" w16cid:durableId="17D58D79"/>
  <w16cid:commentId w16cid:paraId="5E297CF3" w16cid:durableId="15F1B0F8"/>
  <w16cid:commentId w16cid:paraId="78AB6E4F" w16cid:durableId="646A0409"/>
  <w16cid:commentId w16cid:paraId="63B3CC73" w16cid:durableId="71C07656"/>
  <w16cid:commentId w16cid:paraId="070F3CCB" w16cid:durableId="7AC68318"/>
  <w16cid:commentId w16cid:paraId="27F018B7" w16cid:durableId="457AF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4DE"/>
    <w:multiLevelType w:val="multilevel"/>
    <w:tmpl w:val="556C9D9A"/>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87B7C05"/>
    <w:multiLevelType w:val="hybridMultilevel"/>
    <w:tmpl w:val="C3BC748E"/>
    <w:lvl w:ilvl="0" w:tplc="21DA00A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7FEB32D6"/>
    <w:multiLevelType w:val="multilevel"/>
    <w:tmpl w:val="0C8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5083">
    <w:abstractNumId w:val="5"/>
  </w:num>
  <w:num w:numId="2" w16cid:durableId="1128819148">
    <w:abstractNumId w:val="2"/>
  </w:num>
  <w:num w:numId="3" w16cid:durableId="767233716">
    <w:abstractNumId w:val="3"/>
  </w:num>
  <w:num w:numId="4" w16cid:durableId="1574195171">
    <w:abstractNumId w:val="1"/>
  </w:num>
  <w:num w:numId="5" w16cid:durableId="1836188040">
    <w:abstractNumId w:val="0"/>
  </w:num>
  <w:num w:numId="6" w16cid:durableId="1011376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rson w15:author="jose antonio ruiz-tagle">
    <w15:presenceInfo w15:providerId="Windows Live" w15:userId="7f4e00793960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7C"/>
    <w:rsid w:val="00011AEB"/>
    <w:rsid w:val="000135FE"/>
    <w:rsid w:val="000206BA"/>
    <w:rsid w:val="000257E1"/>
    <w:rsid w:val="000567C3"/>
    <w:rsid w:val="00057629"/>
    <w:rsid w:val="000631C2"/>
    <w:rsid w:val="00063C4D"/>
    <w:rsid w:val="0007113F"/>
    <w:rsid w:val="00076C44"/>
    <w:rsid w:val="00090B7C"/>
    <w:rsid w:val="000A19E8"/>
    <w:rsid w:val="000B7AC1"/>
    <w:rsid w:val="000C15D3"/>
    <w:rsid w:val="000E244F"/>
    <w:rsid w:val="000F254D"/>
    <w:rsid w:val="000F5B91"/>
    <w:rsid w:val="00105D77"/>
    <w:rsid w:val="001115B1"/>
    <w:rsid w:val="001200A7"/>
    <w:rsid w:val="00146332"/>
    <w:rsid w:val="0016361B"/>
    <w:rsid w:val="001701ED"/>
    <w:rsid w:val="001777F3"/>
    <w:rsid w:val="00192038"/>
    <w:rsid w:val="001C60BF"/>
    <w:rsid w:val="001F07DB"/>
    <w:rsid w:val="001F0A50"/>
    <w:rsid w:val="001F337E"/>
    <w:rsid w:val="00203861"/>
    <w:rsid w:val="00216952"/>
    <w:rsid w:val="00226D76"/>
    <w:rsid w:val="00231AA1"/>
    <w:rsid w:val="00241100"/>
    <w:rsid w:val="002561E6"/>
    <w:rsid w:val="002A186D"/>
    <w:rsid w:val="002D289A"/>
    <w:rsid w:val="002E0582"/>
    <w:rsid w:val="002E2091"/>
    <w:rsid w:val="002E32F9"/>
    <w:rsid w:val="002F1870"/>
    <w:rsid w:val="00303DBD"/>
    <w:rsid w:val="00305771"/>
    <w:rsid w:val="00323EDB"/>
    <w:rsid w:val="00324CFC"/>
    <w:rsid w:val="00334D5C"/>
    <w:rsid w:val="00336923"/>
    <w:rsid w:val="00351DC1"/>
    <w:rsid w:val="00353AAA"/>
    <w:rsid w:val="00354980"/>
    <w:rsid w:val="00361172"/>
    <w:rsid w:val="0036363F"/>
    <w:rsid w:val="00363C3E"/>
    <w:rsid w:val="0036784A"/>
    <w:rsid w:val="00373382"/>
    <w:rsid w:val="00373675"/>
    <w:rsid w:val="003848C0"/>
    <w:rsid w:val="00395014"/>
    <w:rsid w:val="003A0F4E"/>
    <w:rsid w:val="003A4AF8"/>
    <w:rsid w:val="003B6E1F"/>
    <w:rsid w:val="003C1D1F"/>
    <w:rsid w:val="003F4CA4"/>
    <w:rsid w:val="004043AC"/>
    <w:rsid w:val="00421889"/>
    <w:rsid w:val="00454AFD"/>
    <w:rsid w:val="0045599C"/>
    <w:rsid w:val="00455E84"/>
    <w:rsid w:val="00465685"/>
    <w:rsid w:val="00467745"/>
    <w:rsid w:val="0047576E"/>
    <w:rsid w:val="004A2096"/>
    <w:rsid w:val="004B17FE"/>
    <w:rsid w:val="004C7C0E"/>
    <w:rsid w:val="004D4F56"/>
    <w:rsid w:val="004E4D45"/>
    <w:rsid w:val="004F0C4C"/>
    <w:rsid w:val="00506CD6"/>
    <w:rsid w:val="0056651F"/>
    <w:rsid w:val="00582C24"/>
    <w:rsid w:val="005A76AD"/>
    <w:rsid w:val="005B0171"/>
    <w:rsid w:val="005B0775"/>
    <w:rsid w:val="005C12B8"/>
    <w:rsid w:val="005C5ACB"/>
    <w:rsid w:val="005D3A74"/>
    <w:rsid w:val="005F0351"/>
    <w:rsid w:val="005F325B"/>
    <w:rsid w:val="005F34B7"/>
    <w:rsid w:val="00605568"/>
    <w:rsid w:val="00614553"/>
    <w:rsid w:val="00614966"/>
    <w:rsid w:val="00616FB3"/>
    <w:rsid w:val="00623AE4"/>
    <w:rsid w:val="006421D9"/>
    <w:rsid w:val="00664533"/>
    <w:rsid w:val="00665CD1"/>
    <w:rsid w:val="00680C08"/>
    <w:rsid w:val="006B3171"/>
    <w:rsid w:val="006B71E2"/>
    <w:rsid w:val="006B7B0B"/>
    <w:rsid w:val="006C3029"/>
    <w:rsid w:val="006D105B"/>
    <w:rsid w:val="006D72DD"/>
    <w:rsid w:val="006E3583"/>
    <w:rsid w:val="006E432B"/>
    <w:rsid w:val="00701F33"/>
    <w:rsid w:val="00705200"/>
    <w:rsid w:val="00755210"/>
    <w:rsid w:val="00765A31"/>
    <w:rsid w:val="00765C93"/>
    <w:rsid w:val="0077375C"/>
    <w:rsid w:val="00780651"/>
    <w:rsid w:val="00781616"/>
    <w:rsid w:val="007A161A"/>
    <w:rsid w:val="007A46CA"/>
    <w:rsid w:val="007B0936"/>
    <w:rsid w:val="007C2C42"/>
    <w:rsid w:val="007C3F46"/>
    <w:rsid w:val="007E3CC9"/>
    <w:rsid w:val="007E4AD0"/>
    <w:rsid w:val="007F797E"/>
    <w:rsid w:val="00801B47"/>
    <w:rsid w:val="00827415"/>
    <w:rsid w:val="00845F5E"/>
    <w:rsid w:val="008563D4"/>
    <w:rsid w:val="0087291E"/>
    <w:rsid w:val="008769C7"/>
    <w:rsid w:val="00887721"/>
    <w:rsid w:val="008A2C25"/>
    <w:rsid w:val="008B4DFB"/>
    <w:rsid w:val="008C72D9"/>
    <w:rsid w:val="008F05B3"/>
    <w:rsid w:val="008F142A"/>
    <w:rsid w:val="008F710C"/>
    <w:rsid w:val="00901803"/>
    <w:rsid w:val="00927137"/>
    <w:rsid w:val="00937518"/>
    <w:rsid w:val="009437BE"/>
    <w:rsid w:val="009541AE"/>
    <w:rsid w:val="00957EE8"/>
    <w:rsid w:val="00971223"/>
    <w:rsid w:val="00973289"/>
    <w:rsid w:val="00974B01"/>
    <w:rsid w:val="00987555"/>
    <w:rsid w:val="009920C0"/>
    <w:rsid w:val="00993797"/>
    <w:rsid w:val="009A1294"/>
    <w:rsid w:val="009A2F55"/>
    <w:rsid w:val="009A3598"/>
    <w:rsid w:val="009A46DA"/>
    <w:rsid w:val="009A63E0"/>
    <w:rsid w:val="009C368E"/>
    <w:rsid w:val="009C40B3"/>
    <w:rsid w:val="009F054D"/>
    <w:rsid w:val="009F064B"/>
    <w:rsid w:val="009F17AD"/>
    <w:rsid w:val="00A12593"/>
    <w:rsid w:val="00A12E75"/>
    <w:rsid w:val="00A13FCC"/>
    <w:rsid w:val="00A23877"/>
    <w:rsid w:val="00A324FC"/>
    <w:rsid w:val="00A3679D"/>
    <w:rsid w:val="00A56D29"/>
    <w:rsid w:val="00A82E79"/>
    <w:rsid w:val="00A978F5"/>
    <w:rsid w:val="00AA264E"/>
    <w:rsid w:val="00AA2B28"/>
    <w:rsid w:val="00AA2E86"/>
    <w:rsid w:val="00AA3E65"/>
    <w:rsid w:val="00AA5B6C"/>
    <w:rsid w:val="00AA785E"/>
    <w:rsid w:val="00AB67F7"/>
    <w:rsid w:val="00AD64B8"/>
    <w:rsid w:val="00AF0450"/>
    <w:rsid w:val="00AF1EB1"/>
    <w:rsid w:val="00B047D0"/>
    <w:rsid w:val="00B17BE9"/>
    <w:rsid w:val="00B3191B"/>
    <w:rsid w:val="00B40D17"/>
    <w:rsid w:val="00B41DB7"/>
    <w:rsid w:val="00B430ED"/>
    <w:rsid w:val="00B479D3"/>
    <w:rsid w:val="00B63712"/>
    <w:rsid w:val="00B66961"/>
    <w:rsid w:val="00B722A3"/>
    <w:rsid w:val="00B8472E"/>
    <w:rsid w:val="00B851F6"/>
    <w:rsid w:val="00BA5DC0"/>
    <w:rsid w:val="00BB15E4"/>
    <w:rsid w:val="00BC078D"/>
    <w:rsid w:val="00BC7832"/>
    <w:rsid w:val="00BD2D72"/>
    <w:rsid w:val="00BD2FA7"/>
    <w:rsid w:val="00BD61EF"/>
    <w:rsid w:val="00BD7249"/>
    <w:rsid w:val="00BE0A15"/>
    <w:rsid w:val="00BF028A"/>
    <w:rsid w:val="00C12A06"/>
    <w:rsid w:val="00C273FE"/>
    <w:rsid w:val="00C31320"/>
    <w:rsid w:val="00C41716"/>
    <w:rsid w:val="00C42B03"/>
    <w:rsid w:val="00C53B4E"/>
    <w:rsid w:val="00C53B83"/>
    <w:rsid w:val="00C53F05"/>
    <w:rsid w:val="00C65C45"/>
    <w:rsid w:val="00C77E12"/>
    <w:rsid w:val="00C85D16"/>
    <w:rsid w:val="00C92025"/>
    <w:rsid w:val="00CB5D6C"/>
    <w:rsid w:val="00CC362C"/>
    <w:rsid w:val="00CC73A1"/>
    <w:rsid w:val="00CD38C2"/>
    <w:rsid w:val="00CD526E"/>
    <w:rsid w:val="00D12EF6"/>
    <w:rsid w:val="00D63424"/>
    <w:rsid w:val="00D67DF7"/>
    <w:rsid w:val="00D76404"/>
    <w:rsid w:val="00D90FFB"/>
    <w:rsid w:val="00D93841"/>
    <w:rsid w:val="00DA7BB6"/>
    <w:rsid w:val="00DB300C"/>
    <w:rsid w:val="00DC2597"/>
    <w:rsid w:val="00DC5F7A"/>
    <w:rsid w:val="00DF0FA6"/>
    <w:rsid w:val="00E16AC4"/>
    <w:rsid w:val="00E16CB1"/>
    <w:rsid w:val="00E22C68"/>
    <w:rsid w:val="00E275E8"/>
    <w:rsid w:val="00E30D40"/>
    <w:rsid w:val="00E310D4"/>
    <w:rsid w:val="00E32271"/>
    <w:rsid w:val="00E32A4B"/>
    <w:rsid w:val="00E9496E"/>
    <w:rsid w:val="00EB565F"/>
    <w:rsid w:val="00EB7E90"/>
    <w:rsid w:val="00ED0D98"/>
    <w:rsid w:val="00EE6800"/>
    <w:rsid w:val="00F0399E"/>
    <w:rsid w:val="00F073A8"/>
    <w:rsid w:val="00F1140E"/>
    <w:rsid w:val="00F27C17"/>
    <w:rsid w:val="00F406BA"/>
    <w:rsid w:val="00F80ACA"/>
    <w:rsid w:val="00FA23B4"/>
    <w:rsid w:val="00FC1305"/>
    <w:rsid w:val="00FC1C0A"/>
    <w:rsid w:val="00FE4F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7BE2"/>
  <w15:chartTrackingRefBased/>
  <w15:docId w15:val="{98608CA5-3110-4984-AA2C-AF7BDD78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7C"/>
    <w:pPr>
      <w:spacing w:line="256" w:lineRule="auto"/>
      <w:jc w:val="both"/>
    </w:pPr>
    <w:rPr>
      <w:rFonts w:ascii="Verdana" w:hAnsi="Verdana"/>
      <w:kern w:val="0"/>
      <w:sz w:val="20"/>
      <w:lang w:val="en-AU"/>
      <w14:ligatures w14:val="none"/>
    </w:rPr>
  </w:style>
  <w:style w:type="paragraph" w:styleId="Ttulo1">
    <w:name w:val="heading 1"/>
    <w:basedOn w:val="Prrafodelista"/>
    <w:next w:val="Normal"/>
    <w:link w:val="Ttulo1Car"/>
    <w:uiPriority w:val="9"/>
    <w:qFormat/>
    <w:rsid w:val="0036363F"/>
    <w:pPr>
      <w:numPr>
        <w:numId w:val="5"/>
      </w:numPr>
      <w:outlineLvl w:val="0"/>
    </w:pPr>
    <w:rPr>
      <w:rFonts w:ascii="Times New Roman" w:hAnsi="Times New Roman" w:cs="Times New Roman"/>
      <w:b/>
      <w:bCs/>
      <w:sz w:val="24"/>
      <w:szCs w:val="24"/>
      <w:lang w:val="en-US"/>
    </w:rPr>
  </w:style>
  <w:style w:type="paragraph" w:styleId="Ttulo2">
    <w:name w:val="heading 2"/>
    <w:basedOn w:val="Normal"/>
    <w:next w:val="Normal"/>
    <w:link w:val="Ttulo2Car"/>
    <w:uiPriority w:val="9"/>
    <w:semiHidden/>
    <w:unhideWhenUsed/>
    <w:qFormat/>
    <w:rsid w:val="0009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B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63F"/>
    <w:rPr>
      <w:rFonts w:ascii="Times New Roman" w:hAnsi="Times New Roman" w:cs="Times New Roman"/>
      <w:b/>
      <w:bCs/>
      <w:kern w:val="0"/>
      <w:sz w:val="24"/>
      <w:szCs w:val="24"/>
      <w:lang w:val="en-US"/>
      <w14:ligatures w14:val="none"/>
    </w:rPr>
  </w:style>
  <w:style w:type="character" w:customStyle="1" w:styleId="Ttulo2Car">
    <w:name w:val="Título 2 Car"/>
    <w:basedOn w:val="Fuentedeprrafopredeter"/>
    <w:link w:val="Ttulo2"/>
    <w:uiPriority w:val="9"/>
    <w:semiHidden/>
    <w:rsid w:val="00090B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B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B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B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B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B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B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B7C"/>
    <w:rPr>
      <w:rFonts w:eastAsiaTheme="majorEastAsia" w:cstheme="majorBidi"/>
      <w:color w:val="272727" w:themeColor="text1" w:themeTint="D8"/>
    </w:rPr>
  </w:style>
  <w:style w:type="paragraph" w:styleId="Ttulo">
    <w:name w:val="Title"/>
    <w:basedOn w:val="Normal"/>
    <w:next w:val="Normal"/>
    <w:link w:val="TtuloCar"/>
    <w:uiPriority w:val="10"/>
    <w:qFormat/>
    <w:rsid w:val="0009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B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B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B7C"/>
    <w:pPr>
      <w:spacing w:before="160"/>
      <w:jc w:val="center"/>
    </w:pPr>
    <w:rPr>
      <w:i/>
      <w:iCs/>
      <w:color w:val="404040" w:themeColor="text1" w:themeTint="BF"/>
    </w:rPr>
  </w:style>
  <w:style w:type="character" w:customStyle="1" w:styleId="CitaCar">
    <w:name w:val="Cita Car"/>
    <w:basedOn w:val="Fuentedeprrafopredeter"/>
    <w:link w:val="Cita"/>
    <w:uiPriority w:val="29"/>
    <w:rsid w:val="00090B7C"/>
    <w:rPr>
      <w:i/>
      <w:iCs/>
      <w:color w:val="404040" w:themeColor="text1" w:themeTint="BF"/>
    </w:rPr>
  </w:style>
  <w:style w:type="paragraph" w:styleId="Prrafodelista">
    <w:name w:val="List Paragraph"/>
    <w:basedOn w:val="Normal"/>
    <w:uiPriority w:val="34"/>
    <w:qFormat/>
    <w:rsid w:val="00090B7C"/>
    <w:pPr>
      <w:ind w:left="720"/>
      <w:contextualSpacing/>
    </w:pPr>
  </w:style>
  <w:style w:type="character" w:styleId="nfasisintenso">
    <w:name w:val="Intense Emphasis"/>
    <w:basedOn w:val="Fuentedeprrafopredeter"/>
    <w:uiPriority w:val="21"/>
    <w:qFormat/>
    <w:rsid w:val="00090B7C"/>
    <w:rPr>
      <w:i/>
      <w:iCs/>
      <w:color w:val="0F4761" w:themeColor="accent1" w:themeShade="BF"/>
    </w:rPr>
  </w:style>
  <w:style w:type="paragraph" w:styleId="Citadestacada">
    <w:name w:val="Intense Quote"/>
    <w:basedOn w:val="Normal"/>
    <w:next w:val="Normal"/>
    <w:link w:val="CitadestacadaCar"/>
    <w:uiPriority w:val="30"/>
    <w:qFormat/>
    <w:rsid w:val="0009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B7C"/>
    <w:rPr>
      <w:i/>
      <w:iCs/>
      <w:color w:val="0F4761" w:themeColor="accent1" w:themeShade="BF"/>
    </w:rPr>
  </w:style>
  <w:style w:type="character" w:styleId="Referenciaintensa">
    <w:name w:val="Intense Reference"/>
    <w:basedOn w:val="Fuentedeprrafopredeter"/>
    <w:uiPriority w:val="32"/>
    <w:qFormat/>
    <w:rsid w:val="00090B7C"/>
    <w:rPr>
      <w:b/>
      <w:bCs/>
      <w:smallCaps/>
      <w:color w:val="0F4761" w:themeColor="accent1" w:themeShade="BF"/>
      <w:spacing w:val="5"/>
    </w:rPr>
  </w:style>
  <w:style w:type="character" w:styleId="Refdecomentario">
    <w:name w:val="annotation reference"/>
    <w:basedOn w:val="Fuentedeprrafopredeter"/>
    <w:uiPriority w:val="99"/>
    <w:semiHidden/>
    <w:unhideWhenUsed/>
    <w:rsid w:val="00090B7C"/>
    <w:rPr>
      <w:sz w:val="16"/>
      <w:szCs w:val="16"/>
    </w:rPr>
  </w:style>
  <w:style w:type="paragraph" w:styleId="Textocomentario">
    <w:name w:val="annotation text"/>
    <w:basedOn w:val="Normal"/>
    <w:link w:val="TextocomentarioCar"/>
    <w:uiPriority w:val="99"/>
    <w:unhideWhenUsed/>
    <w:rsid w:val="00090B7C"/>
    <w:pPr>
      <w:spacing w:line="240" w:lineRule="auto"/>
      <w:jc w:val="left"/>
    </w:pPr>
    <w:rPr>
      <w:rFonts w:ascii="Times New Roman" w:eastAsia="Times New Roman" w:hAnsi="Times New Roman" w:cs="Times New Roman"/>
      <w:szCs w:val="20"/>
      <w:lang w:val="en-US" w:eastAsia="es-CL"/>
    </w:rPr>
  </w:style>
  <w:style w:type="character" w:customStyle="1" w:styleId="TextocomentarioCar">
    <w:name w:val="Texto comentario Car"/>
    <w:basedOn w:val="Fuentedeprrafopredeter"/>
    <w:link w:val="Textocomentario"/>
    <w:uiPriority w:val="99"/>
    <w:rsid w:val="00090B7C"/>
    <w:rPr>
      <w:rFonts w:ascii="Times New Roman" w:eastAsia="Times New Roman" w:hAnsi="Times New Roman" w:cs="Times New Roman"/>
      <w:kern w:val="0"/>
      <w:sz w:val="20"/>
      <w:szCs w:val="20"/>
      <w:lang w:val="en-US" w:eastAsia="es-CL"/>
      <w14:ligatures w14:val="none"/>
    </w:rPr>
  </w:style>
  <w:style w:type="paragraph" w:styleId="Asuntodelcomentario">
    <w:name w:val="annotation subject"/>
    <w:basedOn w:val="Textocomentario"/>
    <w:next w:val="Textocomentario"/>
    <w:link w:val="AsuntodelcomentarioCar"/>
    <w:uiPriority w:val="99"/>
    <w:semiHidden/>
    <w:unhideWhenUsed/>
    <w:rsid w:val="00090B7C"/>
    <w:pPr>
      <w:jc w:val="both"/>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090B7C"/>
    <w:rPr>
      <w:rFonts w:ascii="Verdana" w:eastAsia="Times New Roman" w:hAnsi="Verdana" w:cs="Times New Roman"/>
      <w:b/>
      <w:bCs/>
      <w:kern w:val="0"/>
      <w:sz w:val="20"/>
      <w:szCs w:val="20"/>
      <w:lang w:val="en-AU" w:eastAsia="es-CL"/>
      <w14:ligatures w14:val="none"/>
    </w:rPr>
  </w:style>
  <w:style w:type="character" w:styleId="Hipervnculo">
    <w:name w:val="Hyperlink"/>
    <w:basedOn w:val="Fuentedeprrafopredeter"/>
    <w:uiPriority w:val="99"/>
    <w:unhideWhenUsed/>
    <w:rsid w:val="00090B7C"/>
    <w:rPr>
      <w:color w:val="0000FF"/>
      <w:u w:val="single"/>
    </w:rPr>
  </w:style>
  <w:style w:type="paragraph" w:styleId="Revisin">
    <w:name w:val="Revision"/>
    <w:hidden/>
    <w:uiPriority w:val="99"/>
    <w:semiHidden/>
    <w:rsid w:val="004B17FE"/>
    <w:pPr>
      <w:spacing w:after="0" w:line="240" w:lineRule="auto"/>
    </w:pPr>
    <w:rPr>
      <w:rFonts w:ascii="Verdana" w:hAnsi="Verdana"/>
      <w:kern w:val="0"/>
      <w:sz w:val="20"/>
      <w:lang w:val="en-AU"/>
      <w14:ligatures w14:val="none"/>
    </w:rPr>
  </w:style>
  <w:style w:type="paragraph" w:styleId="Bibliografa">
    <w:name w:val="Bibliography"/>
    <w:basedOn w:val="Normal"/>
    <w:next w:val="Normal"/>
    <w:uiPriority w:val="37"/>
    <w:unhideWhenUsed/>
    <w:rsid w:val="00F27C17"/>
    <w:pPr>
      <w:spacing w:after="0" w:line="480" w:lineRule="auto"/>
      <w:ind w:left="720" w:hanging="720"/>
    </w:pPr>
  </w:style>
  <w:style w:type="character" w:customStyle="1" w:styleId="gmailsignatureprefix">
    <w:name w:val="gmail_signature_prefix"/>
    <w:basedOn w:val="Fuentedeprrafopredeter"/>
    <w:rsid w:val="00AA2E86"/>
  </w:style>
  <w:style w:type="character" w:customStyle="1" w:styleId="il">
    <w:name w:val="il"/>
    <w:basedOn w:val="Fuentedeprrafopredeter"/>
    <w:rsid w:val="00AA2E86"/>
  </w:style>
  <w:style w:type="character" w:styleId="Mencinsinresolver">
    <w:name w:val="Unresolved Mention"/>
    <w:basedOn w:val="Fuentedeprrafopredeter"/>
    <w:uiPriority w:val="99"/>
    <w:semiHidden/>
    <w:unhideWhenUsed/>
    <w:rsid w:val="00323EDB"/>
    <w:rPr>
      <w:color w:val="605E5C"/>
      <w:shd w:val="clear" w:color="auto" w:fill="E1DFDD"/>
    </w:rPr>
  </w:style>
  <w:style w:type="paragraph" w:styleId="NormalWeb">
    <w:name w:val="Normal (Web)"/>
    <w:basedOn w:val="Normal"/>
    <w:uiPriority w:val="99"/>
    <w:semiHidden/>
    <w:unhideWhenUsed/>
    <w:rsid w:val="009875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9127">
      <w:bodyDiv w:val="1"/>
      <w:marLeft w:val="0"/>
      <w:marRight w:val="0"/>
      <w:marTop w:val="0"/>
      <w:marBottom w:val="0"/>
      <w:divBdr>
        <w:top w:val="none" w:sz="0" w:space="0" w:color="auto"/>
        <w:left w:val="none" w:sz="0" w:space="0" w:color="auto"/>
        <w:bottom w:val="none" w:sz="0" w:space="0" w:color="auto"/>
        <w:right w:val="none" w:sz="0" w:space="0" w:color="auto"/>
      </w:divBdr>
    </w:div>
    <w:div w:id="93089367">
      <w:bodyDiv w:val="1"/>
      <w:marLeft w:val="0"/>
      <w:marRight w:val="0"/>
      <w:marTop w:val="0"/>
      <w:marBottom w:val="0"/>
      <w:divBdr>
        <w:top w:val="none" w:sz="0" w:space="0" w:color="auto"/>
        <w:left w:val="none" w:sz="0" w:space="0" w:color="auto"/>
        <w:bottom w:val="none" w:sz="0" w:space="0" w:color="auto"/>
        <w:right w:val="none" w:sz="0" w:space="0" w:color="auto"/>
      </w:divBdr>
    </w:div>
    <w:div w:id="105925781">
      <w:bodyDiv w:val="1"/>
      <w:marLeft w:val="0"/>
      <w:marRight w:val="0"/>
      <w:marTop w:val="0"/>
      <w:marBottom w:val="0"/>
      <w:divBdr>
        <w:top w:val="none" w:sz="0" w:space="0" w:color="auto"/>
        <w:left w:val="none" w:sz="0" w:space="0" w:color="auto"/>
        <w:bottom w:val="none" w:sz="0" w:space="0" w:color="auto"/>
        <w:right w:val="none" w:sz="0" w:space="0" w:color="auto"/>
      </w:divBdr>
    </w:div>
    <w:div w:id="107237501">
      <w:bodyDiv w:val="1"/>
      <w:marLeft w:val="0"/>
      <w:marRight w:val="0"/>
      <w:marTop w:val="0"/>
      <w:marBottom w:val="0"/>
      <w:divBdr>
        <w:top w:val="none" w:sz="0" w:space="0" w:color="auto"/>
        <w:left w:val="none" w:sz="0" w:space="0" w:color="auto"/>
        <w:bottom w:val="none" w:sz="0" w:space="0" w:color="auto"/>
        <w:right w:val="none" w:sz="0" w:space="0" w:color="auto"/>
      </w:divBdr>
      <w:divsChild>
        <w:div w:id="279338461">
          <w:marLeft w:val="0"/>
          <w:marRight w:val="0"/>
          <w:marTop w:val="0"/>
          <w:marBottom w:val="0"/>
          <w:divBdr>
            <w:top w:val="none" w:sz="0" w:space="0" w:color="auto"/>
            <w:left w:val="none" w:sz="0" w:space="0" w:color="auto"/>
            <w:bottom w:val="none" w:sz="0" w:space="0" w:color="auto"/>
            <w:right w:val="none" w:sz="0" w:space="0" w:color="auto"/>
          </w:divBdr>
        </w:div>
        <w:div w:id="1476876555">
          <w:marLeft w:val="0"/>
          <w:marRight w:val="0"/>
          <w:marTop w:val="0"/>
          <w:marBottom w:val="0"/>
          <w:divBdr>
            <w:top w:val="none" w:sz="0" w:space="0" w:color="auto"/>
            <w:left w:val="none" w:sz="0" w:space="0" w:color="auto"/>
            <w:bottom w:val="none" w:sz="0" w:space="0" w:color="auto"/>
            <w:right w:val="none" w:sz="0" w:space="0" w:color="auto"/>
          </w:divBdr>
        </w:div>
      </w:divsChild>
    </w:div>
    <w:div w:id="135027940">
      <w:bodyDiv w:val="1"/>
      <w:marLeft w:val="0"/>
      <w:marRight w:val="0"/>
      <w:marTop w:val="0"/>
      <w:marBottom w:val="0"/>
      <w:divBdr>
        <w:top w:val="none" w:sz="0" w:space="0" w:color="auto"/>
        <w:left w:val="none" w:sz="0" w:space="0" w:color="auto"/>
        <w:bottom w:val="none" w:sz="0" w:space="0" w:color="auto"/>
        <w:right w:val="none" w:sz="0" w:space="0" w:color="auto"/>
      </w:divBdr>
      <w:divsChild>
        <w:div w:id="569199467">
          <w:marLeft w:val="0"/>
          <w:marRight w:val="0"/>
          <w:marTop w:val="0"/>
          <w:marBottom w:val="0"/>
          <w:divBdr>
            <w:top w:val="none" w:sz="0" w:space="0" w:color="auto"/>
            <w:left w:val="none" w:sz="0" w:space="0" w:color="auto"/>
            <w:bottom w:val="none" w:sz="0" w:space="0" w:color="auto"/>
            <w:right w:val="none" w:sz="0" w:space="0" w:color="auto"/>
          </w:divBdr>
          <w:divsChild>
            <w:div w:id="774791242">
              <w:marLeft w:val="0"/>
              <w:marRight w:val="0"/>
              <w:marTop w:val="0"/>
              <w:marBottom w:val="0"/>
              <w:divBdr>
                <w:top w:val="none" w:sz="0" w:space="0" w:color="auto"/>
                <w:left w:val="none" w:sz="0" w:space="0" w:color="auto"/>
                <w:bottom w:val="none" w:sz="0" w:space="0" w:color="auto"/>
                <w:right w:val="none" w:sz="0" w:space="0" w:color="auto"/>
              </w:divBdr>
              <w:divsChild>
                <w:div w:id="1122461040">
                  <w:marLeft w:val="0"/>
                  <w:marRight w:val="0"/>
                  <w:marTop w:val="0"/>
                  <w:marBottom w:val="0"/>
                  <w:divBdr>
                    <w:top w:val="none" w:sz="0" w:space="0" w:color="auto"/>
                    <w:left w:val="none" w:sz="0" w:space="0" w:color="auto"/>
                    <w:bottom w:val="none" w:sz="0" w:space="0" w:color="auto"/>
                    <w:right w:val="none" w:sz="0" w:space="0" w:color="auto"/>
                  </w:divBdr>
                  <w:divsChild>
                    <w:div w:id="85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8362">
          <w:marLeft w:val="0"/>
          <w:marRight w:val="0"/>
          <w:marTop w:val="0"/>
          <w:marBottom w:val="0"/>
          <w:divBdr>
            <w:top w:val="none" w:sz="0" w:space="0" w:color="auto"/>
            <w:left w:val="none" w:sz="0" w:space="0" w:color="auto"/>
            <w:bottom w:val="none" w:sz="0" w:space="0" w:color="auto"/>
            <w:right w:val="none" w:sz="0" w:space="0" w:color="auto"/>
          </w:divBdr>
          <w:divsChild>
            <w:div w:id="499663223">
              <w:marLeft w:val="0"/>
              <w:marRight w:val="0"/>
              <w:marTop w:val="0"/>
              <w:marBottom w:val="0"/>
              <w:divBdr>
                <w:top w:val="none" w:sz="0" w:space="0" w:color="auto"/>
                <w:left w:val="none" w:sz="0" w:space="0" w:color="auto"/>
                <w:bottom w:val="none" w:sz="0" w:space="0" w:color="auto"/>
                <w:right w:val="none" w:sz="0" w:space="0" w:color="auto"/>
              </w:divBdr>
              <w:divsChild>
                <w:div w:id="946037998">
                  <w:marLeft w:val="0"/>
                  <w:marRight w:val="0"/>
                  <w:marTop w:val="0"/>
                  <w:marBottom w:val="0"/>
                  <w:divBdr>
                    <w:top w:val="none" w:sz="0" w:space="0" w:color="auto"/>
                    <w:left w:val="none" w:sz="0" w:space="0" w:color="auto"/>
                    <w:bottom w:val="none" w:sz="0" w:space="0" w:color="auto"/>
                    <w:right w:val="none" w:sz="0" w:space="0" w:color="auto"/>
                  </w:divBdr>
                  <w:divsChild>
                    <w:div w:id="1747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4790">
      <w:bodyDiv w:val="1"/>
      <w:marLeft w:val="0"/>
      <w:marRight w:val="0"/>
      <w:marTop w:val="0"/>
      <w:marBottom w:val="0"/>
      <w:divBdr>
        <w:top w:val="none" w:sz="0" w:space="0" w:color="auto"/>
        <w:left w:val="none" w:sz="0" w:space="0" w:color="auto"/>
        <w:bottom w:val="none" w:sz="0" w:space="0" w:color="auto"/>
        <w:right w:val="none" w:sz="0" w:space="0" w:color="auto"/>
      </w:divBdr>
    </w:div>
    <w:div w:id="173343567">
      <w:bodyDiv w:val="1"/>
      <w:marLeft w:val="0"/>
      <w:marRight w:val="0"/>
      <w:marTop w:val="0"/>
      <w:marBottom w:val="0"/>
      <w:divBdr>
        <w:top w:val="none" w:sz="0" w:space="0" w:color="auto"/>
        <w:left w:val="none" w:sz="0" w:space="0" w:color="auto"/>
        <w:bottom w:val="none" w:sz="0" w:space="0" w:color="auto"/>
        <w:right w:val="none" w:sz="0" w:space="0" w:color="auto"/>
      </w:divBdr>
    </w:div>
    <w:div w:id="174266146">
      <w:bodyDiv w:val="1"/>
      <w:marLeft w:val="0"/>
      <w:marRight w:val="0"/>
      <w:marTop w:val="0"/>
      <w:marBottom w:val="0"/>
      <w:divBdr>
        <w:top w:val="none" w:sz="0" w:space="0" w:color="auto"/>
        <w:left w:val="none" w:sz="0" w:space="0" w:color="auto"/>
        <w:bottom w:val="none" w:sz="0" w:space="0" w:color="auto"/>
        <w:right w:val="none" w:sz="0" w:space="0" w:color="auto"/>
      </w:divBdr>
    </w:div>
    <w:div w:id="224685747">
      <w:bodyDiv w:val="1"/>
      <w:marLeft w:val="0"/>
      <w:marRight w:val="0"/>
      <w:marTop w:val="0"/>
      <w:marBottom w:val="0"/>
      <w:divBdr>
        <w:top w:val="none" w:sz="0" w:space="0" w:color="auto"/>
        <w:left w:val="none" w:sz="0" w:space="0" w:color="auto"/>
        <w:bottom w:val="none" w:sz="0" w:space="0" w:color="auto"/>
        <w:right w:val="none" w:sz="0" w:space="0" w:color="auto"/>
      </w:divBdr>
    </w:div>
    <w:div w:id="257492196">
      <w:bodyDiv w:val="1"/>
      <w:marLeft w:val="0"/>
      <w:marRight w:val="0"/>
      <w:marTop w:val="0"/>
      <w:marBottom w:val="0"/>
      <w:divBdr>
        <w:top w:val="none" w:sz="0" w:space="0" w:color="auto"/>
        <w:left w:val="none" w:sz="0" w:space="0" w:color="auto"/>
        <w:bottom w:val="none" w:sz="0" w:space="0" w:color="auto"/>
        <w:right w:val="none" w:sz="0" w:space="0" w:color="auto"/>
      </w:divBdr>
    </w:div>
    <w:div w:id="314455157">
      <w:bodyDiv w:val="1"/>
      <w:marLeft w:val="0"/>
      <w:marRight w:val="0"/>
      <w:marTop w:val="0"/>
      <w:marBottom w:val="0"/>
      <w:divBdr>
        <w:top w:val="none" w:sz="0" w:space="0" w:color="auto"/>
        <w:left w:val="none" w:sz="0" w:space="0" w:color="auto"/>
        <w:bottom w:val="none" w:sz="0" w:space="0" w:color="auto"/>
        <w:right w:val="none" w:sz="0" w:space="0" w:color="auto"/>
      </w:divBdr>
    </w:div>
    <w:div w:id="407308853">
      <w:bodyDiv w:val="1"/>
      <w:marLeft w:val="0"/>
      <w:marRight w:val="0"/>
      <w:marTop w:val="0"/>
      <w:marBottom w:val="0"/>
      <w:divBdr>
        <w:top w:val="none" w:sz="0" w:space="0" w:color="auto"/>
        <w:left w:val="none" w:sz="0" w:space="0" w:color="auto"/>
        <w:bottom w:val="none" w:sz="0" w:space="0" w:color="auto"/>
        <w:right w:val="none" w:sz="0" w:space="0" w:color="auto"/>
      </w:divBdr>
    </w:div>
    <w:div w:id="444614898">
      <w:bodyDiv w:val="1"/>
      <w:marLeft w:val="0"/>
      <w:marRight w:val="0"/>
      <w:marTop w:val="0"/>
      <w:marBottom w:val="0"/>
      <w:divBdr>
        <w:top w:val="none" w:sz="0" w:space="0" w:color="auto"/>
        <w:left w:val="none" w:sz="0" w:space="0" w:color="auto"/>
        <w:bottom w:val="none" w:sz="0" w:space="0" w:color="auto"/>
        <w:right w:val="none" w:sz="0" w:space="0" w:color="auto"/>
      </w:divBdr>
    </w:div>
    <w:div w:id="1240098451">
      <w:bodyDiv w:val="1"/>
      <w:marLeft w:val="0"/>
      <w:marRight w:val="0"/>
      <w:marTop w:val="0"/>
      <w:marBottom w:val="0"/>
      <w:divBdr>
        <w:top w:val="none" w:sz="0" w:space="0" w:color="auto"/>
        <w:left w:val="none" w:sz="0" w:space="0" w:color="auto"/>
        <w:bottom w:val="none" w:sz="0" w:space="0" w:color="auto"/>
        <w:right w:val="none" w:sz="0" w:space="0" w:color="auto"/>
      </w:divBdr>
    </w:div>
    <w:div w:id="1246691817">
      <w:bodyDiv w:val="1"/>
      <w:marLeft w:val="0"/>
      <w:marRight w:val="0"/>
      <w:marTop w:val="0"/>
      <w:marBottom w:val="0"/>
      <w:divBdr>
        <w:top w:val="none" w:sz="0" w:space="0" w:color="auto"/>
        <w:left w:val="none" w:sz="0" w:space="0" w:color="auto"/>
        <w:bottom w:val="none" w:sz="0" w:space="0" w:color="auto"/>
        <w:right w:val="none" w:sz="0" w:space="0" w:color="auto"/>
      </w:divBdr>
    </w:div>
    <w:div w:id="1260869289">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81341795">
      <w:bodyDiv w:val="1"/>
      <w:marLeft w:val="0"/>
      <w:marRight w:val="0"/>
      <w:marTop w:val="0"/>
      <w:marBottom w:val="0"/>
      <w:divBdr>
        <w:top w:val="none" w:sz="0" w:space="0" w:color="auto"/>
        <w:left w:val="none" w:sz="0" w:space="0" w:color="auto"/>
        <w:bottom w:val="none" w:sz="0" w:space="0" w:color="auto"/>
        <w:right w:val="none" w:sz="0" w:space="0" w:color="auto"/>
      </w:divBdr>
      <w:divsChild>
        <w:div w:id="1668827642">
          <w:marLeft w:val="0"/>
          <w:marRight w:val="0"/>
          <w:marTop w:val="0"/>
          <w:marBottom w:val="0"/>
          <w:divBdr>
            <w:top w:val="none" w:sz="0" w:space="0" w:color="auto"/>
            <w:left w:val="none" w:sz="0" w:space="0" w:color="auto"/>
            <w:bottom w:val="none" w:sz="0" w:space="0" w:color="auto"/>
            <w:right w:val="none" w:sz="0" w:space="0" w:color="auto"/>
          </w:divBdr>
          <w:divsChild>
            <w:div w:id="2051372043">
              <w:marLeft w:val="0"/>
              <w:marRight w:val="0"/>
              <w:marTop w:val="0"/>
              <w:marBottom w:val="0"/>
              <w:divBdr>
                <w:top w:val="none" w:sz="0" w:space="0" w:color="auto"/>
                <w:left w:val="none" w:sz="0" w:space="0" w:color="auto"/>
                <w:bottom w:val="none" w:sz="0" w:space="0" w:color="auto"/>
                <w:right w:val="none" w:sz="0" w:space="0" w:color="auto"/>
              </w:divBdr>
              <w:divsChild>
                <w:div w:id="1897008215">
                  <w:marLeft w:val="0"/>
                  <w:marRight w:val="0"/>
                  <w:marTop w:val="0"/>
                  <w:marBottom w:val="0"/>
                  <w:divBdr>
                    <w:top w:val="none" w:sz="0" w:space="0" w:color="auto"/>
                    <w:left w:val="none" w:sz="0" w:space="0" w:color="auto"/>
                    <w:bottom w:val="none" w:sz="0" w:space="0" w:color="auto"/>
                    <w:right w:val="none" w:sz="0" w:space="0" w:color="auto"/>
                  </w:divBdr>
                  <w:divsChild>
                    <w:div w:id="1305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8575">
          <w:marLeft w:val="0"/>
          <w:marRight w:val="0"/>
          <w:marTop w:val="0"/>
          <w:marBottom w:val="0"/>
          <w:divBdr>
            <w:top w:val="none" w:sz="0" w:space="0" w:color="auto"/>
            <w:left w:val="none" w:sz="0" w:space="0" w:color="auto"/>
            <w:bottom w:val="none" w:sz="0" w:space="0" w:color="auto"/>
            <w:right w:val="none" w:sz="0" w:space="0" w:color="auto"/>
          </w:divBdr>
          <w:divsChild>
            <w:div w:id="2102598277">
              <w:marLeft w:val="0"/>
              <w:marRight w:val="0"/>
              <w:marTop w:val="0"/>
              <w:marBottom w:val="0"/>
              <w:divBdr>
                <w:top w:val="none" w:sz="0" w:space="0" w:color="auto"/>
                <w:left w:val="none" w:sz="0" w:space="0" w:color="auto"/>
                <w:bottom w:val="none" w:sz="0" w:space="0" w:color="auto"/>
                <w:right w:val="none" w:sz="0" w:space="0" w:color="auto"/>
              </w:divBdr>
              <w:divsChild>
                <w:div w:id="2039966167">
                  <w:marLeft w:val="0"/>
                  <w:marRight w:val="0"/>
                  <w:marTop w:val="0"/>
                  <w:marBottom w:val="0"/>
                  <w:divBdr>
                    <w:top w:val="none" w:sz="0" w:space="0" w:color="auto"/>
                    <w:left w:val="none" w:sz="0" w:space="0" w:color="auto"/>
                    <w:bottom w:val="none" w:sz="0" w:space="0" w:color="auto"/>
                    <w:right w:val="none" w:sz="0" w:space="0" w:color="auto"/>
                  </w:divBdr>
                  <w:divsChild>
                    <w:div w:id="5129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2732">
      <w:bodyDiv w:val="1"/>
      <w:marLeft w:val="0"/>
      <w:marRight w:val="0"/>
      <w:marTop w:val="0"/>
      <w:marBottom w:val="0"/>
      <w:divBdr>
        <w:top w:val="none" w:sz="0" w:space="0" w:color="auto"/>
        <w:left w:val="none" w:sz="0" w:space="0" w:color="auto"/>
        <w:bottom w:val="none" w:sz="0" w:space="0" w:color="auto"/>
        <w:right w:val="none" w:sz="0" w:space="0" w:color="auto"/>
      </w:divBdr>
    </w:div>
    <w:div w:id="16330537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6">
          <w:marLeft w:val="0"/>
          <w:marRight w:val="0"/>
          <w:marTop w:val="0"/>
          <w:marBottom w:val="0"/>
          <w:divBdr>
            <w:top w:val="none" w:sz="0" w:space="0" w:color="auto"/>
            <w:left w:val="none" w:sz="0" w:space="0" w:color="auto"/>
            <w:bottom w:val="none" w:sz="0" w:space="0" w:color="auto"/>
            <w:right w:val="none" w:sz="0" w:space="0" w:color="auto"/>
          </w:divBdr>
          <w:divsChild>
            <w:div w:id="1952584730">
              <w:marLeft w:val="0"/>
              <w:marRight w:val="0"/>
              <w:marTop w:val="0"/>
              <w:marBottom w:val="0"/>
              <w:divBdr>
                <w:top w:val="none" w:sz="0" w:space="0" w:color="auto"/>
                <w:left w:val="none" w:sz="0" w:space="0" w:color="auto"/>
                <w:bottom w:val="none" w:sz="0" w:space="0" w:color="auto"/>
                <w:right w:val="none" w:sz="0" w:space="0" w:color="auto"/>
              </w:divBdr>
              <w:divsChild>
                <w:div w:id="1494686872">
                  <w:marLeft w:val="0"/>
                  <w:marRight w:val="0"/>
                  <w:marTop w:val="0"/>
                  <w:marBottom w:val="0"/>
                  <w:divBdr>
                    <w:top w:val="none" w:sz="0" w:space="0" w:color="auto"/>
                    <w:left w:val="none" w:sz="0" w:space="0" w:color="auto"/>
                    <w:bottom w:val="none" w:sz="0" w:space="0" w:color="auto"/>
                    <w:right w:val="none" w:sz="0" w:space="0" w:color="auto"/>
                  </w:divBdr>
                  <w:divsChild>
                    <w:div w:id="32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8594">
      <w:bodyDiv w:val="1"/>
      <w:marLeft w:val="0"/>
      <w:marRight w:val="0"/>
      <w:marTop w:val="0"/>
      <w:marBottom w:val="0"/>
      <w:divBdr>
        <w:top w:val="none" w:sz="0" w:space="0" w:color="auto"/>
        <w:left w:val="none" w:sz="0" w:space="0" w:color="auto"/>
        <w:bottom w:val="none" w:sz="0" w:space="0" w:color="auto"/>
        <w:right w:val="none" w:sz="0" w:space="0" w:color="auto"/>
      </w:divBdr>
    </w:div>
    <w:div w:id="1688945458">
      <w:bodyDiv w:val="1"/>
      <w:marLeft w:val="0"/>
      <w:marRight w:val="0"/>
      <w:marTop w:val="0"/>
      <w:marBottom w:val="0"/>
      <w:divBdr>
        <w:top w:val="none" w:sz="0" w:space="0" w:color="auto"/>
        <w:left w:val="none" w:sz="0" w:space="0" w:color="auto"/>
        <w:bottom w:val="none" w:sz="0" w:space="0" w:color="auto"/>
        <w:right w:val="none" w:sz="0" w:space="0" w:color="auto"/>
      </w:divBdr>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
    <w:div w:id="1748190225">
      <w:bodyDiv w:val="1"/>
      <w:marLeft w:val="0"/>
      <w:marRight w:val="0"/>
      <w:marTop w:val="0"/>
      <w:marBottom w:val="0"/>
      <w:divBdr>
        <w:top w:val="none" w:sz="0" w:space="0" w:color="auto"/>
        <w:left w:val="none" w:sz="0" w:space="0" w:color="auto"/>
        <w:bottom w:val="none" w:sz="0" w:space="0" w:color="auto"/>
        <w:right w:val="none" w:sz="0" w:space="0" w:color="auto"/>
      </w:divBdr>
    </w:div>
    <w:div w:id="1754549082">
      <w:bodyDiv w:val="1"/>
      <w:marLeft w:val="0"/>
      <w:marRight w:val="0"/>
      <w:marTop w:val="0"/>
      <w:marBottom w:val="0"/>
      <w:divBdr>
        <w:top w:val="none" w:sz="0" w:space="0" w:color="auto"/>
        <w:left w:val="none" w:sz="0" w:space="0" w:color="auto"/>
        <w:bottom w:val="none" w:sz="0" w:space="0" w:color="auto"/>
        <w:right w:val="none" w:sz="0" w:space="0" w:color="auto"/>
      </w:divBdr>
    </w:div>
    <w:div w:id="1795177349">
      <w:bodyDiv w:val="1"/>
      <w:marLeft w:val="0"/>
      <w:marRight w:val="0"/>
      <w:marTop w:val="0"/>
      <w:marBottom w:val="0"/>
      <w:divBdr>
        <w:top w:val="none" w:sz="0" w:space="0" w:color="auto"/>
        <w:left w:val="none" w:sz="0" w:space="0" w:color="auto"/>
        <w:bottom w:val="none" w:sz="0" w:space="0" w:color="auto"/>
        <w:right w:val="none" w:sz="0" w:space="0" w:color="auto"/>
      </w:divBdr>
    </w:div>
    <w:div w:id="1923834044">
      <w:bodyDiv w:val="1"/>
      <w:marLeft w:val="0"/>
      <w:marRight w:val="0"/>
      <w:marTop w:val="0"/>
      <w:marBottom w:val="0"/>
      <w:divBdr>
        <w:top w:val="none" w:sz="0" w:space="0" w:color="auto"/>
        <w:left w:val="none" w:sz="0" w:space="0" w:color="auto"/>
        <w:bottom w:val="none" w:sz="0" w:space="0" w:color="auto"/>
        <w:right w:val="none" w:sz="0" w:space="0" w:color="auto"/>
      </w:divBdr>
    </w:div>
    <w:div w:id="2106144110">
      <w:bodyDiv w:val="1"/>
      <w:marLeft w:val="0"/>
      <w:marRight w:val="0"/>
      <w:marTop w:val="0"/>
      <w:marBottom w:val="0"/>
      <w:divBdr>
        <w:top w:val="none" w:sz="0" w:space="0" w:color="auto"/>
        <w:left w:val="none" w:sz="0" w:space="0" w:color="auto"/>
        <w:bottom w:val="none" w:sz="0" w:space="0" w:color="auto"/>
        <w:right w:val="none" w:sz="0" w:space="0" w:color="auto"/>
      </w:divBdr>
    </w:div>
    <w:div w:id="2142065683">
      <w:bodyDiv w:val="1"/>
      <w:marLeft w:val="0"/>
      <w:marRight w:val="0"/>
      <w:marTop w:val="0"/>
      <w:marBottom w:val="0"/>
      <w:divBdr>
        <w:top w:val="none" w:sz="0" w:space="0" w:color="auto"/>
        <w:left w:val="none" w:sz="0" w:space="0" w:color="auto"/>
        <w:bottom w:val="none" w:sz="0" w:space="0" w:color="auto"/>
        <w:right w:val="none" w:sz="0" w:space="0" w:color="auto"/>
      </w:divBdr>
      <w:divsChild>
        <w:div w:id="1400664472">
          <w:marLeft w:val="0"/>
          <w:marRight w:val="0"/>
          <w:marTop w:val="0"/>
          <w:marBottom w:val="0"/>
          <w:divBdr>
            <w:top w:val="none" w:sz="0" w:space="0" w:color="auto"/>
            <w:left w:val="none" w:sz="0" w:space="0" w:color="auto"/>
            <w:bottom w:val="none" w:sz="0" w:space="0" w:color="auto"/>
            <w:right w:val="none" w:sz="0" w:space="0" w:color="auto"/>
          </w:divBdr>
          <w:divsChild>
            <w:div w:id="396321778">
              <w:marLeft w:val="0"/>
              <w:marRight w:val="0"/>
              <w:marTop w:val="0"/>
              <w:marBottom w:val="0"/>
              <w:divBdr>
                <w:top w:val="none" w:sz="0" w:space="0" w:color="auto"/>
                <w:left w:val="none" w:sz="0" w:space="0" w:color="auto"/>
                <w:bottom w:val="none" w:sz="0" w:space="0" w:color="auto"/>
                <w:right w:val="none" w:sz="0" w:space="0" w:color="auto"/>
              </w:divBdr>
              <w:divsChild>
                <w:div w:id="648437260">
                  <w:marLeft w:val="0"/>
                  <w:marRight w:val="0"/>
                  <w:marTop w:val="0"/>
                  <w:marBottom w:val="0"/>
                  <w:divBdr>
                    <w:top w:val="none" w:sz="0" w:space="0" w:color="auto"/>
                    <w:left w:val="none" w:sz="0" w:space="0" w:color="auto"/>
                    <w:bottom w:val="none" w:sz="0" w:space="0" w:color="auto"/>
                    <w:right w:val="none" w:sz="0" w:space="0" w:color="auto"/>
                  </w:divBdr>
                  <w:divsChild>
                    <w:div w:id="188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lo.br/j/rbp/a/btKtCBykTW3gNMgcxkHPDNQ/?lang=en" TargetMode="External"/><Relationship Id="rId1" Type="http://schemas.openxmlformats.org/officeDocument/2006/relationships/hyperlink" Target="https://www.unodc.org/documents/drug-prevention-and-treatment/UNODC_QALAT_mapping_report_ENGLISH.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CED394-12C7-4337-85D5-78968F745FE0}">
  <we:reference id="wa200001361" version="2.89.0.0" store="es-ES" storeType="OMEX"/>
  <we:alternateReferences>
    <we:reference id="wa200001361" version="2.89.0.0" store="wa200001361" storeType="OMEX"/>
  </we:alternateReferences>
  <we:properties>
    <we:property name="paperpal-document-id" value="&quot;fc2d0f80-dfe4-43ce-8d7e-3c4938f3e893&quot;"/>
  </we:properties>
  <we:bindings/>
  <we:snapshot xmlns:r="http://schemas.openxmlformats.org/officeDocument/2006/relationships"/>
</we:webextension>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59</TotalTime>
  <Pages>29</Pages>
  <Words>33230</Words>
  <Characters>182768</Characters>
  <Application>Microsoft Office Word</Application>
  <DocSecurity>0</DocSecurity>
  <Lines>1523</Lines>
  <Paragraphs>431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8</cp:revision>
  <cp:lastPrinted>2024-07-25T04:12:00Z</cp:lastPrinted>
  <dcterms:created xsi:type="dcterms:W3CDTF">2024-08-07T20:57:00Z</dcterms:created>
  <dcterms:modified xsi:type="dcterms:W3CDTF">2024-08-07T22:19:00Z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id="cLrDgQHV"/&gt;&lt;style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f510dacd3c95c49ae90dd23ff825a9696af4e4cd283cb6875d5038efa1dc9a78</vt:lpwstr>
  </property>
</Properties>
</file>