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39F8" w14:textId="77777777" w:rsidR="00AA5B6C" w:rsidRPr="00090B7C" w:rsidRDefault="00AA5B6C" w:rsidP="00090B7C">
      <w:pPr>
        <w:spacing w:after="0"/>
        <w:rPr>
          <w:rFonts w:ascii="Times New Roman" w:hAnsi="Times New Roman" w:cs="Times New Roman"/>
          <w:b/>
          <w:bCs/>
          <w:sz w:val="24"/>
          <w:szCs w:val="24"/>
        </w:rPr>
      </w:pPr>
      <w:r w:rsidRPr="00090B7C">
        <w:rPr>
          <w:rFonts w:ascii="Times New Roman" w:hAnsi="Times New Roman" w:cs="Times New Roman"/>
          <w:b/>
          <w:bCs/>
          <w:sz w:val="24"/>
          <w:szCs w:val="24"/>
        </w:rPr>
        <w:t>Association between poly-substance use and substance use disorder treatment non</w:t>
      </w:r>
      <w:r>
        <w:rPr>
          <w:rFonts w:ascii="Times New Roman" w:hAnsi="Times New Roman" w:cs="Times New Roman"/>
          <w:b/>
          <w:bCs/>
          <w:sz w:val="24"/>
          <w:szCs w:val="24"/>
        </w:rPr>
        <w:t>-</w:t>
      </w:r>
      <w:r w:rsidRPr="00090B7C">
        <w:rPr>
          <w:rFonts w:ascii="Times New Roman" w:hAnsi="Times New Roman" w:cs="Times New Roman"/>
          <w:b/>
          <w:bCs/>
          <w:sz w:val="24"/>
          <w:szCs w:val="24"/>
        </w:rPr>
        <w:t>completion</w:t>
      </w:r>
      <w:r w:rsidRPr="00090B7C">
        <w:rPr>
          <w:rFonts w:ascii="Times New Roman" w:hAnsi="Times New Roman" w:cs="Times New Roman"/>
          <w:b/>
          <w:bCs/>
          <w:sz w:val="24"/>
          <w:szCs w:val="24"/>
          <w:lang w:val="en-US"/>
        </w:rPr>
        <w:t xml:space="preserve"> admitted to multiple treatments</w:t>
      </w:r>
      <w:r w:rsidRPr="00090B7C">
        <w:rPr>
          <w:rFonts w:ascii="Times New Roman" w:hAnsi="Times New Roman" w:cs="Times New Roman"/>
          <w:b/>
          <w:bCs/>
          <w:sz w:val="24"/>
          <w:szCs w:val="24"/>
        </w:rPr>
        <w:t xml:space="preserve"> between 2010-2019 in Chile</w:t>
      </w:r>
    </w:p>
    <w:p w14:paraId="3119ABBF" w14:textId="363EC904" w:rsidR="00AA5B6C" w:rsidRPr="00090B7C" w:rsidRDefault="00AA5B6C" w:rsidP="00090B7C">
      <w:pPr>
        <w:spacing w:after="0"/>
        <w:rPr>
          <w:rFonts w:ascii="Times New Roman" w:hAnsi="Times New Roman" w:cs="Times New Roman"/>
          <w:sz w:val="24"/>
          <w:szCs w:val="24"/>
          <w:lang w:val="es-CL"/>
        </w:rPr>
      </w:pPr>
      <w:r w:rsidRPr="00090B7C">
        <w:rPr>
          <w:rFonts w:ascii="Times New Roman" w:hAnsi="Times New Roman" w:cs="Times New Roman"/>
          <w:sz w:val="24"/>
          <w:szCs w:val="24"/>
          <w:lang w:val="es-CL"/>
        </w:rPr>
        <w:t xml:space="preserve">Andrés González-Santa Cruz </w:t>
      </w:r>
      <w:proofErr w:type="spellStart"/>
      <w:proofErr w:type="gramStart"/>
      <w:r w:rsidRPr="00090B7C">
        <w:rPr>
          <w:rFonts w:ascii="Times New Roman" w:hAnsi="Times New Roman" w:cs="Times New Roman"/>
          <w:sz w:val="24"/>
          <w:szCs w:val="24"/>
          <w:vertAlign w:val="superscript"/>
          <w:lang w:val="es-CL"/>
        </w:rPr>
        <w:t>a</w:t>
      </w:r>
      <w:r>
        <w:rPr>
          <w:rFonts w:ascii="Times New Roman" w:hAnsi="Times New Roman" w:cs="Times New Roman"/>
          <w:sz w:val="24"/>
          <w:szCs w:val="24"/>
          <w:vertAlign w:val="superscript"/>
          <w:lang w:val="es-CL"/>
        </w:rPr>
        <w:t>,</w:t>
      </w:r>
      <w:r w:rsidRPr="00090B7C">
        <w:rPr>
          <w:rFonts w:ascii="Times New Roman" w:hAnsi="Times New Roman" w:cs="Times New Roman"/>
          <w:sz w:val="24"/>
          <w:szCs w:val="24"/>
          <w:vertAlign w:val="superscript"/>
          <w:lang w:val="es-CL"/>
        </w:rPr>
        <w:t>b</w:t>
      </w:r>
      <w:proofErr w:type="gramEnd"/>
      <w:r w:rsidRPr="00090B7C">
        <w:rPr>
          <w:rFonts w:ascii="Times New Roman" w:hAnsi="Times New Roman" w:cs="Times New Roman"/>
          <w:sz w:val="24"/>
          <w:szCs w:val="24"/>
          <w:vertAlign w:val="superscript"/>
          <w:lang w:val="es-CL"/>
        </w:rPr>
        <w:t>,c</w:t>
      </w:r>
      <w:proofErr w:type="spellEnd"/>
      <w:r w:rsidRPr="00090B7C">
        <w:rPr>
          <w:rFonts w:ascii="Times New Roman" w:hAnsi="Times New Roman" w:cs="Times New Roman"/>
          <w:sz w:val="24"/>
          <w:szCs w:val="24"/>
          <w:lang w:val="es-CL"/>
        </w:rPr>
        <w:t>; José Ruiz-Tagle</w:t>
      </w:r>
      <w:r w:rsidR="00845F5E">
        <w:rPr>
          <w:rFonts w:ascii="Times New Roman" w:hAnsi="Times New Roman" w:cs="Times New Roman"/>
          <w:sz w:val="24"/>
          <w:szCs w:val="24"/>
          <w:lang w:val="es-CL"/>
        </w:rPr>
        <w:t xml:space="preserve"> </w:t>
      </w:r>
      <w:proofErr w:type="spellStart"/>
      <w:r w:rsidR="00845F5E">
        <w:rPr>
          <w:rFonts w:ascii="Times New Roman" w:hAnsi="Times New Roman" w:cs="Times New Roman"/>
          <w:sz w:val="24"/>
          <w:szCs w:val="24"/>
          <w:lang w:val="es-CL"/>
        </w:rPr>
        <w:t>Maturana</w:t>
      </w:r>
      <w:r w:rsidRPr="00090B7C">
        <w:rPr>
          <w:rFonts w:ascii="Times New Roman" w:hAnsi="Times New Roman" w:cs="Times New Roman"/>
          <w:sz w:val="24"/>
          <w:szCs w:val="24"/>
          <w:vertAlign w:val="superscript"/>
          <w:lang w:val="es-CL"/>
        </w:rPr>
        <w:t>b,d</w:t>
      </w:r>
      <w:proofErr w:type="spellEnd"/>
      <w:r w:rsidRPr="00090B7C">
        <w:rPr>
          <w:rFonts w:ascii="Times New Roman" w:hAnsi="Times New Roman" w:cs="Times New Roman"/>
          <w:sz w:val="24"/>
          <w:szCs w:val="24"/>
          <w:lang w:val="es-CL"/>
        </w:rPr>
        <w:t xml:space="preserve">; Mariel Mateo </w:t>
      </w:r>
      <w:proofErr w:type="spellStart"/>
      <w:r w:rsidRPr="00090B7C">
        <w:rPr>
          <w:rFonts w:ascii="Times New Roman" w:hAnsi="Times New Roman" w:cs="Times New Roman"/>
          <w:sz w:val="24"/>
          <w:szCs w:val="24"/>
          <w:lang w:val="es-CL"/>
        </w:rPr>
        <w:t>Pinones</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b,f</w:t>
      </w:r>
      <w:proofErr w:type="spellEnd"/>
      <w:r w:rsidRPr="00090B7C">
        <w:rPr>
          <w:rFonts w:ascii="Times New Roman" w:hAnsi="Times New Roman" w:cs="Times New Roman"/>
          <w:sz w:val="24"/>
          <w:szCs w:val="24"/>
          <w:lang w:val="es-CL"/>
        </w:rPr>
        <w:t>; Álvaro Castillo-</w:t>
      </w:r>
      <w:proofErr w:type="spellStart"/>
      <w:r w:rsidRPr="00090B7C">
        <w:rPr>
          <w:rFonts w:ascii="Times New Roman" w:hAnsi="Times New Roman" w:cs="Times New Roman"/>
          <w:sz w:val="24"/>
          <w:szCs w:val="24"/>
          <w:lang w:val="es-CL"/>
        </w:rPr>
        <w:t>Carniglia</w:t>
      </w:r>
      <w:proofErr w:type="spellEnd"/>
      <w:r w:rsidRPr="00090B7C">
        <w:rPr>
          <w:rFonts w:ascii="Times New Roman" w:hAnsi="Times New Roman" w:cs="Times New Roman"/>
          <w:sz w:val="24"/>
          <w:szCs w:val="24"/>
          <w:lang w:val="es-CL"/>
        </w:rPr>
        <w:t xml:space="preserve"> </w:t>
      </w:r>
      <w:proofErr w:type="spellStart"/>
      <w:r w:rsidRPr="00090B7C">
        <w:rPr>
          <w:rFonts w:ascii="Times New Roman" w:hAnsi="Times New Roman" w:cs="Times New Roman"/>
          <w:sz w:val="24"/>
          <w:szCs w:val="24"/>
          <w:vertAlign w:val="superscript"/>
          <w:lang w:val="es-CL"/>
        </w:rPr>
        <w:t>b,c,g</w:t>
      </w:r>
      <w:proofErr w:type="spellEnd"/>
      <w:r w:rsidRPr="00090B7C">
        <w:rPr>
          <w:rFonts w:ascii="Times New Roman" w:hAnsi="Times New Roman" w:cs="Times New Roman"/>
          <w:sz w:val="24"/>
          <w:szCs w:val="24"/>
          <w:lang w:val="es-CL"/>
        </w:rPr>
        <w:t>;</w:t>
      </w:r>
    </w:p>
    <w:p w14:paraId="40DE9142" w14:textId="77777777" w:rsidR="00AA5B6C" w:rsidRPr="00090B7C" w:rsidRDefault="00AA5B6C" w:rsidP="00090B7C">
      <w:pPr>
        <w:spacing w:after="0"/>
        <w:rPr>
          <w:rFonts w:ascii="Times New Roman" w:hAnsi="Times New Roman" w:cs="Times New Roman"/>
          <w:sz w:val="24"/>
          <w:szCs w:val="24"/>
          <w:lang w:val="es-CL"/>
        </w:rPr>
      </w:pPr>
    </w:p>
    <w:p w14:paraId="40AE6C95" w14:textId="615F6606"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a</w:t>
      </w:r>
      <w:r w:rsidRPr="00090B7C">
        <w:rPr>
          <w:rFonts w:ascii="Times New Roman" w:hAnsi="Times New Roman" w:cs="Times New Roman"/>
          <w:sz w:val="24"/>
          <w:szCs w:val="24"/>
          <w:lang w:val="en-US"/>
        </w:rPr>
        <w:t xml:space="preserve"> </w:t>
      </w:r>
      <w:r w:rsidR="00F1140E"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Chile</w:t>
      </w:r>
      <w:r w:rsidRPr="00090B7C">
        <w:rPr>
          <w:rFonts w:ascii="Times New Roman" w:hAnsi="Times New Roman" w:cs="Times New Roman"/>
          <w:sz w:val="24"/>
          <w:szCs w:val="24"/>
          <w:vertAlign w:val="superscript"/>
          <w:lang w:val="en-US"/>
        </w:rPr>
        <w:t>b</w:t>
      </w:r>
      <w:r w:rsidRPr="00090B7C">
        <w:rPr>
          <w:rFonts w:ascii="Times New Roman" w:hAnsi="Times New Roman" w:cs="Times New Roman"/>
          <w:sz w:val="24"/>
          <w:szCs w:val="24"/>
          <w:lang w:val="en-US"/>
        </w:rPr>
        <w:t xml:space="preserve"> Millennium Nucleus for the Evaluation and Analysis of Drug Policies (</w:t>
      </w:r>
      <w:proofErr w:type="spellStart"/>
      <w:r w:rsidRPr="00090B7C">
        <w:rPr>
          <w:rFonts w:ascii="Times New Roman" w:hAnsi="Times New Roman" w:cs="Times New Roman"/>
          <w:sz w:val="24"/>
          <w:szCs w:val="24"/>
          <w:lang w:val="en-US"/>
        </w:rPr>
        <w:t>nDP</w:t>
      </w:r>
      <w:proofErr w:type="spellEnd"/>
      <w:r w:rsidRPr="00090B7C">
        <w:rPr>
          <w:rFonts w:ascii="Times New Roman" w:hAnsi="Times New Roman" w:cs="Times New Roman"/>
          <w:sz w:val="24"/>
          <w:szCs w:val="24"/>
          <w:lang w:val="en-US"/>
        </w:rPr>
        <w:t>), Chile.</w:t>
      </w:r>
    </w:p>
    <w:p w14:paraId="7E8861DF"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c</w:t>
      </w:r>
      <w:r w:rsidRPr="00090B7C">
        <w:rPr>
          <w:rFonts w:ascii="Times New Roman" w:hAnsi="Times New Roman" w:cs="Times New Roman"/>
          <w:sz w:val="24"/>
          <w:szCs w:val="24"/>
          <w:lang w:val="en-US"/>
        </w:rPr>
        <w:t xml:space="preserve"> Associate Professor, Department of Public Health, </w:t>
      </w:r>
      <w:proofErr w:type="spellStart"/>
      <w:r w:rsidRPr="00090B7C">
        <w:rPr>
          <w:rFonts w:ascii="Times New Roman" w:hAnsi="Times New Roman" w:cs="Times New Roman"/>
          <w:sz w:val="24"/>
          <w:szCs w:val="24"/>
          <w:lang w:val="en-US"/>
        </w:rPr>
        <w:t>Facultad</w:t>
      </w:r>
      <w:proofErr w:type="spellEnd"/>
      <w:r w:rsidRPr="00090B7C">
        <w:rPr>
          <w:rFonts w:ascii="Times New Roman" w:hAnsi="Times New Roman" w:cs="Times New Roman"/>
          <w:sz w:val="24"/>
          <w:szCs w:val="24"/>
          <w:lang w:val="en-US"/>
        </w:rPr>
        <w:t xml:space="preserve"> de </w:t>
      </w:r>
      <w:proofErr w:type="spellStart"/>
      <w:r w:rsidRPr="00090B7C">
        <w:rPr>
          <w:rFonts w:ascii="Times New Roman" w:hAnsi="Times New Roman" w:cs="Times New Roman"/>
          <w:sz w:val="24"/>
          <w:szCs w:val="24"/>
          <w:lang w:val="en-US"/>
        </w:rPr>
        <w:t>Medicina</w:t>
      </w:r>
      <w:proofErr w:type="spellEnd"/>
      <w:r w:rsidRPr="00090B7C">
        <w:rPr>
          <w:rFonts w:ascii="Times New Roman" w:hAnsi="Times New Roman" w:cs="Times New Roman"/>
          <w:sz w:val="24"/>
          <w:szCs w:val="24"/>
          <w:lang w:val="en-US"/>
        </w:rPr>
        <w:t xml:space="preserve"> y </w:t>
      </w:r>
      <w:proofErr w:type="spellStart"/>
      <w:r w:rsidRPr="00090B7C">
        <w:rPr>
          <w:rFonts w:ascii="Times New Roman" w:hAnsi="Times New Roman" w:cs="Times New Roman"/>
          <w:sz w:val="24"/>
          <w:szCs w:val="24"/>
          <w:lang w:val="en-US"/>
        </w:rPr>
        <w:t>Ciencia</w:t>
      </w:r>
      <w:proofErr w:type="spellEnd"/>
      <w:r w:rsidRPr="00090B7C">
        <w:rPr>
          <w:rFonts w:ascii="Times New Roman" w:hAnsi="Times New Roman" w:cs="Times New Roman"/>
          <w:sz w:val="24"/>
          <w:szCs w:val="24"/>
          <w:lang w:val="en-US"/>
        </w:rPr>
        <w:t>, Universidad San Sebastian, Chile.</w:t>
      </w:r>
    </w:p>
    <w:p w14:paraId="511FAEBB" w14:textId="400EC316"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d</w:t>
      </w:r>
      <w:r w:rsidRPr="00090B7C">
        <w:rPr>
          <w:rFonts w:ascii="Times New Roman" w:hAnsi="Times New Roman" w:cs="Times New Roman"/>
          <w:sz w:val="24"/>
          <w:szCs w:val="24"/>
          <w:lang w:val="en-US"/>
        </w:rPr>
        <w:t xml:space="preserve"> Fundación Instituto </w:t>
      </w:r>
      <w:proofErr w:type="spellStart"/>
      <w:r w:rsidRPr="00090B7C">
        <w:rPr>
          <w:rFonts w:ascii="Times New Roman" w:hAnsi="Times New Roman" w:cs="Times New Roman"/>
          <w:sz w:val="24"/>
          <w:szCs w:val="24"/>
          <w:lang w:val="en-US"/>
        </w:rPr>
        <w:t>Profesional</w:t>
      </w:r>
      <w:proofErr w:type="spellEnd"/>
      <w:r w:rsidRPr="00090B7C">
        <w:rPr>
          <w:rFonts w:ascii="Times New Roman" w:hAnsi="Times New Roman" w:cs="Times New Roman"/>
          <w:sz w:val="24"/>
          <w:szCs w:val="24"/>
          <w:lang w:val="en-US"/>
        </w:rPr>
        <w:t xml:space="preserve"> DUOC UC, </w:t>
      </w:r>
      <w:r w:rsidR="00845F5E">
        <w:rPr>
          <w:rFonts w:ascii="Times New Roman" w:hAnsi="Times New Roman" w:cs="Times New Roman"/>
          <w:sz w:val="24"/>
          <w:szCs w:val="24"/>
          <w:lang w:val="en-US"/>
        </w:rPr>
        <w:t xml:space="preserve">Santiago, </w:t>
      </w:r>
      <w:r w:rsidRPr="00090B7C">
        <w:rPr>
          <w:rFonts w:ascii="Times New Roman" w:hAnsi="Times New Roman" w:cs="Times New Roman"/>
          <w:sz w:val="24"/>
          <w:szCs w:val="24"/>
          <w:lang w:val="en-US"/>
        </w:rPr>
        <w:t>Chile.</w:t>
      </w:r>
    </w:p>
    <w:p w14:paraId="477F2C8D"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f</w:t>
      </w:r>
      <w:r w:rsidRPr="00090B7C">
        <w:rPr>
          <w:rFonts w:ascii="Times New Roman" w:hAnsi="Times New Roman" w:cs="Times New Roman"/>
          <w:sz w:val="24"/>
          <w:szCs w:val="24"/>
          <w:lang w:val="en-US"/>
        </w:rPr>
        <w:t xml:space="preserve"> School of Criminology and Criminal Justice, Griffith University, Australia</w:t>
      </w:r>
    </w:p>
    <w:p w14:paraId="74DCF749" w14:textId="77777777" w:rsidR="00AA5B6C" w:rsidRPr="00090B7C" w:rsidRDefault="00AA5B6C" w:rsidP="00090B7C">
      <w:pPr>
        <w:spacing w:after="0"/>
        <w:rPr>
          <w:rFonts w:ascii="Times New Roman" w:hAnsi="Times New Roman" w:cs="Times New Roman"/>
          <w:sz w:val="24"/>
          <w:szCs w:val="24"/>
          <w:lang w:val="en-US"/>
        </w:rPr>
      </w:pPr>
      <w:r w:rsidRPr="00090B7C">
        <w:rPr>
          <w:rFonts w:ascii="Times New Roman" w:hAnsi="Times New Roman" w:cs="Times New Roman"/>
          <w:sz w:val="24"/>
          <w:szCs w:val="24"/>
          <w:vertAlign w:val="superscript"/>
          <w:lang w:val="en-US"/>
        </w:rPr>
        <w:t>g</w:t>
      </w:r>
      <w:r w:rsidRPr="00090B7C">
        <w:rPr>
          <w:rFonts w:ascii="Times New Roman" w:hAnsi="Times New Roman" w:cs="Times New Roman"/>
          <w:sz w:val="24"/>
          <w:szCs w:val="24"/>
          <w:lang w:val="en-US"/>
        </w:rPr>
        <w:t xml:space="preserve"> Millennium Nucleus on </w:t>
      </w:r>
      <w:proofErr w:type="spellStart"/>
      <w:r w:rsidRPr="00090B7C">
        <w:rPr>
          <w:rFonts w:ascii="Times New Roman" w:hAnsi="Times New Roman" w:cs="Times New Roman"/>
          <w:sz w:val="24"/>
          <w:szCs w:val="24"/>
          <w:lang w:val="en-US"/>
        </w:rPr>
        <w:t>Sociomedicine</w:t>
      </w:r>
      <w:proofErr w:type="spellEnd"/>
      <w:r w:rsidRPr="00090B7C">
        <w:rPr>
          <w:rFonts w:ascii="Times New Roman" w:hAnsi="Times New Roman" w:cs="Times New Roman"/>
          <w:sz w:val="24"/>
          <w:szCs w:val="24"/>
          <w:lang w:val="en-US"/>
        </w:rPr>
        <w:t xml:space="preserve"> (</w:t>
      </w:r>
      <w:proofErr w:type="spellStart"/>
      <w:r w:rsidRPr="00090B7C">
        <w:rPr>
          <w:rFonts w:ascii="Times New Roman" w:hAnsi="Times New Roman" w:cs="Times New Roman"/>
          <w:sz w:val="24"/>
          <w:szCs w:val="24"/>
          <w:lang w:val="en-US"/>
        </w:rPr>
        <w:t>SocioMed</w:t>
      </w:r>
      <w:proofErr w:type="spellEnd"/>
      <w:r w:rsidRPr="00090B7C">
        <w:rPr>
          <w:rFonts w:ascii="Times New Roman" w:hAnsi="Times New Roman" w:cs="Times New Roman"/>
          <w:sz w:val="24"/>
          <w:szCs w:val="24"/>
          <w:lang w:val="en-US"/>
        </w:rPr>
        <w:t>), Chile.</w:t>
      </w:r>
    </w:p>
    <w:p w14:paraId="5C079218" w14:textId="77777777" w:rsidR="00AA5B6C" w:rsidRDefault="00AA5B6C">
      <w:pPr>
        <w:rPr>
          <w:lang w:val="en-US"/>
        </w:rPr>
      </w:pPr>
    </w:p>
    <w:p w14:paraId="297C962F" w14:textId="77777777" w:rsidR="00AA5B6C" w:rsidRDefault="00AA5B6C">
      <w:pPr>
        <w:rPr>
          <w:lang w:val="en-US"/>
        </w:rPr>
      </w:pPr>
    </w:p>
    <w:p w14:paraId="2B9A5F65" w14:textId="7A4BFF75" w:rsidR="00AA5B6C" w:rsidRPr="00A324FC" w:rsidRDefault="00AA5B6C" w:rsidP="00090B7C">
      <w:pPr>
        <w:spacing w:line="480" w:lineRule="auto"/>
        <w:rPr>
          <w:rFonts w:ascii="Times New Roman" w:hAnsi="Times New Roman" w:cs="Times New Roman"/>
          <w:iCs/>
          <w:sz w:val="24"/>
          <w:szCs w:val="24"/>
          <w:lang w:val="es-CL"/>
        </w:rPr>
      </w:pPr>
      <w:r w:rsidRPr="00A324FC">
        <w:rPr>
          <w:rFonts w:ascii="Times New Roman" w:hAnsi="Times New Roman" w:cs="Times New Roman"/>
          <w:i/>
          <w:sz w:val="24"/>
          <w:szCs w:val="24"/>
          <w:highlight w:val="yellow"/>
          <w:lang w:val="es-CL"/>
        </w:rPr>
        <w:t>*</w:t>
      </w:r>
      <w:proofErr w:type="spellStart"/>
      <w:r w:rsidRPr="00A324FC">
        <w:rPr>
          <w:rFonts w:ascii="Times New Roman" w:hAnsi="Times New Roman" w:cs="Times New Roman"/>
          <w:i/>
          <w:sz w:val="24"/>
          <w:szCs w:val="24"/>
          <w:highlight w:val="yellow"/>
          <w:lang w:val="es-CL"/>
        </w:rPr>
        <w:t>Correspondence</w:t>
      </w:r>
      <w:proofErr w:type="spellEnd"/>
      <w:r w:rsidRPr="00A324FC">
        <w:rPr>
          <w:rFonts w:ascii="Times New Roman" w:hAnsi="Times New Roman" w:cs="Times New Roman"/>
          <w:i/>
          <w:sz w:val="24"/>
          <w:szCs w:val="24"/>
          <w:highlight w:val="yellow"/>
          <w:lang w:val="es-CL"/>
        </w:rPr>
        <w:t xml:space="preserve"> </w:t>
      </w:r>
      <w:proofErr w:type="spellStart"/>
      <w:r w:rsidRPr="00A324FC">
        <w:rPr>
          <w:rFonts w:ascii="Times New Roman" w:hAnsi="Times New Roman" w:cs="Times New Roman"/>
          <w:i/>
          <w:sz w:val="24"/>
          <w:szCs w:val="24"/>
          <w:highlight w:val="yellow"/>
          <w:lang w:val="es-CL"/>
        </w:rPr>
        <w:t>to</w:t>
      </w:r>
      <w:proofErr w:type="spellEnd"/>
      <w:r w:rsidRPr="00A324FC">
        <w:rPr>
          <w:rFonts w:ascii="Times New Roman" w:hAnsi="Times New Roman" w:cs="Times New Roman"/>
          <w:i/>
          <w:sz w:val="24"/>
          <w:szCs w:val="24"/>
          <w:highlight w:val="yellow"/>
          <w:lang w:val="es-CL"/>
        </w:rPr>
        <w:t>:</w:t>
      </w:r>
      <w:r w:rsidRPr="00A324FC">
        <w:rPr>
          <w:rFonts w:ascii="Times New Roman" w:hAnsi="Times New Roman" w:cs="Times New Roman"/>
          <w:i/>
          <w:sz w:val="24"/>
          <w:szCs w:val="24"/>
          <w:lang w:val="es-CL"/>
        </w:rPr>
        <w:t xml:space="preserve"> </w:t>
      </w:r>
      <w:r w:rsidR="00DC2597" w:rsidRPr="00A324FC">
        <w:rPr>
          <w:rFonts w:ascii="Times New Roman" w:hAnsi="Times New Roman" w:cs="Times New Roman"/>
          <w:i/>
          <w:sz w:val="24"/>
          <w:szCs w:val="24"/>
          <w:lang w:val="es-CL"/>
        </w:rPr>
        <w:t>Andrés González-Santa Cruz</w:t>
      </w:r>
      <w:r w:rsidR="00DC2597">
        <w:rPr>
          <w:rFonts w:ascii="Times New Roman" w:hAnsi="Times New Roman" w:cs="Times New Roman"/>
          <w:iCs/>
          <w:sz w:val="24"/>
          <w:szCs w:val="24"/>
          <w:lang w:val="es-CL"/>
        </w:rPr>
        <w:t>, gonzalez.santacruz.andres@gmail.com</w:t>
      </w:r>
    </w:p>
    <w:p w14:paraId="5C4A62C2" w14:textId="77777777" w:rsidR="00AA5B6C" w:rsidRPr="00090B7C" w:rsidRDefault="00AA5B6C" w:rsidP="00090B7C">
      <w:pPr>
        <w:spacing w:after="0" w:line="240" w:lineRule="auto"/>
        <w:rPr>
          <w:rFonts w:ascii="Times New Roman" w:hAnsi="Times New Roman" w:cs="Times New Roman"/>
          <w:b/>
          <w:bCs/>
          <w:sz w:val="24"/>
          <w:szCs w:val="24"/>
        </w:rPr>
      </w:pPr>
      <w:r w:rsidRPr="00090B7C">
        <w:rPr>
          <w:rFonts w:ascii="Times New Roman" w:hAnsi="Times New Roman" w:cs="Times New Roman"/>
          <w:color w:val="333333"/>
          <w:sz w:val="24"/>
          <w:szCs w:val="24"/>
        </w:rPr>
        <w:t>Disclosure: The authors report no relevant conflicts of interest.</w:t>
      </w:r>
    </w:p>
    <w:p w14:paraId="2CBB87BE" w14:textId="77777777" w:rsidR="00AA5B6C" w:rsidRDefault="00AA5B6C">
      <w:pPr>
        <w:spacing w:line="259" w:lineRule="auto"/>
        <w:jc w:val="left"/>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15340A4" w14:textId="77777777" w:rsidR="00AA5B6C" w:rsidRPr="00090B7C" w:rsidRDefault="00AA5B6C" w:rsidP="000F254D">
      <w:pPr>
        <w:spacing w:line="480" w:lineRule="auto"/>
        <w:rPr>
          <w:rFonts w:ascii="Times New Roman" w:hAnsi="Times New Roman" w:cs="Times New Roman"/>
          <w:b/>
          <w:bCs/>
          <w:sz w:val="24"/>
          <w:szCs w:val="24"/>
          <w:lang w:val="en-US"/>
        </w:rPr>
      </w:pPr>
      <w:r w:rsidRPr="00090B7C">
        <w:rPr>
          <w:rFonts w:ascii="Times New Roman" w:hAnsi="Times New Roman" w:cs="Times New Roman"/>
          <w:b/>
          <w:bCs/>
          <w:sz w:val="24"/>
          <w:szCs w:val="24"/>
          <w:lang w:val="en-US"/>
        </w:rPr>
        <w:lastRenderedPageBreak/>
        <w:t>ABSTRACT</w:t>
      </w:r>
    </w:p>
    <w:p w14:paraId="61E3AB64" w14:textId="6130C2EE" w:rsidR="00AA5B6C" w:rsidRDefault="00AA5B6C" w:rsidP="00F80ACA">
      <w:pPr>
        <w:spacing w:line="480" w:lineRule="auto"/>
      </w:pPr>
      <w:r>
        <w:rPr>
          <w:rFonts w:ascii="Times New Roman" w:hAnsi="Times New Roman" w:cs="Times New Roman"/>
          <w:b/>
          <w:bCs/>
          <w:sz w:val="24"/>
          <w:szCs w:val="24"/>
          <w:lang w:val="en-US"/>
        </w:rPr>
        <w:t>Background</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0F254D">
        <w:rPr>
          <w:rFonts w:ascii="Times New Roman" w:hAnsi="Times New Roman" w:cs="Times New Roman"/>
          <w:sz w:val="24"/>
          <w:szCs w:val="24"/>
          <w:lang w:val="en-US"/>
        </w:rPr>
        <w:t xml:space="preserve">vidence regarding the </w:t>
      </w:r>
      <w:r>
        <w:rPr>
          <w:rFonts w:ascii="Times New Roman" w:hAnsi="Times New Roman" w:cs="Times New Roman"/>
          <w:sz w:val="24"/>
          <w:szCs w:val="24"/>
          <w:lang w:val="en-US"/>
        </w:rPr>
        <w:t>implications</w:t>
      </w:r>
      <w:r w:rsidRPr="000F254D">
        <w:rPr>
          <w:rFonts w:ascii="Times New Roman" w:hAnsi="Times New Roman" w:cs="Times New Roman"/>
          <w:sz w:val="24"/>
          <w:szCs w:val="24"/>
          <w:lang w:val="en-US"/>
        </w:rPr>
        <w:t xml:space="preserve"> of reporting </w:t>
      </w:r>
      <w:r w:rsidRPr="00090B7C">
        <w:rPr>
          <w:rFonts w:ascii="Times New Roman" w:hAnsi="Times New Roman" w:cs="Times New Roman"/>
          <w:sz w:val="24"/>
          <w:szCs w:val="24"/>
          <w:lang w:val="en-US"/>
        </w:rPr>
        <w:t xml:space="preserve">polysubstance use </w:t>
      </w:r>
      <w:r>
        <w:rPr>
          <w:rFonts w:ascii="Times New Roman" w:hAnsi="Times New Roman" w:cs="Times New Roman"/>
          <w:sz w:val="24"/>
          <w:szCs w:val="24"/>
          <w:lang w:val="en-US"/>
        </w:rPr>
        <w:t>(</w:t>
      </w:r>
      <w:r w:rsidRPr="000F254D">
        <w:rPr>
          <w:rFonts w:ascii="Times New Roman" w:hAnsi="Times New Roman" w:cs="Times New Roman"/>
          <w:sz w:val="24"/>
          <w:szCs w:val="24"/>
          <w:lang w:val="en-US"/>
        </w:rPr>
        <w:t>PSU</w:t>
      </w:r>
      <w:r>
        <w:rPr>
          <w:rFonts w:ascii="Times New Roman" w:hAnsi="Times New Roman" w:cs="Times New Roman"/>
          <w:sz w:val="24"/>
          <w:szCs w:val="24"/>
          <w:lang w:val="en-US"/>
        </w:rPr>
        <w:t>)</w:t>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at admission </w:t>
      </w:r>
      <w:r w:rsidRPr="000F254D">
        <w:rPr>
          <w:rFonts w:ascii="Times New Roman" w:hAnsi="Times New Roman" w:cs="Times New Roman"/>
          <w:sz w:val="24"/>
          <w:szCs w:val="24"/>
          <w:lang w:val="en-US"/>
        </w:rPr>
        <w:t>on</w:t>
      </w:r>
      <w:r>
        <w:rPr>
          <w:rFonts w:ascii="Times New Roman" w:hAnsi="Times New Roman" w:cs="Times New Roman"/>
          <w:sz w:val="24"/>
          <w:szCs w:val="24"/>
          <w:lang w:val="en-US"/>
        </w:rPr>
        <w:t xml:space="preserve"> substance use</w:t>
      </w:r>
      <w:r w:rsidRPr="000F254D">
        <w:rPr>
          <w:rFonts w:ascii="Times New Roman" w:hAnsi="Times New Roman" w:cs="Times New Roman"/>
          <w:sz w:val="24"/>
          <w:szCs w:val="24"/>
          <w:lang w:val="en-US"/>
        </w:rPr>
        <w:t xml:space="preserve"> treatment </w:t>
      </w:r>
      <w:r>
        <w:rPr>
          <w:rFonts w:ascii="Times New Roman" w:hAnsi="Times New Roman" w:cs="Times New Roman"/>
          <w:sz w:val="24"/>
          <w:szCs w:val="24"/>
          <w:lang w:val="en-US"/>
        </w:rPr>
        <w:t xml:space="preserve">(SUT) </w:t>
      </w:r>
      <w:r w:rsidRPr="000F254D">
        <w:rPr>
          <w:rFonts w:ascii="Times New Roman" w:hAnsi="Times New Roman" w:cs="Times New Roman"/>
          <w:sz w:val="24"/>
          <w:szCs w:val="24"/>
          <w:lang w:val="en-US"/>
        </w:rPr>
        <w:t xml:space="preserve">outcomes is limited. </w:t>
      </w:r>
      <w:r>
        <w:rPr>
          <w:rFonts w:ascii="Times New Roman" w:hAnsi="Times New Roman" w:cs="Times New Roman"/>
          <w:sz w:val="24"/>
          <w:szCs w:val="24"/>
          <w:lang w:val="en-US"/>
        </w:rPr>
        <w:t xml:space="preserve">Moreover, </w:t>
      </w:r>
      <w:r w:rsidRPr="000F254D">
        <w:rPr>
          <w:rFonts w:ascii="Times New Roman" w:hAnsi="Times New Roman" w:cs="Times New Roman"/>
          <w:sz w:val="24"/>
          <w:szCs w:val="24"/>
          <w:lang w:val="en-US"/>
        </w:rPr>
        <w:t xml:space="preserve">most studies </w:t>
      </w:r>
      <w:r>
        <w:rPr>
          <w:rFonts w:ascii="Times New Roman" w:hAnsi="Times New Roman" w:cs="Times New Roman"/>
          <w:sz w:val="24"/>
          <w:szCs w:val="24"/>
          <w:lang w:val="en-US"/>
        </w:rPr>
        <w:t xml:space="preserve">come from the Global North and </w:t>
      </w:r>
      <w:r w:rsidRPr="000F254D">
        <w:rPr>
          <w:rFonts w:ascii="Times New Roman" w:hAnsi="Times New Roman" w:cs="Times New Roman"/>
          <w:sz w:val="24"/>
          <w:szCs w:val="24"/>
          <w:lang w:val="en-US"/>
        </w:rPr>
        <w:t>have focused on individual substances in isolation</w:t>
      </w:r>
      <w:r>
        <w:rPr>
          <w:rFonts w:ascii="Times New Roman" w:hAnsi="Times New Roman" w:cs="Times New Roman"/>
          <w:sz w:val="24"/>
          <w:szCs w:val="24"/>
          <w:lang w:val="en-US"/>
        </w:rPr>
        <w:t>, with one SUT episode</w:t>
      </w:r>
      <w:r w:rsidR="00C77E12">
        <w:rPr>
          <w:rFonts w:ascii="Times New Roman" w:hAnsi="Times New Roman" w:cs="Times New Roman"/>
          <w:sz w:val="24"/>
          <w:szCs w:val="24"/>
          <w:lang w:val="en-US"/>
        </w:rPr>
        <w:t>. They also</w:t>
      </w:r>
      <w:r w:rsidRPr="000F254D">
        <w:rPr>
          <w:rFonts w:ascii="Times New Roman" w:hAnsi="Times New Roman" w:cs="Times New Roman"/>
          <w:sz w:val="24"/>
          <w:szCs w:val="24"/>
          <w:lang w:val="en-US"/>
        </w:rPr>
        <w:t xml:space="preserve"> have considered PSU as an exclusion criterion for studies on treatment effectiveness, rais</w:t>
      </w:r>
      <w:r>
        <w:rPr>
          <w:rFonts w:ascii="Times New Roman" w:hAnsi="Times New Roman" w:cs="Times New Roman"/>
          <w:sz w:val="24"/>
          <w:szCs w:val="24"/>
          <w:lang w:val="en-US"/>
        </w:rPr>
        <w:t>ing</w:t>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concerns about </w:t>
      </w:r>
      <w:r w:rsidRPr="000F254D">
        <w:rPr>
          <w:rFonts w:ascii="Times New Roman" w:hAnsi="Times New Roman" w:cs="Times New Roman"/>
          <w:sz w:val="24"/>
          <w:szCs w:val="24"/>
          <w:lang w:val="en-US"/>
        </w:rPr>
        <w:t>its translatability to real health contexts</w:t>
      </w:r>
      <w:r>
        <w:rPr>
          <w:rFonts w:ascii="Times New Roman" w:hAnsi="Times New Roman" w:cs="Times New Roman"/>
          <w:sz w:val="24"/>
          <w:szCs w:val="24"/>
          <w:lang w:val="en-US"/>
        </w:rPr>
        <w:t>. Therefore,</w:t>
      </w:r>
      <w:r w:rsidRPr="000F254D">
        <w:rPr>
          <w:rFonts w:ascii="Times New Roman" w:hAnsi="Times New Roman" w:cs="Times New Roman"/>
          <w:sz w:val="24"/>
          <w:szCs w:val="24"/>
          <w:lang w:val="en-US"/>
        </w:rPr>
        <w:t xml:space="preserve"> it is crucial to determine the role of reporting PSU in treatment </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(i.e., treatment dropouts</w:t>
      </w:r>
      <w:r w:rsidR="005F34B7">
        <w:rPr>
          <w:rFonts w:ascii="Times New Roman" w:hAnsi="Times New Roman" w:cs="Times New Roman"/>
          <w:sz w:val="24"/>
          <w:szCs w:val="24"/>
          <w:lang w:val="en-US"/>
        </w:rPr>
        <w:t>, spelled by misconduct</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to improve treatment </w:t>
      </w:r>
      <w:r>
        <w:rPr>
          <w:rFonts w:ascii="Times New Roman" w:hAnsi="Times New Roman" w:cs="Times New Roman"/>
          <w:sz w:val="24"/>
          <w:szCs w:val="24"/>
          <w:lang w:val="en-US"/>
        </w:rPr>
        <w:t>for these groups</w:t>
      </w:r>
      <w:commentRangeStart w:id="0"/>
      <w:commentRangeEnd w:id="0"/>
      <w:r>
        <w:rPr>
          <w:rStyle w:val="Refdecomentario"/>
          <w:rFonts w:ascii="Times New Roman" w:eastAsia="Times New Roman" w:hAnsi="Times New Roman" w:cs="Times New Roman"/>
          <w:lang w:val="en-US" w:eastAsia="es-CL"/>
        </w:rPr>
        <w:commentReference w:id="0"/>
      </w:r>
      <w:r>
        <w:rPr>
          <w:rFonts w:ascii="Times New Roman" w:hAnsi="Times New Roman" w:cs="Times New Roman"/>
          <w:sz w:val="24"/>
          <w:szCs w:val="24"/>
          <w:lang w:val="en-US"/>
        </w:rPr>
        <w:t>, especially outside the Global North.</w:t>
      </w:r>
    </w:p>
    <w:p w14:paraId="210789D7" w14:textId="305EB696" w:rsidR="00AA5B6C" w:rsidRDefault="00AA5B6C" w:rsidP="00373382">
      <w:pPr>
        <w:spacing w:line="480" w:lineRule="auto"/>
        <w:rPr>
          <w:rFonts w:ascii="Times New Roman" w:hAnsi="Times New Roman" w:cs="Times New Roman"/>
          <w:sz w:val="24"/>
          <w:szCs w:val="24"/>
        </w:rPr>
      </w:pPr>
      <w:r>
        <w:rPr>
          <w:rFonts w:ascii="Times New Roman" w:hAnsi="Times New Roman" w:cs="Times New Roman"/>
          <w:b/>
          <w:bCs/>
          <w:sz w:val="24"/>
          <w:szCs w:val="24"/>
          <w:lang w:val="en-US"/>
        </w:rPr>
        <w:t>Methods</w:t>
      </w:r>
      <w:r w:rsidRPr="00090B7C">
        <w:rPr>
          <w:rFonts w:ascii="Times New Roman" w:hAnsi="Times New Roman" w:cs="Times New Roman"/>
          <w:sz w:val="24"/>
          <w:szCs w:val="24"/>
          <w:lang w:val="en-US"/>
        </w:rPr>
        <w:t xml:space="preserve">: This </w:t>
      </w:r>
      <w:r w:rsidR="00BD2D72">
        <w:rPr>
          <w:rFonts w:ascii="Times New Roman" w:hAnsi="Times New Roman" w:cs="Times New Roman"/>
          <w:sz w:val="24"/>
          <w:szCs w:val="24"/>
          <w:lang w:val="en-US"/>
        </w:rPr>
        <w:t xml:space="preserve">comprehensive </w:t>
      </w:r>
      <w:r w:rsidRPr="00090B7C">
        <w:rPr>
          <w:rFonts w:ascii="Times New Roman" w:hAnsi="Times New Roman" w:cs="Times New Roman"/>
          <w:sz w:val="24"/>
          <w:szCs w:val="24"/>
          <w:lang w:val="en-US"/>
        </w:rPr>
        <w:t xml:space="preserve">retrospective cohort study was based on adult treatment records from the Chilean National </w:t>
      </w:r>
      <w:r>
        <w:rPr>
          <w:rFonts w:ascii="Times New Roman" w:hAnsi="Times New Roman" w:cs="Times New Roman"/>
          <w:sz w:val="24"/>
          <w:szCs w:val="24"/>
          <w:lang w:val="en-US"/>
        </w:rPr>
        <w:t xml:space="preserve">Substance Use Agency </w:t>
      </w:r>
      <w:r w:rsidRPr="00090B7C">
        <w:rPr>
          <w:rFonts w:ascii="Times New Roman" w:hAnsi="Times New Roman" w:cs="Times New Roman"/>
          <w:sz w:val="24"/>
          <w:szCs w:val="24"/>
          <w:lang w:val="en-US"/>
        </w:rPr>
        <w:t>from 2010 to 2019.</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A total of 13,317 individuals were analyzed,</w:t>
      </w:r>
      <w:r>
        <w:rPr>
          <w:rFonts w:ascii="Times New Roman" w:hAnsi="Times New Roman" w:cs="Times New Roman"/>
          <w:sz w:val="24"/>
          <w:szCs w:val="24"/>
          <w:lang w:val="en-US"/>
        </w:rPr>
        <w:t xml:space="preserve"> with</w:t>
      </w:r>
      <w:r w:rsidRPr="00090B7C">
        <w:rPr>
          <w:rFonts w:ascii="Times New Roman" w:hAnsi="Times New Roman" w:cs="Times New Roman"/>
          <w:sz w:val="24"/>
          <w:szCs w:val="24"/>
          <w:lang w:val="en-US"/>
        </w:rPr>
        <w:t xml:space="preserve"> </w:t>
      </w:r>
      <w:r w:rsidR="000206BA">
        <w:rPr>
          <w:rFonts w:ascii="Times New Roman" w:hAnsi="Times New Roman" w:cs="Times New Roman"/>
          <w:sz w:val="24"/>
          <w:szCs w:val="24"/>
          <w:lang w:val="en-US"/>
        </w:rPr>
        <w:t>30</w:t>
      </w:r>
      <w:r w:rsidRPr="00090B7C">
        <w:rPr>
          <w:rFonts w:ascii="Times New Roman" w:hAnsi="Times New Roman" w:cs="Times New Roman"/>
          <w:sz w:val="24"/>
          <w:szCs w:val="24"/>
          <w:lang w:val="en-US"/>
        </w:rPr>
        <w:t>,</w:t>
      </w:r>
      <w:r w:rsidR="000206BA">
        <w:rPr>
          <w:rFonts w:ascii="Times New Roman" w:hAnsi="Times New Roman" w:cs="Times New Roman"/>
          <w:sz w:val="24"/>
          <w:szCs w:val="24"/>
          <w:lang w:val="en-US"/>
        </w:rPr>
        <w:t>988</w:t>
      </w:r>
      <w:r w:rsidR="000206BA"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treatment episodes</w:t>
      </w:r>
      <w:r w:rsidRPr="00090B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SUT completion status was categorized as completed or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completed. The primary outcome was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completion.</w:t>
      </w:r>
      <w:r w:rsidRPr="00373382">
        <w:rPr>
          <w:rFonts w:ascii="Arial" w:hAnsi="Arial" w:cs="Arial"/>
          <w:color w:val="222222"/>
          <w:shd w:val="clear" w:color="auto" w:fill="FFFFFF"/>
        </w:rPr>
        <w:t xml:space="preserve"> </w:t>
      </w:r>
      <w:r w:rsidRPr="000B7AC1">
        <w:rPr>
          <w:rFonts w:ascii="Times New Roman" w:hAnsi="Times New Roman" w:cs="Times New Roman"/>
          <w:sz w:val="24"/>
          <w:szCs w:val="24"/>
        </w:rPr>
        <w:t>We used Poisson general estimating equations, controlling for several covariates of each patient</w:t>
      </w:r>
      <w:r w:rsidR="00E16CB1">
        <w:rPr>
          <w:rFonts w:ascii="Times New Roman" w:hAnsi="Times New Roman" w:cs="Times New Roman"/>
          <w:sz w:val="24"/>
          <w:szCs w:val="24"/>
        </w:rPr>
        <w:t xml:space="preserve"> </w:t>
      </w:r>
      <w:r w:rsidR="00336923">
        <w:rPr>
          <w:rFonts w:ascii="Times New Roman" w:hAnsi="Times New Roman" w:cs="Times New Roman"/>
          <w:sz w:val="24"/>
          <w:szCs w:val="24"/>
        </w:rPr>
        <w:t>(</w:t>
      </w:r>
      <w:r w:rsidR="00BB15E4">
        <w:rPr>
          <w:rFonts w:ascii="Times New Roman" w:hAnsi="Times New Roman" w:cs="Times New Roman"/>
          <w:sz w:val="24"/>
          <w:szCs w:val="24"/>
        </w:rPr>
        <w:t xml:space="preserve">i.e., </w:t>
      </w:r>
      <w:r w:rsidR="00E16CB1">
        <w:rPr>
          <w:rFonts w:ascii="Times New Roman" w:hAnsi="Times New Roman" w:cs="Times New Roman"/>
          <w:sz w:val="24"/>
          <w:szCs w:val="24"/>
        </w:rPr>
        <w:t>sociodemographic</w:t>
      </w:r>
      <w:r w:rsidR="00336923">
        <w:rPr>
          <w:rFonts w:ascii="Times New Roman" w:hAnsi="Times New Roman" w:cs="Times New Roman"/>
          <w:sz w:val="24"/>
          <w:szCs w:val="24"/>
        </w:rPr>
        <w:t xml:space="preserve"> information, mental health and substance use patterns)</w:t>
      </w:r>
      <w:r w:rsidRPr="000B7AC1">
        <w:rPr>
          <w:rFonts w:ascii="Times New Roman" w:hAnsi="Times New Roman" w:cs="Times New Roman"/>
          <w:sz w:val="24"/>
          <w:szCs w:val="24"/>
        </w:rPr>
        <w:t xml:space="preserve">, to </w:t>
      </w:r>
      <w:r w:rsidR="00C77E12">
        <w:rPr>
          <w:rFonts w:ascii="Times New Roman" w:hAnsi="Times New Roman" w:cs="Times New Roman"/>
          <w:sz w:val="24"/>
          <w:szCs w:val="24"/>
        </w:rPr>
        <w:t>estimate</w:t>
      </w:r>
      <w:r w:rsidR="00C77E12" w:rsidRPr="000B7AC1">
        <w:rPr>
          <w:rFonts w:ascii="Times New Roman" w:hAnsi="Times New Roman" w:cs="Times New Roman"/>
          <w:sz w:val="24"/>
          <w:szCs w:val="24"/>
        </w:rPr>
        <w:t xml:space="preserve"> </w:t>
      </w:r>
      <w:r w:rsidRPr="000B7AC1">
        <w:rPr>
          <w:rFonts w:ascii="Times New Roman" w:hAnsi="Times New Roman" w:cs="Times New Roman"/>
          <w:sz w:val="24"/>
          <w:szCs w:val="24"/>
        </w:rPr>
        <w:t xml:space="preserve">the relative risk (RR) and 95% confidence intervals (95%CI) of non-completion by reporting PSU. Sensitivity analyses </w:t>
      </w:r>
      <w:r w:rsidR="00C53B83">
        <w:rPr>
          <w:rFonts w:ascii="Times New Roman" w:hAnsi="Times New Roman" w:cs="Times New Roman"/>
          <w:sz w:val="24"/>
          <w:szCs w:val="24"/>
        </w:rPr>
        <w:t xml:space="preserve">were conducted through </w:t>
      </w:r>
      <w:r w:rsidR="001200A7">
        <w:rPr>
          <w:rFonts w:ascii="Times New Roman" w:hAnsi="Times New Roman" w:cs="Times New Roman"/>
          <w:sz w:val="24"/>
          <w:szCs w:val="24"/>
        </w:rPr>
        <w:t xml:space="preserve">marginal structural models </w:t>
      </w:r>
      <w:r w:rsidR="00C53B83">
        <w:rPr>
          <w:rFonts w:ascii="Times New Roman" w:hAnsi="Times New Roman" w:cs="Times New Roman"/>
          <w:sz w:val="24"/>
          <w:szCs w:val="24"/>
        </w:rPr>
        <w:t>using</w:t>
      </w:r>
      <w:r w:rsidRPr="000B7AC1">
        <w:rPr>
          <w:rFonts w:ascii="Times New Roman" w:hAnsi="Times New Roman" w:cs="Times New Roman"/>
          <w:sz w:val="24"/>
          <w:szCs w:val="24"/>
        </w:rPr>
        <w:t xml:space="preserve"> weigh</w:t>
      </w:r>
      <w:r w:rsidR="00192038">
        <w:rPr>
          <w:rFonts w:ascii="Times New Roman" w:hAnsi="Times New Roman" w:cs="Times New Roman"/>
          <w:sz w:val="24"/>
          <w:szCs w:val="24"/>
        </w:rPr>
        <w:t>ts</w:t>
      </w:r>
      <w:r>
        <w:rPr>
          <w:rFonts w:ascii="Times New Roman" w:hAnsi="Times New Roman" w:cs="Times New Roman"/>
          <w:sz w:val="24"/>
          <w:szCs w:val="24"/>
        </w:rPr>
        <w:t xml:space="preserve"> accounting</w:t>
      </w:r>
      <w:r w:rsidRPr="000B7AC1">
        <w:rPr>
          <w:rFonts w:ascii="Times New Roman" w:hAnsi="Times New Roman" w:cs="Times New Roman"/>
          <w:sz w:val="24"/>
          <w:szCs w:val="24"/>
        </w:rPr>
        <w:t xml:space="preserve"> for the inverse intensity of treatments</w:t>
      </w:r>
      <w:r w:rsidR="008563D4">
        <w:rPr>
          <w:rFonts w:ascii="Times New Roman" w:hAnsi="Times New Roman" w:cs="Times New Roman"/>
          <w:sz w:val="24"/>
          <w:szCs w:val="24"/>
        </w:rPr>
        <w:t>, and by separating patients with and without alcohol as their secondary substance of concern</w:t>
      </w:r>
      <w:r w:rsidRPr="000B7AC1">
        <w:rPr>
          <w:rFonts w:ascii="Times New Roman" w:hAnsi="Times New Roman" w:cs="Times New Roman"/>
          <w:sz w:val="24"/>
          <w:szCs w:val="24"/>
        </w:rPr>
        <w:t>.</w:t>
      </w:r>
    </w:p>
    <w:p w14:paraId="393FC15E" w14:textId="34279693" w:rsidR="00AA5B6C" w:rsidRPr="00090B7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Results</w:t>
      </w:r>
      <w:r w:rsidRPr="00090B7C">
        <w:rPr>
          <w:rFonts w:ascii="Times New Roman" w:hAnsi="Times New Roman" w:cs="Times New Roman"/>
          <w:sz w:val="24"/>
          <w:szCs w:val="24"/>
          <w:lang w:val="en-US"/>
        </w:rPr>
        <w:t xml:space="preserve">: </w:t>
      </w:r>
      <w:commentRangeStart w:id="1"/>
      <w:commentRangeStart w:id="2"/>
      <w:r w:rsidRPr="00090B7C">
        <w:rPr>
          <w:rFonts w:ascii="Times New Roman" w:hAnsi="Times New Roman" w:cs="Times New Roman"/>
          <w:sz w:val="24"/>
          <w:szCs w:val="24"/>
          <w:lang w:val="en-US"/>
        </w:rPr>
        <w:t>The risk of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completion was higher in intensive ambulatory settings for the general population</w:t>
      </w:r>
      <w:r>
        <w:rPr>
          <w:rFonts w:ascii="Times New Roman" w:hAnsi="Times New Roman" w:cs="Times New Roman"/>
          <w:sz w:val="24"/>
          <w:szCs w:val="24"/>
          <w:lang w:val="en-US"/>
        </w:rPr>
        <w:t xml:space="preserve"> (RR</w:t>
      </w:r>
      <w:r w:rsidR="005F34B7">
        <w:rPr>
          <w:rFonts w:ascii="Times New Roman" w:hAnsi="Times New Roman" w:cs="Times New Roman"/>
          <w:sz w:val="24"/>
          <w:szCs w:val="24"/>
          <w:lang w:val="en-US"/>
        </w:rPr>
        <w:t>=</w:t>
      </w:r>
      <w:r>
        <w:rPr>
          <w:rFonts w:ascii="Times New Roman" w:hAnsi="Times New Roman" w:cs="Times New Roman"/>
          <w:sz w:val="24"/>
          <w:szCs w:val="24"/>
          <w:lang w:val="en-US"/>
        </w:rPr>
        <w:t xml:space="preserve"> 1.04 </w:t>
      </w:r>
      <w:r w:rsidRPr="00324CFC">
        <w:rPr>
          <w:rFonts w:ascii="Times New Roman" w:hAnsi="Times New Roman" w:cs="Times New Roman"/>
          <w:sz w:val="24"/>
          <w:szCs w:val="24"/>
          <w:lang w:val="en-US"/>
        </w:rPr>
        <w:t>95%CI</w:t>
      </w:r>
      <w:r>
        <w:rPr>
          <w:rFonts w:ascii="Times New Roman" w:hAnsi="Times New Roman" w:cs="Times New Roman"/>
          <w:sz w:val="24"/>
          <w:szCs w:val="24"/>
          <w:lang w:val="en-US"/>
        </w:rPr>
        <w:t xml:space="preserve"> 1.01-1.07)</w:t>
      </w:r>
      <w:r w:rsidRPr="00090B7C">
        <w:rPr>
          <w:rFonts w:ascii="Times New Roman" w:hAnsi="Times New Roman" w:cs="Times New Roman"/>
          <w:sz w:val="24"/>
          <w:szCs w:val="24"/>
          <w:lang w:val="en-US"/>
        </w:rPr>
        <w:t xml:space="preserve"> and in women-only residential settings</w:t>
      </w:r>
      <w:r>
        <w:rPr>
          <w:rFonts w:ascii="Times New Roman" w:hAnsi="Times New Roman" w:cs="Times New Roman"/>
          <w:sz w:val="24"/>
          <w:szCs w:val="24"/>
          <w:lang w:val="en-US"/>
        </w:rPr>
        <w:t xml:space="preserve"> (RR</w:t>
      </w:r>
      <w:r w:rsidR="005F34B7">
        <w:rPr>
          <w:rFonts w:ascii="Times New Roman" w:hAnsi="Times New Roman" w:cs="Times New Roman"/>
          <w:sz w:val="24"/>
          <w:szCs w:val="24"/>
          <w:lang w:val="en-US"/>
        </w:rPr>
        <w:t>=</w:t>
      </w:r>
      <w:r>
        <w:rPr>
          <w:rFonts w:ascii="Times New Roman" w:hAnsi="Times New Roman" w:cs="Times New Roman"/>
          <w:sz w:val="24"/>
          <w:szCs w:val="24"/>
          <w:lang w:val="en-US"/>
        </w:rPr>
        <w:t xml:space="preserve"> 1.14 95%CI 1.06-1.23)</w:t>
      </w:r>
      <w:r w:rsidRPr="00090B7C">
        <w:rPr>
          <w:rFonts w:ascii="Times New Roman" w:hAnsi="Times New Roman" w:cs="Times New Roman"/>
          <w:sz w:val="24"/>
          <w:szCs w:val="24"/>
          <w:lang w:val="en-US"/>
        </w:rPr>
        <w:t xml:space="preserve">. </w:t>
      </w:r>
      <w:commentRangeEnd w:id="1"/>
      <w:r w:rsidRPr="00090B7C">
        <w:rPr>
          <w:rFonts w:ascii="Times New Roman" w:hAnsi="Times New Roman" w:cs="Times New Roman"/>
          <w:sz w:val="24"/>
          <w:szCs w:val="24"/>
          <w:lang w:val="en-US"/>
        </w:rPr>
        <w:t xml:space="preserve">However, this association was </w:t>
      </w:r>
      <w:r w:rsidR="00BD2D72">
        <w:rPr>
          <w:rFonts w:ascii="Times New Roman" w:hAnsi="Times New Roman" w:cs="Times New Roman"/>
          <w:sz w:val="24"/>
          <w:szCs w:val="24"/>
          <w:lang w:val="en-US"/>
        </w:rPr>
        <w:t>in</w:t>
      </w:r>
      <w:r w:rsidRPr="00090B7C">
        <w:rPr>
          <w:rFonts w:ascii="Times New Roman" w:hAnsi="Times New Roman" w:cs="Times New Roman"/>
          <w:sz w:val="24"/>
          <w:szCs w:val="24"/>
          <w:lang w:val="en-US"/>
        </w:rPr>
        <w:t>consistent across all treatment settings</w:t>
      </w:r>
      <w:r>
        <w:rPr>
          <w:rFonts w:ascii="Times New Roman" w:hAnsi="Times New Roman" w:cs="Times New Roman"/>
          <w:sz w:val="24"/>
          <w:szCs w:val="24"/>
          <w:lang w:val="en-US"/>
        </w:rPr>
        <w:t xml:space="preserve"> (</w:t>
      </w:r>
      <w:r w:rsidRPr="00ED0D98">
        <w:rPr>
          <w:rFonts w:ascii="Times New Roman" w:hAnsi="Times New Roman" w:cs="Times New Roman"/>
          <w:sz w:val="24"/>
          <w:szCs w:val="24"/>
          <w:lang w:val="en-US"/>
        </w:rPr>
        <w:t>Cochran's Q = 14.49, p = 0.0059</w:t>
      </w:r>
      <w:r>
        <w:rPr>
          <w:rFonts w:ascii="Times New Roman" w:hAnsi="Times New Roman" w:cs="Times New Roman"/>
          <w:sz w:val="24"/>
          <w:szCs w:val="24"/>
          <w:lang w:val="en-US"/>
        </w:rPr>
        <w:t>)</w:t>
      </w:r>
      <w:r w:rsidRPr="00090B7C">
        <w:rPr>
          <w:rFonts w:ascii="Times New Roman" w:hAnsi="Times New Roman" w:cs="Times New Roman"/>
          <w:sz w:val="24"/>
          <w:szCs w:val="24"/>
          <w:lang w:val="en-US"/>
        </w:rPr>
        <w:t>.</w:t>
      </w:r>
      <w:commentRangeStart w:id="3"/>
      <w:commentRangeEnd w:id="3"/>
      <w:r>
        <w:rPr>
          <w:rStyle w:val="Refdecomentario"/>
          <w:rFonts w:ascii="Times New Roman" w:eastAsia="Times New Roman" w:hAnsi="Times New Roman" w:cs="Times New Roman"/>
          <w:lang w:val="en-US" w:eastAsia="es-CL"/>
        </w:rPr>
        <w:commentReference w:id="3"/>
      </w:r>
      <w:commentRangeStart w:id="4"/>
      <w:commentRangeEnd w:id="4"/>
      <w:r>
        <w:rPr>
          <w:rStyle w:val="Refdecomentario"/>
          <w:rFonts w:ascii="Times New Roman" w:eastAsia="Times New Roman" w:hAnsi="Times New Roman" w:cs="Times New Roman"/>
          <w:lang w:val="en-US" w:eastAsia="es-CL"/>
        </w:rPr>
        <w:commentReference w:id="4"/>
      </w:r>
      <w:r>
        <w:rPr>
          <w:rStyle w:val="Refdecomentario"/>
          <w:rFonts w:ascii="Times New Roman" w:eastAsia="Times New Roman" w:hAnsi="Times New Roman" w:cs="Times New Roman"/>
          <w:lang w:val="en-US" w:eastAsia="es-CL"/>
        </w:rPr>
        <w:commentReference w:id="1"/>
      </w:r>
      <w:commentRangeEnd w:id="2"/>
      <w:r>
        <w:rPr>
          <w:rStyle w:val="Refdecomentario"/>
          <w:rFonts w:ascii="Times New Roman" w:eastAsia="Times New Roman" w:hAnsi="Times New Roman" w:cs="Times New Roman"/>
          <w:lang w:val="en-US" w:eastAsia="es-CL"/>
        </w:rPr>
        <w:commentReference w:id="2"/>
      </w:r>
      <w:r>
        <w:rPr>
          <w:rFonts w:ascii="Times New Roman" w:hAnsi="Times New Roman" w:cs="Times New Roman"/>
          <w:sz w:val="24"/>
          <w:szCs w:val="24"/>
          <w:lang w:val="en-US"/>
        </w:rPr>
        <w:t xml:space="preserve"> </w:t>
      </w:r>
      <w:r w:rsidR="00C77E12">
        <w:rPr>
          <w:rFonts w:ascii="Times New Roman" w:hAnsi="Times New Roman" w:cs="Times New Roman"/>
          <w:sz w:val="24"/>
          <w:szCs w:val="24"/>
          <w:lang w:val="en-US"/>
        </w:rPr>
        <w:t>S</w:t>
      </w:r>
      <w:r>
        <w:rPr>
          <w:rFonts w:ascii="Times New Roman" w:hAnsi="Times New Roman" w:cs="Times New Roman"/>
          <w:sz w:val="24"/>
          <w:szCs w:val="24"/>
          <w:lang w:val="en-US"/>
        </w:rPr>
        <w:t xml:space="preserve">ensitivity analyses were consistent with the </w:t>
      </w:r>
      <w:r>
        <w:rPr>
          <w:rFonts w:ascii="Times New Roman" w:hAnsi="Times New Roman" w:cs="Times New Roman"/>
          <w:sz w:val="24"/>
          <w:szCs w:val="24"/>
          <w:lang w:val="en-US"/>
        </w:rPr>
        <w:lastRenderedPageBreak/>
        <w:t xml:space="preserve">main results </w:t>
      </w:r>
      <w:r w:rsidR="00BD2D72">
        <w:rPr>
          <w:rFonts w:ascii="Times New Roman" w:hAnsi="Times New Roman" w:cs="Times New Roman"/>
          <w:sz w:val="24"/>
          <w:szCs w:val="24"/>
          <w:lang w:val="en-US"/>
        </w:rPr>
        <w:t>regarding</w:t>
      </w:r>
      <w:r>
        <w:rPr>
          <w:rFonts w:ascii="Times New Roman" w:hAnsi="Times New Roman" w:cs="Times New Roman"/>
          <w:sz w:val="24"/>
          <w:szCs w:val="24"/>
          <w:lang w:val="en-US"/>
        </w:rPr>
        <w:t xml:space="preserve"> direction</w:t>
      </w:r>
      <w:r w:rsidR="008563D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6363F">
        <w:rPr>
          <w:rFonts w:ascii="Times New Roman" w:hAnsi="Times New Roman" w:cs="Times New Roman"/>
          <w:sz w:val="24"/>
          <w:szCs w:val="24"/>
          <w:lang w:val="en-US"/>
        </w:rPr>
        <w:t xml:space="preserve">although </w:t>
      </w:r>
      <w:r w:rsidR="008563D4">
        <w:rPr>
          <w:rFonts w:ascii="Times New Roman" w:hAnsi="Times New Roman" w:cs="Times New Roman"/>
          <w:sz w:val="24"/>
          <w:szCs w:val="24"/>
          <w:lang w:val="en-US"/>
        </w:rPr>
        <w:t>attenuated</w:t>
      </w:r>
      <w:r w:rsidR="0036363F">
        <w:rPr>
          <w:rFonts w:ascii="Times New Roman" w:hAnsi="Times New Roman" w:cs="Times New Roman"/>
          <w:sz w:val="24"/>
          <w:szCs w:val="24"/>
          <w:lang w:val="en-US"/>
        </w:rPr>
        <w:t xml:space="preserve"> associations between PSU and treatment non-completion</w:t>
      </w:r>
      <w:r>
        <w:rPr>
          <w:rFonts w:ascii="Times New Roman" w:hAnsi="Times New Roman" w:cs="Times New Roman"/>
          <w:sz w:val="24"/>
          <w:szCs w:val="24"/>
          <w:lang w:val="en-US"/>
        </w:rPr>
        <w:t>.</w:t>
      </w:r>
    </w:p>
    <w:p w14:paraId="5DE9F8D5" w14:textId="62B6966D" w:rsidR="00AA5B6C" w:rsidRPr="00090B7C" w:rsidRDefault="00AA5B6C" w:rsidP="00F80ACA">
      <w:pPr>
        <w:spacing w:line="480" w:lineRule="auto"/>
        <w:rPr>
          <w:rFonts w:ascii="Times New Roman" w:hAnsi="Times New Roman" w:cs="Times New Roman"/>
          <w:sz w:val="24"/>
          <w:szCs w:val="24"/>
          <w:lang w:val="en-US"/>
        </w:rPr>
      </w:pPr>
      <w:r w:rsidRPr="00090B7C">
        <w:rPr>
          <w:rFonts w:ascii="Times New Roman" w:hAnsi="Times New Roman" w:cs="Times New Roman"/>
          <w:b/>
          <w:bCs/>
          <w:sz w:val="24"/>
          <w:szCs w:val="24"/>
          <w:lang w:val="en-US"/>
        </w:rPr>
        <w:t>Conclusions</w:t>
      </w:r>
      <w:r w:rsidRPr="00090B7C">
        <w:rPr>
          <w:rFonts w:ascii="Times New Roman" w:hAnsi="Times New Roman" w:cs="Times New Roman"/>
          <w:sz w:val="24"/>
          <w:szCs w:val="24"/>
          <w:lang w:val="en-US"/>
        </w:rPr>
        <w:t>: Reporting PSU at admission was modestly associated with a higher risk of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The analysis, adjusted for various covariates and accounting for irregular observation times, highlighted the association between PSU reporting and treatment outcomes in specific settings. </w:t>
      </w:r>
      <w:r w:rsidR="00BD2D72">
        <w:rPr>
          <w:rFonts w:ascii="Times New Roman" w:hAnsi="Times New Roman" w:cs="Times New Roman"/>
          <w:sz w:val="24"/>
          <w:szCs w:val="24"/>
          <w:lang w:val="en-US"/>
        </w:rPr>
        <w:t>T</w:t>
      </w:r>
      <w:r w:rsidR="00BD2D72" w:rsidRPr="00BD2D72">
        <w:rPr>
          <w:rFonts w:ascii="Times New Roman" w:hAnsi="Times New Roman" w:cs="Times New Roman"/>
          <w:sz w:val="24"/>
          <w:szCs w:val="24"/>
          <w:lang w:val="en-US"/>
        </w:rPr>
        <w:t>his study is one of the few from outside the Global North</w:t>
      </w:r>
      <w:r w:rsidR="00BD2D72">
        <w:rPr>
          <w:rFonts w:ascii="Times New Roman" w:hAnsi="Times New Roman" w:cs="Times New Roman"/>
          <w:sz w:val="24"/>
          <w:szCs w:val="24"/>
          <w:lang w:val="en-US"/>
        </w:rPr>
        <w:t xml:space="preserve"> and</w:t>
      </w:r>
      <w:r w:rsidR="00BD2D72" w:rsidRPr="00BD2D72">
        <w:rPr>
          <w:rFonts w:ascii="Times New Roman" w:hAnsi="Times New Roman" w:cs="Times New Roman"/>
          <w:sz w:val="24"/>
          <w:szCs w:val="24"/>
          <w:lang w:val="en-US"/>
        </w:rPr>
        <w:t xml:space="preserve"> could have significant implications for substance use treatment worldwide.</w:t>
      </w:r>
      <w:r w:rsidR="00BD2D72">
        <w:rPr>
          <w:rFonts w:ascii="Times New Roman" w:hAnsi="Times New Roman" w:cs="Times New Roman"/>
          <w:sz w:val="24"/>
          <w:szCs w:val="24"/>
          <w:lang w:val="en-US"/>
        </w:rPr>
        <w:t xml:space="preserve"> Findings</w:t>
      </w:r>
      <w:r w:rsidR="00BD2D72" w:rsidRPr="00090B7C">
        <w:rPr>
          <w:rFonts w:ascii="Times New Roman" w:hAnsi="Times New Roman" w:cs="Times New Roman"/>
          <w:sz w:val="24"/>
          <w:szCs w:val="24"/>
          <w:lang w:val="en-US"/>
        </w:rPr>
        <w:t xml:space="preserve"> </w:t>
      </w:r>
      <w:r w:rsidRPr="00090B7C">
        <w:rPr>
          <w:rFonts w:ascii="Times New Roman" w:hAnsi="Times New Roman" w:cs="Times New Roman"/>
          <w:sz w:val="24"/>
          <w:szCs w:val="24"/>
          <w:lang w:val="en-US"/>
        </w:rPr>
        <w:t xml:space="preserve">underscore the necessity for </w:t>
      </w:r>
      <w:r>
        <w:rPr>
          <w:rFonts w:ascii="Times New Roman" w:hAnsi="Times New Roman" w:cs="Times New Roman"/>
          <w:sz w:val="24"/>
          <w:szCs w:val="24"/>
          <w:lang w:val="en-US"/>
        </w:rPr>
        <w:t>personalized interventions</w:t>
      </w:r>
      <w:r w:rsidRPr="00090B7C">
        <w:rPr>
          <w:rFonts w:ascii="Times New Roman" w:hAnsi="Times New Roman" w:cs="Times New Roman"/>
          <w:sz w:val="24"/>
          <w:szCs w:val="24"/>
          <w:lang w:val="en-US"/>
        </w:rPr>
        <w:t xml:space="preserve"> tailored to patients </w:t>
      </w:r>
      <w:r>
        <w:rPr>
          <w:rFonts w:ascii="Times New Roman" w:hAnsi="Times New Roman" w:cs="Times New Roman"/>
          <w:sz w:val="24"/>
          <w:szCs w:val="24"/>
          <w:lang w:val="en-US"/>
        </w:rPr>
        <w:t>reporting PSU in different treatment settings</w:t>
      </w:r>
      <w:r w:rsidRPr="00090B7C">
        <w:rPr>
          <w:rFonts w:ascii="Times New Roman" w:hAnsi="Times New Roman" w:cs="Times New Roman"/>
          <w:sz w:val="24"/>
          <w:szCs w:val="24"/>
          <w:lang w:val="en-US"/>
        </w:rPr>
        <w:t>.</w:t>
      </w:r>
    </w:p>
    <w:p w14:paraId="73FBDA5E" w14:textId="77777777"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Pr="00090B7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Polysubstance use; </w:t>
      </w:r>
      <w:r w:rsidRPr="00090B7C">
        <w:rPr>
          <w:rFonts w:ascii="Times New Roman" w:hAnsi="Times New Roman" w:cs="Times New Roman"/>
          <w:sz w:val="24"/>
          <w:szCs w:val="24"/>
          <w:lang w:val="en-US"/>
        </w:rPr>
        <w:t>Substance use; Treatment non</w:t>
      </w:r>
      <w:r>
        <w:rPr>
          <w:rFonts w:ascii="Times New Roman" w:hAnsi="Times New Roman" w:cs="Times New Roman"/>
          <w:sz w:val="24"/>
          <w:szCs w:val="24"/>
          <w:lang w:val="en-US"/>
        </w:rPr>
        <w:t>-</w:t>
      </w:r>
      <w:r w:rsidRPr="00090B7C">
        <w:rPr>
          <w:rFonts w:ascii="Times New Roman" w:hAnsi="Times New Roman" w:cs="Times New Roman"/>
          <w:sz w:val="24"/>
          <w:szCs w:val="24"/>
          <w:lang w:val="en-US"/>
        </w:rPr>
        <w:t xml:space="preserve">completion; </w:t>
      </w:r>
      <w:r>
        <w:rPr>
          <w:rFonts w:ascii="Times New Roman" w:hAnsi="Times New Roman" w:cs="Times New Roman"/>
          <w:sz w:val="24"/>
          <w:szCs w:val="24"/>
          <w:lang w:val="en-US"/>
        </w:rPr>
        <w:t>Administrative data</w:t>
      </w:r>
      <w:r w:rsidRPr="00090B7C">
        <w:rPr>
          <w:rFonts w:ascii="Times New Roman" w:hAnsi="Times New Roman" w:cs="Times New Roman"/>
          <w:sz w:val="24"/>
          <w:szCs w:val="24"/>
          <w:lang w:val="en-US"/>
        </w:rPr>
        <w:t>; Chile.</w:t>
      </w:r>
    </w:p>
    <w:p w14:paraId="1FF543EF" w14:textId="57F5856D"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words: </w:t>
      </w:r>
      <w:r w:rsidR="00BD2D72">
        <w:rPr>
          <w:rFonts w:ascii="Times New Roman" w:hAnsi="Times New Roman" w:cs="Times New Roman"/>
          <w:sz w:val="24"/>
          <w:szCs w:val="24"/>
          <w:lang w:val="en-US"/>
        </w:rPr>
        <w:t>3</w:t>
      </w:r>
      <w:r w:rsidR="0036363F">
        <w:rPr>
          <w:rFonts w:ascii="Times New Roman" w:hAnsi="Times New Roman" w:cs="Times New Roman"/>
          <w:sz w:val="24"/>
          <w:szCs w:val="24"/>
          <w:lang w:val="en-US"/>
        </w:rPr>
        <w:t>5</w:t>
      </w:r>
      <w:r w:rsidR="00336923">
        <w:rPr>
          <w:rFonts w:ascii="Times New Roman" w:hAnsi="Times New Roman" w:cs="Times New Roman"/>
          <w:sz w:val="24"/>
          <w:szCs w:val="24"/>
          <w:lang w:val="en-US"/>
        </w:rPr>
        <w:t>0</w:t>
      </w:r>
      <w:r>
        <w:rPr>
          <w:rFonts w:ascii="Times New Roman" w:hAnsi="Times New Roman" w:cs="Times New Roman"/>
          <w:sz w:val="24"/>
          <w:szCs w:val="24"/>
          <w:lang w:val="en-US"/>
        </w:rPr>
        <w:t>/350</w:t>
      </w:r>
    </w:p>
    <w:p w14:paraId="1F3BDE00" w14:textId="1843C1C1" w:rsidR="00AA5B6C" w:rsidRDefault="00AA5B6C" w:rsidP="00F80AC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Manuscript words: </w:t>
      </w:r>
      <w:r w:rsidR="00B047D0">
        <w:rPr>
          <w:rFonts w:ascii="Times New Roman" w:hAnsi="Times New Roman" w:cs="Times New Roman"/>
          <w:sz w:val="24"/>
          <w:szCs w:val="24"/>
          <w:lang w:val="en-US"/>
        </w:rPr>
        <w:t>39</w:t>
      </w:r>
      <w:r w:rsidR="009437BE">
        <w:rPr>
          <w:rFonts w:ascii="Times New Roman" w:hAnsi="Times New Roman" w:cs="Times New Roman"/>
          <w:sz w:val="24"/>
          <w:szCs w:val="24"/>
          <w:lang w:val="en-US"/>
        </w:rPr>
        <w:t>03</w:t>
      </w:r>
    </w:p>
    <w:p w14:paraId="56C065FD" w14:textId="77777777" w:rsidR="00AA5B6C" w:rsidRPr="00090B7C" w:rsidRDefault="00AA5B6C" w:rsidP="00090B7C">
      <w:pPr>
        <w:rPr>
          <w:rFonts w:ascii="Arial" w:hAnsi="Arial" w:cs="Arial"/>
          <w:color w:val="1F1F1F"/>
          <w:sz w:val="24"/>
          <w:szCs w:val="24"/>
        </w:rPr>
      </w:pPr>
      <w:r w:rsidRPr="00090B7C">
        <w:rPr>
          <w:rFonts w:ascii="Arial" w:hAnsi="Arial" w:cs="Arial"/>
          <w:color w:val="1F1F1F"/>
          <w:sz w:val="24"/>
          <w:szCs w:val="24"/>
          <w:highlight w:val="yellow"/>
        </w:rPr>
        <w:t>Abstracts should be 350 words or fewer, structured into sections describing the Introduction, Methods, Results, and Conclusions. Do not include in-text citations in the abstract.</w:t>
      </w:r>
    </w:p>
    <w:p w14:paraId="2E157965" w14:textId="77777777" w:rsidR="00AA5B6C" w:rsidRPr="00090B7C" w:rsidRDefault="00AA5B6C" w:rsidP="00090B7C">
      <w:pPr>
        <w:pStyle w:val="Prrafodelista"/>
        <w:numPr>
          <w:ilvl w:val="0"/>
          <w:numId w:val="2"/>
        </w:numPr>
        <w:rPr>
          <w:rFonts w:ascii="Arial" w:hAnsi="Arial" w:cs="Arial"/>
          <w:color w:val="1F1F1F"/>
          <w:sz w:val="24"/>
          <w:szCs w:val="24"/>
        </w:rPr>
      </w:pPr>
      <w:r w:rsidRPr="00090B7C">
        <w:rPr>
          <w:rFonts w:ascii="Arial" w:eastAsia="Times New Roman" w:hAnsi="Arial" w:cs="Arial"/>
          <w:color w:val="1F1F1F"/>
          <w:sz w:val="24"/>
          <w:szCs w:val="24"/>
          <w:lang w:val="en-US" w:eastAsia="es-CL"/>
        </w:rPr>
        <w:t>All figures (include relevant captions) in separate files</w:t>
      </w:r>
    </w:p>
    <w:p w14:paraId="08DEF368" w14:textId="77777777" w:rsidR="00AA5B6C" w:rsidRPr="00090B7C" w:rsidRDefault="00AA5B6C" w:rsidP="00090B7C">
      <w:pPr>
        <w:pStyle w:val="Prrafodelista"/>
        <w:numPr>
          <w:ilvl w:val="0"/>
          <w:numId w:val="2"/>
        </w:numPr>
        <w:spacing w:after="0" w:line="240" w:lineRule="auto"/>
        <w:jc w:val="left"/>
        <w:rPr>
          <w:rFonts w:ascii="Arial" w:eastAsia="Times New Roman" w:hAnsi="Arial" w:cs="Arial"/>
          <w:color w:val="1F1F1F"/>
          <w:sz w:val="24"/>
          <w:szCs w:val="24"/>
          <w:lang w:val="en-US" w:eastAsia="es-CL"/>
        </w:rPr>
      </w:pPr>
      <w:r w:rsidRPr="00090B7C">
        <w:rPr>
          <w:rFonts w:ascii="Arial" w:eastAsia="Times New Roman" w:hAnsi="Arial" w:cs="Arial"/>
          <w:color w:val="1F1F1F"/>
          <w:sz w:val="24"/>
          <w:szCs w:val="24"/>
          <w:lang w:val="en-US" w:eastAsia="es-CL"/>
        </w:rPr>
        <w:t>All tables (including titles, description, footnotes) in separate files</w:t>
      </w:r>
    </w:p>
    <w:p w14:paraId="6C2C9CD8" w14:textId="77777777" w:rsidR="00AA5B6C" w:rsidRDefault="00AA5B6C" w:rsidP="000B7AC1">
      <w:pPr>
        <w:spacing w:line="259" w:lineRule="auto"/>
        <w:jc w:val="left"/>
        <w:rPr>
          <w:lang w:val="en-US"/>
        </w:rPr>
      </w:pPr>
      <w:r>
        <w:rPr>
          <w:lang w:val="en-US"/>
        </w:rPr>
        <w:br w:type="page"/>
      </w:r>
    </w:p>
    <w:p w14:paraId="0689EFED" w14:textId="77777777" w:rsidR="00AA5B6C" w:rsidRPr="0036363F" w:rsidRDefault="00AA5B6C" w:rsidP="00A324FC">
      <w:pPr>
        <w:pStyle w:val="Ttulo1"/>
      </w:pPr>
      <w:r w:rsidRPr="0036363F">
        <w:lastRenderedPageBreak/>
        <w:t>INTRODUCTION</w:t>
      </w:r>
    </w:p>
    <w:p w14:paraId="74C60879" w14:textId="658644DD"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People with substance use disorder (SUD) tend to use more than one substance unintentionally, unconsciously (e.g., due to unregulated and contaminated supplies), or intentionally </w:t>
      </w:r>
      <w:r>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{"citationID":"vSaOE1bz","properties":{"formattedCitation":"(Bunting et al., 2023; Quek et al., 2013)","plainCitation":"(Bunting et al., 2023; Quek et al., 2013)","noteIndex":0},"citationItems":[{"id":355,"uris":["http://zotero.org/users/12673371/items/QAFD7CDY"],"itemData":{"id":355,"type":"article-journal","abstract":"The rise in drug overdoses and harms associated with the use of more than one substance has led to increased use of the term “polysubstance use” among researchers, clinicians, and public health officials. However, the term retains no consistent definition across contexts. The current authors convened from disciplines including sociology, epidemiology, neuroscience, and addiction psychiatry to propose a recommended definition of polysubstance use. An iterative process considered authors’ formal and informal conversations, insights from relevant symposia, talks, and conferences, as well as their own research and clinical experiences to propose the current definition. Three key concepts were identified as necessary to define polysubstance use: (1) substances involved, (2) timing, and (3) intent. Substances involved include clarifying either (1) the number and type of substances used, (2) presence of more than one substance use disorder, or (3) primary and secondary substance use. The concept of timing is recommended to use clear terms such as simultaneous, sequential, and same-day polysubstance use to describe short-term behaviors (e.g., 30-day windows). Finally, the concept of intent refers to clarifying unintentional use or exposure when possible, and greater attention to motivations of polysubstance use. These three components should be clearly defined in research on polysubstance use to improve consistency across disciplines. Consistent definitions of polysubstance use can aid in the synthesis of evidence to better address an overdose crisis that increasingly involves multiple substances.","container-title":"The American Journal of Drug and Alcohol Abuse","DOI":"10.1080/00952990.2023.2248360","ISSN":"0095-2990","issue":"0","note":"publisher: Taylor &amp; Francis\n_eprint: https://doi.org/10.1080/00952990.2023.2248360\nPMID: 37734160","page":"1-7","source":"Taylor and Francis+NEJM","title":"Are you thinking what I’m thinking? Defining what we mean by “polysubstance use.”","title-short":"Are you thinking what I’m thinking?","volume":"0","author":[{"family":"Bunting","given":"Amanda M."},{"family":"Shearer","given":"Riley"},{"family":"Linden-Carmichael","given":"Ashley N."},{"family":"Williams","given":"Arthur Robin"},{"family":"Comer","given":"Sandra D."},{"family":"Cerdá","given":"Magdalena"},{"family":"Lorvick","given":"Jennifer"}],"issued":{"date-parts":[["2023"]]}}},{"id":450,"uris":["http://zotero.org/users/12673371/items/I2JNVWWC"],"itemData":{"id":450,"type":"article-journal","abstract":"Background: Alcohol use and illicit drug use peak during young adulthood (around 18–29 years of age), but comparatively little is known about polydrug use in nationally representative samples of young adults. Drawing on a nationally representative cross-sectional survey (Australian National Drug Strategy Household Survey), this study examines polydrug use patterns and associated psychosocial risk factors among young adults (n = 3,333; age 19–29).Method: The use of a broad range of licit and illicit drugs were examined, including alcohol, tobacco, cannabis, cocaine, hallucinogens, ecstasy, ketamine, GHB, inhalants, steroids, barbiturates, meth/amphetamines, heroin, methadone/buprenorphine, other opiates, painkillers, and tranquilizers/sleeping pills. Latent class analysis was employed to identify patterns of polydrug use.Results: Polydrug use in this sample was best described using a 5-class solution. The majority of young adults predominantly used alcohol only (52.3%), alcohol and tobacco (34.18%). The other classes were cannabis, ecstasy, and licit drug use (9.4%), cannabis, amphetamine derivative, and licit drug use (2.8%), and sedative and alcohol use (1.3%). Young adult males with low education and/or high income were most at risk of polydrug use.Conclusion: Almost half of young adults reported polydrug use, highlighting the importance of post-high school screening for key risk factors and polydrug use profiles, and the delivery of early intervention strategies targeting illicit drugs.","container-title":"Frontiers in Public Health","ISSN":"2296-2565","source":"Frontiers","title":"Concurrent and Simultaneous Polydrug Use: Latent Class Analysis of an Australian Nationally Representative Sample of Young Adults","title-short":"Concurrent and Simultaneous Polydrug Use","URL":"https://www.frontiersin.org/articles/10.3389/fpubh.2013.00061","volume":"1","author":[{"family":"Quek","given":"Lake-Hui"},{"family":"Chan","given":"Gary"},{"family":"White","given":"Angela"},{"family":"Connor","given":"Jason"},{"family":"Baker","given":"Peter"},{"family":"Saunders","given":"John"},{"family":"Kelly","given":"Adrian"}],"accessed":{"date-parts":[["2024",1,7]]},"issued":{"date-parts":[["2013"]]}}}],"schema":"https://github.com/citation-style-language/schema/raw/master/csl-citation.json"} </w:instrText>
      </w:r>
      <w:r>
        <w:rPr>
          <w:rFonts w:ascii="Times New Roman" w:hAnsi="Times New Roman" w:cs="Times New Roman"/>
          <w:sz w:val="24"/>
          <w:szCs w:val="24"/>
          <w:lang w:val="en-US"/>
        </w:rPr>
        <w:fldChar w:fldCharType="separate"/>
      </w:r>
      <w:r w:rsidRPr="00BC7832">
        <w:rPr>
          <w:rFonts w:ascii="Times New Roman" w:hAnsi="Times New Roman" w:cs="Times New Roman"/>
          <w:sz w:val="24"/>
        </w:rPr>
        <w:t>(Bunting et al., 2023; Quek et al., 2013)</w:t>
      </w:r>
      <w:r>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during active use in their lifetime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{"citationID":"K9gLfRTN","properties":{"formattedCitation":"(Connor et al., 2014)","plainCitation":"(Connor et al., 2014)","noteIndex":0},"citationItems":[{"id":454,"uris":["http://zotero.org/users/12673371/items/5EIG6Y76"],"itemData":{"id":454,"type":"article-journal","abstract":"Purpose of review \n          Polysubstance use is common, particularly amongst some age groups and subcultures. It is also associated with elevated risk of psychiatric and physical health problems. We review the recent research findings, comment on changes to polysubstance diagnoses, report on contemporary clinical and epidemiological polysubstance trends, and examine the efficacy of preventive and treatment approaches.\n          Recent findings \n          Approaches to describing polysubstance use profiles are becoming more sophisticated. Models over the last 18 months that employ latent class analysis typically report a no use or limited-range cluster (alcohol, tobacco and marijuana), a moderate-range cluster (limited range and amphetamine derivatives), and an extended-range cluster (moderate range, and nonmedical use of prescription drugs and other illicit drugs). Prevalence rates vary as a function of the population surveyed. Wide-ranging polysubstance users carry higher risk of comorbid psychopathology, health problems, and deficits in cognitive functioning.\n          Summary \n          Wide-ranging polysubstance use is more prevalent in subcultures such as ‘ravers’ (dance club attendees) and those already dependent on substances. Health risks are elevated in these groups. Research into the prevention and treatment of polysubstance use is underdeveloped. There may be benefit in targeting specific polysubstance use and risk profiles in prevention and clinical research.","container-title":"Current Opinion in Psychiatry","DOI":"10.1097/YCO.0000000000000069","ISSN":"0951-7367","issue":"4","language":"en-US","page":"269","source":"journals.lww.com","title":"Polysubstance use: diagnostic challenges, patterns of use and health","title-short":"Polysubstance use","volume":"27","author":[{"family":"Connor","given":"Jason P."},{"family":"Gullo","given":"Matthew J."},{"family":"White","given":"Angela"},{"family":"Kelly","given":"Adrian B."}],"issued":{"date-parts":[["2014",7]]}}}],"schema":"https://github.com/citation-style-language/schema/raw/master/csl-citation.json"}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(Connor et al., 2014)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Some reasons for intentional polysubstance use (PSU) include additive or synergistic reward, compensation for undesired effects or negative internal states, predisposition, or being related to supply (e.g., due to shortages of the main substance)</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{"citationID":"SRNTvwjk","properties":{"formattedCitation":"(Karamouzian et al., 2024)","plainCitation":"(Karamouzian et al., 2024)","noteIndex":0},"citationItems":[{"id":630,"uris":["http://zotero.org/users/12673371/items/33RS78J4"],"itemData":{"id":630,"type":"article-journal","abstract":"BACKGROUND: Polysubstance use (PSU) is common among people who use opioids (PWUO) and has been associated with drug-related harms. We aimed to identify latent longitudinal PSU classes among a cohort of PWUO and characterize non-fatal overdose risks among different sub-classes over time.\nMETHODS: We used longitudinal data (2005-2018) from three ongoing prospective cohorts of people who use drugs in Vancouver, Canada. The primary outcome of interest was self-reported non-fatal overdose during the past six months. The primary exposure of interest was longitudinal PSU patterns among PWUO, obtained from repeated measures latent class analysis (RMLCA) of weekly substance use-related outcome indicators. Multivariable generalized estimating equations models were built to assess the association between latent PSU class membership and non-fatal overdose, adjusting for potential sociodemographic, behavioural, and structural confounders.\nRESULTS: 2627 PWUO were included in the analysis, and 1094 (41.6 %) had experienced at least one non-fatal overdose during the study period. RMLCA revealed five distinct latent longitudinal PSU classes, including low/infrequent use (Class 1; 30 %), primarily opioid and methamphetamine use (Class 2; 22 %), primarily cannabis use (Class 3; 15 %), primarily opioid and crack use (Class 4; 29 %), and frequent PSU (Class 5; 4 %). In comparison with Class 1 (low), membership in all latent PSU classes except Class 3 (cannabis) was associated with increased odds of non-fatal overdose: Class 2 (opioids + meth) vs. Class 1 (Adjusted odds ratios [aOR] = 2.20, 95 % confidence intervals [CI]: 1.51-3.22), Class 4 (opioids + crack) vs. Class 1 (aOR = 1.06, 95 % CI: 0.85-1.33), and Class 5 (frequent) vs. Class 1 (aOR = 2.39, 95 % CI: 1.92-2.97).\nCONCLUSION: Our findings highlighted the heterogeneous characteristics of PWUO in terms of patterns of PSU and non-fatal overdose risk. The diverse nature of PWUO and the potential additive or multiplicative impact of using several substances on overdoses should be reflected across the substance use treatment continuum and care provision.","container-title":"The International Journal on Drug Policy","DOI":"10.1016/j.drugpo.2023.104301","ISSN":"1873-4758","journalAbbreviation":"Int J Drug Policy","language":"eng","note":"PMID: 38182524","page":"104301","source":"PubMed","title":"Longitudinal polysubstance use patterns and non-fatal overdose: A repeated measures latent class analysis","title-short":"Longitudinal polysubstance use patterns and non-fatal overdose","author":[{"family":"Karamouzian","given":"Mohammad"},{"family":"Cui","given":"Zishan"},{"family":"Hayashi","given":"Kanna"},{"family":"DeBeck","given":"Kora"},{"family":"Reddon","given":"Hudson"},{"family":"Buxton","given":"Jane A."},{"family":"Kerr","given":"Thomas"}],"issued":{"date-parts":[["2024",1,4]]}}}],"schema":"https://github.com/citation-style-language/schema/raw/master/csl-citation.json"}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(Karamouzian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Importantly, people with PSU are a high-risk population because they are related to a higher mortality rate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{"citationID":"qghoX5HE","properties":{"formattedCitation":"(Gjersing &amp; Bretteville-Jensen, 2018)","plainCitation":"(Gjersing &amp; Bretteville-Jensen, 2018)","noteIndex":0},"citationItems":[{"id":456,"uris":["http://zotero.org/users/12673371/items/RS2C6BBN"],"itemData":{"id":456,"type":"article-journal","abstract":"Aims To examine the mortality risk in a cohort of ‘hard-to-reach’ polysubstance users and its putative associations with substance use. Specifically, we estimated all-cause mortality risk as a function of individual substance use indicators, and then as a function of their complex, ‘real-life’ patterns as identified through latent class analysis (LCA). Design Prospective cohort study among street- and low-threshold service-recruited polysubstance users included between September and November 2013 and followed through the National Cause of Death Registry until 31 October 2015. Setting Seven Norwegian cities. Participants A total of 884 users of illegal opioids and/or stimulants. Of these, 357 were in opioid substitution treatment (OST) at the time of inclusion. Forty-four participants died during follow-up. Measurements Primary outcome: all-cause mortality risk. Unadjusted and adjusted Cox proportional hazard (PH) regression models (covariates: male, age, homelessness/shelter use, overdose experience, OST status, years of injecting, individual substance use indicators, city, use patterns). LCA models estimated separately for those in and those not in OST due to measurement invariance. Findings The crude mortality rate was 2.52 per 100 person-years. Standardized mortality ratio was 26.11 [95% confidence interval (CI) = 10.06–54.87] for women and 10.71 (95% CI = 6.39–16.81) for men. No single drug use indicator, such as ‘heroin injection’ or ‘number of drugs used’, was associated with the mortality risk. However, meaningful use patterns were identified; three OST and non-OST patterns each. The non-OST patterns ‘polysubstance injectors’ [hazard ratio (HR) = 3.45, 95% CI = 0.98–12.14] and ‘low frequent injectors’ (HR = 3.17, CI = 1.05–9.56) were associated significantly with the mortality risk even when adjusted for other known risk factors. Conclusions In a Norwegian prospective cohort study, ‘hard-to-reach’ polysubstance users had a more than 10 times higher mortality risk than the general population. Mortality risk was not a function of any single drug use indicator, but two distinct combinations of substances, frequencies and routes of administration were associated with the mortality risk.","container-title":"Addiction","DOI":"10.1111/add.14053","ISSN":"1360-0443","issue":"4","language":"en","license":"© 2017 Society for the Study of Addiction","note":"_eprint: https://onlinelibrary.wiley.com/doi/pdf/10.1111/add.14053","page":"729-739","source":"Wiley Online Library","title":"Patterns of substance use and mortality risk in a cohort of ‘hard-to-reach’ polysubstance users","volume":"113","author":[{"family":"Gjersing","given":"Linn"},{"family":"Bretteville-Jensen","given":"Anne Line"}],"issued":{"date-parts":[["2018"]]}}}],"schema":"https://github.com/citation-style-language/schema/raw/master/csl-citation.json"}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(Gjersing &amp; Bretteville-Jensen,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higher risk of relapse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{"citationID":"DE8Biwo0","properties":{"formattedCitation":"(Chen et al., 2019; Hassan &amp; Le Foll, 2019)","plainCitation":"(Chen et al., 2019; Hassan &amp; Le Foll, 2019)","noteIndex":0},"citationItems":[{"id":458,"uris":["http://zotero.org/users/12673371/items/2PCQ72P9"],"itemData":{"id":458,"type":"article-journal","abstract":"Aims To describe the polysubstance use patterns of heroin-dependent patients and to understand the impact of polysubstance use patterns on relapse during the 5 years after completing compulsory rehabilitation programmes. Design In this secondary analysis, the baseline data of 503 heroin-dependent patients were linked with their 5-year follow-up data from official records. Setting Four compulsory rehabilitation centres in Shanghai, China. Participants A total of 564 heroin-dependent patients who were discharged from Shanghai compulsory rehabilitation facilities in 2007 and 2008 were recruited. Among these, 503 patients with available follow-up records were included in this analysis. Measurements The baseline measurements included the Addiction Severity Index, the Temperament and Character Inventory and the Medical Outcomes Study Social Support Scale. Relapses after discharge from the compulsory rehabilitation centres were extracted monthly from the official electronic record system. Latent class analysis was used to identify different polysubstance use patterns. Associations between the identified latent classes and heroin use and the factors related to relapse during the 5-year follow-up were analysed with the Cox regression model. Findings Three latent classes were identified in this cohort: (1) alcohol polydrug users (APU; 13.7%), (2) low polydrug users (LPU; 76.5%) and (3) amphetamine-type stimulant polydrug users (ASPU; 9.7%). During the 5-year follow-up, 298 heroin patients relapsed, and the three groups showed different relapse rates (ASPU 69.4 versus LPU 60.5 versus APU 44.9%, P = 0.02). The average durations of abstinence for the three groups differed (ASPU 31.27 ± 3.41 months versus LPU 36.77 ± 1.19 months versus APU 42.46 ± 2.81 months, P = 0.02). Multivariate Cox regression analyses found that the LPU [hazard ratio (HR) = 1.63, 1.06–2.51] and ASPU (HR = 2.10, 1.24–3.56) classes were positively associated with the risk of heroin relapse. Conclusion Polydrug use patterns differ among heroin-dependent patients in compulsory rehabilitation programmes in China. A history of polydrug use may predict heroin relapse risk among patients in those compulsory rehabilitation programmes.","container-title":"Addiction","DOI":"10.1111/add.14451","ISSN":"1360-0443","issue":"2","language":"en","license":"© 2018 Society for the Study of Addiction","note":"_eprint: https://onlinelibrary.wiley.com/doi/pdf/10.1111/add.14451","page":"259-267","source":"Wiley Online Library","title":"Polydrug use patterns and their impact on relapse among heroin-dependent patients in Shanghai, China","volume":"114","author":[{"family":"Chen","given":"Tianzhen"},{"family":"Zhong","given":"Na"},{"family":"Du","given":"Jiang"},{"family":"Li","given":"Zhibin"},{"family":"Zhao","given":"Yan"},{"family":"Sun","given":"Haiming"},{"family":"Chen","given":"Zhikang"},{"family":"Jiang","given":"Haifeng"},{"family":"Zhao","given":"Min"}],"issued":{"date-parts":[["2019"]]}}},{"id":460,"uris":["http://zotero.org/users/12673371/items/IBZBHNRI"],"itemData":{"id":460,"type":"article-journal","abstract":"Background\nUnderstanding the association of polydrug use disorders (PUD) with psychosocial and clinical factors is essential for the treatment of individuals with opioid use disorder (OUD). The aim of this study is to examine whether there is an association between childhood maltreatment, mood disorders, anxiety disorders, personality disorders, or posttraumatic stress disorder (PTSD) and PUD in individuals with OUD.\nMethods\nWe used data from 356 individuals with OUD in the past 12 months from a nationally representative database in the United States. PUD patients were classified into two groups: a group with additional one substance disorder (OUD + 1) and that with two or more additional substance disorders (OUD + 2). We conducted multivariate logistic regression to predict the PUD status, after adjustment for confounders including childhood maltreatment.\nResults\nAmong all individuals, 57.3% were polydrug users (n = 204) and 42.7% were not (n = 152). There was a high prevalence of childhood maltreatment in both groups, ranging from 16.1% to 59.5%, but the difference was not statistically significant. After adjustment for confounders, we found an association between past-year PTSD and OUD + 2 (odds ratio: 3.98; 95% confidence interval: 1.15–13.72; p = 0.03) but not with OUD + 1.\nConclusion\nPTSD is highly prevalent in individuals with OUD using multiple substances and could influence PUD. We recommend screening for PTSD in cases of PUD. Future studies should evaluate the effect of PTSD treatment on PUD.","container-title":"Drug and Alcohol Dependence","DOI":"10.1016/j.drugalcdep.2019.01.031","ISSN":"0376-8716","journalAbbreviation":"Drug and Alcohol Dependence","page":"28-33","source":"ScienceDirect","title":"Polydrug use disorders in individuals with opioid use disorder","volume":"198","author":[{"family":"Hassan","given":"Ahmed N."},{"family":"Le Foll","given":"Bernard"}],"issued":{"date-parts":[["2019",5,1]]}}}],"schema":"https://github.com/citation-style-language/schema/raw/master/csl-citation.json"}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(Chen et al., 2019; Hassan &amp; Le Foll,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less responsiveness to substance use treatment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{"citationID":"YSVmfGyL","properties":{"formattedCitation":"(Bonfiglio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other detrimental features such as risky sexual behavior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{"citationID":"JELM1OD4","properties":{"formattedCitation":"(Daskalopoulou et al., 2014; Sewell et al., 2017)","plainCitation":"(Daskalopoulou et al., 2014; Sewell et al., 2017)","noteIndex":0},"citationItems":[{"id":464,"uris":["http://zotero.org/users/12673371/items/7PIFNYKJ"],"itemData":{"id":464,"type":"article-journal","container-title":"The Lancet HIV","DOI":"10.1016/S2352-3018(14)70001-3","ISSN":"2352-3018","issue":"1","journalAbbreviation":"The Lancet HIV","language":"English","note":"publisher: Elsevier","page":"e22-e31","source":"www.thelancet.com","title":"Recreational drug use, polydrug use, and sexual behaviour in HIV-diagnosed men who have sex with men in the UK: results from the cross-sectional ASTRA study","title-short":"Recreational drug use, polydrug use, and sexual behaviour in HIV-diagnosed men who have sex with men in the UK","volume":"1","author":[{"family":"Daskalopoulou","given":"Marina"},{"family":"Rodger","given":"Alison"},{"family":"Phillips","given":"Andrew N."},{"family":"Sherr","given":"Lorraine"},{"family":"Speakman","given":"Andrew"},{"family":"Collins","given":"Simon"},{"family":"Elford","given":"Jonathan"},{"family":"Johnson","given":"Margaret A."},{"family":"Gilson","given":"Richard"},{"family":"Fisher","given":"Martin"},{"family":"Wilkins","given":"Ed"},{"family":"Anderson","given":"Jane"},{"family":"McDonnell","given":"Jeffrey"},{"family":"Edwards","given":"Simon"},{"family":"Perry","given":"Nicky"},{"family":"O'Connell","given":"Rebecca"},{"family":"Lascar","given":"Monica"},{"family":"Jones","given":"Martin"},{"family":"Johnson","given":"Anne M."},{"family":"Hart","given":"Graham"},{"family":"Miners","given":"Alec"},{"family":"Geretti","given":"Anna-Maria"},{"family":"Burman","given":"William J."},{"family":"Lampe","given":"Fiona C."}],"issued":{"date-parts":[["2014",10,1]]}}},{"id":466,"uris":["http://zotero.org/users/12673371/items/KJZ8KB4K"],"itemData":{"id":466,"type":"article-journal","abstract":"Background\nRecreational drug use and associated harms continue to be of significant concern in men who have sex with men (MSM) particularly in the context of HIV and STI transmission.\nMethods\nData from 1484 HIV-negative or undiagnosed MSM included in the AURAH study, a cross-sectional, self-completed questionnaire study of 2630 individuals from 20 sexual health clinics in the United Kingdom in 2013–2014, was analysed. Two measures of recreational drug use in the previous three months were defined; (i) polydrug use (use of 3 or more recreational drugs) and (ii) chemsex drug use (use of mephedrone, crystal methamphetamine or GHB/GBL). Associations of socio-demographic, health and lifestyle factors with drug use, and associations of drug use with sexual behaviour, were investigated.\nResults\nOf the 1484 MSM, 350 (23.6%) reported polydrug use and 324 (21.8%) reported chemsex drug use in the past three months. Overall 852 (57.5%) men reported condomless sex in the past three months; 430 (29.0%) had CLS with ≥2 partners, 474 (31.9%) had CLS with unknown/HIV+ partner(s); 187 (12.6%) had receptive CLS with an unknown status partner. For polydrug use, prevalence ratios (95% confidence interval) for association with CLS measures, adjusted for socio-demographic factors were: 1.38 (1.26, 1.51) for CLS; 2.11 (1.80, 2.47) for CLS with ≥2 partners; 1.89 (1.63, 2.19) for CLS with unknown/HIV+ partner(s); 1.36 (1.00, 1.83) for receptive CLS with an unknown status partner. Corresponding adjusted prevalence ratios for chemsex drug use were: 1.38 (1.26, 1.52); 2.07 (1.76, 2.43); 1.88 (1.62, 2.19); 1.49 (1.10, 2.02). Polydrug and chemsex drug use were also strongly associated with previous STI, PEP use, group sex and high number of new sexual partners. Associations remained with little attenuation after further adjustment for depressive symptoms and alcohol intake.\nConclusion\nThere was a high prevalence of polydrug use and chemsex drug use among HIV negative MSM attending UK sexual health clinics. Drug use was strongly associated with sexual behaviours linked to risk of acquisition of STIs and HIV.","container-title":"International Journal of Drug Policy","DOI":"10.1016/j.drugpo.2017.01.001","ISSN":"0955-3959","journalAbbreviation":"International Journal of Drug Policy","page":"33-43","source":"ScienceDirect","title":"Poly drug use, chemsex drug use, and associations with sexual risk behaviour in HIV-negative men who have sex with men attending sexual health clinics","volume":"43","author":[{"family":"Sewell","given":"Janey"},{"family":"Miltz","given":"Ada"},{"family":"Lampe","given":"Fiona C."},{"family":"Cambiano","given":"Valentina"},{"family":"Speakman","given":"Andrew"},{"family":"Phillips","given":"Andrew N."},{"family":"Stuart","given":"David"},{"family":"Gilson","given":"Richard"},{"family":"Asboe","given":"David"},{"family":"Nwokolo","given":"Nneka"},{"family":"Clarke","given":"Amanda"},{"family":"Collins","given":"Simon"},{"family":"Hart","given":"Graham"},{"family":"Elford","given":"Jonathan"},{"family":"Rodger","given":"Alison J."}],"issued":{"date-parts":[["2017",5,1]]}}}],"schema":"https://github.com/citation-style-language/schema/raw/master/csl-citation.json"} </w:instrText>
      </w:r>
      <w:r w:rsidRPr="000F254D">
        <w:rPr>
          <w:rFonts w:ascii="Times New Roman" w:hAnsi="Times New Roman" w:cs="Times New Roman"/>
          <w:sz w:val="24"/>
          <w:szCs w:val="24"/>
          <w:lang w:val="en-US"/>
        </w:rPr>
        <w:fldChar w:fldCharType="separate"/>
      </w:r>
      <w:r w:rsidRPr="00BC7832">
        <w:rPr>
          <w:rFonts w:ascii="Times New Roman" w:hAnsi="Times New Roman" w:cs="Times New Roman"/>
          <w:sz w:val="24"/>
        </w:rPr>
        <w:t>(Daskalopoulou et al., 2014; Sewell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commentRangeStart w:id="5"/>
      <w:r w:rsidRPr="000F254D">
        <w:rPr>
          <w:rFonts w:ascii="Times New Roman" w:hAnsi="Times New Roman" w:cs="Times New Roman"/>
          <w:sz w:val="24"/>
          <w:szCs w:val="24"/>
          <w:lang w:val="en-US"/>
        </w:rPr>
        <w:t>violence</w:t>
      </w:r>
      <w:commentRangeEnd w:id="5"/>
      <w:r>
        <w:rPr>
          <w:rStyle w:val="Refdecomentario"/>
          <w:rFonts w:ascii="Times New Roman" w:eastAsia="Times New Roman" w:hAnsi="Times New Roman" w:cs="Times New Roman"/>
          <w:lang w:val="en-US" w:eastAsia="es-CL"/>
        </w:rPr>
        <w:commentReference w:id="5"/>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{"citationID":"C088xc9n","properties":{"formattedCitation":"(H. J. Choi et al., 2022; Steele &amp; Peralta, 2020)","plainCitation":"(H. J. Choi et al., 2022; Steele &amp; Peralta, 2020)","dontUpdate":true,"noteIndex":0},"citationItems":[{"id":568,"uris":["http://zotero.org/users/12673371/items/G4VV4MWG"],"itemData":{"id":568,"type":"article-journal","abstract":"We examined sociodemographic and psychosocial risk factors that moderate the (poly) substance use and dating violence victimization and perpetration relationship among emerging adults. Using an ethnically diverse sample (N = 698), we used latent class analyses to identify mutually exclusive groups based on monthly and past-year substance use. We then examined these groups as they relate to dating violence victimization and perpetration and the moderating effect of various risk factors. Five classes were identified based on substance use patterns: (a) Regular Alcohol use, (b) Polysubstance use, (c) Heavy Alcohol and Marijuana use, (d) Mild Alcohol use, and (e) Occasional Alcohol and Marijuana use classes. Participants in the Polysubstance use class were the most likely to perpetrate dating violence followed by Heavy Alcohol and Marijuana use, Occasional Alcohol and Marijuana use, Regular Alcohol, and Mild Alcohol use classes. Similarly, participants in the Polysubstance use class were the most likely to be victims of dating violence followed by Occasional Alcohol and Marijuana, Heavy Alcohol and Marijuana, Regular Alcohol, and Mild Alcohol use classes. Depending on substance use class, gender, ethnicity, socioeconomic status, history of dating violence, and trauma symptoms differentially influenced dating violence perpetration and victimization at 1-year follow-up. Our findings support the need to comprehensively address dating violence among emerging adults. Intimate partner violence prevention and intervention programs may benefit from targeting emerging adults who misuse substances and incorporating substance use interventions into dating violence prevention efforts.","container-title":"Journal of Interpersonal Violence","DOI":"10.1177/0886260520934427","ISSN":"1552-6518","issue":"5-6","journalAbbreviation":"J Interpers Violence","language":"eng","note":"PMID: 32639843","page":"2190-2217","source":"PubMed","title":"Polydrug Use and Dating Violence Among Emerging Adults","volume":"37","author":[{"family":"Choi","given":"Hye Jeong"},{"family":"Grigorian","given":"Hannah"},{"family":"Garner","given":"Alisa"},{"family":"Stuart","given":"Gregory L."},{"family":"Temple","given":"Jeff R."}],"issued":{"date-parts":[["2022",3]]}}},{"id":570,"uris":["http://zotero.org/users/12673371/items/TBAS9BLU"],"itemData":{"id":570,"type":"article-journal","abstract":"Early research has revealed that patterns of aggression and antisocial behavior are present among polydrug users. Often missing from this discourse is the examination of whether polydrug users are quantitatively different from monodrug users in their use of aggression. Theoretical perspectives are often centered on the psychopharmacological effects of substance use on behavior. Consideration of possible poly- versus monodrug use differences and their impact on aggression has not been investigated. Data from this study were derived from a sample of Midwestern university students (N = 793). The relationship between violence, aggression, and concurrent polydrug use in the last year is assessed with a series of multivariate ordinary least squares (OLS) regression models. Results demonstrate that higher incidents of physical and verbal aggression are reported among polydrug users compared to monodrug users and abstainers. When analyses were broken down by polydrug users (those who engaged in alcohol/marijuana and alcohol/NMUPD [nonmedical use of prescription drugs] stimulants), polydrug users reported higher levels of physical aggression compared to monodrug users. Similarly, monodrug users reported higher levels of physical aggression compared to nonusers. This research extends our understanding of aggression among users from two different subcategories: polydrug users in comparison to those who only engage in one form of substance use. Scholars and practitioners who work with violent offenders should consider patterns of drug use behavior when addressing substance use–related aggression.","container-title":"Journal of Interpersonal Violence","DOI":"10.1177/0886260517715024","ISSN":"0886-2605","issue":"21-22","journalAbbreviation":"J Interpers Violence","language":"en","note":"publisher: SAGE Publications Inc","page":"4444-4467","source":"SAGE Journals","title":"Are Polydrug Users More Physically and Verbally Aggressive? An Assessment of Aggression Among Mono- Versus Polydrug Users in a University Sample","title-short":"Are Polydrug Users More Physically and Verbally Aggressive?","volume":"35","author":[{"family":"Steele","given":"Jennifer L."},{"family":"Peralta","given":"Robert L."}],"issued":{"date-parts":[["2020",11,1]]}}}],"schema":"https://github.com/citation-style-language/schema/raw/master/csl-citation.json"}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(Choi et al., 2022; Steele &amp; Peralta,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psychiatric comorbidities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{"citationID":"PUkXo8Lr","properties":{"formattedCitation":"(Mefodeva et al., 2022)","plainCitation":"(Mefodeva et al., 2022)","noteIndex":0},"citationItems":[{"id":571,"uris":["http://zotero.org/users/12673371/items/3TYHM28T"],"itemData":{"id":571,"type":"article-journal","abstract":"BACKGROUND AND AIMS: People with substance use disorders (SUDs) frequently present to treatment with polysubstance use and mental health comorbidities. Different combinations of substance use and mental health problems require different treatment approaches. Our study aimed to: (i) identify the shared substance use classes among young people at treatment admission, (ii) determine which mental health symptoms, quality of life (QoL) and service types were associated with the identified substance use classes, and (iii) prospectively determine which substance use classes and service types were more likely to complete treatment.\nDESIGN: Cross-sectional and prospective study using service and outcome data.\nSETTING: Substance use treatment services in Queensland and New South Wales, Australia.\nPARTICIPANTS: De-identified service and outcome measure data were extracted from the files of 744 clients aged 18-35 years (48% male) admitted into seven residential and four day-treatment programmes.\nMEASUREMENTS: Substance use and severity among tobacco, alcohol, cannabis, cocaine, amphetamine-type stimulants, opioids, sedatives and inhalants. Other variables included: depression, anxiety, post-traumatic stress and psychotic symptoms, as well as QoL.\nFINDINGS: Latent class analysis identified three polysubstance use classes: wide-ranging polysubstance users (WRPU; 22.45%), primary amphetamine users (56.45%) and alcohol and cannabis users (21.10%). The WRPU class had higher odds of psychotic symptoms than the alcohol and cannabis use class [odds ratio (OR) = 1.30; 95% confidence interval (CI) = 1.11-1.11]; and double the odds of residential programme enrolment than those in the amphetamine use class (OR = 2.35; 95% CI = 1.50-3.68). No other class differences on mental health or QoL variables were found. Clients enrolled in day-programmes had higher odds of completing treatment.\nCONCLUSIONS: There appear to be high levels of polysubstance use among young people entering substance use treatment in Australia. Wide-ranging polysubstance users were more likely to report psychotic symptoms and be enrolled into a residential programme than primary amphetamine users and alcohol and cannabis users.","container-title":"Addiction (Abingdon, England)","DOI":"10.1111/add.16008","ISSN":"1360-0443","issue":"12","journalAbbreviation":"Addiction","language":"eng","note":"PMID: 35851706\nPMCID: PMC9804256","page":"3110-3120","source":"PubMed","title":"Polysubstance use in young people accessing residential and day-treatment services for substance use: substance use profiles, psychiatric comorbidity and treatment completion","title-short":"Polysubstance use in young people accessing residential and day-treatment services for substance use","volume":"117","author":[{"family":"Mefodeva","given":"Valeriya"},{"family":"Carlyle","given":"Molly"},{"family":"Walter","given":"Zoe"},{"family":"Chan","given":"Gary"},{"family":"Hides","given":"Leanne"}],"issued":{"date-parts":[["2022",12]]}}}],"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(Mefodeva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Over the last three decades, evidence has shown that the number of people with PSU has significantly increased</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in high-income countries from North America, Europe, and Australia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{"citationID":"gsaSpUpq","properties":{"formattedCitation":"(Bonfiglio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highlighting the relevance of studying this topic.</w:t>
      </w:r>
    </w:p>
    <w:p w14:paraId="6C3FFEB1" w14:textId="65BCE66C" w:rsidR="00AA5B6C"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Despite the association between completing SUD treatment and long-term benefits, such as a lower risk of readmission to treatment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{"citationID":"jHG1WFwm","properties":{"formattedCitation":"(Ruiz-Tagle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(Ruiz-Tagle Maturana et al., 2023)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lower risk of relapse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{"citationID":"QdbosFMy","properties":{"formattedCitation":"(Andersson et al., 2019)","plainCitation":"(Andersson et al., 2019)","noteIndex":0},"citationItems":[{"id":21,"uris":["http://zotero.org/users/12673371/items/V7LFHCZZ"],"itemData":{"id":21,"type":"article-journal","abstract":"Aims\nThe main aim was to investigate the relative roles of mental distress and intrinsic motivation for relapse after inpatient substance use disorder (SUD) treatment, while adjusting for demographics and treatment variables.\nMethods\nThe study is based on a prospective multicenter study with a baseline gross sample of 607 patients with SUD (response rate = 84%) admitted to an inpatient stay at one of five specialized SUD treatment centers in Norway. The analytical sample consisted of patients with illicit drug use (n = 374) who took part in a follow-up interview three months after discharge from inpatient treatment (n = 249) (retention rate = 67%). Data were collected using information from electronic medical records, a self-report questionnaire at treatment entry, and a follow-up interview.\nResults\nRelapse occurred among 37% of the sample by three-month follow-up. Results of multivariable analysis showed that younger age and having a psychiatric diagnosis were associated with an elevated relapse risk. Patients who received treatment at a short-term clinic (2–4 months), as opposed to a long-term clinic (&gt;6 months) were also at increased risk of relapse, regardless of their length of stay. Reduced risk of relapse was predicted by having completed the inpatient treatment stay.\nConclusion\nIdentifying the treatment needs of young patients and patients with co-occurring psychiatric diagnoses during and following inpatient SUD treatment may contribute to reduced post-treatment relapse rates. Further research is needed to illuminate the treatment-related factors that contribute to reduced risk of relapse after inpatient SUD treatment.","container-title":"Addictive Behaviors","DOI":"10.1016/j.addbeh.2018.11.008","ISSN":"0306-4603","journalAbbreviation":"Addictive Behaviors","page":"222-228","source":"ScienceDirect","title":"Relapse after inpatient substance use treatment: A prospective cohort study among users of illicit substances","title-short":"Relapse after inpatient substance use treatment","volume":"90","author":[{"family":"Andersson","given":"Helle Wessel"},{"family":"Wenaas","given":"Merethe"},{"family":"Nordfjærn","given":"Trond"}],"issued":{"date-parts":[["2019",3,1]]}}}],"schema":"https://github.com/citation-style-language/schema/raw/master/csl-citation.json"}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2019)</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abstinence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{"citationID":"GrK7uOtR","properties":{"formattedCitation":"(McPherson et al., 2017)","plainCitation":"(McPherson et al., 2017)","noteIndex":0},"citationItems":[{"id":88,"uris":["http://zotero.org/users/12673371/items/EQFP4BP8"],"itemData":{"id":88,"type":"article-journal","container-title":"Journal of Alcoholism &amp; Drug Dependence","DOI":"10.4172/2329-6488.1000268","ISSN":"23296488","issue":"03","journalAbbreviation":"J Alcohol Drug Depend","source":"DOI.org (Crossref)","title":"Understanding the Factors that Impact Relapse Post-residential Addiction Treatment, a Six Month Follow-up from a Canadian Treatment Centre","URL":"https://www.omicsonline.org/open-access/understanding-the-factors-that-impact-relapse-postresidential-addiction-treatment-a-six-month-followup-from-a-canadian-treatment-c-2329-6488-1000268.php?aid=90046","volume":"05","author":[{"family":"McPherson","given":"Carson"},{"family":"Boyne","given":"Holly"},{"family":"Waseem","given":"Rida"}],"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(McPherson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and better quality of </w:t>
      </w:r>
      <w:commentRangeStart w:id="6"/>
      <w:r w:rsidRPr="000F254D">
        <w:rPr>
          <w:rFonts w:ascii="Times New Roman" w:hAnsi="Times New Roman" w:cs="Times New Roman"/>
          <w:sz w:val="24"/>
          <w:szCs w:val="24"/>
          <w:lang w:val="en-US"/>
        </w:rPr>
        <w:t>life</w:t>
      </w:r>
      <w:commentRangeEnd w:id="6"/>
      <w:r>
        <w:rPr>
          <w:rStyle w:val="Refdecomentario"/>
          <w:rFonts w:ascii="Times New Roman" w:eastAsia="Times New Roman" w:hAnsi="Times New Roman" w:cs="Times New Roman"/>
          <w:lang w:val="en-US" w:eastAsia="es-CL"/>
        </w:rPr>
        <w:commentReference w:id="6"/>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{"citationID":"UqaJbEpF","properties":{"formattedCitation":"(N. G. Choi &amp; DiNitto, 2020)","plainCitation":"(N. G. Choi &amp; DiNitto, 2020)","dontUpdate":true,"noteIndex":0},"citationItems":[{"id":574,"uris":["http://zotero.org/users/12673371/items/B3CXCBAC"],"itemData":{"id":574,"type":"article-journal","abstract":"More older adults are using marijuana and receiving substance use treatment. We used the 2015-2017 Treatment Episode Data Set-Discharges (TEDS-D) to identify characteristics associated with treatment discharge among those aged 50+ whose admission involved marijuana use. Among these discharges (N = 130,287), 7.0% had been admitted for marijuana use only and 93.0% for polysubstance use (13.0% marijuana-primary, 57.7% marijuana-secondary, and 22.3% marijuana-tertiary), and the overall treatment completion rate was 45%. Using logistic regression, we examined associations of detoxification, residential rehabilitation, and outpatient treatment completion with type of marijuana and other substance involvement. Compared to marijuana-only cases, marijuana-tertiary cases had higher odds of completing detoxification (AOR = 1.54, 95% CI = 1.16-2.03), marijuana-secondary cases had higher odds of completing residential rehabilitation (AOR = 1.19, CI = 1.01-1.40), and all polysubstance cases had lower odds of completing outpatient treatment. Of the polysubstance cases, treatment completion odds were higher for those with alcohol problems but lower for those with other illicit drug problems. Previous treatment, referral source, psychiatric problems, first age of marijuana use, and racial/ethnic minority status were significant factors in treatment completion. Better strategies are needed to promote treatment retention and completion among older adults admitted for marijuana use problems, especially those who also have other illicit drug problems.","container-title":"Journal of Psychoactive Drugs","DOI":"10.1080/02791072.2020.1745966","ISSN":"2159-9777","issue":"3","journalAbbreviation":"J Psychoactive Drugs","language":"eng","note":"PMID: 32252613","page":"218-227","source":"PubMed","title":"Older-Adult Marijuana Users in Substance Use Treatment: Characteristics Associated with Treatment Completion","title-short":"Older-Adult Marijuana Users in Substance Use Treatment","volume":"52","author":[{"family":"Choi","given":"Namkee G."},{"family":"DiNitto","given":"Diana M."}],"issued":{"date-parts":[["2020"]]}}}],"schema":"https://github.com/citation-style-language/schema/raw/master/csl-citation.json"}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(Choi &amp; DiNitto,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is well known, evidence regarding the long-term consequences of reporting PSU on treatment outcomes is limited and mixed. The lack of research on PSU is partly </w:t>
      </w:r>
      <w:r w:rsidR="00BD2D72">
        <w:rPr>
          <w:rFonts w:ascii="Times New Roman" w:hAnsi="Times New Roman" w:cs="Times New Roman"/>
          <w:sz w:val="24"/>
          <w:szCs w:val="24"/>
          <w:lang w:val="en-US"/>
        </w:rPr>
        <w:t xml:space="preserve">explained </w:t>
      </w:r>
      <w:r w:rsidRPr="000F254D">
        <w:rPr>
          <w:rFonts w:ascii="Times New Roman" w:hAnsi="Times New Roman" w:cs="Times New Roman"/>
          <w:sz w:val="24"/>
          <w:szCs w:val="24"/>
          <w:lang w:val="en-US"/>
        </w:rPr>
        <w:t xml:space="preserve">because most studies have focused on individual substances in isolation and have considered multiple substance use history as an exclusion </w:t>
      </w:r>
      <w:r w:rsidRPr="000F254D">
        <w:rPr>
          <w:rFonts w:ascii="Times New Roman" w:hAnsi="Times New Roman" w:cs="Times New Roman"/>
          <w:sz w:val="24"/>
          <w:szCs w:val="24"/>
          <w:lang w:val="en-US"/>
        </w:rPr>
        <w:lastRenderedPageBreak/>
        <w:t xml:space="preserve">criterion for clinical studies on treatment effectiveness, which raises the problem of its translatability to real-world health contexts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{"citationID":"aYjEQB8y","properties":{"formattedCitation":"(Bonfiglio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(Bonfiglio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Regarding treatment outcomes, some studies have reported a lower likelihood of treatment completion among people with PSU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{"citationID":"WSSn5T7i","properties":{"formattedCitation":"(Andersson et al., 2021; Levola et al., 2021)","plainCitation":"(Andersson et al., 2021; Levola et al., 2021)","noteIndex":0},"citationItems":[{"id":577,"uris":["http://zotero.org/users/12673371/items/36M32WVX"],"itemData":{"id":577,"type":"article-journal","abstract":"INTRODUCTION: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Forsmo"},{"family":"Nordfjærn","given":"Trond"}],"issued":{"date-parts":[["2021"]]}}},{"id":580,"uris":["http://zotero.org/users/12673371/items/KB5U3P92"],"itemData":{"id":580,"type":"article-journal","abstract":"Aims:\nTreatment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2021; Levola et al.,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while others have found no association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{"citationID":"uMo3Cb9f","properties":{"formattedCitation":"(Andersson et al., 2018)","plainCitation":"(Andersson et al., 2018)","noteIndex":0},"citationItems":[{"id":189,"uris":["http://zotero.org/users/12673371/items/ZVENQ8XU"],"itemData":{"id":189,"type":"article-journal","abstract":"Introduction: Dropout from inpatient treatment for substance use disorder (SUD) is an ongoing challenge. The aim of this study was to identify demographic, substance use, and psychological factors that predict dropout from postdetoxification inpatient SUD treatment.\nMaterials and methods: A total of 454 patients from 5 inpatient SUD centers in Central Norway were consecutively included in this naturalistic, prospective cohort study.\nResults: A total of 132 patients (28%) did not complete the planned treatment stay (dropped out). Cox regression analysis showed that higher levels of intrinsic motivation for changing personal substance use reduced the dropout risk (adjusted hazard ratio [adjHR]: 0.62, 95% confidence interval [CI]: 0.48-0.79). Higher levels of mental distress were associated with an increased risk for dropout (adjHR: 1.48, 95% CI: 1.11-1.97).\nConclusions: The role of mental health and motivation in reducing dropout risk from inpatient SUD treatment should be targeted in future prospective intervention studies.","container-title":"Substance Abuse: Research and Treatment","DOI":"10.1177/1178221818760551","ISSN":"1178-2218","journalAbbreviation":"Subst�Abuse","language":"en","note":"publisher: SAGE Publications Ltd STM","page":"1178221818760551","source":"SAGE Journals","title":"Predictors of Dropout From Inpatient Substance Use Treatment: A Prospective Cohort Study","title-short":"Predictors of Dropout From Inpatient Substance Use Treatment","volume":"12","author":[{"family":"Andersson","given":"Helle Wessel"},{"family":"Steinsbekk","given":"Aslak"},{"family":"Walderhaug","given":"Espen"},{"family":"Otterholt","given":"Eli"},{"family":"Nordfjærn","given":"Trond"}],"issued":{"date-parts":[["2018",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(Andersson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or higher completion rates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{"citationID":"Pew704Rd","properties":{"formattedCitation":"(Basu et al., 2017)","plainCitation":"(Basu et al., 2017)","noteIndex":0},"citationItems":[{"id":583,"uris":["http://zotero.org/users/12673371/items/KF4U2DKT"],"itemData":{"id":583,"type":"article-journal","abstract":"BACKGROUND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India.\nMETHODS: Information was extracted from the records of consecutive newly registered patients from January 2011 to December 2014. The patients who did not come for follow up within 30 days of the first contact were defined as initial dropouts.\nRESULTS: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out.\nINTERPRETATION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assumption.","container-title":"The Indian Journal of Medical Research","DOI":"10.4103/ijmr.IJMR_1309_15","ISSN":"0971-5916","issue":"Supplement","journalAbbreviation":"Indian J Med Res","language":"eng","note":"PMID: 29578199\nPMCID: PMC5890600","page":"S77-S84","source":"PubMed","title":"Initial treatment dropout in patients with substance use disorders attending a tertiary care de-addiction centre in north India","volume":"146","author":[{"family":"Basu","given":"Debasish"},{"family":"Ghosh","given":"Abhishek"},{"family":"Sarkar","given":"Siddharth"},{"family":"Patra","given":"Bichitra Nanda"},{"family":"Subodh","given":"B. N."},{"family":"Mattoo","given":"Surendra Kumar"}],"issued":{"date-parts":[["2017",11]]}}}],"schema":"https://github.com/citation-style-language/schema/raw/master/csl-citation.json"}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(Basu et al.,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It is crucial to determine the role of reporting PSU in treatment completion to improve treatment effectiveness and research translatability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{"citationID":"GR1NW3Yo","properties":{"formattedCitation":"(Crummy et al., 2020)","plainCitation":"(Crummy et al., 2020)","noteIndex":0},"citationItems":[{"id":433,"uris":["http://zotero.org/users/12673371/items/44553PDU"],"itemData":{"id":433,"type":"article-journal","abstract":"Substance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However, this role must be understood </w:t>
      </w:r>
      <w:r>
        <w:rPr>
          <w:rFonts w:ascii="Times New Roman" w:hAnsi="Times New Roman" w:cs="Times New Roman"/>
          <w:sz w:val="24"/>
          <w:szCs w:val="24"/>
          <w:lang w:val="en-US"/>
        </w:rPr>
        <w:t>in</w:t>
      </w:r>
      <w:r w:rsidRPr="000F254D">
        <w:rPr>
          <w:rFonts w:ascii="Times New Roman" w:hAnsi="Times New Roman" w:cs="Times New Roman"/>
          <w:sz w:val="24"/>
          <w:szCs w:val="24"/>
          <w:lang w:val="en-US"/>
        </w:rPr>
        <w:t xml:space="preserve"> patients who experience multiple recursive treatments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{"citationID":"rqYMbDhJ","properties":{"formattedCitation":"(B\\uc0\\u243{}rquez et al., 2024)","plainCitation":"(Bórquez et al., 2024)","noteIndex":0},"citationItems":[{"id":628,"uris":["http://zotero.org/users/12673371/items/53A5ETKD"],"itemData":{"id":628,"type":"article-journal","abstract":"BACKGROUND AND AIMS: Longitudinal studies have revealed that substance use treatment use is often recurrent among patients; the longitudinal patterns and characteristics of those treatment trajectories have received less attention, particularly in the global south. This study aimed to disentangle heterogeneity in treatment use among adult patients in Chile by identifying distinct treatment trajectory groups and factors associated with them.\nDESIGN: National-level registry-based retrospective cohort.\nSETTING AND PARTICIPANTS: Adults admitted to publicly funded substance use disorder treatment programs in Chile from November 2009 to November 2010 and followed for 9 years (n = 6266).\nMEASUREMENTS: Monthly treatment use; type of treatment; ownership of the treatment center; discharge status; primary substance used; sociodemographic.\nFINDINGS: A seven-class treatment trajectory solution was chosen using latent class growth analysis. We identified three trajectory groups that did not recur and had different treatment lengths: Early discontinuation (32%), Less than a year in treatment (19.7%) and Year-long episode, without recurrence (12.3%). We also identified a mixed trajectory group that had a long first treatment or two treatment episodes with a brief time between treatments: Long first treatment, or immediate recurrence (6.3%), and three recurrent treatment trajectory groups: Recurrent and decreasing (14.2%), Early discontinuation with recurrence (9.9%) and Recurrent after long between treatments period (5.7%). Inpatient or outpatient high intensity (vs. outpatient low intensity) at first entry increased the odds of being in the longer one-episode groups compared with the Early discontinuation group. Women had increased odds of belonging to all the recurrent groups. Using cocaine paste (vs. alcohol) as a primary substance decreased the odds of belonging to long one-episode groups.\nCONCLUSIONS: In Chile, people in publicly funded treatment for substance use disorder show seven distinct care trajectories: three groups with different treatment lengths and no recurring episodes, a mixed group with a long first treatment or two treatment episodes with a short between-treatment-episodes period and three recurrent treatment groups.","container-title":"Addiction (Abingdon, England)","DOI":"10.1111/add.16412","ISSN":"1360-0443","issue":"4","journalAbbreviation":"Addiction","language":"eng","note":"PMID: 38192124","page":"753-765","source":"PubMed","title":"Longitudinal trajectories of substance use disorder treatment use: A latent class growth analysis using a national cohort in Chile","title-short":"Longitudinal trajectories of substance use disorder treatment use","volume":"119","author":[{"family":"Bórquez","given":"Ignacio"},{"family":"Cerdá","given":"Magdalena"},{"family":"González-Santa Cruz","given":"Andrés"},{"family":"Krawczyk","given":"Noa"},{"family":"Castillo-Carniglia","given":"Álvaro"}],"issued":{"date-parts":[["2024",4]]}}}],"schema":"https://github.com/citation-style-language/schema/raw/master/csl-citation.json"}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(Bórquez et al., 2024)</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sidR="00A12593">
        <w:rPr>
          <w:rFonts w:ascii="Times New Roman" w:hAnsi="Times New Roman" w:cs="Times New Roman"/>
          <w:sz w:val="24"/>
          <w:szCs w:val="24"/>
          <w:lang w:val="en-US"/>
        </w:rPr>
        <w:t xml:space="preserve">People with persistent SUD show different characteristics from those who no longer have a disorder after a single treatment or without any treatment </w:t>
      </w:r>
      <w:r w:rsidR="00A12593">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{"citationID":"FExLJHMr","properties":{"formattedCitation":"(Beaulieu et al., 2022a)","plainCitation":"(Beaulieu et al., 2022a)","dontUpdate":true,"noteIndex":0},"citationItems":[{"id":"cLrDgQHV/nUFvQnC3","uris":["http://zotero.org/users/local/0vuW8hEP/items/GWSY7CTE"],"itemData":{"id":119,"type":"article-journal","abstract":"Specialized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7,7]]},"issued":{"date-parts":[["2022",12,19]]}}}],"schema":"https://github.com/citation-style-language/schema/raw/master/csl-citation.json"} </w:instrText>
      </w:r>
      <w:r w:rsidR="00A12593">
        <w:rPr>
          <w:rFonts w:ascii="Times New Roman" w:hAnsi="Times New Roman" w:cs="Times New Roman"/>
          <w:sz w:val="24"/>
          <w:szCs w:val="24"/>
          <w:lang w:val="en-US"/>
        </w:rPr>
        <w:fldChar w:fldCharType="separate"/>
      </w:r>
      <w:r w:rsidR="00A12593" w:rsidRPr="000B7AC1">
        <w:rPr>
          <w:rFonts w:ascii="Times New Roman" w:hAnsi="Times New Roman" w:cs="Times New Roman"/>
          <w:sz w:val="24"/>
        </w:rPr>
        <w:t>(Beaulieu et al., 2022)</w:t>
      </w:r>
      <w:r w:rsidR="00A12593">
        <w:rPr>
          <w:rFonts w:ascii="Times New Roman" w:hAnsi="Times New Roman" w:cs="Times New Roman"/>
          <w:sz w:val="24"/>
          <w:szCs w:val="24"/>
          <w:lang w:val="en-US"/>
        </w:rPr>
        <w:fldChar w:fldCharType="end"/>
      </w:r>
      <w:commentRangeStart w:id="7"/>
      <w:r w:rsidR="00A12593">
        <w:rPr>
          <w:rFonts w:ascii="Times New Roman" w:hAnsi="Times New Roman" w:cs="Times New Roman"/>
          <w:sz w:val="24"/>
          <w:szCs w:val="24"/>
          <w:lang w:val="en-US"/>
        </w:rPr>
        <w:t>.</w:t>
      </w:r>
      <w:commentRangeEnd w:id="7"/>
      <w:r w:rsidR="00A12593">
        <w:rPr>
          <w:rStyle w:val="Refdecomentario"/>
          <w:rFonts w:ascii="Times New Roman" w:eastAsia="Times New Roman" w:hAnsi="Times New Roman" w:cs="Times New Roman"/>
          <w:lang w:val="en-US" w:eastAsia="es-CL"/>
        </w:rPr>
        <w:commentReference w:id="7"/>
      </w:r>
      <w:commentRangeStart w:id="8"/>
      <w:commentRangeEnd w:id="8"/>
      <w:r w:rsidR="00A12593">
        <w:rPr>
          <w:rStyle w:val="Refdecomentario"/>
          <w:rFonts w:ascii="Times New Roman" w:eastAsia="Times New Roman" w:hAnsi="Times New Roman" w:cs="Times New Roman"/>
          <w:lang w:val="en-US" w:eastAsia="es-CL"/>
        </w:rPr>
        <w:commentReference w:id="8"/>
      </w:r>
      <w:commentRangeStart w:id="9"/>
      <w:commentRangeEnd w:id="9"/>
      <w:r>
        <w:rPr>
          <w:rStyle w:val="Refdecomentario"/>
          <w:rFonts w:ascii="Times New Roman" w:eastAsia="Times New Roman" w:hAnsi="Times New Roman" w:cs="Times New Roman"/>
          <w:lang w:val="en-US" w:eastAsia="es-CL"/>
        </w:rPr>
        <w:commentReference w:id="9"/>
      </w:r>
      <w:commentRangeStart w:id="10"/>
      <w:commentRangeEnd w:id="10"/>
      <w:r>
        <w:rPr>
          <w:rStyle w:val="Refdecomentario"/>
          <w:rFonts w:ascii="Times New Roman" w:eastAsia="Times New Roman" w:hAnsi="Times New Roman" w:cs="Times New Roman"/>
          <w:lang w:val="en-US" w:eastAsia="es-CL"/>
        </w:rPr>
        <w:commentReference w:id="10"/>
      </w:r>
    </w:p>
    <w:p w14:paraId="6E1ACC80" w14:textId="20D91538" w:rsidR="00AA5B6C" w:rsidRPr="000F254D"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Given that SUD is understood as a chronic condition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{"citationID":"lQsjOisc","properties":{"formattedCitation":"(Fleury et al., 2016)","plainCitation":"(Fleury et al., 2016)","noteIndex":0},"citationItems":[{"id":168,"uris":["http://zotero.org/users/12673371/items/UZPUEZST"],"itemData":{"id":168,"type":"article-journal","abstract":"Objective\nThis paper presents a systematic review and meta-analysis of available evidence on remission rates for substance use disorders (SUDs), providing weighted mean estimates of SUD remission rates. The review also explores study-level characteristics that may explain variations in remission rates across studies.\nMethods\nA comprehensive search strategy identified studies published between 2000 and 2015 with follow-up periods of at least three years or reported lifetime remission outcomes for potential inclusion in the review. Remission was defined as not meeting diagnostic criteria for abuse or dependence for a minimum period of six months, as of final follow-up. A single-group summary meta-analysis was performed. Pooled estimated annual remission rates (PEARRs) were calculated. Meta-regression techniques and subgroup analyses were used to explore the association between study remission rates and key selected variables.\nResults\nOf 8855 studies identified, 21 met the eligibility criteria. The results suggested that 35.0% to 54.4% of individuals with SUDs achieved remission, and this occurred after a mean follow-up period of 17 years. The PEARRs projected few cases of SUD remission, between 6.8% and 9.1% in any given year. Studies that reported higher remission rates had longer follow-up periods, and lower sample retention rates.\nConclusions\nResults support the contention that SUDs are more likely to be “chronic” or long term disorders than acute disorders for a substantial number of individuals. However, more longitudinal research is required. Treatment geared to chronicity, such as assertive community treatment and intensive case management, needs to be more readily available for SUD populations.","container-title":"Drug and Alcohol Dependence","DOI":"10.1016/j.drugalcdep.2016.08.625","ISSN":"0376-8716","journalAbbreviation":"Drug and Alcohol Dependence","page":"293-306","source":"ScienceDirect","title":"Remission from substance use disorders: A systematic review and meta-analysis","title-short":"Remission from substance use disorders","volume":"168","author":[{"family":"Fleury","given":"M. -J."},{"family":"Djouini","given":"Akram"},{"family":"Huỳnh","given":"Christophe"},{"family":"Tremblay","given":"Joël"},{"family":"Ferland","given":"Francine"},{"family":"Ménard","given":"J. -M."},{"family":"Belleville","given":"Geneviève"}],"issued":{"date-parts":[["2016",11,1]]}}}],"schema":"https://github.com/citation-style-language/schema/raw/master/csl-citation.json"} </w:instrText>
      </w:r>
      <w:r>
        <w:rPr>
          <w:rFonts w:ascii="Times New Roman" w:hAnsi="Times New Roman" w:cs="Times New Roman"/>
          <w:sz w:val="24"/>
          <w:szCs w:val="24"/>
          <w:lang w:val="en-US"/>
        </w:rPr>
        <w:fldChar w:fldCharType="separate"/>
      </w:r>
      <w:r w:rsidRPr="00BC7832">
        <w:rPr>
          <w:rFonts w:ascii="Times New Roman" w:hAnsi="Times New Roman" w:cs="Times New Roman"/>
          <w:sz w:val="24"/>
        </w:rPr>
        <w:t>(Fleury et al., 2016)</w:t>
      </w:r>
      <w:r>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the association between reporting PSU and treatment completion on the first SUD treatment alone requires accounting for some patients to be readmitted to treatment throughout the follow-up period. Thus, checking for biases and adjusting for confounders </w:t>
      </w:r>
      <w:r w:rsidR="00C53B83">
        <w:rPr>
          <w:rFonts w:ascii="Times New Roman" w:hAnsi="Times New Roman" w:cs="Times New Roman"/>
          <w:sz w:val="24"/>
          <w:szCs w:val="24"/>
          <w:lang w:val="en-US"/>
        </w:rPr>
        <w:t>is warranted</w:t>
      </w:r>
      <w:r w:rsidR="00C53B83"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{"citationID":"SLegWROn","properties":{"formattedCitation":"(Griffin et al., 2014; Hansen et al., 2020)","plainCitation":"(Griffin et al., 2014; Hansen et al., 2020)","noteIndex":0},"citationItems":[{"id":586,"uris":["http://zotero.org/users/12673371/items/X2R4DLIW"],"itemData":{"id":586,"type":"article-journal","abstract":"BACKGROUND: Substance use treatment is rarely a one-time event for individuals with substance use disorders. Sustained reductions in substance use and its related symptoms may result from multiple treatment episodes.\nMETHODS: We use a marginal structural model with inverse-probability-of-treatment weighting to estimate the causal effects of cumulative treatment experiences over a period of 9 months on drug use at the end of 1-year among 2870 adolescents receiving care in community-based treatment settings. During the 9 months, adolescents move in and out of outpatient and residential treatment with periods where they only receive biological drug screening (BDS) or no treatment at all. The use of inverse-probability-of-treatment weighting reduces confounding bias due to observed baseline and time-varying measures over the course of follow-up; weights were estimated using generalized boosted models.\nRESULTS: Each additional period of treatment (representing at least one day, 1 session, or 1 BDS during the 90 day period between follow-up visits) yielded reductions in average substance use frequency at 1-year relative to no treatment during the 90-day period. For residential treatment it was a 16% decrease (95% CI=-27%, -7%), for outpatient treatment it was a 9% decrease (95% CI=-18%, -0%), and for BDS (with no additional outpatient or residential treatment) it was an 11% decrease (95% CI=-20%, -3%).\nCONCLUSIONS: Using robust statistical methods, we find promising (albeit preliminary) evidence that additional periods of outpatient and residential treatment, as well as biological drug screening, lead to reductions in substance use outcomes at one year.","container-title":"Drug and Alcohol Dependence","DOI":"10.1016/j.drugalcdep.2013.12.017","ISSN":"1879-0046","journalAbbreviation":"Drug Alcohol Depend","language":"eng","note":"PMID: 24440050\nPMCID: PMC3969884","page":"69-78","source":"PubMed","title":"Estimating the causal effects of cumulative treatment episodes for adolescents using marginal structural models and inverse probability of treatment weighting","volume":"136","author":[{"family":"Griffin","given":"Beth Ann"},{"family":"Ramchand","given":"Rajeev"},{"family":"Almirall","given":"Daniel"},{"family":"Slaughter","given":"Mary E."},{"family":"Burgette","given":"Lane F."},{"family":"McCaffery","given":"Daniel F."}],"issued":{"date-parts":[["2014",3,1]]}}},{"id":65,"uris":["http://zotero.org/users/12673371/items/V77G8IC4"],"itemData":{"id":65,"type":"article-journal","abstract":"To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(Griffin et al., 2014; Hansen et al., 2020)</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Additionally, these treatments are irregularly spaced but not random, as the time between treatments might be related to biopsychosocial and treatment-related factors. </w:t>
      </w:r>
      <w:r w:rsidR="00C53B83">
        <w:rPr>
          <w:rFonts w:ascii="Times New Roman" w:hAnsi="Times New Roman" w:cs="Times New Roman"/>
          <w:sz w:val="24"/>
          <w:szCs w:val="24"/>
          <w:lang w:val="en-US"/>
        </w:rPr>
        <w:t>Hence</w:t>
      </w:r>
      <w:r w:rsidRPr="000F254D">
        <w:rPr>
          <w:rFonts w:ascii="Times New Roman" w:hAnsi="Times New Roman" w:cs="Times New Roman"/>
          <w:sz w:val="24"/>
          <w:szCs w:val="24"/>
          <w:lang w:val="en-US"/>
        </w:rPr>
        <w:t xml:space="preserve">, patients with </w:t>
      </w:r>
      <w:r>
        <w:rPr>
          <w:rFonts w:ascii="Times New Roman" w:hAnsi="Times New Roman" w:cs="Times New Roman"/>
          <w:sz w:val="24"/>
          <w:szCs w:val="24"/>
          <w:lang w:val="en-US"/>
        </w:rPr>
        <w:t xml:space="preserve">worse </w:t>
      </w:r>
      <w:r w:rsidRPr="000F254D">
        <w:rPr>
          <w:rFonts w:ascii="Times New Roman" w:hAnsi="Times New Roman" w:cs="Times New Roman"/>
          <w:sz w:val="24"/>
          <w:szCs w:val="24"/>
          <w:lang w:val="en-US"/>
        </w:rPr>
        <w:t>outcomes in previous treatment</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 might have </w:t>
      </w:r>
      <w:r>
        <w:rPr>
          <w:rFonts w:ascii="Times New Roman" w:hAnsi="Times New Roman" w:cs="Times New Roman"/>
          <w:sz w:val="24"/>
          <w:szCs w:val="24"/>
          <w:lang w:val="en-US"/>
        </w:rPr>
        <w:t xml:space="preserve">a </w:t>
      </w:r>
      <w:r w:rsidRPr="000F254D">
        <w:rPr>
          <w:rFonts w:ascii="Times New Roman" w:hAnsi="Times New Roman" w:cs="Times New Roman"/>
          <w:sz w:val="24"/>
          <w:szCs w:val="24"/>
          <w:lang w:val="en-US"/>
        </w:rPr>
        <w:t xml:space="preserve">more or less intense frequency of treatments in the future, </w:t>
      </w:r>
      <w:r>
        <w:rPr>
          <w:rFonts w:ascii="Times New Roman" w:hAnsi="Times New Roman" w:cs="Times New Roman"/>
          <w:sz w:val="24"/>
          <w:szCs w:val="24"/>
          <w:lang w:val="en-US"/>
        </w:rPr>
        <w:t xml:space="preserve">which </w:t>
      </w:r>
      <w:r w:rsidRPr="000F254D">
        <w:rPr>
          <w:rFonts w:ascii="Times New Roman" w:hAnsi="Times New Roman" w:cs="Times New Roman"/>
          <w:sz w:val="24"/>
          <w:szCs w:val="24"/>
          <w:lang w:val="en-US"/>
        </w:rPr>
        <w:t xml:space="preserve">may also explain treatment outcomes, such as completion or dropout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{"citationID":"0zsnUqHv","properties":{"formattedCitation":"(Hansen et al., 2020; V\\uc0\\u225{}zquez-Real et al., 2022)","plainCitation":"(Hansen et al., 2020; Vázquez-Real et al., 2022)","noteIndex":0},"citationItems":[{"id":65,"uris":["http://zotero.org/users/12673371/items/V77G8IC4"],"itemData":{"id":65,"type":"article-journal","abstract":"To identify predictors of readmission to outpatient treatment for alcohol use disorder (AUD) with a view to identifying underlying mechanisms for preventing relapse.A consecutive clinical cohort of 2130 AUD outpatients treated between 1 January 2006 and 1 June 2016 was studied. Data were collected by means of the Addiction Severity Index upon treatment entry and at discharge. Outcome measures were readmission to outpatient treatment and time to readmission. Potential predictors were tested for significance using Cox Proportional Hazards multivariate analysis.A total of 22% were readmitted during the follow-up time. Patients readmitted within 1 year of treatment conclusion differed significantly from those not readmitted on age, cohabitation status and completion status of index treatment. Significant predictors of readmission during follow-up time were younger age (hazard ratio (HR) = 0.99, 95% confidence interval (CI), 0.98–1.00), history of psychiatric illness (HR = 1.24, 95% CI, 1.02–1.50), drop-out from index treatment (HR = 1.41, 95% CI, 1.15–1.72) and length of index treatment (HR = 1.02, 95% CI, 1.00–1.04).Premature drop-out from treatment, a history of psychiatric illness, younger age and longer treatment episodes appear to be the most important predictors of readmission.","container-title":"Alcohol and Alcoholism","DOI":"10.1093/alcalc/agaa018","ISSN":"0735-0414","issue":"3","journalAbbreviation":"Alcohol and Alcoholism","page":"291-298","source":"Silverchair","title":"Predictors of Readmission Following Outpatient Treatment for Alcohol Use Disorder","volume":"55","author":[{"family":"Hansen","given":"Emmanuel Mangkornkaew"},{"family":"Mejldal","given":"Anna"},{"family":"Nielsen","given":"Anette Søgaard"}],"issued":{"date-parts":[["2020",4,16]]}}},{"id":590,"uris":["http://zotero.org/users/12673371/items/C4XMNI6M"],"itemData":{"id":590,"type":"article-journal","abstract":"Early readmissions (between 24 hours and 30 days after discharge) can be disruptive for psychiatric patients and their families.","container-title":"Actas Espanolas De Psiquiatria","ISSN":"1578-2735","issue":"6","journalAbbreviation":"Actas Esp Psiquiatr","language":"eng","note":"PMID: 36622712\nPMCID: PMC10803866","page":"248-255","source":"PubMed","title":"Sociodemographic, clinical and pharmacological factors influencing early readmission in mental health settings","volume":"50","author":[{"family":"Vázquez-Real","given":"Miguel"},{"family":"Talero-Barrientos","given":"Elena M."},{"family":"Franco-Fernández","given":"María D."}],"issued":{"date-parts":[["2022",11]]}}}],"schema":"https://github.com/citation-style-language/schema/raw/master/csl-citation.json"}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(Hansen et al., 2020; Vázquez-Real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524429D" w14:textId="0D260DB6" w:rsidR="00AA5B6C" w:rsidRPr="005B0171" w:rsidRDefault="00E275E8" w:rsidP="000B7AC1">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More importantly</w:t>
      </w:r>
      <w:r w:rsidR="00AA5B6C" w:rsidRPr="000F254D">
        <w:rPr>
          <w:rFonts w:ascii="Times New Roman" w:hAnsi="Times New Roman" w:cs="Times New Roman"/>
          <w:sz w:val="24"/>
          <w:szCs w:val="24"/>
          <w:lang w:val="en-US"/>
        </w:rPr>
        <w:t xml:space="preserve">, the relationship between people reporting PSU and treatment completion can be affected by various factors such as heterogeneous PSU patterns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{"citationID":"rilxuXx8","properties":{"formattedCitation":"(Bhondoekhan et al., 2023; Price et al., 2023)","plainCitation":"(Bhondoekhan et al., 2023; Price et al., 2023)","noteIndex":0},"citationItems":[{"id":598,"uris":["http://zotero.org/users/12673371/items/7LXB4MSA"],"itemData":{"id":598,"type":"article-journal","abstract":"•\n              Latent class analyses identified four distinct patterns of polysubstance use.\n            \n            \n              •\n              Patterns of frequent injection and heroin use had increased SUD treatment engagement.\n            \n            \n              •\n              MOUD-only treatment was common in the frequent injection and heroin use pattern.","container-title":"Addictive Behaviors Reports","DOI":"10.1016/j.abrep.2023.100512","ISSN":"2352-8532","journalAbbreviation":"Addict Behav Rep","note":"PMID: 37636893\nPMCID: PMC10450842","page":"100512","source":"PubMed Central","title":"The impact of polysubstance use patterns on engagement of substance use disorder treatment among emergency department patients at high risk of opioid overdose","volume":"18","author":[{"family":"Bhondoekhan","given":"Fiona"},{"family":"Li","given":"Yu"},{"family":"Gaither","given":"Rachel"},{"family":"Daly","given":"Mackenzie M."},{"family":"Hallowell","given":"Benjamin D."},{"family":"Chambers","given":"Laura C."},{"family":"Beaudoin","given":"Francesca L."},{"family":"Marshall","given":"Brandon D.L."}],"issued":{"date-parts":[["2023",8,12]]}}},{"id":594,"uris":["http://zotero.org/users/12673371/items/EML4CPCT"],"itemData":{"id":594,"type":"article-journal","abstract":"Background\nPolysubstance use is associated with negative health and social outcomes among people who inject drugs. We aimed to describe trends in polysubstance use and identify psychosocial correlates and associated drug use risk behaviours. We defined polysubstance use as intentional same day use of more than one of three drug classes: opioids, other non-opioid depressants (hereafter ‘depressants’), and stimulants.\nMethods\nWe used 10 years (2012-2022, excluding 2020) of data from annual surveys in Australian capital cities with people who inject drugs (N=5657) to construct five mutually exclusive polysubstance use profiles: opioid-depressant, opioid-stimulant, stimulant-depressant, opioid-stimulant-depressant, and single drug class use. We examined time trends using the Mann Kendall test and identified correlates using multinomial logistic regression.\nResults\nSame day polysubstance use was relatively common among this sample (43.6%). Opioid-depressant use was the most frequent polysubstance use profile, but this decreased over the study period (32.6% to 13.3%, p&lt;0.001). This aligned with observed decreases in use of pharmaceutical opioids (p&lt;0.001), opioid agonist treatment (p=0.007), and benzodiazepines (p=0.001). There was no evidence for any trend in the other polysubstance use profiles, although single drug class use increased (51.9% to 64.7%, p=0.031). The different polysubstance use profiles were variously associated with psychosocial factors, including unstable housing and very high psychological distress, and other drug use risk behaviours, including non-fatal overdose, receptive and/or distributive needle sharing, and reusing one's own needles.\nConclusion\nSame day polysubstance use has remained relatively common among this sample over time, although the typology has changed. Collectively, our findings point to diverse drug use patterns among people who inject drugs and reiterate the need for a range of harm reduction, treatment, and support options.","container-title":"International Journal of Drug Policy","DOI":"10.1016/j.drugpo.2023.104150","ISSN":"0955-3959","journalAbbreviation":"International Journal of Drug Policy","page":"104150","source":"ScienceDirect","title":"Trends and psychosocial correlates of same day polysubstance use among people who inject drugs in Australia, 2012-2022","author":[{"family":"Price","given":"Olivia"},{"family":"Sutherland","given":"Rachel"},{"family":"Man","given":"Nicola"},{"family":"Bruno","given":"Raimondo"},{"family":"Dietze","given":"Paul"},{"family":"Salom","given":"Caroline"},{"family":"Akhurst","given":"Jane"},{"family":"Peacock","given":"Amy"}],"issued":{"date-parts":[["2023",8,3]]}}}],"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(Bhondoekhan et al., 2023; Price et al., 2023)</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treatment</w:t>
      </w:r>
      <w:r w:rsidR="00664533">
        <w:rPr>
          <w:rFonts w:ascii="Times New Roman" w:hAnsi="Times New Roman" w:cs="Times New Roman"/>
          <w:sz w:val="24"/>
          <w:szCs w:val="24"/>
          <w:lang w:val="en-US"/>
        </w:rPr>
        <w:t xml:space="preserve"> </w:t>
      </w:r>
      <w:r w:rsidR="00AA5B6C" w:rsidRPr="000F254D">
        <w:rPr>
          <w:rFonts w:ascii="Times New Roman" w:hAnsi="Times New Roman" w:cs="Times New Roman"/>
          <w:sz w:val="24"/>
          <w:szCs w:val="24"/>
          <w:lang w:val="en-US"/>
        </w:rPr>
        <w:t xml:space="preserve"> goals, patient characteristics, </w:t>
      </w:r>
      <w:r w:rsidR="00AA5B6C" w:rsidRPr="000F254D">
        <w:rPr>
          <w:rFonts w:ascii="Times New Roman" w:hAnsi="Times New Roman" w:cs="Times New Roman"/>
          <w:sz w:val="24"/>
          <w:szCs w:val="24"/>
          <w:lang w:val="en-US"/>
        </w:rPr>
        <w:lastRenderedPageBreak/>
        <w:t xml:space="preserve">resource availability, and SUD severity profiles. These characteristics are highly dependent on treatment settings </w:t>
      </w:r>
      <w:r w:rsidR="00AA5B6C"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{"citationID":"XC7wK9Eb","properties":{"formattedCitation":"(Fiestas &amp; Ponce, 2012; Reif et al., 2021; Tiet et al., 2007)","plainCitation":"(Fiestas &amp; Ponce, 2012; Reif et al., 2021; Tiet et al., 2007)","noteIndex":0},"citationItems":[{"id":601,"uris":["http://zotero.org/users/12673371/items/HRXC3UAX"],"itemData":{"id":601,"type":"article-journal","container-title":"Revista Peruana de Medicina Experimental y Salud Publica","ISSN":"1726-4634","issue":"1","note":"publisher: Instituto Nacional de Salud","page":"12-20","source":"SciELO","title":"Eficacia de las comunidades terapéuticas en el tratamiento de problemas por uso de sustancias psicoactivas: una revisión sistemática","title-short":"Eficacia de las comunidades terapéuticas en el tratamiento de problemas por uso de sustancias psicoactivas","volume":"29","author":[{"family":"Fiestas","given":"Fabián"},{"family":"Ponce","given":"Javier"}],"issued":{"date-parts":[["2012",3]]}}},{"id":603,"uris":["http://zotero.org/users/12673371/items/PKP3IZR4"],"itemData":{"id":603,"type":"article-journal","abstract":"Introduction\nMany people drop out of substance use disorder (SUD) treatment within the first few sessions, which suggests the need for innovative strategies to address this. We examined the effectiveness of incentive-based contracting for Maine's publicly funded outpatient (OP) and intensive outpatient (IOP) SUD treatment, to determine its potential for improving treatment engagement and retention.\nMethods\nMaine's incentive-based contract with federally block grant–funded OP and IOP treatment agencies created a natural experiment, in which we could compare treatment engagement and retention with a group of state-licensed treatment agencies that were not part of the incentive-based contract. We used administrative data for OP (N = 18,375) and IOP (N = 5986) SUD treatment admissions from FY2005–FY2011 to capture trends prior to and after the FY2008 contract implementation date. We performed multivariable difference-in-difference logistic regression models following propensity score matching of clients.\nResults\nTwo-thirds (66%) of OP admissions engaged in treatment, defined as 4+ treatment sessions, and 85% of IOP admissions satisfied the similar criteria of 4+ treatment days. About 40–45% of OP admissions reached the threshold for retention, defined as 90 days in treatment. IOP treatment completion was attained by 50–58% of admissions. For OP, the incentive and nonincentive groups had no significant differences in percentages with treatment engagement (AOR = 1.28, DID = 5.9%, p = .19), and 90-day retention was significant in the opposite direction of what we hypothesized (AOR = 0.80, DID = −4.6%, p = .0003). For IOP, the incentive group had a significant, but still small, increase in percentage with treatment engagement (AOR = 1.52, DID = 5.5%, p = .003), but the corresponding increase in treatment completion was not similarly significant (AOR = 1.12, DID = 2.7%, p = .53). In all models, individual-level variables were strong predictors of outcomes.\nConclusion\nWe found little to no impact of the incentive-based contract on the treatment engagement, retention, and completion measures, adding to the body of evidence that shows few or null results for value-based purchasing in SUD treatment programs. The limited success of such efforts is likely to reflect the bandwidth that providers and programs have to focus on new endeavors, the importance of the incentive funding to their bottom line, and forces beyond their immediate control.","container-title":"Journal of Substance Abuse Treatment","DOI":"10.1016/j.jsat.2020.108217","ISSN":"0740-5472","journalAbbreviation":"Journal of Substance Abuse Treatment","page":"108217","source":"ScienceDirect","title":"Effectiveness of value-based purchasing for substance use treatment engagement and retention","volume":"122","author":[{"family":"Reif","given":"Sharon"},{"family":"Stewart","given":"Maureen T."},{"family":"Torres","given":"Maria E."},{"family":"Davis","given":"Margot T."},{"family":"Dana","given":"Beth Mohr"},{"family":"Ritter","given":"Grant A."}],"issued":{"date-parts":[["2021",3,1]]}}},{"id":606,"uris":["http://zotero.org/users/12673371/items/MFU2C28D"],"itemData":{"id":606,"type":"article-journal","abstract":"AIMS: This study tested the hypothesis that patients with more severe substance use disorders (SUDs) at intake respond better when treated in more structured and intensive settings (i.e. in-patient/residential versus out-patient), whereas patients with less severe SUD problems have similar outcomes regardless of treatment setting.\nDESIGN, SETTING AND PARTICIPANTS: Up to 50 new patients were selected randomly from each of a random and representative sample of 50 Department of Veterans Affairs (VA) SUD treatment programs (total n = 1917 patients), and were followed-up an average of 6.7 months later (n = 1277).\nMEASURES: Patients completed a brief self-report version of the Addiction Severity Index (ASI) at baseline and at follow-up.\nFINDINGS: In mixed-model regression analyses, baseline substance use severity predicted follow-up substance use severity and there were no main effects of treatment setting. However, interaction effects were found, such that more severe patients experienced better alcohol and drug outcomes following in-patient/residential treatment versus out-patient treatment; on the other hand, patients with lower baseline ASI drug severity had better drug outcomes following out-patient treatment than in-patient treatment. Treatment setting was unrelated to alcohol outcomes in patients with less severe ASI alcohol scores.\nCONCLUSIONS: Results provide some support to the matching hypothesis that for patients who have higher levels of substance use severity at intake, treatment in in-patient/residential treatment settings is associated with better outcomes than out-patient treatment. More research needs to be conducted before in-patient/residential settings are further reduced as a part of the SUD continuum of care in the United States.","container-title":"Addiction (Abingdon, England)","DOI":"10.1111/j.1360-0443.2006.01717.x","ISSN":"0965-2140","issue":"3","journalAbbreviation":"Addiction","language":"eng","note":"PMID: 17298651","page":"432-440","source":"PubMed","title":"Treatment setting and baseline substance use severity interact to predict patients' outcomes","volume":"102","author":[{"family":"Tiet","given":"Quyen Q."},{"family":"Ilgen","given":"Mark A."},{"family":"Byrnes","given":"Hilary F."},{"family":"Harris","given":"Alex H. S."},{"family":"Finney","given":"John W."}],"issued":{"date-parts":[["2007",3]]}}}],"schema":"https://github.com/citation-style-language/schema/raw/master/csl-citation.json"} </w:instrText>
      </w:r>
      <w:r w:rsidR="00AA5B6C" w:rsidRPr="000F254D">
        <w:rPr>
          <w:rFonts w:ascii="Times New Roman" w:hAnsi="Times New Roman" w:cs="Times New Roman"/>
          <w:sz w:val="24"/>
          <w:szCs w:val="24"/>
          <w:lang w:val="en-US"/>
        </w:rPr>
        <w:fldChar w:fldCharType="separate"/>
      </w:r>
      <w:r w:rsidR="00AA5B6C" w:rsidRPr="000F254D">
        <w:rPr>
          <w:rFonts w:ascii="Times New Roman" w:hAnsi="Times New Roman" w:cs="Times New Roman"/>
          <w:sz w:val="24"/>
          <w:szCs w:val="24"/>
        </w:rPr>
        <w:t>(Fiestas &amp; Ponce, 2012; Reif et al., 2021; Tiet et al., 2007)</w:t>
      </w:r>
      <w:r w:rsidR="00AA5B6C" w:rsidRPr="000F254D">
        <w:rPr>
          <w:rFonts w:ascii="Times New Roman" w:hAnsi="Times New Roman" w:cs="Times New Roman"/>
          <w:sz w:val="24"/>
          <w:szCs w:val="24"/>
          <w:lang w:val="en-US"/>
        </w:rPr>
        <w:fldChar w:fldCharType="end"/>
      </w:r>
      <w:r w:rsidR="00AA5B6C" w:rsidRPr="000F254D">
        <w:rPr>
          <w:rFonts w:ascii="Times New Roman" w:hAnsi="Times New Roman" w:cs="Times New Roman"/>
          <w:sz w:val="24"/>
          <w:szCs w:val="24"/>
          <w:lang w:val="en-US"/>
        </w:rPr>
        <w:t xml:space="preserve">. </w:t>
      </w:r>
      <w:r w:rsidRPr="00A324FC">
        <w:rPr>
          <w:rFonts w:ascii="Times New Roman" w:hAnsi="Times New Roman" w:cs="Times New Roman"/>
          <w:sz w:val="24"/>
          <w:szCs w:val="24"/>
          <w:highlight w:val="yellow"/>
          <w:lang w:val="en-US"/>
        </w:rPr>
        <w:t xml:space="preserve">In Chile, treatments </w:t>
      </w:r>
      <w:r w:rsidR="00351DC1" w:rsidRPr="00A324FC">
        <w:rPr>
          <w:rFonts w:ascii="Times New Roman" w:hAnsi="Times New Roman" w:cs="Times New Roman"/>
          <w:sz w:val="24"/>
          <w:szCs w:val="24"/>
          <w:highlight w:val="yellow"/>
          <w:lang w:val="en-US"/>
        </w:rPr>
        <w:t xml:space="preserve">for adults with SUD </w:t>
      </w:r>
      <w:r w:rsidRPr="00A324FC">
        <w:rPr>
          <w:rFonts w:ascii="Times New Roman" w:hAnsi="Times New Roman" w:cs="Times New Roman"/>
          <w:sz w:val="24"/>
          <w:szCs w:val="24"/>
          <w:highlight w:val="yellow"/>
          <w:lang w:val="en-US"/>
        </w:rPr>
        <w:t xml:space="preserve">are delivered </w:t>
      </w:r>
      <w:r w:rsidR="00351DC1" w:rsidRPr="00A324FC">
        <w:rPr>
          <w:rFonts w:ascii="Times New Roman" w:hAnsi="Times New Roman" w:cs="Times New Roman"/>
          <w:sz w:val="24"/>
          <w:szCs w:val="24"/>
          <w:highlight w:val="yellow"/>
          <w:lang w:val="en-US"/>
        </w:rPr>
        <w:t>in residential, intensive ambulatory</w:t>
      </w:r>
      <w:r w:rsidR="00BD2D72">
        <w:rPr>
          <w:rFonts w:ascii="Times New Roman" w:hAnsi="Times New Roman" w:cs="Times New Roman"/>
          <w:sz w:val="24"/>
          <w:szCs w:val="24"/>
          <w:highlight w:val="yellow"/>
          <w:lang w:val="en-US"/>
        </w:rPr>
        <w:t>,</w:t>
      </w:r>
      <w:r w:rsidR="00351DC1" w:rsidRPr="00A324FC">
        <w:rPr>
          <w:rFonts w:ascii="Times New Roman" w:hAnsi="Times New Roman" w:cs="Times New Roman"/>
          <w:sz w:val="24"/>
          <w:szCs w:val="24"/>
          <w:highlight w:val="yellow"/>
          <w:lang w:val="en-US"/>
        </w:rPr>
        <w:t xml:space="preserve"> and basic ambulatory settings</w:t>
      </w:r>
      <w:r w:rsidRPr="00A324FC">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Residential settings have a planned duration of one year, </w:t>
      </w:r>
      <w:r w:rsidR="00BD2D72">
        <w:rPr>
          <w:rFonts w:ascii="Times New Roman" w:hAnsi="Times New Roman" w:cs="Times New Roman"/>
          <w:sz w:val="24"/>
          <w:szCs w:val="24"/>
          <w:highlight w:val="yellow"/>
          <w:lang w:val="en-US"/>
        </w:rPr>
        <w:t xml:space="preserve">and </w:t>
      </w:r>
      <w:r w:rsidR="00351DC1" w:rsidRPr="00A324FC">
        <w:rPr>
          <w:rFonts w:ascii="Times New Roman" w:hAnsi="Times New Roman" w:cs="Times New Roman"/>
          <w:sz w:val="24"/>
          <w:szCs w:val="24"/>
          <w:highlight w:val="yellow"/>
          <w:lang w:val="en-US"/>
        </w:rPr>
        <w:t>are offered from five to seven days a week with at least five weekly interventions, while intensive ambulatory have a duration of six to eight month</w:t>
      </w:r>
      <w:r w:rsidR="00BD2D72">
        <w:rPr>
          <w:rFonts w:ascii="Times New Roman" w:hAnsi="Times New Roman" w:cs="Times New Roman"/>
          <w:sz w:val="24"/>
          <w:szCs w:val="24"/>
          <w:highlight w:val="yellow"/>
          <w:lang w:val="en-US"/>
        </w:rPr>
        <w:t>s</w:t>
      </w:r>
      <w:r w:rsidR="00351DC1" w:rsidRPr="00A324FC">
        <w:rPr>
          <w:rFonts w:ascii="Times New Roman" w:hAnsi="Times New Roman" w:cs="Times New Roman"/>
          <w:sz w:val="24"/>
          <w:szCs w:val="24"/>
          <w:highlight w:val="yellow"/>
          <w:lang w:val="en-US"/>
        </w:rPr>
        <w:t xml:space="preserve">, with </w:t>
      </w:r>
      <w:r w:rsidR="00BD2D72" w:rsidRPr="00760FFD">
        <w:rPr>
          <w:rFonts w:ascii="Times New Roman" w:hAnsi="Times New Roman" w:cs="Times New Roman"/>
          <w:sz w:val="24"/>
          <w:szCs w:val="24"/>
          <w:highlight w:val="yellow"/>
          <w:lang w:val="en-US"/>
        </w:rPr>
        <w:t>weekly</w:t>
      </w:r>
      <w:r w:rsidR="00BD2D72" w:rsidRPr="00BD2D72">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sessions that have a duration of six hours and up to four interventions. These also are divided in</w:t>
      </w:r>
      <w:r w:rsidR="00BD2D72">
        <w:rPr>
          <w:rFonts w:ascii="Times New Roman" w:hAnsi="Times New Roman" w:cs="Times New Roman"/>
          <w:sz w:val="24"/>
          <w:szCs w:val="24"/>
          <w:highlight w:val="yellow"/>
          <w:lang w:val="en-US"/>
        </w:rPr>
        <w:t>to</w:t>
      </w:r>
      <w:r w:rsidR="00351DC1" w:rsidRPr="00A324FC">
        <w:rPr>
          <w:rFonts w:ascii="Times New Roman" w:hAnsi="Times New Roman" w:cs="Times New Roman"/>
          <w:sz w:val="24"/>
          <w:szCs w:val="24"/>
          <w:highlight w:val="yellow"/>
          <w:lang w:val="en-US"/>
        </w:rPr>
        <w:t xml:space="preserve"> treatments for the general population and women-specific treatments (i.e., </w:t>
      </w:r>
      <w:r w:rsidR="00BD2D72" w:rsidRPr="00760FFD">
        <w:rPr>
          <w:rFonts w:ascii="Times New Roman" w:hAnsi="Times New Roman" w:cs="Times New Roman"/>
          <w:sz w:val="24"/>
          <w:szCs w:val="24"/>
          <w:highlight w:val="yellow"/>
          <w:lang w:val="en-US"/>
        </w:rPr>
        <w:t>with tailored needs</w:t>
      </w:r>
      <w:r w:rsidR="00BD2D72" w:rsidRPr="00BD2D72">
        <w:rPr>
          <w:rFonts w:ascii="Times New Roman" w:hAnsi="Times New Roman" w:cs="Times New Roman"/>
          <w:sz w:val="24"/>
          <w:szCs w:val="24"/>
          <w:highlight w:val="yellow"/>
          <w:lang w:val="en-US"/>
        </w:rPr>
        <w:t xml:space="preserve"> </w:t>
      </w:r>
      <w:r w:rsidR="00351DC1" w:rsidRPr="00A324FC">
        <w:rPr>
          <w:rFonts w:ascii="Times New Roman" w:hAnsi="Times New Roman" w:cs="Times New Roman"/>
          <w:sz w:val="24"/>
          <w:szCs w:val="24"/>
          <w:highlight w:val="yellow"/>
          <w:lang w:val="en-US"/>
        </w:rPr>
        <w:t xml:space="preserve">often </w:t>
      </w:r>
      <w:r w:rsidR="00BD2D72">
        <w:rPr>
          <w:rFonts w:ascii="Times New Roman" w:hAnsi="Times New Roman" w:cs="Times New Roman"/>
          <w:sz w:val="24"/>
          <w:szCs w:val="24"/>
          <w:highlight w:val="yellow"/>
          <w:lang w:val="en-US"/>
        </w:rPr>
        <w:t xml:space="preserve">directed to </w:t>
      </w:r>
      <w:r w:rsidR="00BD2D72" w:rsidRPr="00BD2D72">
        <w:rPr>
          <w:rFonts w:ascii="Times New Roman" w:hAnsi="Times New Roman" w:cs="Times New Roman"/>
          <w:sz w:val="24"/>
          <w:szCs w:val="24"/>
          <w:highlight w:val="yellow"/>
          <w:lang w:val="en-US"/>
        </w:rPr>
        <w:t>pregnant</w:t>
      </w:r>
      <w:r w:rsidR="00351DC1" w:rsidRPr="00A324FC">
        <w:rPr>
          <w:rFonts w:ascii="Times New Roman" w:hAnsi="Times New Roman" w:cs="Times New Roman"/>
          <w:sz w:val="24"/>
          <w:szCs w:val="24"/>
          <w:highlight w:val="yellow"/>
          <w:lang w:val="en-US"/>
        </w:rPr>
        <w:t xml:space="preserve"> </w:t>
      </w:r>
      <w:r w:rsidR="00BD2D72">
        <w:rPr>
          <w:rFonts w:ascii="Times New Roman" w:hAnsi="Times New Roman" w:cs="Times New Roman"/>
          <w:sz w:val="24"/>
          <w:szCs w:val="24"/>
          <w:highlight w:val="yellow"/>
          <w:lang w:val="en-US"/>
        </w:rPr>
        <w:t xml:space="preserve">women </w:t>
      </w:r>
      <w:r w:rsidR="00351DC1" w:rsidRPr="00A324FC">
        <w:rPr>
          <w:rFonts w:ascii="Times New Roman" w:hAnsi="Times New Roman" w:cs="Times New Roman"/>
          <w:sz w:val="24"/>
          <w:szCs w:val="24"/>
          <w:highlight w:val="yellow"/>
          <w:lang w:val="en-US"/>
        </w:rPr>
        <w:t>or having children)</w:t>
      </w:r>
      <w:r w:rsidR="00664533">
        <w:rPr>
          <w:rFonts w:ascii="Times New Roman" w:hAnsi="Times New Roman" w:cs="Times New Roman"/>
          <w:sz w:val="24"/>
          <w:szCs w:val="24"/>
          <w:highlight w:val="yellow"/>
          <w:lang w:val="en-US"/>
        </w:rPr>
        <w:t>, but basic ambulatory settings are only available within general population programs</w:t>
      </w:r>
      <w:r w:rsidR="00351DC1" w:rsidRPr="00A324FC">
        <w:rPr>
          <w:rFonts w:ascii="Times New Roman" w:hAnsi="Times New Roman" w:cs="Times New Roman"/>
          <w:sz w:val="24"/>
          <w:szCs w:val="24"/>
          <w:highlight w:val="yellow"/>
          <w:lang w:val="en-US"/>
        </w:rPr>
        <w:t>.</w:t>
      </w:r>
      <w:r w:rsidR="00351DC1">
        <w:rPr>
          <w:rFonts w:ascii="Times New Roman" w:hAnsi="Times New Roman" w:cs="Times New Roman"/>
          <w:sz w:val="24"/>
          <w:szCs w:val="24"/>
          <w:lang w:val="en-US"/>
        </w:rPr>
        <w:t xml:space="preserve"> </w:t>
      </w:r>
      <w:r w:rsidR="00A12593" w:rsidRPr="004B17FE">
        <w:rPr>
          <w:rFonts w:ascii="Times New Roman" w:hAnsi="Times New Roman" w:cs="Times New Roman"/>
          <w:sz w:val="24"/>
          <w:szCs w:val="24"/>
          <w:lang w:val="en-US"/>
        </w:rPr>
        <w:t>Olivari et al. found that women-specific</w:t>
      </w:r>
      <w:r w:rsidR="00A12593">
        <w:rPr>
          <w:rFonts w:ascii="Times New Roman" w:hAnsi="Times New Roman" w:cs="Times New Roman"/>
          <w:sz w:val="24"/>
          <w:szCs w:val="24"/>
          <w:lang w:val="en-US"/>
        </w:rPr>
        <w:t xml:space="preserve"> </w:t>
      </w:r>
      <w:r w:rsidR="00A12593" w:rsidRPr="004B17FE">
        <w:rPr>
          <w:rFonts w:ascii="Times New Roman" w:hAnsi="Times New Roman" w:cs="Times New Roman"/>
          <w:sz w:val="24"/>
          <w:szCs w:val="24"/>
          <w:lang w:val="en-US"/>
        </w:rPr>
        <w:t>treatment settings had different readmission and treatment completion rates than general population</w:t>
      </w:r>
      <w:r w:rsidR="00A12593">
        <w:rPr>
          <w:rFonts w:ascii="Times New Roman" w:hAnsi="Times New Roman" w:cs="Times New Roman"/>
          <w:sz w:val="24"/>
          <w:szCs w:val="24"/>
          <w:lang w:val="en-US"/>
        </w:rPr>
        <w:t xml:space="preserve"> programs in Chile</w:t>
      </w:r>
      <w:r w:rsidR="00A12593" w:rsidRPr="004B17FE">
        <w:rPr>
          <w:rFonts w:ascii="Times New Roman" w:hAnsi="Times New Roman" w:cs="Times New Roman"/>
          <w:sz w:val="24"/>
          <w:szCs w:val="24"/>
          <w:lang w:val="en-US"/>
        </w:rPr>
        <w:t>.</w:t>
      </w:r>
      <w:r w:rsidR="00AA5B6C" w:rsidRPr="004B17FE">
        <w:rPr>
          <w:rFonts w:ascii="Times New Roman" w:hAnsi="Times New Roman" w:cs="Times New Roman"/>
          <w:sz w:val="24"/>
          <w:szCs w:val="24"/>
          <w:lang w:val="en-US"/>
        </w:rPr>
        <w:t xml:space="preserve"> Similarly, Ruiz-Tagle et al. found that completion was less likely in ambulatory settings </w:t>
      </w:r>
      <w:r w:rsidR="00AA5B6C" w:rsidRPr="004B17FE">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{"citationID":"va4Pq19j","properties":{"formattedCitation":"(Olivari, Gonz\\uc0\\u225{}lez-Santa Cruz, et al., 2022; Ruiz-Tagle Maturana et al., 2023)","plainCitation":"(Olivari, González-Santa Cruz, et al., 2022; Ruiz-Tagle Maturana et al., 2023)","dontUpdate":true,"noteIndex":0},"citationItems":[{"id":106,"uris":["http://zotero.org/users/12673371/items/2XI4JARS"],"itemData":{"id":106,"type":"article-journal","abstract":"Introduction\nTraditional treatment programs for substance use disorder (SUD) tend to be male-dominated environments, which can negatively affect women's access to treatment and related outcomes. Women's specific treatment needs have led some providers to develop women-only SUD treatment programs in several countries. In Chile, women-only programs were only fully implemented in 2010. We compared treatment outcomes and readmission risk for adult women admitted to state-funded women-only versus mixed-gender SUD treatment programs in Chile.\nMethods\nWe used a registry-based retrospective cohort design of adult women in women-only (N = 8200) and mixed-gender (N = 13,178) SUD treatment programs from 2010 to 2019. The study obtained data from the National Drug and Alcohol Service from Chile. We used a multistate model to estimate the probabilities of experiencing treatment completion, discharge without completion (i.e., patient-initiated discharge and administrative discharge), or readmission, as well as the likelihood of being readmitted, conditioned on prior treatment outcome. We adjusted models for multiple baseline characteristics (e.g., substance use, socioeconomic).\nResults\nOverall, 24% of women completed treatment and 54% dropped out of treatment. The proportion of patient-initiated discharges within the first three month was larger in women-only than in mixed-gender programs (19% vs. 12%). In both programs, women who completed treatment were more likely to experience readmission at three months, and one and three years. In the long term, women in the women-only programs were more likely to complete treatment than women in mixed-gender programs (34% vs. 23%, respectively). The readmission probability was higher among women who previously completed treatment than those who had a discharge without completion (40% vs 21% among women in women-only programs; 38% vs. 19% among women in mixed-gender programs, respectively); no differences occurred in the risk of readmission between women-only and mixed-gender programs.\nConclusions\nIn terms of treatment outcomes and readmission risk, women-only programs had similar results to mixed-gender programs in Chile. The added value of these specialized programs should be addressed in further research.","collection-title":"Care and Treatment for Substance Use Disorders: Studies from around the World","container-title":"Journal of Substance Abuse Treatment","DOI":"10.1016/j.jsat.2021.108616","ISSN":"0740-5472","journalAbbreviation":"Journal of Substance Abuse Treatment","page":"108616","source":"ScienceDirect","title":"Treatment outcome and readmission risk among women in women-only versus mixed-gender drug treatment programs in Chile","volume":"134","author":[{"family":"Olivari","given":"Carla F."},{"family":"González-Santa Cruz","given":"Andrés"},{"family":"Mauro","given":"Pia M."},{"family":"Martins","given":"Silvia S."},{"family":"Sapag","given":"Jaime"},{"family":"Gaete","given":"Jorge"},{"family":"Cerdá","given":"Magdalena"},{"family":"Castillo-Carniglia","given":"Alvaro"}],"issued":{"date-parts":[["2022",3,1]]}},"label":"page"},{"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AA5B6C" w:rsidRPr="004B17FE">
        <w:rPr>
          <w:rFonts w:ascii="Times New Roman" w:hAnsi="Times New Roman" w:cs="Times New Roman"/>
          <w:sz w:val="24"/>
          <w:szCs w:val="24"/>
          <w:lang w:val="en-US"/>
        </w:rPr>
        <w:fldChar w:fldCharType="separate"/>
      </w:r>
      <w:r w:rsidR="00AA5B6C" w:rsidRPr="005B0171">
        <w:rPr>
          <w:rFonts w:ascii="Times New Roman" w:hAnsi="Times New Roman" w:cs="Times New Roman"/>
          <w:sz w:val="24"/>
          <w:lang w:val="en-US"/>
        </w:rPr>
        <w:t>(Olivari et al., 2022; Ruiz-Tagle Maturana et al., 2023)</w:t>
      </w:r>
      <w:r w:rsidR="00AA5B6C" w:rsidRPr="004B17FE">
        <w:rPr>
          <w:rFonts w:ascii="Times New Roman" w:hAnsi="Times New Roman" w:cs="Times New Roman"/>
          <w:sz w:val="24"/>
          <w:szCs w:val="24"/>
          <w:lang w:val="en-US"/>
        </w:rPr>
        <w:fldChar w:fldCharType="end"/>
      </w:r>
      <w:r w:rsidR="00AA5B6C" w:rsidRPr="005B0171">
        <w:rPr>
          <w:rFonts w:ascii="Times New Roman" w:hAnsi="Times New Roman" w:cs="Times New Roman"/>
          <w:sz w:val="24"/>
          <w:szCs w:val="24"/>
          <w:lang w:val="en-US"/>
        </w:rPr>
        <w:t>.</w:t>
      </w:r>
    </w:p>
    <w:p w14:paraId="2B1C3B1B" w14:textId="06A78BC3" w:rsidR="00AA5B6C" w:rsidRPr="000F254D" w:rsidRDefault="00AA5B6C" w:rsidP="006E3583">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Most research on PSU comes from the Global North, where treatment settings are usually specialized for particular substances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{"citationID":"pbDJNrOy","properties":{"formattedCitation":"(Babor, 2021; K\\uc0\\u246{}rkel, 2021)","plainCitation":"(Babor, 2021; Körkel, 2021)","noteIndex":0},"citationItems":[{"id":610,"uris":["http://zotero.org/users/12673371/items/73EAYDRK"],"itemData":{"id":610,"type":"chapter","abstract":"This chapter describes the requirements and priorities of service systems designed to treat persons with substance use disorders. Research and theory are reviewed to inform policymakers, program administrators, and treatment providers about the best ways to organize or to expand treatment services using a public health systems approach, which is concerned primarily with how services contribute to the health and welfare of a population. The requirements of a service system include sound policies (especially stable financing); appropriate structural features, such as facilities and trained personnel; and services that are effective, accessible, affordable, and integrated. The priorities for establishing such a system will depend on the assessment of population needs, as well as needs-based planning and the support of mutual help organizations. It is concluded that a public health approach to the development of treatment systems provides a useful way of responding to the changing needs of the population in relation to substance use disorders.","container-title":"Textbook of Addiction Treatment: International Perspectives","event-place":"Cham","ISBN":"978-3-030-36391-8","language":"en","note":"DOI: 10.1007/978-3-030-36391-8_39","page":"553-567","publisher":"Springer International Publishing","publisher-place":"Cham","source":"Springer Link","title":"Treatment Systems for Population Management of Substance Use Disorders: Requirements and Priorities from a Public Health Perspective","title-short":"Treatment Systems for Population Management of Substance Use Disorders","URL":"https://doi.org/10.1007/978-3-030-36391-8_39","author":[{"family":"Babor","given":"Thomas F."}],"editor":[{"family":"Guebaly","given":"Nady","non-dropping-particle":"el-"},{"family":"Carrà","given":"Giuseppe"},{"family":"Galanter","given":"Marc"},{"family":"Baldacchino","given":"Alexander M."}],"accessed":{"date-parts":[["2024",3,13]]},"issued":{"date-parts":[["2021"]]}}},{"id":612,"uris":["http://zotero.org/users/12673371/items/EJCXGBI3"],"itemData":{"id":612,"type":"article-journal","abstract":"Purpose This paper aims to present the theoretical foundation and practical approach of “open-target addiction treatment” (OTAT). Traditional treatment programmes are usually-oriented towards fixed predefined goals (abstinence, reduced consumption and harm reduction) and often focus on one substance only (e.g. alcohol). However, as a rule, people who use drugs consume several substances and sometimes additionally exhibit behavioural addictions. For many of these addictions, there is more or less motivation for change, but commonly it is not abstinence as a consistent goal. The paradigm of OTAT systematically considers multi-substance use, expects high readiness to change and is aware that commonly clients lack the willingness to abstain permanently. Design/methodology/approach The theory and practice of OTAT involve three components, namely, first, to create a systematic inventory of all psychoactive substances consumed and addictive behaviours performed, second, to clarify, which substance-related change goals clients pursue and third, to choose adequate treatment options matching the substance-specific goals of the clients. Furthermore, OTAT includes didactic tools to support working along with these three steps (e.g. a set of cards to gain an overview over the psychoactive substances used and addictive behaviours performed). Findings The systematic implementation of OTAT requires fundamentally different concepts about addiction and its treatment, specific competencies of the staff and a corresponding portfolio of interventions within the treatment facilities. Research limitations/implications Future research should focus more on patients’ goal preferences and their impact on their willingness to take up treatment and its outcomes. Practical implications To implement OTAT treatment, institutions have to undergo a systematic process of team and organizational development. Social implications OTAT has the potential to reduce the treatment gap and to serve severely addicted individuals in a more comprehensive way. Originality/value The OTAT approach has not been described in the addiction treatment literature so far.","container-title":"Drugs and Alcohol Today","DOI":"10.1108/DAT-10-2020-0065","ISSN":"1745-9265","issue":"1","note":"publisher: Emerald Publishing Limited","page":"15-30","source":"Emerald Insight","title":"Treating patients with multiple substance use in accordance with their personal treatment goals: a new paradigm for addiction treatment","title-short":"Treating patients with multiple substance use in accordance with their personal treatment goals","volume":"21","author":[{"family":"Körkel","given":"Joachim"}],"issued":{"date-parts":[["2021",1,1]]}}}],"schema":"https://github.com/citation-style-language/schema/raw/master/csl-citation.json"}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(Babor, 2021; Körkel, 2021)</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This is not the reality </w:t>
      </w:r>
      <w:r w:rsidR="00BD2D72">
        <w:rPr>
          <w:rFonts w:ascii="Times New Roman" w:hAnsi="Times New Roman" w:cs="Times New Roman"/>
          <w:sz w:val="24"/>
          <w:szCs w:val="24"/>
          <w:lang w:val="en-US"/>
        </w:rPr>
        <w:t>in</w:t>
      </w:r>
      <w:r w:rsidR="00BD2D72"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other contexts, such as Latin America, </w:t>
      </w:r>
      <w:r>
        <w:rPr>
          <w:rFonts w:ascii="Times New Roman" w:hAnsi="Times New Roman" w:cs="Times New Roman"/>
          <w:sz w:val="24"/>
          <w:szCs w:val="24"/>
          <w:lang w:val="en-US"/>
        </w:rPr>
        <w:t xml:space="preserve">where </w:t>
      </w:r>
      <w:r w:rsidRPr="000F254D">
        <w:rPr>
          <w:rFonts w:ascii="Times New Roman" w:hAnsi="Times New Roman" w:cs="Times New Roman"/>
          <w:sz w:val="24"/>
          <w:szCs w:val="24"/>
          <w:lang w:val="en-US"/>
        </w:rPr>
        <w:t>treatment is mostly delivered in non-specialized settings</w:t>
      </w:r>
      <w:r w:rsidR="00455E84">
        <w:rPr>
          <w:rFonts w:ascii="Times New Roman" w:hAnsi="Times New Roman" w:cs="Times New Roman"/>
          <w:sz w:val="24"/>
          <w:szCs w:val="24"/>
          <w:lang w:val="en-US"/>
        </w:rPr>
        <w:t xml:space="preserve"> or long-term psychosocial interventions</w:t>
      </w:r>
      <w:r w:rsidR="00323EDB">
        <w:rPr>
          <w:rFonts w:ascii="Times New Roman" w:hAnsi="Times New Roman" w:cs="Times New Roman"/>
          <w:sz w:val="24"/>
          <w:szCs w:val="24"/>
          <w:lang w:val="en-US"/>
        </w:rPr>
        <w:t xml:space="preserve"> outside hospital facilities (i.e., </w:t>
      </w:r>
      <w:r w:rsidR="00323EDB" w:rsidRPr="00323EDB">
        <w:rPr>
          <w:rFonts w:ascii="Times New Roman" w:hAnsi="Times New Roman" w:cs="Times New Roman"/>
          <w:sz w:val="24"/>
          <w:szCs w:val="24"/>
          <w:lang w:val="en-US"/>
        </w:rPr>
        <w:t>therapeutic communities</w:t>
      </w:r>
      <w:r w:rsidR="00323EDB">
        <w:rPr>
          <w:rFonts w:ascii="Times New Roman" w:hAnsi="Times New Roman" w:cs="Times New Roman"/>
          <w:sz w:val="24"/>
          <w:szCs w:val="24"/>
          <w:lang w:val="en-US"/>
        </w:rPr>
        <w:t>)</w:t>
      </w:r>
      <w:r>
        <w:rPr>
          <w:rFonts w:ascii="Times New Roman" w:hAnsi="Times New Roman" w:cs="Times New Roman"/>
          <w:sz w:val="24"/>
          <w:szCs w:val="24"/>
          <w:lang w:val="en-US"/>
        </w:rPr>
        <w:t xml:space="preserve">, in part </w:t>
      </w:r>
      <w:r w:rsidRPr="000F254D">
        <w:rPr>
          <w:rFonts w:ascii="Times New Roman" w:hAnsi="Times New Roman" w:cs="Times New Roman"/>
          <w:sz w:val="24"/>
          <w:szCs w:val="24"/>
          <w:lang w:val="en-US"/>
        </w:rPr>
        <w:t>due to scarce resources and a shortage of the mental health</w:t>
      </w:r>
      <w:r w:rsidR="00323EDB">
        <w:rPr>
          <w:rFonts w:ascii="Times New Roman" w:hAnsi="Times New Roman" w:cs="Times New Roman"/>
          <w:sz w:val="24"/>
          <w:szCs w:val="24"/>
          <w:lang w:val="en-US"/>
        </w:rPr>
        <w:t xml:space="preserve"> and medical</w:t>
      </w:r>
      <w:r w:rsidRPr="000F254D">
        <w:rPr>
          <w:rFonts w:ascii="Times New Roman" w:hAnsi="Times New Roman" w:cs="Times New Roman"/>
          <w:sz w:val="24"/>
          <w:szCs w:val="24"/>
          <w:lang w:val="en-US"/>
        </w:rPr>
        <w:t xml:space="preserve"> </w:t>
      </w:r>
      <w:commentRangeStart w:id="11"/>
      <w:r w:rsidRPr="000F254D">
        <w:rPr>
          <w:rFonts w:ascii="Times New Roman" w:hAnsi="Times New Roman" w:cs="Times New Roman"/>
          <w:sz w:val="24"/>
          <w:szCs w:val="24"/>
          <w:lang w:val="en-US"/>
        </w:rPr>
        <w:t>workforce</w:t>
      </w:r>
      <w:commentRangeEnd w:id="11"/>
      <w:r w:rsidR="00323EDB">
        <w:rPr>
          <w:rStyle w:val="Refdecomentario"/>
          <w:rFonts w:ascii="Times New Roman" w:eastAsia="Times New Roman" w:hAnsi="Times New Roman" w:cs="Times New Roman"/>
          <w:lang w:val="en-US" w:eastAsia="es-CL"/>
        </w:rPr>
        <w:commentReference w:id="11"/>
      </w:r>
      <w:r w:rsidR="00A324F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{"citationID":"kwnZAHWm","properties":{"formattedCitation":"(United Nations Office on Drugs and Crime, 2023)","plainCitation":"(United Nations Office on Drugs and Crime, 2023)","noteIndex":0},"citationItems":[{"id":993,"uris":["http://zotero.org/users/12673371/items/P4QPHHAK"],"itemData":{"id":993,"type":"report","event-place":"Vienna","publisher":"United Nations Office","publisher-place":"Vienna","title":"TREATMENT SERVICES FOR SUBSTANCE USE DISORDERS IN LATIN AMERICAN COUNTRIES Findings from the UNODC-WHO facility survey for field testing","URL":"https://www.unodc.org/documents/drug-prevention-and-treatment/UNODC_QALAT_mapping_report_ENGLISH.pdf","author":[{"family":"United Nations Office on Drugs and Crime","given":""}],"issued":{"date-parts":[["2023"]]}}}],"schema":"https://github.com/citation-style-language/schema/raw/master/csl-citation.json"} </w:instrText>
      </w:r>
      <w:r w:rsidR="00A324FC">
        <w:rPr>
          <w:rFonts w:ascii="Times New Roman" w:hAnsi="Times New Roman" w:cs="Times New Roman"/>
          <w:sz w:val="24"/>
          <w:szCs w:val="24"/>
          <w:lang w:val="en-US"/>
        </w:rPr>
        <w:fldChar w:fldCharType="separate"/>
      </w:r>
      <w:r w:rsidR="00A324FC" w:rsidRPr="00A324FC">
        <w:rPr>
          <w:rFonts w:ascii="Times New Roman" w:hAnsi="Times New Roman" w:cs="Times New Roman"/>
          <w:sz w:val="24"/>
        </w:rPr>
        <w:t>(United Nations Office on Drugs and Crime, 2023)</w:t>
      </w:r>
      <w:r w:rsidR="00A324FC">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0F254D">
        <w:rPr>
          <w:rFonts w:ascii="Times New Roman" w:hAnsi="Times New Roman" w:cs="Times New Roman"/>
          <w:sz w:val="24"/>
          <w:szCs w:val="24"/>
          <w:lang w:val="en-US"/>
        </w:rPr>
        <w:t xml:space="preserve">tudying the role of PSU in treatment outcomes in Latin America is challenging because of limited local data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{"citationID":"EO9qoedY","properties":{"formattedCitation":"(Lalwani et al., 2022)","plainCitation":"(Lalwani et al., 2022)","noteIndex":0},"citationItems":[{"id":615,"uris":["http://zotero.org/users/12673371/items/FZ7E9E7R"],"itemData":{"id":615,"type":"article-journal","abstract":"In Latin America and the Caribbean, there is a dearth of research exploring polysubstance use. This study aims to determine the prevalence, varying combinations and associated sociodemographic characteristics of polysubstance use in Jamaica.","container-title":"BMC Psychiatry","DOI":"10.1186/s12888-022-04160-2","ISSN":"1471-244X","issue":"1","journalAbbreviation":"BMC Psychiatry","page":"513","source":"BioMed Central","title":"Prevalence and sociodemographic factors associated with polysubstance use: analysis of a population-based survey in Jamaica","title-short":"Prevalence and sociodemographic factors associated with polysubstance use","volume":"22","author":[{"family":"Lalwani","given":"Kunal"},{"family":"Whitehorne-Smith","given":"Patrice"},{"family":"Walcott","given":"Geoffrey"},{"family":"McLeary","given":"Joni-Gaye"},{"family":"Mitchell","given":"Gabrielle"},{"family":"Abel","given":"Wendel"}],"issued":{"date-parts":[["2022",7,29]]}}}],"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(Lalwani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Furthermore, using evidence from the Global North is not straightforward, as it focuses on </w:t>
      </w:r>
      <w:r w:rsidR="00231AA1">
        <w:rPr>
          <w:rFonts w:ascii="Times New Roman" w:hAnsi="Times New Roman" w:cs="Times New Roman"/>
          <w:sz w:val="24"/>
          <w:szCs w:val="24"/>
          <w:lang w:val="en-US"/>
        </w:rPr>
        <w:t xml:space="preserve">methamphetamines, </w:t>
      </w:r>
      <w:r w:rsidRPr="000F254D">
        <w:rPr>
          <w:rFonts w:ascii="Times New Roman" w:hAnsi="Times New Roman" w:cs="Times New Roman"/>
          <w:sz w:val="24"/>
          <w:szCs w:val="24"/>
          <w:lang w:val="en-US"/>
        </w:rPr>
        <w:t xml:space="preserve">opioids and injecting drug use, which are epidemiologic features that are not prevalent in the Latin American context </w:t>
      </w:r>
      <w:r w:rsidRPr="00A324FC">
        <w:rPr>
          <w:rFonts w:ascii="Times New Roman" w:hAnsi="Times New Roman" w:cs="Times New Roman"/>
          <w:sz w:val="24"/>
          <w:szCs w:val="24"/>
          <w:highlight w:val="yellow"/>
          <w:lang w:val="en-US"/>
        </w:rPr>
        <w:fldChar w:fldCharType="begin"/>
      </w:r>
      <w:r w:rsidR="00A324FC">
        <w:rPr>
          <w:rFonts w:ascii="Times New Roman" w:hAnsi="Times New Roman" w:cs="Times New Roman"/>
          <w:sz w:val="24"/>
          <w:szCs w:val="24"/>
          <w:highlight w:val="yellow"/>
          <w:lang w:val="en-US"/>
        </w:rPr>
        <w:instrText xml:space="preserve"> ADDIN ZOTERO_ITEM CSL_CITATION {"citationID":"9aKl4kao","properties":{"formattedCitation":"(Castaldelli-Maia et al., 2023)","plainCitation":"(Castaldelli-Maia et al., 2023)","noteIndex":0},"citationItems":[{"id":44,"uris":["http://zotero.org/users/12673371/items/JFGXA528"],"itemData":{"id":44,"type":"article-journal","container-title":"The Lancet Psychiatry","DOI":"10.1016/S2215-0366(22)00339-X","ISSN":"2215-0366, 2215-0374","issue":"2","journalAbbreviation":"The Lancet Psychiatry","language":"English","note":"publisher: Elsevier\nPMID: 36697127","page":"85-97","source":"www.thelancet.com","title":"Burden of disease due to amphetamines, cannabis, cocaine, and opioid use disorders in South America, 1990–2019: a systematic analysis of the Global Burden of Disease Study 2019","title-short":"Burden of disease due to amphetamines, cannabis, cocaine, and opioid use disorders in South America, 1990–2019","volume":"10","author":[{"family":"Castaldelli-Maia","given":"João M."},{"family":"Wang","given":"Yuan-Pang"},{"family":"Brunoni","given":"Andre R."},{"family":"Faro","given":"Andre"},{"family":"Guimarães","given":"Rafael A."},{"family":"Lucchetti","given":"Giancarlo"},{"family":"Martorell","given":"Miquel"},{"family":"Moreira","given":"Rafael S."},{"family":"Pacheco-Barrios","given":"Kevin"},{"family":"Rodriguez","given":"Jefferson A. B."},{"family":"Roever","given":"Leonardo"},{"family":"Silva","given":"Diego A. S."},{"family":"Tovani-Palone","given":"Marcos R."},{"family":"Valdez","given":"Pascual R."},{"family":"Zimmermann","given":"Ivan R."},{"family":"Culbreth","given":"Garland T."},{"family":"Hay","given":"Simon I."},{"family":"Murray","given":"Christopher J. L."},{"family":"Bensenor","given":"Isabela M."}],"issued":{"date-parts":[["2023",2,1]]}}}],"schema":"https://github.com/citation-style-language/schema/raw/master/csl-citation.json"} </w:instrText>
      </w:r>
      <w:r w:rsidRPr="00A324FC">
        <w:rPr>
          <w:rFonts w:ascii="Times New Roman" w:hAnsi="Times New Roman" w:cs="Times New Roman"/>
          <w:sz w:val="24"/>
          <w:szCs w:val="24"/>
          <w:highlight w:val="yellow"/>
          <w:lang w:val="en-US"/>
        </w:rPr>
        <w:fldChar w:fldCharType="separate"/>
      </w:r>
      <w:r w:rsidRPr="00A324FC">
        <w:rPr>
          <w:rFonts w:ascii="Times New Roman" w:hAnsi="Times New Roman" w:cs="Times New Roman"/>
          <w:sz w:val="24"/>
          <w:szCs w:val="24"/>
          <w:highlight w:val="yellow"/>
        </w:rPr>
        <w:t>(Castaldelli-</w:t>
      </w:r>
      <w:r w:rsidRPr="00A324FC">
        <w:rPr>
          <w:rFonts w:ascii="Times New Roman" w:hAnsi="Times New Roman" w:cs="Times New Roman"/>
          <w:sz w:val="24"/>
          <w:szCs w:val="24"/>
          <w:highlight w:val="yellow"/>
        </w:rPr>
        <w:lastRenderedPageBreak/>
        <w:t>Maia et al., 2023)</w:t>
      </w:r>
      <w:r w:rsidRPr="00A324FC">
        <w:rPr>
          <w:rFonts w:ascii="Times New Roman" w:hAnsi="Times New Roman" w:cs="Times New Roman"/>
          <w:sz w:val="24"/>
          <w:szCs w:val="24"/>
          <w:highlight w:val="yellow"/>
          <w:lang w:val="en-US"/>
        </w:rPr>
        <w:fldChar w:fldCharType="end"/>
      </w:r>
      <w:r w:rsidRPr="00A324FC">
        <w:rPr>
          <w:rFonts w:ascii="Times New Roman" w:hAnsi="Times New Roman" w:cs="Times New Roman"/>
          <w:sz w:val="24"/>
          <w:szCs w:val="24"/>
          <w:highlight w:val="yellow"/>
          <w:lang w:val="en-US"/>
        </w:rPr>
        <w:t>.</w:t>
      </w:r>
      <w:r w:rsidR="00231AA1" w:rsidRPr="00A324FC">
        <w:rPr>
          <w:rFonts w:ascii="Times New Roman" w:hAnsi="Times New Roman" w:cs="Times New Roman"/>
          <w:sz w:val="24"/>
          <w:szCs w:val="24"/>
          <w:highlight w:val="yellow"/>
          <w:lang w:val="en-US"/>
        </w:rPr>
        <w:t xml:space="preserve"> In contrast, </w:t>
      </w:r>
      <w:r w:rsidR="00231AA1">
        <w:rPr>
          <w:rFonts w:ascii="Times New Roman" w:hAnsi="Times New Roman" w:cs="Times New Roman"/>
          <w:sz w:val="24"/>
          <w:szCs w:val="24"/>
          <w:highlight w:val="yellow"/>
          <w:lang w:val="en-US"/>
        </w:rPr>
        <w:t>alcohol consumption is predominant in Latin America, as it is</w:t>
      </w:r>
      <w:r w:rsidR="00231AA1" w:rsidRPr="00A324FC">
        <w:rPr>
          <w:rFonts w:ascii="Times New Roman" w:hAnsi="Times New Roman" w:cs="Times New Roman"/>
          <w:sz w:val="24"/>
          <w:szCs w:val="24"/>
          <w:highlight w:val="yellow"/>
          <w:lang w:val="en-US"/>
        </w:rPr>
        <w:t xml:space="preserve"> one of the regions with the highest </w:t>
      </w:r>
      <w:r w:rsidR="00231AA1">
        <w:rPr>
          <w:rFonts w:ascii="Times New Roman" w:hAnsi="Times New Roman" w:cs="Times New Roman"/>
          <w:sz w:val="24"/>
          <w:szCs w:val="24"/>
          <w:highlight w:val="yellow"/>
          <w:lang w:val="en-US"/>
        </w:rPr>
        <w:t xml:space="preserve">associated morbidity </w:t>
      </w:r>
      <w:r w:rsidR="00231AA1" w:rsidRPr="00A324FC">
        <w:rPr>
          <w:rFonts w:ascii="Times New Roman" w:hAnsi="Times New Roman" w:cs="Times New Roman"/>
          <w:sz w:val="24"/>
          <w:szCs w:val="24"/>
          <w:highlight w:val="yellow"/>
          <w:lang w:val="en-US"/>
        </w:rPr>
        <w:t xml:space="preserve">worldwide </w:t>
      </w:r>
      <w:r w:rsidR="00231AA1">
        <w:rPr>
          <w:rFonts w:ascii="Times New Roman" w:hAnsi="Times New Roman" w:cs="Times New Roman"/>
          <w:sz w:val="24"/>
          <w:szCs w:val="24"/>
          <w:highlight w:val="yellow"/>
          <w:lang w:val="en-US"/>
        </w:rPr>
        <w:t xml:space="preserve">in absolute numbers </w:t>
      </w:r>
      <w:r w:rsidR="00231AA1" w:rsidRPr="00A324FC">
        <w:rPr>
          <w:rFonts w:ascii="Times New Roman" w:hAnsi="Times New Roman" w:cs="Times New Roman"/>
          <w:sz w:val="24"/>
          <w:szCs w:val="24"/>
          <w:highlight w:val="yellow"/>
          <w:lang w:val="en-US"/>
        </w:rPr>
        <w:t xml:space="preserve">(Degenhardt et al., </w:t>
      </w:r>
      <w:commentRangeStart w:id="12"/>
      <w:r w:rsidR="00231AA1" w:rsidRPr="00A324FC">
        <w:rPr>
          <w:rFonts w:ascii="Times New Roman" w:hAnsi="Times New Roman" w:cs="Times New Roman"/>
          <w:sz w:val="24"/>
          <w:szCs w:val="24"/>
          <w:highlight w:val="yellow"/>
          <w:lang w:val="en-US"/>
        </w:rPr>
        <w:t>2018)</w:t>
      </w:r>
      <w:commentRangeEnd w:id="12"/>
      <w:r w:rsidR="00231AA1" w:rsidRPr="00A324FC">
        <w:rPr>
          <w:rStyle w:val="Refdecomentario"/>
          <w:rFonts w:ascii="Times New Roman" w:eastAsia="Times New Roman" w:hAnsi="Times New Roman" w:cs="Times New Roman"/>
          <w:highlight w:val="yellow"/>
          <w:lang w:val="en-US" w:eastAsia="es-CL"/>
        </w:rPr>
        <w:commentReference w:id="12"/>
      </w:r>
      <w:r w:rsidR="00231AA1">
        <w:rPr>
          <w:rFonts w:ascii="Times New Roman" w:hAnsi="Times New Roman" w:cs="Times New Roman"/>
          <w:sz w:val="24"/>
          <w:szCs w:val="24"/>
          <w:highlight w:val="yellow"/>
          <w:lang w:val="en-US"/>
        </w:rPr>
        <w:t>, and</w:t>
      </w:r>
      <w:r w:rsidR="00755210">
        <w:rPr>
          <w:rFonts w:ascii="Times New Roman" w:hAnsi="Times New Roman" w:cs="Times New Roman"/>
          <w:sz w:val="24"/>
          <w:szCs w:val="24"/>
          <w:highlight w:val="yellow"/>
          <w:lang w:val="en-US"/>
        </w:rPr>
        <w:t xml:space="preserve"> it is</w:t>
      </w:r>
      <w:r w:rsidR="00231AA1">
        <w:rPr>
          <w:rFonts w:ascii="Times New Roman" w:hAnsi="Times New Roman" w:cs="Times New Roman"/>
          <w:sz w:val="24"/>
          <w:szCs w:val="24"/>
          <w:highlight w:val="yellow"/>
          <w:lang w:val="en-US"/>
        </w:rPr>
        <w:t xml:space="preserve"> increasing among youth and women</w:t>
      </w:r>
      <w:r w:rsidR="00A324FC">
        <w:rPr>
          <w:rFonts w:ascii="Times New Roman" w:hAnsi="Times New Roman" w:cs="Times New Roman"/>
          <w:sz w:val="24"/>
          <w:szCs w:val="24"/>
          <w:highlight w:val="yellow"/>
          <w:lang w:val="en-US"/>
        </w:rPr>
        <w:t xml:space="preserve"> </w:t>
      </w:r>
      <w:r w:rsidR="00A324FC">
        <w:rPr>
          <w:rFonts w:ascii="Times New Roman" w:hAnsi="Times New Roman" w:cs="Times New Roman"/>
          <w:sz w:val="24"/>
          <w:szCs w:val="24"/>
          <w:highlight w:val="yellow"/>
          <w:lang w:val="en-US"/>
        </w:rPr>
        <w:fldChar w:fldCharType="begin"/>
      </w:r>
      <w:r w:rsidR="00A324FC">
        <w:rPr>
          <w:rFonts w:ascii="Times New Roman" w:hAnsi="Times New Roman" w:cs="Times New Roman"/>
          <w:sz w:val="24"/>
          <w:szCs w:val="24"/>
          <w:highlight w:val="yellow"/>
          <w:lang w:val="en-US"/>
        </w:rPr>
        <w:instrText xml:space="preserve"> ADDIN ZOTERO_ITEM CSL_CITATION {"citationID":"aK6gQBHb","properties":{"formattedCitation":"(D\\uc0\\u237{}az et al., 2020)","plainCitation":"(Díaz et al., 2020)","noteIndex":0},"citationItems":[{"id":994,"uris":["http://zotero.org/users/12673371/items/2DUJ7TQR"],"itemData":{"id":994,"type":"article-journal","container-title":"Clinical Liver Disease","DOI":"10.1002/cld.1025","ISSN":"2046-2484, 2046-2484","issue":"5","journalAbbreviation":"Clinical Liver Disease","language":"en","page":"187-190","source":"DOI.org (Crossref)","title":"Alcohol‐Related Liver Disease in Latin America: Local Solutions for a Global Problem","title-short":"Alcohol‐Related Liver Disease in Latin America","volume":"16","author":[{"family":"Díaz","given":"Luis Antonio"},{"family":"Roblero","given":"Juan Pablo"},{"family":"Bataller","given":"Ramon"},{"family":"Arab","given":"Juan Pablo"}],"issued":{"date-parts":[["2020",11]]}}}],"schema":"https://github.com/citation-style-language/schema/raw/master/csl-citation.json"} </w:instrText>
      </w:r>
      <w:r w:rsidR="00A324FC">
        <w:rPr>
          <w:rFonts w:ascii="Times New Roman" w:hAnsi="Times New Roman" w:cs="Times New Roman"/>
          <w:sz w:val="24"/>
          <w:szCs w:val="24"/>
          <w:highlight w:val="yellow"/>
          <w:lang w:val="en-US"/>
        </w:rPr>
        <w:fldChar w:fldCharType="separate"/>
      </w:r>
      <w:r w:rsidR="00A324FC" w:rsidRPr="00A324FC">
        <w:rPr>
          <w:rFonts w:ascii="Times New Roman" w:hAnsi="Times New Roman" w:cs="Times New Roman"/>
          <w:sz w:val="24"/>
        </w:rPr>
        <w:t>(Díaz et al., 2020)</w:t>
      </w:r>
      <w:r w:rsidR="00A324FC">
        <w:rPr>
          <w:rFonts w:ascii="Times New Roman" w:hAnsi="Times New Roman" w:cs="Times New Roman"/>
          <w:sz w:val="24"/>
          <w:szCs w:val="24"/>
          <w:highlight w:val="yellow"/>
          <w:lang w:val="en-US"/>
        </w:rPr>
        <w:fldChar w:fldCharType="end"/>
      </w:r>
      <w:r w:rsidR="00A324FC">
        <w:rPr>
          <w:rFonts w:ascii="Times New Roman" w:hAnsi="Times New Roman" w:cs="Times New Roman"/>
          <w:sz w:val="24"/>
          <w:szCs w:val="24"/>
          <w:highlight w:val="yellow"/>
          <w:lang w:val="en-US"/>
        </w:rPr>
        <w:t>.</w:t>
      </w:r>
      <w:r w:rsidR="00231AA1">
        <w:rPr>
          <w:rFonts w:ascii="Times New Roman" w:hAnsi="Times New Roman" w:cs="Times New Roman"/>
          <w:sz w:val="24"/>
          <w:szCs w:val="24"/>
          <w:highlight w:val="yellow"/>
          <w:lang w:val="en-US"/>
        </w:rPr>
        <w:t xml:space="preserve"> </w:t>
      </w:r>
      <w:r w:rsidR="006E3583" w:rsidRPr="00A324FC">
        <w:rPr>
          <w:rFonts w:ascii="Times New Roman" w:hAnsi="Times New Roman" w:cs="Times New Roman"/>
          <w:sz w:val="24"/>
          <w:szCs w:val="24"/>
          <w:highlight w:val="yellow"/>
          <w:lang w:val="en-US"/>
        </w:rPr>
        <w:t>Also, the treatment gap for people meeting SUD criteria and reporting attending treatment in national population surveys of Uruguay, Argentina and Chile is lower among those meeting alcohol dependence criteria vs. cocaine-related substances and marijuana</w:t>
      </w:r>
      <w:r w:rsidR="00A324FC">
        <w:rPr>
          <w:rFonts w:ascii="Times New Roman" w:hAnsi="Times New Roman" w:cs="Times New Roman"/>
          <w:sz w:val="24"/>
          <w:szCs w:val="24"/>
          <w:highlight w:val="yellow"/>
          <w:lang w:val="en-US"/>
        </w:rPr>
        <w:t xml:space="preserve"> </w:t>
      </w:r>
      <w:r w:rsidR="00A324FC">
        <w:rPr>
          <w:rFonts w:ascii="Times New Roman" w:hAnsi="Times New Roman" w:cs="Times New Roman"/>
          <w:sz w:val="24"/>
          <w:szCs w:val="24"/>
          <w:highlight w:val="yellow"/>
          <w:lang w:val="en-US"/>
        </w:rPr>
        <w:fldChar w:fldCharType="begin"/>
      </w:r>
      <w:r w:rsidR="00A324FC">
        <w:rPr>
          <w:rFonts w:ascii="Times New Roman" w:hAnsi="Times New Roman" w:cs="Times New Roman"/>
          <w:sz w:val="24"/>
          <w:szCs w:val="24"/>
          <w:highlight w:val="yellow"/>
          <w:lang w:val="en-US"/>
        </w:rPr>
        <w:instrText xml:space="preserve"> ADDIN ZOTERO_ITEM CSL_CITATION {"citationID":"tG0Xr2uz","properties":{"formattedCitation":"(Mauro et al., 2022)","plainCitation":"(Mauro et al., 2022)","noteIndex":0},"citationItems":[{"id":996,"uris":["http://zotero.org/users/12673371/items/4IDNVWF7"],"itemData":{"id":996,"type":"article-journal","container-title":"International Journal of Drug Policy","DOI":"10.1016/j.drugpo.2022.103810","ISSN":"09553959","journalAbbreviation":"International Journal of Drug Policy","language":"en","page":"103810","source":"DOI.org (Crossref)","title":"Trends in cannabis or cocaine-related dependence and alcohol/drug treatment in Argentina, Chile, and Uruguay","volume":"108","author":[{"family":"Mauro","given":"Pia M."},{"family":"Gutkind","given":"Sarah"},{"family":"Rivera-Aguirre","given":"Ariadne"},{"family":"Gary","given":"Dahsan"},{"family":"Cerda","given":"Magdalena"},{"family":"Santos","given":"Erica Chavez"},{"family":"Castillo-Carniglia","given":"Alvaro"},{"family":"Martins","given":"Silvia S."}],"issued":{"date-parts":[["2022",10]]}}}],"schema":"https://github.com/citation-style-language/schema/raw/master/csl-citation.json"} </w:instrText>
      </w:r>
      <w:r w:rsidR="00A324FC">
        <w:rPr>
          <w:rFonts w:ascii="Times New Roman" w:hAnsi="Times New Roman" w:cs="Times New Roman"/>
          <w:sz w:val="24"/>
          <w:szCs w:val="24"/>
          <w:highlight w:val="yellow"/>
          <w:lang w:val="en-US"/>
        </w:rPr>
        <w:fldChar w:fldCharType="separate"/>
      </w:r>
      <w:r w:rsidR="00A324FC" w:rsidRPr="00A324FC">
        <w:rPr>
          <w:rFonts w:ascii="Times New Roman" w:hAnsi="Times New Roman" w:cs="Times New Roman"/>
          <w:sz w:val="24"/>
          <w:highlight w:val="yellow"/>
        </w:rPr>
        <w:t>(Mauro et al., 2022)</w:t>
      </w:r>
      <w:r w:rsidR="00A324FC">
        <w:rPr>
          <w:rFonts w:ascii="Times New Roman" w:hAnsi="Times New Roman" w:cs="Times New Roman"/>
          <w:sz w:val="24"/>
          <w:szCs w:val="24"/>
          <w:highlight w:val="yellow"/>
          <w:lang w:val="en-US"/>
        </w:rPr>
        <w:fldChar w:fldCharType="end"/>
      </w:r>
      <w:r w:rsidR="006E3583" w:rsidRPr="00A324FC">
        <w:rPr>
          <w:rFonts w:ascii="Times New Roman" w:hAnsi="Times New Roman" w:cs="Times New Roman"/>
          <w:sz w:val="24"/>
          <w:szCs w:val="24"/>
          <w:highlight w:val="yellow"/>
          <w:lang w:val="en-US"/>
        </w:rPr>
        <w:t>.</w:t>
      </w:r>
      <w:r w:rsidR="004A2096" w:rsidRPr="00A324FC">
        <w:rPr>
          <w:rFonts w:ascii="Times New Roman" w:hAnsi="Times New Roman" w:cs="Times New Roman"/>
          <w:sz w:val="24"/>
          <w:szCs w:val="24"/>
          <w:highlight w:val="yellow"/>
          <w:lang w:val="en-US"/>
        </w:rPr>
        <w:t xml:space="preserve"> </w:t>
      </w:r>
      <w:r w:rsidR="008563D4" w:rsidRPr="00A324FC">
        <w:rPr>
          <w:rFonts w:ascii="Times New Roman" w:hAnsi="Times New Roman" w:cs="Times New Roman"/>
          <w:sz w:val="24"/>
          <w:szCs w:val="24"/>
          <w:highlight w:val="yellow"/>
          <w:lang w:val="en-US"/>
        </w:rPr>
        <w:t>In Chile</w:t>
      </w:r>
      <w:r w:rsidR="00755210" w:rsidRPr="006E3583">
        <w:rPr>
          <w:rFonts w:ascii="Times New Roman" w:hAnsi="Times New Roman" w:cs="Times New Roman"/>
          <w:sz w:val="24"/>
          <w:szCs w:val="24"/>
          <w:highlight w:val="yellow"/>
          <w:lang w:val="en-US"/>
        </w:rPr>
        <w:t>, evidence</w:t>
      </w:r>
      <w:r w:rsidR="008563D4" w:rsidRPr="00A324FC">
        <w:rPr>
          <w:rFonts w:ascii="Times New Roman" w:hAnsi="Times New Roman" w:cs="Times New Roman"/>
          <w:sz w:val="24"/>
          <w:szCs w:val="24"/>
          <w:highlight w:val="yellow"/>
          <w:lang w:val="en-US"/>
        </w:rPr>
        <w:t xml:space="preserve"> among </w:t>
      </w:r>
      <w:r w:rsidR="00755210" w:rsidRPr="006E3583">
        <w:rPr>
          <w:rFonts w:ascii="Times New Roman" w:hAnsi="Times New Roman" w:cs="Times New Roman"/>
          <w:sz w:val="24"/>
          <w:szCs w:val="24"/>
          <w:highlight w:val="yellow"/>
          <w:lang w:val="en-US"/>
        </w:rPr>
        <w:t xml:space="preserve">SUD </w:t>
      </w:r>
      <w:r w:rsidR="008563D4" w:rsidRPr="00A324FC">
        <w:rPr>
          <w:rFonts w:ascii="Times New Roman" w:hAnsi="Times New Roman" w:cs="Times New Roman"/>
          <w:sz w:val="24"/>
          <w:szCs w:val="24"/>
          <w:highlight w:val="yellow"/>
          <w:lang w:val="en-US"/>
        </w:rPr>
        <w:t>treatment</w:t>
      </w:r>
      <w:r w:rsidR="00755210" w:rsidRPr="006E3583">
        <w:rPr>
          <w:rFonts w:ascii="Times New Roman" w:hAnsi="Times New Roman" w:cs="Times New Roman"/>
          <w:sz w:val="24"/>
          <w:szCs w:val="24"/>
          <w:highlight w:val="yellow"/>
          <w:lang w:val="en-US"/>
        </w:rPr>
        <w:t xml:space="preserve"> population</w:t>
      </w:r>
      <w:r w:rsidR="008563D4" w:rsidRPr="00A324FC">
        <w:rPr>
          <w:rFonts w:ascii="Times New Roman" w:hAnsi="Times New Roman" w:cs="Times New Roman"/>
          <w:sz w:val="24"/>
          <w:szCs w:val="24"/>
          <w:highlight w:val="yellow"/>
          <w:lang w:val="en-US"/>
        </w:rPr>
        <w:t xml:space="preserve"> has shown that alcohol use as a primary substance of admission had </w:t>
      </w:r>
      <w:r w:rsidR="00755210">
        <w:rPr>
          <w:rFonts w:ascii="Times New Roman" w:hAnsi="Times New Roman" w:cs="Times New Roman"/>
          <w:sz w:val="24"/>
          <w:szCs w:val="24"/>
          <w:highlight w:val="yellow"/>
          <w:lang w:val="en-US"/>
        </w:rPr>
        <w:t>a lower</w:t>
      </w:r>
      <w:r w:rsidR="008563D4" w:rsidRPr="00A324FC">
        <w:rPr>
          <w:rFonts w:ascii="Times New Roman" w:hAnsi="Times New Roman" w:cs="Times New Roman"/>
          <w:sz w:val="24"/>
          <w:szCs w:val="24"/>
          <w:highlight w:val="yellow"/>
          <w:lang w:val="en-US"/>
        </w:rPr>
        <w:t xml:space="preserve"> risk of treatment readmission (Ruiz-Tagle et al., 2023). </w:t>
      </w:r>
      <w:r w:rsidR="00231AA1" w:rsidRPr="00A324FC">
        <w:rPr>
          <w:rFonts w:ascii="Times New Roman" w:hAnsi="Times New Roman" w:cs="Times New Roman"/>
          <w:sz w:val="24"/>
          <w:szCs w:val="24"/>
          <w:highlight w:val="yellow"/>
          <w:lang w:val="en-US"/>
        </w:rPr>
        <w:t xml:space="preserve">Hence, its presence </w:t>
      </w:r>
      <w:r w:rsidR="00755210">
        <w:rPr>
          <w:rFonts w:ascii="Times New Roman" w:hAnsi="Times New Roman" w:cs="Times New Roman"/>
          <w:sz w:val="24"/>
          <w:szCs w:val="24"/>
          <w:highlight w:val="yellow"/>
          <w:lang w:val="en-US"/>
        </w:rPr>
        <w:t xml:space="preserve">among people reporting PSU may </w:t>
      </w:r>
      <w:r w:rsidR="00231AA1" w:rsidRPr="00A324FC">
        <w:rPr>
          <w:rFonts w:ascii="Times New Roman" w:hAnsi="Times New Roman" w:cs="Times New Roman"/>
          <w:sz w:val="24"/>
          <w:szCs w:val="24"/>
          <w:highlight w:val="yellow"/>
          <w:lang w:val="en-US"/>
        </w:rPr>
        <w:t>deserve special attention.</w:t>
      </w:r>
    </w:p>
    <w:p w14:paraId="75144BE1" w14:textId="1B0D1E3C" w:rsidR="00AA5B6C" w:rsidRPr="005B0171" w:rsidRDefault="00AA5B6C" w:rsidP="000B7AC1">
      <w:pPr>
        <w:spacing w:line="480" w:lineRule="auto"/>
        <w:ind w:right="-2"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Moreover, because many studies in the Global North have often overlooked high-risk populations, there are reasons to believe that this is also the case in Latin America, where the prevalence of PSU is notably high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{"citationID":"izQHTIHH","properties":{"formattedCitation":"(Reyes et al., 2013)","plainCitation":"(Reyes et al., 2013)","noteIndex":0},"citationItems":[{"id":356,"uris":["http://zotero.org/users/12673371/items/JM63BVRC"],"itemData":{"id":356,"type":"article-journal","abstract":"The abuse of multiple substances continues to be a major public health concern in the United States, Latin America and other countries in the world. Recent studies have revealed that polydrug use has increased in many European countries. The main objective of this study was to determine the patterns of polydrug use in several Latin American countries. The data for this study was derived from separate studies conducted in Argentina, Bolivia, Chile, Ecuador, Uruguay and Perú. In each country a household survey was conducted using a multistage, stratified, cluster sample design. In all six countries, probabilistic samples of household residents aged 12 to 65 years of age were selected in three stages. The data were collected by a face to face interview using the same structured questionnaire, which was based on the Inter-American Uniform Drug Use Data System (SIDUC). A multivariate ordinal logistic regression model was fitted to assess the effects of country of origin on polydrug use, after adjusting for age and gender. The overall prevalence of polydrug use was 21%. The multivariate ordinal logistic regression model showed that males, participants aged 18 to 34 years and those from Chile, Uruguay and Argentina were significantly more likely to be polydrug users after adjusting for age and sex. This is the first study that documents the burden of polydrug use in Latin American countries. Future epidemiological studies should be conducted to examine the relationship between other demographic characteristics and risk behaviors with patterns of polydrug use.","container-title":"Review of European Studies","DOI":"10.5539/res.v5n1p10","ISSN":"1918-7173","issue":"1","language":"en","license":"Copyright (c) 2013 Juan Reyes,Cynthia Perez,Hector Colon,Marya Dowell,Francisco Cumsille","note":"number: 1","page":"p10","source":"www.ccsenet.org","title":"Prevalence and Patterns of Polydrug Use in Latin America: Analysis of Population-based Surveys in Six Countries","title-short":"Prevalence and Patterns of Polydrug Use in Latin America","volume":"5","author":[{"family":"Reyes","given":"Juan"},{"family":"Perez","given":"Cynthia"},{"family":"Colon","given":"Hector"},{"family":"Dowell","given":"Marya"},{"family":"Cumsille","given":"Francisco"}],"issued":{"date-parts":[["2013",2,18]]}}}],"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(Reyes et al., 2013)</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meta-analysis focusing on Global North studies of cocaine found that more than 70% of people who use cocaine have concurrent alcohol consumption. In addition, between 38% and 64% of the participants had concurrent marijuana use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{"citationID":"mUuvxCa3","properties":{"formattedCitation":"(Liu et al., 2018)","plainCitation":"(Liu et al., 2018)","noteIndex":0},"citationItems":[{"id":352,"uris":["http://zotero.org/users/12673371/items/YU3ZTASP"],"itemData":{"id":352,"type":"article-journal","abstract":"Background\nPolysubstance use (PSU) is prevalent among individuals with substance use disorders, but the vast majority of preclinical substance use research has focused on individual substances in isolation. Cocaine has been prevalent in the repertoire of persons who use more than one illicit substance.\nMethods\nWe conducted a meta-analysis combining results from literature searches and secondary data analyses to estimate the prevalence of simultaneous and concurrent cocaine + alcohol and cocaine + cannabis use among cocaine users. We next summarized the small body of literature on behavioral, cognitive and neurobiological consequences of cocaine PSU across species, with a focus on alcohol and cannabis. Finally, we used systematic literature searches to assess the extent to which human and animal studies on the neurobiological consequences of cocaine include PSU subjects.\nResults\nThe estimated prevalence of simultaneous and concurrent alcohol use among human cocaine users was 74% and 77%, respectively. The estimated prevalence of simultaneous and concurrent cannabis use among cocaine users was 38% and 64%, respectively. Consumption of alcohol or cannabis with cocaine enhances subjective responses to cocaine, concomitant with changes in cocaine metabolism that increase blood cocaine levels, and, in the case of alcohol, produce the psychoactive metabolite cocaethylene. There is also consistent evidence for neurobiological effects of cocaine + alcohol combinations. However, animal PSU research with cocaine lags behind human research.\nConclusion\nBased on the prevalence and known consequences of PSU, consideration of PSU in both human and animal research is vital for understanding patterns of substance use.","container-title":"Drug and Alcohol Dependence","DOI":"10.1016/j.drugalcdep.2018.07.025","ISSN":"0376-8716","journalAbbreviation":"Drug and Alcohol Dependence","page":"16-28","source":"ScienceDirect","title":"The importance of considering polysubstance use: lessons from cocaine research","title-short":"The importance of considering polysubstance use","volume":"192","author":[{"family":"Liu","given":"Yiyang"},{"family":"Williamson","given":"Victoria Guazzelli"},{"family":"Setlow","given":"Barry"},{"family":"Cottler","given":"Linda B."},{"family":"Knackstedt","given":"Lori A."}],"issued":{"date-parts":[["2018",11,1]]}}}],"schema":"https://github.com/citation-style-language/schema/raw/master/csl-citation.json"}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(Liu et al., 2018)</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A recent study conducted in a Chilean hard-to-reach population that used cocaine base paste found that 47–66% of users had simultaneous substance use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{"citationID":"UOouQJEx","properties":{"formattedCitation":"(Olivari, Gaete, et al., 2022)","plainCitation":"(Olivari, Gaete, et al., 2022)","dontUpdate":true,"noteIndex":0},"citationItems":[{"id":105,"uris":["http://zotero.org/users/12673371/items/TPE4HZQ3"],"itemData":{"id":105,"type":"article-journal","abstract":"We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Villar","given":"Paloma"},{"family":"Calvo","given":"Esteban"},{"family":"Castillo-Carniglia","given":"Alvaro"}],"issued":{"date-parts":[["2022",8,8]]}}}],"schema":"https://github.com/citation-style-language/schema/raw/master/csl-citation.json"} </w:instrText>
      </w:r>
      <w:r w:rsidRPr="000F254D">
        <w:rPr>
          <w:rFonts w:ascii="Times New Roman" w:hAnsi="Times New Roman" w:cs="Times New Roman"/>
          <w:sz w:val="24"/>
          <w:szCs w:val="24"/>
          <w:lang w:val="en-US"/>
        </w:rPr>
        <w:fldChar w:fldCharType="separate"/>
      </w:r>
      <w:r w:rsidRPr="004B17FE">
        <w:rPr>
          <w:rFonts w:ascii="Times New Roman" w:hAnsi="Times New Roman" w:cs="Times New Roman"/>
          <w:sz w:val="24"/>
        </w:rPr>
        <w:t>(Olivari</w:t>
      </w:r>
      <w:r w:rsidR="00605568">
        <w:rPr>
          <w:rFonts w:ascii="Times New Roman" w:hAnsi="Times New Roman" w:cs="Times New Roman"/>
          <w:sz w:val="24"/>
        </w:rPr>
        <w:t xml:space="preserve"> </w:t>
      </w:r>
      <w:r w:rsidRPr="004B17FE">
        <w:rPr>
          <w:rFonts w:ascii="Times New Roman" w:hAnsi="Times New Roman" w:cs="Times New Roman"/>
          <w:sz w:val="24"/>
        </w:rPr>
        <w:t>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Similarly, an analysis of data from studies conducted in six Latin American countries found that 21% of the participants reported PSU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{"citationID":"fOYi3ThX","properties":{"formattedCitation":"(Vilugr\\uc0\\u243{}n et al., 2022)","plainCitation":"(Vilugrón et al., 2022)","noteIndex":0},"citationItems":[{"id":618,"uris":["http://zotero.org/users/12673371/items/ZI8L3GPZ"],"itemData":{"id":618,"type":"article-journal","container-title":"Revista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(Vilugrón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which was more frequent among males and young adults</w:t>
      </w:r>
      <w:r>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(18-34) from Chile, Uruguay, and Argentina. In addition, PSU is related to school dropout, unemployment, </w:t>
      </w:r>
      <w:r>
        <w:rPr>
          <w:rFonts w:ascii="Times New Roman" w:hAnsi="Times New Roman" w:cs="Times New Roman"/>
          <w:sz w:val="24"/>
          <w:szCs w:val="24"/>
          <w:lang w:val="en-US"/>
        </w:rPr>
        <w:t xml:space="preserve">and </w:t>
      </w:r>
      <w:r w:rsidRPr="000F254D">
        <w:rPr>
          <w:rFonts w:ascii="Times New Roman" w:hAnsi="Times New Roman" w:cs="Times New Roman"/>
          <w:sz w:val="24"/>
          <w:szCs w:val="24"/>
          <w:lang w:val="en-US"/>
        </w:rPr>
        <w:t xml:space="preserve">sexual and antisocial risk behaviors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{"citationID":"b7ehEQZX","properties":{"formattedCitation":"(Olivari, Gaete, et al., 2022; Santis B et al., 2007; Vilugr\\uc0\\u243{}n et al., 2022)","plainCitation":"(Olivari, Gaete, et al., 2022; Santis B et al., 2007; Vilugrón et al., 2022)","dontUpdate":true,"noteIndex":0},"citationItems":[{"id":105,"uris":["http://zotero.org/users/12673371/items/TPE4HZQ3"],"itemData":{"id":105,"type":"article-journal","abstract":"We characterized substance use patterns and co-occurring substance use disorders among active cocaine base paste (CBP) users in Santiago, Chile using data from respondent-driven sampling (RDS) in three areas of Metropolitan Santiago. Recruitment began with nine seeds, reaching 398 active CBP users (18% women; mean age 37.7 years), defined as persons consuming CBP at least twice per week in the last three months. Population proportions and uncertainty were estimated accounting for individuals’ social network and homophily. The median CBP age of initiation was 21 years, and the median number of years using CBP was 7 for women and 15 for men. The median days of use in the past month was 25 days, with a median of 56 doses per week. The proportion of monthly income spent on CBP was 65%. The prevalence of substance use disorders (SUDs) were: 98% for CBP, 67% for alcohol, 60% for marijuana, and 41% for cocaine hydrochloride. Heavy polydrug use patterns and co-occurring SUDs are frequent among active CBP users in the metropolitan area of Santiago. Traditional surveillance strategies may have underestimated polysubstance use and co-occurring SUDs in active CBP users. RDS proved to be a feasible methodology that could be effectively used for substance use surveillance among hard-to-reach populations.","container-title":"Journal of Psychoactive Drugs","DOI":"10.1080/02791072.2021.1976886","ISSN":"0279-1072","issue":"4","note":"publisher: Taylor &amp; Francis\n_eprint: https://doi.org/10.1080/02791072.2021.1976886\nPMID: 34724873","page":"348-357","source":"Taylor and Francis+NEJM","title":"Polydrug Use and Co-occurring Substance Use Disorders in a Respondent Driven Sampling of Cocaine Base Paste Users in Santiago, Chile","volume":"54","author":[{"family":"Olivari","given":"Carla F."},{"family":"Gaete","given":"Jorge"},{"family":"Rodriguez","given":"Nicolás"},{"family":"Pizarro","given":"Esteban"},{"family":"Del Villar","given":"Paloma"},{"family":"Calvo","given":"Esteban"},{"family":"Castillo-Carniglia","given":"Alvaro"}],"issued":{"date-parts":[["2022",8,8]]}}},{"id":281,"uris":["http://zotero.org/users/12673371/items/7VJ76F8N"],"itemData":{"id":281,"type":"article-journal","container-title":"Revista médica de Chile","DOI":"10.4067/S0034-98872007000100007","ISSN":"0034-9887","issue":"1","note":"publisher: Sociedad Médica de Santiago","page":"45-53","source":"SciELO","title":"Consumo de sustancias y conductas de riesgo en consumidores de pasta base de cacaína no consultantes a servicios de rehabilitación","volume":"135","author":[{"family":"Santis B","given":"Rodrigo"},{"family":"Hidalgo C","given":"Carmen Gloria"},{"family":"Hayden C","given":"Viviana"},{"family":"Anselmo M","given":"Enzo"},{"family":"Rodríguez T","given":"Jorge"},{"family":"Cartajena de la M","given":"Fernando"},{"family":"Dreyse D","given":"Jorge"},{"family":"Torres B","given":"Rafael"}],"issued":{"date-parts":[["2007",1]]}}},{"id":618,"uris":["http://zotero.org/users/12673371/items/ZI8L3GPZ"],"itemData":{"id":618,"type":"article-journal","container-title":"Revista médica de Chile","DOI":"10.4067/s0034-98872022000500584","ISSN":"0034-9887","issue":"5","note":"publisher: Sociedad Médica de Santiago","page":"584-596","source":"SciELO","title":"Precocidad de inicio del consumo de sustancias psicoactivas y su relación con otros comportamientos de riesgo para la salud en adolescentes chilenos","volume":"150","author":[{"family":"Vilugrón","given":"Fabiola"},{"family":"Molina G.","given":"Temístocles"},{"family":"Gras-Pérez","given":"María Eugenia"},{"family":"Font-Mayolas","given":"Sílvia"},{"family":"Vilugrón","given":"Fabiola"},{"family":"Molina G.","given":"Temístocles"},{"family":"Gras-Pérez","given":"María Eugenia"},{"family":"Font-Mayolas","given":"Sílvia"}],"issued":{"date-parts":[["2022",5]]}}}],"schema":"https://github.com/citation-style-language/schema/raw/master/csl-citation.json"} </w:instrText>
      </w:r>
      <w:r w:rsidRPr="000F254D">
        <w:rPr>
          <w:rFonts w:ascii="Times New Roman" w:hAnsi="Times New Roman" w:cs="Times New Roman"/>
          <w:sz w:val="24"/>
          <w:szCs w:val="24"/>
          <w:lang w:val="en-US"/>
        </w:rPr>
        <w:fldChar w:fldCharType="separate"/>
      </w:r>
      <w:r w:rsidRPr="005B0171">
        <w:rPr>
          <w:rFonts w:ascii="Times New Roman" w:hAnsi="Times New Roman" w:cs="Times New Roman"/>
          <w:sz w:val="24"/>
          <w:lang w:val="en-US"/>
        </w:rPr>
        <w:t>(Olivari et al., 2022; Santis et al., 2007; Vilugrón et al., 2022)</w:t>
      </w:r>
      <w:r w:rsidRPr="000F254D">
        <w:rPr>
          <w:rFonts w:ascii="Times New Roman" w:hAnsi="Times New Roman" w:cs="Times New Roman"/>
          <w:sz w:val="24"/>
          <w:szCs w:val="24"/>
          <w:lang w:val="en-US"/>
        </w:rPr>
        <w:fldChar w:fldCharType="end"/>
      </w:r>
      <w:r w:rsidRPr="005B0171">
        <w:rPr>
          <w:rFonts w:ascii="Times New Roman" w:hAnsi="Times New Roman" w:cs="Times New Roman"/>
          <w:sz w:val="24"/>
          <w:szCs w:val="24"/>
          <w:lang w:val="en-US"/>
        </w:rPr>
        <w:t>.</w:t>
      </w:r>
    </w:p>
    <w:p w14:paraId="26AFE51C" w14:textId="4B056019" w:rsidR="00AA5B6C" w:rsidRDefault="00AA5B6C" w:rsidP="000F254D">
      <w:pPr>
        <w:spacing w:after="0" w:line="480" w:lineRule="auto"/>
        <w:ind w:firstLine="567"/>
        <w:rPr>
          <w:rFonts w:ascii="Times New Roman" w:hAnsi="Times New Roman" w:cs="Times New Roman"/>
          <w:sz w:val="24"/>
          <w:szCs w:val="24"/>
          <w:lang w:val="en-US" w:eastAsia="es-CL"/>
        </w:rPr>
      </w:pPr>
      <w:r w:rsidRPr="002E32F9">
        <w:rPr>
          <w:rFonts w:ascii="Times New Roman" w:hAnsi="Times New Roman" w:cs="Times New Roman"/>
          <w:sz w:val="24"/>
          <w:szCs w:val="24"/>
          <w:lang w:val="en-US"/>
        </w:rPr>
        <w:lastRenderedPageBreak/>
        <w:t>Chile is an interesting case that allows for an examination of a context outside the Global North. It</w:t>
      </w:r>
      <w:r w:rsidRPr="000F254D">
        <w:rPr>
          <w:rFonts w:ascii="Times New Roman" w:hAnsi="Times New Roman" w:cs="Times New Roman"/>
          <w:sz w:val="24"/>
          <w:szCs w:val="24"/>
          <w:lang w:val="en-US"/>
        </w:rPr>
        <w:t xml:space="preserve"> has a robust public treatment system that has produced a large and high-quality dataset that includes all treatment episodes of people with public health insurance (~80% of the population) since its creation in 2010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{"citationID":"yfxrNDRW","properties":{"formattedCitation":"(Mateo Pinones et al., 2022)","plainCitation":"(Mateo Pinones et al., 2022)","noteIndex":0},"citationItems":[{"id":84,"uris":["http://zotero.org/users/12673371/items/IC8PDGXM"],"itemData":{"id":84,"type":"article-journal","abstract":"Background\nEvidence-based policymaking is a guiding paradigm of substance use treatment (SUT) policy, that seeks to prioritise scientific criteria over other concerns (e.g., economic, political) when addressing policy decisions. We provide a comprehensive analysis of the context and mechanisms that enable and constrain evidence to improve the Chilean SUT policy and draw some lessons that might be useful to other contexts, particularly low and middle-income countries.\nMethods\nThis study relied on an interpretive case study design based on the principles of realist evaluation. We included interviews (N≈17) with international, national, regional, and local policymakers and experts, as well as technical and clinical teams from private and public care SUT providers in Chile.\nResults\nComplex sets of institutional realities and notions of ‘evidence’ shared by actors - between other elements- guide the SUT policy decisions and shape the specific type of evidence considered relevant. Evidence is understood in Chile in narrow terms, and national non-experimental research is often overlooked. This limits the possibility of studying other research questions that could contribute to improving and informing SUT policy.\nConclusions\nIn contexts where addiction research resources are limited, it appears necessary to re-frame the notion of \"evidence\", to consider relevant national non-experimental knowledge to strengthen SUT policy and achieve its goals. Indeed, this study is an example of how methodological approaches, such as case analysis, can provide a powerful heuristic alternative contribution to the local and global mental health debate.","container-title":"International Journal of Drug Policy","DOI":"10.1016/j.drugpo.2022.103860","ISSN":"0955-3959","journalAbbreviation":"International Journal of Drug Policy","page":"103860","source":"ScienceDirect","title":"Evidence-based policymaking: Lessons from the Chilean Substance Use Treatment Policy","title-short":"Evidence-based policymaking","volume":"109","author":[{"family":"Mateo Pinones","given":"Mariel"},{"family":"González-Santa Cruz","given":"Andrés"},{"family":"Portilla Huidobro","given":"Rodrigo"},{"family":"Castillo-Carniglia","given":"Alvaro"}],"issued":{"date-parts":[["2022",11,1]]}}}],"schema":"https://github.com/citation-style-language/schema/raw/master/csl-citation.json"}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(Mateo Pinones et al.,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0F254D">
        <w:rPr>
          <w:rFonts w:ascii="Times New Roman" w:hAnsi="Times New Roman" w:cs="Times New Roman"/>
          <w:sz w:val="24"/>
          <w:szCs w:val="24"/>
          <w:lang w:val="en-US"/>
        </w:rPr>
        <w:t xml:space="preserve">indings from the Chilean Budgetary Office study support the need for further research to determine whether treatments effectively address characteristics such as PSU behaviors in a context where two out of three reported PSU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{"citationID":"FWesxcyq","properties":{"formattedCitation":"(DIPRES, 2017b)","plainCitation":"(DIPRES, 2017b)","dontUpdate":true,"noteIndex":0},"citationItems":[{"id":344,"uris":["http://zotero.org/users/12673371/items/R4SDDAHZ"],"itemData":{"id":344,"type":"document","title":"Informe Final: Evaluación de resultados de los programas de tratamiento y rehabilitación del Servicio Nacional para la Prevención y Rehabilitación del Consumo de Drogas y Alcohol, SENDA.","author":[{"family":"DIPRES","given":""}],"issued":{"date-parts":[["2017"]]}}}],"schema":"https://github.com/citation-style-language/schema/raw/master/csl-citation.json"} </w:instrText>
      </w:r>
      <w:r w:rsidRPr="000F254D">
        <w:rPr>
          <w:rFonts w:ascii="Times New Roman" w:hAnsi="Times New Roman" w:cs="Times New Roman"/>
          <w:sz w:val="24"/>
          <w:szCs w:val="24"/>
          <w:lang w:val="en-US"/>
        </w:rPr>
        <w:fldChar w:fldCharType="separate"/>
      </w:r>
      <w:r w:rsidR="00B430ED" w:rsidRPr="00B430ED">
        <w:rPr>
          <w:rFonts w:ascii="Times New Roman" w:hAnsi="Times New Roman" w:cs="Times New Roman"/>
          <w:sz w:val="24"/>
        </w:rPr>
        <w:t>(DIPRES, 2017)</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 xml:space="preserve">. Understanding the PSU-treatment completion relationship could inform effective prevention and intervention strategies </w:t>
      </w:r>
      <w:r>
        <w:rPr>
          <w:rFonts w:ascii="Times New Roman" w:hAnsi="Times New Roman" w:cs="Times New Roman"/>
          <w:sz w:val="24"/>
          <w:szCs w:val="24"/>
          <w:lang w:val="en-US"/>
        </w:rPr>
        <w:t>adapted to patients' needs</w:t>
      </w:r>
      <w:r w:rsidRPr="000F254D">
        <w:rPr>
          <w:rFonts w:ascii="Times New Roman" w:hAnsi="Times New Roman" w:cs="Times New Roman"/>
          <w:sz w:val="24"/>
          <w:szCs w:val="24"/>
          <w:lang w:val="en-US"/>
        </w:rPr>
        <w:t xml:space="preserve">. Moreover, </w:t>
      </w:r>
      <w:commentRangeStart w:id="13"/>
      <w:commentRangeStart w:id="14"/>
      <w:r w:rsidRPr="000F254D">
        <w:rPr>
          <w:rFonts w:ascii="Times New Roman" w:hAnsi="Times New Roman" w:cs="Times New Roman"/>
          <w:sz w:val="24"/>
          <w:szCs w:val="24"/>
          <w:lang w:val="en-US"/>
        </w:rPr>
        <w:t xml:space="preserve">expanding knowledge about </w:t>
      </w:r>
      <w:r>
        <w:rPr>
          <w:rFonts w:ascii="Times New Roman" w:hAnsi="Times New Roman" w:cs="Times New Roman"/>
          <w:sz w:val="24"/>
          <w:szCs w:val="24"/>
          <w:lang w:val="en-US"/>
        </w:rPr>
        <w:t xml:space="preserve">patients’ needs and </w:t>
      </w:r>
      <w:r w:rsidRPr="000F254D">
        <w:rPr>
          <w:rFonts w:ascii="Times New Roman" w:hAnsi="Times New Roman" w:cs="Times New Roman"/>
          <w:sz w:val="24"/>
          <w:szCs w:val="24"/>
          <w:lang w:val="en-US"/>
        </w:rPr>
        <w:t>inequalities in access to health services</w:t>
      </w:r>
      <w:commentRangeEnd w:id="13"/>
      <w:r>
        <w:rPr>
          <w:rStyle w:val="Refdecomentario"/>
          <w:rFonts w:ascii="Times New Roman" w:eastAsia="Times New Roman" w:hAnsi="Times New Roman" w:cs="Times New Roman"/>
          <w:lang w:val="en-US" w:eastAsia="es-CL"/>
        </w:rPr>
        <w:commentReference w:id="13"/>
      </w:r>
      <w:commentRangeEnd w:id="14"/>
      <w:r>
        <w:rPr>
          <w:rStyle w:val="Refdecomentario"/>
          <w:rFonts w:ascii="Times New Roman" w:eastAsia="Times New Roman" w:hAnsi="Times New Roman" w:cs="Times New Roman"/>
          <w:lang w:val="en-US" w:eastAsia="es-CL"/>
        </w:rPr>
        <w:commentReference w:id="14"/>
      </w:r>
      <w:r>
        <w:rPr>
          <w:rFonts w:ascii="Times New Roman" w:hAnsi="Times New Roman" w:cs="Times New Roman"/>
          <w:sz w:val="24"/>
          <w:szCs w:val="24"/>
          <w:lang w:val="en-US"/>
        </w:rPr>
        <w:t xml:space="preserve"> in the Global South context</w:t>
      </w:r>
      <w:r w:rsidRPr="000F254D">
        <w:rPr>
          <w:rFonts w:ascii="Times New Roman" w:hAnsi="Times New Roman" w:cs="Times New Roman"/>
          <w:sz w:val="24"/>
          <w:szCs w:val="24"/>
          <w:lang w:val="en-US"/>
        </w:rPr>
        <w:t xml:space="preserve"> can serve as </w:t>
      </w:r>
      <w:r>
        <w:rPr>
          <w:rFonts w:ascii="Times New Roman" w:hAnsi="Times New Roman" w:cs="Times New Roman"/>
          <w:sz w:val="24"/>
          <w:szCs w:val="24"/>
          <w:lang w:val="en-US"/>
        </w:rPr>
        <w:t xml:space="preserve">an </w:t>
      </w:r>
      <w:r w:rsidRPr="000F254D">
        <w:rPr>
          <w:rFonts w:ascii="Times New Roman" w:hAnsi="Times New Roman" w:cs="Times New Roman"/>
          <w:sz w:val="24"/>
          <w:szCs w:val="24"/>
          <w:lang w:val="en-US"/>
        </w:rPr>
        <w:t xml:space="preserve">input for developing </w:t>
      </w:r>
      <w:r>
        <w:rPr>
          <w:rFonts w:ascii="Times New Roman" w:hAnsi="Times New Roman" w:cs="Times New Roman"/>
          <w:sz w:val="24"/>
          <w:szCs w:val="24"/>
          <w:lang w:val="en-US"/>
        </w:rPr>
        <w:t xml:space="preserve">local </w:t>
      </w:r>
      <w:r w:rsidRPr="000F254D">
        <w:rPr>
          <w:rFonts w:ascii="Times New Roman" w:hAnsi="Times New Roman" w:cs="Times New Roman"/>
          <w:sz w:val="24"/>
          <w:szCs w:val="24"/>
          <w:lang w:val="en-US"/>
        </w:rPr>
        <w:t xml:space="preserve">policies and actions to reduce health inequities. Thus, </w:t>
      </w:r>
      <w:commentRangeStart w:id="15"/>
      <w:r w:rsidRPr="000F254D">
        <w:rPr>
          <w:rFonts w:ascii="Times New Roman" w:hAnsi="Times New Roman" w:cs="Times New Roman"/>
          <w:sz w:val="24"/>
          <w:szCs w:val="24"/>
          <w:lang w:val="en-US"/>
        </w:rPr>
        <w:t xml:space="preserve">this study aimed to address this gap by estimating the </w:t>
      </w:r>
      <w:r>
        <w:rPr>
          <w:rFonts w:ascii="Times New Roman" w:hAnsi="Times New Roman" w:cs="Times New Roman"/>
          <w:sz w:val="24"/>
          <w:szCs w:val="24"/>
          <w:lang w:val="en-US"/>
        </w:rPr>
        <w:t xml:space="preserve">association </w:t>
      </w:r>
      <w:r w:rsidRPr="000F254D">
        <w:rPr>
          <w:rFonts w:ascii="Times New Roman" w:hAnsi="Times New Roman" w:cs="Times New Roman"/>
          <w:sz w:val="24"/>
          <w:szCs w:val="24"/>
          <w:lang w:val="en-US"/>
        </w:rPr>
        <w:t xml:space="preserve">between having reported PSU </w:t>
      </w:r>
      <w:r>
        <w:rPr>
          <w:rFonts w:ascii="Times New Roman" w:hAnsi="Times New Roman" w:cs="Times New Roman"/>
          <w:sz w:val="24"/>
          <w:szCs w:val="24"/>
          <w:lang w:val="en-US"/>
        </w:rPr>
        <w:t>and</w:t>
      </w:r>
      <w:r w:rsidRPr="000F254D">
        <w:rPr>
          <w:rFonts w:ascii="Times New Roman" w:hAnsi="Times New Roman" w:cs="Times New Roman"/>
          <w:sz w:val="24"/>
          <w:szCs w:val="24"/>
          <w:lang w:val="en-US"/>
        </w:rPr>
        <w:t xml:space="preserve"> treatment </w:t>
      </w:r>
      <w:r w:rsidR="001115B1">
        <w:rPr>
          <w:rFonts w:ascii="Times New Roman" w:hAnsi="Times New Roman" w:cs="Times New Roman"/>
          <w:sz w:val="24"/>
          <w:szCs w:val="24"/>
          <w:lang w:val="en-US"/>
        </w:rPr>
        <w:t>non-</w:t>
      </w:r>
      <w:r w:rsidRPr="000F254D">
        <w:rPr>
          <w:rFonts w:ascii="Times New Roman" w:hAnsi="Times New Roman" w:cs="Times New Roman"/>
          <w:sz w:val="24"/>
          <w:szCs w:val="24"/>
          <w:lang w:val="en-US"/>
        </w:rPr>
        <w:t xml:space="preserve">completion </w:t>
      </w:r>
      <w:r w:rsidR="001115B1">
        <w:rPr>
          <w:rFonts w:ascii="Times New Roman" w:hAnsi="Times New Roman" w:cs="Times New Roman"/>
          <w:sz w:val="24"/>
          <w:szCs w:val="24"/>
          <w:lang w:val="en-US"/>
        </w:rPr>
        <w:t>(i.e., treatment dropouts</w:t>
      </w:r>
      <w:r w:rsidR="00F1140E">
        <w:rPr>
          <w:rFonts w:ascii="Times New Roman" w:hAnsi="Times New Roman" w:cs="Times New Roman"/>
          <w:sz w:val="24"/>
          <w:szCs w:val="24"/>
          <w:lang w:val="en-US"/>
        </w:rPr>
        <w:t xml:space="preserve"> </w:t>
      </w:r>
      <w:r w:rsidR="00F1140E" w:rsidRPr="000F254D">
        <w:rPr>
          <w:rFonts w:ascii="Times New Roman" w:hAnsi="Times New Roman" w:cs="Times New Roman"/>
          <w:sz w:val="24"/>
          <w:szCs w:val="24"/>
          <w:lang w:val="en-US"/>
        </w:rPr>
        <w:t>or spelled by misconduct</w:t>
      </w:r>
      <w:r w:rsidR="001115B1">
        <w:rPr>
          <w:rFonts w:ascii="Times New Roman" w:hAnsi="Times New Roman" w:cs="Times New Roman"/>
          <w:sz w:val="24"/>
          <w:szCs w:val="24"/>
          <w:lang w:val="en-US"/>
        </w:rPr>
        <w:t xml:space="preserve">) </w:t>
      </w:r>
      <w:r w:rsidRPr="000F254D">
        <w:rPr>
          <w:rFonts w:ascii="Times New Roman" w:hAnsi="Times New Roman" w:cs="Times New Roman"/>
          <w:sz w:val="24"/>
          <w:szCs w:val="24"/>
          <w:lang w:val="en-US"/>
        </w:rPr>
        <w:t xml:space="preserve">among adult patients admitted to </w:t>
      </w:r>
      <w:r>
        <w:rPr>
          <w:rFonts w:ascii="Times New Roman" w:hAnsi="Times New Roman" w:cs="Times New Roman"/>
          <w:sz w:val="24"/>
          <w:szCs w:val="24"/>
          <w:lang w:val="en-US"/>
        </w:rPr>
        <w:t xml:space="preserve">multiple </w:t>
      </w:r>
      <w:r w:rsidRPr="000F254D">
        <w:rPr>
          <w:rFonts w:ascii="Times New Roman" w:hAnsi="Times New Roman" w:cs="Times New Roman"/>
          <w:sz w:val="24"/>
          <w:szCs w:val="24"/>
          <w:lang w:val="en-US"/>
        </w:rPr>
        <w:t>SUD treatment programs in Chile from</w:t>
      </w:r>
      <w:r w:rsidR="00971223">
        <w:rPr>
          <w:rFonts w:ascii="Times New Roman" w:hAnsi="Times New Roman" w:cs="Times New Roman"/>
          <w:sz w:val="24"/>
          <w:szCs w:val="24"/>
          <w:lang w:val="en-US"/>
        </w:rPr>
        <w:t xml:space="preserve"> 2010</w:t>
      </w:r>
      <w:r w:rsidRPr="000F254D">
        <w:rPr>
          <w:rFonts w:ascii="Times New Roman" w:hAnsi="Times New Roman" w:cs="Times New Roman"/>
          <w:sz w:val="24"/>
          <w:szCs w:val="24"/>
          <w:lang w:val="en-US"/>
        </w:rPr>
        <w:t xml:space="preserve"> to 2019</w:t>
      </w:r>
      <w:commentRangeEnd w:id="15"/>
      <w:r>
        <w:rPr>
          <w:rStyle w:val="Refdecomentario"/>
          <w:rFonts w:ascii="Times New Roman" w:eastAsia="Times New Roman" w:hAnsi="Times New Roman" w:cs="Times New Roman"/>
          <w:lang w:val="en-US" w:eastAsia="es-CL"/>
        </w:rPr>
        <w:commentReference w:id="15"/>
      </w:r>
      <w:r w:rsidRPr="000F254D">
        <w:rPr>
          <w:rFonts w:ascii="Times New Roman" w:hAnsi="Times New Roman" w:cs="Times New Roman"/>
          <w:sz w:val="24"/>
          <w:szCs w:val="24"/>
          <w:lang w:val="en-US"/>
        </w:rPr>
        <w:t>.</w:t>
      </w:r>
    </w:p>
    <w:p w14:paraId="44F52C14" w14:textId="77777777" w:rsidR="00AA5B6C" w:rsidRPr="000F254D" w:rsidRDefault="00AA5B6C" w:rsidP="000F254D">
      <w:pPr>
        <w:spacing w:after="0" w:line="480" w:lineRule="auto"/>
        <w:ind w:firstLine="567"/>
        <w:rPr>
          <w:rFonts w:ascii="Times New Roman" w:hAnsi="Times New Roman" w:cs="Times New Roman"/>
          <w:sz w:val="24"/>
          <w:szCs w:val="24"/>
          <w:lang w:val="en-US" w:eastAsia="es-CL"/>
        </w:rPr>
      </w:pPr>
    </w:p>
    <w:p w14:paraId="0CA8CAFE" w14:textId="77777777" w:rsidR="00AA5B6C" w:rsidRPr="000B7AC1" w:rsidRDefault="00AA5B6C" w:rsidP="00A324FC">
      <w:pPr>
        <w:pStyle w:val="Ttulo1"/>
      </w:pPr>
      <w:r w:rsidRPr="000F254D">
        <w:t>MATERIAL AND METHODS</w:t>
      </w:r>
    </w:p>
    <w:p w14:paraId="42802FF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Setting and participants</w:t>
      </w:r>
    </w:p>
    <w:p w14:paraId="4ABBF6D5" w14:textId="5DE6F2F3" w:rsidR="00AA5B6C" w:rsidRPr="000B7AC1" w:rsidRDefault="00AA5B6C" w:rsidP="000B7AC1">
      <w:pPr>
        <w:widowControl w:val="0"/>
        <w:spacing w:line="480" w:lineRule="auto"/>
        <w:ind w:right="-2" w:firstLine="567"/>
        <w:rPr>
          <w:rFonts w:ascii="Times New Roman" w:hAnsi="Times New Roman" w:cs="Times New Roman"/>
          <w:sz w:val="24"/>
          <w:szCs w:val="24"/>
        </w:rPr>
      </w:pPr>
      <w:r w:rsidRPr="007E3CC9">
        <w:rPr>
          <w:rFonts w:ascii="Times New Roman" w:hAnsi="Times New Roman" w:cs="Times New Roman"/>
          <w:sz w:val="24"/>
          <w:szCs w:val="24"/>
        </w:rPr>
        <w:t>We included adult patients (+18 years old) with ongoing treatments from 2010 to 2019. Censoring occurred after the date of data retrieval (November 13, 2019), after an outcome event, or when a patient left the cohort with no other outcomes. Patients with only one treatment episode were excluded.</w:t>
      </w:r>
      <w:r w:rsidRPr="007E3CC9">
        <w:rPr>
          <w:rFonts w:ascii="Times New Roman" w:hAnsi="Times New Roman" w:cs="Times New Roman"/>
          <w:color w:val="000000"/>
          <w:sz w:val="24"/>
          <w:szCs w:val="24"/>
        </w:rPr>
        <w:t xml:space="preserve"> </w:t>
      </w:r>
      <w:r w:rsidRPr="007E3CC9">
        <w:rPr>
          <w:rFonts w:ascii="Times New Roman" w:hAnsi="Times New Roman" w:cs="Times New Roman"/>
          <w:sz w:val="24"/>
          <w:szCs w:val="24"/>
          <w:lang w:val="en-US"/>
        </w:rPr>
        <w:t xml:space="preserve">To account for variability by treatment setting, we stratified the analysis by baseline treatment: basic ambulatory (n= 4,360), </w:t>
      </w:r>
      <w:commentRangeStart w:id="16"/>
      <w:commentRangeStart w:id="17"/>
      <w:commentRangeEnd w:id="16"/>
      <w:r>
        <w:rPr>
          <w:rStyle w:val="Refdecomentario"/>
          <w:rFonts w:ascii="Times New Roman" w:eastAsia="Times New Roman" w:hAnsi="Times New Roman" w:cs="Times New Roman"/>
          <w:lang w:val="en-US" w:eastAsia="es-CL"/>
        </w:rPr>
        <w:commentReference w:id="16"/>
      </w:r>
      <w:commentRangeEnd w:id="17"/>
      <w:r>
        <w:rPr>
          <w:rStyle w:val="Refdecomentario"/>
          <w:rFonts w:ascii="Times New Roman" w:eastAsia="Times New Roman" w:hAnsi="Times New Roman" w:cs="Times New Roman"/>
          <w:lang w:val="en-US" w:eastAsia="es-CL"/>
        </w:rPr>
        <w:commentReference w:id="17"/>
      </w:r>
      <w:r w:rsidRPr="007E3CC9">
        <w:rPr>
          <w:rFonts w:ascii="Times New Roman" w:hAnsi="Times New Roman" w:cs="Times New Roman"/>
          <w:sz w:val="24"/>
          <w:szCs w:val="24"/>
          <w:lang w:val="en-US"/>
        </w:rPr>
        <w:t xml:space="preserve">intensive ambulatory </w:t>
      </w:r>
      <w:r>
        <w:rPr>
          <w:rFonts w:ascii="Times New Roman" w:hAnsi="Times New Roman" w:cs="Times New Roman"/>
          <w:sz w:val="24"/>
          <w:szCs w:val="24"/>
          <w:lang w:val="en-US"/>
        </w:rPr>
        <w:t xml:space="preserve">for the general population (GP) </w:t>
      </w:r>
      <w:r w:rsidRPr="007E3CC9">
        <w:rPr>
          <w:rFonts w:ascii="Times New Roman" w:hAnsi="Times New Roman" w:cs="Times New Roman"/>
          <w:sz w:val="24"/>
          <w:szCs w:val="24"/>
          <w:lang w:val="en-US"/>
        </w:rPr>
        <w:t xml:space="preserve">(n= 4,998), GP residential (n= 2,178), </w:t>
      </w:r>
      <w:r>
        <w:rPr>
          <w:rFonts w:ascii="Times New Roman" w:hAnsi="Times New Roman" w:cs="Times New Roman"/>
          <w:sz w:val="24"/>
          <w:szCs w:val="24"/>
          <w:lang w:val="en-US"/>
        </w:rPr>
        <w:t xml:space="preserve">women-specific/only </w:t>
      </w:r>
      <w:r w:rsidRPr="007E3CC9">
        <w:rPr>
          <w:rFonts w:ascii="Times New Roman" w:hAnsi="Times New Roman" w:cs="Times New Roman"/>
          <w:sz w:val="24"/>
          <w:szCs w:val="24"/>
          <w:lang w:val="en-US"/>
        </w:rPr>
        <w:t xml:space="preserve">intensive ambulatory (n= 745), and WO residential (n= 1,036). </w:t>
      </w:r>
      <w:r w:rsidRPr="003A4AF8" w:rsidDel="00A56D29">
        <w:rPr>
          <w:rFonts w:ascii="Times New Roman" w:hAnsi="Times New Roman" w:cs="Times New Roman"/>
          <w:sz w:val="24"/>
          <w:szCs w:val="24"/>
          <w:lang w:val="en-GB"/>
        </w:rPr>
        <w:t xml:space="preserve">After excluding records of </w:t>
      </w:r>
      <w:r w:rsidRPr="003A4AF8" w:rsidDel="00A56D29">
        <w:rPr>
          <w:rFonts w:ascii="Times New Roman" w:hAnsi="Times New Roman" w:cs="Times New Roman"/>
          <w:sz w:val="24"/>
          <w:szCs w:val="24"/>
          <w:lang w:val="en-GB"/>
        </w:rPr>
        <w:lastRenderedPageBreak/>
        <w:t xml:space="preserve">ongoing treatments and referrals outside the treatment network, 72,404 patients with 90,075 treatments were selected. </w:t>
      </w:r>
      <w:r w:rsidRPr="003A4AF8" w:rsidDel="00A56D29">
        <w:rPr>
          <w:rFonts w:ascii="Times New Roman" w:hAnsi="Times New Roman" w:cs="Times New Roman"/>
          <w:sz w:val="24"/>
          <w:szCs w:val="24"/>
        </w:rPr>
        <w:t>In the total sample, 82% had one treatment episode, whereas 1% had more than three treatment episodes</w:t>
      </w:r>
      <w:r w:rsidR="00927137">
        <w:rPr>
          <w:rFonts w:ascii="Times New Roman" w:hAnsi="Times New Roman" w:cs="Times New Roman"/>
          <w:sz w:val="24"/>
          <w:szCs w:val="24"/>
        </w:rPr>
        <w:t xml:space="preserve"> </w:t>
      </w:r>
      <w:r w:rsidR="00927137" w:rsidRPr="00A324FC">
        <w:rPr>
          <w:rFonts w:ascii="Times New Roman" w:hAnsi="Times New Roman" w:cs="Times New Roman"/>
          <w:sz w:val="24"/>
          <w:szCs w:val="24"/>
          <w:highlight w:val="yellow"/>
        </w:rPr>
        <w:t>(</w:t>
      </w:r>
      <w:r w:rsidR="00927137">
        <w:rPr>
          <w:rFonts w:ascii="Times New Roman" w:hAnsi="Times New Roman" w:cs="Times New Roman"/>
          <w:sz w:val="24"/>
          <w:szCs w:val="24"/>
          <w:highlight w:val="yellow"/>
        </w:rPr>
        <w:t>M=1.2 SD=0.6</w:t>
      </w:r>
      <w:r w:rsidR="00927137" w:rsidRPr="00A324FC">
        <w:rPr>
          <w:rFonts w:ascii="Times New Roman" w:hAnsi="Times New Roman" w:cs="Times New Roman"/>
          <w:sz w:val="24"/>
          <w:szCs w:val="24"/>
          <w:highlight w:val="yellow"/>
        </w:rPr>
        <w:t>)</w:t>
      </w:r>
      <w:r w:rsidRPr="003A4AF8" w:rsidDel="00A56D29">
        <w:rPr>
          <w:rFonts w:ascii="Times New Roman" w:hAnsi="Times New Roman" w:cs="Times New Roman"/>
          <w:sz w:val="24"/>
          <w:szCs w:val="24"/>
        </w:rPr>
        <w:t xml:space="preserve">. </w:t>
      </w:r>
      <w:r w:rsidRPr="003A4AF8" w:rsidDel="00A56D29">
        <w:rPr>
          <w:rFonts w:ascii="Times New Roman" w:hAnsi="Times New Roman" w:cs="Times New Roman"/>
          <w:sz w:val="24"/>
          <w:szCs w:val="24"/>
          <w:lang w:val="en-GB"/>
        </w:rPr>
        <w:t xml:space="preserve">We </w:t>
      </w:r>
      <w:r w:rsidRPr="003A4AF8" w:rsidDel="00A56D29">
        <w:rPr>
          <w:rFonts w:ascii="Times New Roman" w:hAnsi="Times New Roman" w:cs="Times New Roman"/>
          <w:sz w:val="24"/>
          <w:szCs w:val="24"/>
        </w:rPr>
        <w:t>focused on patients who received more than one treatment, identifying 13,317 patients and 30,988 observations.</w:t>
      </w:r>
      <w:r w:rsidRPr="000B7AC1">
        <w:rPr>
          <w:rFonts w:ascii="Times New Roman" w:hAnsi="Times New Roman" w:cs="Times New Roman"/>
          <w:sz w:val="24"/>
          <w:szCs w:val="24"/>
        </w:rPr>
        <w:t xml:space="preserve"> </w:t>
      </w:r>
      <w:r w:rsidRPr="000F254D">
        <w:rPr>
          <w:rFonts w:ascii="Times New Roman" w:hAnsi="Times New Roman" w:cs="Times New Roman"/>
          <w:sz w:val="24"/>
          <w:szCs w:val="24"/>
        </w:rPr>
        <w:t>Th</w:t>
      </w:r>
      <w:r>
        <w:rPr>
          <w:rFonts w:ascii="Times New Roman" w:hAnsi="Times New Roman" w:cs="Times New Roman"/>
          <w:sz w:val="24"/>
          <w:szCs w:val="24"/>
        </w:rPr>
        <w:t>is</w:t>
      </w:r>
      <w:r w:rsidRPr="000F254D">
        <w:rPr>
          <w:rFonts w:ascii="Times New Roman" w:hAnsi="Times New Roman" w:cs="Times New Roman"/>
          <w:sz w:val="24"/>
          <w:szCs w:val="24"/>
        </w:rPr>
        <w:t xml:space="preserve"> study was approved by the Griffith University Human Research Ethics Committee (GUHREC GU Ref. No: 2022/919).</w:t>
      </w:r>
    </w:p>
    <w:p w14:paraId="27F931C1"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rPr>
      </w:pPr>
      <w:r w:rsidRPr="000B7AC1">
        <w:rPr>
          <w:rFonts w:ascii="Times New Roman" w:hAnsi="Times New Roman" w:cs="Times New Roman"/>
          <w:sz w:val="24"/>
          <w:szCs w:val="24"/>
        </w:rPr>
        <w:t>Variables</w:t>
      </w:r>
    </w:p>
    <w:p w14:paraId="1DF693EE" w14:textId="7D5AD137" w:rsidR="00AA5B6C"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 xml:space="preserve">The exposure variable </w:t>
      </w:r>
      <w:r>
        <w:rPr>
          <w:rFonts w:ascii="Times New Roman" w:hAnsi="Times New Roman" w:cs="Times New Roman"/>
          <w:sz w:val="24"/>
          <w:szCs w:val="24"/>
          <w:lang w:val="en-US"/>
        </w:rPr>
        <w:t>was</w:t>
      </w:r>
      <w:r w:rsidRPr="000F254D">
        <w:rPr>
          <w:rFonts w:ascii="Times New Roman" w:hAnsi="Times New Roman" w:cs="Times New Roman"/>
          <w:sz w:val="24"/>
          <w:szCs w:val="24"/>
          <w:lang w:val="en-US"/>
        </w:rPr>
        <w:t xml:space="preserve"> PSU at admission</w:t>
      </w:r>
      <w:r>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a self-reported answer</w:t>
      </w:r>
      <w:r w:rsidRPr="000F254D">
        <w:rPr>
          <w:rFonts w:ascii="Times New Roman" w:hAnsi="Times New Roman" w:cs="Times New Roman"/>
          <w:sz w:val="24"/>
          <w:szCs w:val="24"/>
          <w:lang w:val="en-US"/>
        </w:rPr>
        <w:t xml:space="preserve"> to using more than one main substance among alcohol and illicit drugs at admission for SUD treatment, whether sequential or concurrent </w:t>
      </w:r>
      <w:r w:rsidRPr="000F254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{"citationID":"Hz5LTbrQ","properties":{"formattedCitation":"(Crummy et al., 2020; Font-Mayolas &amp; Calvo, 2022)","plainCitation":"(Crummy et al., 2020; Font-Mayolas &amp; Calvo, 2022)","noteIndex":0},"citationItems":[{"id":433,"uris":["http://zotero.org/users/12673371/items/44553PDU"],"itemData":{"id":433,"type":"article-journal","abstract":"Substance use disorder (SUD) is a chronic, relapsing disease with a highly multifaceted pathology that includes (but is not limited to) sensitivity to drug-associated cues, negative affect, and motivation to maintain drug consumption. SUDs are highly prevalent, with 35 million people meeting criteria for SUD. While drug use and addiction are highly studied, most investigations of SUDs examine drug use in isolation, rather than in the more prevalent context of comorbid substance histories. Indeed, 11.3% of individuals diagnosed with a SUD have concurrent alcohol and illicit drug use disorders. Furthermore, having a SUD with one substance increases susceptibility to developing dependence on additional substances. For example, the increased risk of developing heroin dependence is twofold for alcohol misusers, threefold for cannabis users, 15-fold for cocaine users, and 40-fold for prescription misusers. Given the prevalence and risk associated with polysubstance use and current public health crises, examining these disorders through the lens of co-use is essential for translatability and improved treatment efficacy. The escalating economic and social costs and continued rise in drug use has spurred interest in developing preclinical models that effectively model this phenomenon. Here, we review the current state of the field in understanding the behavioral and neural circuitry in the context of co-use with common pairings of alcohol, nicotine, cannabis, and other addictive substances. Moreover, we outline key considerations when developing polysubstance models, including challenges to developing preclinical models to provide insights and improve treatment outcomes.","container-title":"Frontiers in Neuroscience","ISSN":"1662-453X","source":"Frontiers","title":"One Is Not Enough: Understanding and Modeling Polysubstance Use","title-short":"One Is Not Enough","URL":"https://www.frontiersin.org/articles/10.3389/fnins.2020.00569","volume":"14","author":[{"family":"Crummy","given":"Elizabeth A."},{"family":"O’Neal","given":"Timothy J."},{"family":"Baskin","given":"Britahny M."},{"family":"Ferguson","given":"Susan M."}],"accessed":{"date-parts":[["2024",1,7]]},"issued":{"date-parts":[["2020"]]}}},{"id":437,"uris":["http://zotero.org/users/12673371/items/UYBXYKA3"],"itemData":{"id":437,"type":"article-journal","abstract":"Polydrug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review.","container-title":"International Journal of Environmental Research and Public Health","DOI":"10.3390/ijerph192013542","ISSN":"1660-4601","issue":"20","language":"en","license":"http://creativecommons.org/licenses/by/3.0/","note":"number: 20\npublisher: Multidisciplinary Digital Publishing Institute","page":"13542","source":"www.mdpi.com","title":"Polydrug Definition and Assessment: The State of the Art","title-short":"Polydrug Definition and Assessment","volume":"19","author":[{"family":"Font-Mayolas","given":"Sílvia"},{"family":"Calvo","given":"Fran"}],"issued":{"date-parts":[["2022",1]]}}}],"schema":"https://github.com/citation-style-language/schema/raw/master/csl-citation.json"} </w:instrText>
      </w:r>
      <w:r w:rsidRPr="000F254D">
        <w:rPr>
          <w:rFonts w:ascii="Times New Roman" w:hAnsi="Times New Roman" w:cs="Times New Roman"/>
          <w:sz w:val="24"/>
          <w:szCs w:val="24"/>
          <w:lang w:val="en-US"/>
        </w:rPr>
        <w:fldChar w:fldCharType="separate"/>
      </w:r>
      <w:r w:rsidRPr="000F254D">
        <w:rPr>
          <w:rFonts w:ascii="Times New Roman" w:hAnsi="Times New Roman" w:cs="Times New Roman"/>
          <w:sz w:val="24"/>
          <w:szCs w:val="24"/>
        </w:rPr>
        <w:t>(Crummy et al., 2020; Font-Mayolas &amp; Calvo, 2022)</w:t>
      </w:r>
      <w:r w:rsidRPr="000F254D">
        <w:rPr>
          <w:rFonts w:ascii="Times New Roman" w:hAnsi="Times New Roman" w:cs="Times New Roman"/>
          <w:sz w:val="24"/>
          <w:szCs w:val="24"/>
          <w:lang w:val="en-US"/>
        </w:rPr>
        <w:fldChar w:fldCharType="end"/>
      </w:r>
      <w:r w:rsidRPr="000F254D">
        <w:rPr>
          <w:rFonts w:ascii="Times New Roman" w:hAnsi="Times New Roman" w:cs="Times New Roman"/>
          <w:sz w:val="24"/>
          <w:szCs w:val="24"/>
          <w:lang w:val="en-US"/>
        </w:rPr>
        <w:t>.</w:t>
      </w:r>
    </w:p>
    <w:p w14:paraId="1795CAA2" w14:textId="0A645639" w:rsidR="00AA5B6C" w:rsidRPr="000F254D" w:rsidRDefault="00AA5B6C" w:rsidP="00B479D3">
      <w:pPr>
        <w:spacing w:line="480" w:lineRule="auto"/>
        <w:ind w:firstLine="567"/>
        <w:rPr>
          <w:rFonts w:ascii="Times New Roman" w:hAnsi="Times New Roman" w:cs="Times New Roman"/>
          <w:sz w:val="24"/>
          <w:szCs w:val="24"/>
          <w:lang w:val="en-US"/>
        </w:rPr>
      </w:pPr>
      <w:r w:rsidRPr="000F254D">
        <w:rPr>
          <w:rFonts w:ascii="Times New Roman" w:hAnsi="Times New Roman" w:cs="Times New Roman"/>
          <w:sz w:val="24"/>
          <w:szCs w:val="24"/>
          <w:lang w:val="en-US"/>
        </w:rPr>
        <w:t>The outcome variable was SUD treatment outcome/</w:t>
      </w:r>
      <w:r>
        <w:rPr>
          <w:rFonts w:ascii="Times New Roman" w:hAnsi="Times New Roman" w:cs="Times New Roman"/>
          <w:sz w:val="24"/>
          <w:szCs w:val="24"/>
          <w:lang w:val="en-US"/>
        </w:rPr>
        <w:t>non-</w:t>
      </w:r>
      <w:r w:rsidRPr="000F254D">
        <w:rPr>
          <w:rFonts w:ascii="Times New Roman" w:hAnsi="Times New Roman" w:cs="Times New Roman"/>
          <w:sz w:val="24"/>
          <w:szCs w:val="24"/>
          <w:lang w:val="en-US"/>
        </w:rPr>
        <w:t>completion status (1=dropout or spelled by misconduct; 0=completed treatment). In addition, the models were adjusted for various baseline confounding variables related to substance use, demographics, and social factors.</w:t>
      </w:r>
    </w:p>
    <w:p w14:paraId="436518A0" w14:textId="4041E58C" w:rsidR="00974B01" w:rsidRPr="000F254D" w:rsidRDefault="00AA5B6C" w:rsidP="00974B01">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The following c</w:t>
      </w:r>
      <w:r w:rsidRPr="000F254D">
        <w:rPr>
          <w:rFonts w:ascii="Times New Roman" w:hAnsi="Times New Roman" w:cs="Times New Roman"/>
          <w:sz w:val="24"/>
          <w:szCs w:val="24"/>
          <w:lang w:val="en-US"/>
        </w:rPr>
        <w:t xml:space="preserve">ovariates were included in the model of the association between reported substance use and treatment </w:t>
      </w:r>
      <w:r w:rsidR="009C40B3">
        <w:rPr>
          <w:rFonts w:ascii="Times New Roman" w:hAnsi="Times New Roman" w:cs="Times New Roman"/>
          <w:sz w:val="24"/>
          <w:szCs w:val="24"/>
          <w:lang w:val="en-US"/>
        </w:rPr>
        <w:t>non-completion status</w:t>
      </w:r>
      <w:r w:rsidRPr="000F254D">
        <w:rPr>
          <w:rFonts w:ascii="Times New Roman" w:hAnsi="Times New Roman" w:cs="Times New Roman"/>
          <w:sz w:val="24"/>
          <w:szCs w:val="24"/>
          <w:lang w:val="en-US"/>
        </w:rPr>
        <w:t>: biopsychosocial compromise (severe status) at admission to treatment, age at admission to treatment, birth year, primary substance of the initial diagnosis (cocaine hydrochloride, cocaine base paste, marijuana</w:t>
      </w:r>
      <w:r>
        <w:rPr>
          <w:rFonts w:ascii="Times New Roman" w:hAnsi="Times New Roman" w:cs="Times New Roman"/>
          <w:sz w:val="24"/>
          <w:szCs w:val="24"/>
          <w:lang w:val="en-US"/>
        </w:rPr>
        <w:t>, and other substances</w:t>
      </w:r>
      <w:r w:rsidRPr="000F254D">
        <w:rPr>
          <w:rFonts w:ascii="Times New Roman" w:hAnsi="Times New Roman" w:cs="Times New Roman"/>
          <w:sz w:val="24"/>
          <w:szCs w:val="24"/>
          <w:lang w:val="en-US"/>
        </w:rPr>
        <w:t>), psychiatric comorbidity (confirmed comorbidity</w:t>
      </w:r>
      <w:r>
        <w:rPr>
          <w:rFonts w:ascii="Times New Roman" w:hAnsi="Times New Roman" w:cs="Times New Roman"/>
          <w:sz w:val="24"/>
          <w:szCs w:val="24"/>
          <w:lang w:val="en-US"/>
        </w:rPr>
        <w:t xml:space="preserve"> and</w:t>
      </w:r>
      <w:r w:rsidRPr="000F254D">
        <w:rPr>
          <w:rFonts w:ascii="Times New Roman" w:hAnsi="Times New Roman" w:cs="Times New Roman"/>
          <w:sz w:val="24"/>
          <w:szCs w:val="24"/>
          <w:lang w:val="en-US"/>
        </w:rPr>
        <w:t xml:space="preserve"> </w:t>
      </w:r>
      <w:commentRangeStart w:id="18"/>
      <w:r w:rsidRPr="000F254D">
        <w:rPr>
          <w:rFonts w:ascii="Times New Roman" w:hAnsi="Times New Roman" w:cs="Times New Roman"/>
          <w:sz w:val="24"/>
          <w:szCs w:val="24"/>
          <w:lang w:val="en-US"/>
        </w:rPr>
        <w:t>diagnosis unknown or under study</w:t>
      </w:r>
      <w:commentRangeEnd w:id="18"/>
      <w:r>
        <w:rPr>
          <w:rStyle w:val="Refdecomentario"/>
          <w:rFonts w:ascii="Times New Roman" w:eastAsia="Times New Roman" w:hAnsi="Times New Roman" w:cs="Times New Roman"/>
          <w:lang w:val="en-US" w:eastAsia="es-CL"/>
        </w:rPr>
        <w:commentReference w:id="18"/>
      </w:r>
      <w:r w:rsidRPr="000F254D">
        <w:rPr>
          <w:rFonts w:ascii="Times New Roman" w:hAnsi="Times New Roman" w:cs="Times New Roman"/>
          <w:sz w:val="24"/>
          <w:szCs w:val="24"/>
          <w:lang w:val="en-US"/>
        </w:rPr>
        <w:t xml:space="preserve">), daily frequency of primary substance use at admission, occupational status (inactive and unemployed), and primary substance at admission to treatment (cocaine hydrochloride, cocaine base paste, marijuana, </w:t>
      </w:r>
      <w:r>
        <w:rPr>
          <w:rFonts w:ascii="Times New Roman" w:hAnsi="Times New Roman" w:cs="Times New Roman"/>
          <w:sz w:val="24"/>
          <w:szCs w:val="24"/>
          <w:lang w:val="en-US"/>
        </w:rPr>
        <w:t>and other substances</w:t>
      </w:r>
      <w:r w:rsidRPr="000F254D">
        <w:rPr>
          <w:rFonts w:ascii="Times New Roman" w:hAnsi="Times New Roman" w:cs="Times New Roman"/>
          <w:sz w:val="24"/>
          <w:szCs w:val="24"/>
          <w:lang w:val="en-US"/>
        </w:rPr>
        <w:t>). For further information, please review Supplemental Section 1.</w:t>
      </w:r>
    </w:p>
    <w:p w14:paraId="48C8CD00" w14:textId="77777777"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lastRenderedPageBreak/>
        <w:t>Missing data</w:t>
      </w:r>
    </w:p>
    <w:p w14:paraId="5A6D63B2" w14:textId="1D4F092B" w:rsidR="00AA5B6C" w:rsidRPr="000F254D" w:rsidRDefault="00AA5B6C" w:rsidP="000F254D">
      <w:pPr>
        <w:spacing w:line="480" w:lineRule="auto"/>
        <w:ind w:firstLine="567"/>
        <w:rPr>
          <w:rFonts w:ascii="Times New Roman" w:hAnsi="Times New Roman" w:cs="Times New Roman"/>
          <w:sz w:val="24"/>
          <w:szCs w:val="24"/>
          <w:lang w:val="en-US"/>
        </w:rPr>
      </w:pPr>
      <w:r w:rsidRPr="000F254D">
        <w:rPr>
          <w:rFonts w:ascii="Times New Roman" w:eastAsia="Times New Roman" w:hAnsi="Times New Roman" w:cs="Times New Roman"/>
          <w:sz w:val="24"/>
          <w:szCs w:val="24"/>
          <w:lang w:val="en-US" w:eastAsia="en-AU"/>
        </w:rPr>
        <w:t xml:space="preserve">Given the complex longitudinal structure of the data, we conducted a random-forest-based imputation using the </w:t>
      </w:r>
      <w:proofErr w:type="spellStart"/>
      <w:r w:rsidRPr="000F254D">
        <w:rPr>
          <w:rFonts w:ascii="Times New Roman" w:eastAsia="Times New Roman" w:hAnsi="Times New Roman" w:cs="Times New Roman"/>
          <w:i/>
          <w:iCs/>
          <w:sz w:val="24"/>
          <w:szCs w:val="24"/>
          <w:lang w:val="en-US" w:eastAsia="en-AU"/>
        </w:rPr>
        <w:t>missRanger</w:t>
      </w:r>
      <w:proofErr w:type="spellEnd"/>
      <w:r w:rsidRPr="000F254D">
        <w:rPr>
          <w:rFonts w:ascii="Times New Roman" w:eastAsia="Times New Roman" w:hAnsi="Times New Roman" w:cs="Times New Roman"/>
          <w:sz w:val="24"/>
          <w:szCs w:val="24"/>
          <w:lang w:val="en-US" w:eastAsia="en-AU"/>
        </w:rPr>
        <w:t xml:space="preserve"> package. We use</w:t>
      </w:r>
      <w:r>
        <w:rPr>
          <w:rFonts w:ascii="Times New Roman" w:eastAsia="Times New Roman" w:hAnsi="Times New Roman" w:cs="Times New Roman"/>
          <w:sz w:val="24"/>
          <w:szCs w:val="24"/>
          <w:lang w:val="en-US" w:eastAsia="en-AU"/>
        </w:rPr>
        <w:t>d</w:t>
      </w:r>
      <w:r w:rsidRPr="000F254D">
        <w:rPr>
          <w:rFonts w:ascii="Times New Roman" w:eastAsia="Times New Roman" w:hAnsi="Times New Roman" w:cs="Times New Roman"/>
          <w:sz w:val="24"/>
          <w:szCs w:val="24"/>
          <w:lang w:val="en-US" w:eastAsia="en-AU"/>
        </w:rPr>
        <w:t xml:space="preserve"> 300 trees with five candidate values of predictive matching (thus aiming for </w:t>
      </w:r>
      <w:r w:rsidRPr="000F254D">
        <w:rPr>
          <w:rFonts w:ascii="Times New Roman" w:hAnsi="Times New Roman" w:cs="Times New Roman"/>
          <w:sz w:val="24"/>
          <w:szCs w:val="24"/>
        </w:rPr>
        <w:t>plausible imputations given predictor values</w:t>
      </w:r>
      <w:r w:rsidRPr="000F254D">
        <w:rPr>
          <w:rFonts w:ascii="Times New Roman" w:eastAsia="Times New Roman" w:hAnsi="Times New Roman" w:cs="Times New Roman"/>
          <w:sz w:val="24"/>
          <w:szCs w:val="24"/>
          <w:lang w:val="en-US" w:eastAsia="en-AU"/>
        </w:rPr>
        <w:t xml:space="preserve">), with a maximum of 50 iterations per chaining step. This imputation procedure may circumvent the specification of interactions or nonparametric relationships and handle collinearity between imputation variables </w:t>
      </w:r>
      <w:r w:rsidRPr="000F254D">
        <w:rPr>
          <w:rFonts w:ascii="Times New Roman" w:eastAsia="Times New Roman" w:hAnsi="Times New Roman" w:cs="Times New Roman"/>
          <w:sz w:val="24"/>
          <w:szCs w:val="24"/>
          <w:lang w:val="en-US" w:eastAsia="en-AU"/>
        </w:rPr>
        <w:fldChar w:fldCharType="begin"/>
      </w:r>
      <w:r w:rsidR="00A324FC">
        <w:rPr>
          <w:rFonts w:ascii="Times New Roman" w:eastAsia="Times New Roman" w:hAnsi="Times New Roman" w:cs="Times New Roman"/>
          <w:sz w:val="24"/>
          <w:szCs w:val="24"/>
          <w:lang w:val="en-US" w:eastAsia="en-AU"/>
        </w:rPr>
        <w:instrText xml:space="preserve"> ADDIN ZOTERO_ITEM CSL_CITATION {"citationID":"qa2rNAhy","properties":{"formattedCitation":"(Hong &amp; Lynn, 2020; Sheetal et al., 2023)","plainCitation":"(Hong &amp; Lynn, 2020; Sheetal et al., 2023)","noteIndex":0},"citationItems":[{"id":635,"uris":["http://zotero.org/users/12673371/items/U28CVYE3"],"itemData":{"id":635,"type":"article-journal","abstract":"Missing data are common in statistical analyses, and imputation methods based on random forests (RF) are becoming popular for handling missing data especially in biomedical research. Unlike standard imputation approaches, RF-based imputation methods do not assume normality or require specification of parametric models. However, it is still inconclusive how they perform for non-normally distributed data or when there are non-linear relationships or interactions.","container-title":"BMC Medical Research Methodology","DOI":"10.1186/s12874-020-01080-1","ISSN":"1471-2288","issue":"1","journalAbbreviation":"BMC Medical Research Methodology","page":"199","source":"BioMed Central","title":"Accuracy of random-forest-based imputation of missing data in the presence of non-normality, non-linearity, and interaction","volume":"20","author":[{"family":"Hong","given":"Shangzhi"},{"family":"Lynn","given":"Henry S."}],"issued":{"date-parts":[["2020",7,25]]}}},{"id":638,"uris":["http://zotero.org/users/12673371/items/JUAZLRTL"],"itemData":{"id":638,"type":"article-journal","abstract":"This article introduces the research community to the power of machine learning over traditional approaches when analyzing longitudinal data. Although traditional approaches work well with small to medium datasets, machine learning models are more appropriate as the available data becomes larger and more complex. Additionally, machine learning methods are ideal for analyzing longitudinal data because they do not make any assumptions about the distribution of the dependent and independent variables or the homogeneity of the underlying population. They can also analyze cases with partial information. In this article, we use the Household, Income, and Labour Dynamics in Australia (HILDA) survey to illustrate the benefits of machine learning. Using a machine learning algorithm, we analyze the relationship between job-related variables and neuroticism across 13 years of the HILDA survey. We suggest that the results produced by machine learning can be used to generate generalizable rules from the data to augment our theoretical understanding of the domain. With a technical guide, this article offers critical information and best-practice recommendations that can assist social science researchers in conducting machine learning analysis with longitudinal data.","container-title":"Applied Psychology","DOI":"10.1111/apps.12435","ISSN":"1464-0597","issue":"3","language":"en","license":"© 2022 The Authors. Applied Psychology published by John Wiley &amp; Sons Ltd on behalf of International Association of Applied Psychology.","note":"_eprint: https://onlinelibrary.wiley.com/doi/pdf/10.1111/apps.12435","page":"1339-1364","source":"Wiley Online Library","title":"Using machine learning to analyze longitudinal data: A tutorial guide and best-practice recommendations for social science researchers","title-short":"Using machine learning to analyze longitudinal data","volume":"72","author":[{"family":"Sheetal","given":"Abhishek"},{"family":"Jiang","given":"Zhou"},{"family":"Di Milia","given":"Lee"}],"issued":{"date-parts":[["2023"]]}}}],"schema":"https://github.com/citation-style-language/schema/raw/master/csl-citation.json"} </w:instrText>
      </w:r>
      <w:r w:rsidRPr="000F254D">
        <w:rPr>
          <w:rFonts w:ascii="Times New Roman" w:eastAsia="Times New Roman" w:hAnsi="Times New Roman" w:cs="Times New Roman"/>
          <w:sz w:val="24"/>
          <w:szCs w:val="24"/>
          <w:lang w:val="en-US" w:eastAsia="en-AU"/>
        </w:rPr>
        <w:fldChar w:fldCharType="separate"/>
      </w:r>
      <w:r w:rsidRPr="000F254D">
        <w:rPr>
          <w:rFonts w:ascii="Times New Roman" w:hAnsi="Times New Roman" w:cs="Times New Roman"/>
          <w:sz w:val="24"/>
          <w:szCs w:val="24"/>
        </w:rPr>
        <w:t>(Hong &amp; Lynn, 2020; Sheetal et al., 2023)</w:t>
      </w:r>
      <w:r w:rsidRPr="000F254D">
        <w:rPr>
          <w:rFonts w:ascii="Times New Roman" w:eastAsia="Times New Roman" w:hAnsi="Times New Roman" w:cs="Times New Roman"/>
          <w:sz w:val="24"/>
          <w:szCs w:val="24"/>
          <w:lang w:val="en-US" w:eastAsia="en-AU"/>
        </w:rPr>
        <w:fldChar w:fldCharType="end"/>
      </w:r>
      <w:r w:rsidRPr="000F254D">
        <w:rPr>
          <w:rFonts w:ascii="Times New Roman" w:eastAsia="Times New Roman" w:hAnsi="Times New Roman" w:cs="Times New Roman"/>
          <w:sz w:val="24"/>
          <w:szCs w:val="24"/>
          <w:lang w:val="en-US" w:eastAsia="en-AU"/>
        </w:rPr>
        <w:t>.</w:t>
      </w:r>
    </w:p>
    <w:p w14:paraId="40E2FCC8" w14:textId="2CE9BBAD" w:rsidR="00974B01" w:rsidRDefault="00974B01"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Pr>
          <w:rFonts w:ascii="Times New Roman" w:hAnsi="Times New Roman" w:cs="Times New Roman"/>
          <w:sz w:val="24"/>
          <w:szCs w:val="24"/>
          <w:lang w:val="en-US"/>
        </w:rPr>
        <w:t>Bivariate analyses</w:t>
      </w:r>
    </w:p>
    <w:p w14:paraId="798B6248" w14:textId="2C287562" w:rsidR="00974B01" w:rsidRPr="00974B01" w:rsidRDefault="00974B01" w:rsidP="00A324FC">
      <w:pPr>
        <w:spacing w:after="0" w:line="480" w:lineRule="auto"/>
        <w:ind w:firstLine="567"/>
        <w:rPr>
          <w:rFonts w:ascii="Times New Roman" w:hAnsi="Times New Roman" w:cs="Times New Roman"/>
          <w:sz w:val="24"/>
          <w:szCs w:val="24"/>
          <w:lang w:val="en-US"/>
        </w:rPr>
      </w:pPr>
      <w:r w:rsidRPr="00974B01">
        <w:rPr>
          <w:rFonts w:ascii="Times New Roman" w:hAnsi="Times New Roman" w:cs="Times New Roman"/>
          <w:sz w:val="24"/>
          <w:szCs w:val="24"/>
          <w:lang w:val="en-US"/>
        </w:rPr>
        <w:t>Characteristics of the study sample were summarized by the median (Q2) and percentiles 25 and 75 in brackets for continuous</w:t>
      </w:r>
      <w:r>
        <w:rPr>
          <w:rFonts w:ascii="Times New Roman" w:hAnsi="Times New Roman" w:cs="Times New Roman"/>
          <w:sz w:val="24"/>
          <w:szCs w:val="24"/>
          <w:lang w:val="en-US"/>
        </w:rPr>
        <w:t xml:space="preserve"> </w:t>
      </w:r>
      <w:r w:rsidRPr="00974B01">
        <w:rPr>
          <w:rFonts w:ascii="Times New Roman" w:hAnsi="Times New Roman" w:cs="Times New Roman"/>
          <w:sz w:val="24"/>
          <w:szCs w:val="24"/>
          <w:lang w:val="en-US"/>
        </w:rPr>
        <w:t>variables</w:t>
      </w:r>
      <w:r>
        <w:rPr>
          <w:rFonts w:ascii="Times New Roman" w:hAnsi="Times New Roman" w:cs="Times New Roman"/>
          <w:sz w:val="24"/>
          <w:szCs w:val="24"/>
          <w:lang w:val="en-US"/>
        </w:rPr>
        <w:t>, while</w:t>
      </w:r>
      <w:r w:rsidRPr="00974B01">
        <w:rPr>
          <w:rFonts w:ascii="Times New Roman" w:hAnsi="Times New Roman" w:cs="Times New Roman"/>
          <w:sz w:val="24"/>
          <w:szCs w:val="24"/>
          <w:lang w:val="en-US"/>
        </w:rPr>
        <w:t xml:space="preserve"> categorical variables are represented in frequencies and percentages (%) in parenthesis.</w:t>
      </w:r>
      <w:r>
        <w:rPr>
          <w:rFonts w:ascii="Times New Roman" w:hAnsi="Times New Roman" w:cs="Times New Roman"/>
          <w:sz w:val="24"/>
          <w:szCs w:val="24"/>
          <w:lang w:val="en-US"/>
        </w:rPr>
        <w:t xml:space="preserve"> Differences between people reporting and not reporting PSU at baseline were quantified using standardized mean differences (SMD).</w:t>
      </w:r>
    </w:p>
    <w:p w14:paraId="7AD436C8" w14:textId="0C80ED8F" w:rsidR="00974B01" w:rsidRPr="00A324FC" w:rsidRDefault="00974B01" w:rsidP="00A324FC">
      <w:pPr>
        <w:spacing w:after="0" w:line="480" w:lineRule="auto"/>
        <w:ind w:firstLine="567"/>
        <w:rPr>
          <w:rFonts w:ascii="Times New Roman" w:hAnsi="Times New Roman" w:cs="Times New Roman"/>
          <w:sz w:val="24"/>
          <w:szCs w:val="24"/>
          <w:lang w:val="en-US"/>
        </w:rPr>
      </w:pPr>
      <w:r w:rsidRPr="00974B01">
        <w:rPr>
          <w:rFonts w:ascii="Times New Roman" w:hAnsi="Times New Roman" w:cs="Times New Roman"/>
          <w:sz w:val="24"/>
          <w:szCs w:val="24"/>
          <w:lang w:val="en-US"/>
        </w:rPr>
        <w:t>Incidence rates (IR) were calculated per 1,000 person-months to explore the crude association between reporting PSU and treatment non-completion while accounting for heterogeneous follow-up times.</w:t>
      </w:r>
    </w:p>
    <w:p w14:paraId="319696AE" w14:textId="66936DAA" w:rsidR="00AA5B6C" w:rsidRPr="000B7AC1" w:rsidRDefault="00AA5B6C" w:rsidP="000F254D">
      <w:pPr>
        <w:pStyle w:val="Prrafodelista"/>
        <w:numPr>
          <w:ilvl w:val="1"/>
          <w:numId w:val="5"/>
        </w:numPr>
        <w:tabs>
          <w:tab w:val="left" w:pos="567"/>
        </w:tabs>
        <w:spacing w:after="0" w:line="480" w:lineRule="auto"/>
        <w:ind w:right="565"/>
        <w:rPr>
          <w:rFonts w:ascii="Times New Roman" w:hAnsi="Times New Roman" w:cs="Times New Roman"/>
          <w:sz w:val="24"/>
          <w:szCs w:val="24"/>
          <w:lang w:val="en-US"/>
        </w:rPr>
      </w:pPr>
      <w:r w:rsidRPr="000B7AC1">
        <w:rPr>
          <w:rFonts w:ascii="Times New Roman" w:hAnsi="Times New Roman" w:cs="Times New Roman"/>
          <w:sz w:val="24"/>
          <w:szCs w:val="24"/>
          <w:lang w:val="en-US"/>
        </w:rPr>
        <w:t>Model adjustment</w:t>
      </w:r>
    </w:p>
    <w:p w14:paraId="791F6414" w14:textId="70A3D0B0" w:rsidR="00AA5B6C" w:rsidRDefault="00FC1C0A" w:rsidP="00A324FC">
      <w:pPr>
        <w:spacing w:line="480" w:lineRule="auto"/>
        <w:ind w:firstLine="567"/>
        <w:rPr>
          <w:rFonts w:ascii="Times New Roman" w:hAnsi="Times New Roman" w:cs="Times New Roman"/>
          <w:sz w:val="24"/>
          <w:szCs w:val="24"/>
        </w:rPr>
      </w:pPr>
      <w:r>
        <w:rPr>
          <w:rFonts w:ascii="Times New Roman" w:hAnsi="Times New Roman" w:cs="Times New Roman"/>
          <w:sz w:val="24"/>
          <w:szCs w:val="24"/>
        </w:rPr>
        <w:t>W</w:t>
      </w:r>
      <w:r w:rsidRPr="000F254D">
        <w:rPr>
          <w:rFonts w:ascii="Times New Roman" w:hAnsi="Times New Roman" w:cs="Times New Roman"/>
          <w:sz w:val="24"/>
          <w:szCs w:val="24"/>
        </w:rPr>
        <w:t>e fit</w:t>
      </w:r>
      <w:r>
        <w:rPr>
          <w:rFonts w:ascii="Times New Roman" w:hAnsi="Times New Roman" w:cs="Times New Roman"/>
          <w:sz w:val="24"/>
          <w:szCs w:val="24"/>
        </w:rPr>
        <w:t>ted</w:t>
      </w:r>
      <w:r w:rsidRPr="000F254D">
        <w:rPr>
          <w:rFonts w:ascii="Times New Roman" w:hAnsi="Times New Roman" w:cs="Times New Roman"/>
          <w:sz w:val="24"/>
          <w:szCs w:val="24"/>
        </w:rPr>
        <w:t xml:space="preserve"> marginal regression models to estimate the</w:t>
      </w:r>
      <w:r w:rsidRPr="000F254D">
        <w:rPr>
          <w:rFonts w:ascii="Times New Roman" w:hAnsi="Times New Roman" w:cs="Times New Roman"/>
          <w:sz w:val="24"/>
          <w:szCs w:val="24"/>
          <w:lang w:val="en-US"/>
        </w:rPr>
        <w:t xml:space="preserve"> </w:t>
      </w:r>
      <w:r w:rsidRPr="000F254D">
        <w:rPr>
          <w:rFonts w:ascii="Times New Roman" w:hAnsi="Times New Roman" w:cs="Times New Roman"/>
          <w:sz w:val="24"/>
          <w:szCs w:val="24"/>
        </w:rPr>
        <w:t>relative risk</w:t>
      </w:r>
      <w:r>
        <w:rPr>
          <w:rFonts w:ascii="Times New Roman" w:hAnsi="Times New Roman" w:cs="Times New Roman"/>
          <w:sz w:val="24"/>
          <w:szCs w:val="24"/>
        </w:rPr>
        <w:t xml:space="preserve"> (RR)</w:t>
      </w:r>
      <w:r w:rsidRPr="000F254D">
        <w:rPr>
          <w:rFonts w:ascii="Times New Roman" w:hAnsi="Times New Roman" w:cs="Times New Roman"/>
          <w:sz w:val="24"/>
          <w:szCs w:val="24"/>
        </w:rPr>
        <w:t xml:space="preserve"> of people with or without PSU at admission</w:t>
      </w:r>
      <w:r>
        <w:rPr>
          <w:rFonts w:ascii="Times New Roman" w:hAnsi="Times New Roman" w:cs="Times New Roman"/>
          <w:sz w:val="24"/>
          <w:szCs w:val="24"/>
        </w:rPr>
        <w:t xml:space="preserve"> to non-completion status</w:t>
      </w:r>
      <w:r w:rsidRPr="000F254D">
        <w:rPr>
          <w:rFonts w:ascii="Times New Roman" w:hAnsi="Times New Roman" w:cs="Times New Roman"/>
          <w:sz w:val="24"/>
          <w:szCs w:val="24"/>
        </w:rPr>
        <w:t xml:space="preserve"> treatment </w:t>
      </w:r>
      <w:r w:rsidRPr="000F254D">
        <w:rPr>
          <w:rFonts w:ascii="Times New Roman" w:hAnsi="Times New Roman" w:cs="Times New Roman"/>
          <w:sz w:val="24"/>
          <w:szCs w:val="24"/>
        </w:rPr>
        <w:fldChar w:fldCharType="begin"/>
      </w:r>
      <w:r w:rsidR="00A324FC">
        <w:rPr>
          <w:rFonts w:ascii="Times New Roman" w:hAnsi="Times New Roman" w:cs="Times New Roman"/>
          <w:sz w:val="24"/>
          <w:szCs w:val="24"/>
        </w:rPr>
        <w:instrText xml:space="preserve"> ADDIN ZOTERO_ITEM CSL_CITATION {"citationID":"G9WoIMJQ","properties":{"formattedCitation":"(Graff\\uc0\\u233{}o et al., 2018)","plainCitation":"(Grafféo et al., 2018)","noteIndex":0},"citationItems":[{"id":447,"uris":["http://zotero.org/users/12673371/items/SNBHI263"],"itemData":{"id":447,"type":"article-journal","abstract":"For estimating the causal effect of treatment exposure on the occurrence of adverse events, inverse probability weights (IPW) can be used in marginal structural models to correct for time-dependent confounding. The R package ipw allows IPW estimation by modeling the relationship between the exposure and confounders via several regression models, among which is the Cox model. For right-censored data and time-dependent exposures such as treatment switches, the ipw package allows a single switch, assuming that patients are treated once and for all. However, to accommodate multiple switches, we extend this package by implementing a function that allows for multiple and intermittent exposure status in the estimation of IPW using a survival model. This extension allows for the whole exposure treatment trajectory in the estimation of IPW. The impact of the estimated weights on the estimated causal effect, with both methods, is assessed in a simulation study. Then, the function is illustrated on a real dataset from a nationwide prospective observational cohort including patients with inflammatory bowel disease. In this study, patients received one or multiple medications (thiopurines, methotrexate, and anti-TNF) over time. We used a Cox marginal structural model to assess the effect of thiopurines exposure on the cause-specific hazard for cancer incidence considering other treatments as confounding factors. To this end, we used our extended function which is available online in the Supporting Information.","container-title":"Biometrical Journal","DOI":"10.1002/bimj.201600223","ISSN":"1521-4036","issue":"2","language":"en","license":"© 2017 WILEY-VCH Verlag GmbH &amp; Co. KGaA, Weinheim","note":"_eprint: https://onlinelibrary.wiley.com/doi/pdf/10.1002/bimj.201600223","page":"323-332","source":"Wiley Online Library","title":"Modeling time-varying exposure using inverse probability of treatment weights","volume":"60","author":[{"family":"Grafféo","given":"Nathalie"},{"family":"Latouche","given":"Aurélien"},{"family":"Geskus","given":"Ronald B."},{"family":"Chevret","given":"Sylvie"}],"issued":{"date-parts":[["2018"]]}}}],"schema":"https://github.com/citation-style-language/schema/raw/master/csl-citation.json"} </w:instrText>
      </w:r>
      <w:r w:rsidRPr="000F254D">
        <w:rPr>
          <w:rFonts w:ascii="Times New Roman" w:hAnsi="Times New Roman" w:cs="Times New Roman"/>
          <w:sz w:val="24"/>
          <w:szCs w:val="24"/>
        </w:rPr>
        <w:fldChar w:fldCharType="separate"/>
      </w:r>
      <w:r w:rsidRPr="000F254D">
        <w:rPr>
          <w:rFonts w:ascii="Times New Roman" w:hAnsi="Times New Roman" w:cs="Times New Roman"/>
          <w:sz w:val="24"/>
          <w:szCs w:val="24"/>
        </w:rPr>
        <w:t>(Grafféo et al., 2018)</w:t>
      </w:r>
      <w:r w:rsidRPr="000F254D">
        <w:rPr>
          <w:rFonts w:ascii="Times New Roman" w:hAnsi="Times New Roman" w:cs="Times New Roman"/>
          <w:sz w:val="24"/>
          <w:szCs w:val="24"/>
        </w:rPr>
        <w:fldChar w:fldCharType="end"/>
      </w:r>
      <w:r w:rsidRPr="000F254D">
        <w:rPr>
          <w:rFonts w:ascii="Times New Roman" w:hAnsi="Times New Roman" w:cs="Times New Roman"/>
          <w:sz w:val="24"/>
          <w:szCs w:val="24"/>
        </w:rPr>
        <w:t xml:space="preserve"> using generalized estimating equations, assuming a Poisson distribution with a log-link function and an independent structure.</w:t>
      </w:r>
      <w:r w:rsidR="00AA5B6C">
        <w:rPr>
          <w:rFonts w:ascii="Times New Roman" w:hAnsi="Times New Roman" w:cs="Times New Roman"/>
          <w:sz w:val="24"/>
          <w:szCs w:val="24"/>
        </w:rPr>
        <w:t xml:space="preserve"> </w:t>
      </w:r>
      <w:r w:rsidR="00AA5B6C" w:rsidRPr="00CC362C">
        <w:rPr>
          <w:rFonts w:ascii="Times New Roman" w:hAnsi="Times New Roman" w:cs="Times New Roman"/>
          <w:sz w:val="24"/>
          <w:szCs w:val="24"/>
        </w:rPr>
        <w:t>Heterogeneity tests were conducted in different strata of the treatment settings for the ratio effect measures</w:t>
      </w:r>
      <w:r w:rsidR="00A12593">
        <w:rPr>
          <w:rFonts w:ascii="Times New Roman" w:hAnsi="Times New Roman" w:cs="Times New Roman"/>
          <w:sz w:val="24"/>
          <w:szCs w:val="24"/>
        </w:rPr>
        <w:t xml:space="preserve"> </w:t>
      </w:r>
      <w:commentRangeStart w:id="19"/>
      <w:commentRangeEnd w:id="19"/>
      <w:r w:rsidR="00AA5B6C" w:rsidRPr="00CC362C">
        <w:rPr>
          <w:rStyle w:val="Refdecomentario"/>
          <w:rFonts w:ascii="Times New Roman" w:eastAsia="Times New Roman" w:hAnsi="Times New Roman" w:cs="Times New Roman"/>
          <w:lang w:val="en-US" w:eastAsia="es-CL"/>
        </w:rPr>
        <w:commentReference w:id="19"/>
      </w:r>
      <w:r w:rsidR="00A12593">
        <w:rPr>
          <w:rFonts w:ascii="Times New Roman" w:hAnsi="Times New Roman" w:cs="Times New Roman"/>
          <w:sz w:val="24"/>
          <w:szCs w:val="24"/>
        </w:rPr>
        <w:fldChar w:fldCharType="begin"/>
      </w:r>
      <w:r w:rsidR="00A324FC">
        <w:rPr>
          <w:rFonts w:ascii="Times New Roman" w:hAnsi="Times New Roman" w:cs="Times New Roman"/>
          <w:sz w:val="24"/>
          <w:szCs w:val="24"/>
        </w:rPr>
        <w:instrText xml:space="preserve"> ADDIN ZOTERO_ITEM CSL_CITATION {"citationID":"gyzPtUS3","properties":{"formattedCitation":"(Kaufman &amp; MacLehose, 2013)","plainCitation":"(Kaufman &amp; MacLehose, 2013)","noteIndex":0},"citationItems":[{"id":"cLrDgQHV/atuqdeUa","uris":["http://zotero.org/users/local/0vuW8hEP/items/NTZQ3E9J"],"itemData":{"id":114,"type":"article-journal","abstract":"Many published reports in cancer epidemiology assert subgroup-specific effects without adequate justification. Heterogeneity tests play an important role in justifying claims that an exposure has an effect only on one or another subgroup.","container-title":"Cancer","DOI":"10.1002/cncr.28359","ISSN":"1097-0142","issue":"24","language":"en","license":"© 2013 American Cancer Society","note":"_eprint: https://onlinelibrary.wiley.com/doi/pdf/10.1002/cncr.28359","page":"4216-4222","source":"Wiley Online Library","title":"Which of these things is not like the others?","volume":"119","author":[{"family":"Kaufman","given":"Jay S."},{"family":"MacLehose","given":"Richard F."}],"issued":{"date-parts":[["2013"]]}}}],"schema":"https://github.com/citation-style-language/schema/raw/master/csl-citation.json"} </w:instrText>
      </w:r>
      <w:r w:rsidR="00A12593">
        <w:rPr>
          <w:rFonts w:ascii="Times New Roman" w:hAnsi="Times New Roman" w:cs="Times New Roman"/>
          <w:sz w:val="24"/>
          <w:szCs w:val="24"/>
        </w:rPr>
        <w:fldChar w:fldCharType="separate"/>
      </w:r>
      <w:r w:rsidR="00A12593" w:rsidRPr="00A12593">
        <w:rPr>
          <w:rFonts w:ascii="Times New Roman" w:hAnsi="Times New Roman" w:cs="Times New Roman"/>
          <w:sz w:val="24"/>
        </w:rPr>
        <w:t>(Kaufman &amp; MacLehose, 2013)</w:t>
      </w:r>
      <w:r w:rsidR="00A12593">
        <w:rPr>
          <w:rFonts w:ascii="Times New Roman" w:hAnsi="Times New Roman" w:cs="Times New Roman"/>
          <w:sz w:val="24"/>
          <w:szCs w:val="24"/>
        </w:rPr>
        <w:fldChar w:fldCharType="end"/>
      </w:r>
      <w:r w:rsidR="00AA5B6C" w:rsidRPr="00CC362C">
        <w:rPr>
          <w:rFonts w:ascii="Times New Roman" w:hAnsi="Times New Roman" w:cs="Times New Roman"/>
          <w:sz w:val="24"/>
          <w:szCs w:val="24"/>
        </w:rPr>
        <w:t>.</w:t>
      </w:r>
    </w:p>
    <w:p w14:paraId="444F4F6C" w14:textId="77777777" w:rsidR="00AA5B6C" w:rsidRPr="000B7AC1" w:rsidRDefault="00AA5B6C" w:rsidP="000B7AC1">
      <w:pPr>
        <w:pStyle w:val="Prrafodelista"/>
        <w:numPr>
          <w:ilvl w:val="1"/>
          <w:numId w:val="5"/>
        </w:numPr>
        <w:spacing w:line="480" w:lineRule="auto"/>
        <w:ind w:right="-2"/>
        <w:rPr>
          <w:rFonts w:ascii="Times New Roman" w:hAnsi="Times New Roman" w:cs="Times New Roman"/>
          <w:sz w:val="24"/>
          <w:szCs w:val="24"/>
        </w:rPr>
      </w:pPr>
      <w:r w:rsidRPr="000B7AC1">
        <w:rPr>
          <w:rFonts w:ascii="Times New Roman" w:hAnsi="Times New Roman" w:cs="Times New Roman"/>
          <w:sz w:val="24"/>
          <w:szCs w:val="24"/>
        </w:rPr>
        <w:t>Sensitivity analyses</w:t>
      </w:r>
    </w:p>
    <w:p w14:paraId="31A6BB53" w14:textId="3D239891" w:rsidR="00AA5B6C" w:rsidRDefault="00AA5B6C" w:rsidP="00614966">
      <w:pPr>
        <w:spacing w:line="480" w:lineRule="auto"/>
        <w:ind w:right="-2" w:firstLine="567"/>
        <w:rPr>
          <w:rFonts w:ascii="Times New Roman" w:hAnsi="Times New Roman" w:cs="Times New Roman"/>
          <w:sz w:val="24"/>
          <w:szCs w:val="24"/>
        </w:rPr>
      </w:pPr>
      <w:r w:rsidRPr="00614966">
        <w:rPr>
          <w:rFonts w:ascii="Times New Roman" w:hAnsi="Times New Roman" w:cs="Times New Roman"/>
          <w:sz w:val="24"/>
          <w:szCs w:val="24"/>
        </w:rPr>
        <w:lastRenderedPageBreak/>
        <w:t xml:space="preserve">Given that the study design was based on the administrative records of patients entering </w:t>
      </w:r>
      <w:r>
        <w:rPr>
          <w:rFonts w:ascii="Times New Roman" w:hAnsi="Times New Roman" w:cs="Times New Roman"/>
          <w:sz w:val="24"/>
          <w:szCs w:val="24"/>
        </w:rPr>
        <w:t xml:space="preserve">and re-entering </w:t>
      </w:r>
      <w:r w:rsidRPr="00614966">
        <w:rPr>
          <w:rFonts w:ascii="Times New Roman" w:hAnsi="Times New Roman" w:cs="Times New Roman"/>
          <w:sz w:val="24"/>
          <w:szCs w:val="24"/>
        </w:rPr>
        <w:t>treatment at varying frequencies</w:t>
      </w:r>
      <w:r>
        <w:rPr>
          <w:rFonts w:ascii="Times New Roman" w:hAnsi="Times New Roman" w:cs="Times New Roman"/>
          <w:sz w:val="24"/>
          <w:szCs w:val="24"/>
        </w:rPr>
        <w:t xml:space="preserve"> and follow-up times</w:t>
      </w:r>
      <w:r w:rsidRPr="00614966">
        <w:rPr>
          <w:rFonts w:ascii="Times New Roman" w:hAnsi="Times New Roman" w:cs="Times New Roman"/>
          <w:sz w:val="24"/>
          <w:szCs w:val="24"/>
        </w:rPr>
        <w:t>, we explored the irregularity of assessment times during which reported patient substance use was captured</w:t>
      </w:r>
      <w:r>
        <w:rPr>
          <w:rFonts w:ascii="Times New Roman" w:hAnsi="Times New Roman" w:cs="Times New Roman"/>
          <w:sz w:val="24"/>
          <w:szCs w:val="24"/>
        </w:rPr>
        <w:t xml:space="preserve"> (See Supplemental Section 2)</w:t>
      </w:r>
      <w:r w:rsidRPr="00614966">
        <w:rPr>
          <w:rFonts w:ascii="Times New Roman" w:hAnsi="Times New Roman" w:cs="Times New Roman"/>
          <w:sz w:val="24"/>
          <w:szCs w:val="24"/>
        </w:rPr>
        <w:t xml:space="preserve">. To address the irregular patterns of admission to treatment and the informative differences therein, </w:t>
      </w:r>
      <w:r w:rsidR="00F1140E">
        <w:rPr>
          <w:rFonts w:ascii="Times New Roman" w:hAnsi="Times New Roman" w:cs="Times New Roman"/>
          <w:sz w:val="24"/>
          <w:szCs w:val="24"/>
        </w:rPr>
        <w:t xml:space="preserve">marginal structural models </w:t>
      </w:r>
      <w:r w:rsidRPr="00614966">
        <w:rPr>
          <w:rFonts w:ascii="Times New Roman" w:hAnsi="Times New Roman" w:cs="Times New Roman"/>
          <w:sz w:val="24"/>
          <w:szCs w:val="24"/>
        </w:rPr>
        <w:t xml:space="preserve">were employed and weighted using </w:t>
      </w:r>
      <w:r>
        <w:rPr>
          <w:rFonts w:ascii="Times New Roman" w:hAnsi="Times New Roman" w:cs="Times New Roman"/>
          <w:sz w:val="24"/>
          <w:szCs w:val="24"/>
        </w:rPr>
        <w:t>i</w:t>
      </w:r>
      <w:r w:rsidRPr="00614966">
        <w:rPr>
          <w:rFonts w:ascii="Times New Roman" w:hAnsi="Times New Roman" w:cs="Times New Roman"/>
          <w:sz w:val="24"/>
          <w:szCs w:val="24"/>
        </w:rPr>
        <w:t xml:space="preserve">nverse </w:t>
      </w:r>
      <w:r>
        <w:rPr>
          <w:rFonts w:ascii="Times New Roman" w:hAnsi="Times New Roman" w:cs="Times New Roman"/>
          <w:sz w:val="24"/>
          <w:szCs w:val="24"/>
        </w:rPr>
        <w:t>i</w:t>
      </w:r>
      <w:r w:rsidRPr="00614966">
        <w:rPr>
          <w:rFonts w:ascii="Times New Roman" w:hAnsi="Times New Roman" w:cs="Times New Roman"/>
          <w:sz w:val="24"/>
          <w:szCs w:val="24"/>
        </w:rPr>
        <w:t xml:space="preserve">ntensity </w:t>
      </w:r>
      <w:r>
        <w:rPr>
          <w:rFonts w:ascii="Times New Roman" w:hAnsi="Times New Roman" w:cs="Times New Roman"/>
          <w:sz w:val="24"/>
          <w:szCs w:val="24"/>
        </w:rPr>
        <w:t>w</w:t>
      </w:r>
      <w:r w:rsidRPr="00614966">
        <w:rPr>
          <w:rFonts w:ascii="Times New Roman" w:hAnsi="Times New Roman" w:cs="Times New Roman"/>
          <w:sz w:val="24"/>
          <w:szCs w:val="24"/>
        </w:rPr>
        <w:t>eights (IIW)</w:t>
      </w:r>
      <w:r>
        <w:rPr>
          <w:rFonts w:ascii="Times New Roman" w:hAnsi="Times New Roman" w:cs="Times New Roman"/>
          <w:sz w:val="24"/>
          <w:szCs w:val="24"/>
        </w:rPr>
        <w:t xml:space="preserve"> by </w:t>
      </w:r>
      <w:r w:rsidR="00B17BE9">
        <w:rPr>
          <w:rFonts w:ascii="Times New Roman" w:hAnsi="Times New Roman" w:cs="Times New Roman"/>
          <w:sz w:val="24"/>
          <w:szCs w:val="24"/>
        </w:rPr>
        <w:t>modelling</w:t>
      </w:r>
      <w:r>
        <w:rPr>
          <w:rFonts w:ascii="Times New Roman" w:hAnsi="Times New Roman" w:cs="Times New Roman"/>
          <w:sz w:val="24"/>
          <w:szCs w:val="24"/>
        </w:rPr>
        <w:t xml:space="preserve"> the time to be observed (i.e., stay in treatment or being readmitted) as a counting process </w:t>
      </w:r>
      <w:r w:rsidRPr="002E0582">
        <w:rPr>
          <w:rFonts w:ascii="Times New Roman" w:hAnsi="Times New Roman" w:cs="Times New Roman"/>
          <w:sz w:val="24"/>
          <w:szCs w:val="24"/>
        </w:rPr>
        <w:t xml:space="preserve">(See Supplemental Section </w:t>
      </w:r>
      <w:r>
        <w:rPr>
          <w:rFonts w:ascii="Times New Roman" w:hAnsi="Times New Roman" w:cs="Times New Roman"/>
          <w:sz w:val="24"/>
          <w:szCs w:val="24"/>
        </w:rPr>
        <w:t>3</w:t>
      </w:r>
      <w:r w:rsidRPr="002E0582">
        <w:rPr>
          <w:rFonts w:ascii="Times New Roman" w:hAnsi="Times New Roman" w:cs="Times New Roman"/>
          <w:sz w:val="24"/>
          <w:szCs w:val="24"/>
        </w:rPr>
        <w:t>)</w:t>
      </w:r>
      <w:r w:rsidRPr="000F254D">
        <w:rPr>
          <w:rFonts w:ascii="Times New Roman" w:hAnsi="Times New Roman" w:cs="Times New Roman"/>
          <w:sz w:val="24"/>
          <w:szCs w:val="24"/>
        </w:rPr>
        <w:t>.</w:t>
      </w:r>
      <w:r w:rsidR="007E4AD0">
        <w:rPr>
          <w:rFonts w:ascii="Times New Roman" w:hAnsi="Times New Roman" w:cs="Times New Roman"/>
          <w:sz w:val="24"/>
          <w:szCs w:val="24"/>
        </w:rPr>
        <w:t xml:space="preserve"> </w:t>
      </w:r>
    </w:p>
    <w:p w14:paraId="646D37DE" w14:textId="56651949" w:rsidR="00AA5B6C" w:rsidRDefault="00AA5B6C" w:rsidP="002F1870">
      <w:pPr>
        <w:spacing w:line="480" w:lineRule="auto"/>
        <w:ind w:right="-2" w:firstLine="567"/>
        <w:rPr>
          <w:rFonts w:ascii="Times New Roman" w:hAnsi="Times New Roman" w:cs="Times New Roman"/>
          <w:sz w:val="24"/>
          <w:szCs w:val="24"/>
        </w:rPr>
      </w:pPr>
      <w:r>
        <w:rPr>
          <w:rFonts w:ascii="Times New Roman" w:hAnsi="Times New Roman" w:cs="Times New Roman"/>
          <w:sz w:val="24"/>
          <w:szCs w:val="24"/>
        </w:rPr>
        <w:t xml:space="preserve">An additional sensitivity analysis to account for differences between </w:t>
      </w:r>
      <w:r w:rsidRPr="002E0582">
        <w:rPr>
          <w:rFonts w:ascii="Times New Roman" w:hAnsi="Times New Roman" w:cs="Times New Roman"/>
          <w:sz w:val="24"/>
          <w:szCs w:val="24"/>
        </w:rPr>
        <w:t xml:space="preserve">the variance and the mean of PSU reports using Negative Binomial distributions was tested using </w:t>
      </w:r>
      <w:bookmarkStart w:id="20" w:name="_Hlk166663740"/>
      <w:r w:rsidRPr="002E0582">
        <w:rPr>
          <w:rFonts w:ascii="Times New Roman" w:hAnsi="Times New Roman" w:cs="Times New Roman"/>
          <w:sz w:val="24"/>
          <w:szCs w:val="24"/>
        </w:rPr>
        <w:t xml:space="preserve">the Quasi-likelihood Information criterion </w:t>
      </w:r>
      <w:bookmarkEnd w:id="20"/>
      <w:r w:rsidRPr="002E0582">
        <w:rPr>
          <w:rFonts w:ascii="Times New Roman" w:hAnsi="Times New Roman" w:cs="Times New Roman"/>
          <w:sz w:val="24"/>
          <w:szCs w:val="24"/>
        </w:rPr>
        <w:t xml:space="preserve">for model selection (See Supplemental Section </w:t>
      </w:r>
      <w:r>
        <w:rPr>
          <w:rFonts w:ascii="Times New Roman" w:hAnsi="Times New Roman" w:cs="Times New Roman"/>
          <w:sz w:val="24"/>
          <w:szCs w:val="24"/>
        </w:rPr>
        <w:t>4</w:t>
      </w:r>
      <w:r w:rsidRPr="002E0582">
        <w:rPr>
          <w:rFonts w:ascii="Times New Roman" w:hAnsi="Times New Roman" w:cs="Times New Roman"/>
          <w:sz w:val="24"/>
          <w:szCs w:val="24"/>
        </w:rPr>
        <w:t>).</w:t>
      </w:r>
    </w:p>
    <w:p w14:paraId="27D60C5B" w14:textId="03A36832" w:rsidR="008563D4" w:rsidRPr="000B7AC1" w:rsidRDefault="008563D4" w:rsidP="002F1870">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rPr>
        <w:t>A third sensitivity analysis distinguished patients showing PSU</w:t>
      </w:r>
      <w:r w:rsidR="00755210">
        <w:rPr>
          <w:rFonts w:ascii="Times New Roman" w:hAnsi="Times New Roman" w:cs="Times New Roman"/>
          <w:sz w:val="24"/>
          <w:szCs w:val="24"/>
        </w:rPr>
        <w:t xml:space="preserve"> with alcohol as their secondary substance</w:t>
      </w:r>
      <w:r w:rsidR="0036363F" w:rsidRPr="0036363F">
        <w:t xml:space="preserve"> </w:t>
      </w:r>
      <w:r w:rsidR="0036363F" w:rsidRPr="0036363F">
        <w:rPr>
          <w:rFonts w:ascii="Times New Roman" w:hAnsi="Times New Roman" w:cs="Times New Roman"/>
          <w:sz w:val="24"/>
          <w:szCs w:val="24"/>
        </w:rPr>
        <w:t>at admission to treatment</w:t>
      </w:r>
      <w:r w:rsidR="00755210">
        <w:rPr>
          <w:rFonts w:ascii="Times New Roman" w:hAnsi="Times New Roman" w:cs="Times New Roman"/>
          <w:sz w:val="24"/>
          <w:szCs w:val="24"/>
        </w:rPr>
        <w:t xml:space="preserve">, PSU without alcohol as their secondary substance, and patients without PSU </w:t>
      </w:r>
      <w:r w:rsidR="00755210" w:rsidRPr="002E0582">
        <w:rPr>
          <w:rFonts w:ascii="Times New Roman" w:hAnsi="Times New Roman" w:cs="Times New Roman"/>
          <w:sz w:val="24"/>
          <w:szCs w:val="24"/>
        </w:rPr>
        <w:t xml:space="preserve">(See Supplemental Section </w:t>
      </w:r>
      <w:r w:rsidR="00755210">
        <w:rPr>
          <w:rFonts w:ascii="Times New Roman" w:hAnsi="Times New Roman" w:cs="Times New Roman"/>
          <w:sz w:val="24"/>
          <w:szCs w:val="24"/>
        </w:rPr>
        <w:t>5</w:t>
      </w:r>
      <w:r w:rsidR="00755210" w:rsidRPr="002E0582">
        <w:rPr>
          <w:rFonts w:ascii="Times New Roman" w:hAnsi="Times New Roman" w:cs="Times New Roman"/>
          <w:sz w:val="24"/>
          <w:szCs w:val="24"/>
        </w:rPr>
        <w:t>)</w:t>
      </w:r>
      <w:r w:rsidR="00755210">
        <w:rPr>
          <w:rFonts w:ascii="Times New Roman" w:hAnsi="Times New Roman" w:cs="Times New Roman"/>
          <w:sz w:val="24"/>
          <w:szCs w:val="24"/>
        </w:rPr>
        <w:t>.</w:t>
      </w:r>
    </w:p>
    <w:p w14:paraId="4D051BE2" w14:textId="77777777" w:rsidR="00AA5B6C" w:rsidRPr="000B7AC1" w:rsidRDefault="00AA5B6C" w:rsidP="000F254D">
      <w:pPr>
        <w:pStyle w:val="Prrafodelista"/>
        <w:numPr>
          <w:ilvl w:val="1"/>
          <w:numId w:val="5"/>
        </w:numPr>
        <w:tabs>
          <w:tab w:val="left" w:pos="567"/>
        </w:tabs>
        <w:spacing w:after="0" w:line="480" w:lineRule="auto"/>
        <w:ind w:right="-2"/>
        <w:rPr>
          <w:rFonts w:ascii="Times New Roman" w:hAnsi="Times New Roman" w:cs="Times New Roman"/>
          <w:sz w:val="24"/>
          <w:szCs w:val="24"/>
          <w:lang w:val="en-US"/>
        </w:rPr>
      </w:pPr>
      <w:r w:rsidRPr="000B7AC1">
        <w:rPr>
          <w:rFonts w:ascii="Times New Roman" w:hAnsi="Times New Roman" w:cs="Times New Roman"/>
          <w:sz w:val="24"/>
          <w:szCs w:val="24"/>
          <w:lang w:val="en-US"/>
        </w:rPr>
        <w:t>Data and code availability</w:t>
      </w:r>
    </w:p>
    <w:p w14:paraId="580B9DF1" w14:textId="77777777" w:rsidR="00AA5B6C" w:rsidRDefault="00AA5B6C" w:rsidP="00B479D3">
      <w:pPr>
        <w:spacing w:line="480" w:lineRule="auto"/>
        <w:ind w:right="-2" w:firstLine="567"/>
        <w:rPr>
          <w:rFonts w:ascii="Times New Roman" w:hAnsi="Times New Roman" w:cs="Times New Roman"/>
          <w:sz w:val="24"/>
          <w:szCs w:val="24"/>
          <w:lang w:val="en-US"/>
        </w:rPr>
      </w:pPr>
      <w:r>
        <w:rPr>
          <w:rFonts w:ascii="Times New Roman" w:hAnsi="Times New Roman" w:cs="Times New Roman"/>
          <w:sz w:val="24"/>
          <w:szCs w:val="24"/>
          <w:lang w:val="en-US"/>
        </w:rPr>
        <w:t>C</w:t>
      </w:r>
      <w:commentRangeStart w:id="21"/>
      <w:r w:rsidRPr="000F254D">
        <w:rPr>
          <w:rFonts w:ascii="Times New Roman" w:hAnsi="Times New Roman" w:cs="Times New Roman"/>
          <w:sz w:val="24"/>
          <w:szCs w:val="24"/>
          <w:lang w:val="en-US"/>
        </w:rPr>
        <w:t xml:space="preserve">ode &amp; markdowns are available here: </w:t>
      </w:r>
      <w:r w:rsidRPr="000B7AC1">
        <w:rPr>
          <w:rFonts w:ascii="Times New Roman" w:hAnsi="Times New Roman" w:cs="Times New Roman"/>
          <w:sz w:val="24"/>
          <w:szCs w:val="24"/>
          <w:highlight w:val="yellow"/>
          <w:lang w:val="en-US"/>
        </w:rPr>
        <w:t>bit.ly/4cE8gyf</w:t>
      </w:r>
      <w:r w:rsidRPr="000F254D">
        <w:rPr>
          <w:rFonts w:ascii="Times New Roman" w:hAnsi="Times New Roman" w:cs="Times New Roman"/>
          <w:sz w:val="24"/>
          <w:szCs w:val="24"/>
          <w:lang w:val="en-US"/>
        </w:rPr>
        <w:t>.</w:t>
      </w:r>
      <w:commentRangeEnd w:id="21"/>
      <w:r w:rsidRPr="000F254D">
        <w:rPr>
          <w:rStyle w:val="Refdecomentario"/>
          <w:rFonts w:ascii="Times New Roman" w:eastAsia="Times New Roman" w:hAnsi="Times New Roman" w:cs="Times New Roman"/>
          <w:sz w:val="24"/>
          <w:szCs w:val="24"/>
          <w:lang w:val="en-US" w:eastAsia="es-CL"/>
        </w:rPr>
        <w:commentReference w:id="21"/>
      </w:r>
    </w:p>
    <w:p w14:paraId="50B71585" w14:textId="77777777" w:rsidR="00AA5B6C" w:rsidRDefault="00AA5B6C" w:rsidP="00A324FC">
      <w:pPr>
        <w:pStyle w:val="Ttulo1"/>
      </w:pPr>
      <w:r w:rsidRPr="003A4AF8">
        <w:t>RESULTS</w:t>
      </w:r>
    </w:p>
    <w:p w14:paraId="1AC16988" w14:textId="77777777" w:rsidR="00AA5B6C" w:rsidRPr="000257E1" w:rsidRDefault="00AA5B6C" w:rsidP="003A0F4E">
      <w:pPr>
        <w:spacing w:line="480" w:lineRule="auto"/>
        <w:ind w:firstLine="567"/>
        <w:rPr>
          <w:rFonts w:ascii="Times New Roman" w:hAnsi="Times New Roman" w:cs="Times New Roman"/>
          <w:sz w:val="24"/>
          <w:szCs w:val="24"/>
          <w:lang w:val="en-US"/>
        </w:rPr>
      </w:pPr>
      <w:r w:rsidRPr="003A0F4E">
        <w:rPr>
          <w:rFonts w:ascii="Times New Roman" w:hAnsi="Times New Roman" w:cs="Times New Roman"/>
          <w:sz w:val="24"/>
          <w:szCs w:val="24"/>
          <w:lang w:val="en-US"/>
        </w:rPr>
        <w:t>This section is organized into distinct subsections that detail the specific aspects of our analysis</w:t>
      </w:r>
      <w:r>
        <w:rPr>
          <w:rFonts w:ascii="Times New Roman" w:hAnsi="Times New Roman" w:cs="Times New Roman"/>
          <w:sz w:val="24"/>
          <w:szCs w:val="24"/>
          <w:lang w:val="en-US"/>
        </w:rPr>
        <w:t>.</w:t>
      </w:r>
    </w:p>
    <w:p w14:paraId="08FA548F" w14:textId="77777777"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Characteristics of the study sample</w:t>
      </w:r>
    </w:p>
    <w:p w14:paraId="068AB6BD" w14:textId="381B3CC7" w:rsidR="00AA5B6C" w:rsidRDefault="00AA5B6C" w:rsidP="00A56D29">
      <w:pPr>
        <w:spacing w:line="480" w:lineRule="auto"/>
        <w:ind w:firstLine="567"/>
        <w:rPr>
          <w:rFonts w:ascii="Times New Roman" w:hAnsi="Times New Roman" w:cs="Times New Roman"/>
          <w:sz w:val="24"/>
          <w:szCs w:val="24"/>
          <w:lang w:val="en-GB"/>
        </w:rPr>
      </w:pPr>
      <w:r w:rsidRPr="000257E1" w:rsidDel="00A56D29">
        <w:rPr>
          <w:rFonts w:ascii="Times New Roman" w:hAnsi="Times New Roman" w:cs="Times New Roman"/>
          <w:sz w:val="24"/>
          <w:szCs w:val="24"/>
          <w:lang w:val="en-GB"/>
        </w:rPr>
        <w:t>Several key differences were notable among the individuals who reported polysubstance use.</w:t>
      </w:r>
      <w:r w:rsidRPr="000257E1">
        <w:rPr>
          <w:rFonts w:ascii="Times New Roman" w:hAnsi="Times New Roman" w:cs="Times New Roman"/>
          <w:sz w:val="24"/>
          <w:szCs w:val="24"/>
          <w:lang w:val="en-GB"/>
        </w:rPr>
        <w:t xml:space="preserve"> </w:t>
      </w:r>
      <w:r w:rsidRPr="003A4AF8">
        <w:rPr>
          <w:rFonts w:ascii="Times New Roman" w:hAnsi="Times New Roman" w:cs="Times New Roman"/>
          <w:sz w:val="24"/>
          <w:szCs w:val="24"/>
          <w:lang w:val="en-GB"/>
        </w:rPr>
        <w:t xml:space="preserve">In terms of </w:t>
      </w:r>
      <w:r w:rsidRPr="00B17BE9">
        <w:rPr>
          <w:rFonts w:ascii="Times New Roman" w:hAnsi="Times New Roman" w:cs="Times New Roman"/>
          <w:sz w:val="24"/>
          <w:szCs w:val="24"/>
          <w:lang w:val="en-GB"/>
        </w:rPr>
        <w:t>demographics</w:t>
      </w:r>
      <w:r w:rsidRPr="003A4AF8">
        <w:rPr>
          <w:rFonts w:ascii="Times New Roman" w:hAnsi="Times New Roman" w:cs="Times New Roman"/>
          <w:sz w:val="24"/>
          <w:szCs w:val="24"/>
          <w:lang w:val="en-GB"/>
        </w:rPr>
        <w:t xml:space="preserve"> at baseline, people with PSU, when compared to people who reported single substance use, had their first admission to treatment earlier in </w:t>
      </w:r>
      <w:r w:rsidRPr="003A4AF8">
        <w:rPr>
          <w:rFonts w:ascii="Times New Roman" w:hAnsi="Times New Roman" w:cs="Times New Roman"/>
          <w:sz w:val="24"/>
          <w:szCs w:val="24"/>
          <w:lang w:val="en-GB"/>
        </w:rPr>
        <w:lastRenderedPageBreak/>
        <w:t xml:space="preserve">life. In addition, a higher percentage of the participants were unemployed. Regarding </w:t>
      </w:r>
      <w:r w:rsidRPr="00B17BE9">
        <w:rPr>
          <w:rFonts w:ascii="Times New Roman" w:hAnsi="Times New Roman" w:cs="Times New Roman"/>
          <w:sz w:val="24"/>
          <w:szCs w:val="24"/>
          <w:lang w:val="en-GB"/>
        </w:rPr>
        <w:t>substance</w:t>
      </w:r>
      <w:r w:rsidRPr="003A4AF8">
        <w:rPr>
          <w:rFonts w:ascii="Times New Roman" w:hAnsi="Times New Roman" w:cs="Times New Roman"/>
          <w:b/>
          <w:bCs/>
          <w:sz w:val="24"/>
          <w:szCs w:val="24"/>
          <w:lang w:val="en-GB"/>
        </w:rPr>
        <w:t xml:space="preserve"> </w:t>
      </w:r>
      <w:r w:rsidRPr="00B17BE9">
        <w:rPr>
          <w:rFonts w:ascii="Times New Roman" w:hAnsi="Times New Roman" w:cs="Times New Roman"/>
          <w:sz w:val="24"/>
          <w:szCs w:val="24"/>
          <w:lang w:val="en-GB"/>
        </w:rPr>
        <w:t>use</w:t>
      </w:r>
      <w:r w:rsidRPr="003A4AF8">
        <w:rPr>
          <w:rFonts w:ascii="Times New Roman" w:hAnsi="Times New Roman" w:cs="Times New Roman"/>
          <w:sz w:val="24"/>
          <w:szCs w:val="24"/>
          <w:lang w:val="en-GB"/>
        </w:rPr>
        <w:t xml:space="preserve"> at baseline, people with PSU were more likely to report using cocaine paste and hydrochloride cocaine instead of alcohol as the primary substances that led them to treatment. In terms of the type of initiation substance, fewer started with alcohol, whereas more began with marijuana. In terms of other </w:t>
      </w:r>
      <w:r w:rsidRPr="00B17BE9">
        <w:rPr>
          <w:rFonts w:ascii="Times New Roman" w:hAnsi="Times New Roman" w:cs="Times New Roman"/>
          <w:sz w:val="24"/>
          <w:szCs w:val="24"/>
          <w:lang w:val="en-GB"/>
        </w:rPr>
        <w:t>health</w:t>
      </w:r>
      <w:r w:rsidRPr="003A4AF8">
        <w:rPr>
          <w:rFonts w:ascii="Times New Roman" w:hAnsi="Times New Roman" w:cs="Times New Roman"/>
          <w:sz w:val="24"/>
          <w:szCs w:val="24"/>
          <w:lang w:val="en-GB"/>
        </w:rPr>
        <w:t xml:space="preserve"> information at baseline, severe biopsychosocial compromise was more frequent among patients with PSU</w:t>
      </w:r>
      <w:r>
        <w:rPr>
          <w:rFonts w:ascii="Times New Roman" w:hAnsi="Times New Roman" w:cs="Times New Roman"/>
          <w:sz w:val="24"/>
          <w:szCs w:val="24"/>
          <w:lang w:val="en-GB"/>
        </w:rPr>
        <w:t xml:space="preserve">. </w:t>
      </w:r>
      <w:r w:rsidR="00B17BE9">
        <w:rPr>
          <w:rFonts w:ascii="Times New Roman" w:hAnsi="Times New Roman" w:cs="Times New Roman"/>
          <w:sz w:val="24"/>
          <w:szCs w:val="24"/>
          <w:lang w:val="en-GB"/>
        </w:rPr>
        <w:t xml:space="preserve">These differences led us to adjust for covariates to estimate the relative risk </w:t>
      </w:r>
      <w:r w:rsidR="009C40B3">
        <w:rPr>
          <w:rFonts w:ascii="Times New Roman" w:hAnsi="Times New Roman" w:cs="Times New Roman"/>
          <w:sz w:val="24"/>
          <w:szCs w:val="24"/>
          <w:lang w:val="en-GB"/>
        </w:rPr>
        <w:t xml:space="preserve">of treatment non-completion </w:t>
      </w:r>
      <w:r w:rsidR="00B17BE9">
        <w:rPr>
          <w:rFonts w:ascii="Times New Roman" w:hAnsi="Times New Roman" w:cs="Times New Roman"/>
          <w:sz w:val="24"/>
          <w:szCs w:val="24"/>
          <w:lang w:val="en-GB"/>
        </w:rPr>
        <w:t xml:space="preserve">between patients who reported PSU and those who did not </w:t>
      </w:r>
      <w:r w:rsidR="00B17BE9" w:rsidRPr="003A4AF8">
        <w:rPr>
          <w:rFonts w:ascii="Times New Roman" w:hAnsi="Times New Roman" w:cs="Times New Roman"/>
          <w:sz w:val="24"/>
          <w:szCs w:val="24"/>
          <w:lang w:val="en-GB"/>
        </w:rPr>
        <w:t>(Table 1).</w:t>
      </w:r>
    </w:p>
    <w:p w14:paraId="12911A66" w14:textId="4FCA0605" w:rsidR="00AA5B6C" w:rsidRPr="000257E1" w:rsidRDefault="00AA5B6C" w:rsidP="000B7AC1">
      <w:pPr>
        <w:pStyle w:val="Prrafodelista"/>
        <w:numPr>
          <w:ilvl w:val="1"/>
          <w:numId w:val="5"/>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Prevalence and incidence of PSU and </w:t>
      </w:r>
      <w:r w:rsidR="00454AFD">
        <w:rPr>
          <w:rFonts w:ascii="Times New Roman" w:hAnsi="Times New Roman" w:cs="Times New Roman"/>
          <w:sz w:val="24"/>
          <w:szCs w:val="24"/>
          <w:lang w:val="en-GB"/>
        </w:rPr>
        <w:t>t</w:t>
      </w:r>
      <w:r>
        <w:rPr>
          <w:rFonts w:ascii="Times New Roman" w:hAnsi="Times New Roman" w:cs="Times New Roman"/>
          <w:sz w:val="24"/>
          <w:szCs w:val="24"/>
          <w:lang w:val="en-GB"/>
        </w:rPr>
        <w:t>reatment completion</w:t>
      </w:r>
    </w:p>
    <w:p w14:paraId="63AE7532" w14:textId="417562A4" w:rsidR="00AA5B6C" w:rsidRPr="00CC362C" w:rsidRDefault="00AA5B6C" w:rsidP="005D3A74">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Interestingly, among the patients who received only one treatment, 7</w:t>
      </w:r>
      <w:r w:rsidR="00D76404">
        <w:rPr>
          <w:rFonts w:ascii="Times New Roman" w:hAnsi="Times New Roman" w:cs="Times New Roman"/>
          <w:sz w:val="24"/>
          <w:szCs w:val="24"/>
        </w:rPr>
        <w:t>2</w:t>
      </w:r>
      <w:r w:rsidRPr="00CC362C">
        <w:rPr>
          <w:rFonts w:ascii="Times New Roman" w:hAnsi="Times New Roman" w:cs="Times New Roman"/>
          <w:sz w:val="24"/>
          <w:szCs w:val="24"/>
        </w:rPr>
        <w:t xml:space="preserve">% reported PSU. However, when examining patients with multiple treatment episodes, </w:t>
      </w:r>
      <w:r w:rsidR="00BD2FA7" w:rsidRPr="0056651F">
        <w:rPr>
          <w:rFonts w:ascii="Times New Roman" w:hAnsi="Times New Roman" w:cs="Times New Roman"/>
          <w:sz w:val="24"/>
          <w:szCs w:val="24"/>
          <w:highlight w:val="yellow"/>
        </w:rPr>
        <w:t>91</w:t>
      </w:r>
      <w:r w:rsidRPr="0056651F">
        <w:rPr>
          <w:rFonts w:ascii="Times New Roman" w:hAnsi="Times New Roman" w:cs="Times New Roman"/>
          <w:sz w:val="24"/>
          <w:szCs w:val="24"/>
          <w:highlight w:val="yellow"/>
        </w:rPr>
        <w:t>% reported PSU</w:t>
      </w:r>
      <w:r w:rsidR="00D76404" w:rsidRPr="0056651F">
        <w:rPr>
          <w:rFonts w:ascii="Times New Roman" w:hAnsi="Times New Roman" w:cs="Times New Roman"/>
          <w:sz w:val="24"/>
          <w:szCs w:val="24"/>
          <w:highlight w:val="yellow"/>
        </w:rPr>
        <w:t xml:space="preserve"> in at least one treatment episode</w:t>
      </w:r>
      <w:r w:rsidRPr="00CC362C">
        <w:rPr>
          <w:rFonts w:ascii="Times New Roman" w:hAnsi="Times New Roman" w:cs="Times New Roman"/>
          <w:sz w:val="24"/>
          <w:szCs w:val="24"/>
        </w:rPr>
        <w:t xml:space="preserve">. This association is also evident when comparing the number of treatments to the proportion of incomplete treatments. Specifically, 71% of patients with only one treatment did not complete it, </w:t>
      </w:r>
      <w:r w:rsidRPr="0056651F">
        <w:rPr>
          <w:rFonts w:ascii="Times New Roman" w:hAnsi="Times New Roman" w:cs="Times New Roman"/>
          <w:sz w:val="24"/>
          <w:szCs w:val="24"/>
          <w:highlight w:val="yellow"/>
        </w:rPr>
        <w:t xml:space="preserve">whereas </w:t>
      </w:r>
      <w:r w:rsidR="00B40D17" w:rsidRPr="0056651F">
        <w:rPr>
          <w:rFonts w:ascii="Times New Roman" w:hAnsi="Times New Roman" w:cs="Times New Roman"/>
          <w:sz w:val="24"/>
          <w:szCs w:val="24"/>
          <w:highlight w:val="yellow"/>
        </w:rPr>
        <w:t>92</w:t>
      </w:r>
      <w:r w:rsidRPr="0056651F">
        <w:rPr>
          <w:rFonts w:ascii="Times New Roman" w:hAnsi="Times New Roman" w:cs="Times New Roman"/>
          <w:sz w:val="24"/>
          <w:szCs w:val="24"/>
          <w:highlight w:val="yellow"/>
        </w:rPr>
        <w:t xml:space="preserve">% of the </w:t>
      </w:r>
      <w:r w:rsidR="00B40D17" w:rsidRPr="0056651F">
        <w:rPr>
          <w:rFonts w:ascii="Times New Roman" w:hAnsi="Times New Roman" w:cs="Times New Roman"/>
          <w:sz w:val="24"/>
          <w:szCs w:val="24"/>
          <w:highlight w:val="yellow"/>
        </w:rPr>
        <w:t xml:space="preserve">patients </w:t>
      </w:r>
      <w:r w:rsidRPr="0056651F">
        <w:rPr>
          <w:rFonts w:ascii="Times New Roman" w:hAnsi="Times New Roman" w:cs="Times New Roman"/>
          <w:sz w:val="24"/>
          <w:szCs w:val="24"/>
          <w:highlight w:val="yellow"/>
        </w:rPr>
        <w:t>had a</w:t>
      </w:r>
      <w:r w:rsidR="00B40D17" w:rsidRPr="0056651F">
        <w:rPr>
          <w:rFonts w:ascii="Times New Roman" w:hAnsi="Times New Roman" w:cs="Times New Roman"/>
          <w:sz w:val="24"/>
          <w:szCs w:val="24"/>
          <w:highlight w:val="yellow"/>
        </w:rPr>
        <w:t>t least one</w:t>
      </w:r>
      <w:r w:rsidR="00B40D17">
        <w:rPr>
          <w:rFonts w:ascii="Times New Roman" w:hAnsi="Times New Roman" w:cs="Times New Roman"/>
          <w:sz w:val="24"/>
          <w:szCs w:val="24"/>
        </w:rPr>
        <w:t xml:space="preserve"> </w:t>
      </w:r>
      <w:r w:rsidR="00B40D17" w:rsidRPr="0056651F">
        <w:rPr>
          <w:rFonts w:ascii="Times New Roman" w:hAnsi="Times New Roman" w:cs="Times New Roman"/>
          <w:sz w:val="24"/>
          <w:szCs w:val="24"/>
          <w:highlight w:val="yellow"/>
        </w:rPr>
        <w:t>treatment episode with a</w:t>
      </w:r>
      <w:r w:rsidRPr="0056651F">
        <w:rPr>
          <w:rFonts w:ascii="Times New Roman" w:hAnsi="Times New Roman" w:cs="Times New Roman"/>
          <w:sz w:val="24"/>
          <w:szCs w:val="24"/>
          <w:highlight w:val="yellow"/>
        </w:rPr>
        <w:t xml:space="preserve"> non-completion status</w:t>
      </w:r>
      <w:r w:rsidR="00454AFD" w:rsidRPr="0056651F">
        <w:rPr>
          <w:rFonts w:ascii="Times New Roman" w:hAnsi="Times New Roman" w:cs="Times New Roman"/>
          <w:sz w:val="24"/>
          <w:szCs w:val="24"/>
          <w:highlight w:val="yellow"/>
        </w:rPr>
        <w:t>. According to Figure 1</w:t>
      </w:r>
      <w:ins w:id="22" w:author="Andrés González Santa Cruz" w:date="2024-08-07T13:50:00Z" w16du:dateUtc="2024-08-07T17:50:00Z">
        <w:r w:rsidR="00E32271">
          <w:rPr>
            <w:rFonts w:ascii="Times New Roman" w:hAnsi="Times New Roman" w:cs="Times New Roman"/>
            <w:sz w:val="24"/>
            <w:szCs w:val="24"/>
            <w:highlight w:val="yellow"/>
          </w:rPr>
          <w:t xml:space="preserve"> of patients with multiple treatment episodes</w:t>
        </w:r>
      </w:ins>
      <w:r w:rsidR="00454AFD" w:rsidRPr="0056651F">
        <w:rPr>
          <w:rFonts w:ascii="Times New Roman" w:hAnsi="Times New Roman" w:cs="Times New Roman"/>
          <w:sz w:val="24"/>
          <w:szCs w:val="24"/>
          <w:highlight w:val="yellow"/>
        </w:rPr>
        <w:t xml:space="preserve">, </w:t>
      </w:r>
      <w:r w:rsidR="00373675" w:rsidRPr="00373675">
        <w:rPr>
          <w:rFonts w:ascii="Times New Roman" w:hAnsi="Times New Roman" w:cs="Times New Roman"/>
          <w:sz w:val="24"/>
          <w:szCs w:val="24"/>
          <w:highlight w:val="yellow"/>
          <w:lang w:val="en-US"/>
        </w:rPr>
        <w:t>patients</w:t>
      </w:r>
      <w:r w:rsidR="00454AFD" w:rsidRPr="0056651F">
        <w:rPr>
          <w:rFonts w:ascii="Times New Roman" w:hAnsi="Times New Roman" w:cs="Times New Roman"/>
          <w:sz w:val="24"/>
          <w:szCs w:val="24"/>
          <w:highlight w:val="yellow"/>
          <w:lang w:val="en-US"/>
        </w:rPr>
        <w:t xml:space="preserve"> reporting PSU had a slig</w:t>
      </w:r>
      <w:r w:rsidR="00454AFD" w:rsidRPr="00D90FFB">
        <w:rPr>
          <w:rFonts w:ascii="Times New Roman" w:hAnsi="Times New Roman" w:cs="Times New Roman"/>
          <w:sz w:val="24"/>
          <w:szCs w:val="24"/>
          <w:highlight w:val="yellow"/>
          <w:lang w:val="en-US"/>
        </w:rPr>
        <w:t xml:space="preserve">htly </w:t>
      </w:r>
      <w:del w:id="23" w:author="Andrés González Santa Cruz" w:date="2024-08-07T16:28:00Z" w16du:dateUtc="2024-08-07T20:28:00Z">
        <w:r w:rsidR="00454AFD" w:rsidRPr="00D90FFB" w:rsidDel="00D90FFB">
          <w:rPr>
            <w:rFonts w:ascii="Times New Roman" w:hAnsi="Times New Roman" w:cs="Times New Roman"/>
            <w:sz w:val="24"/>
            <w:szCs w:val="24"/>
            <w:highlight w:val="yellow"/>
            <w:lang w:val="en-US"/>
          </w:rPr>
          <w:delText xml:space="preserve">lower </w:delText>
        </w:r>
      </w:del>
      <w:ins w:id="24" w:author="Andrés González Santa Cruz" w:date="2024-08-07T16:28:00Z" w16du:dateUtc="2024-08-07T20:28:00Z">
        <w:r w:rsidR="00D90FFB" w:rsidRPr="00D90FFB">
          <w:rPr>
            <w:rFonts w:ascii="Times New Roman" w:hAnsi="Times New Roman" w:cs="Times New Roman"/>
            <w:sz w:val="24"/>
            <w:szCs w:val="24"/>
            <w:highlight w:val="yellow"/>
            <w:lang w:val="en-US"/>
          </w:rPr>
          <w:t>larger</w:t>
        </w:r>
        <w:r w:rsidR="00D90FFB" w:rsidRPr="00D90FFB">
          <w:rPr>
            <w:rFonts w:ascii="Times New Roman" w:hAnsi="Times New Roman" w:cs="Times New Roman"/>
            <w:sz w:val="24"/>
            <w:szCs w:val="24"/>
            <w:highlight w:val="yellow"/>
            <w:lang w:val="en-US"/>
          </w:rPr>
          <w:t xml:space="preserve"> </w:t>
        </w:r>
      </w:ins>
      <w:r w:rsidR="00454AFD" w:rsidRPr="00D90FFB">
        <w:rPr>
          <w:rFonts w:ascii="Times New Roman" w:hAnsi="Times New Roman" w:cs="Times New Roman"/>
          <w:sz w:val="24"/>
          <w:szCs w:val="24"/>
          <w:highlight w:val="yellow"/>
          <w:lang w:val="en-US"/>
        </w:rPr>
        <w:t xml:space="preserve">non-completion than patients without PSU, </w:t>
      </w:r>
      <w:r w:rsidR="00454AFD" w:rsidRPr="00D90FFB">
        <w:rPr>
          <w:rFonts w:ascii="Times New Roman" w:hAnsi="Times New Roman" w:cs="Times New Roman"/>
          <w:sz w:val="24"/>
          <w:szCs w:val="24"/>
          <w:highlight w:val="yellow"/>
        </w:rPr>
        <w:t xml:space="preserve">this difference being more notable </w:t>
      </w:r>
      <w:r w:rsidR="005D3A74" w:rsidRPr="00D90FFB">
        <w:rPr>
          <w:rFonts w:ascii="Times New Roman" w:hAnsi="Times New Roman" w:cs="Times New Roman"/>
          <w:sz w:val="24"/>
          <w:szCs w:val="24"/>
          <w:highlight w:val="yellow"/>
        </w:rPr>
        <w:t>among patients in women-specific residential settings (74% vs. 63%), while patients in baseline basic ambulatory settings showing the highest percentages of non-completion</w:t>
      </w:r>
      <w:ins w:id="25" w:author="Andrés González Santa Cruz" w:date="2024-08-07T11:13:00Z" w16du:dateUtc="2024-08-07T15:13:00Z">
        <w:r w:rsidR="006421D9" w:rsidRPr="00D90FFB">
          <w:rPr>
            <w:rFonts w:ascii="Times New Roman" w:hAnsi="Times New Roman" w:cs="Times New Roman"/>
            <w:sz w:val="24"/>
            <w:szCs w:val="24"/>
            <w:highlight w:val="yellow"/>
            <w:rPrChange w:id="26" w:author="Andrés González Santa Cruz" w:date="2024-08-07T16:31:00Z" w16du:dateUtc="2024-08-07T20:31:00Z">
              <w:rPr>
                <w:rFonts w:ascii="Times New Roman" w:hAnsi="Times New Roman" w:cs="Times New Roman"/>
                <w:sz w:val="24"/>
                <w:szCs w:val="24"/>
              </w:rPr>
            </w:rPrChange>
          </w:rPr>
          <w:t xml:space="preserve"> (80</w:t>
        </w:r>
      </w:ins>
      <w:ins w:id="27" w:author="Andrés González Santa Cruz" w:date="2024-08-07T11:14:00Z" w16du:dateUtc="2024-08-07T15:14:00Z">
        <w:r w:rsidR="006421D9" w:rsidRPr="00D90FFB">
          <w:rPr>
            <w:rFonts w:ascii="Times New Roman" w:hAnsi="Times New Roman" w:cs="Times New Roman"/>
            <w:sz w:val="24"/>
            <w:szCs w:val="24"/>
            <w:highlight w:val="yellow"/>
            <w:rPrChange w:id="28" w:author="Andrés González Santa Cruz" w:date="2024-08-07T16:31:00Z" w16du:dateUtc="2024-08-07T20:31:00Z">
              <w:rPr>
                <w:rFonts w:ascii="Times New Roman" w:hAnsi="Times New Roman" w:cs="Times New Roman"/>
                <w:sz w:val="24"/>
                <w:szCs w:val="24"/>
              </w:rPr>
            </w:rPrChange>
          </w:rPr>
          <w:t>% in patients with PSU and 74% in patients with PSU)</w:t>
        </w:r>
      </w:ins>
      <w:r w:rsidR="00454AFD" w:rsidRPr="00D90FFB">
        <w:rPr>
          <w:rFonts w:ascii="Times New Roman" w:hAnsi="Times New Roman" w:cs="Times New Roman"/>
          <w:sz w:val="24"/>
          <w:szCs w:val="24"/>
          <w:highlight w:val="yellow"/>
          <w:rPrChange w:id="29" w:author="Andrés González Santa Cruz" w:date="2024-08-07T16:31:00Z" w16du:dateUtc="2024-08-07T20:31:00Z">
            <w:rPr>
              <w:rFonts w:ascii="Times New Roman" w:hAnsi="Times New Roman" w:cs="Times New Roman"/>
              <w:sz w:val="24"/>
              <w:szCs w:val="24"/>
            </w:rPr>
          </w:rPrChange>
        </w:rPr>
        <w:t>.</w:t>
      </w:r>
      <w:ins w:id="30" w:author="Andrés González Santa Cruz" w:date="2024-08-07T16:29:00Z" w16du:dateUtc="2024-08-07T20:29:00Z">
        <w:r w:rsidR="00D90FFB" w:rsidRPr="00D90FFB">
          <w:rPr>
            <w:rFonts w:ascii="Times New Roman" w:hAnsi="Times New Roman" w:cs="Times New Roman"/>
            <w:sz w:val="24"/>
            <w:szCs w:val="24"/>
            <w:highlight w:val="yellow"/>
            <w:rPrChange w:id="31" w:author="Andrés González Santa Cruz" w:date="2024-08-07T16:31:00Z" w16du:dateUtc="2024-08-07T20:31:00Z">
              <w:rPr>
                <w:rFonts w:ascii="Times New Roman" w:hAnsi="Times New Roman" w:cs="Times New Roman"/>
                <w:sz w:val="24"/>
                <w:szCs w:val="24"/>
              </w:rPr>
            </w:rPrChange>
          </w:rPr>
          <w:t xml:space="preserve"> Also,</w:t>
        </w:r>
      </w:ins>
      <w:ins w:id="32" w:author="Andrés González Santa Cruz" w:date="2024-08-07T16:30:00Z" w16du:dateUtc="2024-08-07T20:30:00Z">
        <w:r w:rsidR="00D90FFB" w:rsidRPr="00D90FFB">
          <w:rPr>
            <w:rFonts w:ascii="Times New Roman" w:hAnsi="Times New Roman" w:cs="Times New Roman"/>
            <w:sz w:val="24"/>
            <w:szCs w:val="24"/>
            <w:highlight w:val="yellow"/>
            <w:rPrChange w:id="33" w:author="Andrés González Santa Cruz" w:date="2024-08-07T16:31:00Z" w16du:dateUtc="2024-08-07T20:31:00Z">
              <w:rPr>
                <w:rFonts w:ascii="Times New Roman" w:hAnsi="Times New Roman" w:cs="Times New Roman"/>
                <w:sz w:val="24"/>
                <w:szCs w:val="24"/>
              </w:rPr>
            </w:rPrChange>
          </w:rPr>
          <w:t xml:space="preserve"> patients in residential general-population settings had a greater share of polysubstance use (82%), followed by</w:t>
        </w:r>
      </w:ins>
      <w:ins w:id="34" w:author="Andrés González Santa Cruz" w:date="2024-08-07T16:31:00Z" w16du:dateUtc="2024-08-07T20:31:00Z">
        <w:r w:rsidR="00D90FFB" w:rsidRPr="00D90FFB">
          <w:rPr>
            <w:rFonts w:ascii="Times New Roman" w:hAnsi="Times New Roman" w:cs="Times New Roman"/>
            <w:sz w:val="24"/>
            <w:szCs w:val="24"/>
            <w:highlight w:val="yellow"/>
            <w:rPrChange w:id="35" w:author="Andrés González Santa Cruz" w:date="2024-08-07T16:31:00Z" w16du:dateUtc="2024-08-07T20:31:00Z">
              <w:rPr>
                <w:rFonts w:ascii="Times New Roman" w:hAnsi="Times New Roman" w:cs="Times New Roman"/>
                <w:sz w:val="24"/>
                <w:szCs w:val="24"/>
              </w:rPr>
            </w:rPrChange>
          </w:rPr>
          <w:t xml:space="preserve"> women-specific residential settings (82%) and general-population intensive ambulatory (81%).</w:t>
        </w:r>
      </w:ins>
    </w:p>
    <w:p w14:paraId="36D2FD92" w14:textId="720A1055" w:rsidR="00AA5B6C" w:rsidRPr="000B7AC1" w:rsidRDefault="00AA5B6C" w:rsidP="00781616">
      <w:pPr>
        <w:spacing w:line="480" w:lineRule="auto"/>
        <w:ind w:firstLine="567"/>
        <w:rPr>
          <w:rFonts w:ascii="Times New Roman" w:hAnsi="Times New Roman" w:cs="Times New Roman"/>
          <w:sz w:val="24"/>
          <w:szCs w:val="24"/>
          <w:lang w:val="en-US"/>
        </w:rPr>
      </w:pPr>
      <w:r w:rsidRPr="00CC362C">
        <w:rPr>
          <w:rFonts w:ascii="Times New Roman" w:hAnsi="Times New Roman" w:cs="Times New Roman"/>
          <w:sz w:val="24"/>
          <w:szCs w:val="24"/>
        </w:rPr>
        <w:lastRenderedPageBreak/>
        <w:t>However, a</w:t>
      </w:r>
      <w:r w:rsidRPr="00CC362C">
        <w:rPr>
          <w:rFonts w:ascii="Times New Roman" w:hAnsi="Times New Roman" w:cs="Times New Roman"/>
          <w:sz w:val="24"/>
          <w:szCs w:val="24"/>
          <w:lang w:val="en-US"/>
        </w:rPr>
        <w:t xml:space="preserve"> lower incidence of non-completion was observed in patients who reported PSU at admission. Specifically, the incidence of at least one non-completion episode per patient, followed from the first admission until the censoring date (November 2019), was lower in patients </w:t>
      </w:r>
      <w:del w:id="36" w:author="Andrés González Santa Cruz" w:date="2024-08-07T12:35:00Z" w16du:dateUtc="2024-08-07T16:35:00Z">
        <w:r w:rsidRPr="00CC362C" w:rsidDel="002E2091">
          <w:rPr>
            <w:rFonts w:ascii="Times New Roman" w:hAnsi="Times New Roman" w:cs="Times New Roman"/>
            <w:sz w:val="24"/>
            <w:szCs w:val="24"/>
            <w:lang w:val="en-US"/>
          </w:rPr>
          <w:delText xml:space="preserve">reporting </w:delText>
        </w:r>
      </w:del>
      <w:ins w:id="37" w:author="Andrés González Santa Cruz" w:date="2024-08-07T12:35:00Z" w16du:dateUtc="2024-08-07T16:35:00Z">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ins>
      <w:r w:rsidRPr="00CC362C">
        <w:rPr>
          <w:rFonts w:ascii="Times New Roman" w:hAnsi="Times New Roman" w:cs="Times New Roman"/>
          <w:sz w:val="24"/>
          <w:szCs w:val="24"/>
          <w:lang w:val="en-US"/>
        </w:rPr>
        <w:t xml:space="preserve">PSU at admission to the first treatment (11.6 95% CI 11.3-11.8 per 1,000 person-months) compared to patients who did not report PSU (13.2 95% CI 12.6-13.8). Similarly, the incidence of </w:t>
      </w:r>
      <w:r w:rsidR="005F34B7">
        <w:rPr>
          <w:rFonts w:ascii="Times New Roman" w:hAnsi="Times New Roman" w:cs="Times New Roman"/>
          <w:sz w:val="24"/>
          <w:szCs w:val="24"/>
          <w:lang w:val="en-US"/>
        </w:rPr>
        <w:t>non-completion</w:t>
      </w:r>
      <w:r w:rsidR="005F34B7" w:rsidRPr="00CC362C">
        <w:rPr>
          <w:rFonts w:ascii="Times New Roman" w:hAnsi="Times New Roman" w:cs="Times New Roman"/>
          <w:sz w:val="24"/>
          <w:szCs w:val="24"/>
          <w:lang w:val="en-US"/>
        </w:rPr>
        <w:t xml:space="preserve"> </w:t>
      </w:r>
      <w:r w:rsidRPr="00CC362C">
        <w:rPr>
          <w:rFonts w:ascii="Times New Roman" w:hAnsi="Times New Roman" w:cs="Times New Roman"/>
          <w:sz w:val="24"/>
          <w:szCs w:val="24"/>
          <w:lang w:val="en-US"/>
        </w:rPr>
        <w:t xml:space="preserve">at the first admission was lower among patients </w:t>
      </w:r>
      <w:del w:id="38" w:author="Andrés González Santa Cruz" w:date="2024-08-07T12:35:00Z" w16du:dateUtc="2024-08-07T16:35:00Z">
        <w:r w:rsidRPr="00CC362C" w:rsidDel="002E2091">
          <w:rPr>
            <w:rFonts w:ascii="Times New Roman" w:hAnsi="Times New Roman" w:cs="Times New Roman"/>
            <w:sz w:val="24"/>
            <w:szCs w:val="24"/>
            <w:lang w:val="en-US"/>
          </w:rPr>
          <w:delText xml:space="preserve">reporting </w:delText>
        </w:r>
      </w:del>
      <w:ins w:id="39" w:author="Andrés González Santa Cruz" w:date="2024-08-07T12:35:00Z" w16du:dateUtc="2024-08-07T16:35:00Z">
        <w:r w:rsidR="002E2091">
          <w:rPr>
            <w:rFonts w:ascii="Times New Roman" w:hAnsi="Times New Roman" w:cs="Times New Roman"/>
            <w:sz w:val="24"/>
            <w:szCs w:val="24"/>
            <w:lang w:val="en-US"/>
          </w:rPr>
          <w:t>who reported</w:t>
        </w:r>
        <w:r w:rsidR="002E2091" w:rsidRPr="00CC362C">
          <w:rPr>
            <w:rFonts w:ascii="Times New Roman" w:hAnsi="Times New Roman" w:cs="Times New Roman"/>
            <w:sz w:val="24"/>
            <w:szCs w:val="24"/>
            <w:lang w:val="en-US"/>
          </w:rPr>
          <w:t xml:space="preserve"> </w:t>
        </w:r>
      </w:ins>
      <w:r w:rsidRPr="00CC362C">
        <w:rPr>
          <w:rFonts w:ascii="Times New Roman" w:hAnsi="Times New Roman" w:cs="Times New Roman"/>
          <w:sz w:val="24"/>
          <w:szCs w:val="24"/>
          <w:lang w:val="en-US"/>
        </w:rPr>
        <w:t xml:space="preserve">PSU at admission to the first treatment (9.9 95% CI 9.7-10.1) versus patients who did not report PSU (11.3 95% CI 10.8- 11.9). When focusing </w:t>
      </w:r>
      <w:del w:id="40" w:author="Andrés González Santa Cruz" w:date="2024-08-07T12:02:00Z" w16du:dateUtc="2024-08-07T16:02:00Z">
        <w:r w:rsidRPr="00CC362C" w:rsidDel="006B7B0B">
          <w:rPr>
            <w:rFonts w:ascii="Times New Roman" w:hAnsi="Times New Roman" w:cs="Times New Roman"/>
            <w:sz w:val="24"/>
            <w:szCs w:val="24"/>
            <w:lang w:val="en-US"/>
          </w:rPr>
          <w:delText xml:space="preserve">more </w:delText>
        </w:r>
      </w:del>
      <w:r w:rsidRPr="00CC362C">
        <w:rPr>
          <w:rFonts w:ascii="Times New Roman" w:hAnsi="Times New Roman" w:cs="Times New Roman"/>
          <w:sz w:val="24"/>
          <w:szCs w:val="24"/>
          <w:lang w:val="en-US"/>
        </w:rPr>
        <w:t>longitudinally on patients who had at least one treatment in which they reported PSU, we see that rates of at least one non-completion are lower in this group (11.6 95% CI 11.4-11.9) compared to patients who did not report any PSU (13.9 95% CI 13.1-14.8). This trend was also observed when looking at the incidence of non-completion at the first treatment episode alone (10.0 95% CI 9.8-10.2 versus 11.9 95% CI 11.1-12.6) (Table 2).</w:t>
      </w:r>
    </w:p>
    <w:p w14:paraId="57568DEC"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r w:rsidRPr="003A4AF8">
        <w:rPr>
          <w:rFonts w:ascii="Times New Roman" w:hAnsi="Times New Roman" w:cs="Times New Roman"/>
          <w:sz w:val="24"/>
          <w:szCs w:val="24"/>
        </w:rPr>
        <w:t>Marginal longitudinal association between Polysubstance use at admission and treatment outcome</w:t>
      </w:r>
    </w:p>
    <w:p w14:paraId="2E8F864E" w14:textId="5D361055" w:rsidR="00AA5B6C" w:rsidRPr="003A4AF8" w:rsidRDefault="00AA5B6C" w:rsidP="0077375C">
      <w:pPr>
        <w:spacing w:line="480" w:lineRule="auto"/>
        <w:ind w:firstLine="567"/>
        <w:rPr>
          <w:rFonts w:ascii="Times New Roman" w:hAnsi="Times New Roman" w:cs="Times New Roman"/>
          <w:sz w:val="24"/>
          <w:szCs w:val="24"/>
        </w:rPr>
      </w:pPr>
      <w:r w:rsidRPr="00CC362C">
        <w:rPr>
          <w:rFonts w:ascii="Times New Roman" w:hAnsi="Times New Roman" w:cs="Times New Roman"/>
          <w:sz w:val="24"/>
          <w:szCs w:val="24"/>
        </w:rPr>
        <w:t>According to Table 3, we found a modest association between polysubstance use at any admission to treatment</w:t>
      </w:r>
      <w:ins w:id="41" w:author="Andrés González Santa Cruz" w:date="2024-08-07T12:38:00Z" w16du:dateUtc="2024-08-07T16:38:00Z">
        <w:r w:rsidR="002E2091">
          <w:rPr>
            <w:rFonts w:ascii="Times New Roman" w:hAnsi="Times New Roman" w:cs="Times New Roman"/>
            <w:sz w:val="24"/>
            <w:szCs w:val="24"/>
          </w:rPr>
          <w:t xml:space="preserve"> and treatment non-completion</w:t>
        </w:r>
      </w:ins>
      <w:r w:rsidRPr="00CC362C">
        <w:rPr>
          <w:rFonts w:ascii="Times New Roman" w:hAnsi="Times New Roman" w:cs="Times New Roman"/>
          <w:sz w:val="24"/>
          <w:szCs w:val="24"/>
        </w:rPr>
        <w:t xml:space="preserve"> among users </w:t>
      </w:r>
      <w:bookmarkStart w:id="42" w:name="_Hlk170387190"/>
      <w:r w:rsidRPr="00CC362C">
        <w:rPr>
          <w:rFonts w:ascii="Times New Roman" w:hAnsi="Times New Roman" w:cs="Times New Roman"/>
          <w:sz w:val="24"/>
          <w:szCs w:val="24"/>
        </w:rPr>
        <w:t xml:space="preserve">in intensive ambulatory settings for the general population </w:t>
      </w:r>
      <w:bookmarkEnd w:id="42"/>
      <w:r w:rsidRPr="00CC362C">
        <w:rPr>
          <w:rFonts w:ascii="Times New Roman" w:hAnsi="Times New Roman" w:cs="Times New Roman"/>
          <w:sz w:val="24"/>
          <w:szCs w:val="24"/>
        </w:rPr>
        <w:t xml:space="preserve">(RR= 1.04 95% CI 1.01-1.07). Also, the risk was 14% higher </w:t>
      </w:r>
      <w:bookmarkStart w:id="43" w:name="_Hlk170387452"/>
      <w:r w:rsidRPr="00CC362C">
        <w:rPr>
          <w:rFonts w:ascii="Times New Roman" w:hAnsi="Times New Roman" w:cs="Times New Roman"/>
          <w:sz w:val="24"/>
          <w:szCs w:val="24"/>
        </w:rPr>
        <w:t>for residential settings exclusive to women</w:t>
      </w:r>
      <w:bookmarkEnd w:id="43"/>
      <w:r w:rsidRPr="00CC362C">
        <w:rPr>
          <w:rFonts w:ascii="Times New Roman" w:hAnsi="Times New Roman" w:cs="Times New Roman"/>
          <w:sz w:val="24"/>
          <w:szCs w:val="24"/>
        </w:rPr>
        <w:t xml:space="preserve"> (</w:t>
      </w:r>
      <w:r w:rsidR="005F34B7">
        <w:rPr>
          <w:rFonts w:ascii="Times New Roman" w:hAnsi="Times New Roman" w:cs="Times New Roman"/>
          <w:sz w:val="24"/>
          <w:szCs w:val="24"/>
        </w:rPr>
        <w:t>RR=</w:t>
      </w:r>
      <w:r w:rsidR="007E4AD0">
        <w:rPr>
          <w:rFonts w:ascii="Times New Roman" w:hAnsi="Times New Roman" w:cs="Times New Roman"/>
          <w:sz w:val="24"/>
          <w:szCs w:val="24"/>
        </w:rPr>
        <w:t xml:space="preserve"> </w:t>
      </w:r>
      <w:r w:rsidR="005F34B7">
        <w:rPr>
          <w:rFonts w:ascii="Times New Roman" w:hAnsi="Times New Roman" w:cs="Times New Roman"/>
          <w:sz w:val="24"/>
          <w:szCs w:val="24"/>
        </w:rPr>
        <w:t xml:space="preserve">1.14 </w:t>
      </w:r>
      <w:r w:rsidRPr="00CC362C">
        <w:rPr>
          <w:rFonts w:ascii="Times New Roman" w:hAnsi="Times New Roman" w:cs="Times New Roman"/>
          <w:sz w:val="24"/>
          <w:szCs w:val="24"/>
        </w:rPr>
        <w:t>95% CI 1.06-1.23). The association between polysubstance use and treatment non-completion varied significantly across the treatment settings (Cochran's Q= 14.5, p= 0.0059).</w:t>
      </w:r>
    </w:p>
    <w:p w14:paraId="53202392" w14:textId="77777777" w:rsidR="00AA5B6C" w:rsidRPr="003A4AF8" w:rsidRDefault="00AA5B6C" w:rsidP="000B7AC1">
      <w:pPr>
        <w:pStyle w:val="Prrafodelista"/>
        <w:numPr>
          <w:ilvl w:val="1"/>
          <w:numId w:val="5"/>
        </w:numPr>
        <w:spacing w:line="480" w:lineRule="auto"/>
        <w:rPr>
          <w:rFonts w:ascii="Times New Roman" w:hAnsi="Times New Roman" w:cs="Times New Roman"/>
          <w:sz w:val="24"/>
          <w:szCs w:val="24"/>
        </w:rPr>
      </w:pPr>
      <w:commentRangeStart w:id="44"/>
      <w:r w:rsidRPr="003A4AF8">
        <w:rPr>
          <w:rFonts w:ascii="Times New Roman" w:hAnsi="Times New Roman" w:cs="Times New Roman"/>
          <w:sz w:val="24"/>
          <w:szCs w:val="24"/>
        </w:rPr>
        <w:t>Sensitivity analyses</w:t>
      </w:r>
      <w:commentRangeEnd w:id="44"/>
      <w:r>
        <w:rPr>
          <w:rStyle w:val="Refdecomentario"/>
          <w:rFonts w:ascii="Times New Roman" w:eastAsia="Times New Roman" w:hAnsi="Times New Roman" w:cs="Times New Roman"/>
          <w:lang w:val="en-US" w:eastAsia="es-CL"/>
        </w:rPr>
        <w:commentReference w:id="44"/>
      </w:r>
    </w:p>
    <w:p w14:paraId="13016B96" w14:textId="2D3FC7AA" w:rsidR="00974B01" w:rsidRDefault="00AA5B6C">
      <w:pPr>
        <w:spacing w:line="480" w:lineRule="auto"/>
        <w:ind w:firstLine="567"/>
        <w:rPr>
          <w:rFonts w:ascii="Times New Roman" w:hAnsi="Times New Roman" w:cs="Times New Roman"/>
          <w:sz w:val="24"/>
          <w:szCs w:val="24"/>
          <w:lang w:val="en-US"/>
        </w:rPr>
      </w:pPr>
      <w:bookmarkStart w:id="45" w:name="_Hlk170386320"/>
      <w:bookmarkStart w:id="46" w:name="_Hlk170385333"/>
      <w:r w:rsidRPr="00CC362C">
        <w:rPr>
          <w:rFonts w:ascii="Times New Roman" w:hAnsi="Times New Roman" w:cs="Times New Roman"/>
          <w:sz w:val="24"/>
          <w:szCs w:val="24"/>
        </w:rPr>
        <w:lastRenderedPageBreak/>
        <w:t xml:space="preserve">The associations between polysubstance use (PSU) and treatment non-completion were stable across models, with </w:t>
      </w:r>
      <w:del w:id="47" w:author="Andrés González Santa Cruz" w:date="2024-08-07T12:43:00Z" w16du:dateUtc="2024-08-07T16:43:00Z">
        <w:r w:rsidRPr="00CC362C" w:rsidDel="002E2091">
          <w:rPr>
            <w:rFonts w:ascii="Times New Roman" w:hAnsi="Times New Roman" w:cs="Times New Roman"/>
            <w:sz w:val="24"/>
            <w:szCs w:val="24"/>
          </w:rPr>
          <w:delText xml:space="preserve">null </w:delText>
        </w:r>
      </w:del>
      <w:r w:rsidRPr="00CC362C">
        <w:rPr>
          <w:rFonts w:ascii="Times New Roman" w:hAnsi="Times New Roman" w:cs="Times New Roman"/>
          <w:sz w:val="24"/>
          <w:szCs w:val="24"/>
        </w:rPr>
        <w:t xml:space="preserve">intervals </w:t>
      </w:r>
      <w:ins w:id="48" w:author="Andrés González Santa Cruz" w:date="2024-08-07T12:43:00Z" w16du:dateUtc="2024-08-07T16:43:00Z">
        <w:r w:rsidR="002E2091">
          <w:rPr>
            <w:rFonts w:ascii="Times New Roman" w:hAnsi="Times New Roman" w:cs="Times New Roman"/>
            <w:sz w:val="24"/>
            <w:szCs w:val="24"/>
          </w:rPr>
          <w:t xml:space="preserve">overlapping with the null </w:t>
        </w:r>
      </w:ins>
      <w:r w:rsidRPr="00CC362C">
        <w:rPr>
          <w:rFonts w:ascii="Times New Roman" w:hAnsi="Times New Roman" w:cs="Times New Roman"/>
          <w:sz w:val="24"/>
          <w:szCs w:val="24"/>
        </w:rPr>
        <w:t>for intensive ambulatory settings for women and residential settings for the general population. One model for basic ambulatory settings showed a modest significant association (RR=</w:t>
      </w:r>
      <w:r w:rsidR="007E4AD0">
        <w:rPr>
          <w:rFonts w:ascii="Times New Roman" w:hAnsi="Times New Roman" w:cs="Times New Roman"/>
          <w:sz w:val="24"/>
          <w:szCs w:val="24"/>
        </w:rPr>
        <w:t xml:space="preserve"> </w:t>
      </w:r>
      <w:r w:rsidRPr="00CC362C">
        <w:rPr>
          <w:rFonts w:ascii="Times New Roman" w:hAnsi="Times New Roman" w:cs="Times New Roman"/>
          <w:sz w:val="24"/>
          <w:szCs w:val="24"/>
        </w:rPr>
        <w:t>1.04 95% CI 1.01-1.07). The association weakened in general population intensive ambulatory settings, especially with</w:t>
      </w:r>
      <w:r w:rsidR="007E4AD0">
        <w:rPr>
          <w:rFonts w:ascii="Times New Roman" w:hAnsi="Times New Roman" w:cs="Times New Roman"/>
          <w:sz w:val="24"/>
          <w:szCs w:val="24"/>
        </w:rPr>
        <w:t xml:space="preserve"> marginal models with inverse intensity weights from an intensity model with</w:t>
      </w:r>
      <w:r w:rsidRPr="00CC362C">
        <w:rPr>
          <w:rFonts w:ascii="Times New Roman" w:hAnsi="Times New Roman" w:cs="Times New Roman"/>
          <w:sz w:val="24"/>
          <w:szCs w:val="24"/>
        </w:rPr>
        <w:t xml:space="preserve"> stratified follow-up and lagged covariates at 1 (</w:t>
      </w:r>
      <w:r w:rsidR="005F34B7">
        <w:rPr>
          <w:rFonts w:ascii="Times New Roman" w:hAnsi="Times New Roman" w:cs="Times New Roman"/>
          <w:sz w:val="24"/>
          <w:szCs w:val="24"/>
        </w:rPr>
        <w:t>RR=</w:t>
      </w:r>
      <w:r w:rsidR="007E4AD0">
        <w:rPr>
          <w:rFonts w:ascii="Times New Roman" w:hAnsi="Times New Roman" w:cs="Times New Roman"/>
          <w:sz w:val="24"/>
          <w:szCs w:val="24"/>
        </w:rPr>
        <w:t xml:space="preserve"> </w:t>
      </w:r>
      <w:r w:rsidRPr="00CC362C">
        <w:rPr>
          <w:rFonts w:ascii="Times New Roman" w:hAnsi="Times New Roman" w:cs="Times New Roman"/>
          <w:sz w:val="24"/>
          <w:szCs w:val="24"/>
        </w:rPr>
        <w:t xml:space="preserve">1.01 95% CI 0.98-1.05). </w:t>
      </w:r>
      <w:bookmarkEnd w:id="45"/>
      <w:bookmarkEnd w:id="46"/>
      <w:r w:rsidRPr="00CC362C">
        <w:rPr>
          <w:rFonts w:ascii="Times New Roman" w:hAnsi="Times New Roman" w:cs="Times New Roman"/>
          <w:sz w:val="24"/>
          <w:szCs w:val="24"/>
        </w:rPr>
        <w:t xml:space="preserve">In women-specific residential settings, only the </w:t>
      </w:r>
      <w:r w:rsidR="007E4AD0">
        <w:rPr>
          <w:rFonts w:ascii="Times New Roman" w:hAnsi="Times New Roman" w:cs="Times New Roman"/>
          <w:sz w:val="24"/>
          <w:szCs w:val="24"/>
        </w:rPr>
        <w:t xml:space="preserve">marginal </w:t>
      </w:r>
      <w:r w:rsidRPr="00CC362C">
        <w:rPr>
          <w:rFonts w:ascii="Times New Roman" w:hAnsi="Times New Roman" w:cs="Times New Roman"/>
          <w:sz w:val="24"/>
          <w:szCs w:val="24"/>
        </w:rPr>
        <w:t xml:space="preserve">model </w:t>
      </w:r>
      <w:r w:rsidR="007E4AD0">
        <w:rPr>
          <w:rFonts w:ascii="Times New Roman" w:hAnsi="Times New Roman" w:cs="Times New Roman"/>
          <w:sz w:val="24"/>
          <w:szCs w:val="24"/>
        </w:rPr>
        <w:t xml:space="preserve">with inverse intensity weights from an intensity model </w:t>
      </w:r>
      <w:r w:rsidRPr="00CC362C">
        <w:rPr>
          <w:rFonts w:ascii="Times New Roman" w:hAnsi="Times New Roman" w:cs="Times New Roman"/>
          <w:sz w:val="24"/>
          <w:szCs w:val="24"/>
        </w:rPr>
        <w:t xml:space="preserve">stratified by follow-up with lagged covariates at 1 </w:t>
      </w:r>
      <w:r w:rsidR="007E4AD0">
        <w:rPr>
          <w:rFonts w:ascii="Times New Roman" w:hAnsi="Times New Roman" w:cs="Times New Roman"/>
          <w:sz w:val="24"/>
          <w:szCs w:val="24"/>
        </w:rPr>
        <w:t xml:space="preserve">overlapped the null </w:t>
      </w:r>
      <w:r w:rsidRPr="00CC362C">
        <w:rPr>
          <w:rFonts w:ascii="Times New Roman" w:hAnsi="Times New Roman" w:cs="Times New Roman"/>
          <w:sz w:val="24"/>
          <w:szCs w:val="24"/>
        </w:rPr>
        <w:t>(</w:t>
      </w:r>
      <w:r w:rsidR="005F34B7">
        <w:rPr>
          <w:rFonts w:ascii="Times New Roman" w:hAnsi="Times New Roman" w:cs="Times New Roman"/>
          <w:sz w:val="24"/>
          <w:szCs w:val="24"/>
        </w:rPr>
        <w:t>RR=</w:t>
      </w:r>
      <w:r w:rsidR="007E4AD0">
        <w:rPr>
          <w:rFonts w:ascii="Times New Roman" w:hAnsi="Times New Roman" w:cs="Times New Roman"/>
          <w:sz w:val="24"/>
          <w:szCs w:val="24"/>
        </w:rPr>
        <w:t xml:space="preserve"> </w:t>
      </w:r>
      <w:r w:rsidRPr="00CC362C">
        <w:rPr>
          <w:rFonts w:ascii="Times New Roman" w:hAnsi="Times New Roman" w:cs="Times New Roman"/>
          <w:sz w:val="24"/>
          <w:szCs w:val="24"/>
        </w:rPr>
        <w:t xml:space="preserve">1.09 95% CI 0.99-1.20), although both settings maintained a positive direction </w:t>
      </w:r>
      <w:r w:rsidRPr="00CC362C">
        <w:rPr>
          <w:rFonts w:ascii="Times New Roman" w:hAnsi="Times New Roman" w:cs="Times New Roman"/>
          <w:sz w:val="24"/>
          <w:szCs w:val="24"/>
          <w:lang w:val="en-US"/>
        </w:rPr>
        <w:t xml:space="preserve">(See </w:t>
      </w:r>
      <w:ins w:id="49" w:author="Andrés González Santa Cruz" w:date="2024-08-07T12:40:00Z" w16du:dateUtc="2024-08-07T16:40:00Z">
        <w:r w:rsidR="002E2091">
          <w:rPr>
            <w:rFonts w:ascii="Times New Roman" w:hAnsi="Times New Roman" w:cs="Times New Roman"/>
            <w:sz w:val="24"/>
            <w:szCs w:val="24"/>
            <w:lang w:val="en-US"/>
          </w:rPr>
          <w:t xml:space="preserve">Supplemental </w:t>
        </w:r>
      </w:ins>
      <w:r w:rsidRPr="00CC362C">
        <w:rPr>
          <w:rFonts w:ascii="Times New Roman" w:hAnsi="Times New Roman" w:cs="Times New Roman"/>
          <w:sz w:val="24"/>
          <w:szCs w:val="24"/>
          <w:lang w:val="en-US"/>
        </w:rPr>
        <w:t>Table S5).</w:t>
      </w:r>
    </w:p>
    <w:p w14:paraId="10758CF7" w14:textId="4FEFF6C4" w:rsidR="00680C08" w:rsidRPr="0056651F" w:rsidRDefault="00680C08" w:rsidP="00680C08">
      <w:pPr>
        <w:spacing w:line="480" w:lineRule="auto"/>
        <w:ind w:firstLine="567"/>
        <w:rPr>
          <w:rFonts w:ascii="Times New Roman" w:hAnsi="Times New Roman" w:cs="Times New Roman"/>
          <w:sz w:val="24"/>
          <w:szCs w:val="24"/>
          <w:highlight w:val="yellow"/>
          <w:lang w:val="en-US"/>
        </w:rPr>
      </w:pPr>
      <w:r w:rsidRPr="0056651F">
        <w:rPr>
          <w:rFonts w:ascii="Times New Roman" w:hAnsi="Times New Roman" w:cs="Times New Roman"/>
          <w:sz w:val="24"/>
          <w:szCs w:val="24"/>
          <w:highlight w:val="yellow"/>
          <w:lang w:val="en-US"/>
        </w:rPr>
        <w:t xml:space="preserve">Distinguishing between patients reporting PSU with and without alcohol at admission </w:t>
      </w:r>
      <w:ins w:id="50" w:author="Andrés González Santa Cruz" w:date="2024-08-07T12:44:00Z" w16du:dateUtc="2024-08-07T16:44:00Z">
        <w:r w:rsidR="002E2091">
          <w:rPr>
            <w:rFonts w:ascii="Times New Roman" w:hAnsi="Times New Roman" w:cs="Times New Roman"/>
            <w:sz w:val="24"/>
            <w:szCs w:val="24"/>
            <w:highlight w:val="yellow"/>
            <w:lang w:val="en-US"/>
          </w:rPr>
          <w:t xml:space="preserve">as </w:t>
        </w:r>
      </w:ins>
      <w:ins w:id="51" w:author="Andrés González Santa Cruz" w:date="2024-08-07T12:47:00Z" w16du:dateUtc="2024-08-07T16:47:00Z">
        <w:r w:rsidR="00BD7249">
          <w:rPr>
            <w:rFonts w:ascii="Times New Roman" w:hAnsi="Times New Roman" w:cs="Times New Roman"/>
            <w:sz w:val="24"/>
            <w:szCs w:val="24"/>
            <w:highlight w:val="yellow"/>
            <w:lang w:val="en-US"/>
          </w:rPr>
          <w:t>the</w:t>
        </w:r>
      </w:ins>
      <w:ins w:id="52" w:author="Andrés González Santa Cruz" w:date="2024-08-07T12:45:00Z" w16du:dateUtc="2024-08-07T16:45:00Z">
        <w:r w:rsidR="002E2091">
          <w:rPr>
            <w:rFonts w:ascii="Times New Roman" w:hAnsi="Times New Roman" w:cs="Times New Roman"/>
            <w:sz w:val="24"/>
            <w:szCs w:val="24"/>
            <w:highlight w:val="yellow"/>
            <w:lang w:val="en-US"/>
          </w:rPr>
          <w:t xml:space="preserve"> secondary substance </w:t>
        </w:r>
        <w:r w:rsidR="00BD7249">
          <w:rPr>
            <w:rFonts w:ascii="Times New Roman" w:hAnsi="Times New Roman" w:cs="Times New Roman"/>
            <w:sz w:val="24"/>
            <w:szCs w:val="24"/>
            <w:highlight w:val="yellow"/>
            <w:lang w:val="en-US"/>
          </w:rPr>
          <w:t xml:space="preserve">of concern </w:t>
        </w:r>
      </w:ins>
      <w:r w:rsidRPr="0056651F">
        <w:rPr>
          <w:rFonts w:ascii="Times New Roman" w:hAnsi="Times New Roman" w:cs="Times New Roman"/>
          <w:sz w:val="24"/>
          <w:szCs w:val="24"/>
          <w:highlight w:val="yellow"/>
          <w:lang w:val="en-US"/>
        </w:rPr>
        <w:t xml:space="preserve">showed </w:t>
      </w:r>
      <w:r>
        <w:rPr>
          <w:rFonts w:ascii="Times New Roman" w:hAnsi="Times New Roman" w:cs="Times New Roman"/>
          <w:sz w:val="24"/>
          <w:szCs w:val="24"/>
          <w:highlight w:val="yellow"/>
          <w:lang w:val="en-US"/>
        </w:rPr>
        <w:t xml:space="preserve">interesting </w:t>
      </w:r>
      <w:r w:rsidRPr="0056651F">
        <w:rPr>
          <w:rFonts w:ascii="Times New Roman" w:hAnsi="Times New Roman" w:cs="Times New Roman"/>
          <w:sz w:val="24"/>
          <w:szCs w:val="24"/>
          <w:highlight w:val="yellow"/>
          <w:lang w:val="en-US"/>
        </w:rPr>
        <w:t xml:space="preserve">results (See </w:t>
      </w:r>
      <w:ins w:id="53" w:author="Andrés González Santa Cruz" w:date="2024-08-07T12:40:00Z" w16du:dateUtc="2024-08-07T16:40:00Z">
        <w:r w:rsidR="002E2091">
          <w:rPr>
            <w:rFonts w:ascii="Times New Roman" w:hAnsi="Times New Roman" w:cs="Times New Roman"/>
            <w:sz w:val="24"/>
            <w:szCs w:val="24"/>
            <w:highlight w:val="yellow"/>
            <w:lang w:val="en-US"/>
          </w:rPr>
          <w:t xml:space="preserve">Supplemental </w:t>
        </w:r>
      </w:ins>
      <w:r w:rsidRPr="0056651F">
        <w:rPr>
          <w:rFonts w:ascii="Times New Roman" w:hAnsi="Times New Roman" w:cs="Times New Roman"/>
          <w:sz w:val="24"/>
          <w:szCs w:val="24"/>
          <w:highlight w:val="yellow"/>
          <w:lang w:val="en-US"/>
        </w:rPr>
        <w:t>Table S6). In women-only residential settings, both groups showed associations</w:t>
      </w:r>
      <w:del w:id="54" w:author="Andrés González Santa Cruz" w:date="2024-08-07T12:45:00Z" w16du:dateUtc="2024-08-07T16:45:00Z">
        <w:r w:rsidRPr="0056651F" w:rsidDel="00BD7249">
          <w:rPr>
            <w:rFonts w:ascii="Times New Roman" w:hAnsi="Times New Roman" w:cs="Times New Roman"/>
            <w:sz w:val="24"/>
            <w:szCs w:val="24"/>
            <w:highlight w:val="yellow"/>
            <w:lang w:val="en-US"/>
          </w:rPr>
          <w:delText>:</w:delText>
        </w:r>
      </w:del>
      <w:r w:rsidRPr="0056651F">
        <w:rPr>
          <w:rFonts w:ascii="Times New Roman" w:hAnsi="Times New Roman" w:cs="Times New Roman"/>
          <w:sz w:val="24"/>
          <w:szCs w:val="24"/>
          <w:highlight w:val="yellow"/>
          <w:lang w:val="en-US"/>
        </w:rPr>
        <w:t xml:space="preserve"> with alcohol (RR</w:t>
      </w:r>
      <w:del w:id="55" w:author="Andrés González Santa Cruz" w:date="2024-08-07T12:54:00Z" w16du:dateUtc="2024-08-07T16:54:00Z">
        <w:r w:rsidRPr="0056651F" w:rsidDel="00063C4D">
          <w:rPr>
            <w:rFonts w:ascii="Times New Roman" w:hAnsi="Times New Roman" w:cs="Times New Roman"/>
            <w:sz w:val="24"/>
            <w:szCs w:val="24"/>
            <w:highlight w:val="yellow"/>
            <w:lang w:val="en-US"/>
          </w:rPr>
          <w:delText xml:space="preserve"> </w:delText>
        </w:r>
      </w:del>
      <w:r w:rsidRPr="0056651F">
        <w:rPr>
          <w:rFonts w:ascii="Times New Roman" w:hAnsi="Times New Roman" w:cs="Times New Roman"/>
          <w:sz w:val="24"/>
          <w:szCs w:val="24"/>
          <w:highlight w:val="yellow"/>
          <w:lang w:val="en-US"/>
        </w:rPr>
        <w:t>= 1.14</w:t>
      </w:r>
      <w:del w:id="56" w:author="Andrés González Santa Cruz" w:date="2024-08-07T12:53:00Z" w16du:dateUtc="2024-08-07T16:53:00Z">
        <w:r w:rsidRPr="0056651F" w:rsidDel="00063C4D">
          <w:rPr>
            <w:rFonts w:ascii="Times New Roman" w:hAnsi="Times New Roman" w:cs="Times New Roman"/>
            <w:sz w:val="24"/>
            <w:szCs w:val="24"/>
            <w:highlight w:val="yellow"/>
            <w:lang w:val="en-US"/>
          </w:rPr>
          <w:delText>,</w:delText>
        </w:r>
      </w:del>
      <w:r w:rsidRPr="0056651F">
        <w:rPr>
          <w:rFonts w:ascii="Times New Roman" w:hAnsi="Times New Roman" w:cs="Times New Roman"/>
          <w:sz w:val="24"/>
          <w:szCs w:val="24"/>
          <w:highlight w:val="yellow"/>
          <w:lang w:val="en-US"/>
        </w:rPr>
        <w:t xml:space="preserve"> 95% CI 1.06-1.23) and without alcohol (RR</w:t>
      </w:r>
      <w:del w:id="57" w:author="Andrés González Santa Cruz" w:date="2024-08-07T12:53:00Z" w16du:dateUtc="2024-08-07T16:53:00Z">
        <w:r w:rsidRPr="0056651F" w:rsidDel="00063C4D">
          <w:rPr>
            <w:rFonts w:ascii="Times New Roman" w:hAnsi="Times New Roman" w:cs="Times New Roman"/>
            <w:sz w:val="24"/>
            <w:szCs w:val="24"/>
            <w:highlight w:val="yellow"/>
            <w:lang w:val="en-US"/>
          </w:rPr>
          <w:delText xml:space="preserve"> </w:delText>
        </w:r>
      </w:del>
      <w:r w:rsidRPr="0056651F">
        <w:rPr>
          <w:rFonts w:ascii="Times New Roman" w:hAnsi="Times New Roman" w:cs="Times New Roman"/>
          <w:sz w:val="24"/>
          <w:szCs w:val="24"/>
          <w:highlight w:val="yellow"/>
          <w:lang w:val="en-US"/>
        </w:rPr>
        <w:t>= 1.14</w:t>
      </w:r>
      <w:del w:id="58" w:author="Andrés González Santa Cruz" w:date="2024-08-07T12:53:00Z" w16du:dateUtc="2024-08-07T16:53:00Z">
        <w:r w:rsidRPr="0056651F" w:rsidDel="00063C4D">
          <w:rPr>
            <w:rFonts w:ascii="Times New Roman" w:hAnsi="Times New Roman" w:cs="Times New Roman"/>
            <w:sz w:val="24"/>
            <w:szCs w:val="24"/>
            <w:highlight w:val="yellow"/>
            <w:lang w:val="en-US"/>
          </w:rPr>
          <w:delText>,</w:delText>
        </w:r>
      </w:del>
      <w:r w:rsidRPr="0056651F">
        <w:rPr>
          <w:rFonts w:ascii="Times New Roman" w:hAnsi="Times New Roman" w:cs="Times New Roman"/>
          <w:sz w:val="24"/>
          <w:szCs w:val="24"/>
          <w:highlight w:val="yellow"/>
          <w:lang w:val="en-US"/>
        </w:rPr>
        <w:t xml:space="preserve"> 95% CI 1.05-1.24). </w:t>
      </w:r>
      <w:ins w:id="59" w:author="Andrés González Santa Cruz" w:date="2024-08-07T12:51:00Z" w16du:dateUtc="2024-08-07T16:51:00Z">
        <w:r w:rsidR="009A1294">
          <w:rPr>
            <w:rFonts w:ascii="Times New Roman" w:hAnsi="Times New Roman" w:cs="Times New Roman"/>
            <w:sz w:val="24"/>
            <w:szCs w:val="24"/>
            <w:highlight w:val="yellow"/>
            <w:lang w:val="en-US"/>
          </w:rPr>
          <w:t>O</w:t>
        </w:r>
        <w:r w:rsidR="009A1294" w:rsidRPr="0056651F">
          <w:rPr>
            <w:rFonts w:ascii="Times New Roman" w:hAnsi="Times New Roman" w:cs="Times New Roman"/>
            <w:sz w:val="24"/>
            <w:szCs w:val="24"/>
            <w:highlight w:val="yellow"/>
            <w:lang w:val="en-US"/>
          </w:rPr>
          <w:t>nly those with alcohol use as a secondary substance showed significant associations</w:t>
        </w:r>
        <w:r w:rsidR="009A1294" w:rsidRPr="0056651F">
          <w:rPr>
            <w:rFonts w:ascii="Times New Roman" w:hAnsi="Times New Roman" w:cs="Times New Roman"/>
            <w:sz w:val="24"/>
            <w:szCs w:val="24"/>
            <w:highlight w:val="yellow"/>
            <w:lang w:val="en-US"/>
          </w:rPr>
          <w:t xml:space="preserve"> </w:t>
        </w:r>
        <w:r w:rsidR="009A1294">
          <w:rPr>
            <w:rFonts w:ascii="Times New Roman" w:hAnsi="Times New Roman" w:cs="Times New Roman"/>
            <w:sz w:val="24"/>
            <w:szCs w:val="24"/>
            <w:highlight w:val="yellow"/>
            <w:lang w:val="en-US"/>
          </w:rPr>
          <w:t>i</w:t>
        </w:r>
      </w:ins>
      <w:del w:id="60" w:author="Andrés González Santa Cruz" w:date="2024-08-07T12:51:00Z" w16du:dateUtc="2024-08-07T16:51:00Z">
        <w:r w:rsidRPr="0056651F" w:rsidDel="009A1294">
          <w:rPr>
            <w:rFonts w:ascii="Times New Roman" w:hAnsi="Times New Roman" w:cs="Times New Roman"/>
            <w:sz w:val="24"/>
            <w:szCs w:val="24"/>
            <w:highlight w:val="yellow"/>
            <w:lang w:val="en-US"/>
          </w:rPr>
          <w:delText>I</w:delText>
        </w:r>
      </w:del>
      <w:r w:rsidRPr="0056651F">
        <w:rPr>
          <w:rFonts w:ascii="Times New Roman" w:hAnsi="Times New Roman" w:cs="Times New Roman"/>
          <w:sz w:val="24"/>
          <w:szCs w:val="24"/>
          <w:highlight w:val="yellow"/>
          <w:lang w:val="en-US"/>
        </w:rPr>
        <w:t xml:space="preserve">n general population intensive </w:t>
      </w:r>
      <w:ins w:id="61" w:author="Andrés González Santa Cruz" w:date="2024-08-07T12:50:00Z" w16du:dateUtc="2024-08-07T16:50:00Z">
        <w:r w:rsidR="009A1294" w:rsidRPr="0056651F">
          <w:rPr>
            <w:rFonts w:ascii="Times New Roman" w:hAnsi="Times New Roman" w:cs="Times New Roman"/>
            <w:sz w:val="24"/>
            <w:szCs w:val="24"/>
            <w:highlight w:val="yellow"/>
            <w:lang w:val="en-US"/>
          </w:rPr>
          <w:t>(RR= 1.10 95% CI 1.07-1.14</w:t>
        </w:r>
        <w:r w:rsidR="009A1294">
          <w:rPr>
            <w:rFonts w:ascii="Times New Roman" w:hAnsi="Times New Roman" w:cs="Times New Roman"/>
            <w:sz w:val="24"/>
            <w:szCs w:val="24"/>
            <w:highlight w:val="yellow"/>
            <w:lang w:val="en-US"/>
          </w:rPr>
          <w:t xml:space="preserve">) </w:t>
        </w:r>
      </w:ins>
      <w:ins w:id="62" w:author="Andrés González Santa Cruz" w:date="2024-08-07T12:49:00Z" w16du:dateUtc="2024-08-07T16:49:00Z">
        <w:r w:rsidR="009A1294">
          <w:rPr>
            <w:rFonts w:ascii="Times New Roman" w:hAnsi="Times New Roman" w:cs="Times New Roman"/>
            <w:sz w:val="24"/>
            <w:szCs w:val="24"/>
            <w:highlight w:val="yellow"/>
            <w:lang w:val="en-US"/>
          </w:rPr>
          <w:t xml:space="preserve">and basic </w:t>
        </w:r>
      </w:ins>
      <w:r w:rsidRPr="0056651F">
        <w:rPr>
          <w:rFonts w:ascii="Times New Roman" w:hAnsi="Times New Roman" w:cs="Times New Roman"/>
          <w:sz w:val="24"/>
          <w:szCs w:val="24"/>
          <w:highlight w:val="yellow"/>
          <w:lang w:val="en-US"/>
        </w:rPr>
        <w:t>ambulatory settings</w:t>
      </w:r>
      <w:ins w:id="63" w:author="Andrés González Santa Cruz" w:date="2024-08-07T12:50:00Z" w16du:dateUtc="2024-08-07T16:50:00Z">
        <w:r w:rsidR="009A1294">
          <w:rPr>
            <w:rFonts w:ascii="Times New Roman" w:hAnsi="Times New Roman" w:cs="Times New Roman"/>
            <w:sz w:val="24"/>
            <w:szCs w:val="24"/>
            <w:highlight w:val="yellow"/>
            <w:lang w:val="en-US"/>
          </w:rPr>
          <w:t xml:space="preserve"> </w:t>
        </w:r>
        <w:r w:rsidR="009A1294">
          <w:rPr>
            <w:rFonts w:ascii="Times New Roman" w:hAnsi="Times New Roman" w:cs="Times New Roman"/>
            <w:sz w:val="24"/>
            <w:szCs w:val="24"/>
            <w:highlight w:val="yellow"/>
            <w:lang w:val="en-US"/>
          </w:rPr>
          <w:t>(</w:t>
        </w:r>
        <w:r w:rsidR="009A1294" w:rsidRPr="0056651F">
          <w:rPr>
            <w:rFonts w:ascii="Times New Roman" w:hAnsi="Times New Roman" w:cs="Times New Roman"/>
            <w:sz w:val="24"/>
            <w:szCs w:val="24"/>
            <w:highlight w:val="yellow"/>
            <w:lang w:val="en-US"/>
          </w:rPr>
          <w:t>RR= 1.08 95% CI 1.05-1.12)</w:t>
        </w:r>
      </w:ins>
      <w:del w:id="64" w:author="Andrés González Santa Cruz" w:date="2024-08-07T12:51:00Z" w16du:dateUtc="2024-08-07T16:51:00Z">
        <w:r w:rsidRPr="0056651F" w:rsidDel="009A1294">
          <w:rPr>
            <w:rFonts w:ascii="Times New Roman" w:hAnsi="Times New Roman" w:cs="Times New Roman"/>
            <w:sz w:val="24"/>
            <w:szCs w:val="24"/>
            <w:highlight w:val="yellow"/>
            <w:lang w:val="en-US"/>
          </w:rPr>
          <w:delText>, only those with alcohol use as a secondary substance showed significant associations</w:delText>
        </w:r>
      </w:del>
      <w:del w:id="65" w:author="Andrés González Santa Cruz" w:date="2024-08-07T12:50:00Z" w16du:dateUtc="2024-08-07T16:50:00Z">
        <w:r w:rsidRPr="0056651F" w:rsidDel="009A1294">
          <w:rPr>
            <w:rFonts w:ascii="Times New Roman" w:hAnsi="Times New Roman" w:cs="Times New Roman"/>
            <w:sz w:val="24"/>
            <w:szCs w:val="24"/>
            <w:highlight w:val="yellow"/>
            <w:lang w:val="en-US"/>
          </w:rPr>
          <w:delText xml:space="preserve"> (RR = 1.10, 95% CI 1.07-1.14)</w:delText>
        </w:r>
      </w:del>
      <w:del w:id="66" w:author="Andrés González Santa Cruz" w:date="2024-08-07T12:49:00Z" w16du:dateUtc="2024-08-07T16:49:00Z">
        <w:r w:rsidRPr="0056651F" w:rsidDel="009A1294">
          <w:rPr>
            <w:rFonts w:ascii="Times New Roman" w:hAnsi="Times New Roman" w:cs="Times New Roman"/>
            <w:sz w:val="24"/>
            <w:szCs w:val="24"/>
            <w:highlight w:val="yellow"/>
            <w:lang w:val="en-US"/>
          </w:rPr>
          <w:delText>. In basic ambulatory settings, associations were found for those with alcohol</w:delText>
        </w:r>
      </w:del>
      <w:del w:id="67" w:author="Andrés González Santa Cruz" w:date="2024-08-07T12:50:00Z" w16du:dateUtc="2024-08-07T16:50:00Z">
        <w:r w:rsidRPr="0056651F" w:rsidDel="009A1294">
          <w:rPr>
            <w:rFonts w:ascii="Times New Roman" w:hAnsi="Times New Roman" w:cs="Times New Roman"/>
            <w:sz w:val="24"/>
            <w:szCs w:val="24"/>
            <w:highlight w:val="yellow"/>
            <w:lang w:val="en-US"/>
          </w:rPr>
          <w:delText xml:space="preserve"> (RR = 1.08, 95% CI 1.05-1.12) but not for those without alcohol</w:delText>
        </w:r>
      </w:del>
      <w:r w:rsidRPr="0056651F">
        <w:rPr>
          <w:rFonts w:ascii="Times New Roman" w:hAnsi="Times New Roman" w:cs="Times New Roman"/>
          <w:sz w:val="24"/>
          <w:szCs w:val="24"/>
          <w:highlight w:val="yellow"/>
          <w:lang w:val="en-US"/>
        </w:rPr>
        <w:t>. Notably, in general population residential treatments, PSU with alcohol as a secondary substance had a protective role (RR</w:t>
      </w:r>
      <w:del w:id="68" w:author="Andrés González Santa Cruz" w:date="2024-08-07T12:54:00Z" w16du:dateUtc="2024-08-07T16:54:00Z">
        <w:r w:rsidRPr="0056651F" w:rsidDel="00063C4D">
          <w:rPr>
            <w:rFonts w:ascii="Times New Roman" w:hAnsi="Times New Roman" w:cs="Times New Roman"/>
            <w:sz w:val="24"/>
            <w:szCs w:val="24"/>
            <w:highlight w:val="yellow"/>
            <w:lang w:val="en-US"/>
          </w:rPr>
          <w:delText xml:space="preserve"> </w:delText>
        </w:r>
      </w:del>
      <w:r w:rsidRPr="0056651F">
        <w:rPr>
          <w:rFonts w:ascii="Times New Roman" w:hAnsi="Times New Roman" w:cs="Times New Roman"/>
          <w:sz w:val="24"/>
          <w:szCs w:val="24"/>
          <w:highlight w:val="yellow"/>
          <w:lang w:val="en-US"/>
        </w:rPr>
        <w:t>= 0.89</w:t>
      </w:r>
      <w:del w:id="69" w:author="Andrés González Santa Cruz" w:date="2024-08-07T12:53:00Z" w16du:dateUtc="2024-08-07T16:53:00Z">
        <w:r w:rsidRPr="0056651F" w:rsidDel="00063C4D">
          <w:rPr>
            <w:rFonts w:ascii="Times New Roman" w:hAnsi="Times New Roman" w:cs="Times New Roman"/>
            <w:sz w:val="24"/>
            <w:szCs w:val="24"/>
            <w:highlight w:val="yellow"/>
            <w:lang w:val="en-US"/>
          </w:rPr>
          <w:delText>,</w:delText>
        </w:r>
      </w:del>
      <w:r w:rsidRPr="0056651F">
        <w:rPr>
          <w:rFonts w:ascii="Times New Roman" w:hAnsi="Times New Roman" w:cs="Times New Roman"/>
          <w:sz w:val="24"/>
          <w:szCs w:val="24"/>
          <w:highlight w:val="yellow"/>
          <w:lang w:val="en-US"/>
        </w:rPr>
        <w:t xml:space="preserve"> 95% CI 0.83-0.94).</w:t>
      </w:r>
    </w:p>
    <w:p w14:paraId="74F093E7" w14:textId="5B93EAB9" w:rsidR="000A19E8" w:rsidRPr="00506CD6" w:rsidRDefault="00974B01" w:rsidP="0056651F">
      <w:pPr>
        <w:spacing w:line="259" w:lineRule="auto"/>
        <w:jc w:val="left"/>
        <w:rPr>
          <w:rFonts w:ascii="Times New Roman" w:hAnsi="Times New Roman" w:cs="Times New Roman"/>
          <w:sz w:val="24"/>
          <w:szCs w:val="24"/>
          <w:lang w:val="en-US"/>
        </w:rPr>
      </w:pPr>
      <w:r w:rsidRPr="00506CD6">
        <w:rPr>
          <w:rFonts w:ascii="Times New Roman" w:hAnsi="Times New Roman" w:cs="Times New Roman"/>
          <w:sz w:val="24"/>
          <w:szCs w:val="24"/>
          <w:lang w:val="en-US"/>
        </w:rPr>
        <w:br w:type="page"/>
      </w:r>
    </w:p>
    <w:p w14:paraId="38892146" w14:textId="77777777" w:rsidR="00AA5B6C" w:rsidRPr="00C31320" w:rsidRDefault="00AA5B6C" w:rsidP="0056651F">
      <w:pPr>
        <w:pStyle w:val="Ttulo1"/>
      </w:pPr>
      <w:r w:rsidRPr="00C31320">
        <w:lastRenderedPageBreak/>
        <w:t>DISCUSSION</w:t>
      </w:r>
    </w:p>
    <w:p w14:paraId="2B14B29E" w14:textId="70CAB2D8" w:rsidR="00701F33" w:rsidRPr="00B430ED" w:rsidRDefault="006B3171" w:rsidP="00AA3E65">
      <w:pPr>
        <w:spacing w:line="480" w:lineRule="auto"/>
        <w:ind w:firstLine="567"/>
        <w:rPr>
          <w:rFonts w:ascii="Times New Roman" w:hAnsi="Times New Roman" w:cs="Times New Roman"/>
          <w:sz w:val="24"/>
          <w:szCs w:val="24"/>
          <w:lang w:val="en-US"/>
        </w:rPr>
      </w:pPr>
      <w:r w:rsidRPr="00701F33">
        <w:rPr>
          <w:rFonts w:ascii="Times New Roman" w:hAnsi="Times New Roman" w:cs="Times New Roman"/>
          <w:sz w:val="24"/>
          <w:szCs w:val="24"/>
        </w:rPr>
        <w:t xml:space="preserve">Our findings revealed a significant association between reporting </w:t>
      </w:r>
      <w:r>
        <w:rPr>
          <w:rFonts w:ascii="Times New Roman" w:hAnsi="Times New Roman" w:cs="Times New Roman"/>
          <w:sz w:val="24"/>
          <w:szCs w:val="24"/>
        </w:rPr>
        <w:t>PSU</w:t>
      </w:r>
      <w:r w:rsidRPr="00701F33">
        <w:rPr>
          <w:rFonts w:ascii="Times New Roman" w:hAnsi="Times New Roman" w:cs="Times New Roman"/>
          <w:sz w:val="24"/>
          <w:szCs w:val="24"/>
        </w:rPr>
        <w:t xml:space="preserve"> at admission and the risk of treatment non-completion among patients admitted to </w:t>
      </w:r>
      <w:r>
        <w:rPr>
          <w:rFonts w:ascii="Times New Roman" w:hAnsi="Times New Roman" w:cs="Times New Roman"/>
          <w:sz w:val="24"/>
          <w:szCs w:val="24"/>
        </w:rPr>
        <w:t>SUD treatment</w:t>
      </w:r>
      <w:r w:rsidRPr="00701F33">
        <w:rPr>
          <w:rFonts w:ascii="Times New Roman" w:hAnsi="Times New Roman" w:cs="Times New Roman"/>
          <w:sz w:val="24"/>
          <w:szCs w:val="24"/>
        </w:rPr>
        <w:t xml:space="preserve"> programs in Chile between 2010 and 2019.</w:t>
      </w:r>
      <w:r w:rsidR="00701F33" w:rsidRPr="00701F33">
        <w:rPr>
          <w:rFonts w:ascii="Times New Roman" w:hAnsi="Times New Roman" w:cs="Times New Roman"/>
          <w:sz w:val="24"/>
          <w:szCs w:val="24"/>
        </w:rPr>
        <w:t xml:space="preserve"> Specifically, the risk of non-completion was modestly higher in intensive ambulatory settings for the general population (RR</w:t>
      </w:r>
      <w:r w:rsidR="00D12EF6">
        <w:rPr>
          <w:rFonts w:ascii="Times New Roman" w:hAnsi="Times New Roman" w:cs="Times New Roman"/>
          <w:sz w:val="24"/>
          <w:szCs w:val="24"/>
        </w:rPr>
        <w:t>=</w:t>
      </w:r>
      <w:r w:rsidR="00701F33" w:rsidRPr="00701F33">
        <w:rPr>
          <w:rFonts w:ascii="Times New Roman" w:hAnsi="Times New Roman" w:cs="Times New Roman"/>
          <w:sz w:val="24"/>
          <w:szCs w:val="24"/>
        </w:rPr>
        <w:t xml:space="preserve"> 1.04 95% CI 1.01-1.07) and in women-only residential settings (RR</w:t>
      </w:r>
      <w:r w:rsidR="00D12EF6">
        <w:rPr>
          <w:rFonts w:ascii="Times New Roman" w:hAnsi="Times New Roman" w:cs="Times New Roman"/>
          <w:sz w:val="24"/>
          <w:szCs w:val="24"/>
        </w:rPr>
        <w:t>=</w:t>
      </w:r>
      <w:r w:rsidR="00701F33" w:rsidRPr="00701F33">
        <w:rPr>
          <w:rFonts w:ascii="Times New Roman" w:hAnsi="Times New Roman" w:cs="Times New Roman"/>
          <w:sz w:val="24"/>
          <w:szCs w:val="24"/>
        </w:rPr>
        <w:t xml:space="preserve"> 1.14 95% CI 1.06-1.23). </w:t>
      </w:r>
      <w:r w:rsidRPr="00701F33">
        <w:rPr>
          <w:rFonts w:ascii="Times New Roman" w:hAnsi="Times New Roman" w:cs="Times New Roman"/>
          <w:sz w:val="24"/>
          <w:szCs w:val="24"/>
        </w:rPr>
        <w:t>However, this association was not consistent across all treatment settings, indicating variability in how PSU influences treatment outcomes, depending on the type of treatment program</w:t>
      </w:r>
      <w:r w:rsidR="002A186D">
        <w:rPr>
          <w:rFonts w:ascii="Times New Roman" w:hAnsi="Times New Roman" w:cs="Times New Roman"/>
          <w:sz w:val="24"/>
          <w:szCs w:val="24"/>
        </w:rPr>
        <w:t xml:space="preserve"> (</w:t>
      </w:r>
      <w:r w:rsidR="002A186D" w:rsidRPr="002A186D">
        <w:rPr>
          <w:rFonts w:ascii="Times New Roman" w:hAnsi="Times New Roman" w:cs="Times New Roman"/>
          <w:sz w:val="24"/>
          <w:szCs w:val="24"/>
        </w:rPr>
        <w:t>Cochran's Q= 14.5, p= 0.0059</w:t>
      </w:r>
      <w:r w:rsidR="002A186D">
        <w:rPr>
          <w:rFonts w:ascii="Times New Roman" w:hAnsi="Times New Roman" w:cs="Times New Roman"/>
          <w:sz w:val="24"/>
          <w:szCs w:val="24"/>
        </w:rPr>
        <w:t>)</w:t>
      </w:r>
      <w:r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Sensitivity analyses supported these findings, showing stability in the associations across the different model specifications</w:t>
      </w:r>
      <w:r w:rsidR="00105D77">
        <w:rPr>
          <w:rFonts w:ascii="Times New Roman" w:hAnsi="Times New Roman" w:cs="Times New Roman"/>
          <w:sz w:val="24"/>
          <w:szCs w:val="24"/>
        </w:rPr>
        <w:t xml:space="preserve"> and treatment setting</w:t>
      </w:r>
      <w:r w:rsidR="00BB15E4">
        <w:rPr>
          <w:rFonts w:ascii="Times New Roman" w:hAnsi="Times New Roman" w:cs="Times New Roman"/>
          <w:sz w:val="24"/>
          <w:szCs w:val="24"/>
        </w:rPr>
        <w:t>s</w:t>
      </w:r>
      <w:r w:rsidRPr="00701F33">
        <w:rPr>
          <w:rFonts w:ascii="Times New Roman" w:hAnsi="Times New Roman" w:cs="Times New Roman"/>
          <w:sz w:val="24"/>
          <w:szCs w:val="24"/>
        </w:rPr>
        <w:t>.</w:t>
      </w:r>
      <w:r w:rsidR="00701F33" w:rsidRPr="00701F33">
        <w:rPr>
          <w:rFonts w:ascii="Times New Roman" w:hAnsi="Times New Roman" w:cs="Times New Roman"/>
          <w:sz w:val="24"/>
          <w:szCs w:val="24"/>
        </w:rPr>
        <w:t xml:space="preserve"> </w:t>
      </w:r>
      <w:r w:rsidRPr="00701F33">
        <w:rPr>
          <w:rFonts w:ascii="Times New Roman" w:hAnsi="Times New Roman" w:cs="Times New Roman"/>
          <w:sz w:val="24"/>
          <w:szCs w:val="24"/>
        </w:rPr>
        <w:t>After comparing patients reporting PSU</w:t>
      </w:r>
      <w:r>
        <w:rPr>
          <w:rFonts w:ascii="Times New Roman" w:hAnsi="Times New Roman" w:cs="Times New Roman"/>
          <w:sz w:val="24"/>
          <w:szCs w:val="24"/>
        </w:rPr>
        <w:t xml:space="preserve"> </w:t>
      </w:r>
      <w:r w:rsidRPr="00701F33">
        <w:rPr>
          <w:rFonts w:ascii="Times New Roman" w:hAnsi="Times New Roman" w:cs="Times New Roman"/>
          <w:sz w:val="24"/>
          <w:szCs w:val="24"/>
        </w:rPr>
        <w:t>versus those reporting single substance use regarding treatment completion, we found notable differences in treatment outcomes.</w:t>
      </w:r>
      <w:r w:rsidR="00701F33" w:rsidRPr="00701F33">
        <w:rPr>
          <w:rFonts w:ascii="Times New Roman" w:hAnsi="Times New Roman" w:cs="Times New Roman"/>
          <w:sz w:val="24"/>
          <w:szCs w:val="24"/>
        </w:rPr>
        <w:t xml:space="preserve"> </w:t>
      </w:r>
      <w:r w:rsidR="00E30D40">
        <w:rPr>
          <w:rFonts w:ascii="Times New Roman" w:hAnsi="Times New Roman" w:cs="Times New Roman"/>
          <w:sz w:val="24"/>
          <w:szCs w:val="24"/>
          <w:lang w:val="en-US"/>
        </w:rPr>
        <w:t>T</w:t>
      </w:r>
      <w:r w:rsidR="00E30D40" w:rsidRPr="00CC362C">
        <w:rPr>
          <w:rFonts w:ascii="Times New Roman" w:hAnsi="Times New Roman" w:cs="Times New Roman"/>
          <w:sz w:val="24"/>
          <w:szCs w:val="24"/>
          <w:lang w:val="en-US"/>
        </w:rPr>
        <w:t>he association between reporting polysubstance use and treatment non-completion seems robust to different model specifications</w:t>
      </w:r>
      <w:r w:rsidR="00E30D40" w:rsidRPr="00701F33">
        <w:rPr>
          <w:rFonts w:ascii="Times New Roman" w:hAnsi="Times New Roman" w:cs="Times New Roman"/>
          <w:sz w:val="24"/>
          <w:szCs w:val="24"/>
        </w:rPr>
        <w:t>, suggesting that despite their complex clinical profiles, patients with PSU may benefit from repeated treatment engagements.</w:t>
      </w:r>
      <w:r w:rsidR="0007113F">
        <w:rPr>
          <w:rFonts w:ascii="Times New Roman" w:hAnsi="Times New Roman" w:cs="Times New Roman"/>
          <w:sz w:val="24"/>
          <w:szCs w:val="24"/>
        </w:rPr>
        <w:t xml:space="preserve"> </w:t>
      </w:r>
      <w:r w:rsidR="00334D5C" w:rsidRPr="0056651F">
        <w:rPr>
          <w:rFonts w:ascii="Times New Roman" w:hAnsi="Times New Roman" w:cs="Times New Roman"/>
          <w:sz w:val="24"/>
          <w:szCs w:val="24"/>
          <w:highlight w:val="yellow"/>
          <w:lang w:val="en-US"/>
        </w:rPr>
        <w:t>A more detailed analysis distinguishing between PSU with alcohol and PSU without alcohol as a secondary substance allowed us to observe that PSU with alcohol as a secondary substance showed associations for every treatment setting at baseline, except</w:t>
      </w:r>
      <w:r w:rsidR="004E4D45">
        <w:rPr>
          <w:rFonts w:ascii="Times New Roman" w:hAnsi="Times New Roman" w:cs="Times New Roman"/>
          <w:sz w:val="24"/>
          <w:szCs w:val="24"/>
          <w:highlight w:val="yellow"/>
          <w:lang w:val="en-US"/>
        </w:rPr>
        <w:t xml:space="preserve"> among patients in </w:t>
      </w:r>
      <w:r w:rsidR="00334D5C" w:rsidRPr="0056651F">
        <w:rPr>
          <w:rFonts w:ascii="Times New Roman" w:hAnsi="Times New Roman" w:cs="Times New Roman"/>
          <w:sz w:val="24"/>
          <w:szCs w:val="24"/>
          <w:highlight w:val="yellow"/>
          <w:lang w:val="en-US"/>
        </w:rPr>
        <w:t xml:space="preserve">women-specific intensive-ambulatory settings. </w:t>
      </w:r>
      <w:r w:rsidR="00C65C45" w:rsidRPr="0056651F">
        <w:rPr>
          <w:rFonts w:ascii="Times New Roman" w:hAnsi="Times New Roman" w:cs="Times New Roman"/>
          <w:sz w:val="24"/>
          <w:szCs w:val="24"/>
          <w:highlight w:val="yellow"/>
          <w:lang w:val="en-US"/>
        </w:rPr>
        <w:t xml:space="preserve">This adds support to paying attention to alcohol consumption, a substance shown to be associated with </w:t>
      </w:r>
      <w:r w:rsidR="004E4D45">
        <w:rPr>
          <w:rFonts w:ascii="Times New Roman" w:hAnsi="Times New Roman" w:cs="Times New Roman"/>
          <w:sz w:val="24"/>
          <w:szCs w:val="24"/>
          <w:highlight w:val="yellow"/>
          <w:lang w:val="en-US"/>
        </w:rPr>
        <w:t xml:space="preserve">adverse </w:t>
      </w:r>
      <w:r w:rsidR="00C65C45" w:rsidRPr="0056651F">
        <w:rPr>
          <w:rFonts w:ascii="Times New Roman" w:hAnsi="Times New Roman" w:cs="Times New Roman"/>
          <w:sz w:val="24"/>
          <w:szCs w:val="24"/>
          <w:highlight w:val="yellow"/>
          <w:lang w:val="en-US"/>
        </w:rPr>
        <w:t>health outcomes, though widely accepted and normalized by social customs</w:t>
      </w:r>
      <w:r w:rsidR="00AD64B8">
        <w:rPr>
          <w:rFonts w:ascii="Times New Roman" w:hAnsi="Times New Roman" w:cs="Times New Roman"/>
          <w:sz w:val="24"/>
          <w:szCs w:val="24"/>
          <w:highlight w:val="yellow"/>
          <w:lang w:val="en-US"/>
        </w:rPr>
        <w:t xml:space="preserve"> in Latin America</w:t>
      </w:r>
      <w:r w:rsidR="00C65C45" w:rsidRPr="0056651F">
        <w:rPr>
          <w:rFonts w:ascii="Times New Roman" w:hAnsi="Times New Roman" w:cs="Times New Roman"/>
          <w:sz w:val="24"/>
          <w:szCs w:val="24"/>
          <w:highlight w:val="yellow"/>
          <w:lang w:val="en-US"/>
        </w:rPr>
        <w:t xml:space="preserve"> (Krawczyk et al., 2021)</w:t>
      </w:r>
      <w:r w:rsidR="00C65C45">
        <w:rPr>
          <w:rFonts w:ascii="Times New Roman" w:hAnsi="Times New Roman" w:cs="Times New Roman"/>
          <w:sz w:val="24"/>
          <w:szCs w:val="24"/>
          <w:highlight w:val="yellow"/>
          <w:lang w:val="en-US"/>
        </w:rPr>
        <w:t>. Interestingly</w:t>
      </w:r>
      <w:r w:rsidR="00334D5C" w:rsidRPr="0056651F">
        <w:rPr>
          <w:rFonts w:ascii="Times New Roman" w:hAnsi="Times New Roman" w:cs="Times New Roman"/>
          <w:sz w:val="24"/>
          <w:szCs w:val="24"/>
          <w:highlight w:val="yellow"/>
          <w:lang w:val="en-US"/>
        </w:rPr>
        <w:t xml:space="preserve">, </w:t>
      </w:r>
      <w:r w:rsidR="00BB15E4">
        <w:rPr>
          <w:rFonts w:ascii="Times New Roman" w:hAnsi="Times New Roman" w:cs="Times New Roman"/>
          <w:sz w:val="24"/>
          <w:szCs w:val="24"/>
          <w:highlight w:val="yellow"/>
          <w:lang w:val="en-US"/>
        </w:rPr>
        <w:t xml:space="preserve">for </w:t>
      </w:r>
      <w:r w:rsidR="00334D5C" w:rsidRPr="0056651F">
        <w:rPr>
          <w:rFonts w:ascii="Times New Roman" w:hAnsi="Times New Roman" w:cs="Times New Roman"/>
          <w:sz w:val="24"/>
          <w:szCs w:val="24"/>
          <w:highlight w:val="yellow"/>
          <w:lang w:val="en-US"/>
        </w:rPr>
        <w:t>those individuals who had alcohol as a secondary substance, PSU might play a protective role against treatment non-completion among patients in residential treatments for</w:t>
      </w:r>
      <w:r w:rsidR="00BB15E4">
        <w:rPr>
          <w:rFonts w:ascii="Times New Roman" w:hAnsi="Times New Roman" w:cs="Times New Roman"/>
          <w:sz w:val="24"/>
          <w:szCs w:val="24"/>
          <w:highlight w:val="yellow"/>
          <w:lang w:val="en-US"/>
        </w:rPr>
        <w:t xml:space="preserve"> the</w:t>
      </w:r>
      <w:r w:rsidR="00334D5C" w:rsidRPr="0056651F">
        <w:rPr>
          <w:rFonts w:ascii="Times New Roman" w:hAnsi="Times New Roman" w:cs="Times New Roman"/>
          <w:sz w:val="24"/>
          <w:szCs w:val="24"/>
          <w:highlight w:val="yellow"/>
          <w:lang w:val="en-US"/>
        </w:rPr>
        <w:t xml:space="preserve"> general population.</w:t>
      </w:r>
      <w:r w:rsidR="00C65C45">
        <w:rPr>
          <w:rFonts w:ascii="Times New Roman" w:hAnsi="Times New Roman" w:cs="Times New Roman"/>
          <w:sz w:val="24"/>
          <w:szCs w:val="24"/>
          <w:highlight w:val="yellow"/>
          <w:lang w:val="en-US"/>
        </w:rPr>
        <w:t xml:space="preserve"> This finding is in line with research conducted in general population </w:t>
      </w:r>
      <w:r w:rsidR="00C65C45">
        <w:rPr>
          <w:rFonts w:ascii="Times New Roman" w:hAnsi="Times New Roman" w:cs="Times New Roman"/>
          <w:sz w:val="24"/>
          <w:szCs w:val="24"/>
          <w:highlight w:val="yellow"/>
          <w:lang w:val="en-US"/>
        </w:rPr>
        <w:lastRenderedPageBreak/>
        <w:t xml:space="preserve">surveys in the US, where PSU with heavy drinking patterns was associated with </w:t>
      </w:r>
      <w:r w:rsidR="00AD64B8">
        <w:rPr>
          <w:rFonts w:ascii="Times New Roman" w:hAnsi="Times New Roman" w:cs="Times New Roman"/>
          <w:sz w:val="24"/>
          <w:szCs w:val="24"/>
          <w:highlight w:val="yellow"/>
          <w:lang w:val="en-US"/>
        </w:rPr>
        <w:t xml:space="preserve">lower negative mental, physical and social functioning outcomes (Tucker et </w:t>
      </w:r>
      <w:r w:rsidR="00AD64B8" w:rsidRPr="00987555">
        <w:rPr>
          <w:rFonts w:ascii="Times New Roman" w:hAnsi="Times New Roman" w:cs="Times New Roman"/>
          <w:sz w:val="24"/>
          <w:szCs w:val="24"/>
          <w:highlight w:val="yellow"/>
          <w:lang w:val="en-US"/>
        </w:rPr>
        <w:t xml:space="preserve">al., 2021). </w:t>
      </w:r>
      <w:r w:rsidR="004E4D45">
        <w:rPr>
          <w:rFonts w:ascii="Times New Roman" w:hAnsi="Times New Roman" w:cs="Times New Roman"/>
          <w:sz w:val="24"/>
          <w:szCs w:val="24"/>
          <w:highlight w:val="yellow"/>
          <w:lang w:val="en-US"/>
        </w:rPr>
        <w:t>In contrast,</w:t>
      </w:r>
      <w:r w:rsidR="00FC1305" w:rsidRPr="00987555">
        <w:rPr>
          <w:rFonts w:ascii="Times New Roman" w:hAnsi="Times New Roman" w:cs="Times New Roman"/>
          <w:sz w:val="24"/>
          <w:szCs w:val="24"/>
          <w:highlight w:val="yellow"/>
          <w:lang w:val="en-US"/>
        </w:rPr>
        <w:t xml:space="preserve"> </w:t>
      </w:r>
      <w:r w:rsidR="004E4D45">
        <w:rPr>
          <w:rFonts w:ascii="Times New Roman" w:hAnsi="Times New Roman" w:cs="Times New Roman"/>
          <w:sz w:val="24"/>
          <w:szCs w:val="24"/>
          <w:highlight w:val="yellow"/>
          <w:lang w:val="en-US"/>
        </w:rPr>
        <w:t xml:space="preserve">women reporting PSU with and without alcohol as a secondary substance had greater risk of non-completion among patients in </w:t>
      </w:r>
      <w:r w:rsidR="00FC1305" w:rsidRPr="00987555">
        <w:rPr>
          <w:rFonts w:ascii="Times New Roman" w:hAnsi="Times New Roman" w:cs="Times New Roman"/>
          <w:sz w:val="24"/>
          <w:szCs w:val="24"/>
          <w:highlight w:val="yellow"/>
          <w:lang w:val="en-US"/>
        </w:rPr>
        <w:t>women-specific residential settings.</w:t>
      </w:r>
      <w:r w:rsidR="00AD64B8" w:rsidRPr="0056651F">
        <w:rPr>
          <w:highlight w:val="yellow"/>
        </w:rPr>
        <w:t xml:space="preserve"> </w:t>
      </w:r>
      <w:r w:rsidR="00AD64B8" w:rsidRPr="0056651F">
        <w:rPr>
          <w:rFonts w:ascii="Times New Roman" w:hAnsi="Times New Roman" w:cs="Times New Roman"/>
          <w:sz w:val="24"/>
          <w:szCs w:val="24"/>
          <w:highlight w:val="yellow"/>
          <w:lang w:val="en-US"/>
        </w:rPr>
        <w:t>Women in residential treatments tend to have a severe substance use profile that develops rapidly. Additionally, women with severe alcohol use disorder are prone to prolonged polysubstance use</w:t>
      </w:r>
      <w:r w:rsidR="00987555" w:rsidRPr="0056651F">
        <w:rPr>
          <w:rFonts w:ascii="Times New Roman" w:hAnsi="Times New Roman" w:cs="Times New Roman"/>
          <w:sz w:val="24"/>
          <w:szCs w:val="24"/>
          <w:highlight w:val="yellow"/>
          <w:lang w:val="en-US"/>
        </w:rPr>
        <w:t xml:space="preserve"> </w:t>
      </w:r>
      <w:r w:rsidR="0056651F">
        <w:rPr>
          <w:rFonts w:ascii="Times New Roman" w:hAnsi="Times New Roman" w:cs="Times New Roman"/>
          <w:sz w:val="24"/>
          <w:szCs w:val="24"/>
          <w:highlight w:val="yellow"/>
          <w:lang w:val="en-US"/>
        </w:rPr>
        <w:fldChar w:fldCharType="begin"/>
      </w:r>
      <w:r w:rsidR="0056651F">
        <w:rPr>
          <w:rFonts w:ascii="Times New Roman" w:hAnsi="Times New Roman" w:cs="Times New Roman"/>
          <w:sz w:val="24"/>
          <w:szCs w:val="24"/>
          <w:highlight w:val="yellow"/>
          <w:lang w:val="en-US"/>
        </w:rPr>
        <w:instrText xml:space="preserve"> ADDIN ZOTERO_ITEM CSL_CITATION {"citationID":"ro1MFRen","properties":{"formattedCitation":"(Stephenson et al., 2022)","plainCitation":"(Stephenson et al., 2022)","noteIndex":0},"citationItems":[{"id":998,"uris":["http://zotero.org/users/12673371/items/JTTNW7LQ"],"itemData":{"id":998,"type":"article-journal","abstract":"Abstract\n            \n              Aim\n              The present study examined patterns and correlates of polysubstance use among individuals with severe alcohol use disorder (AUD).\n            \n            \n              Methods\n              Participants were 2785 individuals (63% female; mean age = 43 years, range = 18–78 years) from the Genes, Addiction and Personality Study. All participants met lifetime criteria for severe AUD (6+ symptoms). We used latent class analysis to identify patterns of frequency of lifetime use for cigarettes, marijuana, cocaine, stimulants, sedatives, opioids and hallucinogens. A variety of demographic and behavioral correlates of latent class membership were tested in univariable and multivariable models.\n            \n            \n              Results\n              A five-class solution was selected: extended range polysubstance use (24.5%); cigarette and marijuana use (18.8%); ‘testers,’ characterized by high probabilities of smoking 100 or more cigarettes, using marijuana 6+ times, and trying the remaining substances 1–5 times (12.3%); moderate range polysubstance use (17.1%) and minimal use (reference class; 27.3%). In univariable analyses, all potential correlates were related to latent class membership. In the multivariable model, associations with gender, race/ethnicity, age of onset for alcohol problems, dimensions of impulsivity, depressive symptoms, antisocial behavior and family history density of alcohol problems remained significant, though the pattern and strength of associations differed across classes. For instance, sensation-seeking, lack of premeditation and family history were uniquely associated with membership in the extended range polysubstance use class.\n            \n            \n              Conclusion\n              Patterns of polysubstance use are differentially related to demographic and behavioral factors among individuals with severe AUD. Assessing use across multiple substances may inform the selection of targets for treatment and prevention.","container-title":"Alcohol and Alcoholism","DOI":"10.1093/alcalc/agac012","ISSN":"0735-0414, 1464-3502","issue":"5","language":"en","license":"https://academic.oup.com/journals/pages/open_access/funder_policies/chorus/standard_publication_model","page":"622-629","source":"DOI.org (Crossref)","title":"Patterns and Correlates of Polysubstance Use Among Individuals With Severe Alcohol Use Disorder","volume":"57","author":[{"family":"Stephenson","given":"Mallory"},{"family":"Aggen","given":"Steven H"},{"family":"Polak","given":"Kathryn"},{"family":"Svikis","given":"Dace S"},{"family":"Kendler","given":"Kenneth S"},{"family":"Edwards","given":"Alexis C"}],"issued":{"date-parts":[["2022",9,10]]}}}],"schema":"https://github.com/citation-style-language/schema/raw/master/csl-citation.json"} </w:instrText>
      </w:r>
      <w:r w:rsidR="0056651F">
        <w:rPr>
          <w:rFonts w:ascii="Times New Roman" w:hAnsi="Times New Roman" w:cs="Times New Roman"/>
          <w:sz w:val="24"/>
          <w:szCs w:val="24"/>
          <w:highlight w:val="yellow"/>
          <w:lang w:val="en-US"/>
        </w:rPr>
        <w:fldChar w:fldCharType="separate"/>
      </w:r>
      <w:r w:rsidR="0056651F" w:rsidRPr="0056651F">
        <w:rPr>
          <w:rFonts w:ascii="Times New Roman" w:hAnsi="Times New Roman" w:cs="Times New Roman"/>
          <w:sz w:val="24"/>
          <w:highlight w:val="yellow"/>
        </w:rPr>
        <w:t>(Stephenson et al., 2022)</w:t>
      </w:r>
      <w:r w:rsidR="0056651F">
        <w:rPr>
          <w:rFonts w:ascii="Times New Roman" w:hAnsi="Times New Roman" w:cs="Times New Roman"/>
          <w:sz w:val="24"/>
          <w:szCs w:val="24"/>
          <w:highlight w:val="yellow"/>
          <w:lang w:val="en-US"/>
        </w:rPr>
        <w:fldChar w:fldCharType="end"/>
      </w:r>
      <w:commentRangeStart w:id="70"/>
      <w:commentRangeEnd w:id="70"/>
      <w:r w:rsidR="00987555" w:rsidRPr="0056651F">
        <w:rPr>
          <w:rStyle w:val="Refdecomentario"/>
          <w:rFonts w:ascii="Times New Roman" w:eastAsia="Times New Roman" w:hAnsi="Times New Roman" w:cs="Times New Roman"/>
          <w:highlight w:val="yellow"/>
          <w:lang w:val="en-US" w:eastAsia="es-CL"/>
        </w:rPr>
        <w:commentReference w:id="70"/>
      </w:r>
      <w:r w:rsidR="0056651F">
        <w:rPr>
          <w:rStyle w:val="Refdecomentario"/>
          <w:rFonts w:ascii="Times New Roman" w:eastAsia="Times New Roman" w:hAnsi="Times New Roman" w:cs="Times New Roman"/>
          <w:highlight w:val="yellow"/>
          <w:lang w:val="en-US" w:eastAsia="es-CL"/>
        </w:rPr>
        <w:t>.</w:t>
      </w:r>
      <w:r w:rsidR="00987555" w:rsidRPr="0056651F">
        <w:rPr>
          <w:rFonts w:ascii="Times New Roman" w:hAnsi="Times New Roman" w:cs="Times New Roman"/>
          <w:sz w:val="24"/>
          <w:szCs w:val="24"/>
          <w:highlight w:val="yellow"/>
          <w:lang w:val="en-US"/>
        </w:rPr>
        <w:t xml:space="preserve"> which in turn is associated </w:t>
      </w:r>
      <w:r w:rsidR="004E4D45">
        <w:rPr>
          <w:rFonts w:ascii="Times New Roman" w:hAnsi="Times New Roman" w:cs="Times New Roman"/>
          <w:sz w:val="24"/>
          <w:szCs w:val="24"/>
          <w:highlight w:val="yellow"/>
          <w:lang w:val="en-US"/>
        </w:rPr>
        <w:t>with</w:t>
      </w:r>
      <w:r w:rsidR="00987555" w:rsidRPr="0056651F">
        <w:rPr>
          <w:rFonts w:ascii="Times New Roman" w:hAnsi="Times New Roman" w:cs="Times New Roman"/>
          <w:sz w:val="24"/>
          <w:szCs w:val="24"/>
          <w:highlight w:val="yellow"/>
          <w:lang w:val="en-US"/>
        </w:rPr>
        <w:t xml:space="preserve"> worse treatment outcomes, regardless of the substances used</w:t>
      </w:r>
      <w:r w:rsidR="00AD64B8" w:rsidRPr="0056651F">
        <w:rPr>
          <w:rFonts w:ascii="Times New Roman" w:hAnsi="Times New Roman" w:cs="Times New Roman"/>
          <w:sz w:val="24"/>
          <w:szCs w:val="24"/>
          <w:highlight w:val="yellow"/>
          <w:lang w:val="en-US"/>
        </w:rPr>
        <w:t>.</w:t>
      </w:r>
      <w:r w:rsidR="00AD64B8" w:rsidRPr="00987555">
        <w:rPr>
          <w:rFonts w:ascii="Times New Roman" w:hAnsi="Times New Roman" w:cs="Times New Roman"/>
          <w:sz w:val="24"/>
          <w:szCs w:val="24"/>
          <w:highlight w:val="yellow"/>
          <w:lang w:val="en-US"/>
        </w:rPr>
        <w:t xml:space="preserve"> </w:t>
      </w:r>
      <w:r w:rsidR="0056651F">
        <w:rPr>
          <w:rFonts w:ascii="Times New Roman" w:hAnsi="Times New Roman" w:cs="Times New Roman"/>
          <w:sz w:val="24"/>
          <w:szCs w:val="24"/>
          <w:highlight w:val="yellow"/>
          <w:lang w:val="en-US"/>
        </w:rPr>
        <w:t xml:space="preserve">We </w:t>
      </w:r>
      <w:r w:rsidR="00FC1305" w:rsidRPr="00987555">
        <w:rPr>
          <w:rFonts w:ascii="Times New Roman" w:hAnsi="Times New Roman" w:cs="Times New Roman"/>
          <w:sz w:val="24"/>
          <w:szCs w:val="24"/>
          <w:highlight w:val="yellow"/>
          <w:lang w:val="en-US"/>
        </w:rPr>
        <w:t>suspect that gender roles and interna</w:t>
      </w:r>
      <w:r w:rsidR="00FC1305">
        <w:rPr>
          <w:rFonts w:ascii="Times New Roman" w:hAnsi="Times New Roman" w:cs="Times New Roman"/>
          <w:sz w:val="24"/>
          <w:szCs w:val="24"/>
          <w:highlight w:val="yellow"/>
          <w:lang w:val="en-US"/>
        </w:rPr>
        <w:t xml:space="preserve">lized stigma may </w:t>
      </w:r>
      <w:r w:rsidR="00987555">
        <w:rPr>
          <w:rFonts w:ascii="Times New Roman" w:hAnsi="Times New Roman" w:cs="Times New Roman"/>
          <w:sz w:val="24"/>
          <w:szCs w:val="24"/>
          <w:highlight w:val="yellow"/>
          <w:lang w:val="en-US"/>
        </w:rPr>
        <w:t xml:space="preserve">contribute to </w:t>
      </w:r>
      <w:r w:rsidR="00FC1305">
        <w:rPr>
          <w:rFonts w:ascii="Times New Roman" w:hAnsi="Times New Roman" w:cs="Times New Roman"/>
          <w:sz w:val="24"/>
          <w:szCs w:val="24"/>
          <w:highlight w:val="yellow"/>
          <w:lang w:val="en-US"/>
        </w:rPr>
        <w:t xml:space="preserve">explain these apparent </w:t>
      </w:r>
      <w:commentRangeStart w:id="71"/>
      <w:commentRangeStart w:id="72"/>
      <w:commentRangeStart w:id="73"/>
      <w:commentRangeStart w:id="74"/>
      <w:r w:rsidR="00FC1305">
        <w:rPr>
          <w:rFonts w:ascii="Times New Roman" w:hAnsi="Times New Roman" w:cs="Times New Roman"/>
          <w:sz w:val="24"/>
          <w:szCs w:val="24"/>
          <w:highlight w:val="yellow"/>
          <w:lang w:val="en-US"/>
        </w:rPr>
        <w:t>differences</w:t>
      </w:r>
      <w:commentRangeEnd w:id="71"/>
      <w:commentRangeEnd w:id="74"/>
      <w:r w:rsidR="00987555">
        <w:rPr>
          <w:rStyle w:val="Refdecomentario"/>
          <w:rFonts w:ascii="Times New Roman" w:eastAsia="Times New Roman" w:hAnsi="Times New Roman" w:cs="Times New Roman"/>
          <w:lang w:val="en-US" w:eastAsia="es-CL"/>
        </w:rPr>
        <w:commentReference w:id="71"/>
      </w:r>
      <w:commentRangeEnd w:id="72"/>
      <w:r w:rsidR="000E244F">
        <w:rPr>
          <w:rStyle w:val="Refdecomentario"/>
          <w:rFonts w:ascii="Times New Roman" w:eastAsia="Times New Roman" w:hAnsi="Times New Roman" w:cs="Times New Roman"/>
          <w:lang w:val="en-US" w:eastAsia="es-CL"/>
        </w:rPr>
        <w:commentReference w:id="72"/>
      </w:r>
      <w:commentRangeEnd w:id="73"/>
      <w:r w:rsidR="000E244F">
        <w:rPr>
          <w:rStyle w:val="Refdecomentario"/>
          <w:rFonts w:ascii="Times New Roman" w:eastAsia="Times New Roman" w:hAnsi="Times New Roman" w:cs="Times New Roman"/>
          <w:lang w:val="en-US" w:eastAsia="es-CL"/>
        </w:rPr>
        <w:commentReference w:id="73"/>
      </w:r>
      <w:r w:rsidR="009A63E0">
        <w:rPr>
          <w:rStyle w:val="Refdecomentario"/>
          <w:rFonts w:ascii="Times New Roman" w:eastAsia="Times New Roman" w:hAnsi="Times New Roman" w:cs="Times New Roman"/>
          <w:lang w:val="en-US" w:eastAsia="es-CL"/>
        </w:rPr>
        <w:commentReference w:id="74"/>
      </w:r>
      <w:r w:rsidR="00011AEB">
        <w:rPr>
          <w:rFonts w:ascii="Times New Roman" w:hAnsi="Times New Roman" w:cs="Times New Roman"/>
          <w:sz w:val="24"/>
          <w:szCs w:val="24"/>
          <w:highlight w:val="yellow"/>
          <w:lang w:val="en-US"/>
        </w:rPr>
        <w:t xml:space="preserve"> (</w:t>
      </w:r>
      <w:proofErr w:type="spellStart"/>
      <w:r w:rsidR="00011AEB">
        <w:rPr>
          <w:rFonts w:ascii="Times New Roman" w:hAnsi="Times New Roman" w:cs="Times New Roman"/>
          <w:sz w:val="24"/>
          <w:szCs w:val="24"/>
          <w:highlight w:val="yellow"/>
          <w:lang w:val="en-US"/>
        </w:rPr>
        <w:t>Mascayano</w:t>
      </w:r>
      <w:proofErr w:type="spellEnd"/>
      <w:r w:rsidR="00011AEB">
        <w:rPr>
          <w:rFonts w:ascii="Times New Roman" w:hAnsi="Times New Roman" w:cs="Times New Roman"/>
          <w:sz w:val="24"/>
          <w:szCs w:val="24"/>
          <w:highlight w:val="yellow"/>
          <w:lang w:val="en-US"/>
        </w:rPr>
        <w:t xml:space="preserve"> et al., 2016)</w:t>
      </w:r>
      <w:r w:rsidR="00FC1305">
        <w:rPr>
          <w:rFonts w:ascii="Times New Roman" w:hAnsi="Times New Roman" w:cs="Times New Roman"/>
          <w:sz w:val="24"/>
          <w:szCs w:val="24"/>
          <w:highlight w:val="yellow"/>
          <w:lang w:val="en-US"/>
        </w:rPr>
        <w:t>.</w:t>
      </w:r>
      <w:r w:rsidR="00901803" w:rsidRPr="0056651F">
        <w:rPr>
          <w:rFonts w:ascii="Times New Roman" w:hAnsi="Times New Roman" w:cs="Times New Roman"/>
          <w:sz w:val="24"/>
          <w:szCs w:val="24"/>
          <w:highlight w:val="yellow"/>
        </w:rPr>
        <w:t xml:space="preserve"> </w:t>
      </w:r>
      <w:r w:rsidR="00FC1305">
        <w:rPr>
          <w:rFonts w:ascii="Times New Roman" w:hAnsi="Times New Roman" w:cs="Times New Roman"/>
          <w:sz w:val="24"/>
          <w:szCs w:val="24"/>
          <w:highlight w:val="yellow"/>
        </w:rPr>
        <w:t xml:space="preserve">However, overall </w:t>
      </w:r>
      <w:r w:rsidR="000F5B91" w:rsidRPr="0056651F">
        <w:rPr>
          <w:rFonts w:ascii="Times New Roman" w:hAnsi="Times New Roman" w:cs="Times New Roman"/>
          <w:sz w:val="24"/>
          <w:szCs w:val="24"/>
          <w:highlight w:val="yellow"/>
        </w:rPr>
        <w:t>result</w:t>
      </w:r>
      <w:r w:rsidR="00FC1305">
        <w:rPr>
          <w:rFonts w:ascii="Times New Roman" w:hAnsi="Times New Roman" w:cs="Times New Roman"/>
          <w:sz w:val="24"/>
          <w:szCs w:val="24"/>
        </w:rPr>
        <w:t>s</w:t>
      </w:r>
      <w:r w:rsidR="000F5B91" w:rsidRPr="000F5B91">
        <w:rPr>
          <w:rFonts w:ascii="Times New Roman" w:hAnsi="Times New Roman" w:cs="Times New Roman"/>
          <w:sz w:val="24"/>
          <w:szCs w:val="24"/>
        </w:rPr>
        <w:t xml:space="preserve"> align with those of recent studies, suggesting that PSU generally complicates treatment retention in specific settings</w:t>
      </w:r>
      <w:r w:rsidR="000F5B91">
        <w:rPr>
          <w:rFonts w:ascii="Times New Roman" w:hAnsi="Times New Roman" w:cs="Times New Roman"/>
          <w:sz w:val="24"/>
          <w:szCs w:val="24"/>
        </w:rPr>
        <w:t xml:space="preserve"> </w:t>
      </w:r>
      <w:r w:rsidR="000F5B91">
        <w:rPr>
          <w:rFonts w:ascii="Times New Roman" w:hAnsi="Times New Roman" w:cs="Times New Roman"/>
          <w:sz w:val="24"/>
          <w:szCs w:val="24"/>
        </w:rPr>
        <w:fldChar w:fldCharType="begin"/>
      </w:r>
      <w:r w:rsidR="00A324FC">
        <w:rPr>
          <w:rFonts w:ascii="Times New Roman" w:hAnsi="Times New Roman" w:cs="Times New Roman"/>
          <w:sz w:val="24"/>
          <w:szCs w:val="24"/>
        </w:rPr>
        <w:instrText xml:space="preserve"> ADDIN ZOTERO_ITEM CSL_CITATION {"citationID":"LZU4a3Pn","properties":{"formattedCitation":"(Andersson et al., 2021; Levola et al., 2021)","plainCitation":"(Andersson et al., 2021; Levola et al., 2021)","noteIndex":0},"citationItems":[{"id":577,"uris":["http://zotero.org/users/12673371/items/36M32WVX"],"itemData":{"id":577,"type":"article-journal","abstract":"INTRODUCTION: Compared to older adults, emerging adults treated for substance use disorders (SUDs) are more likely to have unfavorable outcomes. However, few studies have investigated the baseline characteristics and treatment outcomes of emerging adults in inpatient SUD treatment.\nAIMS: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groups.\nMETHODS: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relapses.\nRESULTS: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outcomes.\nCONCLUSIONS: Treatment and follow-up initiatives could be better tailored for emerging adults. Identification of treatment needs among emerging adults manifesting polysubstance use and ADHD may reduce the likelihood of unfavorable treatment outcomes in this patient group.","container-title":"European Addiction Research","DOI":"10.1159/000512156","ISSN":"1421-9891","issue":"3","journalAbbreviation":"Eur Addict Res","language":"eng","note":"PMID: 33279896\nPMCID: PMC8220923","page":"206-215","source":"PubMed","title":"Emerging Adults in Inpatient Substance Use Treatment: A Prospective Cohort Study of Patient Characteristics and Treatment Outcomes","title-short":"Emerging Adults in Inpatient Substance Use Treatment","volume":"27","author":[{"family":"Andersson","given":"Helle Wessel"},{"family":"Lauvsnes","given":"Anders D. Forsmo"},{"family":"Nordfjærn","given":"Trond"}],"issued":{"date-parts":[["2021"]]}}},{"id":580,"uris":["http://zotero.org/users/12673371/items/KB5U3P92"],"itemData":{"id":580,"type":"article-journal","abstract":"Aims:\nTreatment retention is associated with addiction treatment outcomes. Research regarding predictors of retention at inpatient detoxification treatment is limited. The aim of this study was to investigate whether psychosocial difficulties (PSDs) are associated with treatment retention among Finnish inpatients undergoing detoxification treatment.\n\nDesign:\nThis register-based study included real-life data on detoxification treatment episodes (n = 2,752) between February of 2016 and May of 2019 from several inpatient treatment units in Finland. The PARADISE24fin instrument was used to assess PSDs. Socio-demographic and substance use related variables, as well as PSDs, were analysed with regard to treatment retention. Multiple logistic regression models were used to identify predictors of treatment incompletion.\n\nResults:\nOf the 2,752 detoxification treatment episodes, 80.3% (n = 2,209) were completed. Men and women differed with regard to the variables associated with treatment retention. After adjusting for confounders, younger age (≤ 35 years), being less educated (≤ 9 years), being unemployed, using opioids, polysubstance use and more severe dependence were associated with treatment incompletion. Overall severity of PSDs (PARADISE24fin mean score) became non-significant after adjusting for confounders. However, having more severe cognitive difficulties was significantly associated with treatment incompletion, while more severe difficulties in daily activities was associated with treatment completion.\n\nConclusions:\nSpecial attention should be paid to younger individuals with opioid and/or polysubstance use, as well as those with cognitive difficulties, in order to retain people in treatment.","container-title":"Nordisk Alkohol- &amp; Narkotikatidskrift : NAT","DOI":"10.1177/14550725211021263","ISSN":"1455-0725","issue":"5","journalAbbreviation":"Nordisk Alkohol Nark","note":"PMID: 35308814\nPMCID: PMC8900186","page":"434-449","source":"PubMed Central","title":"Psychosocial difficulties and treatment retention in inpatient detoxification programmes","volume":"38","author":[{"family":"Levola","given":"Jonna"},{"family":"Aranko","given":"Arno"},{"family":"Pitkänen","given":"Tuuli"}],"issued":{"date-parts":[["2021",10]]}}}],"schema":"https://github.com/citation-style-language/schema/raw/master/csl-citation.json"} </w:instrText>
      </w:r>
      <w:r w:rsidR="000F5B91">
        <w:rPr>
          <w:rFonts w:ascii="Times New Roman" w:hAnsi="Times New Roman" w:cs="Times New Roman"/>
          <w:sz w:val="24"/>
          <w:szCs w:val="24"/>
        </w:rPr>
        <w:fldChar w:fldCharType="separate"/>
      </w:r>
      <w:r w:rsidR="000F5B91" w:rsidRPr="000F5B91">
        <w:rPr>
          <w:rFonts w:ascii="Times New Roman" w:hAnsi="Times New Roman" w:cs="Times New Roman"/>
          <w:sz w:val="24"/>
        </w:rPr>
        <w:t>(Andersson et al., 2021; Levola et al., 2021)</w:t>
      </w:r>
      <w:r w:rsidR="000F5B91">
        <w:rPr>
          <w:rFonts w:ascii="Times New Roman" w:hAnsi="Times New Roman" w:cs="Times New Roman"/>
          <w:sz w:val="24"/>
          <w:szCs w:val="24"/>
        </w:rPr>
        <w:fldChar w:fldCharType="end"/>
      </w:r>
      <w:r w:rsidR="000F5B91" w:rsidRPr="000F5B91">
        <w:rPr>
          <w:rFonts w:ascii="Times New Roman" w:hAnsi="Times New Roman" w:cs="Times New Roman"/>
          <w:sz w:val="24"/>
          <w:szCs w:val="24"/>
        </w:rPr>
        <w:t>.</w:t>
      </w:r>
      <w:r w:rsidR="00B430ED">
        <w:rPr>
          <w:rFonts w:ascii="Times New Roman" w:hAnsi="Times New Roman" w:cs="Times New Roman"/>
          <w:sz w:val="24"/>
          <w:szCs w:val="24"/>
        </w:rPr>
        <w:t xml:space="preserve"> Regarding the reasons for non-completion, a study conducted in Latin America found that t</w:t>
      </w:r>
      <w:r w:rsidR="00B430ED" w:rsidRPr="00B430ED">
        <w:rPr>
          <w:rFonts w:ascii="Times New Roman" w:hAnsi="Times New Roman" w:cs="Times New Roman"/>
          <w:sz w:val="24"/>
          <w:szCs w:val="24"/>
          <w:lang w:val="en-US"/>
        </w:rPr>
        <w:t xml:space="preserve">he main reasons for abandonment were </w:t>
      </w:r>
      <w:r w:rsidR="006B71E2">
        <w:rPr>
          <w:rFonts w:ascii="Times New Roman" w:hAnsi="Times New Roman" w:cs="Times New Roman"/>
          <w:sz w:val="24"/>
          <w:szCs w:val="24"/>
          <w:lang w:val="en-US"/>
        </w:rPr>
        <w:t>“</w:t>
      </w:r>
      <w:r w:rsidR="00B430ED" w:rsidRPr="00B430ED">
        <w:rPr>
          <w:rFonts w:ascii="Times New Roman" w:hAnsi="Times New Roman" w:cs="Times New Roman"/>
          <w:sz w:val="24"/>
          <w:szCs w:val="24"/>
          <w:lang w:val="en-US"/>
        </w:rPr>
        <w:t>not accepting the rules of the institution,”</w:t>
      </w:r>
      <w:r w:rsidR="00B430ED">
        <w:rPr>
          <w:rFonts w:ascii="Times New Roman" w:hAnsi="Times New Roman" w:cs="Times New Roman"/>
          <w:sz w:val="24"/>
          <w:szCs w:val="24"/>
          <w:lang w:val="en-US"/>
        </w:rPr>
        <w:t xml:space="preserve"> </w:t>
      </w:r>
      <w:r w:rsidR="00B63712">
        <w:rPr>
          <w:rFonts w:ascii="Times New Roman" w:hAnsi="Times New Roman" w:cs="Times New Roman"/>
          <w:sz w:val="24"/>
          <w:szCs w:val="24"/>
          <w:lang w:val="en-US"/>
        </w:rPr>
        <w:t>“</w:t>
      </w:r>
      <w:r w:rsidR="00B430ED" w:rsidRPr="00B430ED">
        <w:rPr>
          <w:rFonts w:ascii="Times New Roman" w:hAnsi="Times New Roman" w:cs="Times New Roman"/>
          <w:sz w:val="24"/>
          <w:szCs w:val="24"/>
          <w:lang w:val="en-US"/>
        </w:rPr>
        <w:t>lack of money</w:t>
      </w:r>
      <w:r w:rsidR="006B71E2">
        <w:rPr>
          <w:rFonts w:ascii="Times New Roman" w:hAnsi="Times New Roman" w:cs="Times New Roman"/>
          <w:sz w:val="24"/>
          <w:szCs w:val="24"/>
          <w:lang w:val="en-US"/>
        </w:rPr>
        <w:t>”</w:t>
      </w:r>
      <w:r w:rsidR="00B430ED" w:rsidRPr="00B430ED">
        <w:rPr>
          <w:rFonts w:ascii="Times New Roman" w:hAnsi="Times New Roman" w:cs="Times New Roman"/>
          <w:sz w:val="24"/>
          <w:szCs w:val="24"/>
          <w:lang w:val="en-US"/>
        </w:rPr>
        <w:t xml:space="preserve">, and </w:t>
      </w:r>
      <w:r w:rsidR="006B71E2">
        <w:rPr>
          <w:rFonts w:ascii="Times New Roman" w:hAnsi="Times New Roman" w:cs="Times New Roman"/>
          <w:sz w:val="24"/>
          <w:szCs w:val="24"/>
          <w:lang w:val="en-US"/>
        </w:rPr>
        <w:t>“</w:t>
      </w:r>
      <w:r w:rsidR="00B430ED" w:rsidRPr="00B430ED">
        <w:rPr>
          <w:rFonts w:ascii="Times New Roman" w:hAnsi="Times New Roman" w:cs="Times New Roman"/>
          <w:sz w:val="24"/>
          <w:szCs w:val="24"/>
          <w:lang w:val="en-US"/>
        </w:rPr>
        <w:t>not feeling comfortable with the facilities</w:t>
      </w:r>
      <w:r w:rsidR="006B71E2">
        <w:rPr>
          <w:rFonts w:ascii="Times New Roman" w:hAnsi="Times New Roman" w:cs="Times New Roman"/>
          <w:sz w:val="24"/>
          <w:szCs w:val="24"/>
          <w:lang w:val="en-US"/>
        </w:rPr>
        <w:t xml:space="preserve">” </w:t>
      </w:r>
      <w:r w:rsidR="00B430ED">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{"citationID":"0D2VLrkZ","properties":{"formattedCitation":"(G\\uc0\\u243{}mez-Restrepo et al., 2017)","plainCitation":"(Gómez-Restrepo et al., 2017)","noteIndex":0},"citationItems":[{"id":"cLrDgQHV/254FTxGg","uris":["http://zotero.org/users/local/0vuW8hEP/items/DK4RWIIV"],"itemData":{"id":126,"type":"article-journal","abstract":"BACKGROUND: In Latin America, substance related disorders are highly prevalent and one of the treatment strategies is the Therapeutic Communities (TCs), however, in Latin America there is scarce data about this treatment strategies, their quality, drop-out rates and patient satisfaction.\nMETHODS: Based on a previous study in 5 Latin American countries, the TCs who had a score equal or higher than 9 according to the De Leon criteria which are some fundamental items that the TCs should meet, were selected to carry out a descriptive and retrospective study of qualitative and quantitative characteristics of the TCs.\nRESULTS: Data from 58 TCs in 5 countries were included, with a sample of 1414 patients interviewed, of which most were single men, with no hospitalization history in a therapeutic community. Marijuana was the most commonly substance used in the 30 days prior to hospitalization, with 78% of interviewees referring alcohol consumption in the last 6 months and an average onset of psychoactive substances at 16 years of age. A 79% of the patients interviewed perceived some improvement during their stay in the TCs. The less fulfilled Quality Indicators by the TCs were \"Requesting a professional qualification to former addicts that belonged to the program\" and \"Work as part of the therapeutic program\". Among the reasons for discharge found in the database, 44% were due to therapeutic discharge with fulfillment of the treatment plan and 44% withdraws.\nCONCLUSION: The user satisfaction with TCs, in terms of infrastructure and quality are quite high, as the fulfillment of essential quality items, however, the follow up information to evaluate effectiveness of the treatment is poor or in some cases unknown.","container-title":"Substance Abuse Treatment, Prevention, and Policy","DOI":"10.1186/s13011-017-0129-y","ISSN":"1747-597X","issue":"1","journalAbbreviation":"Subst Abuse Treat Prev Policy","language":"eng","note":"PMID: 29262838\nPMCID: PMC5738167","page":"53","source":"PubMed","title":"Quality measurers of therapeutic communities for substance dependence: an international collaborative study survey in Latin America","title-short":"Quality measurers of therapeutic communities for substance dependence","volume":"12","author":[{"family":"Gómez-Restrepo","given":"Carlos"},{"family":"Maldonado","given":"Patricia"},{"family":"Rodríguez","given":"Nelcy"},{"family":"Ruiz-Gaviria","given":"Rafael"},{"family":"Escalante","given":"Miguel Ángel"},{"family":"Gómez","given":"Raúl Ángel"},{"family":"Araujo","given":"Marcelo Ribeiro","non-dropping-particle":"de"},{"family":"Oliveira","given":"Ana Carolina Schmidt","non-dropping-particle":"de"},{"family":"Rivera","given":"Joel Salvador Chávez"},{"family":"García","given":"Jorge Alberto Godínez"},{"family":"Ferrand","given":"Marina Piazza"},{"family":"Blitchtein-Winicki","given":"Dora"}],"issued":{"date-parts":[["2017",12,20]]}}}],"schema":"https://github.com/citation-style-language/schema/raw/master/csl-citation.json"} </w:instrText>
      </w:r>
      <w:r w:rsidR="00B430ED">
        <w:rPr>
          <w:rFonts w:ascii="Times New Roman" w:hAnsi="Times New Roman" w:cs="Times New Roman"/>
          <w:sz w:val="24"/>
          <w:szCs w:val="24"/>
          <w:lang w:val="en-US"/>
        </w:rPr>
        <w:fldChar w:fldCharType="separate"/>
      </w:r>
      <w:r w:rsidR="00B430ED" w:rsidRPr="00B430ED">
        <w:rPr>
          <w:rFonts w:ascii="Times New Roman" w:hAnsi="Times New Roman" w:cs="Times New Roman"/>
          <w:sz w:val="24"/>
        </w:rPr>
        <w:t>(Gómez-Restrepo et al., 2017)</w:t>
      </w:r>
      <w:r w:rsidR="00B430ED">
        <w:rPr>
          <w:rFonts w:ascii="Times New Roman" w:hAnsi="Times New Roman" w:cs="Times New Roman"/>
          <w:sz w:val="24"/>
          <w:szCs w:val="24"/>
          <w:lang w:val="en-US"/>
        </w:rPr>
        <w:fldChar w:fldCharType="end"/>
      </w:r>
      <w:r w:rsidR="00B430ED" w:rsidRPr="00B430ED">
        <w:rPr>
          <w:rFonts w:ascii="Times New Roman" w:hAnsi="Times New Roman" w:cs="Times New Roman"/>
          <w:sz w:val="24"/>
          <w:szCs w:val="24"/>
          <w:lang w:val="en-US"/>
        </w:rPr>
        <w:t>.</w:t>
      </w:r>
      <w:r w:rsidR="00B430ED">
        <w:rPr>
          <w:rFonts w:ascii="Times New Roman" w:hAnsi="Times New Roman" w:cs="Times New Roman"/>
          <w:sz w:val="24"/>
          <w:szCs w:val="24"/>
          <w:lang w:val="en-US"/>
        </w:rPr>
        <w:t xml:space="preserve"> </w:t>
      </w:r>
      <w:r w:rsidR="00993797">
        <w:rPr>
          <w:rFonts w:ascii="Times New Roman" w:hAnsi="Times New Roman" w:cs="Times New Roman"/>
          <w:sz w:val="24"/>
          <w:szCs w:val="24"/>
          <w:lang w:val="en-US"/>
        </w:rPr>
        <w:t xml:space="preserve">An impact evaluation of treatment conducted in Chile found a lack of time to assist (in ambulatory treatments) and a sense of well-being </w:t>
      </w:r>
      <w:r w:rsidR="00993797">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{"citationID":"aHxwWtaO","properties":{"formattedCitation":"(DIPRES, 2017a)","plainCitation":"(DIPRES, 2017a)","dontUpdate":true,"noteIndex":0},"citationItems":[{"id":"cLrDgQHV/Ico7JEfn","uris":["http://zotero.org/users/local/0vuW8hEP/items/Z8XAH972"],"itemData":{"id":20,"type":"document","publisher":"SENDA","title":"Informe Final: Evaluación de resultados de los programas de tratamiento y rehabilitación del Servicio nacional para la prevención y rehabilitación del consumo de drogas y alcohol","author":[{"family":"DIPRES","given":""}],"issued":{"date-parts":[["2017"]]}}}],"schema":"https://github.com/citation-style-language/schema/raw/master/csl-citation.json"} </w:instrText>
      </w:r>
      <w:r w:rsidR="00993797">
        <w:rPr>
          <w:rFonts w:ascii="Times New Roman" w:hAnsi="Times New Roman" w:cs="Times New Roman"/>
          <w:sz w:val="24"/>
          <w:szCs w:val="24"/>
          <w:lang w:val="en-US"/>
        </w:rPr>
        <w:fldChar w:fldCharType="separate"/>
      </w:r>
      <w:r w:rsidR="00993797" w:rsidRPr="00B430ED">
        <w:rPr>
          <w:rFonts w:ascii="Times New Roman" w:hAnsi="Times New Roman" w:cs="Times New Roman"/>
          <w:sz w:val="24"/>
        </w:rPr>
        <w:t>(DIPRES, 2017)</w:t>
      </w:r>
      <w:r w:rsidR="00993797">
        <w:rPr>
          <w:rFonts w:ascii="Times New Roman" w:hAnsi="Times New Roman" w:cs="Times New Roman"/>
          <w:sz w:val="24"/>
          <w:szCs w:val="24"/>
          <w:lang w:val="en-US"/>
        </w:rPr>
        <w:fldChar w:fldCharType="end"/>
      </w:r>
      <w:r w:rsidR="00B047D0">
        <w:rPr>
          <w:rFonts w:ascii="Times New Roman" w:hAnsi="Times New Roman" w:cs="Times New Roman"/>
          <w:sz w:val="24"/>
          <w:szCs w:val="24"/>
          <w:lang w:val="en-US"/>
        </w:rPr>
        <w:t xml:space="preserve"> as the main reasons for non-completion</w:t>
      </w:r>
      <w:r w:rsidR="00993797">
        <w:rPr>
          <w:rFonts w:ascii="Times New Roman" w:hAnsi="Times New Roman" w:cs="Times New Roman"/>
          <w:sz w:val="24"/>
          <w:szCs w:val="24"/>
          <w:lang w:val="en-US"/>
        </w:rPr>
        <w:t>.</w:t>
      </w:r>
    </w:p>
    <w:p w14:paraId="7343693A" w14:textId="02AAB15A" w:rsidR="000F5B91" w:rsidRPr="00701F33" w:rsidRDefault="00E310D4" w:rsidP="0056651F">
      <w:pPr>
        <w:spacing w:line="480" w:lineRule="auto"/>
        <w:ind w:firstLine="567"/>
        <w:rPr>
          <w:rFonts w:ascii="Times New Roman" w:hAnsi="Times New Roman" w:cs="Times New Roman"/>
          <w:sz w:val="24"/>
          <w:szCs w:val="24"/>
          <w:lang w:val="en-US"/>
        </w:rPr>
      </w:pPr>
      <w:r w:rsidRPr="0056651F">
        <w:rPr>
          <w:rFonts w:ascii="Times New Roman" w:hAnsi="Times New Roman" w:cs="Times New Roman"/>
          <w:sz w:val="24"/>
          <w:szCs w:val="24"/>
          <w:highlight w:val="yellow"/>
          <w:lang w:val="en-US"/>
        </w:rPr>
        <w:t>B</w:t>
      </w:r>
      <w:r w:rsidR="004C7C0E" w:rsidRPr="0056651F">
        <w:rPr>
          <w:rFonts w:ascii="Times New Roman" w:hAnsi="Times New Roman" w:cs="Times New Roman"/>
          <w:sz w:val="24"/>
          <w:szCs w:val="24"/>
          <w:highlight w:val="yellow"/>
          <w:lang w:val="en-US"/>
        </w:rPr>
        <w:t>ivariate analyses</w:t>
      </w:r>
      <w:r w:rsidR="006B3171" w:rsidRPr="00701F33">
        <w:rPr>
          <w:rFonts w:ascii="Times New Roman" w:hAnsi="Times New Roman" w:cs="Times New Roman"/>
          <w:sz w:val="24"/>
          <w:szCs w:val="24"/>
          <w:lang w:val="en-US"/>
        </w:rPr>
        <w:t xml:space="preserve"> highlight the various demographic and clinical characteristics that differentiate patients reporting PSU from those using a single substance.</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Patients with PSU tended to be younger, with a median age of 31.4 years at admission</w:t>
      </w:r>
      <w:r w:rsidR="00BB15E4">
        <w:rPr>
          <w:rFonts w:ascii="Times New Roman" w:hAnsi="Times New Roman" w:cs="Times New Roman"/>
          <w:sz w:val="24"/>
          <w:szCs w:val="24"/>
          <w:lang w:val="en-US"/>
        </w:rPr>
        <w:t>,</w:t>
      </w:r>
      <w:r w:rsidR="006B3171" w:rsidRPr="00701F33">
        <w:rPr>
          <w:rFonts w:ascii="Times New Roman" w:hAnsi="Times New Roman" w:cs="Times New Roman"/>
          <w:sz w:val="24"/>
          <w:szCs w:val="24"/>
          <w:lang w:val="en-US"/>
        </w:rPr>
        <w:t xml:space="preserve"> compared to 37.1 years for single-substance users, and were more likely to be unemployed.</w:t>
      </w:r>
      <w:r w:rsidR="00701F33" w:rsidRPr="00701F33">
        <w:rPr>
          <w:rFonts w:ascii="Times New Roman" w:hAnsi="Times New Roman" w:cs="Times New Roman"/>
          <w:sz w:val="24"/>
          <w:szCs w:val="24"/>
          <w:lang w:val="en-US"/>
        </w:rPr>
        <w:t xml:space="preserve"> </w:t>
      </w:r>
      <w:r w:rsidR="00E16AC4" w:rsidRPr="00701F33">
        <w:rPr>
          <w:rFonts w:ascii="Times New Roman" w:hAnsi="Times New Roman" w:cs="Times New Roman"/>
          <w:sz w:val="24"/>
          <w:szCs w:val="24"/>
          <w:lang w:val="en-US"/>
        </w:rPr>
        <w:t xml:space="preserve">Additionally, the expansion of treatment </w:t>
      </w:r>
      <w:r w:rsidR="00971223">
        <w:rPr>
          <w:rFonts w:ascii="Times New Roman" w:hAnsi="Times New Roman" w:cs="Times New Roman"/>
          <w:sz w:val="24"/>
          <w:szCs w:val="24"/>
          <w:lang w:val="en-US"/>
        </w:rPr>
        <w:t>supply</w:t>
      </w:r>
      <w:r w:rsidR="00E16AC4" w:rsidRPr="00701F33">
        <w:rPr>
          <w:rFonts w:ascii="Times New Roman" w:hAnsi="Times New Roman" w:cs="Times New Roman"/>
          <w:sz w:val="24"/>
          <w:szCs w:val="24"/>
          <w:lang w:val="en-US"/>
        </w:rPr>
        <w:t xml:space="preserve">, the broader reach of SENDA into more sectors and the healthcare network, and a gradual reduction in the stigma associated with returning to </w:t>
      </w:r>
      <w:r w:rsidR="00E16AC4" w:rsidRPr="00701F33">
        <w:rPr>
          <w:rFonts w:ascii="Times New Roman" w:hAnsi="Times New Roman" w:cs="Times New Roman"/>
          <w:sz w:val="24"/>
          <w:szCs w:val="24"/>
          <w:lang w:val="en-US"/>
        </w:rPr>
        <w:lastRenderedPageBreak/>
        <w:t>treatment could also contribute to this pattern.</w:t>
      </w:r>
      <w:r w:rsidR="00E16AC4">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Additionally, the primary substances leading to treatment admission differed significantly, with PSU patients reporting cocaine hydrochloride and base paste as their main substances compared with alcohol.</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Moreover, severe biopsychosocial compromise is more prevalent among patients with PSU, underscoring the complex clinical profiles that require tailored interventions.</w:t>
      </w:r>
      <w:r w:rsidR="00701F33" w:rsidRPr="00701F33">
        <w:rPr>
          <w:rFonts w:ascii="Times New Roman" w:hAnsi="Times New Roman" w:cs="Times New Roman"/>
          <w:sz w:val="24"/>
          <w:szCs w:val="24"/>
          <w:lang w:val="en-US"/>
        </w:rPr>
        <w:t xml:space="preserve"> </w:t>
      </w:r>
      <w:r w:rsidR="006B3171" w:rsidRPr="00701F33">
        <w:rPr>
          <w:rFonts w:ascii="Times New Roman" w:hAnsi="Times New Roman" w:cs="Times New Roman"/>
          <w:sz w:val="24"/>
          <w:szCs w:val="24"/>
          <w:lang w:val="en-US"/>
        </w:rPr>
        <w:t xml:space="preserve">Despite these differences, </w:t>
      </w:r>
      <w:r w:rsidR="00EB565F">
        <w:rPr>
          <w:rFonts w:ascii="Times New Roman" w:hAnsi="Times New Roman" w:cs="Times New Roman"/>
          <w:sz w:val="24"/>
          <w:szCs w:val="24"/>
          <w:lang w:val="en-US"/>
        </w:rPr>
        <w:t>PSU at admission was associated with a lower incidence of non-completion than single substance use</w:t>
      </w:r>
      <w:r w:rsidR="006B3171" w:rsidRPr="00701F33">
        <w:rPr>
          <w:rFonts w:ascii="Times New Roman" w:hAnsi="Times New Roman" w:cs="Times New Roman"/>
          <w:sz w:val="24"/>
          <w:szCs w:val="24"/>
          <w:lang w:val="en-US"/>
        </w:rPr>
        <w:t>, suggesting that repeated treatment engagements might influence their overall treatment trajectory</w:t>
      </w:r>
      <w:r w:rsidR="006B3171" w:rsidRPr="0056651F">
        <w:rPr>
          <w:rFonts w:ascii="Times New Roman" w:hAnsi="Times New Roman" w:cs="Times New Roman"/>
          <w:sz w:val="24"/>
          <w:szCs w:val="24"/>
          <w:highlight w:val="yellow"/>
          <w:lang w:val="en-US"/>
        </w:rPr>
        <w:t>.</w:t>
      </w:r>
      <w:ins w:id="75" w:author="Andrés González Santa Cruz" w:date="2024-08-06T17:32:00Z" w16du:dateUtc="2024-08-06T21:32:00Z">
        <w:r w:rsidR="009F064B">
          <w:rPr>
            <w:rFonts w:ascii="Times New Roman" w:hAnsi="Times New Roman" w:cs="Times New Roman"/>
            <w:sz w:val="24"/>
            <w:szCs w:val="24"/>
            <w:highlight w:val="yellow"/>
            <w:lang w:val="en-US"/>
          </w:rPr>
          <w:t xml:space="preserve"> We suspect that </w:t>
        </w:r>
      </w:ins>
      <w:ins w:id="76" w:author="Andrés González Santa Cruz" w:date="2024-08-06T17:33:00Z" w16du:dateUtc="2024-08-06T21:33:00Z">
        <w:r w:rsidR="009F064B">
          <w:rPr>
            <w:rFonts w:ascii="Times New Roman" w:hAnsi="Times New Roman" w:cs="Times New Roman"/>
            <w:sz w:val="24"/>
            <w:szCs w:val="24"/>
            <w:highlight w:val="yellow"/>
            <w:lang w:val="en-US"/>
          </w:rPr>
          <w:t>continuity in substance use treatments</w:t>
        </w:r>
      </w:ins>
      <w:r w:rsidR="004C7C0E" w:rsidRPr="0056651F">
        <w:rPr>
          <w:rFonts w:ascii="Times New Roman" w:hAnsi="Times New Roman" w:cs="Times New Roman"/>
          <w:sz w:val="24"/>
          <w:szCs w:val="24"/>
          <w:highlight w:val="yellow"/>
          <w:lang w:val="en-US"/>
        </w:rPr>
        <w:t xml:space="preserve"> </w:t>
      </w:r>
      <w:r w:rsidRPr="00E310D4">
        <w:rPr>
          <w:rFonts w:ascii="Times New Roman" w:hAnsi="Times New Roman" w:cs="Times New Roman"/>
          <w:sz w:val="24"/>
          <w:szCs w:val="24"/>
          <w:highlight w:val="yellow"/>
        </w:rPr>
        <w:t>These findings differ from studies that have observed lower treatment responsiveness among patients with PSU</w:t>
      </w:r>
      <w:r>
        <w:rPr>
          <w:rFonts w:ascii="Times New Roman" w:hAnsi="Times New Roman" w:cs="Times New Roman"/>
          <w:sz w:val="24"/>
          <w:szCs w:val="24"/>
          <w:highlight w:val="yellow"/>
        </w:rPr>
        <w:t xml:space="preserve"> </w:t>
      </w:r>
      <w:r w:rsidR="004C7C0E" w:rsidRPr="0056651F">
        <w:rPr>
          <w:rFonts w:ascii="Times New Roman" w:hAnsi="Times New Roman" w:cs="Times New Roman"/>
          <w:sz w:val="24"/>
          <w:szCs w:val="24"/>
          <w:highlight w:val="yellow"/>
        </w:rPr>
        <w:fldChar w:fldCharType="begin"/>
      </w:r>
      <w:r w:rsidR="00A324FC">
        <w:rPr>
          <w:rFonts w:ascii="Times New Roman" w:hAnsi="Times New Roman" w:cs="Times New Roman"/>
          <w:sz w:val="24"/>
          <w:szCs w:val="24"/>
          <w:highlight w:val="yellow"/>
        </w:rPr>
        <w:instrText xml:space="preserve"> ADDIN ZOTERO_ITEM CSL_CITATION {"citationID":"gY7DlWfg","properties":{"formattedCitation":"(Bonfiglio et al., 2022)","plainCitation":"(Bonfiglio et al., 2022)","noteIndex":0},"citationItems":[{"id":462,"uris":["http://zotero.org/users/12673371/items/CZH72MRW"],"itemData":{"id":462,"type":"article-journal","abstract":"Substance Use Disorders (SUDs) pose significant challenges to both individuals and society at large. The primary focus of existing research with clinical SUD populations has been on individual substances, but research is required to better understand the profiles of individuals who use different substances simultaneously. The purpose of the current study was, therefore, to identify patterns of use among subjects (n = 1025) who reported using multiple substances by adopting a Latent Class Analysis (LCA) methodology. The Addiction Severity Index (ASI-lite) was included as a measure of substance misuse, we performed LCA to identify patterns of substance use through the administration of the ASI-Lite. Responses were collected from the following substances: alcohol, cannabis/cannabinoids, opioids and heroin, and cocaine. Results identified two latent classes: (1) alcohol use dominant, and (2) poly-abuser use dominants. Class 1 represented 60.0% of the sample and refers to individuals with the dominant use of alcohol, of those a higher proportion (47%) reported low-frequency use (1 to 7 days per month) and 26% reported a frequency of use of 24 to 30 days per month. Furthermore, 18% used alcohol in combination with cocaine. Class 2 represents 40.0% of the sample. This class is characterized by low-frequency and high-frequency users of several substances. The results obtained highlight the importance of deepening the study of the concomitant use of substances in individuals with SUDs to better understand the health risk of the combined use of two or more substances.","container-title":"International Journal of Environmental Research and Public Health","DOI":"10.3390/ijerph192416759","ISSN":"1660-4601","issue":"24","language":"en","license":"http://creativecommons.org/licenses/by/3.0/","note":"number: 24\npublisher: Multidisciplinary Digital Publishing Institute","page":"16759","source":"www.mdpi.com","title":"Polysubstance Use Patterns among Outpatients Undergoing Substance Use Disorder Treatment: A Latent Class Analysis","title-short":"Polysubstance Use Patterns among Outpatients Undergoing Substance Use Disorder Treatment","volume":"19","author":[{"family":"Bonfiglio","given":"Natale Salvatore"},{"family":"Portoghese","given":"Igor"},{"family":"Renati","given":"Roberta"},{"family":"Mascia","given":"Maria Lidia"},{"family":"Penna","given":"Maria Pietronilla"}],"issued":{"date-parts":[["2022",1]]}}}],"schema":"https://github.com/citation-style-language/schema/raw/master/csl-citation.json"} </w:instrText>
      </w:r>
      <w:r w:rsidR="004C7C0E" w:rsidRPr="0056651F">
        <w:rPr>
          <w:rFonts w:ascii="Times New Roman" w:hAnsi="Times New Roman" w:cs="Times New Roman"/>
          <w:sz w:val="24"/>
          <w:szCs w:val="24"/>
          <w:highlight w:val="yellow"/>
        </w:rPr>
        <w:fldChar w:fldCharType="separate"/>
      </w:r>
      <w:r w:rsidR="004C7C0E" w:rsidRPr="0056651F">
        <w:rPr>
          <w:rFonts w:ascii="Times New Roman" w:hAnsi="Times New Roman" w:cs="Times New Roman"/>
          <w:sz w:val="24"/>
          <w:highlight w:val="yellow"/>
        </w:rPr>
        <w:t>(Bonfiglio et al., 2022)</w:t>
      </w:r>
      <w:r w:rsidR="004C7C0E" w:rsidRPr="0056651F">
        <w:rPr>
          <w:rFonts w:ascii="Times New Roman" w:hAnsi="Times New Roman" w:cs="Times New Roman"/>
          <w:sz w:val="24"/>
          <w:szCs w:val="24"/>
          <w:highlight w:val="yellow"/>
        </w:rPr>
        <w:fldChar w:fldCharType="end"/>
      </w:r>
      <w:r w:rsidR="004C7C0E" w:rsidRPr="0056651F">
        <w:rPr>
          <w:rFonts w:ascii="Times New Roman" w:hAnsi="Times New Roman" w:cs="Times New Roman"/>
          <w:sz w:val="24"/>
          <w:szCs w:val="24"/>
          <w:highlight w:val="yellow"/>
        </w:rPr>
        <w:t>.</w:t>
      </w:r>
    </w:p>
    <w:p w14:paraId="62072AE3" w14:textId="14AED9DC" w:rsidR="000F5B91" w:rsidRDefault="00057629" w:rsidP="00B430ED">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We</w:t>
      </w:r>
      <w:r w:rsidR="00AA5B6C" w:rsidRPr="00701F33">
        <w:rPr>
          <w:rFonts w:ascii="Times New Roman" w:hAnsi="Times New Roman" w:cs="Times New Roman"/>
          <w:sz w:val="24"/>
          <w:szCs w:val="24"/>
          <w:lang w:val="en-US"/>
        </w:rPr>
        <w:t xml:space="preserve"> focused on people with a persistent pattern of substance use disorder rather than a transient substance use disorder. These patients are characterized by repeated treatment episodes, varying periods of abstinence, and relapses leading to the resumption of moderate or problematic substance use, as highlighted in the literature </w:t>
      </w:r>
      <w:r w:rsidR="00AA5B6C" w:rsidRPr="00701F33">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{"citationID":"b3Vt9z8e","properties":{"formattedCitation":"(Beaulieu et al., 2022b)","plainCitation":"(Beaulieu et al., 2022b)","dontUpdate":true,"noteIndex":0},"citationItems":[{"id":973,"uris":["http://zotero.org/users/12673371/items/SLASNFLZ"],"itemData":{"id":973,"type":"article-journal","abstract":"Specialized addiction services (SAS) are typically designed for people with a transient substance use disorder (SUD). However, some people who use these services have a persistent SUD. Apart from the need to offer continuity in services over time, there is little scientific data on the resources to deploy to better meet the needs of this population. Using a modified Delphi method, a consensus-building process was conducted with managers and clinicians from seven SAS centres in Quebec. The three phases of the process led to the identification of 93 service development proposals that were agreed upon by participants. These proposals were organized along three axes (duration, acuity, complexity) and four clinical principles. The resulting model can be used as a basis for further reflection on the development of services for people with a persistent SUD.","container-title":"International Journal of Mental Health and Addiction","DOI":"10.1007/s11469-022-00982-z","ISSN":"1557-1882","journalAbbreviation":"Int J Ment Health Addiction","language":"en","source":"Springer Link","title":"Adjustments to Service Organization in Specialized Addiction Services and Clinical Strategies for Better Meeting the Needs of People with a Persistent Substance Use Disorder","URL":"https://doi.org/10.1007/s11469-022-00982-z","author":[{"family":"Beaulieu","given":"Myriam"},{"family":"Tremblay","given":"Joël"},{"family":"Bertrand","given":"Karine"}],"accessed":{"date-parts":[["2024",6,14]]},"issued":{"date-parts":[["2022",12,19]]}}}],"schema":"https://github.com/citation-style-language/schema/raw/master/csl-citation.json"} </w:instrText>
      </w:r>
      <w:r w:rsidR="00AA5B6C" w:rsidRPr="00701F33">
        <w:rPr>
          <w:rFonts w:ascii="Times New Roman" w:hAnsi="Times New Roman" w:cs="Times New Roman"/>
          <w:sz w:val="24"/>
          <w:szCs w:val="24"/>
          <w:lang w:val="en-US"/>
        </w:rPr>
        <w:fldChar w:fldCharType="separate"/>
      </w:r>
      <w:r w:rsidR="00AA5B6C" w:rsidRPr="00701F33">
        <w:rPr>
          <w:rFonts w:ascii="Times New Roman" w:hAnsi="Times New Roman" w:cs="Times New Roman"/>
          <w:sz w:val="24"/>
          <w:szCs w:val="24"/>
          <w:lang w:val="en-US"/>
        </w:rPr>
        <w:t>(Beaulieu et al., 2022)</w:t>
      </w:r>
      <w:r w:rsidR="00AA5B6C" w:rsidRPr="00701F33">
        <w:rPr>
          <w:rFonts w:ascii="Times New Roman" w:hAnsi="Times New Roman" w:cs="Times New Roman"/>
          <w:sz w:val="24"/>
          <w:szCs w:val="24"/>
          <w:lang w:val="en-US"/>
        </w:rPr>
        <w:fldChar w:fldCharType="end"/>
      </w:r>
      <w:r w:rsidR="00AA5B6C" w:rsidRPr="00701F33">
        <w:rPr>
          <w:rFonts w:ascii="Times New Roman" w:hAnsi="Times New Roman" w:cs="Times New Roman"/>
          <w:sz w:val="24"/>
          <w:szCs w:val="24"/>
          <w:lang w:val="en-US"/>
        </w:rPr>
        <w:t xml:space="preserve">. </w:t>
      </w:r>
      <w:r w:rsidR="000F5B91" w:rsidRPr="000F5B91">
        <w:rPr>
          <w:rFonts w:ascii="Times New Roman" w:hAnsi="Times New Roman" w:cs="Times New Roman"/>
          <w:sz w:val="24"/>
          <w:szCs w:val="24"/>
        </w:rPr>
        <w:t>Our results indicate that while PSU poses challenges, the specific context and characteristics of the treatment setting play a critical role in determining outcomes, highlighting the need for tailored interventions</w:t>
      </w:r>
      <w:r w:rsidR="00E310D4">
        <w:rPr>
          <w:rFonts w:ascii="Times New Roman" w:hAnsi="Times New Roman" w:cs="Times New Roman"/>
          <w:sz w:val="24"/>
          <w:szCs w:val="24"/>
        </w:rPr>
        <w:t>.</w:t>
      </w:r>
    </w:p>
    <w:p w14:paraId="4BB3AA2A" w14:textId="0E7E4FF7" w:rsidR="00AA5B6C" w:rsidRPr="0056651F" w:rsidRDefault="00E32A4B" w:rsidP="00BB15E4">
      <w:pPr>
        <w:spacing w:line="480" w:lineRule="auto"/>
        <w:ind w:firstLine="567"/>
        <w:rPr>
          <w:rFonts w:ascii="Times New Roman" w:hAnsi="Times New Roman" w:cs="Times New Roman"/>
          <w:sz w:val="24"/>
          <w:szCs w:val="24"/>
          <w:highlight w:val="yellow"/>
          <w:lang w:val="en-US"/>
        </w:rPr>
      </w:pPr>
      <w:r w:rsidRPr="0056651F">
        <w:rPr>
          <w:rFonts w:ascii="Times New Roman" w:hAnsi="Times New Roman" w:cs="Times New Roman"/>
          <w:sz w:val="24"/>
          <w:szCs w:val="24"/>
          <w:highlight w:val="yellow"/>
          <w:lang w:val="en-US"/>
        </w:rPr>
        <w:t>Regarding secondary analyses</w:t>
      </w:r>
      <w:r w:rsidR="004C7C0E" w:rsidRPr="0056651F">
        <w:rPr>
          <w:rFonts w:ascii="Times New Roman" w:hAnsi="Times New Roman" w:cs="Times New Roman"/>
          <w:sz w:val="24"/>
          <w:szCs w:val="24"/>
          <w:highlight w:val="yellow"/>
          <w:lang w:val="en-US"/>
        </w:rPr>
        <w:t>, we observed that</w:t>
      </w:r>
      <w:r w:rsidRPr="0056651F">
        <w:rPr>
          <w:rFonts w:ascii="Times New Roman" w:hAnsi="Times New Roman" w:cs="Times New Roman"/>
          <w:sz w:val="24"/>
          <w:szCs w:val="24"/>
          <w:highlight w:val="yellow"/>
          <w:lang w:val="en-US"/>
        </w:rPr>
        <w:t xml:space="preserve"> accounting for irregular assessment of people </w:t>
      </w:r>
      <w:r w:rsidR="004C7C0E">
        <w:rPr>
          <w:rFonts w:ascii="Times New Roman" w:hAnsi="Times New Roman" w:cs="Times New Roman"/>
          <w:sz w:val="24"/>
          <w:szCs w:val="24"/>
          <w:highlight w:val="yellow"/>
          <w:lang w:val="en-US"/>
        </w:rPr>
        <w:t>with multiple</w:t>
      </w:r>
      <w:r w:rsidRPr="0056651F">
        <w:rPr>
          <w:rFonts w:ascii="Times New Roman" w:hAnsi="Times New Roman" w:cs="Times New Roman"/>
          <w:sz w:val="24"/>
          <w:szCs w:val="24"/>
          <w:highlight w:val="yellow"/>
          <w:lang w:val="en-US"/>
        </w:rPr>
        <w:t xml:space="preserve"> treatment</w:t>
      </w:r>
      <w:r w:rsidR="004C7C0E">
        <w:rPr>
          <w:rFonts w:ascii="Times New Roman" w:hAnsi="Times New Roman" w:cs="Times New Roman"/>
          <w:sz w:val="24"/>
          <w:szCs w:val="24"/>
          <w:highlight w:val="yellow"/>
          <w:lang w:val="en-US"/>
        </w:rPr>
        <w:t>s</w:t>
      </w:r>
      <w:r w:rsidR="004C7C0E" w:rsidRPr="0056651F">
        <w:rPr>
          <w:rFonts w:ascii="Times New Roman" w:hAnsi="Times New Roman" w:cs="Times New Roman"/>
          <w:sz w:val="24"/>
          <w:szCs w:val="24"/>
          <w:highlight w:val="yellow"/>
          <w:lang w:val="en-US"/>
        </w:rPr>
        <w:t xml:space="preserve"> </w:t>
      </w:r>
      <w:r w:rsidR="004C7C0E">
        <w:rPr>
          <w:rFonts w:ascii="Times New Roman" w:hAnsi="Times New Roman" w:cs="Times New Roman"/>
          <w:sz w:val="24"/>
          <w:szCs w:val="24"/>
          <w:highlight w:val="yellow"/>
          <w:lang w:val="en-US"/>
        </w:rPr>
        <w:t xml:space="preserve">(i.e., different frequency of treatments and time between treatments) </w:t>
      </w:r>
      <w:r w:rsidR="004C7C0E" w:rsidRPr="0056651F">
        <w:rPr>
          <w:rFonts w:ascii="Times New Roman" w:hAnsi="Times New Roman" w:cs="Times New Roman"/>
          <w:sz w:val="24"/>
          <w:szCs w:val="24"/>
          <w:highlight w:val="yellow"/>
          <w:lang w:val="en-US"/>
        </w:rPr>
        <w:t xml:space="preserve">through inverse intensity weighting did not change </w:t>
      </w:r>
      <w:r w:rsidR="00076C44">
        <w:rPr>
          <w:rFonts w:ascii="Times New Roman" w:hAnsi="Times New Roman" w:cs="Times New Roman"/>
          <w:sz w:val="24"/>
          <w:szCs w:val="24"/>
          <w:highlight w:val="yellow"/>
          <w:lang w:val="en-US"/>
        </w:rPr>
        <w:t xml:space="preserve">substantially the </w:t>
      </w:r>
      <w:r w:rsidR="004C7C0E" w:rsidRPr="0056651F">
        <w:rPr>
          <w:rFonts w:ascii="Times New Roman" w:hAnsi="Times New Roman" w:cs="Times New Roman"/>
          <w:sz w:val="24"/>
          <w:szCs w:val="24"/>
          <w:highlight w:val="yellow"/>
          <w:lang w:val="en-US"/>
        </w:rPr>
        <w:t xml:space="preserve">associations </w:t>
      </w:r>
      <w:r w:rsidR="004C7C0E">
        <w:rPr>
          <w:rFonts w:ascii="Times New Roman" w:hAnsi="Times New Roman" w:cs="Times New Roman"/>
          <w:sz w:val="24"/>
          <w:szCs w:val="24"/>
          <w:highlight w:val="yellow"/>
          <w:lang w:val="en-US"/>
        </w:rPr>
        <w:t>between reporting PSU and treatment non-completion</w:t>
      </w:r>
      <w:r>
        <w:rPr>
          <w:rFonts w:ascii="Times New Roman" w:hAnsi="Times New Roman" w:cs="Times New Roman"/>
          <w:sz w:val="24"/>
          <w:szCs w:val="24"/>
          <w:lang w:val="en-US"/>
        </w:rPr>
        <w:t xml:space="preserve">. </w:t>
      </w:r>
      <w:commentRangeStart w:id="77"/>
      <w:r w:rsidR="007C3F46" w:rsidRPr="00701F33">
        <w:rPr>
          <w:rFonts w:ascii="Times New Roman" w:hAnsi="Times New Roman" w:cs="Times New Roman"/>
          <w:sz w:val="24"/>
          <w:szCs w:val="24"/>
          <w:lang w:val="en-US"/>
        </w:rPr>
        <w:t>Interestingly</w:t>
      </w:r>
      <w:commentRangeEnd w:id="77"/>
      <w:r w:rsidR="007C3F46" w:rsidRPr="00701F33">
        <w:rPr>
          <w:rStyle w:val="Refdecomentario"/>
          <w:rFonts w:ascii="Times New Roman" w:eastAsia="Times New Roman" w:hAnsi="Times New Roman" w:cs="Times New Roman"/>
          <w:sz w:val="24"/>
          <w:szCs w:val="24"/>
          <w:lang w:eastAsia="es-ES_tradnl"/>
        </w:rPr>
        <w:commentReference w:id="77"/>
      </w:r>
      <w:r w:rsidR="007C3F46" w:rsidRPr="00701F33">
        <w:rPr>
          <w:rFonts w:ascii="Times New Roman" w:hAnsi="Times New Roman" w:cs="Times New Roman"/>
          <w:sz w:val="24"/>
          <w:szCs w:val="24"/>
          <w:lang w:val="en-US"/>
        </w:rPr>
        <w:t xml:space="preserve">, some factors that we expected to be influential, such as polysubstance use in previous treatments, specific primary substances at admission, and certain psychiatric </w:t>
      </w:r>
      <w:commentRangeStart w:id="78"/>
      <w:r w:rsidR="007C3F46" w:rsidRPr="00701F33">
        <w:rPr>
          <w:rFonts w:ascii="Times New Roman" w:hAnsi="Times New Roman" w:cs="Times New Roman"/>
          <w:sz w:val="24"/>
          <w:szCs w:val="24"/>
          <w:lang w:val="en-US"/>
        </w:rPr>
        <w:t>comorbidities</w:t>
      </w:r>
      <w:commentRangeEnd w:id="78"/>
      <w:r w:rsidR="007C3F46" w:rsidRPr="00701F33">
        <w:rPr>
          <w:rStyle w:val="Refdecomentario"/>
          <w:rFonts w:ascii="Times New Roman" w:eastAsia="Times New Roman" w:hAnsi="Times New Roman" w:cs="Times New Roman"/>
          <w:sz w:val="24"/>
          <w:szCs w:val="24"/>
          <w:lang w:eastAsia="es-ES_tradnl"/>
        </w:rPr>
        <w:commentReference w:id="78"/>
      </w:r>
      <w:r w:rsidR="007C3F46">
        <w:rPr>
          <w:rFonts w:ascii="Times New Roman" w:hAnsi="Times New Roman" w:cs="Times New Roman"/>
          <w:sz w:val="24"/>
          <w:szCs w:val="24"/>
          <w:lang w:val="en-US"/>
        </w:rPr>
        <w:t xml:space="preserve"> </w:t>
      </w:r>
      <w:r w:rsidR="007C3F46" w:rsidRPr="00701F33">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{"citationID":"RAUahyU1","properties":{"formattedCitation":"(Passos &amp; Camacho, 2000)","plainCitation":"(Passos &amp; Camacho, 2000)","noteIndex":0},"citationItems":[{"id":"cLrDgQHV/Rb9TQx3B","uris":["http://zotero.org/users/local/0vuW8hEP/items/H5B6BCL7"],"itemData":{"id":120,"type":"article-journal","abstract":"BACKGROUND: The advantage of treatment of drug addiction over no intervention has long been recognized. The high dropout rates that are often reported in outpatient clinics may limit treatment effectiveness. This study aimed to analyze adherence to an outpatient program for drug addicts, mainly cocaine addicts, in Rio de Janeiro, Brazil, and its correlates.\nMETHODS: Of particular interest was immediate dropping out, defined as coming just once to the facility. The data were collected from medical charts and registers of a randomly selected sample of 480 patients.\nRESULTS: A total of 468 medical records were available for review, and 57% of the patients came just once to the facility. A negative association was found between immediately dropping out and female gender, being white, prescription of medication and use of multiple management resources by the therapist (referral to mutual support groups, social workers, family therapy and medical assessment, even with no prescription). A positive association was found with parental death in childhood, history of mental illness in the family and addiction to alcohol combined with abuse of other illicit substance(s).\nCONCLUSIONS: The high dropout rates associated with certain treatment approaches strongly indicate opportunities for improving care of drug addicts at that outpatient center.","container-title":"Social Psychiatry and Psychiatric Epidemiology","DOI":"10.1007/s001270050273","ISSN":"0933-7954","issue":"11","journalAbbreviation":"Soc Psychiatry Psychiatr Epidemiol","language":"eng","note":"PMID: 11197927","page":"513-517","source":"PubMed","title":"Factors associated with immediate dropout of outpatient treatment for drug abuse in Rio de Janeiro","volume":"35","author":[{"family":"Passos","given":"S. R."},{"family":"Camacho","given":"L. A."}],"issued":{"date-parts":[["2000",11]]}}}],"schema":"https://github.com/citation-style-language/schema/raw/master/csl-citation.json"} </w:instrText>
      </w:r>
      <w:r w:rsidR="007C3F46" w:rsidRPr="00701F33">
        <w:rPr>
          <w:rFonts w:ascii="Times New Roman" w:hAnsi="Times New Roman" w:cs="Times New Roman"/>
          <w:sz w:val="24"/>
          <w:szCs w:val="24"/>
          <w:lang w:val="en-US"/>
        </w:rPr>
        <w:fldChar w:fldCharType="separate"/>
      </w:r>
      <w:r w:rsidR="007C3F46" w:rsidRPr="00701F33">
        <w:rPr>
          <w:rFonts w:ascii="Times New Roman" w:hAnsi="Times New Roman" w:cs="Times New Roman"/>
          <w:sz w:val="24"/>
          <w:szCs w:val="24"/>
        </w:rPr>
        <w:t>(Passos &amp; Camacho, 2000)</w:t>
      </w:r>
      <w:r w:rsidR="007C3F46" w:rsidRPr="00701F33">
        <w:rPr>
          <w:rFonts w:ascii="Times New Roman" w:hAnsi="Times New Roman" w:cs="Times New Roman"/>
          <w:sz w:val="24"/>
          <w:szCs w:val="24"/>
          <w:lang w:val="en-US"/>
        </w:rPr>
        <w:fldChar w:fldCharType="end"/>
      </w:r>
      <w:r w:rsidR="007C3F46" w:rsidRPr="00701F33">
        <w:rPr>
          <w:rFonts w:ascii="Times New Roman" w:hAnsi="Times New Roman" w:cs="Times New Roman"/>
          <w:sz w:val="24"/>
          <w:szCs w:val="24"/>
          <w:lang w:val="en-US"/>
        </w:rPr>
        <w:t xml:space="preserve">, </w:t>
      </w:r>
      <w:r w:rsidR="007C3F46" w:rsidRPr="00701F33">
        <w:rPr>
          <w:rFonts w:ascii="Times New Roman" w:hAnsi="Times New Roman" w:cs="Times New Roman"/>
          <w:sz w:val="24"/>
          <w:szCs w:val="24"/>
          <w:lang w:val="en-US"/>
        </w:rPr>
        <w:lastRenderedPageBreak/>
        <w:t>were found to have negligible or non-significant effects on treatment return rates.</w:t>
      </w:r>
      <w:r w:rsidR="00AA5B6C" w:rsidRPr="00701F33">
        <w:rPr>
          <w:rFonts w:ascii="Times New Roman" w:hAnsi="Times New Roman" w:cs="Times New Roman"/>
          <w:sz w:val="24"/>
          <w:szCs w:val="24"/>
          <w:lang w:val="en-US"/>
        </w:rPr>
        <w:t xml:space="preserve"> </w:t>
      </w:r>
      <w:r w:rsidR="00E310D4" w:rsidRPr="0056651F">
        <w:rPr>
          <w:rFonts w:ascii="Times New Roman" w:hAnsi="Times New Roman" w:cs="Times New Roman"/>
          <w:sz w:val="24"/>
          <w:szCs w:val="24"/>
          <w:highlight w:val="yellow"/>
          <w:lang w:val="en-US"/>
        </w:rPr>
        <w:t>We suspect a</w:t>
      </w:r>
      <w:r w:rsidR="006B3171" w:rsidRPr="0056651F">
        <w:rPr>
          <w:rFonts w:ascii="Times New Roman" w:hAnsi="Times New Roman" w:cs="Times New Roman"/>
          <w:sz w:val="24"/>
          <w:szCs w:val="24"/>
          <w:highlight w:val="yellow"/>
          <w:lang w:val="en-US"/>
        </w:rPr>
        <w:t xml:space="preserve">djusting for biopsychosocial compromise and stratification by treatment setting would </w:t>
      </w:r>
      <w:r w:rsidR="00E310D4" w:rsidRPr="0056651F">
        <w:rPr>
          <w:rFonts w:ascii="Times New Roman" w:hAnsi="Times New Roman" w:cs="Times New Roman"/>
          <w:sz w:val="24"/>
          <w:szCs w:val="24"/>
          <w:highlight w:val="yellow"/>
          <w:lang w:val="en-US"/>
        </w:rPr>
        <w:t xml:space="preserve">have </w:t>
      </w:r>
      <w:r w:rsidR="006B3171" w:rsidRPr="0056651F">
        <w:rPr>
          <w:rFonts w:ascii="Times New Roman" w:hAnsi="Times New Roman" w:cs="Times New Roman"/>
          <w:sz w:val="24"/>
          <w:szCs w:val="24"/>
          <w:highlight w:val="yellow"/>
          <w:lang w:val="en-US"/>
        </w:rPr>
        <w:t>capture</w:t>
      </w:r>
      <w:r w:rsidR="00E310D4" w:rsidRPr="0056651F">
        <w:rPr>
          <w:rFonts w:ascii="Times New Roman" w:hAnsi="Times New Roman" w:cs="Times New Roman"/>
          <w:sz w:val="24"/>
          <w:szCs w:val="24"/>
          <w:highlight w:val="yellow"/>
          <w:lang w:val="en-US"/>
        </w:rPr>
        <w:t>d</w:t>
      </w:r>
      <w:r w:rsidR="006B3171" w:rsidRPr="0056651F">
        <w:rPr>
          <w:rFonts w:ascii="Times New Roman" w:hAnsi="Times New Roman" w:cs="Times New Roman"/>
          <w:sz w:val="24"/>
          <w:szCs w:val="24"/>
          <w:highlight w:val="yellow"/>
          <w:lang w:val="en-US"/>
        </w:rPr>
        <w:t xml:space="preserve"> the variability attributed to these factors</w:t>
      </w:r>
      <w:r w:rsidR="00E310D4" w:rsidRPr="0056651F">
        <w:rPr>
          <w:rFonts w:ascii="Times New Roman" w:hAnsi="Times New Roman" w:cs="Times New Roman"/>
          <w:sz w:val="24"/>
          <w:szCs w:val="24"/>
          <w:highlight w:val="yellow"/>
          <w:lang w:val="en-US"/>
        </w:rPr>
        <w:t xml:space="preserve"> and substantially attenuated these associations</w:t>
      </w:r>
      <w:r w:rsidR="006B3171" w:rsidRPr="0056651F">
        <w:rPr>
          <w:rFonts w:ascii="Times New Roman" w:hAnsi="Times New Roman" w:cs="Times New Roman"/>
          <w:sz w:val="24"/>
          <w:szCs w:val="24"/>
          <w:highlight w:val="yellow"/>
          <w:lang w:val="en-US"/>
        </w:rPr>
        <w:t>.</w:t>
      </w:r>
      <w:r w:rsidR="0007113F" w:rsidRPr="0056651F">
        <w:rPr>
          <w:rFonts w:ascii="Times New Roman" w:hAnsi="Times New Roman" w:cs="Times New Roman"/>
          <w:sz w:val="24"/>
          <w:szCs w:val="24"/>
          <w:highlight w:val="yellow"/>
          <w:lang w:val="en-US"/>
        </w:rPr>
        <w:t xml:space="preserve"> Future studies should explore</w:t>
      </w:r>
      <w:r w:rsidR="0007113F" w:rsidRPr="0056651F">
        <w:rPr>
          <w:highlight w:val="yellow"/>
        </w:rPr>
        <w:t xml:space="preserve"> </w:t>
      </w:r>
      <w:r w:rsidR="0007113F" w:rsidRPr="0056651F">
        <w:rPr>
          <w:rFonts w:ascii="Times New Roman" w:hAnsi="Times New Roman" w:cs="Times New Roman"/>
          <w:sz w:val="24"/>
          <w:szCs w:val="24"/>
          <w:highlight w:val="yellow"/>
          <w:lang w:val="en-US"/>
        </w:rPr>
        <w:t xml:space="preserve">whether a causal conclusion can be drawn </w:t>
      </w:r>
      <w:r w:rsidR="00D93841">
        <w:rPr>
          <w:rFonts w:ascii="Times New Roman" w:hAnsi="Times New Roman" w:cs="Times New Roman"/>
          <w:sz w:val="24"/>
          <w:szCs w:val="24"/>
          <w:highlight w:val="yellow"/>
          <w:lang w:val="en-US"/>
        </w:rPr>
        <w:t>from</w:t>
      </w:r>
      <w:r w:rsidR="00BB15E4">
        <w:rPr>
          <w:rFonts w:ascii="Times New Roman" w:hAnsi="Times New Roman" w:cs="Times New Roman"/>
          <w:sz w:val="24"/>
          <w:szCs w:val="24"/>
          <w:highlight w:val="yellow"/>
          <w:lang w:val="en-US"/>
        </w:rPr>
        <w:t xml:space="preserve"> these associations </w:t>
      </w:r>
      <w:r w:rsidR="0007113F" w:rsidRPr="0056651F">
        <w:rPr>
          <w:rFonts w:ascii="Times New Roman" w:hAnsi="Times New Roman" w:cs="Times New Roman"/>
          <w:sz w:val="24"/>
          <w:szCs w:val="24"/>
          <w:highlight w:val="yellow"/>
          <w:lang w:val="en-US"/>
        </w:rPr>
        <w:t>by employing other advanced causal inference methods.</w:t>
      </w:r>
    </w:p>
    <w:p w14:paraId="4613E783" w14:textId="49B5A36A" w:rsidR="000A19E8" w:rsidRDefault="000A19E8" w:rsidP="00AF0450">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This study had some limitations. First, t</w:t>
      </w:r>
      <w:r w:rsidRPr="00C31320">
        <w:rPr>
          <w:rFonts w:ascii="Times New Roman" w:hAnsi="Times New Roman" w:cs="Times New Roman"/>
          <w:sz w:val="24"/>
          <w:szCs w:val="24"/>
          <w:lang w:val="en-US"/>
        </w:rPr>
        <w:t xml:space="preserve">he proportional intensity model </w:t>
      </w:r>
      <w:r w:rsidR="00D93841">
        <w:rPr>
          <w:rFonts w:ascii="Times New Roman" w:hAnsi="Times New Roman" w:cs="Times New Roman"/>
          <w:sz w:val="24"/>
          <w:szCs w:val="24"/>
          <w:lang w:val="en-US"/>
        </w:rPr>
        <w:t xml:space="preserve">that </w:t>
      </w:r>
      <w:r w:rsidRPr="00C31320">
        <w:rPr>
          <w:rFonts w:ascii="Times New Roman" w:hAnsi="Times New Roman" w:cs="Times New Roman"/>
          <w:sz w:val="24"/>
          <w:szCs w:val="24"/>
          <w:lang w:val="en-US"/>
        </w:rPr>
        <w:t>calculate</w:t>
      </w:r>
      <w:r w:rsidR="00D93841">
        <w:rPr>
          <w:rFonts w:ascii="Times New Roman" w:hAnsi="Times New Roman" w:cs="Times New Roman"/>
          <w:sz w:val="24"/>
          <w:szCs w:val="24"/>
          <w:lang w:val="en-US"/>
        </w:rPr>
        <w:t>s</w:t>
      </w:r>
      <w:r w:rsidRPr="00C31320">
        <w:rPr>
          <w:rFonts w:ascii="Times New Roman" w:hAnsi="Times New Roman" w:cs="Times New Roman"/>
          <w:sz w:val="24"/>
          <w:szCs w:val="24"/>
          <w:lang w:val="en-US"/>
        </w:rPr>
        <w:t xml:space="preserve"> IIWs imposes a proportional hazard assumption on assessment intensity.</w:t>
      </w:r>
      <w:r w:rsidR="00AA5B6C" w:rsidRPr="00C31320">
        <w:rPr>
          <w:rFonts w:ascii="Times New Roman" w:hAnsi="Times New Roman" w:cs="Times New Roman"/>
          <w:sz w:val="24"/>
          <w:szCs w:val="24"/>
          <w:lang w:val="en-US"/>
        </w:rPr>
        <w:t xml:space="preserve"> However, this assumption is debatable. Diagnosing proportionality in a Cox model with recurrent events can be quite challenging, and statistical tools might not account for changes in intensities due to possible changes in baseline risks for cumulative events, making interpretations of nonproportionality less straightforward</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{"citationID":"OH0V1Nmo","properties":{"formattedCitation":"(Royston &amp; Altman, 2013)","plainCitation":"(Royston &amp; Altman, 2013)","noteIndex":0},"citationItems":[{"id":974,"uris":["http://zotero.org/users/12673371/items/RZYVMWFA"],"itemData":{"id":974,"type":"article-journal","abstract":"A prognostic model should not enter clinical practice unless it has been demonstrated that it performs a useful role. External validation denotes evaluation of model performance in a sample independent of that used to develop the model. Unlike for logistic regression models, external validation of Cox models is sparsely treated in the literature. Successful validation of a model means achieving satisfactory discrimination and calibration (prediction accuracy) in the validation sample. Validating Cox models is not straightforward because event probabilities are estimated relative to an unspecified baseline function.","container-title":"BMC Medical Research Methodology","DOI":"10.1186/1471-2288-13-33","ISSN":"1471-2288","issue":"1","journalAbbreviation":"BMC Medical Research Methodology","page":"33","source":"BioMed Central","title":"External validation of a Cox prognostic model: principles and methods","title-short":"External validation of a Cox prognostic model","volume":"13","author":[{"family":"Royston","given":"Patrick"},{"family":"Altman","given":"Douglas G."}],"issued":{"date-parts":[["2013",3,6]]}}}],"schema":"https://github.com/citation-style-language/schema/raw/master/csl-citation.json"}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(Royston &amp; Altman, 2013)</w:t>
      </w:r>
      <w:r w:rsidR="00AA5B6C">
        <w:rPr>
          <w:rFonts w:ascii="Times New Roman" w:hAnsi="Times New Roman" w:cs="Times New Roman"/>
          <w:sz w:val="24"/>
          <w:szCs w:val="24"/>
          <w:lang w:val="en-US"/>
        </w:rPr>
        <w:fldChar w:fldCharType="end"/>
      </w:r>
      <w:commentRangeStart w:id="79"/>
      <w:r w:rsidR="00AA5B6C" w:rsidRPr="00C31320">
        <w:rPr>
          <w:rFonts w:ascii="Times New Roman" w:hAnsi="Times New Roman" w:cs="Times New Roman"/>
          <w:sz w:val="24"/>
          <w:szCs w:val="24"/>
          <w:lang w:val="en-US"/>
        </w:rPr>
        <w:t>.</w:t>
      </w:r>
      <w:commentRangeEnd w:id="79"/>
      <w:r w:rsidR="00AA5B6C" w:rsidRPr="00C31320">
        <w:rPr>
          <w:rStyle w:val="Refdecomentario"/>
          <w:rFonts w:ascii="Times New Roman" w:eastAsia="Times New Roman" w:hAnsi="Times New Roman" w:cs="Times New Roman"/>
          <w:sz w:val="24"/>
          <w:szCs w:val="24"/>
          <w:lang w:eastAsia="es-ES_tradnl"/>
        </w:rPr>
        <w:commentReference w:id="79"/>
      </w:r>
      <w:commentRangeStart w:id="80"/>
      <w:commentRangeEnd w:id="80"/>
      <w:r w:rsidR="00AA5B6C" w:rsidRPr="00C31320">
        <w:rPr>
          <w:rStyle w:val="Refdecomentario"/>
          <w:rFonts w:ascii="Times New Roman" w:eastAsia="Times New Roman" w:hAnsi="Times New Roman" w:cs="Times New Roman"/>
          <w:sz w:val="24"/>
          <w:szCs w:val="24"/>
          <w:lang w:eastAsia="es-ES_tradnl"/>
        </w:rPr>
        <w:commentReference w:id="80"/>
      </w:r>
      <w:r w:rsidR="00AA5B6C"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Tests based on Schoenfeld residuals are insufficient because contrasting the null hypothesis for changes as a function of time may not be </w:t>
      </w:r>
      <w:r w:rsidR="00D93841">
        <w:rPr>
          <w:rFonts w:ascii="Times New Roman" w:hAnsi="Times New Roman" w:cs="Times New Roman"/>
          <w:sz w:val="24"/>
          <w:szCs w:val="24"/>
          <w:lang w:val="en-US"/>
        </w:rPr>
        <w:t>entirely</w:t>
      </w:r>
      <w:r w:rsidR="00D93841" w:rsidRPr="00C31320">
        <w:rPr>
          <w:rFonts w:ascii="Times New Roman" w:hAnsi="Times New Roman" w:cs="Times New Roman"/>
          <w:sz w:val="24"/>
          <w:szCs w:val="24"/>
          <w:lang w:val="en-US"/>
        </w:rPr>
        <w:t xml:space="preserve"> </w:t>
      </w:r>
      <w:r w:rsidR="00E30D40" w:rsidRPr="00C31320">
        <w:rPr>
          <w:rFonts w:ascii="Times New Roman" w:hAnsi="Times New Roman" w:cs="Times New Roman"/>
          <w:sz w:val="24"/>
          <w:szCs w:val="24"/>
          <w:lang w:val="en-US"/>
        </w:rPr>
        <w:t xml:space="preserve">indicative of nonproportional </w:t>
      </w:r>
      <w:commentRangeStart w:id="81"/>
      <w:r w:rsidR="00E30D40" w:rsidRPr="00C31320">
        <w:rPr>
          <w:rFonts w:ascii="Times New Roman" w:hAnsi="Times New Roman" w:cs="Times New Roman"/>
          <w:sz w:val="24"/>
          <w:szCs w:val="24"/>
          <w:lang w:val="en-US"/>
        </w:rPr>
        <w:t>hazards</w:t>
      </w:r>
      <w:commentRangeEnd w:id="81"/>
      <w:r w:rsidR="00E30D40" w:rsidRPr="00C31320">
        <w:rPr>
          <w:rStyle w:val="Refdecomentario"/>
          <w:rFonts w:ascii="Times New Roman" w:eastAsia="Times New Roman" w:hAnsi="Times New Roman" w:cs="Times New Roman"/>
          <w:sz w:val="24"/>
          <w:szCs w:val="24"/>
          <w:lang w:eastAsia="es-ES_tradnl"/>
        </w:rPr>
        <w:commentReference w:id="81"/>
      </w:r>
      <w:r w:rsidR="001F0A50">
        <w:rPr>
          <w:rFonts w:ascii="Times New Roman" w:hAnsi="Times New Roman" w:cs="Times New Roman"/>
          <w:sz w:val="24"/>
          <w:szCs w:val="24"/>
          <w:lang w:val="en-US"/>
        </w:rPr>
        <w:t xml:space="preserve"> </w:t>
      </w:r>
      <w:r w:rsidR="00E30D40">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{"citationID":"hC9KXVap","properties":{"formattedCitation":"(Dickman, 2023)","plainCitation":"(Dickman, 2023)","noteIndex":0},"citationItems":[{"id":"cLrDgQHV/FJi9pcMz","uris":["http://zotero.org/users/local/0vuW8hEP/items/82LFBE98"],"itemData":{"id":122,"type":"paper-conference","event-place":"University of Milano-Bicocca","event-title":"Talk at: Department of Statistics and Quantitative Methods","publisher-place":"University of Milano-Bicocca","title":"An introduction to flexible parametric survival models and a discussion of the proportional hazards assumption","author":[{"family":"Dickman","given":"Paul W"}],"issued":{"date-parts":[["2023",3,31]]}}}],"schema":"https://github.com/citation-style-language/schema/raw/master/csl-citation.json"} </w:instrText>
      </w:r>
      <w:r w:rsidR="00E30D40">
        <w:rPr>
          <w:rFonts w:ascii="Times New Roman" w:hAnsi="Times New Roman" w:cs="Times New Roman"/>
          <w:sz w:val="24"/>
          <w:szCs w:val="24"/>
          <w:lang w:val="en-US"/>
        </w:rPr>
        <w:fldChar w:fldCharType="separate"/>
      </w:r>
      <w:r w:rsidR="00E30D40" w:rsidRPr="00E30D40">
        <w:rPr>
          <w:rFonts w:ascii="Times New Roman" w:hAnsi="Times New Roman" w:cs="Times New Roman"/>
          <w:sz w:val="24"/>
        </w:rPr>
        <w:t>(Dickman, 2023)</w:t>
      </w:r>
      <w:r w:rsidR="00E30D40">
        <w:rPr>
          <w:rFonts w:ascii="Times New Roman" w:hAnsi="Times New Roman" w:cs="Times New Roman"/>
          <w:sz w:val="24"/>
          <w:szCs w:val="24"/>
          <w:lang w:val="en-US"/>
        </w:rPr>
        <w:fldChar w:fldCharType="end"/>
      </w:r>
      <w:r w:rsidR="00E30D40" w:rsidRPr="00C31320">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Even small violations can become apparent because of sample size</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{"citationID":"mSB5h7vx","properties":{"formattedCitation":"(Keele, 2010)","plainCitation":"(Keele, 2010)","noteIndex":0},"citationItems":[{"id":977,"uris":["http://zotero.org/users/12673371/items/RTPF6UQJ"],"itemData":{"id":977,"type":"article-journal","abstract":"The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(Keele, 2010)</w:t>
      </w:r>
      <w:r w:rsidR="00AA5B6C">
        <w:rPr>
          <w:rFonts w:ascii="Times New Roman" w:hAnsi="Times New Roman" w:cs="Times New Roman"/>
          <w:sz w:val="24"/>
          <w:szCs w:val="24"/>
          <w:lang w:val="en-US"/>
        </w:rPr>
        <w:fldChar w:fldCharType="end"/>
      </w:r>
      <w:commentRangeStart w:id="82"/>
      <w:r w:rsidR="00AA5B6C" w:rsidRPr="00C31320">
        <w:rPr>
          <w:rFonts w:ascii="Times New Roman" w:hAnsi="Times New Roman" w:cs="Times New Roman"/>
          <w:sz w:val="24"/>
          <w:szCs w:val="24"/>
          <w:lang w:val="en-US"/>
        </w:rPr>
        <w:t>.</w:t>
      </w:r>
      <w:commentRangeEnd w:id="82"/>
      <w:r w:rsidR="00AA5B6C" w:rsidRPr="00C31320">
        <w:rPr>
          <w:rStyle w:val="Refdecomentario"/>
          <w:rFonts w:ascii="Times New Roman" w:eastAsia="Times New Roman" w:hAnsi="Times New Roman" w:cs="Times New Roman"/>
          <w:sz w:val="24"/>
          <w:szCs w:val="24"/>
          <w:lang w:eastAsia="es-ES_tradnl"/>
        </w:rPr>
        <w:commentReference w:id="82"/>
      </w:r>
      <w:commentRangeStart w:id="83"/>
      <w:commentRangeEnd w:id="83"/>
      <w:r w:rsidR="00AA5B6C" w:rsidRPr="00C31320">
        <w:rPr>
          <w:rStyle w:val="Refdecomentario"/>
          <w:rFonts w:ascii="Times New Roman" w:eastAsia="Times New Roman" w:hAnsi="Times New Roman" w:cs="Times New Roman"/>
          <w:sz w:val="24"/>
          <w:szCs w:val="24"/>
          <w:lang w:eastAsia="es-ES_tradnl"/>
        </w:rPr>
        <w:commentReference w:id="83"/>
      </w:r>
      <w:r w:rsidR="00AA5B6C" w:rsidRPr="00C31320">
        <w:rPr>
          <w:rFonts w:ascii="Times New Roman" w:hAnsi="Times New Roman" w:cs="Times New Roman"/>
          <w:sz w:val="24"/>
          <w:szCs w:val="24"/>
          <w:lang w:val="en-US"/>
        </w:rPr>
        <w:t xml:space="preserve"> Additionally, given that the intensity model has prediction purposes (i.e., readmission), it can still be used effectively even if hazards are not proportional</w:t>
      </w:r>
      <w:r w:rsidR="00AA5B6C">
        <w:rPr>
          <w:rFonts w:ascii="Times New Roman" w:hAnsi="Times New Roman" w:cs="Times New Roman"/>
          <w:sz w:val="24"/>
          <w:szCs w:val="24"/>
          <w:lang w:val="en-US"/>
        </w:rPr>
        <w:t xml:space="preserve"> </w:t>
      </w:r>
      <w:r w:rsidR="00AA5B6C">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{"citationID":"FzdbInAq","properties":{"formattedCitation":"(Jardillier et al., 2022)","plainCitation":"(Jardillier et al., 2022)","noteIndex":0},"citationItems":[{"id":978,"uris":["http://zotero.org/users/12673371/items/X3R7IYS3"],"itemData":{"id":978,"type":"article-journal","abstract":"Prediction of patient survival from tumor molecular ‘-omics’ data is a key step toward personalized medicine. Cox models performed on RNA profiling datasets are popular for clinical outcome predictions. But these models are applied in the context of “high dimension”, as the number p of covariates (gene expressions) greatly exceeds the number n of patients and e of events. Thus, pre-screening together with penalization methods are widely used for dimensional reduction.","container-title":"BMC Cancer","DOI":"10.1186/s12885-022-10117-1","ISSN":"1471-2407","issue":"1","journalAbbreviation":"BMC Cancer","page":"1045","source":"BioMed Central","title":"Prognosis of lasso-like penalized Cox models with tumor profiling improves prediction over clinical data alone and benefits from bi-dimensional pre-screening","volume":"22","author":[{"family":"Jardillier","given":"Rémy"},{"family":"Koca","given":"Dzenis"},{"family":"Chatelain","given":"Florent"},{"family":"Guyon","given":"Laurent"}],"issued":{"date-parts":[["2022",10,5]]}}}],"schema":"https://github.com/citation-style-language/schema/raw/master/csl-citation.json"} </w:instrText>
      </w:r>
      <w:r w:rsidR="00AA5B6C">
        <w:rPr>
          <w:rFonts w:ascii="Times New Roman" w:hAnsi="Times New Roman" w:cs="Times New Roman"/>
          <w:sz w:val="24"/>
          <w:szCs w:val="24"/>
          <w:lang w:val="en-US"/>
        </w:rPr>
        <w:fldChar w:fldCharType="separate"/>
      </w:r>
      <w:r w:rsidR="00AA5B6C" w:rsidRPr="00F27C17">
        <w:rPr>
          <w:rFonts w:ascii="Times New Roman" w:hAnsi="Times New Roman" w:cs="Times New Roman"/>
          <w:sz w:val="24"/>
        </w:rPr>
        <w:t>(Jardillier et al., 2022)</w:t>
      </w:r>
      <w:r w:rsidR="00AA5B6C">
        <w:rPr>
          <w:rFonts w:ascii="Times New Roman" w:hAnsi="Times New Roman" w:cs="Times New Roman"/>
          <w:sz w:val="24"/>
          <w:szCs w:val="24"/>
          <w:lang w:val="en-US"/>
        </w:rPr>
        <w:fldChar w:fldCharType="end"/>
      </w:r>
      <w:commentRangeStart w:id="84"/>
      <w:r w:rsidR="00AA5B6C" w:rsidRPr="00C31320">
        <w:rPr>
          <w:rFonts w:ascii="Times New Roman" w:hAnsi="Times New Roman" w:cs="Times New Roman"/>
          <w:sz w:val="24"/>
          <w:szCs w:val="24"/>
          <w:lang w:val="en-US"/>
        </w:rPr>
        <w:t>.</w:t>
      </w:r>
      <w:commentRangeEnd w:id="84"/>
      <w:r w:rsidR="00AA5B6C" w:rsidRPr="00C31320">
        <w:rPr>
          <w:rStyle w:val="Refdecomentario"/>
          <w:rFonts w:ascii="Times New Roman" w:eastAsia="Times New Roman" w:hAnsi="Times New Roman" w:cs="Times New Roman"/>
          <w:sz w:val="24"/>
          <w:szCs w:val="24"/>
          <w:lang w:eastAsia="es-ES_tradnl"/>
        </w:rPr>
        <w:commentReference w:id="84"/>
      </w:r>
      <w:commentRangeStart w:id="85"/>
      <w:commentRangeEnd w:id="85"/>
      <w:r w:rsidR="00AA5B6C" w:rsidRPr="00C31320">
        <w:rPr>
          <w:rStyle w:val="Refdecomentario"/>
          <w:rFonts w:ascii="Times New Roman" w:eastAsia="Times New Roman" w:hAnsi="Times New Roman" w:cs="Times New Roman"/>
          <w:sz w:val="24"/>
          <w:szCs w:val="24"/>
          <w:lang w:eastAsia="es-ES_tradnl"/>
        </w:rPr>
        <w:commentReference w:id="85"/>
      </w:r>
      <w:r>
        <w:rPr>
          <w:rFonts w:ascii="Times New Roman" w:hAnsi="Times New Roman" w:cs="Times New Roman"/>
          <w:sz w:val="24"/>
          <w:szCs w:val="24"/>
        </w:rPr>
        <w:t xml:space="preserve"> </w:t>
      </w:r>
      <w:r w:rsidR="00AA5B6C">
        <w:rPr>
          <w:rFonts w:ascii="Times New Roman" w:hAnsi="Times New Roman" w:cs="Times New Roman"/>
          <w:sz w:val="24"/>
          <w:szCs w:val="24"/>
          <w:lang w:val="en-US"/>
        </w:rPr>
        <w:t>However</w:t>
      </w:r>
      <w:r w:rsidR="00AA5B6C" w:rsidRPr="00C31320">
        <w:rPr>
          <w:rFonts w:ascii="Times New Roman" w:hAnsi="Times New Roman" w:cs="Times New Roman"/>
          <w:sz w:val="24"/>
          <w:szCs w:val="24"/>
          <w:lang w:val="en-US"/>
        </w:rPr>
        <w:t xml:space="preserve">, the association described here </w:t>
      </w:r>
      <w:r w:rsidR="00AA5B6C">
        <w:rPr>
          <w:rFonts w:ascii="Times New Roman" w:hAnsi="Times New Roman" w:cs="Times New Roman"/>
          <w:sz w:val="24"/>
          <w:szCs w:val="24"/>
          <w:lang w:val="en-US"/>
        </w:rPr>
        <w:t xml:space="preserve">may </w:t>
      </w:r>
      <w:r w:rsidR="00AA5B6C" w:rsidRPr="00C31320">
        <w:rPr>
          <w:rFonts w:ascii="Times New Roman" w:hAnsi="Times New Roman" w:cs="Times New Roman"/>
          <w:sz w:val="24"/>
          <w:szCs w:val="24"/>
          <w:lang w:val="en-US"/>
        </w:rPr>
        <w:t>lack causal interpretation</w:t>
      </w:r>
      <w:r w:rsidR="00AA5B6C">
        <w:rPr>
          <w:rFonts w:ascii="Times New Roman" w:hAnsi="Times New Roman" w:cs="Times New Roman"/>
          <w:sz w:val="24"/>
          <w:szCs w:val="24"/>
          <w:lang w:val="en-US"/>
        </w:rPr>
        <w:t>,</w:t>
      </w:r>
      <w:r w:rsidR="00AA5B6C" w:rsidRPr="00C31320">
        <w:rPr>
          <w:rFonts w:ascii="Times New Roman" w:hAnsi="Times New Roman" w:cs="Times New Roman"/>
          <w:sz w:val="24"/>
          <w:szCs w:val="24"/>
          <w:lang w:val="en-US"/>
        </w:rPr>
        <w:t xml:space="preserve"> given that the recurrent event process might be associated with </w:t>
      </w:r>
      <w:r w:rsidR="00AA5B6C">
        <w:rPr>
          <w:rFonts w:ascii="Times New Roman" w:hAnsi="Times New Roman" w:cs="Times New Roman"/>
          <w:sz w:val="24"/>
          <w:szCs w:val="24"/>
          <w:lang w:val="en-US"/>
        </w:rPr>
        <w:t xml:space="preserve">the </w:t>
      </w:r>
      <w:r w:rsidR="00AA5B6C" w:rsidRPr="00C31320">
        <w:rPr>
          <w:rFonts w:ascii="Times New Roman" w:hAnsi="Times New Roman" w:cs="Times New Roman"/>
          <w:sz w:val="24"/>
          <w:szCs w:val="24"/>
          <w:lang w:val="en-US"/>
        </w:rPr>
        <w:t xml:space="preserve">right censoring mechanism. </w:t>
      </w:r>
      <w:r w:rsidRPr="00C31320">
        <w:rPr>
          <w:rFonts w:ascii="Times New Roman" w:hAnsi="Times New Roman" w:cs="Times New Roman"/>
          <w:sz w:val="24"/>
          <w:szCs w:val="24"/>
          <w:lang w:val="en-US"/>
        </w:rPr>
        <w:t xml:space="preserve">For example, patients admitted for treatment </w:t>
      </w:r>
      <w:r>
        <w:rPr>
          <w:rFonts w:ascii="Times New Roman" w:hAnsi="Times New Roman" w:cs="Times New Roman"/>
          <w:sz w:val="24"/>
          <w:szCs w:val="24"/>
          <w:lang w:val="en-US"/>
        </w:rPr>
        <w:t>o</w:t>
      </w:r>
      <w:r w:rsidRPr="00C31320">
        <w:rPr>
          <w:rFonts w:ascii="Times New Roman" w:hAnsi="Times New Roman" w:cs="Times New Roman"/>
          <w:sz w:val="24"/>
          <w:szCs w:val="24"/>
          <w:lang w:val="en-US"/>
        </w:rPr>
        <w:t>n dates closer to administrative censorship or in ongoing treatments might ha</w:t>
      </w:r>
      <w:r>
        <w:rPr>
          <w:rFonts w:ascii="Times New Roman" w:hAnsi="Times New Roman" w:cs="Times New Roman"/>
          <w:sz w:val="24"/>
          <w:szCs w:val="24"/>
          <w:lang w:val="en-US"/>
        </w:rPr>
        <w:t>ve</w:t>
      </w:r>
      <w:r w:rsidRPr="00C31320">
        <w:rPr>
          <w:rFonts w:ascii="Times New Roman" w:hAnsi="Times New Roman" w:cs="Times New Roman"/>
          <w:sz w:val="24"/>
          <w:szCs w:val="24"/>
          <w:lang w:val="en-US"/>
        </w:rPr>
        <w:t xml:space="preserve"> different characteristics that may change the inverse of susceptibility to recurrent </w:t>
      </w:r>
      <w:commentRangeStart w:id="86"/>
      <w:r w:rsidRPr="00C31320">
        <w:rPr>
          <w:rFonts w:ascii="Times New Roman" w:hAnsi="Times New Roman" w:cs="Times New Roman"/>
          <w:sz w:val="24"/>
          <w:szCs w:val="24"/>
          <w:lang w:val="en-US"/>
        </w:rPr>
        <w:t>treatments</w:t>
      </w:r>
      <w:commentRangeEnd w:id="86"/>
      <w:r w:rsidRPr="00C31320">
        <w:rPr>
          <w:rStyle w:val="Refdecomentario"/>
          <w:rFonts w:ascii="Times New Roman" w:eastAsia="Times New Roman" w:hAnsi="Times New Roman" w:cs="Times New Roman"/>
          <w:sz w:val="24"/>
          <w:szCs w:val="24"/>
          <w:lang w:eastAsia="es-ES_tradnl"/>
        </w:rPr>
        <w:commentReference w:id="86"/>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A324FC">
        <w:rPr>
          <w:rFonts w:ascii="Times New Roman" w:hAnsi="Times New Roman" w:cs="Times New Roman"/>
          <w:sz w:val="24"/>
          <w:szCs w:val="24"/>
          <w:lang w:val="en-US"/>
        </w:rPr>
        <w:instrText xml:space="preserve"> ADDIN ZOTERO_ITEM CSL_CITATION {"citationID":"5zQduBHW","properties":{"formattedCitation":"(Rytgaard &amp; van der Laan, 2024)","plainCitation":"(Rytgaard &amp; van der Laan, 2024)","noteIndex":0},"citationItems":[{"id":"cLrDgQHV/32RGEaJE","uris":["http://zotero.org/users/local/0vuW8hEP/items/3I59WWXB"],"itemData":{"id":123,"type":"article","abstract":"Longitudinal settings involving outcome, competing risks and censoring events occurring and recurring in continuous time are common in medical research, but are often analyzed with methods that do not allow for taking post-baseline information into account. In this work, we define statistical and causal target parameters via the g-computation formula by carrying out interventions directly on the product integral representing the observed data distribution in a continuous-time counting process model framework. In recurrent events settings our target parameter identifies the expected number of recurrent events also in settings where the censoring mechanism or post-baseline treatment decisions depend on past information of post-baseline covariates such as the recurrent event process. We propose a flexible estimation procedure based on targeted maximum likelihood estimation coupled with highly adaptive lasso estimation to provide a novel approach for double robust and nonparametric inference for the considered target parameter. We illustrate the methods in a simulation study.","DOI":"10.48550/arXiv.2404.01736","note":"arXiv:2404.01736 [stat]","number":"arXiv:2404.01736","publisher":"arXiv","source":"arXiv.org","title":"Nonparametric efficient causal estimation of the intervention-specific expected number of recurrent events with continuous-time targeted maximum likelihood and highly adaptive lasso estimation","URL":"http://arxiv.org/abs/2404.01736","author":[{"family":"Rytgaard","given":"Helene C. W."},{"family":"Laan","given":"Mark J.","non-dropping-particle":"van der"}],"accessed":{"date-parts":[["2024",7,7]]},"issued":{"date-parts":[["2024",4,2]]}}}],"schema":"https://github.com/citation-style-language/schema/raw/master/csl-citation.json"} </w:instrText>
      </w:r>
      <w:r>
        <w:rPr>
          <w:rFonts w:ascii="Times New Roman" w:hAnsi="Times New Roman" w:cs="Times New Roman"/>
          <w:sz w:val="24"/>
          <w:szCs w:val="24"/>
          <w:lang w:val="en-US"/>
        </w:rPr>
        <w:fldChar w:fldCharType="separate"/>
      </w:r>
      <w:r w:rsidRPr="00C41716">
        <w:rPr>
          <w:rFonts w:ascii="Times New Roman" w:hAnsi="Times New Roman" w:cs="Times New Roman"/>
          <w:sz w:val="24"/>
        </w:rPr>
        <w:t>(Rytgaard &amp; van der Laan, 2024)</w:t>
      </w:r>
      <w:r>
        <w:rPr>
          <w:rFonts w:ascii="Times New Roman" w:hAnsi="Times New Roman" w:cs="Times New Roman"/>
          <w:sz w:val="24"/>
          <w:szCs w:val="24"/>
          <w:lang w:val="en-US"/>
        </w:rPr>
        <w:fldChar w:fldCharType="end"/>
      </w:r>
      <w:r w:rsidRPr="00C31320">
        <w:rPr>
          <w:rFonts w:ascii="Times New Roman" w:hAnsi="Times New Roman" w:cs="Times New Roman"/>
          <w:sz w:val="24"/>
          <w:szCs w:val="24"/>
          <w:lang w:val="en-US"/>
        </w:rPr>
        <w:t>.</w:t>
      </w:r>
    </w:p>
    <w:p w14:paraId="228A06BD" w14:textId="1B1C1DE4" w:rsidR="00BD61EF" w:rsidRPr="00BD61EF" w:rsidRDefault="00BD61EF" w:rsidP="00BD61EF">
      <w:pPr>
        <w:pStyle w:val="Prrafodelista"/>
        <w:numPr>
          <w:ilvl w:val="0"/>
          <w:numId w:val="5"/>
        </w:numPr>
        <w:spacing w:line="480" w:lineRule="auto"/>
        <w:rPr>
          <w:rFonts w:ascii="Times New Roman" w:hAnsi="Times New Roman" w:cs="Times New Roman"/>
          <w:b/>
          <w:bCs/>
          <w:sz w:val="24"/>
          <w:szCs w:val="24"/>
          <w:lang w:val="en-US"/>
        </w:rPr>
      </w:pPr>
      <w:r w:rsidRPr="00BD61EF">
        <w:rPr>
          <w:rFonts w:ascii="Times New Roman" w:hAnsi="Times New Roman" w:cs="Times New Roman"/>
          <w:b/>
          <w:bCs/>
          <w:sz w:val="24"/>
          <w:szCs w:val="24"/>
          <w:lang w:val="en-US"/>
        </w:rPr>
        <w:t>CONCLUSION</w:t>
      </w:r>
    </w:p>
    <w:p w14:paraId="2D19D666" w14:textId="79FD0B58" w:rsidR="00BD61EF" w:rsidRPr="00BD61EF" w:rsidRDefault="008769C7" w:rsidP="0056651F">
      <w:pPr>
        <w:spacing w:line="480" w:lineRule="auto"/>
        <w:ind w:firstLine="567"/>
        <w:rPr>
          <w:rFonts w:ascii="Times New Roman" w:hAnsi="Times New Roman" w:cs="Times New Roman"/>
          <w:sz w:val="24"/>
          <w:szCs w:val="24"/>
          <w:lang w:val="en-US"/>
        </w:rPr>
      </w:pPr>
      <w:r w:rsidRPr="00BD61EF">
        <w:rPr>
          <w:rFonts w:ascii="Times New Roman" w:hAnsi="Times New Roman" w:cs="Times New Roman"/>
          <w:sz w:val="24"/>
          <w:szCs w:val="24"/>
        </w:rPr>
        <w:lastRenderedPageBreak/>
        <w:t>Our study</w:t>
      </w:r>
      <w:r>
        <w:rPr>
          <w:rFonts w:ascii="Times New Roman" w:hAnsi="Times New Roman" w:cs="Times New Roman"/>
          <w:sz w:val="24"/>
          <w:szCs w:val="24"/>
        </w:rPr>
        <w:t xml:space="preserve"> showed</w:t>
      </w:r>
      <w:r w:rsidRPr="00BD61EF">
        <w:rPr>
          <w:rFonts w:ascii="Times New Roman" w:hAnsi="Times New Roman" w:cs="Times New Roman"/>
          <w:sz w:val="24"/>
          <w:szCs w:val="24"/>
        </w:rPr>
        <w:t xml:space="preserve"> that </w:t>
      </w:r>
      <w:r>
        <w:rPr>
          <w:rFonts w:ascii="Times New Roman" w:hAnsi="Times New Roman" w:cs="Times New Roman"/>
          <w:sz w:val="24"/>
          <w:szCs w:val="24"/>
        </w:rPr>
        <w:t>PSU</w:t>
      </w:r>
      <w:r w:rsidRPr="00BD61EF">
        <w:rPr>
          <w:rFonts w:ascii="Times New Roman" w:hAnsi="Times New Roman" w:cs="Times New Roman"/>
          <w:sz w:val="24"/>
          <w:szCs w:val="24"/>
        </w:rPr>
        <w:t xml:space="preserve"> at admission was associated with higher treatment non-completion rates in specific settings, notably in intensive ambulatory and women-only residential programs.</w:t>
      </w:r>
      <w:r w:rsidR="00BD61EF" w:rsidRPr="00BD61EF">
        <w:rPr>
          <w:rFonts w:ascii="Times New Roman" w:hAnsi="Times New Roman" w:cs="Times New Roman"/>
          <w:sz w:val="24"/>
          <w:szCs w:val="24"/>
        </w:rPr>
        <w:t xml:space="preserve"> These findings underline the need for tailored interventions to address the unique challenges of PSU patients with PSU. Additionally, demographic factors such as age and birth cohort significantly influenced treatment outcomes. This study provides valuable insights for improving SUD treatment programs in Latin America, emphasizing the importance of comprehensive data collection and personalized treatment strategies to enhance patient retention and completion rates.</w:t>
      </w:r>
    </w:p>
    <w:p w14:paraId="1F125EC2" w14:textId="77777777" w:rsidR="00AA5B6C" w:rsidRPr="00F27C17" w:rsidRDefault="00AA5B6C" w:rsidP="00F27C17">
      <w:pPr>
        <w:pStyle w:val="Prrafodelista"/>
        <w:numPr>
          <w:ilvl w:val="0"/>
          <w:numId w:val="5"/>
        </w:numPr>
        <w:rPr>
          <w:rFonts w:ascii="Times New Roman" w:hAnsi="Times New Roman" w:cs="Times New Roman"/>
          <w:b/>
          <w:bCs/>
          <w:sz w:val="24"/>
          <w:szCs w:val="24"/>
          <w:lang w:val="en-US"/>
        </w:rPr>
      </w:pPr>
      <w:commentRangeStart w:id="87"/>
      <w:r w:rsidRPr="00F27C17">
        <w:rPr>
          <w:rFonts w:ascii="Times New Roman" w:hAnsi="Times New Roman" w:cs="Times New Roman"/>
          <w:b/>
          <w:bCs/>
          <w:sz w:val="24"/>
          <w:szCs w:val="24"/>
          <w:lang w:val="en-US"/>
        </w:rPr>
        <w:t>BIBLIOGRAPHY</w:t>
      </w:r>
      <w:commentRangeEnd w:id="87"/>
      <w:r w:rsidR="001F0A50">
        <w:rPr>
          <w:rStyle w:val="Refdecomentario"/>
          <w:rFonts w:ascii="Times New Roman" w:eastAsia="Times New Roman" w:hAnsi="Times New Roman" w:cs="Times New Roman"/>
          <w:lang w:val="en-US" w:eastAsia="es-CL"/>
        </w:rPr>
        <w:commentReference w:id="87"/>
      </w:r>
    </w:p>
    <w:p w14:paraId="1EC9FD0A" w14:textId="77777777" w:rsidR="00AA5B6C" w:rsidRPr="00F27C17" w:rsidRDefault="00AA5B6C" w:rsidP="00F27C17">
      <w:pPr>
        <w:rPr>
          <w:rFonts w:ascii="Times New Roman" w:hAnsi="Times New Roman" w:cs="Times New Roman"/>
          <w:sz w:val="24"/>
          <w:szCs w:val="24"/>
          <w:lang w:val="en-US"/>
        </w:rPr>
      </w:pPr>
    </w:p>
    <w:p w14:paraId="60DD102C" w14:textId="77777777" w:rsidR="00076C44" w:rsidRPr="000E244F" w:rsidRDefault="00AA5B6C"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n-US"/>
        </w:rPr>
        <w:fldChar w:fldCharType="begin"/>
      </w:r>
      <w:r w:rsidR="00076C44" w:rsidRPr="000E244F">
        <w:rPr>
          <w:rFonts w:ascii="Times New Roman" w:hAnsi="Times New Roman" w:cs="Times New Roman"/>
          <w:sz w:val="24"/>
          <w:szCs w:val="24"/>
          <w:lang w:val="en-US"/>
        </w:rPr>
        <w:instrText xml:space="preserve"> ADDIN ZOTERO_BIBL {"uncited":[],"omitted":[],"custom":[]} CSL_BIBLIOGRAPHY </w:instrText>
      </w:r>
      <w:r w:rsidRPr="000E244F">
        <w:rPr>
          <w:rFonts w:ascii="Times New Roman" w:hAnsi="Times New Roman" w:cs="Times New Roman"/>
          <w:sz w:val="24"/>
          <w:szCs w:val="24"/>
          <w:lang w:val="en-US"/>
        </w:rPr>
        <w:fldChar w:fldCharType="separate"/>
      </w:r>
      <w:r w:rsidR="00076C44" w:rsidRPr="000E244F">
        <w:rPr>
          <w:rFonts w:ascii="Times New Roman" w:hAnsi="Times New Roman" w:cs="Times New Roman"/>
          <w:sz w:val="24"/>
          <w:szCs w:val="24"/>
        </w:rPr>
        <w:t xml:space="preserve">Andersson, H. W., Lauvsnes, A. D. F., &amp; Nordfjærn, T. (2021). Emerging Adults in Inpatient Substance Use Treatment: A Prospective Cohort Study of Patient Characteristics and Treatment Outcomes. </w:t>
      </w:r>
      <w:r w:rsidR="00076C44" w:rsidRPr="000E244F">
        <w:rPr>
          <w:rFonts w:ascii="Times New Roman" w:hAnsi="Times New Roman" w:cs="Times New Roman"/>
          <w:i/>
          <w:iCs/>
          <w:sz w:val="24"/>
          <w:szCs w:val="24"/>
        </w:rPr>
        <w:t>European Addiction Research</w:t>
      </w:r>
      <w:r w:rsidR="00076C44" w:rsidRPr="000E244F">
        <w:rPr>
          <w:rFonts w:ascii="Times New Roman" w:hAnsi="Times New Roman" w:cs="Times New Roman"/>
          <w:sz w:val="24"/>
          <w:szCs w:val="24"/>
        </w:rPr>
        <w:t xml:space="preserve">, </w:t>
      </w:r>
      <w:r w:rsidR="00076C44" w:rsidRPr="000E244F">
        <w:rPr>
          <w:rFonts w:ascii="Times New Roman" w:hAnsi="Times New Roman" w:cs="Times New Roman"/>
          <w:i/>
          <w:iCs/>
          <w:sz w:val="24"/>
          <w:szCs w:val="24"/>
        </w:rPr>
        <w:t>27</w:t>
      </w:r>
      <w:r w:rsidR="00076C44" w:rsidRPr="000E244F">
        <w:rPr>
          <w:rFonts w:ascii="Times New Roman" w:hAnsi="Times New Roman" w:cs="Times New Roman"/>
          <w:sz w:val="24"/>
          <w:szCs w:val="24"/>
        </w:rPr>
        <w:t>(3), 206–215. https://doi.org/10.1159/000512156</w:t>
      </w:r>
    </w:p>
    <w:p w14:paraId="1BC257D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Andersson, H. W., Steinsbekk, A., Walderhaug, E., Otterholt, E., &amp; Nordfjærn, T. (2018). Predictors of Dropout From Inpatient Substance Use Treatment: A Prospective Cohort Study. </w:t>
      </w:r>
      <w:r w:rsidRPr="000E244F">
        <w:rPr>
          <w:rFonts w:ascii="Times New Roman" w:hAnsi="Times New Roman" w:cs="Times New Roman"/>
          <w:i/>
          <w:iCs/>
          <w:sz w:val="24"/>
          <w:szCs w:val="24"/>
        </w:rPr>
        <w:t>Substance Abuse: Research and Treatment</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12</w:t>
      </w:r>
      <w:r w:rsidRPr="000E244F">
        <w:rPr>
          <w:rFonts w:ascii="Times New Roman" w:hAnsi="Times New Roman" w:cs="Times New Roman"/>
          <w:sz w:val="24"/>
          <w:szCs w:val="24"/>
        </w:rPr>
        <w:t>, 1178221818760551. https://doi.org/10.1177/1178221818760551</w:t>
      </w:r>
    </w:p>
    <w:p w14:paraId="09B1274E"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Andersson, H. W., Wenaas, M., &amp; Nordfjærn, T. (2019). Relapse after inpatient substance use treatment: A prospective cohort study among users of illicit substances. </w:t>
      </w:r>
      <w:r w:rsidRPr="000E244F">
        <w:rPr>
          <w:rFonts w:ascii="Times New Roman" w:hAnsi="Times New Roman" w:cs="Times New Roman"/>
          <w:i/>
          <w:iCs/>
          <w:sz w:val="24"/>
          <w:szCs w:val="24"/>
        </w:rPr>
        <w:t>Addictive Behaviors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90</w:t>
      </w:r>
      <w:r w:rsidRPr="000E244F">
        <w:rPr>
          <w:rFonts w:ascii="Times New Roman" w:hAnsi="Times New Roman" w:cs="Times New Roman"/>
          <w:sz w:val="24"/>
          <w:szCs w:val="24"/>
        </w:rPr>
        <w:t>, 222–228. https://doi.org/10.1016/j.addbeh.2018.11.008</w:t>
      </w:r>
    </w:p>
    <w:p w14:paraId="6C3D9E65"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Babor, T. F. (2021). Treatment Systems for Population Management of Substance Use Disorders: Requirements and Priorities from a Public Health Perspective. In N. el-Guebaly, G. Carrà, M. Galanter, &amp; A. M. Baldacchino (Eds.), </w:t>
      </w:r>
      <w:r w:rsidRPr="000E244F">
        <w:rPr>
          <w:rFonts w:ascii="Times New Roman" w:hAnsi="Times New Roman" w:cs="Times New Roman"/>
          <w:i/>
          <w:iCs/>
          <w:sz w:val="24"/>
          <w:szCs w:val="24"/>
        </w:rPr>
        <w:t xml:space="preserve">Textbook of Addiction </w:t>
      </w:r>
      <w:r w:rsidRPr="000E244F">
        <w:rPr>
          <w:rFonts w:ascii="Times New Roman" w:hAnsi="Times New Roman" w:cs="Times New Roman"/>
          <w:i/>
          <w:iCs/>
          <w:sz w:val="24"/>
          <w:szCs w:val="24"/>
        </w:rPr>
        <w:lastRenderedPageBreak/>
        <w:t>Treatment: International Perspectives</w:t>
      </w:r>
      <w:r w:rsidRPr="000E244F">
        <w:rPr>
          <w:rFonts w:ascii="Times New Roman" w:hAnsi="Times New Roman" w:cs="Times New Roman"/>
          <w:sz w:val="24"/>
          <w:szCs w:val="24"/>
        </w:rPr>
        <w:t xml:space="preserve"> (pp. 553–567). Springer International Publishing. https://doi.org/10.1007/978-3-030-36391-8_39</w:t>
      </w:r>
    </w:p>
    <w:p w14:paraId="12F2785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Basu, D., Ghosh, A., Sarkar, S., Patra, B. N., Subodh, B. N., &amp; Mattoo, S. K. (2017). Initial treatment dropout in patients with substance use disorders attending a tertiary care de-addiction centre in north India. </w:t>
      </w:r>
      <w:r w:rsidRPr="000E244F">
        <w:rPr>
          <w:rFonts w:ascii="Times New Roman" w:hAnsi="Times New Roman" w:cs="Times New Roman"/>
          <w:i/>
          <w:iCs/>
          <w:sz w:val="24"/>
          <w:szCs w:val="24"/>
        </w:rPr>
        <w:t>The Indian Journal of Medical Research</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146</w:t>
      </w:r>
      <w:r w:rsidRPr="000E244F">
        <w:rPr>
          <w:rFonts w:ascii="Times New Roman" w:hAnsi="Times New Roman" w:cs="Times New Roman"/>
          <w:sz w:val="24"/>
          <w:szCs w:val="24"/>
        </w:rPr>
        <w:t>(Supplement), S77–S84. https://doi.org/10.4103/ijmr.IJMR_1309_15</w:t>
      </w:r>
    </w:p>
    <w:p w14:paraId="7AFF4797"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Beaulieu, M., Tremblay, J., &amp; Bertrand, K. (2022a). Adjustments to Service Organization in Specialized Addiction Services and Clinical Strategies for Better Meeting the Needs of People with a Persistent Substance Use Disorder. </w:t>
      </w:r>
      <w:r w:rsidRPr="000E244F">
        <w:rPr>
          <w:rFonts w:ascii="Times New Roman" w:hAnsi="Times New Roman" w:cs="Times New Roman"/>
          <w:i/>
          <w:iCs/>
          <w:sz w:val="24"/>
          <w:szCs w:val="24"/>
        </w:rPr>
        <w:t>International Journal of Mental Health and Addiction</w:t>
      </w:r>
      <w:r w:rsidRPr="000E244F">
        <w:rPr>
          <w:rFonts w:ascii="Times New Roman" w:hAnsi="Times New Roman" w:cs="Times New Roman"/>
          <w:sz w:val="24"/>
          <w:szCs w:val="24"/>
        </w:rPr>
        <w:t>. https://doi.org/10.1007/s11469-022-00982-z</w:t>
      </w:r>
    </w:p>
    <w:p w14:paraId="2E6A6F95"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Beaulieu, M., Tremblay, J., &amp; Bertrand, K. (2022b). Adjustments to Service Organization in Specialized Addiction Services and Clinical Strategies for Better Meeting the Needs of People with a Persistent Substance Use Disorder. </w:t>
      </w:r>
      <w:r w:rsidRPr="000E244F">
        <w:rPr>
          <w:rFonts w:ascii="Times New Roman" w:hAnsi="Times New Roman" w:cs="Times New Roman"/>
          <w:i/>
          <w:iCs/>
          <w:sz w:val="24"/>
          <w:szCs w:val="24"/>
        </w:rPr>
        <w:t>International Journal of Mental Health and Addiction</w:t>
      </w:r>
      <w:r w:rsidRPr="000E244F">
        <w:rPr>
          <w:rFonts w:ascii="Times New Roman" w:hAnsi="Times New Roman" w:cs="Times New Roman"/>
          <w:sz w:val="24"/>
          <w:szCs w:val="24"/>
        </w:rPr>
        <w:t>. https://doi.org/10.1007/s11469-022-00982-z</w:t>
      </w:r>
    </w:p>
    <w:p w14:paraId="44476731"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Bhondoekhan, F., Li, Y., Gaither, R., Daly, M. M., Hallowell, B. D., Chambers, L. C., Beaudoin, F. L., &amp; Marshall, B. D. L. (2023). The impact of polysubstance use patterns on engagement of substance use disorder treatment among emergency department patients at high risk of opioid overdose. </w:t>
      </w:r>
      <w:r w:rsidRPr="000E244F">
        <w:rPr>
          <w:rFonts w:ascii="Times New Roman" w:hAnsi="Times New Roman" w:cs="Times New Roman"/>
          <w:i/>
          <w:iCs/>
          <w:sz w:val="24"/>
          <w:szCs w:val="24"/>
        </w:rPr>
        <w:t>Addictive Behaviors Reports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18</w:t>
      </w:r>
      <w:r w:rsidRPr="000E244F">
        <w:rPr>
          <w:rFonts w:ascii="Times New Roman" w:hAnsi="Times New Roman" w:cs="Times New Roman"/>
          <w:sz w:val="24"/>
          <w:szCs w:val="24"/>
        </w:rPr>
        <w:t>, 100512. https://doi.org/10.1016/j.abrep.2023.100512</w:t>
      </w:r>
    </w:p>
    <w:p w14:paraId="024EA842"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Bonfiglio, N. S., Portoghese, I., Renati, R., Mascia, M. L., &amp; Penna, M. P. (2022). Polysubstance Use Patterns among Outpatients Undergoing Substance Use Disorder Treatment: A Latent Class Analysis. </w:t>
      </w:r>
      <w:r w:rsidRPr="000E244F">
        <w:rPr>
          <w:rFonts w:ascii="Times New Roman" w:hAnsi="Times New Roman" w:cs="Times New Roman"/>
          <w:i/>
          <w:iCs/>
          <w:sz w:val="24"/>
          <w:szCs w:val="24"/>
        </w:rPr>
        <w:t>International Journal of Environmental Research and Public Health</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19</w:t>
      </w:r>
      <w:r w:rsidRPr="000E244F">
        <w:rPr>
          <w:rFonts w:ascii="Times New Roman" w:hAnsi="Times New Roman" w:cs="Times New Roman"/>
          <w:sz w:val="24"/>
          <w:szCs w:val="24"/>
        </w:rPr>
        <w:t>(24), Article 24. https://doi.org/10.3390/ijerph192416759</w:t>
      </w:r>
    </w:p>
    <w:p w14:paraId="1E999D35"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lastRenderedPageBreak/>
        <w:t xml:space="preserve">Bórquez, I., Cerdá, M., González-Santa Cruz, A., Krawczyk, N., &amp; Castillo-Carniglia, Á. (2024). </w:t>
      </w:r>
      <w:r w:rsidRPr="000E244F">
        <w:rPr>
          <w:rFonts w:ascii="Times New Roman" w:hAnsi="Times New Roman" w:cs="Times New Roman"/>
          <w:sz w:val="24"/>
          <w:szCs w:val="24"/>
        </w:rPr>
        <w:t xml:space="preserve">Longitudinal trajectories of substance use disorder treatment use: A latent class growth analysis using a national cohort in Chile. </w:t>
      </w:r>
      <w:r w:rsidRPr="000E244F">
        <w:rPr>
          <w:rFonts w:ascii="Times New Roman" w:hAnsi="Times New Roman" w:cs="Times New Roman"/>
          <w:i/>
          <w:iCs/>
          <w:sz w:val="24"/>
          <w:szCs w:val="24"/>
        </w:rPr>
        <w:t>Addiction (Abingdon, England)</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119</w:t>
      </w:r>
      <w:r w:rsidRPr="000E244F">
        <w:rPr>
          <w:rFonts w:ascii="Times New Roman" w:hAnsi="Times New Roman" w:cs="Times New Roman"/>
          <w:sz w:val="24"/>
          <w:szCs w:val="24"/>
        </w:rPr>
        <w:t>(4), 753–765. https://doi.org/10.1111/add.16412</w:t>
      </w:r>
    </w:p>
    <w:p w14:paraId="0630BAB3"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Bunting, A. M., Shearer, R., Linden-Carmichael, A. N., Williams, A. R., Comer, S. D., Cerdá, M., &amp; Lorvick, J. (2023). Are you thinking what I’m thinking? Defining what we mean by “polysubstance use.” </w:t>
      </w:r>
      <w:r w:rsidRPr="000E244F">
        <w:rPr>
          <w:rFonts w:ascii="Times New Roman" w:hAnsi="Times New Roman" w:cs="Times New Roman"/>
          <w:i/>
          <w:iCs/>
          <w:sz w:val="24"/>
          <w:szCs w:val="24"/>
        </w:rPr>
        <w:t>The American Journal of Drug and Alcohol Abuse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0</w:t>
      </w:r>
      <w:r w:rsidRPr="000E244F">
        <w:rPr>
          <w:rFonts w:ascii="Times New Roman" w:hAnsi="Times New Roman" w:cs="Times New Roman"/>
          <w:sz w:val="24"/>
          <w:szCs w:val="24"/>
        </w:rPr>
        <w:t>(0), 1–7. https://doi.org/10.1080/00952990.2023.2248360</w:t>
      </w:r>
    </w:p>
    <w:p w14:paraId="1677113D"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Castaldelli-Maia, J. M., Wang, Y.-P., Brunoni, A. R., Faro, A., Guimarães, R. A., Lucchetti, G., Martorell, M., Moreira, R. S., Pacheco-Barrios, K., Rodriguez, J. A. B., Roever, L., Silva, D. A. S., Tovani-Palone, M. R., Valdez, P. R., Zimmermann, I. R., Culbreth, G. T., Hay, S. I., Murray, C. J. L., &amp; Bensenor, I. M. (2023). Burden of disease due to amphetamines, cannabis, cocaine, and opioid use disorders in South America, 1990–2019: A systematic analysis of the Global Burden of Disease Study 2019. </w:t>
      </w:r>
      <w:r w:rsidRPr="000E244F">
        <w:rPr>
          <w:rFonts w:ascii="Times New Roman" w:hAnsi="Times New Roman" w:cs="Times New Roman"/>
          <w:i/>
          <w:iCs/>
          <w:sz w:val="24"/>
          <w:szCs w:val="24"/>
        </w:rPr>
        <w:t>The Lancet Psychiatry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10</w:t>
      </w:r>
      <w:r w:rsidRPr="000E244F">
        <w:rPr>
          <w:rFonts w:ascii="Times New Roman" w:hAnsi="Times New Roman" w:cs="Times New Roman"/>
          <w:sz w:val="24"/>
          <w:szCs w:val="24"/>
        </w:rPr>
        <w:t>(2), 85–97. https://doi.org/10.1016/S2215-0366(22)00339-X</w:t>
      </w:r>
    </w:p>
    <w:p w14:paraId="70DD0B14"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Chen, T., Zhong, N., Du, J., Li, Z., Zhao, Y., Sun, H., Chen, Z., Jiang, H., &amp; Zhao, M. (2019). Polydrug use patterns and their impact on relapse among heroin-dependent patients in Shanghai, China. </w:t>
      </w:r>
      <w:r w:rsidRPr="000E244F">
        <w:rPr>
          <w:rFonts w:ascii="Times New Roman" w:hAnsi="Times New Roman" w:cs="Times New Roman"/>
          <w:i/>
          <w:iCs/>
          <w:sz w:val="24"/>
          <w:szCs w:val="24"/>
        </w:rPr>
        <w:t>Addiction</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114</w:t>
      </w:r>
      <w:r w:rsidRPr="000E244F">
        <w:rPr>
          <w:rFonts w:ascii="Times New Roman" w:hAnsi="Times New Roman" w:cs="Times New Roman"/>
          <w:sz w:val="24"/>
          <w:szCs w:val="24"/>
        </w:rPr>
        <w:t>(2), 259–267. https://doi.org/10.1111/add.14451</w:t>
      </w:r>
    </w:p>
    <w:p w14:paraId="6AFEE7C3"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Choi, H. J., Grigorian, H., Garner, A., Stuart, G. L., &amp; Temple, J. R. (2022). Polydrug Use and Dating Violence Among Emerging Adults. </w:t>
      </w:r>
      <w:r w:rsidRPr="000E244F">
        <w:rPr>
          <w:rFonts w:ascii="Times New Roman" w:hAnsi="Times New Roman" w:cs="Times New Roman"/>
          <w:i/>
          <w:iCs/>
          <w:sz w:val="24"/>
          <w:szCs w:val="24"/>
        </w:rPr>
        <w:t>Journal of Interpersonal Violence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37</w:t>
      </w:r>
      <w:r w:rsidRPr="000E244F">
        <w:rPr>
          <w:rFonts w:ascii="Times New Roman" w:hAnsi="Times New Roman" w:cs="Times New Roman"/>
          <w:sz w:val="24"/>
          <w:szCs w:val="24"/>
        </w:rPr>
        <w:t>(5–6), 2190–2217. https://doi.org/10.1177/0886260520934427</w:t>
      </w:r>
    </w:p>
    <w:p w14:paraId="500E1A73"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Choi, N. G., &amp; DiNitto, D. M. (2020). Older-Adult Marijuana Users in Substance Use Treatment: Characteristics Associated with Treatment Completion. </w:t>
      </w:r>
      <w:r w:rsidRPr="000E244F">
        <w:rPr>
          <w:rFonts w:ascii="Times New Roman" w:hAnsi="Times New Roman" w:cs="Times New Roman"/>
          <w:i/>
          <w:iCs/>
          <w:sz w:val="24"/>
          <w:szCs w:val="24"/>
        </w:rPr>
        <w:t xml:space="preserve">Journal of </w:t>
      </w:r>
      <w:r w:rsidRPr="000E244F">
        <w:rPr>
          <w:rFonts w:ascii="Times New Roman" w:hAnsi="Times New Roman" w:cs="Times New Roman"/>
          <w:i/>
          <w:iCs/>
          <w:sz w:val="24"/>
          <w:szCs w:val="24"/>
        </w:rPr>
        <w:lastRenderedPageBreak/>
        <w:t>Psychoactive Drugs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52</w:t>
      </w:r>
      <w:r w:rsidRPr="000E244F">
        <w:rPr>
          <w:rFonts w:ascii="Times New Roman" w:hAnsi="Times New Roman" w:cs="Times New Roman"/>
          <w:sz w:val="24"/>
          <w:szCs w:val="24"/>
        </w:rPr>
        <w:t>(3), 218–227. https://doi.org/10.1080/02791072.2020.1745966</w:t>
      </w:r>
    </w:p>
    <w:p w14:paraId="48199C4C"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Connor, J. P., Gullo, M. J., White, A., &amp; Kelly, A. B. (2014). Polysubstance use: Diagnostic challenges, patterns of use and health. </w:t>
      </w:r>
      <w:r w:rsidRPr="000E244F">
        <w:rPr>
          <w:rFonts w:ascii="Times New Roman" w:hAnsi="Times New Roman" w:cs="Times New Roman"/>
          <w:i/>
          <w:iCs/>
          <w:sz w:val="24"/>
          <w:szCs w:val="24"/>
        </w:rPr>
        <w:t>Current Opinion in Psychiatry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27</w:t>
      </w:r>
      <w:r w:rsidRPr="000E244F">
        <w:rPr>
          <w:rFonts w:ascii="Times New Roman" w:hAnsi="Times New Roman" w:cs="Times New Roman"/>
          <w:sz w:val="24"/>
          <w:szCs w:val="24"/>
        </w:rPr>
        <w:t>(4), 269. https://doi.org/10.1097/YCO.0000000000000069</w:t>
      </w:r>
    </w:p>
    <w:p w14:paraId="198DE661"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Crummy, E. A., O’Neal, T. J., Baskin, B. M., &amp; Ferguson, S. M. (2020). One Is Not Enough: Understanding and Modeling Polysubstance Use. </w:t>
      </w:r>
      <w:r w:rsidRPr="000E244F">
        <w:rPr>
          <w:rFonts w:ascii="Times New Roman" w:hAnsi="Times New Roman" w:cs="Times New Roman"/>
          <w:i/>
          <w:iCs/>
          <w:sz w:val="24"/>
          <w:szCs w:val="24"/>
        </w:rPr>
        <w:t>Frontiers in Neuroscience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14</w:t>
      </w:r>
      <w:r w:rsidRPr="000E244F">
        <w:rPr>
          <w:rFonts w:ascii="Times New Roman" w:hAnsi="Times New Roman" w:cs="Times New Roman"/>
          <w:sz w:val="24"/>
          <w:szCs w:val="24"/>
        </w:rPr>
        <w:t>. https://www.frontiersin.org/articles/10.3389/fnins.2020.00569</w:t>
      </w:r>
    </w:p>
    <w:p w14:paraId="73CBD7C0"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rPr>
        <w:t xml:space="preserve">Daskalopoulou, M., Rodger, A., Phillips, A. N., Sherr, L., Speakman, A., Collins, S., Elford, J., Johnson, M. A., Gilson, R., Fisher, M., Wilkins, E., Anderson, J., McDonnell, J., Edwards, S., Perry, N., O’Connell, R., Lascar, M., Jones, M., Johnson, A. M., … Lampe, F. C. (2014). Recreational drug use, polydrug use, and sexual behaviour in HIV-diagnosed men who have sex with men in the UK: Results from the cross-sectional ASTRA study. </w:t>
      </w:r>
      <w:r w:rsidRPr="000E244F">
        <w:rPr>
          <w:rFonts w:ascii="Times New Roman" w:hAnsi="Times New Roman" w:cs="Times New Roman"/>
          <w:i/>
          <w:iCs/>
          <w:sz w:val="24"/>
          <w:szCs w:val="24"/>
          <w:lang w:val="es-CL"/>
        </w:rPr>
        <w:t>The Lancet HIV</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1</w:t>
      </w:r>
      <w:r w:rsidRPr="000E244F">
        <w:rPr>
          <w:rFonts w:ascii="Times New Roman" w:hAnsi="Times New Roman" w:cs="Times New Roman"/>
          <w:sz w:val="24"/>
          <w:szCs w:val="24"/>
          <w:lang w:val="es-CL"/>
        </w:rPr>
        <w:t>(1), e22–e31. https://doi.org/10.1016/S2352-3018(14)70001-3</w:t>
      </w:r>
    </w:p>
    <w:p w14:paraId="6E20C9A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Díaz, L. A., Roblero, J. P., Bataller, R., &amp; Arab, J. P. (2020). </w:t>
      </w:r>
      <w:r w:rsidRPr="000E244F">
        <w:rPr>
          <w:rFonts w:ascii="Times New Roman" w:hAnsi="Times New Roman" w:cs="Times New Roman"/>
          <w:sz w:val="24"/>
          <w:szCs w:val="24"/>
        </w:rPr>
        <w:t xml:space="preserve">Alcohol‐Related Liver Disease in Latin America: Local Solutions for a Global Problem. </w:t>
      </w:r>
      <w:r w:rsidRPr="000E244F">
        <w:rPr>
          <w:rFonts w:ascii="Times New Roman" w:hAnsi="Times New Roman" w:cs="Times New Roman"/>
          <w:i/>
          <w:iCs/>
          <w:sz w:val="24"/>
          <w:szCs w:val="24"/>
        </w:rPr>
        <w:t>Clinical Liver Disease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16</w:t>
      </w:r>
      <w:r w:rsidRPr="000E244F">
        <w:rPr>
          <w:rFonts w:ascii="Times New Roman" w:hAnsi="Times New Roman" w:cs="Times New Roman"/>
          <w:sz w:val="24"/>
          <w:szCs w:val="24"/>
        </w:rPr>
        <w:t>(5), 187–190. https://doi.org/10.1002/cld.1025</w:t>
      </w:r>
    </w:p>
    <w:p w14:paraId="7AE4CA88"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Dickman, P. W. (2023, March 31). </w:t>
      </w:r>
      <w:r w:rsidRPr="000E244F">
        <w:rPr>
          <w:rFonts w:ascii="Times New Roman" w:hAnsi="Times New Roman" w:cs="Times New Roman"/>
          <w:i/>
          <w:iCs/>
          <w:sz w:val="24"/>
          <w:szCs w:val="24"/>
        </w:rPr>
        <w:t>An introduction to flexible parametric survival models and a discussion of the proportional hazards assumption</w:t>
      </w:r>
      <w:r w:rsidRPr="000E244F">
        <w:rPr>
          <w:rFonts w:ascii="Times New Roman" w:hAnsi="Times New Roman" w:cs="Times New Roman"/>
          <w:sz w:val="24"/>
          <w:szCs w:val="24"/>
        </w:rPr>
        <w:t>. Talk at: Department of Statistics and Quantitative Methods, University of Milano-Bicocca.</w:t>
      </w:r>
    </w:p>
    <w:p w14:paraId="363AAC88" w14:textId="33090159"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lang w:val="es-CL"/>
        </w:rPr>
        <w:t xml:space="preserve">DIPRES. (2017). </w:t>
      </w:r>
      <w:r w:rsidRPr="000E244F">
        <w:rPr>
          <w:rFonts w:ascii="Times New Roman" w:hAnsi="Times New Roman" w:cs="Times New Roman"/>
          <w:i/>
          <w:iCs/>
          <w:sz w:val="24"/>
          <w:szCs w:val="24"/>
          <w:lang w:val="es-CL"/>
        </w:rPr>
        <w:t>Informe Final: Evaluación de resultados de los programas de tratamiento y rehabilitación del Servicio nacional para la prevención y rehabilitación del consumo de drogas y alcohol</w:t>
      </w:r>
      <w:r w:rsidRPr="000E244F">
        <w:rPr>
          <w:rFonts w:ascii="Times New Roman" w:hAnsi="Times New Roman" w:cs="Times New Roman"/>
          <w:sz w:val="24"/>
          <w:szCs w:val="24"/>
          <w:lang w:val="es-CL"/>
        </w:rPr>
        <w:t>. SENDA.</w:t>
      </w:r>
    </w:p>
    <w:p w14:paraId="1D11C7E8"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lang w:val="es-CL"/>
        </w:rPr>
        <w:lastRenderedPageBreak/>
        <w:t xml:space="preserve">Fiestas, F., &amp; Ponce, J. (2012). Eficacia de las comunidades terapéuticas en el tratamiento de problemas por uso de sustancias psicoactivas: Una revisión sistemática. </w:t>
      </w:r>
      <w:r w:rsidRPr="000E244F">
        <w:rPr>
          <w:rFonts w:ascii="Times New Roman" w:hAnsi="Times New Roman" w:cs="Times New Roman"/>
          <w:i/>
          <w:iCs/>
          <w:sz w:val="24"/>
          <w:szCs w:val="24"/>
          <w:lang w:val="es-CL"/>
        </w:rPr>
        <w:t>Revista Peruana de Medicina Experimental y Salud Publica</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29</w:t>
      </w:r>
      <w:r w:rsidRPr="000E244F">
        <w:rPr>
          <w:rFonts w:ascii="Times New Roman" w:hAnsi="Times New Roman" w:cs="Times New Roman"/>
          <w:sz w:val="24"/>
          <w:szCs w:val="24"/>
          <w:lang w:val="es-CL"/>
        </w:rPr>
        <w:t>(1), 12–20.</w:t>
      </w:r>
    </w:p>
    <w:p w14:paraId="4E2ED91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Fleury, M.-J., Djouini, A., Huỳnh, C., Tremblay, J., Ferland, F., Ménard, J.-M., &amp; Belleville, G. (2016). </w:t>
      </w:r>
      <w:r w:rsidRPr="000E244F">
        <w:rPr>
          <w:rFonts w:ascii="Times New Roman" w:hAnsi="Times New Roman" w:cs="Times New Roman"/>
          <w:sz w:val="24"/>
          <w:szCs w:val="24"/>
        </w:rPr>
        <w:t xml:space="preserve">Remission from substance use disorders: A systematic review and meta-analysis. </w:t>
      </w:r>
      <w:r w:rsidRPr="000E244F">
        <w:rPr>
          <w:rFonts w:ascii="Times New Roman" w:hAnsi="Times New Roman" w:cs="Times New Roman"/>
          <w:i/>
          <w:iCs/>
          <w:sz w:val="24"/>
          <w:szCs w:val="24"/>
        </w:rPr>
        <w:t>Drug and Alcohol Dependence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168</w:t>
      </w:r>
      <w:r w:rsidRPr="000E244F">
        <w:rPr>
          <w:rFonts w:ascii="Times New Roman" w:hAnsi="Times New Roman" w:cs="Times New Roman"/>
          <w:sz w:val="24"/>
          <w:szCs w:val="24"/>
        </w:rPr>
        <w:t>, 293–306. https://doi.org/10.1016/j.drugalcdep.2016.08.625</w:t>
      </w:r>
    </w:p>
    <w:p w14:paraId="764AF79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Font-Mayolas, S., &amp; Calvo, F. (2022). Polydrug Definition and Assessment: The State of the Art. </w:t>
      </w:r>
      <w:r w:rsidRPr="000E244F">
        <w:rPr>
          <w:rFonts w:ascii="Times New Roman" w:hAnsi="Times New Roman" w:cs="Times New Roman"/>
          <w:i/>
          <w:iCs/>
          <w:sz w:val="24"/>
          <w:szCs w:val="24"/>
        </w:rPr>
        <w:t>International Journal of Environmental Research and Public Health</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19</w:t>
      </w:r>
      <w:r w:rsidRPr="000E244F">
        <w:rPr>
          <w:rFonts w:ascii="Times New Roman" w:hAnsi="Times New Roman" w:cs="Times New Roman"/>
          <w:sz w:val="24"/>
          <w:szCs w:val="24"/>
        </w:rPr>
        <w:t>(20), Article 20. https://doi.org/10.3390/ijerph192013542</w:t>
      </w:r>
    </w:p>
    <w:p w14:paraId="3509F49D"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rPr>
        <w:t xml:space="preserve">Gjersing, L., &amp; Bretteville-Jensen, A. L. (2018). Patterns of substance use and mortality risk in a cohort of ‘hard-to-reach’ polysubstance users. </w:t>
      </w:r>
      <w:r w:rsidRPr="000E244F">
        <w:rPr>
          <w:rFonts w:ascii="Times New Roman" w:hAnsi="Times New Roman" w:cs="Times New Roman"/>
          <w:i/>
          <w:iCs/>
          <w:sz w:val="24"/>
          <w:szCs w:val="24"/>
          <w:lang w:val="es-CL"/>
        </w:rPr>
        <w:t>Addiction</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113</w:t>
      </w:r>
      <w:r w:rsidRPr="000E244F">
        <w:rPr>
          <w:rFonts w:ascii="Times New Roman" w:hAnsi="Times New Roman" w:cs="Times New Roman"/>
          <w:sz w:val="24"/>
          <w:szCs w:val="24"/>
          <w:lang w:val="es-CL"/>
        </w:rPr>
        <w:t>(4), 729–739. https://doi.org/10.1111/add.14053</w:t>
      </w:r>
    </w:p>
    <w:p w14:paraId="59F9F5E3"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Gómez-Restrepo, C., Maldonado, P., Rodríguez, N., Ruiz-Gaviria, R., Escalante, M. Á., Gómez, R. Á., de Araujo, M. R., de Oliveira, A. C. S., Rivera, J. S. C., García, J. A. G., Ferrand, M. P., &amp; Blitchtein-Winicki, D. (2017). </w:t>
      </w:r>
      <w:r w:rsidRPr="000E244F">
        <w:rPr>
          <w:rFonts w:ascii="Times New Roman" w:hAnsi="Times New Roman" w:cs="Times New Roman"/>
          <w:sz w:val="24"/>
          <w:szCs w:val="24"/>
        </w:rPr>
        <w:t xml:space="preserve">Quality measurers of therapeutic communities for substance dependence: An international collaborative study survey in Latin America. </w:t>
      </w:r>
      <w:r w:rsidRPr="000E244F">
        <w:rPr>
          <w:rFonts w:ascii="Times New Roman" w:hAnsi="Times New Roman" w:cs="Times New Roman"/>
          <w:i/>
          <w:iCs/>
          <w:sz w:val="24"/>
          <w:szCs w:val="24"/>
        </w:rPr>
        <w:t>Substance Abuse Treatment, Prevention, and Policy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12</w:t>
      </w:r>
      <w:r w:rsidRPr="000E244F">
        <w:rPr>
          <w:rFonts w:ascii="Times New Roman" w:hAnsi="Times New Roman" w:cs="Times New Roman"/>
          <w:sz w:val="24"/>
          <w:szCs w:val="24"/>
        </w:rPr>
        <w:t>(1), 53. https://doi.org/10.1186/s13011-017-0129-y</w:t>
      </w:r>
    </w:p>
    <w:p w14:paraId="655AF0E9"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Grafféo, N., Latouche, A., Geskus, R. B., &amp; Chevret, S. (2018). Modeling time-varying exposure using inverse probability of treatment weights. </w:t>
      </w:r>
      <w:r w:rsidRPr="000E244F">
        <w:rPr>
          <w:rFonts w:ascii="Times New Roman" w:hAnsi="Times New Roman" w:cs="Times New Roman"/>
          <w:i/>
          <w:iCs/>
          <w:sz w:val="24"/>
          <w:szCs w:val="24"/>
        </w:rPr>
        <w:t>Biometrical Journal</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60</w:t>
      </w:r>
      <w:r w:rsidRPr="000E244F">
        <w:rPr>
          <w:rFonts w:ascii="Times New Roman" w:hAnsi="Times New Roman" w:cs="Times New Roman"/>
          <w:sz w:val="24"/>
          <w:szCs w:val="24"/>
        </w:rPr>
        <w:t>(2), 323–332. https://doi.org/10.1002/bimj.201600223</w:t>
      </w:r>
    </w:p>
    <w:p w14:paraId="6CD9069D"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Griffin, B. A., Ramchand, R., Almirall, D., Slaughter, M. E., Burgette, L. F., &amp; McCaffery, D. F. (2014). Estimating the causal effects of cumulative treatment episodes for </w:t>
      </w:r>
      <w:r w:rsidRPr="000E244F">
        <w:rPr>
          <w:rFonts w:ascii="Times New Roman" w:hAnsi="Times New Roman" w:cs="Times New Roman"/>
          <w:sz w:val="24"/>
          <w:szCs w:val="24"/>
        </w:rPr>
        <w:lastRenderedPageBreak/>
        <w:t xml:space="preserve">adolescents using marginal structural models and inverse probability of treatment weighting. </w:t>
      </w:r>
      <w:r w:rsidRPr="000E244F">
        <w:rPr>
          <w:rFonts w:ascii="Times New Roman" w:hAnsi="Times New Roman" w:cs="Times New Roman"/>
          <w:i/>
          <w:iCs/>
          <w:sz w:val="24"/>
          <w:szCs w:val="24"/>
        </w:rPr>
        <w:t>Drug and Alcohol Dependence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136</w:t>
      </w:r>
      <w:r w:rsidRPr="000E244F">
        <w:rPr>
          <w:rFonts w:ascii="Times New Roman" w:hAnsi="Times New Roman" w:cs="Times New Roman"/>
          <w:sz w:val="24"/>
          <w:szCs w:val="24"/>
        </w:rPr>
        <w:t>, 69–78. https://doi.org/10.1016/j.drugalcdep.2013.12.017</w:t>
      </w:r>
    </w:p>
    <w:p w14:paraId="5CDFAB6C"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Hansen, E. M., Mejldal, A., &amp; Nielsen, A. S. (2020). Predictors of Readmission Following Outpatient Treatment for Alcohol Use Disorder. </w:t>
      </w:r>
      <w:r w:rsidRPr="000E244F">
        <w:rPr>
          <w:rFonts w:ascii="Times New Roman" w:hAnsi="Times New Roman" w:cs="Times New Roman"/>
          <w:i/>
          <w:iCs/>
          <w:sz w:val="24"/>
          <w:szCs w:val="24"/>
        </w:rPr>
        <w:t>Alcohol and Alcoholism</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55</w:t>
      </w:r>
      <w:r w:rsidRPr="000E244F">
        <w:rPr>
          <w:rFonts w:ascii="Times New Roman" w:hAnsi="Times New Roman" w:cs="Times New Roman"/>
          <w:sz w:val="24"/>
          <w:szCs w:val="24"/>
        </w:rPr>
        <w:t>(3), 291–298. https://doi.org/10.1093/alcalc/agaa018</w:t>
      </w:r>
    </w:p>
    <w:p w14:paraId="0BC027C7"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Hassan, A. N., &amp; Le Foll, B. (2019). Polydrug use disorders in individuals with opioid use disorder. </w:t>
      </w:r>
      <w:r w:rsidRPr="000E244F">
        <w:rPr>
          <w:rFonts w:ascii="Times New Roman" w:hAnsi="Times New Roman" w:cs="Times New Roman"/>
          <w:i/>
          <w:iCs/>
          <w:sz w:val="24"/>
          <w:szCs w:val="24"/>
        </w:rPr>
        <w:t>Drug and Alcohol Dependence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198</w:t>
      </w:r>
      <w:r w:rsidRPr="000E244F">
        <w:rPr>
          <w:rFonts w:ascii="Times New Roman" w:hAnsi="Times New Roman" w:cs="Times New Roman"/>
          <w:sz w:val="24"/>
          <w:szCs w:val="24"/>
        </w:rPr>
        <w:t>, 28–33. https://doi.org/10.1016/j.drugalcdep.2019.01.031</w:t>
      </w:r>
    </w:p>
    <w:p w14:paraId="65C2B317"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Hong, S., &amp; Lynn, H. S. (2020). Accuracy of random-forest-based imputation of missing data in the presence of non-normality, non-linearity, and interaction. </w:t>
      </w:r>
      <w:r w:rsidRPr="000E244F">
        <w:rPr>
          <w:rFonts w:ascii="Times New Roman" w:hAnsi="Times New Roman" w:cs="Times New Roman"/>
          <w:i/>
          <w:iCs/>
          <w:sz w:val="24"/>
          <w:szCs w:val="24"/>
        </w:rPr>
        <w:t>BMC Medical Research Methodology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20</w:t>
      </w:r>
      <w:r w:rsidRPr="000E244F">
        <w:rPr>
          <w:rFonts w:ascii="Times New Roman" w:hAnsi="Times New Roman" w:cs="Times New Roman"/>
          <w:sz w:val="24"/>
          <w:szCs w:val="24"/>
        </w:rPr>
        <w:t>(1), 199. https://doi.org/10.1186/s12874-020-01080-1</w:t>
      </w:r>
    </w:p>
    <w:p w14:paraId="795D633A"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Jardillier, R., Koca, D., Chatelain, F., &amp; Guyon, L. (2022). Prognosis of lasso-like penalized Cox models with tumor profiling improves prediction over clinical data alone and benefits from bi-dimensional pre-screening. </w:t>
      </w:r>
      <w:r w:rsidRPr="000E244F">
        <w:rPr>
          <w:rFonts w:ascii="Times New Roman" w:hAnsi="Times New Roman" w:cs="Times New Roman"/>
          <w:i/>
          <w:iCs/>
          <w:sz w:val="24"/>
          <w:szCs w:val="24"/>
        </w:rPr>
        <w:t>BMC Cancer</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22</w:t>
      </w:r>
      <w:r w:rsidRPr="000E244F">
        <w:rPr>
          <w:rFonts w:ascii="Times New Roman" w:hAnsi="Times New Roman" w:cs="Times New Roman"/>
          <w:sz w:val="24"/>
          <w:szCs w:val="24"/>
        </w:rPr>
        <w:t>(1), 1045. https://doi.org/10.1186/s12885-022-10117-1</w:t>
      </w:r>
    </w:p>
    <w:p w14:paraId="0EB49B2A"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Karamouzian, M., Cui, Z., Hayashi, K., DeBeck, K., Reddon, H., Buxton, J. A., &amp; Kerr, T. (2024). Longitudinal polysubstance use patterns and non-fatal overdose: A repeated measures latent class analysis. </w:t>
      </w:r>
      <w:r w:rsidRPr="000E244F">
        <w:rPr>
          <w:rFonts w:ascii="Times New Roman" w:hAnsi="Times New Roman" w:cs="Times New Roman"/>
          <w:i/>
          <w:iCs/>
          <w:sz w:val="24"/>
          <w:szCs w:val="24"/>
        </w:rPr>
        <w:t>The International Journal on Drug Policy</w:t>
      </w:r>
      <w:r w:rsidRPr="000E244F">
        <w:rPr>
          <w:rFonts w:ascii="Times New Roman" w:hAnsi="Times New Roman" w:cs="Times New Roman"/>
          <w:sz w:val="24"/>
          <w:szCs w:val="24"/>
        </w:rPr>
        <w:t>, 104301. https://doi.org/10.1016/j.drugpo.2023.104301</w:t>
      </w:r>
    </w:p>
    <w:p w14:paraId="41B14DBC"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Kaufman, J. S., &amp; MacLehose, R. F. (2013). Which of these things is not like the others? </w:t>
      </w:r>
      <w:r w:rsidRPr="000E244F">
        <w:rPr>
          <w:rFonts w:ascii="Times New Roman" w:hAnsi="Times New Roman" w:cs="Times New Roman"/>
          <w:i/>
          <w:iCs/>
          <w:sz w:val="24"/>
          <w:szCs w:val="24"/>
        </w:rPr>
        <w:t>Cancer</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119</w:t>
      </w:r>
      <w:r w:rsidRPr="000E244F">
        <w:rPr>
          <w:rFonts w:ascii="Times New Roman" w:hAnsi="Times New Roman" w:cs="Times New Roman"/>
          <w:sz w:val="24"/>
          <w:szCs w:val="24"/>
        </w:rPr>
        <w:t>(24), 4216–4222. https://doi.org/10.1002/cncr.28359</w:t>
      </w:r>
    </w:p>
    <w:p w14:paraId="49FFF6F8"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Keele, L. (2010). Proportionally Difficult: Testing for Nonproportional Hazards in Cox Models. </w:t>
      </w:r>
      <w:r w:rsidRPr="000E244F">
        <w:rPr>
          <w:rFonts w:ascii="Times New Roman" w:hAnsi="Times New Roman" w:cs="Times New Roman"/>
          <w:i/>
          <w:iCs/>
          <w:sz w:val="24"/>
          <w:szCs w:val="24"/>
        </w:rPr>
        <w:t>Political Analysis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18</w:t>
      </w:r>
      <w:r w:rsidRPr="000E244F">
        <w:rPr>
          <w:rFonts w:ascii="Times New Roman" w:hAnsi="Times New Roman" w:cs="Times New Roman"/>
          <w:sz w:val="24"/>
          <w:szCs w:val="24"/>
        </w:rPr>
        <w:t>(2), 189–205. https://doi.org/10.1093/pan/mpp044</w:t>
      </w:r>
    </w:p>
    <w:p w14:paraId="7BB2617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lastRenderedPageBreak/>
        <w:t xml:space="preserve">Körkel, J. (2021). Treating patients with multiple substance use in accordance with their personal treatment goals: A new paradigm for addiction treatment. </w:t>
      </w:r>
      <w:r w:rsidRPr="000E244F">
        <w:rPr>
          <w:rFonts w:ascii="Times New Roman" w:hAnsi="Times New Roman" w:cs="Times New Roman"/>
          <w:i/>
          <w:iCs/>
          <w:sz w:val="24"/>
          <w:szCs w:val="24"/>
        </w:rPr>
        <w:t>Drugs and Alcohol Today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21</w:t>
      </w:r>
      <w:r w:rsidRPr="000E244F">
        <w:rPr>
          <w:rFonts w:ascii="Times New Roman" w:hAnsi="Times New Roman" w:cs="Times New Roman"/>
          <w:sz w:val="24"/>
          <w:szCs w:val="24"/>
        </w:rPr>
        <w:t>(1), 15–30. https://doi.org/10.1108/DAT-10-2020-0065</w:t>
      </w:r>
    </w:p>
    <w:p w14:paraId="0552A047"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Lalwani, K., Whitehorne-Smith, P., Walcott, G., McLeary, J.-G., Mitchell, G., &amp; Abel, W. (2022). Prevalence and sociodemographic factors associated with polysubstance use: Analysis of a population-based survey in Jamaica. </w:t>
      </w:r>
      <w:r w:rsidRPr="000E244F">
        <w:rPr>
          <w:rFonts w:ascii="Times New Roman" w:hAnsi="Times New Roman" w:cs="Times New Roman"/>
          <w:i/>
          <w:iCs/>
          <w:sz w:val="24"/>
          <w:szCs w:val="24"/>
        </w:rPr>
        <w:t>BMC Psychiatry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22</w:t>
      </w:r>
      <w:r w:rsidRPr="000E244F">
        <w:rPr>
          <w:rFonts w:ascii="Times New Roman" w:hAnsi="Times New Roman" w:cs="Times New Roman"/>
          <w:sz w:val="24"/>
          <w:szCs w:val="24"/>
        </w:rPr>
        <w:t>(1), 513. https://doi.org/10.1186/s12888-022-04160-2</w:t>
      </w:r>
    </w:p>
    <w:p w14:paraId="4DDB692F"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Levola, J., Aranko, A., &amp; Pitkänen, T. (2021). Psychosocial difficulties and treatment retention in inpatient detoxification programmes. </w:t>
      </w:r>
      <w:r w:rsidRPr="000E244F">
        <w:rPr>
          <w:rFonts w:ascii="Times New Roman" w:hAnsi="Times New Roman" w:cs="Times New Roman"/>
          <w:i/>
          <w:iCs/>
          <w:sz w:val="24"/>
          <w:szCs w:val="24"/>
        </w:rPr>
        <w:t>Nordisk Alkohol- &amp; Narkotikatidskrift : NAT</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38</w:t>
      </w:r>
      <w:r w:rsidRPr="000E244F">
        <w:rPr>
          <w:rFonts w:ascii="Times New Roman" w:hAnsi="Times New Roman" w:cs="Times New Roman"/>
          <w:sz w:val="24"/>
          <w:szCs w:val="24"/>
        </w:rPr>
        <w:t>(5), 434–449. https://doi.org/10.1177/14550725211021263</w:t>
      </w:r>
    </w:p>
    <w:p w14:paraId="755EFC0C"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rPr>
        <w:t xml:space="preserve">Liu, Y., Williamson, V. G., Setlow, B., Cottler, L. B., &amp; Knackstedt, L. A. (2018). The importance of considering polysubstance use: Lessons from cocaine research. </w:t>
      </w:r>
      <w:r w:rsidRPr="000E244F">
        <w:rPr>
          <w:rFonts w:ascii="Times New Roman" w:hAnsi="Times New Roman" w:cs="Times New Roman"/>
          <w:i/>
          <w:iCs/>
          <w:sz w:val="24"/>
          <w:szCs w:val="24"/>
          <w:lang w:val="es-CL"/>
        </w:rPr>
        <w:t>Drug and Alcohol Dependence</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192</w:t>
      </w:r>
      <w:r w:rsidRPr="000E244F">
        <w:rPr>
          <w:rFonts w:ascii="Times New Roman" w:hAnsi="Times New Roman" w:cs="Times New Roman"/>
          <w:sz w:val="24"/>
          <w:szCs w:val="24"/>
          <w:lang w:val="es-CL"/>
        </w:rPr>
        <w:t>, 16–28. https://doi.org/10.1016/j.drugalcdep.2018.07.025</w:t>
      </w:r>
    </w:p>
    <w:p w14:paraId="57F85F9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Mateo Pinones, M., González-Santa Cruz, A., Portilla Huidobro, R., &amp; Castillo-Carniglia, A. (2022). </w:t>
      </w:r>
      <w:r w:rsidRPr="000E244F">
        <w:rPr>
          <w:rFonts w:ascii="Times New Roman" w:hAnsi="Times New Roman" w:cs="Times New Roman"/>
          <w:sz w:val="24"/>
          <w:szCs w:val="24"/>
        </w:rPr>
        <w:t xml:space="preserve">Evidence-based policymaking: Lessons from the Chilean Substance Use Treatment Policy. </w:t>
      </w:r>
      <w:r w:rsidRPr="000E244F">
        <w:rPr>
          <w:rFonts w:ascii="Times New Roman" w:hAnsi="Times New Roman" w:cs="Times New Roman"/>
          <w:i/>
          <w:iCs/>
          <w:sz w:val="24"/>
          <w:szCs w:val="24"/>
        </w:rPr>
        <w:t>International Journal of Drug Policy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109</w:t>
      </w:r>
      <w:r w:rsidRPr="000E244F">
        <w:rPr>
          <w:rFonts w:ascii="Times New Roman" w:hAnsi="Times New Roman" w:cs="Times New Roman"/>
          <w:sz w:val="24"/>
          <w:szCs w:val="24"/>
        </w:rPr>
        <w:t>, 103860. https://doi.org/10.1016/j.drugpo.2022.103860</w:t>
      </w:r>
    </w:p>
    <w:p w14:paraId="6E7891E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Mauro, P. M., Gutkind, S., Rivera-Aguirre, A., Gary, D., Cerda, M., Santos, E. C., Castillo-Carniglia, A., &amp; Martins, S. S. (2022). </w:t>
      </w:r>
      <w:r w:rsidRPr="000E244F">
        <w:rPr>
          <w:rFonts w:ascii="Times New Roman" w:hAnsi="Times New Roman" w:cs="Times New Roman"/>
          <w:sz w:val="24"/>
          <w:szCs w:val="24"/>
        </w:rPr>
        <w:t xml:space="preserve">Trends in cannabis or cocaine-related dependence and alcohol/drug treatment in Argentina, Chile, and Uruguay. </w:t>
      </w:r>
      <w:r w:rsidRPr="000E244F">
        <w:rPr>
          <w:rFonts w:ascii="Times New Roman" w:hAnsi="Times New Roman" w:cs="Times New Roman"/>
          <w:i/>
          <w:iCs/>
          <w:sz w:val="24"/>
          <w:szCs w:val="24"/>
        </w:rPr>
        <w:t>International Journal of Drug Policy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108</w:t>
      </w:r>
      <w:r w:rsidRPr="000E244F">
        <w:rPr>
          <w:rFonts w:ascii="Times New Roman" w:hAnsi="Times New Roman" w:cs="Times New Roman"/>
          <w:sz w:val="24"/>
          <w:szCs w:val="24"/>
        </w:rPr>
        <w:t>, 103810. https://doi.org/10.1016/j.drugpo.2022.103810</w:t>
      </w:r>
    </w:p>
    <w:p w14:paraId="22822788"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lastRenderedPageBreak/>
        <w:t xml:space="preserve">McPherson, C., Boyne, H., &amp; Waseem, R. (2017). Understanding the Factors that Impact Relapse Post-residential Addiction Treatment, a Six Month Follow-up from a Canadian Treatment Centre. </w:t>
      </w:r>
      <w:r w:rsidRPr="000E244F">
        <w:rPr>
          <w:rFonts w:ascii="Times New Roman" w:hAnsi="Times New Roman" w:cs="Times New Roman"/>
          <w:i/>
          <w:iCs/>
          <w:sz w:val="24"/>
          <w:szCs w:val="24"/>
        </w:rPr>
        <w:t>Journal of Alcoholism &amp; Drug Dependence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05</w:t>
      </w:r>
      <w:r w:rsidRPr="000E244F">
        <w:rPr>
          <w:rFonts w:ascii="Times New Roman" w:hAnsi="Times New Roman" w:cs="Times New Roman"/>
          <w:sz w:val="24"/>
          <w:szCs w:val="24"/>
        </w:rPr>
        <w:t>(03). https://doi.org/10.4172/2329-6488.1000268</w:t>
      </w:r>
    </w:p>
    <w:p w14:paraId="7633535C"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rPr>
        <w:t xml:space="preserve">Mefodeva, V., Carlyle, M., Walter, Z., Chan, G., &amp; Hides, L. (2022). Polysubstance use in young people accessing residential and day-treatment services for substance use: Substance use profiles, psychiatric comorbidity and treatment completion. </w:t>
      </w:r>
      <w:r w:rsidRPr="000E244F">
        <w:rPr>
          <w:rFonts w:ascii="Times New Roman" w:hAnsi="Times New Roman" w:cs="Times New Roman"/>
          <w:i/>
          <w:iCs/>
          <w:sz w:val="24"/>
          <w:szCs w:val="24"/>
          <w:lang w:val="es-CL"/>
        </w:rPr>
        <w:t>Addiction (Abingdon, England)</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117</w:t>
      </w:r>
      <w:r w:rsidRPr="000E244F">
        <w:rPr>
          <w:rFonts w:ascii="Times New Roman" w:hAnsi="Times New Roman" w:cs="Times New Roman"/>
          <w:sz w:val="24"/>
          <w:szCs w:val="24"/>
          <w:lang w:val="es-CL"/>
        </w:rPr>
        <w:t>(12), 3110–3120. https://doi.org/10.1111/add.16008</w:t>
      </w:r>
    </w:p>
    <w:p w14:paraId="2A11F12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Olivari, C. F., Gaete, J., Rodriguez, N., Pizarro, E., Del Villar, P., Calvo, E., &amp; Castillo-Carniglia, A. (2022). </w:t>
      </w:r>
      <w:r w:rsidRPr="000E244F">
        <w:rPr>
          <w:rFonts w:ascii="Times New Roman" w:hAnsi="Times New Roman" w:cs="Times New Roman"/>
          <w:sz w:val="24"/>
          <w:szCs w:val="24"/>
        </w:rPr>
        <w:t xml:space="preserve">Polydrug Use and Co-occurring Substance Use Disorders in a Respondent Driven Sampling of Cocaine Base Paste Users in Santiago, Chile. </w:t>
      </w:r>
      <w:r w:rsidRPr="000E244F">
        <w:rPr>
          <w:rFonts w:ascii="Times New Roman" w:hAnsi="Times New Roman" w:cs="Times New Roman"/>
          <w:i/>
          <w:iCs/>
          <w:sz w:val="24"/>
          <w:szCs w:val="24"/>
        </w:rPr>
        <w:t>Journal of Psychoactive Drugs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54</w:t>
      </w:r>
      <w:r w:rsidRPr="000E244F">
        <w:rPr>
          <w:rFonts w:ascii="Times New Roman" w:hAnsi="Times New Roman" w:cs="Times New Roman"/>
          <w:sz w:val="24"/>
          <w:szCs w:val="24"/>
        </w:rPr>
        <w:t>(4), 348–357. https://doi.org/10.1080/02791072.2021.1976886</w:t>
      </w:r>
    </w:p>
    <w:p w14:paraId="0D5D1B0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Olivari, C. F., González-Santa Cruz, A., Mauro, P. M., Martins, S. S., Sapag, J., Gaete, J., Cerdá, M., &amp; Castillo-Carniglia, A. (2022). Treatment outcome and readmission risk among women in women-only versus mixed-gender drug treatment programs in Chile. </w:t>
      </w:r>
      <w:r w:rsidRPr="000E244F">
        <w:rPr>
          <w:rFonts w:ascii="Times New Roman" w:hAnsi="Times New Roman" w:cs="Times New Roman"/>
          <w:i/>
          <w:iCs/>
          <w:sz w:val="24"/>
          <w:szCs w:val="24"/>
        </w:rPr>
        <w:t>Journal of Substance Abuse Treatment</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134</w:t>
      </w:r>
      <w:r w:rsidRPr="000E244F">
        <w:rPr>
          <w:rFonts w:ascii="Times New Roman" w:hAnsi="Times New Roman" w:cs="Times New Roman"/>
          <w:sz w:val="24"/>
          <w:szCs w:val="24"/>
        </w:rPr>
        <w:t>, 108616. https://doi.org/10.1016/j.jsat.2021.108616</w:t>
      </w:r>
    </w:p>
    <w:p w14:paraId="47E33F7A"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Passos, S. R., &amp; Camacho, L. A. (2000). </w:t>
      </w:r>
      <w:r w:rsidRPr="000E244F">
        <w:rPr>
          <w:rFonts w:ascii="Times New Roman" w:hAnsi="Times New Roman" w:cs="Times New Roman"/>
          <w:sz w:val="24"/>
          <w:szCs w:val="24"/>
        </w:rPr>
        <w:t xml:space="preserve">Factors associated with immediate dropout of outpatient treatment for drug abuse in Rio de Janeiro. </w:t>
      </w:r>
      <w:r w:rsidRPr="000E244F">
        <w:rPr>
          <w:rFonts w:ascii="Times New Roman" w:hAnsi="Times New Roman" w:cs="Times New Roman"/>
          <w:i/>
          <w:iCs/>
          <w:sz w:val="24"/>
          <w:szCs w:val="24"/>
        </w:rPr>
        <w:t>Social Psychiatry and Psychiatric Epidemiology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35</w:t>
      </w:r>
      <w:r w:rsidRPr="000E244F">
        <w:rPr>
          <w:rFonts w:ascii="Times New Roman" w:hAnsi="Times New Roman" w:cs="Times New Roman"/>
          <w:sz w:val="24"/>
          <w:szCs w:val="24"/>
        </w:rPr>
        <w:t>(11), 513–517. https://doi.org/10.1007/s001270050273</w:t>
      </w:r>
    </w:p>
    <w:p w14:paraId="7406F3EC"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Price, O., Sutherland, R., Man, N., Bruno, R., Dietze, P., Salom, C., Akhurst, J., &amp; Peacock, A. (2023). Trends and psychosocial correlates of same day polysubstance use among </w:t>
      </w:r>
      <w:r w:rsidRPr="000E244F">
        <w:rPr>
          <w:rFonts w:ascii="Times New Roman" w:hAnsi="Times New Roman" w:cs="Times New Roman"/>
          <w:sz w:val="24"/>
          <w:szCs w:val="24"/>
        </w:rPr>
        <w:lastRenderedPageBreak/>
        <w:t xml:space="preserve">people who inject drugs in Australia, 2012-2022. </w:t>
      </w:r>
      <w:r w:rsidRPr="000E244F">
        <w:rPr>
          <w:rFonts w:ascii="Times New Roman" w:hAnsi="Times New Roman" w:cs="Times New Roman"/>
          <w:i/>
          <w:iCs/>
          <w:sz w:val="24"/>
          <w:szCs w:val="24"/>
        </w:rPr>
        <w:t>International Journal of Drug Policy</w:t>
      </w:r>
      <w:r w:rsidRPr="000E244F">
        <w:rPr>
          <w:rFonts w:ascii="Times New Roman" w:hAnsi="Times New Roman" w:cs="Times New Roman"/>
          <w:sz w:val="24"/>
          <w:szCs w:val="24"/>
        </w:rPr>
        <w:t>, 104150. https://doi.org/10.1016/j.drugpo.2023.104150</w:t>
      </w:r>
    </w:p>
    <w:p w14:paraId="49C8A550"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Quek, L.-H., Chan, G., White, A., Connor, J., Baker, P., Saunders, J., &amp; Kelly, A. (2013). Concurrent and Simultaneous Polydrug Use: Latent Class Analysis of an Australian Nationally Representative Sample of Young Adults. </w:t>
      </w:r>
      <w:r w:rsidRPr="000E244F">
        <w:rPr>
          <w:rFonts w:ascii="Times New Roman" w:hAnsi="Times New Roman" w:cs="Times New Roman"/>
          <w:i/>
          <w:iCs/>
          <w:sz w:val="24"/>
          <w:szCs w:val="24"/>
        </w:rPr>
        <w:t>Frontiers in Public Health</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w:t>
      </w:r>
      <w:r w:rsidRPr="000E244F">
        <w:rPr>
          <w:rFonts w:ascii="Times New Roman" w:hAnsi="Times New Roman" w:cs="Times New Roman"/>
          <w:sz w:val="24"/>
          <w:szCs w:val="24"/>
        </w:rPr>
        <w:t>. https://www.frontiersin.org/articles/10.3389/fpubh.2013.00061</w:t>
      </w:r>
    </w:p>
    <w:p w14:paraId="317ABC37"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Reif, S., Stewart, M. T., Torres, M. E., Davis, M. T., Dana, B. M., &amp; Ritter, G. A. (2021). Effectiveness of value-based purchasing for substance use treatment engagement and retention. </w:t>
      </w:r>
      <w:r w:rsidRPr="000E244F">
        <w:rPr>
          <w:rFonts w:ascii="Times New Roman" w:hAnsi="Times New Roman" w:cs="Times New Roman"/>
          <w:i/>
          <w:iCs/>
          <w:sz w:val="24"/>
          <w:szCs w:val="24"/>
        </w:rPr>
        <w:t>Journal of Substance Abuse Treatment</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122</w:t>
      </w:r>
      <w:r w:rsidRPr="000E244F">
        <w:rPr>
          <w:rFonts w:ascii="Times New Roman" w:hAnsi="Times New Roman" w:cs="Times New Roman"/>
          <w:sz w:val="24"/>
          <w:szCs w:val="24"/>
        </w:rPr>
        <w:t>, 108217. https://doi.org/10.1016/j.jsat.2020.108217</w:t>
      </w:r>
    </w:p>
    <w:p w14:paraId="4C934EC4"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Reyes, J., Perez, C., Colon, H., Dowell, M., &amp; Cumsille, F. (2013). </w:t>
      </w:r>
      <w:r w:rsidRPr="000E244F">
        <w:rPr>
          <w:rFonts w:ascii="Times New Roman" w:hAnsi="Times New Roman" w:cs="Times New Roman"/>
          <w:sz w:val="24"/>
          <w:szCs w:val="24"/>
        </w:rPr>
        <w:t xml:space="preserve">Prevalence and Patterns of Polydrug Use in Latin America: Analysis of Population-based Surveys in Six Countries. </w:t>
      </w:r>
      <w:r w:rsidRPr="000E244F">
        <w:rPr>
          <w:rFonts w:ascii="Times New Roman" w:hAnsi="Times New Roman" w:cs="Times New Roman"/>
          <w:i/>
          <w:iCs/>
          <w:sz w:val="24"/>
          <w:szCs w:val="24"/>
        </w:rPr>
        <w:t>Review of European Studies</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5</w:t>
      </w:r>
      <w:r w:rsidRPr="000E244F">
        <w:rPr>
          <w:rFonts w:ascii="Times New Roman" w:hAnsi="Times New Roman" w:cs="Times New Roman"/>
          <w:sz w:val="24"/>
          <w:szCs w:val="24"/>
        </w:rPr>
        <w:t>(1), Article 1. https://doi.org/10.5539/res.v5n1p10</w:t>
      </w:r>
    </w:p>
    <w:p w14:paraId="4A41854D"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rPr>
        <w:t xml:space="preserve">Royston, P., &amp; Altman, D. G. (2013). External validation of a Cox prognostic model: Principles and methods. </w:t>
      </w:r>
      <w:r w:rsidRPr="000E244F">
        <w:rPr>
          <w:rFonts w:ascii="Times New Roman" w:hAnsi="Times New Roman" w:cs="Times New Roman"/>
          <w:i/>
          <w:iCs/>
          <w:sz w:val="24"/>
          <w:szCs w:val="24"/>
          <w:lang w:val="es-CL"/>
        </w:rPr>
        <w:t>BMC Medical Research Methodology</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13</w:t>
      </w:r>
      <w:r w:rsidRPr="000E244F">
        <w:rPr>
          <w:rFonts w:ascii="Times New Roman" w:hAnsi="Times New Roman" w:cs="Times New Roman"/>
          <w:sz w:val="24"/>
          <w:szCs w:val="24"/>
          <w:lang w:val="es-CL"/>
        </w:rPr>
        <w:t>(1), 33. https://doi.org/10.1186/1471-2288-13-33</w:t>
      </w:r>
    </w:p>
    <w:p w14:paraId="4EA3BB7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Ruiz-Tagle Maturana, J., González-Santa Cruz, A., Rocha-Jiménez, T., &amp; Castillo-Carniglia, Á. (2023). </w:t>
      </w:r>
      <w:r w:rsidRPr="000E244F">
        <w:rPr>
          <w:rFonts w:ascii="Times New Roman" w:hAnsi="Times New Roman" w:cs="Times New Roman"/>
          <w:sz w:val="24"/>
          <w:szCs w:val="24"/>
        </w:rPr>
        <w:t xml:space="preserve">Does substance use disorder treatment completion reduce the risk of treatment readmission in Chile? </w:t>
      </w:r>
      <w:r w:rsidRPr="000E244F">
        <w:rPr>
          <w:rFonts w:ascii="Times New Roman" w:hAnsi="Times New Roman" w:cs="Times New Roman"/>
          <w:i/>
          <w:iCs/>
          <w:sz w:val="24"/>
          <w:szCs w:val="24"/>
        </w:rPr>
        <w:t>Drug and Alcohol Dependence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248</w:t>
      </w:r>
      <w:r w:rsidRPr="000E244F">
        <w:rPr>
          <w:rFonts w:ascii="Times New Roman" w:hAnsi="Times New Roman" w:cs="Times New Roman"/>
          <w:sz w:val="24"/>
          <w:szCs w:val="24"/>
        </w:rPr>
        <w:t>, 109907. https://doi.org/10.1016/j.drugalcdep.2023.109907</w:t>
      </w:r>
    </w:p>
    <w:p w14:paraId="7A5C35B9"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Rytgaard, H. C. W., &amp; van der Laan, M. J. (2024). </w:t>
      </w:r>
      <w:r w:rsidRPr="000E244F">
        <w:rPr>
          <w:rFonts w:ascii="Times New Roman" w:hAnsi="Times New Roman" w:cs="Times New Roman"/>
          <w:i/>
          <w:iCs/>
          <w:sz w:val="24"/>
          <w:szCs w:val="24"/>
        </w:rPr>
        <w:t xml:space="preserve">Nonparametric efficient causal estimation of the intervention-specific expected number of recurrent events with continuous-time </w:t>
      </w:r>
      <w:r w:rsidRPr="000E244F">
        <w:rPr>
          <w:rFonts w:ascii="Times New Roman" w:hAnsi="Times New Roman" w:cs="Times New Roman"/>
          <w:i/>
          <w:iCs/>
          <w:sz w:val="24"/>
          <w:szCs w:val="24"/>
        </w:rPr>
        <w:lastRenderedPageBreak/>
        <w:t>targeted maximum likelihood and highly adaptive lasso estimation</w:t>
      </w:r>
      <w:r w:rsidRPr="000E244F">
        <w:rPr>
          <w:rFonts w:ascii="Times New Roman" w:hAnsi="Times New Roman" w:cs="Times New Roman"/>
          <w:sz w:val="24"/>
          <w:szCs w:val="24"/>
        </w:rPr>
        <w:t xml:space="preserve"> (arXiv:2404.01736). arXiv. https://doi.org/10.48550/arXiv.2404.01736</w:t>
      </w:r>
    </w:p>
    <w:p w14:paraId="3E85E475"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Santis B, R., Hidalgo C, C. G., Hayden C, V., Anselmo M, E., Rodríguez T, J., Cartajena de la M, F., Dreyse D, J., &amp; Torres B, R. (2007). Consumo de sustancias y conductas de riesgo en consumidores de pasta base de cacaína no consultantes a servicios de rehabilitación. </w:t>
      </w:r>
      <w:r w:rsidRPr="000E244F">
        <w:rPr>
          <w:rFonts w:ascii="Times New Roman" w:hAnsi="Times New Roman" w:cs="Times New Roman"/>
          <w:i/>
          <w:iCs/>
          <w:sz w:val="24"/>
          <w:szCs w:val="24"/>
        </w:rPr>
        <w:t>Revista Médica de Chile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135</w:t>
      </w:r>
      <w:r w:rsidRPr="000E244F">
        <w:rPr>
          <w:rFonts w:ascii="Times New Roman" w:hAnsi="Times New Roman" w:cs="Times New Roman"/>
          <w:sz w:val="24"/>
          <w:szCs w:val="24"/>
        </w:rPr>
        <w:t>(1), 45–53. https://doi.org/10.4067/S0034-98872007000100007</w:t>
      </w:r>
    </w:p>
    <w:p w14:paraId="319A25DC"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Sewell, J., Miltz, A., Lampe, F. C., Cambiano, V., Speakman, A., Phillips, A. N., Stuart, D., Gilson, R., Asboe, D., Nwokolo, N., Clarke, A., Collins, S., Hart, G., Elford, J., &amp; Rodger, A. J. (2017). Poly drug use, chemsex drug use, and associations with sexual risk behaviour in HIV-negative men who have sex with men attending sexual health clinics. </w:t>
      </w:r>
      <w:r w:rsidRPr="000E244F">
        <w:rPr>
          <w:rFonts w:ascii="Times New Roman" w:hAnsi="Times New Roman" w:cs="Times New Roman"/>
          <w:i/>
          <w:iCs/>
          <w:sz w:val="24"/>
          <w:szCs w:val="24"/>
        </w:rPr>
        <w:t>International Journal of Drug Policy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43</w:t>
      </w:r>
      <w:r w:rsidRPr="000E244F">
        <w:rPr>
          <w:rFonts w:ascii="Times New Roman" w:hAnsi="Times New Roman" w:cs="Times New Roman"/>
          <w:sz w:val="24"/>
          <w:szCs w:val="24"/>
        </w:rPr>
        <w:t>, 33–43. https://doi.org/10.1016/j.drugpo.2017.01.001</w:t>
      </w:r>
    </w:p>
    <w:p w14:paraId="01AB3C19"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Sheetal, A., Jiang, Z., &amp; Di Milia, L. (2023). Using machine learning to analyze longitudinal data: A tutorial guide and best-practice recommendations for social science researchers. </w:t>
      </w:r>
      <w:r w:rsidRPr="000E244F">
        <w:rPr>
          <w:rFonts w:ascii="Times New Roman" w:hAnsi="Times New Roman" w:cs="Times New Roman"/>
          <w:i/>
          <w:iCs/>
          <w:sz w:val="24"/>
          <w:szCs w:val="24"/>
        </w:rPr>
        <w:t>Applied Psychology</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72</w:t>
      </w:r>
      <w:r w:rsidRPr="000E244F">
        <w:rPr>
          <w:rFonts w:ascii="Times New Roman" w:hAnsi="Times New Roman" w:cs="Times New Roman"/>
          <w:sz w:val="24"/>
          <w:szCs w:val="24"/>
        </w:rPr>
        <w:t>(3), 1339–1364. https://doi.org/10.1111/apps.12435</w:t>
      </w:r>
    </w:p>
    <w:p w14:paraId="212D300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Steele, J. L., &amp; Peralta, R. L. (2020). Are Polydrug Users More Physically and Verbally Aggressive? An Assessment of Aggression Among Mono- Versus Polydrug Users in a University Sample. </w:t>
      </w:r>
      <w:r w:rsidRPr="000E244F">
        <w:rPr>
          <w:rFonts w:ascii="Times New Roman" w:hAnsi="Times New Roman" w:cs="Times New Roman"/>
          <w:i/>
          <w:iCs/>
          <w:sz w:val="24"/>
          <w:szCs w:val="24"/>
        </w:rPr>
        <w:t>Journal of Interpersonal Violence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35</w:t>
      </w:r>
      <w:r w:rsidRPr="000E244F">
        <w:rPr>
          <w:rFonts w:ascii="Times New Roman" w:hAnsi="Times New Roman" w:cs="Times New Roman"/>
          <w:sz w:val="24"/>
          <w:szCs w:val="24"/>
        </w:rPr>
        <w:t>(21–22), 4444–4467. https://doi.org/10.1177/0886260517715024</w:t>
      </w:r>
    </w:p>
    <w:p w14:paraId="5D981EB6"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Stephenson, M., Aggen, S. H., Polak, K., Svikis, D. S., Kendler, K. S., &amp; Edwards, A. C. (2022). Patterns and Correlates of Polysubstance Use Among Individuals With </w:t>
      </w:r>
      <w:r w:rsidRPr="000E244F">
        <w:rPr>
          <w:rFonts w:ascii="Times New Roman" w:hAnsi="Times New Roman" w:cs="Times New Roman"/>
          <w:sz w:val="24"/>
          <w:szCs w:val="24"/>
        </w:rPr>
        <w:lastRenderedPageBreak/>
        <w:t xml:space="preserve">Severe Alcohol Use Disorder. </w:t>
      </w:r>
      <w:r w:rsidRPr="000E244F">
        <w:rPr>
          <w:rFonts w:ascii="Times New Roman" w:hAnsi="Times New Roman" w:cs="Times New Roman"/>
          <w:i/>
          <w:iCs/>
          <w:sz w:val="24"/>
          <w:szCs w:val="24"/>
        </w:rPr>
        <w:t>Alcohol and Alcoholism</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57</w:t>
      </w:r>
      <w:r w:rsidRPr="000E244F">
        <w:rPr>
          <w:rFonts w:ascii="Times New Roman" w:hAnsi="Times New Roman" w:cs="Times New Roman"/>
          <w:sz w:val="24"/>
          <w:szCs w:val="24"/>
        </w:rPr>
        <w:t>(5), 622–629. https://doi.org/10.1093/alcalc/agac012</w:t>
      </w:r>
    </w:p>
    <w:p w14:paraId="2FDF165E"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Tiet, Q. Q., Ilgen, M. A., Byrnes, H. F., Harris, A. H. S., &amp; Finney, J. W. (2007). Treatment setting and baseline substance use severity interact to predict patients’ outcomes. </w:t>
      </w:r>
      <w:r w:rsidRPr="000E244F">
        <w:rPr>
          <w:rFonts w:ascii="Times New Roman" w:hAnsi="Times New Roman" w:cs="Times New Roman"/>
          <w:i/>
          <w:iCs/>
          <w:sz w:val="24"/>
          <w:szCs w:val="24"/>
        </w:rPr>
        <w:t>Addiction (Abingdon, England)</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102</w:t>
      </w:r>
      <w:r w:rsidRPr="000E244F">
        <w:rPr>
          <w:rFonts w:ascii="Times New Roman" w:hAnsi="Times New Roman" w:cs="Times New Roman"/>
          <w:sz w:val="24"/>
          <w:szCs w:val="24"/>
        </w:rPr>
        <w:t>(3), 432–440. https://doi.org/10.1111/j.1360-0443.2006.01717.x</w:t>
      </w:r>
    </w:p>
    <w:p w14:paraId="1C69DD5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rPr>
        <w:t xml:space="preserve">United Nations Office on Drugs and Crime. (2023). </w:t>
      </w:r>
      <w:r w:rsidRPr="000E244F">
        <w:rPr>
          <w:rFonts w:ascii="Times New Roman" w:hAnsi="Times New Roman" w:cs="Times New Roman"/>
          <w:i/>
          <w:iCs/>
          <w:sz w:val="24"/>
          <w:szCs w:val="24"/>
        </w:rPr>
        <w:t>TREATMENT SERVICES FOR SUBSTANCE USE DISORDERS IN LATIN AMERICAN COUNTRIES Findings from the UNODC-WHO facility survey for field testing</w:t>
      </w:r>
      <w:r w:rsidRPr="000E244F">
        <w:rPr>
          <w:rFonts w:ascii="Times New Roman" w:hAnsi="Times New Roman" w:cs="Times New Roman"/>
          <w:sz w:val="24"/>
          <w:szCs w:val="24"/>
        </w:rPr>
        <w:t>. United Nations Office. https://www.unodc.org/documents/drug-prevention-and-treatment/UNODC_QALAT_mapping_report_ENGLISH.pdf</w:t>
      </w:r>
    </w:p>
    <w:p w14:paraId="245DB14B" w14:textId="77777777" w:rsidR="00076C44" w:rsidRPr="000E244F" w:rsidRDefault="00076C44" w:rsidP="00076C44">
      <w:pPr>
        <w:pStyle w:val="Bibliografa"/>
        <w:rPr>
          <w:rFonts w:ascii="Times New Roman" w:hAnsi="Times New Roman" w:cs="Times New Roman"/>
          <w:sz w:val="24"/>
          <w:szCs w:val="24"/>
          <w:lang w:val="es-CL"/>
        </w:rPr>
      </w:pPr>
      <w:r w:rsidRPr="000E244F">
        <w:rPr>
          <w:rFonts w:ascii="Times New Roman" w:hAnsi="Times New Roman" w:cs="Times New Roman"/>
          <w:sz w:val="24"/>
          <w:szCs w:val="24"/>
          <w:lang w:val="es-CL"/>
        </w:rPr>
        <w:t xml:space="preserve">Vázquez-Real, M., Talero-Barrientos, E. M., &amp; Franco-Fernández, M. D. (2022). </w:t>
      </w:r>
      <w:r w:rsidRPr="000E244F">
        <w:rPr>
          <w:rFonts w:ascii="Times New Roman" w:hAnsi="Times New Roman" w:cs="Times New Roman"/>
          <w:sz w:val="24"/>
          <w:szCs w:val="24"/>
        </w:rPr>
        <w:t xml:space="preserve">Sociodemographic, clinical and pharmacological factors influencing early readmission in mental health settings. </w:t>
      </w:r>
      <w:r w:rsidRPr="000E244F">
        <w:rPr>
          <w:rFonts w:ascii="Times New Roman" w:hAnsi="Times New Roman" w:cs="Times New Roman"/>
          <w:i/>
          <w:iCs/>
          <w:sz w:val="24"/>
          <w:szCs w:val="24"/>
          <w:lang w:val="es-CL"/>
        </w:rPr>
        <w:t>Actas Espanolas De Psiquiatria</w:t>
      </w:r>
      <w:r w:rsidRPr="000E244F">
        <w:rPr>
          <w:rFonts w:ascii="Times New Roman" w:hAnsi="Times New Roman" w:cs="Times New Roman"/>
          <w:sz w:val="24"/>
          <w:szCs w:val="24"/>
          <w:lang w:val="es-CL"/>
        </w:rPr>
        <w:t xml:space="preserve">, </w:t>
      </w:r>
      <w:r w:rsidRPr="000E244F">
        <w:rPr>
          <w:rFonts w:ascii="Times New Roman" w:hAnsi="Times New Roman" w:cs="Times New Roman"/>
          <w:i/>
          <w:iCs/>
          <w:sz w:val="24"/>
          <w:szCs w:val="24"/>
          <w:lang w:val="es-CL"/>
        </w:rPr>
        <w:t>50</w:t>
      </w:r>
      <w:r w:rsidRPr="000E244F">
        <w:rPr>
          <w:rFonts w:ascii="Times New Roman" w:hAnsi="Times New Roman" w:cs="Times New Roman"/>
          <w:sz w:val="24"/>
          <w:szCs w:val="24"/>
          <w:lang w:val="es-CL"/>
        </w:rPr>
        <w:t>(6), 248–255.</w:t>
      </w:r>
    </w:p>
    <w:p w14:paraId="39675DCB" w14:textId="77777777" w:rsidR="00076C44" w:rsidRPr="000E244F" w:rsidRDefault="00076C44" w:rsidP="00076C44">
      <w:pPr>
        <w:pStyle w:val="Bibliografa"/>
        <w:rPr>
          <w:rFonts w:ascii="Times New Roman" w:hAnsi="Times New Roman" w:cs="Times New Roman"/>
          <w:sz w:val="24"/>
          <w:szCs w:val="24"/>
        </w:rPr>
      </w:pPr>
      <w:r w:rsidRPr="000E244F">
        <w:rPr>
          <w:rFonts w:ascii="Times New Roman" w:hAnsi="Times New Roman" w:cs="Times New Roman"/>
          <w:sz w:val="24"/>
          <w:szCs w:val="24"/>
          <w:lang w:val="es-CL"/>
        </w:rPr>
        <w:t xml:space="preserve">Vilugrón, F., Molina G., T., Gras-Pérez, M. E., Font-Mayolas, S., Vilugrón, F., Molina G., T., Gras-Pérez, M. E., &amp; Font-Mayolas, S. (2022). Precocidad de inicio del consumo de sustancias psicoactivas y su relación con otros comportamientos de riesgo para la salud en adolescentes chilenos. </w:t>
      </w:r>
      <w:r w:rsidRPr="000E244F">
        <w:rPr>
          <w:rFonts w:ascii="Times New Roman" w:hAnsi="Times New Roman" w:cs="Times New Roman"/>
          <w:i/>
          <w:iCs/>
          <w:sz w:val="24"/>
          <w:szCs w:val="24"/>
        </w:rPr>
        <w:t>Revista Médica de Chile</w:t>
      </w:r>
      <w:r w:rsidRPr="000E244F">
        <w:rPr>
          <w:rFonts w:ascii="Times New Roman" w:hAnsi="Times New Roman" w:cs="Times New Roman"/>
          <w:sz w:val="24"/>
          <w:szCs w:val="24"/>
        </w:rPr>
        <w:t xml:space="preserve">, </w:t>
      </w:r>
      <w:r w:rsidRPr="000E244F">
        <w:rPr>
          <w:rFonts w:ascii="Times New Roman" w:hAnsi="Times New Roman" w:cs="Times New Roman"/>
          <w:i/>
          <w:iCs/>
          <w:sz w:val="24"/>
          <w:szCs w:val="24"/>
        </w:rPr>
        <w:t>150</w:t>
      </w:r>
      <w:r w:rsidRPr="000E244F">
        <w:rPr>
          <w:rFonts w:ascii="Times New Roman" w:hAnsi="Times New Roman" w:cs="Times New Roman"/>
          <w:sz w:val="24"/>
          <w:szCs w:val="24"/>
        </w:rPr>
        <w:t>(5), 584–596. https://doi.org/10.4067/s0034-98872022000500584</w:t>
      </w:r>
    </w:p>
    <w:p w14:paraId="37866A04" w14:textId="2835A155" w:rsidR="00AA5B6C" w:rsidRDefault="00AA5B6C" w:rsidP="00C31320">
      <w:pPr>
        <w:rPr>
          <w:rFonts w:ascii="Times New Roman" w:hAnsi="Times New Roman" w:cs="Times New Roman"/>
          <w:sz w:val="24"/>
          <w:szCs w:val="24"/>
          <w:lang w:val="en-US"/>
        </w:rPr>
      </w:pPr>
      <w:r w:rsidRPr="000E244F">
        <w:rPr>
          <w:rFonts w:ascii="Times New Roman" w:hAnsi="Times New Roman" w:cs="Times New Roman"/>
          <w:sz w:val="24"/>
          <w:szCs w:val="24"/>
          <w:lang w:val="en-US"/>
        </w:rPr>
        <w:fldChar w:fldCharType="end"/>
      </w:r>
    </w:p>
    <w:p w14:paraId="3A9DEBC7" w14:textId="77777777" w:rsidR="00AA5B6C" w:rsidRDefault="00AA5B6C" w:rsidP="00C31320">
      <w:pPr>
        <w:rPr>
          <w:rFonts w:ascii="Times New Roman" w:hAnsi="Times New Roman" w:cs="Times New Roman"/>
          <w:sz w:val="24"/>
          <w:szCs w:val="24"/>
          <w:lang w:val="en-US"/>
        </w:rPr>
      </w:pPr>
    </w:p>
    <w:p w14:paraId="576B0057" w14:textId="77777777" w:rsidR="00AA5B6C" w:rsidRPr="00C31320" w:rsidRDefault="00AA5B6C" w:rsidP="00C31320">
      <w:pPr>
        <w:rPr>
          <w:rFonts w:ascii="Times New Roman" w:hAnsi="Times New Roman" w:cs="Times New Roman"/>
          <w:sz w:val="24"/>
          <w:szCs w:val="24"/>
          <w:lang w:val="en-US"/>
        </w:rPr>
      </w:pPr>
    </w:p>
    <w:sectPr w:rsidR="00AA5B6C" w:rsidRPr="00C31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és González Santa Cruz" w:date="2024-06-25T14:32:00Z" w:initials="AG">
    <w:p w14:paraId="3EF8FBA6" w14:textId="77777777" w:rsidR="00AA5B6C" w:rsidRPr="0087291E" w:rsidRDefault="00AA5B6C">
      <w:pPr>
        <w:pStyle w:val="Textocomentario"/>
        <w:rPr>
          <w:lang w:val="es-CL"/>
        </w:rPr>
      </w:pPr>
      <w:r>
        <w:rPr>
          <w:rStyle w:val="Refdecomentario"/>
        </w:rPr>
        <w:annotationRef/>
      </w:r>
      <w:r w:rsidRPr="0087291E">
        <w:rPr>
          <w:lang w:val="es-CL"/>
        </w:rPr>
        <w:t>Dado que se dijo a</w:t>
      </w:r>
      <w:r>
        <w:rPr>
          <w:lang w:val="es-CL"/>
        </w:rPr>
        <w:t>rriba, lo elimino en esta oportunidad</w:t>
      </w:r>
    </w:p>
  </w:comment>
  <w:comment w:id="3" w:author="Mariel Mateo" w:date="2024-06-25T14:40:00Z" w:initials="MM">
    <w:p w14:paraId="7AF9EE51" w14:textId="77777777" w:rsidR="00AA5B6C" w:rsidRPr="00AB67F7" w:rsidRDefault="00AA5B6C"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4" w:author="Andrés González Santa Cruz" w:date="2024-06-25T14:56:00Z" w:initials="AG">
    <w:p w14:paraId="613898F4" w14:textId="77777777" w:rsidR="00AA5B6C" w:rsidRPr="00AF1EB1" w:rsidRDefault="00AA5B6C">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1" w:author="Mariel Mateo" w:date="2024-06-25T14:40:00Z" w:initials="MM">
    <w:p w14:paraId="5350A879" w14:textId="77777777" w:rsidR="00AA5B6C" w:rsidRPr="00AB67F7" w:rsidRDefault="00AA5B6C" w:rsidP="00146332">
      <w:pPr>
        <w:pStyle w:val="Textocomentario"/>
        <w:rPr>
          <w:lang w:val="es-CL"/>
        </w:rPr>
      </w:pPr>
      <w:r>
        <w:rPr>
          <w:rStyle w:val="Refdecomentario"/>
        </w:rPr>
        <w:annotationRef/>
      </w:r>
      <w:proofErr w:type="spellStart"/>
      <w:r w:rsidRPr="00AB67F7">
        <w:rPr>
          <w:lang w:val="es-CL"/>
        </w:rPr>
        <w:t>Aca</w:t>
      </w:r>
      <w:proofErr w:type="spellEnd"/>
      <w:r w:rsidRPr="00AB67F7">
        <w:rPr>
          <w:lang w:val="es-CL"/>
        </w:rPr>
        <w:t xml:space="preserve"> entiendo que </w:t>
      </w:r>
      <w:proofErr w:type="spellStart"/>
      <w:r w:rsidRPr="00AB67F7">
        <w:rPr>
          <w:lang w:val="es-CL"/>
        </w:rPr>
        <w:t>habria</w:t>
      </w:r>
      <w:proofErr w:type="spellEnd"/>
      <w:r w:rsidRPr="00AB67F7">
        <w:rPr>
          <w:lang w:val="es-CL"/>
        </w:rPr>
        <w:t xml:space="preserve"> que </w:t>
      </w:r>
      <w:proofErr w:type="spellStart"/>
      <w:r w:rsidRPr="00AB67F7">
        <w:rPr>
          <w:lang w:val="es-CL"/>
        </w:rPr>
        <w:t>ponder</w:t>
      </w:r>
      <w:proofErr w:type="spellEnd"/>
      <w:r w:rsidRPr="00AB67F7">
        <w:rPr>
          <w:lang w:val="es-CL"/>
        </w:rPr>
        <w:t xml:space="preserve"> los resultados para cada uno de los 3 objetivos </w:t>
      </w:r>
      <w:proofErr w:type="spellStart"/>
      <w:r w:rsidRPr="00AB67F7">
        <w:rPr>
          <w:lang w:val="es-CL"/>
        </w:rPr>
        <w:t>especificos</w:t>
      </w:r>
      <w:proofErr w:type="spellEnd"/>
      <w:r w:rsidRPr="00AB67F7">
        <w:rPr>
          <w:lang w:val="es-CL"/>
        </w:rPr>
        <w:t>.</w:t>
      </w:r>
    </w:p>
  </w:comment>
  <w:comment w:id="2" w:author="Andrés González Santa Cruz" w:date="2024-06-25T14:56:00Z" w:initials="AG">
    <w:p w14:paraId="585C1002" w14:textId="77777777" w:rsidR="00AA5B6C" w:rsidRPr="00AF1EB1" w:rsidRDefault="00AA5B6C">
      <w:pPr>
        <w:pStyle w:val="Textocomentario"/>
        <w:rPr>
          <w:lang w:val="es-CL"/>
        </w:rPr>
      </w:pPr>
      <w:r>
        <w:rPr>
          <w:rStyle w:val="Refdecomentario"/>
        </w:rPr>
        <w:annotationRef/>
      </w:r>
      <w:r w:rsidRPr="00AF1EB1">
        <w:rPr>
          <w:lang w:val="es-CL"/>
        </w:rPr>
        <w:t>Si nos limitamos a re</w:t>
      </w:r>
      <w:r>
        <w:rPr>
          <w:lang w:val="es-CL"/>
        </w:rPr>
        <w:t xml:space="preserve">sponder el </w:t>
      </w:r>
      <w:proofErr w:type="spellStart"/>
      <w:r>
        <w:rPr>
          <w:lang w:val="es-CL"/>
        </w:rPr>
        <w:t>ppal</w:t>
      </w:r>
      <w:proofErr w:type="spellEnd"/>
      <w:r>
        <w:rPr>
          <w:lang w:val="es-CL"/>
        </w:rPr>
        <w:t xml:space="preserve">, creo que queda claro pa un </w:t>
      </w:r>
      <w:proofErr w:type="spellStart"/>
      <w:r>
        <w:rPr>
          <w:lang w:val="es-CL"/>
        </w:rPr>
        <w:t>abstract</w:t>
      </w:r>
      <w:proofErr w:type="spellEnd"/>
      <w:r>
        <w:rPr>
          <w:lang w:val="es-CL"/>
        </w:rPr>
        <w:t xml:space="preserve">, </w:t>
      </w:r>
      <w:proofErr w:type="gramStart"/>
      <w:r>
        <w:rPr>
          <w:lang w:val="es-CL"/>
        </w:rPr>
        <w:t>no?</w:t>
      </w:r>
      <w:proofErr w:type="gramEnd"/>
    </w:p>
  </w:comment>
  <w:comment w:id="5" w:author="Andrés González Santa Cruz" w:date="2024-06-25T14:42:00Z" w:initials="AG">
    <w:p w14:paraId="5EDF05B3" w14:textId="77777777" w:rsidR="00AA5B6C" w:rsidRPr="007F797E" w:rsidRDefault="00AA5B6C">
      <w:pPr>
        <w:pStyle w:val="Textocomentario"/>
        <w:rPr>
          <w:lang w:val="es-CL"/>
        </w:rPr>
      </w:pPr>
      <w:r>
        <w:rPr>
          <w:rStyle w:val="Refdecomentario"/>
        </w:rPr>
        <w:annotationRef/>
      </w:r>
      <w:r w:rsidRPr="007F797E">
        <w:rPr>
          <w:lang w:val="es-CL"/>
        </w:rPr>
        <w:t>Ver</w:t>
      </w:r>
      <w:r>
        <w:rPr>
          <w:lang w:val="es-CL"/>
        </w:rPr>
        <w:t xml:space="preserve"> referencia, parece haber otro Choi en tu biblioteca que hace esta distinción</w:t>
      </w:r>
    </w:p>
  </w:comment>
  <w:comment w:id="6" w:author="Andrés González Santa Cruz" w:date="2024-06-25T15:06:00Z" w:initials="AG">
    <w:p w14:paraId="2CEA903A" w14:textId="77777777" w:rsidR="00AA5B6C" w:rsidRPr="00A13FCC" w:rsidRDefault="00AA5B6C">
      <w:pPr>
        <w:pStyle w:val="Textocomentario"/>
        <w:rPr>
          <w:lang w:val="es-CL"/>
        </w:rPr>
      </w:pPr>
      <w:r>
        <w:rPr>
          <w:rStyle w:val="Refdecomentario"/>
        </w:rPr>
        <w:annotationRef/>
      </w:r>
      <w:proofErr w:type="gramStart"/>
      <w:r w:rsidRPr="00A13FCC">
        <w:rPr>
          <w:lang w:val="es-CL"/>
        </w:rPr>
        <w:t>Revisar referencia de N.G</w:t>
      </w:r>
      <w:r>
        <w:rPr>
          <w:lang w:val="es-CL"/>
        </w:rPr>
        <w:t>. Choi?</w:t>
      </w:r>
      <w:proofErr w:type="gramEnd"/>
    </w:p>
  </w:comment>
  <w:comment w:id="7" w:author="Andrés González Santa Cruz" w:date="2024-06-23T21:05:00Z" w:initials="AG">
    <w:p w14:paraId="472CCC52"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8" w:author="Andrés González Santa Cruz" w:date="2024-06-23T21:05:00Z" w:initials="AG">
    <w:p w14:paraId="1CA74AA5" w14:textId="77777777" w:rsidR="00A12593" w:rsidRDefault="00A12593"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9" w:author="Andrés González Santa Cruz" w:date="2024-06-23T21:05:00Z" w:initials="AG">
    <w:p w14:paraId="3DABBFA3"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0" w:author="Andrés González Santa Cruz" w:date="2024-06-23T21:05:00Z" w:initials="AG">
    <w:p w14:paraId="00E39D65" w14:textId="77777777" w:rsidR="00AA5B6C" w:rsidRDefault="00AA5B6C" w:rsidP="00C273FE">
      <w:pPr>
        <w:pStyle w:val="Textocomentario"/>
      </w:pPr>
      <w:r>
        <w:rPr>
          <w:rStyle w:val="Refdecomentario"/>
        </w:rPr>
        <w:annotationRef/>
      </w:r>
      <w:r>
        <w:rPr>
          <w:b/>
          <w:bCs/>
          <w:color w:val="000000"/>
          <w:highlight w:val="white"/>
        </w:rPr>
        <w:t>Beaulieu, M., Tremblay, J. &amp; Bertrand, K. Adjustments to Service Organization in Specialized Addiction Services and Clinical Strategies for Better Meeting the Needs of People with a Persistent Substance Use Disorder. Int J Ment Health Addiction (2022). https://doi-org.uchile.idm.oclc.org/10.1007/s11469-022-00982-z</w:t>
      </w:r>
      <w:r>
        <w:t xml:space="preserve"> </w:t>
      </w:r>
    </w:p>
  </w:comment>
  <w:comment w:id="11" w:author="Andrés González Santa Cruz" w:date="2024-07-19T16:39:00Z" w:initials="AG">
    <w:p w14:paraId="3560ED68" w14:textId="77777777" w:rsidR="00323EDB" w:rsidRDefault="00323EDB" w:rsidP="00323EDB">
      <w:pPr>
        <w:pStyle w:val="Textocomentario"/>
      </w:pPr>
      <w:r>
        <w:rPr>
          <w:rStyle w:val="Refdecomentario"/>
        </w:rPr>
        <w:annotationRef/>
      </w:r>
      <w:r>
        <w:t xml:space="preserve">United Nations Office on Drugs and </w:t>
      </w:r>
      <w:proofErr w:type="gramStart"/>
      <w:r>
        <w:t>Crime[</w:t>
      </w:r>
      <w:proofErr w:type="gramEnd"/>
      <w:r>
        <w:t xml:space="preserve">UNODC], 2023. TREATMENT SERVICES FOR SUBSTANCE USE DISORDERS IN LATIN AMERICAN COUNTRIES Findings from the UNODC-WHO facility survey for field testing. Publishing production: English, Publishing and Library Section, United Nations Office at Vienna. Vienna. Obtained from: </w:t>
      </w:r>
      <w:hyperlink r:id="rId1" w:history="1">
        <w:r w:rsidRPr="00282592">
          <w:rPr>
            <w:rStyle w:val="Hipervnculo"/>
          </w:rPr>
          <w:t>https://www.unodc.org/documents/drug-prevention-and-treatment/UNODC_QALAT_mapping_report_ENGLISH.pdf</w:t>
        </w:r>
      </w:hyperlink>
    </w:p>
  </w:comment>
  <w:comment w:id="12" w:author="Andrés González Santa Cruz" w:date="2024-07-24T15:25:00Z" w:initials="AG">
    <w:p w14:paraId="222367A8" w14:textId="434C5519" w:rsidR="00231AA1" w:rsidRDefault="00231AA1">
      <w:pPr>
        <w:pStyle w:val="Textocomentario"/>
      </w:pPr>
      <w:r>
        <w:rPr>
          <w:rStyle w:val="Refdecomentario"/>
        </w:rPr>
        <w:annotationRef/>
      </w:r>
    </w:p>
  </w:comment>
  <w:comment w:id="13" w:author="Mariel Mateo" w:date="2024-06-25T15:24:00Z" w:initials="MM">
    <w:p w14:paraId="3719E29D" w14:textId="134B3D74" w:rsidR="00AA5B6C" w:rsidRPr="00AB67F7" w:rsidRDefault="00AA5B6C" w:rsidP="002E32F9">
      <w:pPr>
        <w:pStyle w:val="Textocomentario"/>
        <w:rPr>
          <w:lang w:val="es-CL"/>
        </w:rPr>
      </w:pPr>
      <w:r>
        <w:rPr>
          <w:rStyle w:val="Refdecomentario"/>
        </w:rPr>
        <w:annotationRef/>
      </w:r>
      <w:r w:rsidRPr="00AB67F7">
        <w:rPr>
          <w:lang w:val="es-CL"/>
        </w:rPr>
        <w:t xml:space="preserve">No estoy tan convencida de que el </w:t>
      </w:r>
      <w:proofErr w:type="spellStart"/>
      <w:r w:rsidRPr="00AB67F7">
        <w:rPr>
          <w:lang w:val="es-CL"/>
        </w:rPr>
        <w:t>vinculo</w:t>
      </w:r>
      <w:proofErr w:type="spellEnd"/>
      <w:r w:rsidRPr="00AB67F7">
        <w:rPr>
          <w:lang w:val="es-CL"/>
        </w:rPr>
        <w:t xml:space="preserve"> entre PSU y social </w:t>
      </w:r>
      <w:proofErr w:type="spellStart"/>
      <w:r w:rsidRPr="00AB67F7">
        <w:rPr>
          <w:lang w:val="es-CL"/>
        </w:rPr>
        <w:t>inequalities</w:t>
      </w:r>
      <w:proofErr w:type="spellEnd"/>
      <w:r w:rsidRPr="00AB67F7">
        <w:rPr>
          <w:lang w:val="es-CL"/>
        </w:rPr>
        <w:t xml:space="preserve"> and </w:t>
      </w:r>
      <w:proofErr w:type="spellStart"/>
      <w:r w:rsidRPr="00AB67F7">
        <w:rPr>
          <w:lang w:val="es-CL"/>
        </w:rPr>
        <w:t>vulnerabilities</w:t>
      </w:r>
      <w:proofErr w:type="spellEnd"/>
      <w:r w:rsidRPr="00AB67F7">
        <w:rPr>
          <w:lang w:val="es-CL"/>
        </w:rPr>
        <w:t xml:space="preserve"> este claro para el lector...</w:t>
      </w:r>
    </w:p>
  </w:comment>
  <w:comment w:id="14" w:author="Mariel Mateo" w:date="2024-06-25T15:29:00Z" w:initials="MM">
    <w:p w14:paraId="77178058" w14:textId="77777777" w:rsidR="00AA5B6C" w:rsidRPr="00AB67F7" w:rsidRDefault="00AA5B6C" w:rsidP="005B0775">
      <w:pPr>
        <w:pStyle w:val="Textocomentario"/>
        <w:rPr>
          <w:lang w:val="es-CL"/>
        </w:rPr>
      </w:pPr>
      <w:r>
        <w:rPr>
          <w:rStyle w:val="Refdecomentario"/>
        </w:rPr>
        <w:annotationRef/>
      </w:r>
      <w:proofErr w:type="spellStart"/>
      <w:r w:rsidRPr="00AB67F7">
        <w:rPr>
          <w:lang w:val="es-CL"/>
        </w:rPr>
        <w:t>Quizas</w:t>
      </w:r>
      <w:proofErr w:type="spellEnd"/>
      <w:r w:rsidRPr="00AB67F7">
        <w:rPr>
          <w:lang w:val="es-CL"/>
        </w:rPr>
        <w:t xml:space="preserve"> es </w:t>
      </w:r>
      <w:proofErr w:type="spellStart"/>
      <w:r w:rsidRPr="00AB67F7">
        <w:rPr>
          <w:lang w:val="es-CL"/>
        </w:rPr>
        <w:t>mas</w:t>
      </w:r>
      <w:proofErr w:type="spellEnd"/>
      <w:r w:rsidRPr="00AB67F7">
        <w:rPr>
          <w:lang w:val="es-CL"/>
        </w:rPr>
        <w:t xml:space="preserve"> coherente con este estudio dejarlo en </w:t>
      </w:r>
      <w:proofErr w:type="spellStart"/>
      <w:r w:rsidRPr="00AB67F7">
        <w:rPr>
          <w:lang w:val="es-CL"/>
        </w:rPr>
        <w:t>patients</w:t>
      </w:r>
      <w:proofErr w:type="spellEnd"/>
      <w:r w:rsidRPr="00AB67F7">
        <w:rPr>
          <w:lang w:val="es-CL"/>
        </w:rPr>
        <w:t xml:space="preserve"> </w:t>
      </w:r>
      <w:proofErr w:type="spellStart"/>
      <w:r w:rsidRPr="00AB67F7">
        <w:rPr>
          <w:lang w:val="es-CL"/>
        </w:rPr>
        <w:t>needs</w:t>
      </w:r>
      <w:proofErr w:type="spellEnd"/>
      <w:r w:rsidRPr="00AB67F7">
        <w:rPr>
          <w:lang w:val="es-CL"/>
        </w:rPr>
        <w:t xml:space="preserve"> and </w:t>
      </w:r>
      <w:proofErr w:type="spellStart"/>
      <w:r w:rsidRPr="00AB67F7">
        <w:rPr>
          <w:lang w:val="es-CL"/>
        </w:rPr>
        <w:t>inequalities</w:t>
      </w:r>
      <w:proofErr w:type="spellEnd"/>
      <w:r w:rsidRPr="00AB67F7">
        <w:rPr>
          <w:lang w:val="es-CL"/>
        </w:rPr>
        <w:t xml:space="preserve"> en el acceso a salud...</w:t>
      </w:r>
    </w:p>
  </w:comment>
  <w:comment w:id="15" w:author="Mariel Mateo" w:date="2024-06-25T15:21:00Z" w:initials="MM">
    <w:p w14:paraId="5BA39712" w14:textId="77777777" w:rsidR="00AA5B6C" w:rsidRPr="00AB67F7" w:rsidRDefault="00AA5B6C" w:rsidP="002E32F9">
      <w:pPr>
        <w:pStyle w:val="Textocomentario"/>
        <w:rPr>
          <w:lang w:val="es-CL"/>
        </w:rPr>
      </w:pPr>
      <w:r>
        <w:rPr>
          <w:rStyle w:val="Refdecomentario"/>
        </w:rPr>
        <w:annotationRef/>
      </w:r>
      <w:r w:rsidRPr="00AB67F7">
        <w:rPr>
          <w:lang w:val="es-CL"/>
        </w:rPr>
        <w:t xml:space="preserve">Este objetivo debiera ser el mismo que en el </w:t>
      </w:r>
      <w:proofErr w:type="spellStart"/>
      <w:r w:rsidRPr="00AB67F7">
        <w:rPr>
          <w:lang w:val="es-CL"/>
        </w:rPr>
        <w:t>abstract</w:t>
      </w:r>
      <w:proofErr w:type="spellEnd"/>
      <w:r w:rsidRPr="00AB67F7">
        <w:rPr>
          <w:lang w:val="es-CL"/>
        </w:rPr>
        <w:t>. No se cual/es dejar.</w:t>
      </w:r>
    </w:p>
  </w:comment>
  <w:comment w:id="16" w:author="Mariel Mateo" w:date="2024-06-25T15:32:00Z" w:initials="MM">
    <w:p w14:paraId="2DE764FB" w14:textId="77777777" w:rsidR="00AA5B6C" w:rsidRPr="00AB67F7" w:rsidRDefault="00AA5B6C" w:rsidP="00A56D29">
      <w:pPr>
        <w:pStyle w:val="Textocomentario"/>
        <w:rPr>
          <w:lang w:val="es-CL"/>
        </w:rPr>
      </w:pPr>
      <w:r>
        <w:rPr>
          <w:rStyle w:val="Refdecomentario"/>
        </w:rPr>
        <w:annotationRef/>
      </w:r>
      <w:r w:rsidRPr="00AB67F7">
        <w:rPr>
          <w:lang w:val="es-CL"/>
        </w:rPr>
        <w:t>No entiendo la sigla</w:t>
      </w:r>
    </w:p>
  </w:comment>
  <w:comment w:id="17" w:author="Andrés González Santa Cruz" w:date="2024-06-25T15:44:00Z" w:initials="AG">
    <w:p w14:paraId="2119CA0D" w14:textId="77777777" w:rsidR="00AA5B6C" w:rsidRPr="007E3CC9" w:rsidRDefault="00AA5B6C">
      <w:pPr>
        <w:pStyle w:val="Textocomentario"/>
        <w:rPr>
          <w:lang w:val="es-CL"/>
        </w:rPr>
      </w:pPr>
      <w:r>
        <w:rPr>
          <w:rStyle w:val="Refdecomentario"/>
        </w:rPr>
        <w:annotationRef/>
      </w:r>
      <w:r w:rsidRPr="007E3CC9">
        <w:rPr>
          <w:lang w:val="es-CL"/>
        </w:rPr>
        <w:t>Espero h</w:t>
      </w:r>
      <w:r>
        <w:rPr>
          <w:lang w:val="es-CL"/>
        </w:rPr>
        <w:t>aberla aclarado</w:t>
      </w:r>
    </w:p>
  </w:comment>
  <w:comment w:id="18" w:author="Mariel Mateo" w:date="2024-06-25T15:39:00Z" w:initials="MM">
    <w:p w14:paraId="75691888" w14:textId="77777777" w:rsidR="00AA5B6C" w:rsidRPr="009F064B" w:rsidRDefault="00AA5B6C" w:rsidP="00B722A3">
      <w:pPr>
        <w:pStyle w:val="Textocomentario"/>
      </w:pPr>
      <w:r>
        <w:rPr>
          <w:rStyle w:val="Refdecomentario"/>
        </w:rPr>
        <w:annotationRef/>
      </w:r>
      <w:r w:rsidRPr="009F064B">
        <w:t>idem</w:t>
      </w:r>
    </w:p>
  </w:comment>
  <w:comment w:id="19" w:author="Andrés González Santa Cruz" w:date="2024-06-27T12:14:00Z" w:initials="AG">
    <w:p w14:paraId="5BDF0201" w14:textId="4B078614" w:rsidR="00AA5B6C" w:rsidRPr="00FE4FE6" w:rsidRDefault="00AA5B6C" w:rsidP="00FE4FE6">
      <w:pPr>
        <w:pStyle w:val="Textocomentario"/>
        <w:rPr>
          <w:lang w:val="es-CL"/>
        </w:rPr>
      </w:pPr>
      <w:r>
        <w:rPr>
          <w:rStyle w:val="Refdecomentario"/>
        </w:rPr>
        <w:annotationRef/>
      </w:r>
      <w:r w:rsidRPr="00FE4FE6">
        <w:t xml:space="preserve">Kaufman, J. S., &amp; </w:t>
      </w:r>
      <w:proofErr w:type="spellStart"/>
      <w:r w:rsidRPr="00FE4FE6">
        <w:t>MacLehose</w:t>
      </w:r>
      <w:proofErr w:type="spellEnd"/>
      <w:r w:rsidRPr="00FE4FE6">
        <w:t xml:space="preserve">, R. F. (2013). Which of these things is not like the others? </w:t>
      </w:r>
      <w:proofErr w:type="spellStart"/>
      <w:r w:rsidRPr="00FE4FE6">
        <w:rPr>
          <w:lang w:val="es-CL"/>
        </w:rPr>
        <w:t>Cancer</w:t>
      </w:r>
      <w:proofErr w:type="spellEnd"/>
      <w:r w:rsidRPr="00FE4FE6">
        <w:rPr>
          <w:lang w:val="es-CL"/>
        </w:rPr>
        <w:t>, 119(24), 4216-4222. https://doi.org/10.1002/cncr.28359</w:t>
      </w:r>
    </w:p>
  </w:comment>
  <w:comment w:id="21" w:author="jose antonio ruiz-tagle" w:date="2024-06-14T09:43:00Z" w:initials="jr">
    <w:p w14:paraId="4A37EBC6" w14:textId="77777777" w:rsidR="00AA5B6C" w:rsidRPr="00AB67F7" w:rsidRDefault="00AA5B6C" w:rsidP="000F254D">
      <w:pPr>
        <w:pStyle w:val="Textocomentario"/>
        <w:rPr>
          <w:lang w:val="es-CL"/>
        </w:rPr>
      </w:pPr>
      <w:r>
        <w:rPr>
          <w:rStyle w:val="Refdecomentario"/>
        </w:rPr>
        <w:annotationRef/>
      </w:r>
      <w:r w:rsidRPr="00AB67F7">
        <w:rPr>
          <w:lang w:val="es-CL"/>
        </w:rPr>
        <w:t>Actualizar en la versión final</w:t>
      </w:r>
    </w:p>
  </w:comment>
  <w:comment w:id="44" w:author="Mariel Mateo" w:date="2024-06-25T16:08:00Z" w:initials="MM">
    <w:p w14:paraId="5E5CF9D2" w14:textId="77777777" w:rsidR="00AA5B6C" w:rsidRPr="00AB67F7" w:rsidRDefault="00AA5B6C" w:rsidP="00421889">
      <w:pPr>
        <w:pStyle w:val="Textocomentario"/>
        <w:rPr>
          <w:lang w:val="es-CL"/>
        </w:rPr>
      </w:pPr>
      <w:r>
        <w:rPr>
          <w:rStyle w:val="Refdecomentario"/>
        </w:rPr>
        <w:annotationRef/>
      </w:r>
      <w:r w:rsidRPr="00AB67F7">
        <w:rPr>
          <w:lang w:val="es-CL"/>
        </w:rPr>
        <w:t xml:space="preserve">Yo </w:t>
      </w:r>
      <w:proofErr w:type="spellStart"/>
      <w:r w:rsidRPr="00AB67F7">
        <w:rPr>
          <w:lang w:val="es-CL"/>
        </w:rPr>
        <w:t>incluiria</w:t>
      </w:r>
      <w:proofErr w:type="spellEnd"/>
      <w:r w:rsidRPr="00AB67F7">
        <w:rPr>
          <w:lang w:val="es-CL"/>
        </w:rPr>
        <w:t xml:space="preserve"> </w:t>
      </w:r>
      <w:proofErr w:type="spellStart"/>
      <w:r w:rsidRPr="00AB67F7">
        <w:rPr>
          <w:lang w:val="es-CL"/>
        </w:rPr>
        <w:t>tambien</w:t>
      </w:r>
      <w:proofErr w:type="spellEnd"/>
      <w:r w:rsidRPr="00AB67F7">
        <w:rPr>
          <w:lang w:val="es-CL"/>
        </w:rPr>
        <w:t xml:space="preserve"> una </w:t>
      </w:r>
      <w:proofErr w:type="spellStart"/>
      <w:r w:rsidRPr="00AB67F7">
        <w:rPr>
          <w:lang w:val="es-CL"/>
        </w:rPr>
        <w:t>section</w:t>
      </w:r>
      <w:proofErr w:type="spellEnd"/>
      <w:r w:rsidRPr="00AB67F7">
        <w:rPr>
          <w:lang w:val="es-CL"/>
        </w:rPr>
        <w:t xml:space="preserve"> de </w:t>
      </w:r>
      <w:proofErr w:type="spellStart"/>
      <w:r w:rsidRPr="00AB67F7">
        <w:rPr>
          <w:lang w:val="es-CL"/>
        </w:rPr>
        <w:t>sensitivity</w:t>
      </w:r>
      <w:proofErr w:type="spellEnd"/>
      <w:r w:rsidRPr="00AB67F7">
        <w:rPr>
          <w:lang w:val="es-CL"/>
        </w:rPr>
        <w:t xml:space="preserve"> </w:t>
      </w:r>
      <w:proofErr w:type="spellStart"/>
      <w:r w:rsidRPr="00AB67F7">
        <w:rPr>
          <w:lang w:val="es-CL"/>
        </w:rPr>
        <w:t>analysis</w:t>
      </w:r>
      <w:proofErr w:type="spellEnd"/>
      <w:r w:rsidRPr="00AB67F7">
        <w:rPr>
          <w:lang w:val="es-CL"/>
        </w:rPr>
        <w:t xml:space="preserve"> en la </w:t>
      </w:r>
      <w:proofErr w:type="spellStart"/>
      <w:r w:rsidRPr="00AB67F7">
        <w:rPr>
          <w:lang w:val="es-CL"/>
        </w:rPr>
        <w:t>seccion</w:t>
      </w:r>
      <w:proofErr w:type="spellEnd"/>
      <w:r w:rsidRPr="00AB67F7">
        <w:rPr>
          <w:lang w:val="es-CL"/>
        </w:rPr>
        <w:t xml:space="preserve"> de </w:t>
      </w:r>
      <w:proofErr w:type="spellStart"/>
      <w:r w:rsidRPr="00AB67F7">
        <w:rPr>
          <w:lang w:val="es-CL"/>
        </w:rPr>
        <w:t>metodos</w:t>
      </w:r>
      <w:proofErr w:type="spellEnd"/>
      <w:r w:rsidRPr="00AB67F7">
        <w:rPr>
          <w:lang w:val="es-CL"/>
        </w:rPr>
        <w:t>...</w:t>
      </w:r>
    </w:p>
  </w:comment>
  <w:comment w:id="70" w:author="Andrés González Santa Cruz" w:date="2024-07-25T15:07:00Z" w:initials="AG">
    <w:p w14:paraId="1FB134AC" w14:textId="71C0FD47" w:rsidR="00987555" w:rsidRDefault="00987555">
      <w:pPr>
        <w:pStyle w:val="Textocomentario"/>
      </w:pPr>
      <w:r>
        <w:rPr>
          <w:rStyle w:val="Refdecomentario"/>
        </w:rPr>
        <w:annotationRef/>
      </w:r>
      <w:r w:rsidRPr="00987555">
        <w:rPr>
          <w:lang w:val="en-AU"/>
        </w:rPr>
        <w:t xml:space="preserve">Stephenson, M., Aggen, S. H., Polak, K., </w:t>
      </w:r>
      <w:proofErr w:type="spellStart"/>
      <w:r w:rsidRPr="00987555">
        <w:rPr>
          <w:lang w:val="en-AU"/>
        </w:rPr>
        <w:t>Svikis</w:t>
      </w:r>
      <w:proofErr w:type="spellEnd"/>
      <w:r w:rsidRPr="00987555">
        <w:rPr>
          <w:lang w:val="en-AU"/>
        </w:rPr>
        <w:t xml:space="preserve">, D. S., Kendler, K. S., &amp; Edwards, A. C. (2022). Patterns and Correlates of Polysubstance Use Among Individuals </w:t>
      </w:r>
      <w:proofErr w:type="gramStart"/>
      <w:r w:rsidRPr="00987555">
        <w:rPr>
          <w:lang w:val="en-AU"/>
        </w:rPr>
        <w:t>With</w:t>
      </w:r>
      <w:proofErr w:type="gramEnd"/>
      <w:r w:rsidRPr="00987555">
        <w:rPr>
          <w:lang w:val="en-AU"/>
        </w:rPr>
        <w:t xml:space="preserve"> Severe Alcohol Use Disorder. Alcohol and alcoholism (Oxford, Oxfordshire), 57(5), 622–629. https://doi.org/10.1093/alcalc/agac012</w:t>
      </w:r>
    </w:p>
  </w:comment>
  <w:comment w:id="71" w:author="Andrés González Santa Cruz" w:date="2024-07-25T15:09:00Z" w:initials="AG">
    <w:p w14:paraId="1AA8EB6F" w14:textId="77777777" w:rsidR="00987555" w:rsidRPr="00987555" w:rsidRDefault="00987555" w:rsidP="00987555">
      <w:pPr>
        <w:pStyle w:val="Textocomentario"/>
      </w:pPr>
      <w:r>
        <w:rPr>
          <w:rStyle w:val="Refdecomentario"/>
        </w:rPr>
        <w:annotationRef/>
      </w:r>
      <w:r w:rsidRPr="00987555">
        <w:t>Additionally, several of the findings described throughout this manuscript relate with gender issues,</w:t>
      </w:r>
      <w:r w:rsidRPr="00987555">
        <w:rPr>
          <w:b/>
          <w:bCs/>
          <w:vertAlign w:val="superscript"/>
        </w:rPr>
        <w:t>40</w:t>
      </w:r>
      <w:r w:rsidRPr="00987555">
        <w:t>,</w:t>
      </w:r>
      <w:r w:rsidRPr="00987555">
        <w:rPr>
          <w:b/>
          <w:bCs/>
          <w:vertAlign w:val="superscript"/>
        </w:rPr>
        <w:t>41</w:t>
      </w:r>
      <w:r w:rsidRPr="00987555">
        <w:rPr>
          <w:i/>
          <w:iCs/>
        </w:rPr>
        <w:t>machismo</w:t>
      </w:r>
      <w:r w:rsidRPr="00987555">
        <w:t>, and </w:t>
      </w:r>
      <w:proofErr w:type="spellStart"/>
      <w:r w:rsidRPr="00987555">
        <w:rPr>
          <w:i/>
          <w:iCs/>
        </w:rPr>
        <w:t>dignidad</w:t>
      </w:r>
      <w:proofErr w:type="spellEnd"/>
      <w:r w:rsidRPr="00987555">
        <w:rPr>
          <w:i/>
          <w:iCs/>
        </w:rPr>
        <w:t xml:space="preserve"> y </w:t>
      </w:r>
      <w:proofErr w:type="spellStart"/>
      <w:r w:rsidRPr="00987555">
        <w:rPr>
          <w:i/>
          <w:iCs/>
        </w:rPr>
        <w:t>respeto</w:t>
      </w:r>
      <w:proofErr w:type="spellEnd"/>
      <w:r w:rsidRPr="00987555">
        <w:t> toward men. Many Latin American societies are traditional and influenced by the legacy of Colonialism and Christianity,</w:t>
      </w:r>
      <w:r w:rsidRPr="00987555">
        <w:rPr>
          <w:b/>
          <w:bCs/>
          <w:vertAlign w:val="superscript"/>
        </w:rPr>
        <w:t>16</w:t>
      </w:r>
      <w:r w:rsidRPr="00987555">
        <w:t> which determined an active and authoritarian role for men (provider and protector of his family) and passive and secondary social roles for women, who must devote themselves to household chores and duties (i.e., cooking, cleaning), as reported by Wagner et al.</w:t>
      </w:r>
      <w:r w:rsidRPr="00987555">
        <w:rPr>
          <w:b/>
          <w:bCs/>
          <w:vertAlign w:val="superscript"/>
        </w:rPr>
        <w:t>40</w:t>
      </w:r>
      <w:r w:rsidRPr="00987555">
        <w:t> Therefore, women may be more stigmatized if they lose their capacity to fulfill family roles, and men may hide their psychiatric diagnosis and refuse to attend mental health services to avoid losing status and the ability to work.</w:t>
      </w:r>
      <w:r w:rsidRPr="00987555">
        <w:rPr>
          <w:b/>
          <w:bCs/>
          <w:vertAlign w:val="superscript"/>
        </w:rPr>
        <w:t>54</w:t>
      </w:r>
    </w:p>
    <w:p w14:paraId="125B05F3" w14:textId="77777777" w:rsidR="00987555" w:rsidRDefault="00987555">
      <w:pPr>
        <w:pStyle w:val="Textocomentario"/>
      </w:pPr>
    </w:p>
    <w:p w14:paraId="099C58C5" w14:textId="57CFABBC" w:rsidR="00987555" w:rsidRDefault="00000000">
      <w:pPr>
        <w:pStyle w:val="Textocomentario"/>
      </w:pPr>
      <w:hyperlink r:id="rId2" w:history="1">
        <w:r w:rsidR="00987555" w:rsidRPr="00014A2A">
          <w:rPr>
            <w:rStyle w:val="Hipervnculo"/>
          </w:rPr>
          <w:t>https://www.scielo.br/j/rbp/a/btKtCBykTW3gNMgcxkHPDNQ/?lang=en</w:t>
        </w:r>
      </w:hyperlink>
    </w:p>
    <w:p w14:paraId="0807D66F" w14:textId="77777777" w:rsidR="00987555" w:rsidRDefault="00987555">
      <w:pPr>
        <w:pStyle w:val="Textocomentario"/>
      </w:pPr>
    </w:p>
    <w:p w14:paraId="56B66CB8" w14:textId="08E2557C" w:rsidR="00987555" w:rsidRPr="00987555" w:rsidRDefault="00987555">
      <w:pPr>
        <w:pStyle w:val="Textocomentario"/>
        <w:rPr>
          <w:lang w:val="es-CL"/>
        </w:rPr>
      </w:pPr>
      <w:r w:rsidRPr="00987555">
        <w:rPr>
          <w:lang w:val="es-CL"/>
        </w:rPr>
        <w:t>NO ESTOY S</w:t>
      </w:r>
      <w:r>
        <w:rPr>
          <w:lang w:val="es-CL"/>
        </w:rPr>
        <w:t>EGURO</w:t>
      </w:r>
    </w:p>
  </w:comment>
  <w:comment w:id="72" w:author="jose antonio ruiz-tagle" w:date="2024-08-06T12:41:00Z" w:initials="jr">
    <w:p w14:paraId="2010C7D2" w14:textId="77777777" w:rsidR="000E244F" w:rsidRPr="009F064B" w:rsidRDefault="000E244F" w:rsidP="000E244F">
      <w:pPr>
        <w:pStyle w:val="Textocomentario"/>
        <w:rPr>
          <w:lang w:val="es-CL"/>
        </w:rPr>
      </w:pPr>
      <w:r>
        <w:rPr>
          <w:rStyle w:val="Refdecomentario"/>
        </w:rPr>
        <w:annotationRef/>
      </w:r>
      <w:r w:rsidRPr="009F064B">
        <w:rPr>
          <w:lang w:val="es-CL"/>
        </w:rPr>
        <w:t xml:space="preserve">Me quedaría más con la última idea. También se podría decir que las mujeres en programas específicos tienen perfiles más complejos socialmente, con hijos pequeños, que usualmente deben proveer. En ese sentido, podría ser un constreñimiento el no poder trabajar y proveer a su familia, especialmente si son madres solteras (me atrevería a decir que gran parte de ellas). </w:t>
      </w:r>
    </w:p>
  </w:comment>
  <w:comment w:id="73" w:author="jose antonio ruiz-tagle" w:date="2024-08-06T12:41:00Z" w:initials="jr">
    <w:p w14:paraId="100379B3" w14:textId="77777777" w:rsidR="000E244F" w:rsidRPr="009F064B" w:rsidRDefault="000E244F" w:rsidP="000E244F">
      <w:pPr>
        <w:pStyle w:val="Textocomentario"/>
        <w:rPr>
          <w:lang w:val="es-CL"/>
        </w:rPr>
      </w:pPr>
      <w:r>
        <w:rPr>
          <w:rStyle w:val="Refdecomentario"/>
        </w:rPr>
        <w:annotationRef/>
      </w:r>
      <w:r w:rsidRPr="009F064B">
        <w:rPr>
          <w:lang w:val="es-CL"/>
        </w:rPr>
        <w:t>Veamos qué opina mariel al respecto</w:t>
      </w:r>
    </w:p>
  </w:comment>
  <w:comment w:id="74" w:author="Andrés González Santa Cruz" w:date="2024-07-25T11:37:00Z" w:initials="AG">
    <w:p w14:paraId="5C28569B" w14:textId="312D6712" w:rsidR="009A63E0" w:rsidRPr="009A63E0" w:rsidRDefault="009A63E0">
      <w:pPr>
        <w:pStyle w:val="Textocomentario"/>
        <w:rPr>
          <w:b/>
          <w:bCs/>
          <w:lang w:val="es-CL"/>
        </w:rPr>
      </w:pPr>
      <w:r w:rsidRPr="009A63E0">
        <w:rPr>
          <w:rStyle w:val="Refdecomentario"/>
          <w:b/>
          <w:bCs/>
        </w:rPr>
        <w:annotationRef/>
      </w:r>
      <w:r w:rsidRPr="00987555">
        <w:rPr>
          <w:b/>
          <w:bCs/>
          <w:lang w:val="es-CL"/>
        </w:rPr>
        <w:t xml:space="preserve">Es insuficiente. </w:t>
      </w:r>
      <w:r w:rsidRPr="009A63E0">
        <w:rPr>
          <w:b/>
          <w:bCs/>
          <w:lang w:val="es-CL"/>
        </w:rPr>
        <w:t xml:space="preserve">Falta explicar basado en la </w:t>
      </w:r>
      <w:proofErr w:type="spellStart"/>
      <w:r w:rsidRPr="009A63E0">
        <w:rPr>
          <w:b/>
          <w:bCs/>
          <w:lang w:val="es-CL"/>
        </w:rPr>
        <w:t>lit</w:t>
      </w:r>
      <w:proofErr w:type="spellEnd"/>
      <w:r w:rsidRPr="009A63E0">
        <w:rPr>
          <w:b/>
          <w:bCs/>
          <w:lang w:val="es-CL"/>
        </w:rPr>
        <w:t xml:space="preserve"> por qué pasa que los consustancia </w:t>
      </w:r>
      <w:proofErr w:type="spellStart"/>
      <w:r w:rsidRPr="009A63E0">
        <w:rPr>
          <w:b/>
          <w:bCs/>
          <w:lang w:val="es-CL"/>
        </w:rPr>
        <w:t>seucndaria</w:t>
      </w:r>
      <w:proofErr w:type="spellEnd"/>
      <w:r w:rsidRPr="009A63E0">
        <w:rPr>
          <w:b/>
          <w:bCs/>
          <w:lang w:val="es-CL"/>
        </w:rPr>
        <w:t xml:space="preserve"> alcohol son los con peores, salvo en GP </w:t>
      </w:r>
      <w:proofErr w:type="spellStart"/>
      <w:r w:rsidRPr="009A63E0">
        <w:rPr>
          <w:b/>
          <w:bCs/>
          <w:lang w:val="es-CL"/>
        </w:rPr>
        <w:t>residential</w:t>
      </w:r>
      <w:proofErr w:type="spellEnd"/>
      <w:r w:rsidRPr="009A63E0">
        <w:rPr>
          <w:b/>
          <w:bCs/>
          <w:lang w:val="es-CL"/>
        </w:rPr>
        <w:t>.</w:t>
      </w:r>
    </w:p>
  </w:comment>
  <w:comment w:id="77" w:author="Andrés González Santa Cruz" w:date="2024-05-19T22:01:00Z" w:initials="AG">
    <w:p w14:paraId="762454DE" w14:textId="65510C6A" w:rsidR="007C3F46" w:rsidRDefault="007C3F46" w:rsidP="00C31320">
      <w:pPr>
        <w:pStyle w:val="Textocomentario"/>
      </w:pPr>
      <w:r>
        <w:rPr>
          <w:rStyle w:val="Refdecomentario"/>
          <w:rFonts w:eastAsiaTheme="majorEastAsia"/>
        </w:rPr>
        <w:annotationRef/>
      </w:r>
      <w:r>
        <w:t>The main reasons for abandonment of TCs were "not accepting the rules of the institution",</w:t>
      </w:r>
    </w:p>
    <w:p w14:paraId="6AD8B538" w14:textId="77777777" w:rsidR="007C3F46" w:rsidRDefault="007C3F46" w:rsidP="00C31320">
      <w:pPr>
        <w:pStyle w:val="Textocomentario"/>
      </w:pPr>
      <w:r>
        <w:t>"</w:t>
      </w:r>
      <w:proofErr w:type="gramStart"/>
      <w:r>
        <w:t>lack</w:t>
      </w:r>
      <w:proofErr w:type="gramEnd"/>
      <w:r>
        <w:t xml:space="preserve"> of money" and "not feeling comfortable with the facilities".</w:t>
      </w:r>
      <w:r>
        <w:br/>
        <w:t>-Gómez-Restrepo C, Maldonado P, Rodríguez N, Ruiz-Gaviria R, Escalante MÁ, Gómez RÁ, de Araujo</w:t>
      </w:r>
    </w:p>
    <w:p w14:paraId="16AD06D4" w14:textId="77777777" w:rsidR="007C3F46" w:rsidRDefault="007C3F46" w:rsidP="00C31320">
      <w:pPr>
        <w:pStyle w:val="Textocomentario"/>
      </w:pPr>
      <w:r>
        <w:t xml:space="preserve">MR, de Oliveira ACS, Rivera JSC, García JAG, Ferrand MP, </w:t>
      </w:r>
      <w:proofErr w:type="spellStart"/>
      <w:r>
        <w:t>Blitchtein</w:t>
      </w:r>
      <w:proofErr w:type="spellEnd"/>
      <w:r>
        <w:t xml:space="preserve">-Winicki D. Quality measurers of therapeutic communities for substance dependence: an international collaborative study survey in Latin America. </w:t>
      </w:r>
      <w:proofErr w:type="spellStart"/>
      <w:r>
        <w:t>Subst</w:t>
      </w:r>
      <w:proofErr w:type="spellEnd"/>
      <w:r>
        <w:t xml:space="preserve"> Abuse Treat Prev Policy. 2017 Dec 20;12(1):53. </w:t>
      </w:r>
      <w:proofErr w:type="spellStart"/>
      <w:r>
        <w:t>doi</w:t>
      </w:r>
      <w:proofErr w:type="spellEnd"/>
      <w:r>
        <w:t>: 10.1186/s13011-017-0129-y.</w:t>
      </w:r>
    </w:p>
    <w:p w14:paraId="06EBB2A2" w14:textId="77777777" w:rsidR="007C3F46" w:rsidRDefault="007C3F46" w:rsidP="00C31320">
      <w:pPr>
        <w:pStyle w:val="Textocomentario"/>
      </w:pPr>
      <w:r>
        <w:t>PMID: 29262838; PMCID: PMC5738167.</w:t>
      </w:r>
    </w:p>
  </w:comment>
  <w:comment w:id="78" w:author="Andrés González Santa Cruz" w:date="2024-05-19T22:02:00Z" w:initials="AG">
    <w:p w14:paraId="1B30AC7F" w14:textId="77777777" w:rsidR="007C3F46" w:rsidRDefault="007C3F46" w:rsidP="00C31320">
      <w:pPr>
        <w:pStyle w:val="Textocomentario"/>
      </w:pPr>
      <w:r>
        <w:rPr>
          <w:rStyle w:val="Refdecomentario"/>
          <w:rFonts w:eastAsiaTheme="majorEastAsia"/>
        </w:rPr>
        <w:annotationRef/>
      </w:r>
      <w:r>
        <w:t>Passos SR, Camacho LA. Factors associated with immediate dropout of outpatient treatment for drug</w:t>
      </w:r>
    </w:p>
    <w:p w14:paraId="35564E18" w14:textId="77777777" w:rsidR="007C3F46" w:rsidRDefault="007C3F46" w:rsidP="00C31320">
      <w:pPr>
        <w:pStyle w:val="Textocomentario"/>
      </w:pPr>
      <w:r>
        <w:t xml:space="preserve">abuse in Rio de Janeiro. Soc Psychiatry </w:t>
      </w:r>
      <w:proofErr w:type="spellStart"/>
      <w:r>
        <w:t>Psychiatr</w:t>
      </w:r>
      <w:proofErr w:type="spellEnd"/>
      <w:r>
        <w:t xml:space="preserve"> Epidemiol. 2000 Nov;35(11):513-7. </w:t>
      </w:r>
      <w:proofErr w:type="spellStart"/>
      <w:r>
        <w:t>doi</w:t>
      </w:r>
      <w:proofErr w:type="spellEnd"/>
      <w:r>
        <w:t>:</w:t>
      </w:r>
    </w:p>
    <w:p w14:paraId="4AFEACE9" w14:textId="77777777" w:rsidR="007C3F46" w:rsidRDefault="007C3F46" w:rsidP="00C31320">
      <w:pPr>
        <w:pStyle w:val="Textocomentario"/>
        <w:rPr>
          <w:lang w:val="es-CL"/>
        </w:rPr>
      </w:pPr>
      <w:r w:rsidRPr="00AB67F7">
        <w:rPr>
          <w:lang w:val="es-CL"/>
        </w:rPr>
        <w:t>10.1007/s001270050273. PMID: 11197927.</w:t>
      </w:r>
      <w:r w:rsidRPr="00AB67F7">
        <w:rPr>
          <w:lang w:val="es-CL"/>
        </w:rPr>
        <w:br/>
      </w:r>
      <w:r w:rsidRPr="00AB67F7">
        <w:rPr>
          <w:lang w:val="es-CL"/>
        </w:rPr>
        <w:br/>
        <w:t xml:space="preserve">pacientes con una historia de </w:t>
      </w:r>
      <w:proofErr w:type="spellStart"/>
      <w:r w:rsidRPr="00AB67F7">
        <w:rPr>
          <w:lang w:val="es-CL"/>
        </w:rPr>
        <w:t>enfermdedad</w:t>
      </w:r>
      <w:proofErr w:type="spellEnd"/>
      <w:r w:rsidRPr="00AB67F7">
        <w:rPr>
          <w:lang w:val="es-CL"/>
        </w:rPr>
        <w:t xml:space="preserve"> mental </w:t>
      </w:r>
      <w:proofErr w:type="spellStart"/>
      <w:r w:rsidRPr="00AB67F7">
        <w:rPr>
          <w:lang w:val="es-CL"/>
        </w:rPr>
        <w:t>abandonadban</w:t>
      </w:r>
      <w:proofErr w:type="spellEnd"/>
      <w:r w:rsidRPr="00AB67F7">
        <w:rPr>
          <w:lang w:val="es-CL"/>
        </w:rPr>
        <w:t xml:space="preserve"> 1.5 más; quienes tenían una historia con </w:t>
      </w:r>
      <w:proofErr w:type="spellStart"/>
      <w:proofErr w:type="gramStart"/>
      <w:r w:rsidRPr="00AB67F7">
        <w:rPr>
          <w:lang w:val="es-CL"/>
        </w:rPr>
        <w:t>al</w:t>
      </w:r>
      <w:proofErr w:type="spellEnd"/>
      <w:r w:rsidRPr="00AB67F7">
        <w:rPr>
          <w:lang w:val="es-CL"/>
        </w:rPr>
        <w:t xml:space="preserve"> ley</w:t>
      </w:r>
      <w:proofErr w:type="gramEnd"/>
      <w:r w:rsidRPr="00AB67F7">
        <w:rPr>
          <w:lang w:val="es-CL"/>
        </w:rPr>
        <w:t>,</w:t>
      </w:r>
    </w:p>
  </w:comment>
  <w:comment w:id="79" w:author="Andrés González Santa Cruz" w:date="2024-05-16T17:22:00Z" w:initials="AG">
    <w:p w14:paraId="379B5716" w14:textId="1E927773"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5D68AC00" w14:textId="77777777" w:rsidR="00AA5B6C" w:rsidRDefault="00AA5B6C" w:rsidP="00C31320">
      <w:pPr>
        <w:pStyle w:val="Textocomentario"/>
        <w:rPr>
          <w:lang w:eastAsia="es-ES_tradnl"/>
        </w:rPr>
      </w:pPr>
    </w:p>
  </w:comment>
  <w:comment w:id="80" w:author="Andrés González Santa Cruz" w:date="2024-05-16T17:22:00Z" w:initials="AG">
    <w:p w14:paraId="139B6102" w14:textId="77777777" w:rsidR="00AA5B6C" w:rsidRDefault="00AA5B6C" w:rsidP="00C31320">
      <w:pPr>
        <w:jc w:val="left"/>
        <w:rPr>
          <w:rFonts w:ascii="Times New Roman" w:eastAsia="Times New Roman" w:hAnsi="Times New Roman" w:cs="Times New Roman"/>
          <w:sz w:val="24"/>
          <w:szCs w:val="24"/>
          <w:lang w:val="en-US" w:eastAsia="es-CL"/>
        </w:rPr>
      </w:pPr>
      <w:r>
        <w:rPr>
          <w:rStyle w:val="Refdecomentario"/>
        </w:rPr>
        <w:annotationRef/>
      </w:r>
      <w:r>
        <w:rPr>
          <w:rFonts w:ascii="Times New Roman" w:eastAsia="Times New Roman" w:hAnsi="Times New Roman" w:cs="Times New Roman"/>
          <w:sz w:val="24"/>
          <w:szCs w:val="24"/>
          <w:lang w:val="en-US" w:eastAsia="es-CL"/>
        </w:rPr>
        <w:t xml:space="preserve">Royston, P., &amp; Altman, D. G. (2013). External validation of a Cox prognostic model: Principles and methods. </w:t>
      </w:r>
      <w:r>
        <w:rPr>
          <w:rFonts w:ascii="Times New Roman" w:eastAsia="Times New Roman" w:hAnsi="Times New Roman" w:cs="Times New Roman"/>
          <w:i/>
          <w:iCs/>
          <w:sz w:val="24"/>
          <w:szCs w:val="24"/>
          <w:lang w:val="en-US" w:eastAsia="es-CL"/>
        </w:rPr>
        <w:t>BMC Medical Research Methodology</w:t>
      </w:r>
      <w:r>
        <w:rPr>
          <w:rFonts w:ascii="Times New Roman" w:eastAsia="Times New Roman" w:hAnsi="Times New Roman" w:cs="Times New Roman"/>
          <w:sz w:val="24"/>
          <w:szCs w:val="24"/>
          <w:lang w:val="en-US" w:eastAsia="es-CL"/>
        </w:rPr>
        <w:t xml:space="preserve">, </w:t>
      </w:r>
      <w:r>
        <w:rPr>
          <w:rFonts w:ascii="Times New Roman" w:eastAsia="Times New Roman" w:hAnsi="Times New Roman" w:cs="Times New Roman"/>
          <w:i/>
          <w:iCs/>
          <w:sz w:val="24"/>
          <w:szCs w:val="24"/>
          <w:lang w:val="en-US" w:eastAsia="es-CL"/>
        </w:rPr>
        <w:t>13</w:t>
      </w:r>
      <w:r>
        <w:rPr>
          <w:rFonts w:ascii="Times New Roman" w:eastAsia="Times New Roman" w:hAnsi="Times New Roman" w:cs="Times New Roman"/>
          <w:sz w:val="24"/>
          <w:szCs w:val="24"/>
          <w:lang w:val="en-US" w:eastAsia="es-CL"/>
        </w:rPr>
        <w:t>, 33. https://doi.org/10.1186/1471-2288-13-33</w:t>
      </w:r>
    </w:p>
    <w:p w14:paraId="4AE53782" w14:textId="77777777" w:rsidR="00AA5B6C" w:rsidRDefault="00AA5B6C" w:rsidP="00C31320">
      <w:pPr>
        <w:pStyle w:val="Textocomentario"/>
        <w:rPr>
          <w:lang w:eastAsia="es-ES_tradnl"/>
        </w:rPr>
      </w:pPr>
    </w:p>
  </w:comment>
  <w:comment w:id="81" w:author="Andrés González Santa Cruz" w:date="2024-05-16T17:53:00Z" w:initials="AG">
    <w:p w14:paraId="2D5E4814" w14:textId="77777777" w:rsidR="00E30D40" w:rsidRDefault="00E30D40" w:rsidP="00C31320">
      <w:pPr>
        <w:pStyle w:val="Textocomentario"/>
      </w:pPr>
      <w:r>
        <w:rPr>
          <w:rStyle w:val="Refdecomentario"/>
          <w:rFonts w:eastAsiaTheme="majorEastAsia"/>
        </w:rPr>
        <w:annotationRef/>
      </w:r>
      <w:r>
        <w:t>An introduction to flexible parametric survival</w:t>
      </w:r>
    </w:p>
    <w:p w14:paraId="14FFEE27" w14:textId="77777777" w:rsidR="00E30D40" w:rsidRDefault="00E30D40" w:rsidP="00C31320">
      <w:pPr>
        <w:pStyle w:val="Textocomentario"/>
      </w:pPr>
      <w:r>
        <w:t xml:space="preserve"> models and a discussion of the proportional</w:t>
      </w:r>
    </w:p>
    <w:p w14:paraId="395FFB33" w14:textId="77777777" w:rsidR="00E30D40" w:rsidRDefault="00E30D40" w:rsidP="00C31320">
      <w:pPr>
        <w:pStyle w:val="Textocomentario"/>
      </w:pPr>
      <w:r>
        <w:t xml:space="preserve"> hazards assumption</w:t>
      </w:r>
    </w:p>
    <w:p w14:paraId="3234B3BD" w14:textId="77777777" w:rsidR="00E30D40" w:rsidRDefault="00E30D40" w:rsidP="00C31320">
      <w:pPr>
        <w:pStyle w:val="Textocomentario"/>
      </w:pPr>
      <w:r>
        <w:t xml:space="preserve"> Paul W Dickman</w:t>
      </w:r>
    </w:p>
    <w:p w14:paraId="2AE015D4" w14:textId="77777777" w:rsidR="00E30D40" w:rsidRDefault="00E30D40" w:rsidP="00C31320">
      <w:pPr>
        <w:pStyle w:val="Textocomentario"/>
      </w:pPr>
      <w:r>
        <w:t xml:space="preserve"> Professor of Biostatistics</w:t>
      </w:r>
    </w:p>
    <w:p w14:paraId="71B23A62" w14:textId="77777777" w:rsidR="00E30D40" w:rsidRDefault="00E30D40" w:rsidP="00C31320">
      <w:pPr>
        <w:pStyle w:val="Textocomentario"/>
      </w:pPr>
      <w:r>
        <w:t xml:space="preserve"> Karolinska </w:t>
      </w:r>
      <w:proofErr w:type="spellStart"/>
      <w:r>
        <w:t>Institutet</w:t>
      </w:r>
      <w:proofErr w:type="spellEnd"/>
    </w:p>
    <w:p w14:paraId="5D76AFAB" w14:textId="77777777" w:rsidR="00E30D40" w:rsidRDefault="00E30D40" w:rsidP="00C31320">
      <w:pPr>
        <w:pStyle w:val="Textocomentario"/>
      </w:pPr>
      <w:r>
        <w:t xml:space="preserve"> Talk at: Department of Statistics and Quantitative Methods</w:t>
      </w:r>
    </w:p>
    <w:p w14:paraId="2D3E2CE2" w14:textId="77777777" w:rsidR="00E30D40" w:rsidRDefault="00E30D40" w:rsidP="00C31320">
      <w:pPr>
        <w:pStyle w:val="Textocomentario"/>
      </w:pPr>
      <w:r>
        <w:t xml:space="preserve"> University of Milano-Bicocca</w:t>
      </w:r>
    </w:p>
    <w:p w14:paraId="454C93F2" w14:textId="77777777" w:rsidR="00E30D40" w:rsidRDefault="00E30D40" w:rsidP="00C31320">
      <w:pPr>
        <w:pStyle w:val="Textocomentario"/>
      </w:pPr>
      <w:r>
        <w:t xml:space="preserve"> 31 Mar 2023</w:t>
      </w:r>
    </w:p>
    <w:p w14:paraId="25D48D72" w14:textId="77777777" w:rsidR="00E30D40" w:rsidRDefault="00E30D40" w:rsidP="00C31320">
      <w:pPr>
        <w:pStyle w:val="Textocomentario"/>
      </w:pPr>
      <w:r>
        <w:t xml:space="preserve"> http://pauldickman.com/talk/ An introduction to flexible parametric survival models and a discussion of the proportional </w:t>
      </w:r>
      <w:proofErr w:type="gramStart"/>
      <w:r>
        <w:t>hazards</w:t>
      </w:r>
      <w:proofErr w:type="gramEnd"/>
      <w:r>
        <w:t xml:space="preserve"> assumption Paul W Dickman Professor of Biostatistics Karolinska </w:t>
      </w:r>
      <w:proofErr w:type="spellStart"/>
      <w:r>
        <w:t>Institutet</w:t>
      </w:r>
      <w:proofErr w:type="spellEnd"/>
      <w:r>
        <w:t xml:space="preserve"> Talk at: Department of Statistics and Quantitative Methods University of Milano-Bicocca 31 Mar 2023 http://pauldickman.com/talk/</w:t>
      </w:r>
      <w:r>
        <w:br/>
      </w:r>
      <w:r>
        <w:br/>
        <w:t>https://www.pauldickman.com/pdf/talk-milan-mar2023.pdf</w:t>
      </w:r>
    </w:p>
  </w:comment>
  <w:comment w:id="82" w:author="Andrés González Santa Cruz" w:date="2024-05-16T17:26:00Z" w:initials="AG">
    <w:p w14:paraId="36B523C1"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83" w:author="Andrés González Santa Cruz" w:date="2024-05-16T17:26:00Z" w:initials="AG">
    <w:p w14:paraId="5E297CF3" w14:textId="77777777" w:rsidR="00AA5B6C" w:rsidRDefault="00AA5B6C" w:rsidP="00C31320">
      <w:pPr>
        <w:pStyle w:val="Textocomentario"/>
      </w:pPr>
      <w:r>
        <w:rPr>
          <w:rStyle w:val="Refdecomentario"/>
          <w:rFonts w:eastAsiaTheme="majorEastAsia"/>
        </w:rPr>
        <w:annotationRef/>
      </w:r>
      <w:r>
        <w:t>Keele, L. Proportionally Difficult: Testing for Nonproportional Hazards in Cox Models. Political Analysis (2010) 18:189–205. doi:10.1093/pan/mpp044</w:t>
      </w:r>
    </w:p>
  </w:comment>
  <w:comment w:id="84" w:author="Andrés González Santa Cruz" w:date="2024-05-16T17:50:00Z" w:initials="AG">
    <w:p w14:paraId="78AB6E4F"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85" w:author="Andrés González Santa Cruz" w:date="2024-05-16T17:50:00Z" w:initials="AG">
    <w:p w14:paraId="63B3CC73" w14:textId="77777777" w:rsidR="00AA5B6C" w:rsidRDefault="00AA5B6C" w:rsidP="00C31320">
      <w:pPr>
        <w:pStyle w:val="Textocomentario"/>
      </w:pPr>
      <w:r>
        <w:rPr>
          <w:rStyle w:val="Refdecomentario"/>
          <w:rFonts w:eastAsiaTheme="majorEastAsia"/>
        </w:rPr>
        <w:annotationRef/>
      </w:r>
      <w:r>
        <w:t>•</w:t>
      </w:r>
      <w:r>
        <w:tab/>
      </w:r>
      <w:proofErr w:type="spellStart"/>
      <w:r>
        <w:t>Jardillier</w:t>
      </w:r>
      <w:proofErr w:type="spellEnd"/>
      <w:r>
        <w:t>, R., Koca, D., Chatelain, F., &amp; Guyon, L. (2022). Prognosis of lasso-like penalized Cox models with tumor profiling improves prediction over clinical data alone and benefits from bi-dimensional pre-screening. BMC Cancer, 22. https://doi.org/10.1186/s12885-022-10117-1</w:t>
      </w:r>
    </w:p>
  </w:comment>
  <w:comment w:id="86" w:author="Andrés González Santa Cruz" w:date="2024-05-16T17:38:00Z" w:initials="AG">
    <w:p w14:paraId="4EA41039" w14:textId="77777777" w:rsidR="000A19E8" w:rsidRDefault="000A19E8" w:rsidP="00C31320">
      <w:pPr>
        <w:rPr>
          <w:lang w:val="en-US"/>
        </w:rPr>
      </w:pPr>
      <w:r>
        <w:rPr>
          <w:rStyle w:val="Refdecomentario"/>
        </w:rPr>
        <w:annotationRef/>
      </w:r>
      <w:r>
        <w:t xml:space="preserve">do not allow right censoring depending on the </w:t>
      </w:r>
      <w:proofErr w:type="spellStart"/>
      <w:r>
        <w:t>past</w:t>
      </w:r>
      <w:proofErr w:type="spellEnd"/>
      <w:r>
        <w:t xml:space="preserve"> of the recurrent event process, nor more general time-dependent treatment interventions</w:t>
      </w:r>
    </w:p>
    <w:p w14:paraId="070F3CCB" w14:textId="77777777" w:rsidR="000A19E8" w:rsidRPr="00E9496E" w:rsidRDefault="000A19E8" w:rsidP="00C31320">
      <w:pPr>
        <w:pStyle w:val="Textocomentario"/>
        <w:rPr>
          <w:lang w:val="es-CL"/>
        </w:rPr>
      </w:pPr>
      <w:r w:rsidRPr="009F064B">
        <w:rPr>
          <w:lang w:val="es-CL"/>
        </w:rPr>
        <w:br/>
      </w:r>
      <w:r w:rsidRPr="00E9496E">
        <w:rPr>
          <w:lang w:val="es-CL"/>
        </w:rPr>
        <w:t>https://arxiv.org/pdf/2404.01736</w:t>
      </w:r>
    </w:p>
  </w:comment>
  <w:comment w:id="87" w:author="Andrés González Santa Cruz" w:date="2024-07-19T17:20:00Z" w:initials="AG">
    <w:p w14:paraId="27F018B7" w14:textId="77777777" w:rsidR="001F0A50" w:rsidRPr="00E9496E" w:rsidRDefault="001F0A50" w:rsidP="001F0A50">
      <w:pPr>
        <w:pStyle w:val="Textocomentario"/>
        <w:rPr>
          <w:lang w:val="es-CL"/>
        </w:rPr>
      </w:pPr>
      <w:r>
        <w:rPr>
          <w:rStyle w:val="Refdecomentario"/>
        </w:rPr>
        <w:annotationRef/>
      </w:r>
      <w:r>
        <w:rPr>
          <w:lang w:val="es-CL"/>
        </w:rPr>
        <w:t>Ver fuente de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8FBA6" w15:done="1"/>
  <w15:commentEx w15:paraId="7AF9EE51" w15:done="1"/>
  <w15:commentEx w15:paraId="613898F4" w15:paraIdParent="7AF9EE51" w15:done="1"/>
  <w15:commentEx w15:paraId="5350A879" w15:done="1"/>
  <w15:commentEx w15:paraId="585C1002" w15:paraIdParent="5350A879" w15:done="1"/>
  <w15:commentEx w15:paraId="5EDF05B3" w15:done="1"/>
  <w15:commentEx w15:paraId="2CEA903A" w15:done="1"/>
  <w15:commentEx w15:paraId="472CCC52" w15:done="1"/>
  <w15:commentEx w15:paraId="1CA74AA5" w15:done="1"/>
  <w15:commentEx w15:paraId="3DABBFA3" w15:done="1"/>
  <w15:commentEx w15:paraId="00E39D65" w15:done="1"/>
  <w15:commentEx w15:paraId="3560ED68" w15:done="1"/>
  <w15:commentEx w15:paraId="222367A8" w15:done="1"/>
  <w15:commentEx w15:paraId="3719E29D" w15:done="1"/>
  <w15:commentEx w15:paraId="77178058" w15:paraIdParent="3719E29D" w15:done="1"/>
  <w15:commentEx w15:paraId="5BA39712" w15:done="1"/>
  <w15:commentEx w15:paraId="2DE764FB" w15:done="1"/>
  <w15:commentEx w15:paraId="2119CA0D" w15:paraIdParent="2DE764FB" w15:done="1"/>
  <w15:commentEx w15:paraId="75691888" w15:done="1"/>
  <w15:commentEx w15:paraId="5BDF0201" w15:done="1"/>
  <w15:commentEx w15:paraId="4A37EBC6" w15:done="0"/>
  <w15:commentEx w15:paraId="5E5CF9D2" w15:done="1"/>
  <w15:commentEx w15:paraId="1FB134AC" w15:done="1"/>
  <w15:commentEx w15:paraId="56B66CB8" w15:done="0"/>
  <w15:commentEx w15:paraId="2010C7D2" w15:paraIdParent="56B66CB8" w15:done="0"/>
  <w15:commentEx w15:paraId="100379B3" w15:paraIdParent="56B66CB8" w15:done="0"/>
  <w15:commentEx w15:paraId="5C28569B" w15:done="0"/>
  <w15:commentEx w15:paraId="06EBB2A2" w15:done="1"/>
  <w15:commentEx w15:paraId="4AFEACE9" w15:done="1"/>
  <w15:commentEx w15:paraId="5D68AC00" w15:done="1"/>
  <w15:commentEx w15:paraId="4AE53782" w15:done="1"/>
  <w15:commentEx w15:paraId="25D48D72" w15:done="1"/>
  <w15:commentEx w15:paraId="36B523C1" w15:done="1"/>
  <w15:commentEx w15:paraId="5E297CF3" w15:done="1"/>
  <w15:commentEx w15:paraId="78AB6E4F" w15:done="1"/>
  <w15:commentEx w15:paraId="63B3CC73" w15:done="1"/>
  <w15:commentEx w15:paraId="070F3CCB" w15:done="1"/>
  <w15:commentEx w15:paraId="27F018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7A881C" w16cex:dateUtc="2024-06-25T18:32:00Z"/>
  <w16cex:commentExtensible w16cex:durableId="291BC304" w16cex:dateUtc="2024-06-25T04:40:00Z"/>
  <w16cex:commentExtensible w16cex:durableId="6752A9AC" w16cex:dateUtc="2024-06-25T18:56:00Z"/>
  <w16cex:commentExtensible w16cex:durableId="79C13B18" w16cex:dateUtc="2024-06-25T18:42:00Z"/>
  <w16cex:commentExtensible w16cex:durableId="76E08139" w16cex:dateUtc="2024-06-25T19:06:00Z"/>
  <w16cex:commentExtensible w16cex:durableId="7910A50A" w16cex:dateUtc="2024-06-24T01:05:00Z"/>
  <w16cex:commentExtensible w16cex:durableId="53828995" w16cex:dateUtc="2024-06-24T01:05:00Z"/>
  <w16cex:commentExtensible w16cex:durableId="31DC7114" w16cex:dateUtc="2024-06-24T01:05:00Z"/>
  <w16cex:commentExtensible w16cex:durableId="435E116F" w16cex:dateUtc="2024-06-24T01:05:00Z"/>
  <w16cex:commentExtensible w16cex:durableId="1C8B26FE" w16cex:dateUtc="2024-07-19T20:39:00Z"/>
  <w16cex:commentExtensible w16cex:durableId="021E402C" w16cex:dateUtc="2024-07-24T19:25:00Z"/>
  <w16cex:commentExtensible w16cex:durableId="1EF2A922" w16cex:dateUtc="2024-06-25T05:24:00Z"/>
  <w16cex:commentExtensible w16cex:durableId="036AA21A" w16cex:dateUtc="2024-06-25T05:29:00Z"/>
  <w16cex:commentExtensible w16cex:durableId="40E3F3F5" w16cex:dateUtc="2024-06-25T05:21:00Z"/>
  <w16cex:commentExtensible w16cex:durableId="529B27A6" w16cex:dateUtc="2024-06-25T05:32:00Z"/>
  <w16cex:commentExtensible w16cex:durableId="03DD06E0" w16cex:dateUtc="2024-06-25T19:44:00Z"/>
  <w16cex:commentExtensible w16cex:durableId="486E6DC9" w16cex:dateUtc="2024-06-25T05:39:00Z"/>
  <w16cex:commentExtensible w16cex:durableId="6A9E1EFD" w16cex:dateUtc="2024-06-27T16:14:00Z"/>
  <w16cex:commentExtensible w16cex:durableId="391F1ECC" w16cex:dateUtc="2024-06-14T13:43:00Z"/>
  <w16cex:commentExtensible w16cex:durableId="7F9A4E1A" w16cex:dateUtc="2024-06-25T06:08:00Z"/>
  <w16cex:commentExtensible w16cex:durableId="3F7D2D76" w16cex:dateUtc="2024-07-25T19:07:00Z"/>
  <w16cex:commentExtensible w16cex:durableId="51CE6767" w16cex:dateUtc="2024-07-25T19:09:00Z"/>
  <w16cex:commentExtensible w16cex:durableId="43EA4B3D" w16cex:dateUtc="2024-08-06T16:41:00Z"/>
  <w16cex:commentExtensible w16cex:durableId="7BF8378A" w16cex:dateUtc="2024-08-06T16:41:00Z"/>
  <w16cex:commentExtensible w16cex:durableId="0F201392" w16cex:dateUtc="2024-07-25T15:37:00Z"/>
  <w16cex:commentExtensible w16cex:durableId="56C9D1B4" w16cex:dateUtc="2024-06-14T13:48:00Z"/>
  <w16cex:commentExtensible w16cex:durableId="03351211" w16cex:dateUtc="2024-06-14T13:48:00Z"/>
  <w16cex:commentExtensible w16cex:durableId="6711805D" w16cex:dateUtc="2024-06-14T13:48:00Z"/>
  <w16cex:commentExtensible w16cex:durableId="1852F2DB" w16cex:dateUtc="2024-06-14T13:48:00Z"/>
  <w16cex:commentExtensible w16cex:durableId="1C78AE14" w16cex:dateUtc="2024-06-14T13:48:00Z"/>
  <w16cex:commentExtensible w16cex:durableId="17D58D79" w16cex:dateUtc="2024-06-14T13:48:00Z"/>
  <w16cex:commentExtensible w16cex:durableId="15F1B0F8" w16cex:dateUtc="2024-06-14T13:48:00Z"/>
  <w16cex:commentExtensible w16cex:durableId="646A0409" w16cex:dateUtc="2024-06-14T13:48:00Z"/>
  <w16cex:commentExtensible w16cex:durableId="71C07656" w16cex:dateUtc="2024-06-14T13:48:00Z"/>
  <w16cex:commentExtensible w16cex:durableId="7AC68318" w16cex:dateUtc="2024-06-14T13:48:00Z"/>
  <w16cex:commentExtensible w16cex:durableId="457AFE61" w16cex:dateUtc="2024-07-19T21:20:00Z">
    <w16cex:extLst>
      <w16:ext w16:uri="{CE6994B0-6A32-4C9F-8C6B-6E91EDA988CE}">
        <cr:reactions xmlns:cr="http://schemas.microsoft.com/office/comments/2020/reactions">
          <cr:reaction reactionType="1">
            <cr:reactionInfo dateUtc="2024-08-06T19:38:59Z">
              <cr:user userId="0f261097151cd0dc" userProvider="Windows Live" userName="Andrés González Santa Cruz"/>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8FBA6" w16cid:durableId="267A881C"/>
  <w16cid:commentId w16cid:paraId="7AF9EE51" w16cid:durableId="17A99172"/>
  <w16cid:commentId w16cid:paraId="613898F4" w16cid:durableId="25D8F053"/>
  <w16cid:commentId w16cid:paraId="5350A879" w16cid:durableId="291BC304"/>
  <w16cid:commentId w16cid:paraId="585C1002" w16cid:durableId="6752A9AC"/>
  <w16cid:commentId w16cid:paraId="5EDF05B3" w16cid:durableId="79C13B18"/>
  <w16cid:commentId w16cid:paraId="2CEA903A" w16cid:durableId="76E08139"/>
  <w16cid:commentId w16cid:paraId="472CCC52" w16cid:durableId="7910A50A"/>
  <w16cid:commentId w16cid:paraId="1CA74AA5" w16cid:durableId="53828995"/>
  <w16cid:commentId w16cid:paraId="3DABBFA3" w16cid:durableId="31DC7114"/>
  <w16cid:commentId w16cid:paraId="00E39D65" w16cid:durableId="435E116F"/>
  <w16cid:commentId w16cid:paraId="3560ED68" w16cid:durableId="1C8B26FE"/>
  <w16cid:commentId w16cid:paraId="222367A8" w16cid:durableId="021E402C"/>
  <w16cid:commentId w16cid:paraId="3719E29D" w16cid:durableId="1EF2A922"/>
  <w16cid:commentId w16cid:paraId="77178058" w16cid:durableId="036AA21A"/>
  <w16cid:commentId w16cid:paraId="5BA39712" w16cid:durableId="40E3F3F5"/>
  <w16cid:commentId w16cid:paraId="2DE764FB" w16cid:durableId="529B27A6"/>
  <w16cid:commentId w16cid:paraId="2119CA0D" w16cid:durableId="03DD06E0"/>
  <w16cid:commentId w16cid:paraId="75691888" w16cid:durableId="486E6DC9"/>
  <w16cid:commentId w16cid:paraId="5BDF0201" w16cid:durableId="6A9E1EFD"/>
  <w16cid:commentId w16cid:paraId="4A37EBC6" w16cid:durableId="391F1ECC"/>
  <w16cid:commentId w16cid:paraId="5E5CF9D2" w16cid:durableId="7F9A4E1A"/>
  <w16cid:commentId w16cid:paraId="1FB134AC" w16cid:durableId="3F7D2D76"/>
  <w16cid:commentId w16cid:paraId="56B66CB8" w16cid:durableId="51CE6767"/>
  <w16cid:commentId w16cid:paraId="2010C7D2" w16cid:durableId="43EA4B3D"/>
  <w16cid:commentId w16cid:paraId="100379B3" w16cid:durableId="7BF8378A"/>
  <w16cid:commentId w16cid:paraId="5C28569B" w16cid:durableId="0F201392"/>
  <w16cid:commentId w16cid:paraId="06EBB2A2" w16cid:durableId="56C9D1B4"/>
  <w16cid:commentId w16cid:paraId="4AFEACE9" w16cid:durableId="03351211"/>
  <w16cid:commentId w16cid:paraId="5D68AC00" w16cid:durableId="6711805D"/>
  <w16cid:commentId w16cid:paraId="4AE53782" w16cid:durableId="1852F2DB"/>
  <w16cid:commentId w16cid:paraId="25D48D72" w16cid:durableId="1C78AE14"/>
  <w16cid:commentId w16cid:paraId="36B523C1" w16cid:durableId="17D58D79"/>
  <w16cid:commentId w16cid:paraId="5E297CF3" w16cid:durableId="15F1B0F8"/>
  <w16cid:commentId w16cid:paraId="78AB6E4F" w16cid:durableId="646A0409"/>
  <w16cid:commentId w16cid:paraId="63B3CC73" w16cid:durableId="71C07656"/>
  <w16cid:commentId w16cid:paraId="070F3CCB" w16cid:durableId="7AC68318"/>
  <w16cid:commentId w16cid:paraId="27F018B7" w16cid:durableId="457AF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4DE"/>
    <w:multiLevelType w:val="multilevel"/>
    <w:tmpl w:val="556C9D9A"/>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C586986"/>
    <w:multiLevelType w:val="hybridMultilevel"/>
    <w:tmpl w:val="584851F8"/>
    <w:lvl w:ilvl="0" w:tplc="340A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87B7C05"/>
    <w:multiLevelType w:val="hybridMultilevel"/>
    <w:tmpl w:val="C3BC748E"/>
    <w:lvl w:ilvl="0" w:tplc="21DA00A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2B187C"/>
    <w:multiLevelType w:val="hybridMultilevel"/>
    <w:tmpl w:val="445610C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26E0345"/>
    <w:multiLevelType w:val="hybridMultilevel"/>
    <w:tmpl w:val="45A4F1AE"/>
    <w:lvl w:ilvl="0" w:tplc="C21070A0">
      <w:numFmt w:val="bullet"/>
      <w:lvlText w:val="-"/>
      <w:lvlJc w:val="left"/>
      <w:pPr>
        <w:ind w:left="1080" w:hanging="360"/>
      </w:pPr>
      <w:rPr>
        <w:rFonts w:ascii="Verdana" w:eastAsiaTheme="minorHAnsi" w:hAnsi="Verdana"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7FEB32D6"/>
    <w:multiLevelType w:val="multilevel"/>
    <w:tmpl w:val="0C8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5083">
    <w:abstractNumId w:val="5"/>
  </w:num>
  <w:num w:numId="2" w16cid:durableId="1128819148">
    <w:abstractNumId w:val="2"/>
  </w:num>
  <w:num w:numId="3" w16cid:durableId="767233716">
    <w:abstractNumId w:val="3"/>
  </w:num>
  <w:num w:numId="4" w16cid:durableId="1574195171">
    <w:abstractNumId w:val="1"/>
  </w:num>
  <w:num w:numId="5" w16cid:durableId="1836188040">
    <w:abstractNumId w:val="0"/>
  </w:num>
  <w:num w:numId="6" w16cid:durableId="1011376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rson w15:author="Mariel Mateo">
    <w15:presenceInfo w15:providerId="AD" w15:userId="S::mariel.mateopinones@griffithuni.edu.au::91558b0b-f922-4040-9e7f-35e43cbff8ed"/>
  </w15:person>
  <w15:person w15:author="jose antonio ruiz-tagle">
    <w15:presenceInfo w15:providerId="Windows Live" w15:userId="7f4e00793960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7C"/>
    <w:rsid w:val="00011AEB"/>
    <w:rsid w:val="000135FE"/>
    <w:rsid w:val="000206BA"/>
    <w:rsid w:val="000257E1"/>
    <w:rsid w:val="000567C3"/>
    <w:rsid w:val="00057629"/>
    <w:rsid w:val="000631C2"/>
    <w:rsid w:val="00063C4D"/>
    <w:rsid w:val="0007113F"/>
    <w:rsid w:val="00076C44"/>
    <w:rsid w:val="00090B7C"/>
    <w:rsid w:val="000A19E8"/>
    <w:rsid w:val="000B7AC1"/>
    <w:rsid w:val="000E244F"/>
    <w:rsid w:val="000F254D"/>
    <w:rsid w:val="000F5B91"/>
    <w:rsid w:val="00105D77"/>
    <w:rsid w:val="001115B1"/>
    <w:rsid w:val="001200A7"/>
    <w:rsid w:val="00146332"/>
    <w:rsid w:val="0016361B"/>
    <w:rsid w:val="001701ED"/>
    <w:rsid w:val="001777F3"/>
    <w:rsid w:val="00192038"/>
    <w:rsid w:val="001F07DB"/>
    <w:rsid w:val="001F0A50"/>
    <w:rsid w:val="001F337E"/>
    <w:rsid w:val="00203861"/>
    <w:rsid w:val="00226D76"/>
    <w:rsid w:val="00231AA1"/>
    <w:rsid w:val="00241100"/>
    <w:rsid w:val="002561E6"/>
    <w:rsid w:val="002A186D"/>
    <w:rsid w:val="002D289A"/>
    <w:rsid w:val="002E0582"/>
    <w:rsid w:val="002E2091"/>
    <w:rsid w:val="002E32F9"/>
    <w:rsid w:val="002F1870"/>
    <w:rsid w:val="00303DBD"/>
    <w:rsid w:val="00305771"/>
    <w:rsid w:val="00323EDB"/>
    <w:rsid w:val="00324CFC"/>
    <w:rsid w:val="00334D5C"/>
    <w:rsid w:val="00336923"/>
    <w:rsid w:val="00351DC1"/>
    <w:rsid w:val="00353AAA"/>
    <w:rsid w:val="00361172"/>
    <w:rsid w:val="0036363F"/>
    <w:rsid w:val="00363C3E"/>
    <w:rsid w:val="0036784A"/>
    <w:rsid w:val="00373382"/>
    <w:rsid w:val="00373675"/>
    <w:rsid w:val="003848C0"/>
    <w:rsid w:val="00395014"/>
    <w:rsid w:val="003A0F4E"/>
    <w:rsid w:val="003A4AF8"/>
    <w:rsid w:val="003B6E1F"/>
    <w:rsid w:val="003C1D1F"/>
    <w:rsid w:val="003F4CA4"/>
    <w:rsid w:val="004043AC"/>
    <w:rsid w:val="00421889"/>
    <w:rsid w:val="00454AFD"/>
    <w:rsid w:val="00455E84"/>
    <w:rsid w:val="00465685"/>
    <w:rsid w:val="00467745"/>
    <w:rsid w:val="0047576E"/>
    <w:rsid w:val="004A2096"/>
    <w:rsid w:val="004B17FE"/>
    <w:rsid w:val="004C7C0E"/>
    <w:rsid w:val="004D4F56"/>
    <w:rsid w:val="004E4D45"/>
    <w:rsid w:val="004F0C4C"/>
    <w:rsid w:val="00506CD6"/>
    <w:rsid w:val="0056651F"/>
    <w:rsid w:val="00582C24"/>
    <w:rsid w:val="005A76AD"/>
    <w:rsid w:val="005B0171"/>
    <w:rsid w:val="005B0775"/>
    <w:rsid w:val="005C12B8"/>
    <w:rsid w:val="005C5ACB"/>
    <w:rsid w:val="005D3A74"/>
    <w:rsid w:val="005F0351"/>
    <w:rsid w:val="005F325B"/>
    <w:rsid w:val="005F34B7"/>
    <w:rsid w:val="00605568"/>
    <w:rsid w:val="00614553"/>
    <w:rsid w:val="00614966"/>
    <w:rsid w:val="00616FB3"/>
    <w:rsid w:val="00623AE4"/>
    <w:rsid w:val="006421D9"/>
    <w:rsid w:val="00664533"/>
    <w:rsid w:val="00665CD1"/>
    <w:rsid w:val="00680C08"/>
    <w:rsid w:val="006B3171"/>
    <w:rsid w:val="006B71E2"/>
    <w:rsid w:val="006B7B0B"/>
    <w:rsid w:val="006C3029"/>
    <w:rsid w:val="006D105B"/>
    <w:rsid w:val="006D72DD"/>
    <w:rsid w:val="006E3583"/>
    <w:rsid w:val="006E432B"/>
    <w:rsid w:val="00701F33"/>
    <w:rsid w:val="00705200"/>
    <w:rsid w:val="00755210"/>
    <w:rsid w:val="00765A31"/>
    <w:rsid w:val="00765C93"/>
    <w:rsid w:val="0077375C"/>
    <w:rsid w:val="00780651"/>
    <w:rsid w:val="00781616"/>
    <w:rsid w:val="007A161A"/>
    <w:rsid w:val="007A46CA"/>
    <w:rsid w:val="007B0936"/>
    <w:rsid w:val="007C2C42"/>
    <w:rsid w:val="007C3F46"/>
    <w:rsid w:val="007E3CC9"/>
    <w:rsid w:val="007E4AD0"/>
    <w:rsid w:val="007F797E"/>
    <w:rsid w:val="00801B47"/>
    <w:rsid w:val="00827415"/>
    <w:rsid w:val="00845F5E"/>
    <w:rsid w:val="008563D4"/>
    <w:rsid w:val="0087291E"/>
    <w:rsid w:val="008769C7"/>
    <w:rsid w:val="00887721"/>
    <w:rsid w:val="008A2C25"/>
    <w:rsid w:val="008B4DFB"/>
    <w:rsid w:val="008C72D9"/>
    <w:rsid w:val="008F05B3"/>
    <w:rsid w:val="008F142A"/>
    <w:rsid w:val="008F710C"/>
    <w:rsid w:val="00901803"/>
    <w:rsid w:val="00927137"/>
    <w:rsid w:val="00937518"/>
    <w:rsid w:val="009437BE"/>
    <w:rsid w:val="009541AE"/>
    <w:rsid w:val="00957EE8"/>
    <w:rsid w:val="00971223"/>
    <w:rsid w:val="00973289"/>
    <w:rsid w:val="00974B01"/>
    <w:rsid w:val="00987555"/>
    <w:rsid w:val="009920C0"/>
    <w:rsid w:val="00993797"/>
    <w:rsid w:val="009A1294"/>
    <w:rsid w:val="009A2F55"/>
    <w:rsid w:val="009A3598"/>
    <w:rsid w:val="009A46DA"/>
    <w:rsid w:val="009A63E0"/>
    <w:rsid w:val="009C368E"/>
    <w:rsid w:val="009C40B3"/>
    <w:rsid w:val="009F054D"/>
    <w:rsid w:val="009F064B"/>
    <w:rsid w:val="009F17AD"/>
    <w:rsid w:val="00A12593"/>
    <w:rsid w:val="00A12E75"/>
    <w:rsid w:val="00A13FCC"/>
    <w:rsid w:val="00A23877"/>
    <w:rsid w:val="00A324FC"/>
    <w:rsid w:val="00A3679D"/>
    <w:rsid w:val="00A56D29"/>
    <w:rsid w:val="00A82E79"/>
    <w:rsid w:val="00A978F5"/>
    <w:rsid w:val="00AA264E"/>
    <w:rsid w:val="00AA2B28"/>
    <w:rsid w:val="00AA2E86"/>
    <w:rsid w:val="00AA3E65"/>
    <w:rsid w:val="00AA5B6C"/>
    <w:rsid w:val="00AA785E"/>
    <w:rsid w:val="00AB67F7"/>
    <w:rsid w:val="00AD64B8"/>
    <w:rsid w:val="00AF0450"/>
    <w:rsid w:val="00AF1EB1"/>
    <w:rsid w:val="00B047D0"/>
    <w:rsid w:val="00B17BE9"/>
    <w:rsid w:val="00B3191B"/>
    <w:rsid w:val="00B40D17"/>
    <w:rsid w:val="00B41DB7"/>
    <w:rsid w:val="00B430ED"/>
    <w:rsid w:val="00B479D3"/>
    <w:rsid w:val="00B63712"/>
    <w:rsid w:val="00B66961"/>
    <w:rsid w:val="00B722A3"/>
    <w:rsid w:val="00B8472E"/>
    <w:rsid w:val="00B851F6"/>
    <w:rsid w:val="00BA5DC0"/>
    <w:rsid w:val="00BB15E4"/>
    <w:rsid w:val="00BC078D"/>
    <w:rsid w:val="00BC7832"/>
    <w:rsid w:val="00BD2D72"/>
    <w:rsid w:val="00BD2FA7"/>
    <w:rsid w:val="00BD61EF"/>
    <w:rsid w:val="00BD7249"/>
    <w:rsid w:val="00BE0A15"/>
    <w:rsid w:val="00BF028A"/>
    <w:rsid w:val="00C12A06"/>
    <w:rsid w:val="00C273FE"/>
    <w:rsid w:val="00C31320"/>
    <w:rsid w:val="00C41716"/>
    <w:rsid w:val="00C42B03"/>
    <w:rsid w:val="00C53B4E"/>
    <w:rsid w:val="00C53B83"/>
    <w:rsid w:val="00C53F05"/>
    <w:rsid w:val="00C65C45"/>
    <w:rsid w:val="00C77E12"/>
    <w:rsid w:val="00C85D16"/>
    <w:rsid w:val="00C92025"/>
    <w:rsid w:val="00CB5D6C"/>
    <w:rsid w:val="00CC362C"/>
    <w:rsid w:val="00CC73A1"/>
    <w:rsid w:val="00CD38C2"/>
    <w:rsid w:val="00CD526E"/>
    <w:rsid w:val="00D12EF6"/>
    <w:rsid w:val="00D67DF7"/>
    <w:rsid w:val="00D76404"/>
    <w:rsid w:val="00D90FFB"/>
    <w:rsid w:val="00D93841"/>
    <w:rsid w:val="00DA7BB6"/>
    <w:rsid w:val="00DC2597"/>
    <w:rsid w:val="00DC5F7A"/>
    <w:rsid w:val="00DF0FA6"/>
    <w:rsid w:val="00E16AC4"/>
    <w:rsid w:val="00E16CB1"/>
    <w:rsid w:val="00E275E8"/>
    <w:rsid w:val="00E30D40"/>
    <w:rsid w:val="00E310D4"/>
    <w:rsid w:val="00E32271"/>
    <w:rsid w:val="00E32A4B"/>
    <w:rsid w:val="00E9496E"/>
    <w:rsid w:val="00EB565F"/>
    <w:rsid w:val="00EB7E90"/>
    <w:rsid w:val="00ED0D98"/>
    <w:rsid w:val="00EE6800"/>
    <w:rsid w:val="00F0399E"/>
    <w:rsid w:val="00F073A8"/>
    <w:rsid w:val="00F1140E"/>
    <w:rsid w:val="00F27C17"/>
    <w:rsid w:val="00F406BA"/>
    <w:rsid w:val="00F80ACA"/>
    <w:rsid w:val="00FA23B4"/>
    <w:rsid w:val="00FC1305"/>
    <w:rsid w:val="00FC1C0A"/>
    <w:rsid w:val="00FE4F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7BE2"/>
  <w15:chartTrackingRefBased/>
  <w15:docId w15:val="{98608CA5-3110-4984-AA2C-AF7BDD78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7C"/>
    <w:pPr>
      <w:spacing w:line="256" w:lineRule="auto"/>
      <w:jc w:val="both"/>
    </w:pPr>
    <w:rPr>
      <w:rFonts w:ascii="Verdana" w:hAnsi="Verdana"/>
      <w:kern w:val="0"/>
      <w:sz w:val="20"/>
      <w:lang w:val="en-AU"/>
      <w14:ligatures w14:val="none"/>
    </w:rPr>
  </w:style>
  <w:style w:type="paragraph" w:styleId="Ttulo1">
    <w:name w:val="heading 1"/>
    <w:basedOn w:val="Prrafodelista"/>
    <w:next w:val="Normal"/>
    <w:link w:val="Ttulo1Car"/>
    <w:uiPriority w:val="9"/>
    <w:qFormat/>
    <w:rsid w:val="0036363F"/>
    <w:pPr>
      <w:numPr>
        <w:numId w:val="5"/>
      </w:numPr>
      <w:outlineLvl w:val="0"/>
    </w:pPr>
    <w:rPr>
      <w:rFonts w:ascii="Times New Roman" w:hAnsi="Times New Roman" w:cs="Times New Roman"/>
      <w:b/>
      <w:bCs/>
      <w:sz w:val="24"/>
      <w:szCs w:val="24"/>
      <w:lang w:val="en-US"/>
    </w:rPr>
  </w:style>
  <w:style w:type="paragraph" w:styleId="Ttulo2">
    <w:name w:val="heading 2"/>
    <w:basedOn w:val="Normal"/>
    <w:next w:val="Normal"/>
    <w:link w:val="Ttulo2Car"/>
    <w:uiPriority w:val="9"/>
    <w:semiHidden/>
    <w:unhideWhenUsed/>
    <w:qFormat/>
    <w:rsid w:val="0009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B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B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B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B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B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B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B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63F"/>
    <w:rPr>
      <w:rFonts w:ascii="Times New Roman" w:hAnsi="Times New Roman" w:cs="Times New Roman"/>
      <w:b/>
      <w:bCs/>
      <w:kern w:val="0"/>
      <w:sz w:val="24"/>
      <w:szCs w:val="24"/>
      <w:lang w:val="en-US"/>
      <w14:ligatures w14:val="none"/>
    </w:rPr>
  </w:style>
  <w:style w:type="character" w:customStyle="1" w:styleId="Ttulo2Car">
    <w:name w:val="Título 2 Car"/>
    <w:basedOn w:val="Fuentedeprrafopredeter"/>
    <w:link w:val="Ttulo2"/>
    <w:uiPriority w:val="9"/>
    <w:semiHidden/>
    <w:rsid w:val="00090B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B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B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B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B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B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B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B7C"/>
    <w:rPr>
      <w:rFonts w:eastAsiaTheme="majorEastAsia" w:cstheme="majorBidi"/>
      <w:color w:val="272727" w:themeColor="text1" w:themeTint="D8"/>
    </w:rPr>
  </w:style>
  <w:style w:type="paragraph" w:styleId="Ttulo">
    <w:name w:val="Title"/>
    <w:basedOn w:val="Normal"/>
    <w:next w:val="Normal"/>
    <w:link w:val="TtuloCar"/>
    <w:uiPriority w:val="10"/>
    <w:qFormat/>
    <w:rsid w:val="0009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B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B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B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B7C"/>
    <w:pPr>
      <w:spacing w:before="160"/>
      <w:jc w:val="center"/>
    </w:pPr>
    <w:rPr>
      <w:i/>
      <w:iCs/>
      <w:color w:val="404040" w:themeColor="text1" w:themeTint="BF"/>
    </w:rPr>
  </w:style>
  <w:style w:type="character" w:customStyle="1" w:styleId="CitaCar">
    <w:name w:val="Cita Car"/>
    <w:basedOn w:val="Fuentedeprrafopredeter"/>
    <w:link w:val="Cita"/>
    <w:uiPriority w:val="29"/>
    <w:rsid w:val="00090B7C"/>
    <w:rPr>
      <w:i/>
      <w:iCs/>
      <w:color w:val="404040" w:themeColor="text1" w:themeTint="BF"/>
    </w:rPr>
  </w:style>
  <w:style w:type="paragraph" w:styleId="Prrafodelista">
    <w:name w:val="List Paragraph"/>
    <w:basedOn w:val="Normal"/>
    <w:uiPriority w:val="34"/>
    <w:qFormat/>
    <w:rsid w:val="00090B7C"/>
    <w:pPr>
      <w:ind w:left="720"/>
      <w:contextualSpacing/>
    </w:pPr>
  </w:style>
  <w:style w:type="character" w:styleId="nfasisintenso">
    <w:name w:val="Intense Emphasis"/>
    <w:basedOn w:val="Fuentedeprrafopredeter"/>
    <w:uiPriority w:val="21"/>
    <w:qFormat/>
    <w:rsid w:val="00090B7C"/>
    <w:rPr>
      <w:i/>
      <w:iCs/>
      <w:color w:val="0F4761" w:themeColor="accent1" w:themeShade="BF"/>
    </w:rPr>
  </w:style>
  <w:style w:type="paragraph" w:styleId="Citadestacada">
    <w:name w:val="Intense Quote"/>
    <w:basedOn w:val="Normal"/>
    <w:next w:val="Normal"/>
    <w:link w:val="CitadestacadaCar"/>
    <w:uiPriority w:val="30"/>
    <w:qFormat/>
    <w:rsid w:val="0009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B7C"/>
    <w:rPr>
      <w:i/>
      <w:iCs/>
      <w:color w:val="0F4761" w:themeColor="accent1" w:themeShade="BF"/>
    </w:rPr>
  </w:style>
  <w:style w:type="character" w:styleId="Referenciaintensa">
    <w:name w:val="Intense Reference"/>
    <w:basedOn w:val="Fuentedeprrafopredeter"/>
    <w:uiPriority w:val="32"/>
    <w:qFormat/>
    <w:rsid w:val="00090B7C"/>
    <w:rPr>
      <w:b/>
      <w:bCs/>
      <w:smallCaps/>
      <w:color w:val="0F4761" w:themeColor="accent1" w:themeShade="BF"/>
      <w:spacing w:val="5"/>
    </w:rPr>
  </w:style>
  <w:style w:type="character" w:styleId="Refdecomentario">
    <w:name w:val="annotation reference"/>
    <w:basedOn w:val="Fuentedeprrafopredeter"/>
    <w:uiPriority w:val="99"/>
    <w:semiHidden/>
    <w:unhideWhenUsed/>
    <w:rsid w:val="00090B7C"/>
    <w:rPr>
      <w:sz w:val="16"/>
      <w:szCs w:val="16"/>
    </w:rPr>
  </w:style>
  <w:style w:type="paragraph" w:styleId="Textocomentario">
    <w:name w:val="annotation text"/>
    <w:basedOn w:val="Normal"/>
    <w:link w:val="TextocomentarioCar"/>
    <w:uiPriority w:val="99"/>
    <w:unhideWhenUsed/>
    <w:rsid w:val="00090B7C"/>
    <w:pPr>
      <w:spacing w:line="240" w:lineRule="auto"/>
      <w:jc w:val="left"/>
    </w:pPr>
    <w:rPr>
      <w:rFonts w:ascii="Times New Roman" w:eastAsia="Times New Roman" w:hAnsi="Times New Roman" w:cs="Times New Roman"/>
      <w:szCs w:val="20"/>
      <w:lang w:val="en-US" w:eastAsia="es-CL"/>
    </w:rPr>
  </w:style>
  <w:style w:type="character" w:customStyle="1" w:styleId="TextocomentarioCar">
    <w:name w:val="Texto comentario Car"/>
    <w:basedOn w:val="Fuentedeprrafopredeter"/>
    <w:link w:val="Textocomentario"/>
    <w:uiPriority w:val="99"/>
    <w:rsid w:val="00090B7C"/>
    <w:rPr>
      <w:rFonts w:ascii="Times New Roman" w:eastAsia="Times New Roman" w:hAnsi="Times New Roman" w:cs="Times New Roman"/>
      <w:kern w:val="0"/>
      <w:sz w:val="20"/>
      <w:szCs w:val="20"/>
      <w:lang w:val="en-US" w:eastAsia="es-CL"/>
      <w14:ligatures w14:val="none"/>
    </w:rPr>
  </w:style>
  <w:style w:type="paragraph" w:styleId="Asuntodelcomentario">
    <w:name w:val="annotation subject"/>
    <w:basedOn w:val="Textocomentario"/>
    <w:next w:val="Textocomentario"/>
    <w:link w:val="AsuntodelcomentarioCar"/>
    <w:uiPriority w:val="99"/>
    <w:semiHidden/>
    <w:unhideWhenUsed/>
    <w:rsid w:val="00090B7C"/>
    <w:pPr>
      <w:jc w:val="both"/>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090B7C"/>
    <w:rPr>
      <w:rFonts w:ascii="Verdana" w:eastAsia="Times New Roman" w:hAnsi="Verdana" w:cs="Times New Roman"/>
      <w:b/>
      <w:bCs/>
      <w:kern w:val="0"/>
      <w:sz w:val="20"/>
      <w:szCs w:val="20"/>
      <w:lang w:val="en-AU" w:eastAsia="es-CL"/>
      <w14:ligatures w14:val="none"/>
    </w:rPr>
  </w:style>
  <w:style w:type="character" w:styleId="Hipervnculo">
    <w:name w:val="Hyperlink"/>
    <w:basedOn w:val="Fuentedeprrafopredeter"/>
    <w:uiPriority w:val="99"/>
    <w:unhideWhenUsed/>
    <w:rsid w:val="00090B7C"/>
    <w:rPr>
      <w:color w:val="0000FF"/>
      <w:u w:val="single"/>
    </w:rPr>
  </w:style>
  <w:style w:type="paragraph" w:styleId="Revisin">
    <w:name w:val="Revision"/>
    <w:hidden/>
    <w:uiPriority w:val="99"/>
    <w:semiHidden/>
    <w:rsid w:val="004B17FE"/>
    <w:pPr>
      <w:spacing w:after="0" w:line="240" w:lineRule="auto"/>
    </w:pPr>
    <w:rPr>
      <w:rFonts w:ascii="Verdana" w:hAnsi="Verdana"/>
      <w:kern w:val="0"/>
      <w:sz w:val="20"/>
      <w:lang w:val="en-AU"/>
      <w14:ligatures w14:val="none"/>
    </w:rPr>
  </w:style>
  <w:style w:type="paragraph" w:styleId="Bibliografa">
    <w:name w:val="Bibliography"/>
    <w:basedOn w:val="Normal"/>
    <w:next w:val="Normal"/>
    <w:uiPriority w:val="37"/>
    <w:unhideWhenUsed/>
    <w:rsid w:val="00F27C17"/>
    <w:pPr>
      <w:spacing w:after="0" w:line="480" w:lineRule="auto"/>
      <w:ind w:left="720" w:hanging="720"/>
    </w:pPr>
  </w:style>
  <w:style w:type="character" w:customStyle="1" w:styleId="gmailsignatureprefix">
    <w:name w:val="gmail_signature_prefix"/>
    <w:basedOn w:val="Fuentedeprrafopredeter"/>
    <w:rsid w:val="00AA2E86"/>
  </w:style>
  <w:style w:type="character" w:customStyle="1" w:styleId="il">
    <w:name w:val="il"/>
    <w:basedOn w:val="Fuentedeprrafopredeter"/>
    <w:rsid w:val="00AA2E86"/>
  </w:style>
  <w:style w:type="character" w:styleId="Mencinsinresolver">
    <w:name w:val="Unresolved Mention"/>
    <w:basedOn w:val="Fuentedeprrafopredeter"/>
    <w:uiPriority w:val="99"/>
    <w:semiHidden/>
    <w:unhideWhenUsed/>
    <w:rsid w:val="00323EDB"/>
    <w:rPr>
      <w:color w:val="605E5C"/>
      <w:shd w:val="clear" w:color="auto" w:fill="E1DFDD"/>
    </w:rPr>
  </w:style>
  <w:style w:type="paragraph" w:styleId="NormalWeb">
    <w:name w:val="Normal (Web)"/>
    <w:basedOn w:val="Normal"/>
    <w:uiPriority w:val="99"/>
    <w:semiHidden/>
    <w:unhideWhenUsed/>
    <w:rsid w:val="009875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9127">
      <w:bodyDiv w:val="1"/>
      <w:marLeft w:val="0"/>
      <w:marRight w:val="0"/>
      <w:marTop w:val="0"/>
      <w:marBottom w:val="0"/>
      <w:divBdr>
        <w:top w:val="none" w:sz="0" w:space="0" w:color="auto"/>
        <w:left w:val="none" w:sz="0" w:space="0" w:color="auto"/>
        <w:bottom w:val="none" w:sz="0" w:space="0" w:color="auto"/>
        <w:right w:val="none" w:sz="0" w:space="0" w:color="auto"/>
      </w:divBdr>
    </w:div>
    <w:div w:id="93089367">
      <w:bodyDiv w:val="1"/>
      <w:marLeft w:val="0"/>
      <w:marRight w:val="0"/>
      <w:marTop w:val="0"/>
      <w:marBottom w:val="0"/>
      <w:divBdr>
        <w:top w:val="none" w:sz="0" w:space="0" w:color="auto"/>
        <w:left w:val="none" w:sz="0" w:space="0" w:color="auto"/>
        <w:bottom w:val="none" w:sz="0" w:space="0" w:color="auto"/>
        <w:right w:val="none" w:sz="0" w:space="0" w:color="auto"/>
      </w:divBdr>
    </w:div>
    <w:div w:id="105925781">
      <w:bodyDiv w:val="1"/>
      <w:marLeft w:val="0"/>
      <w:marRight w:val="0"/>
      <w:marTop w:val="0"/>
      <w:marBottom w:val="0"/>
      <w:divBdr>
        <w:top w:val="none" w:sz="0" w:space="0" w:color="auto"/>
        <w:left w:val="none" w:sz="0" w:space="0" w:color="auto"/>
        <w:bottom w:val="none" w:sz="0" w:space="0" w:color="auto"/>
        <w:right w:val="none" w:sz="0" w:space="0" w:color="auto"/>
      </w:divBdr>
    </w:div>
    <w:div w:id="107237501">
      <w:bodyDiv w:val="1"/>
      <w:marLeft w:val="0"/>
      <w:marRight w:val="0"/>
      <w:marTop w:val="0"/>
      <w:marBottom w:val="0"/>
      <w:divBdr>
        <w:top w:val="none" w:sz="0" w:space="0" w:color="auto"/>
        <w:left w:val="none" w:sz="0" w:space="0" w:color="auto"/>
        <w:bottom w:val="none" w:sz="0" w:space="0" w:color="auto"/>
        <w:right w:val="none" w:sz="0" w:space="0" w:color="auto"/>
      </w:divBdr>
      <w:divsChild>
        <w:div w:id="279338461">
          <w:marLeft w:val="0"/>
          <w:marRight w:val="0"/>
          <w:marTop w:val="0"/>
          <w:marBottom w:val="0"/>
          <w:divBdr>
            <w:top w:val="none" w:sz="0" w:space="0" w:color="auto"/>
            <w:left w:val="none" w:sz="0" w:space="0" w:color="auto"/>
            <w:bottom w:val="none" w:sz="0" w:space="0" w:color="auto"/>
            <w:right w:val="none" w:sz="0" w:space="0" w:color="auto"/>
          </w:divBdr>
        </w:div>
        <w:div w:id="1476876555">
          <w:marLeft w:val="0"/>
          <w:marRight w:val="0"/>
          <w:marTop w:val="0"/>
          <w:marBottom w:val="0"/>
          <w:divBdr>
            <w:top w:val="none" w:sz="0" w:space="0" w:color="auto"/>
            <w:left w:val="none" w:sz="0" w:space="0" w:color="auto"/>
            <w:bottom w:val="none" w:sz="0" w:space="0" w:color="auto"/>
            <w:right w:val="none" w:sz="0" w:space="0" w:color="auto"/>
          </w:divBdr>
        </w:div>
      </w:divsChild>
    </w:div>
    <w:div w:id="135027940">
      <w:bodyDiv w:val="1"/>
      <w:marLeft w:val="0"/>
      <w:marRight w:val="0"/>
      <w:marTop w:val="0"/>
      <w:marBottom w:val="0"/>
      <w:divBdr>
        <w:top w:val="none" w:sz="0" w:space="0" w:color="auto"/>
        <w:left w:val="none" w:sz="0" w:space="0" w:color="auto"/>
        <w:bottom w:val="none" w:sz="0" w:space="0" w:color="auto"/>
        <w:right w:val="none" w:sz="0" w:space="0" w:color="auto"/>
      </w:divBdr>
      <w:divsChild>
        <w:div w:id="569199467">
          <w:marLeft w:val="0"/>
          <w:marRight w:val="0"/>
          <w:marTop w:val="0"/>
          <w:marBottom w:val="0"/>
          <w:divBdr>
            <w:top w:val="none" w:sz="0" w:space="0" w:color="auto"/>
            <w:left w:val="none" w:sz="0" w:space="0" w:color="auto"/>
            <w:bottom w:val="none" w:sz="0" w:space="0" w:color="auto"/>
            <w:right w:val="none" w:sz="0" w:space="0" w:color="auto"/>
          </w:divBdr>
          <w:divsChild>
            <w:div w:id="774791242">
              <w:marLeft w:val="0"/>
              <w:marRight w:val="0"/>
              <w:marTop w:val="0"/>
              <w:marBottom w:val="0"/>
              <w:divBdr>
                <w:top w:val="none" w:sz="0" w:space="0" w:color="auto"/>
                <w:left w:val="none" w:sz="0" w:space="0" w:color="auto"/>
                <w:bottom w:val="none" w:sz="0" w:space="0" w:color="auto"/>
                <w:right w:val="none" w:sz="0" w:space="0" w:color="auto"/>
              </w:divBdr>
              <w:divsChild>
                <w:div w:id="1122461040">
                  <w:marLeft w:val="0"/>
                  <w:marRight w:val="0"/>
                  <w:marTop w:val="0"/>
                  <w:marBottom w:val="0"/>
                  <w:divBdr>
                    <w:top w:val="none" w:sz="0" w:space="0" w:color="auto"/>
                    <w:left w:val="none" w:sz="0" w:space="0" w:color="auto"/>
                    <w:bottom w:val="none" w:sz="0" w:space="0" w:color="auto"/>
                    <w:right w:val="none" w:sz="0" w:space="0" w:color="auto"/>
                  </w:divBdr>
                  <w:divsChild>
                    <w:div w:id="85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48362">
          <w:marLeft w:val="0"/>
          <w:marRight w:val="0"/>
          <w:marTop w:val="0"/>
          <w:marBottom w:val="0"/>
          <w:divBdr>
            <w:top w:val="none" w:sz="0" w:space="0" w:color="auto"/>
            <w:left w:val="none" w:sz="0" w:space="0" w:color="auto"/>
            <w:bottom w:val="none" w:sz="0" w:space="0" w:color="auto"/>
            <w:right w:val="none" w:sz="0" w:space="0" w:color="auto"/>
          </w:divBdr>
          <w:divsChild>
            <w:div w:id="499663223">
              <w:marLeft w:val="0"/>
              <w:marRight w:val="0"/>
              <w:marTop w:val="0"/>
              <w:marBottom w:val="0"/>
              <w:divBdr>
                <w:top w:val="none" w:sz="0" w:space="0" w:color="auto"/>
                <w:left w:val="none" w:sz="0" w:space="0" w:color="auto"/>
                <w:bottom w:val="none" w:sz="0" w:space="0" w:color="auto"/>
                <w:right w:val="none" w:sz="0" w:space="0" w:color="auto"/>
              </w:divBdr>
              <w:divsChild>
                <w:div w:id="946037998">
                  <w:marLeft w:val="0"/>
                  <w:marRight w:val="0"/>
                  <w:marTop w:val="0"/>
                  <w:marBottom w:val="0"/>
                  <w:divBdr>
                    <w:top w:val="none" w:sz="0" w:space="0" w:color="auto"/>
                    <w:left w:val="none" w:sz="0" w:space="0" w:color="auto"/>
                    <w:bottom w:val="none" w:sz="0" w:space="0" w:color="auto"/>
                    <w:right w:val="none" w:sz="0" w:space="0" w:color="auto"/>
                  </w:divBdr>
                  <w:divsChild>
                    <w:div w:id="174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4790">
      <w:bodyDiv w:val="1"/>
      <w:marLeft w:val="0"/>
      <w:marRight w:val="0"/>
      <w:marTop w:val="0"/>
      <w:marBottom w:val="0"/>
      <w:divBdr>
        <w:top w:val="none" w:sz="0" w:space="0" w:color="auto"/>
        <w:left w:val="none" w:sz="0" w:space="0" w:color="auto"/>
        <w:bottom w:val="none" w:sz="0" w:space="0" w:color="auto"/>
        <w:right w:val="none" w:sz="0" w:space="0" w:color="auto"/>
      </w:divBdr>
    </w:div>
    <w:div w:id="173343567">
      <w:bodyDiv w:val="1"/>
      <w:marLeft w:val="0"/>
      <w:marRight w:val="0"/>
      <w:marTop w:val="0"/>
      <w:marBottom w:val="0"/>
      <w:divBdr>
        <w:top w:val="none" w:sz="0" w:space="0" w:color="auto"/>
        <w:left w:val="none" w:sz="0" w:space="0" w:color="auto"/>
        <w:bottom w:val="none" w:sz="0" w:space="0" w:color="auto"/>
        <w:right w:val="none" w:sz="0" w:space="0" w:color="auto"/>
      </w:divBdr>
    </w:div>
    <w:div w:id="174266146">
      <w:bodyDiv w:val="1"/>
      <w:marLeft w:val="0"/>
      <w:marRight w:val="0"/>
      <w:marTop w:val="0"/>
      <w:marBottom w:val="0"/>
      <w:divBdr>
        <w:top w:val="none" w:sz="0" w:space="0" w:color="auto"/>
        <w:left w:val="none" w:sz="0" w:space="0" w:color="auto"/>
        <w:bottom w:val="none" w:sz="0" w:space="0" w:color="auto"/>
        <w:right w:val="none" w:sz="0" w:space="0" w:color="auto"/>
      </w:divBdr>
    </w:div>
    <w:div w:id="224685747">
      <w:bodyDiv w:val="1"/>
      <w:marLeft w:val="0"/>
      <w:marRight w:val="0"/>
      <w:marTop w:val="0"/>
      <w:marBottom w:val="0"/>
      <w:divBdr>
        <w:top w:val="none" w:sz="0" w:space="0" w:color="auto"/>
        <w:left w:val="none" w:sz="0" w:space="0" w:color="auto"/>
        <w:bottom w:val="none" w:sz="0" w:space="0" w:color="auto"/>
        <w:right w:val="none" w:sz="0" w:space="0" w:color="auto"/>
      </w:divBdr>
    </w:div>
    <w:div w:id="257492196">
      <w:bodyDiv w:val="1"/>
      <w:marLeft w:val="0"/>
      <w:marRight w:val="0"/>
      <w:marTop w:val="0"/>
      <w:marBottom w:val="0"/>
      <w:divBdr>
        <w:top w:val="none" w:sz="0" w:space="0" w:color="auto"/>
        <w:left w:val="none" w:sz="0" w:space="0" w:color="auto"/>
        <w:bottom w:val="none" w:sz="0" w:space="0" w:color="auto"/>
        <w:right w:val="none" w:sz="0" w:space="0" w:color="auto"/>
      </w:divBdr>
    </w:div>
    <w:div w:id="314455157">
      <w:bodyDiv w:val="1"/>
      <w:marLeft w:val="0"/>
      <w:marRight w:val="0"/>
      <w:marTop w:val="0"/>
      <w:marBottom w:val="0"/>
      <w:divBdr>
        <w:top w:val="none" w:sz="0" w:space="0" w:color="auto"/>
        <w:left w:val="none" w:sz="0" w:space="0" w:color="auto"/>
        <w:bottom w:val="none" w:sz="0" w:space="0" w:color="auto"/>
        <w:right w:val="none" w:sz="0" w:space="0" w:color="auto"/>
      </w:divBdr>
    </w:div>
    <w:div w:id="407308853">
      <w:bodyDiv w:val="1"/>
      <w:marLeft w:val="0"/>
      <w:marRight w:val="0"/>
      <w:marTop w:val="0"/>
      <w:marBottom w:val="0"/>
      <w:divBdr>
        <w:top w:val="none" w:sz="0" w:space="0" w:color="auto"/>
        <w:left w:val="none" w:sz="0" w:space="0" w:color="auto"/>
        <w:bottom w:val="none" w:sz="0" w:space="0" w:color="auto"/>
        <w:right w:val="none" w:sz="0" w:space="0" w:color="auto"/>
      </w:divBdr>
    </w:div>
    <w:div w:id="444614898">
      <w:bodyDiv w:val="1"/>
      <w:marLeft w:val="0"/>
      <w:marRight w:val="0"/>
      <w:marTop w:val="0"/>
      <w:marBottom w:val="0"/>
      <w:divBdr>
        <w:top w:val="none" w:sz="0" w:space="0" w:color="auto"/>
        <w:left w:val="none" w:sz="0" w:space="0" w:color="auto"/>
        <w:bottom w:val="none" w:sz="0" w:space="0" w:color="auto"/>
        <w:right w:val="none" w:sz="0" w:space="0" w:color="auto"/>
      </w:divBdr>
    </w:div>
    <w:div w:id="1240098451">
      <w:bodyDiv w:val="1"/>
      <w:marLeft w:val="0"/>
      <w:marRight w:val="0"/>
      <w:marTop w:val="0"/>
      <w:marBottom w:val="0"/>
      <w:divBdr>
        <w:top w:val="none" w:sz="0" w:space="0" w:color="auto"/>
        <w:left w:val="none" w:sz="0" w:space="0" w:color="auto"/>
        <w:bottom w:val="none" w:sz="0" w:space="0" w:color="auto"/>
        <w:right w:val="none" w:sz="0" w:space="0" w:color="auto"/>
      </w:divBdr>
    </w:div>
    <w:div w:id="1246691817">
      <w:bodyDiv w:val="1"/>
      <w:marLeft w:val="0"/>
      <w:marRight w:val="0"/>
      <w:marTop w:val="0"/>
      <w:marBottom w:val="0"/>
      <w:divBdr>
        <w:top w:val="none" w:sz="0" w:space="0" w:color="auto"/>
        <w:left w:val="none" w:sz="0" w:space="0" w:color="auto"/>
        <w:bottom w:val="none" w:sz="0" w:space="0" w:color="auto"/>
        <w:right w:val="none" w:sz="0" w:space="0" w:color="auto"/>
      </w:divBdr>
    </w:div>
    <w:div w:id="1260869289">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81341795">
      <w:bodyDiv w:val="1"/>
      <w:marLeft w:val="0"/>
      <w:marRight w:val="0"/>
      <w:marTop w:val="0"/>
      <w:marBottom w:val="0"/>
      <w:divBdr>
        <w:top w:val="none" w:sz="0" w:space="0" w:color="auto"/>
        <w:left w:val="none" w:sz="0" w:space="0" w:color="auto"/>
        <w:bottom w:val="none" w:sz="0" w:space="0" w:color="auto"/>
        <w:right w:val="none" w:sz="0" w:space="0" w:color="auto"/>
      </w:divBdr>
      <w:divsChild>
        <w:div w:id="1668827642">
          <w:marLeft w:val="0"/>
          <w:marRight w:val="0"/>
          <w:marTop w:val="0"/>
          <w:marBottom w:val="0"/>
          <w:divBdr>
            <w:top w:val="none" w:sz="0" w:space="0" w:color="auto"/>
            <w:left w:val="none" w:sz="0" w:space="0" w:color="auto"/>
            <w:bottom w:val="none" w:sz="0" w:space="0" w:color="auto"/>
            <w:right w:val="none" w:sz="0" w:space="0" w:color="auto"/>
          </w:divBdr>
          <w:divsChild>
            <w:div w:id="2051372043">
              <w:marLeft w:val="0"/>
              <w:marRight w:val="0"/>
              <w:marTop w:val="0"/>
              <w:marBottom w:val="0"/>
              <w:divBdr>
                <w:top w:val="none" w:sz="0" w:space="0" w:color="auto"/>
                <w:left w:val="none" w:sz="0" w:space="0" w:color="auto"/>
                <w:bottom w:val="none" w:sz="0" w:space="0" w:color="auto"/>
                <w:right w:val="none" w:sz="0" w:space="0" w:color="auto"/>
              </w:divBdr>
              <w:divsChild>
                <w:div w:id="1897008215">
                  <w:marLeft w:val="0"/>
                  <w:marRight w:val="0"/>
                  <w:marTop w:val="0"/>
                  <w:marBottom w:val="0"/>
                  <w:divBdr>
                    <w:top w:val="none" w:sz="0" w:space="0" w:color="auto"/>
                    <w:left w:val="none" w:sz="0" w:space="0" w:color="auto"/>
                    <w:bottom w:val="none" w:sz="0" w:space="0" w:color="auto"/>
                    <w:right w:val="none" w:sz="0" w:space="0" w:color="auto"/>
                  </w:divBdr>
                  <w:divsChild>
                    <w:div w:id="1305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8575">
          <w:marLeft w:val="0"/>
          <w:marRight w:val="0"/>
          <w:marTop w:val="0"/>
          <w:marBottom w:val="0"/>
          <w:divBdr>
            <w:top w:val="none" w:sz="0" w:space="0" w:color="auto"/>
            <w:left w:val="none" w:sz="0" w:space="0" w:color="auto"/>
            <w:bottom w:val="none" w:sz="0" w:space="0" w:color="auto"/>
            <w:right w:val="none" w:sz="0" w:space="0" w:color="auto"/>
          </w:divBdr>
          <w:divsChild>
            <w:div w:id="2102598277">
              <w:marLeft w:val="0"/>
              <w:marRight w:val="0"/>
              <w:marTop w:val="0"/>
              <w:marBottom w:val="0"/>
              <w:divBdr>
                <w:top w:val="none" w:sz="0" w:space="0" w:color="auto"/>
                <w:left w:val="none" w:sz="0" w:space="0" w:color="auto"/>
                <w:bottom w:val="none" w:sz="0" w:space="0" w:color="auto"/>
                <w:right w:val="none" w:sz="0" w:space="0" w:color="auto"/>
              </w:divBdr>
              <w:divsChild>
                <w:div w:id="2039966167">
                  <w:marLeft w:val="0"/>
                  <w:marRight w:val="0"/>
                  <w:marTop w:val="0"/>
                  <w:marBottom w:val="0"/>
                  <w:divBdr>
                    <w:top w:val="none" w:sz="0" w:space="0" w:color="auto"/>
                    <w:left w:val="none" w:sz="0" w:space="0" w:color="auto"/>
                    <w:bottom w:val="none" w:sz="0" w:space="0" w:color="auto"/>
                    <w:right w:val="none" w:sz="0" w:space="0" w:color="auto"/>
                  </w:divBdr>
                  <w:divsChild>
                    <w:div w:id="5129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2732">
      <w:bodyDiv w:val="1"/>
      <w:marLeft w:val="0"/>
      <w:marRight w:val="0"/>
      <w:marTop w:val="0"/>
      <w:marBottom w:val="0"/>
      <w:divBdr>
        <w:top w:val="none" w:sz="0" w:space="0" w:color="auto"/>
        <w:left w:val="none" w:sz="0" w:space="0" w:color="auto"/>
        <w:bottom w:val="none" w:sz="0" w:space="0" w:color="auto"/>
        <w:right w:val="none" w:sz="0" w:space="0" w:color="auto"/>
      </w:divBdr>
    </w:div>
    <w:div w:id="1633053766">
      <w:bodyDiv w:val="1"/>
      <w:marLeft w:val="0"/>
      <w:marRight w:val="0"/>
      <w:marTop w:val="0"/>
      <w:marBottom w:val="0"/>
      <w:divBdr>
        <w:top w:val="none" w:sz="0" w:space="0" w:color="auto"/>
        <w:left w:val="none" w:sz="0" w:space="0" w:color="auto"/>
        <w:bottom w:val="none" w:sz="0" w:space="0" w:color="auto"/>
        <w:right w:val="none" w:sz="0" w:space="0" w:color="auto"/>
      </w:divBdr>
      <w:divsChild>
        <w:div w:id="1051926396">
          <w:marLeft w:val="0"/>
          <w:marRight w:val="0"/>
          <w:marTop w:val="0"/>
          <w:marBottom w:val="0"/>
          <w:divBdr>
            <w:top w:val="none" w:sz="0" w:space="0" w:color="auto"/>
            <w:left w:val="none" w:sz="0" w:space="0" w:color="auto"/>
            <w:bottom w:val="none" w:sz="0" w:space="0" w:color="auto"/>
            <w:right w:val="none" w:sz="0" w:space="0" w:color="auto"/>
          </w:divBdr>
          <w:divsChild>
            <w:div w:id="1952584730">
              <w:marLeft w:val="0"/>
              <w:marRight w:val="0"/>
              <w:marTop w:val="0"/>
              <w:marBottom w:val="0"/>
              <w:divBdr>
                <w:top w:val="none" w:sz="0" w:space="0" w:color="auto"/>
                <w:left w:val="none" w:sz="0" w:space="0" w:color="auto"/>
                <w:bottom w:val="none" w:sz="0" w:space="0" w:color="auto"/>
                <w:right w:val="none" w:sz="0" w:space="0" w:color="auto"/>
              </w:divBdr>
              <w:divsChild>
                <w:div w:id="1494686872">
                  <w:marLeft w:val="0"/>
                  <w:marRight w:val="0"/>
                  <w:marTop w:val="0"/>
                  <w:marBottom w:val="0"/>
                  <w:divBdr>
                    <w:top w:val="none" w:sz="0" w:space="0" w:color="auto"/>
                    <w:left w:val="none" w:sz="0" w:space="0" w:color="auto"/>
                    <w:bottom w:val="none" w:sz="0" w:space="0" w:color="auto"/>
                    <w:right w:val="none" w:sz="0" w:space="0" w:color="auto"/>
                  </w:divBdr>
                  <w:divsChild>
                    <w:div w:id="3261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8594">
      <w:bodyDiv w:val="1"/>
      <w:marLeft w:val="0"/>
      <w:marRight w:val="0"/>
      <w:marTop w:val="0"/>
      <w:marBottom w:val="0"/>
      <w:divBdr>
        <w:top w:val="none" w:sz="0" w:space="0" w:color="auto"/>
        <w:left w:val="none" w:sz="0" w:space="0" w:color="auto"/>
        <w:bottom w:val="none" w:sz="0" w:space="0" w:color="auto"/>
        <w:right w:val="none" w:sz="0" w:space="0" w:color="auto"/>
      </w:divBdr>
    </w:div>
    <w:div w:id="1688945458">
      <w:bodyDiv w:val="1"/>
      <w:marLeft w:val="0"/>
      <w:marRight w:val="0"/>
      <w:marTop w:val="0"/>
      <w:marBottom w:val="0"/>
      <w:divBdr>
        <w:top w:val="none" w:sz="0" w:space="0" w:color="auto"/>
        <w:left w:val="none" w:sz="0" w:space="0" w:color="auto"/>
        <w:bottom w:val="none" w:sz="0" w:space="0" w:color="auto"/>
        <w:right w:val="none" w:sz="0" w:space="0" w:color="auto"/>
      </w:divBdr>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
    <w:div w:id="1748190225">
      <w:bodyDiv w:val="1"/>
      <w:marLeft w:val="0"/>
      <w:marRight w:val="0"/>
      <w:marTop w:val="0"/>
      <w:marBottom w:val="0"/>
      <w:divBdr>
        <w:top w:val="none" w:sz="0" w:space="0" w:color="auto"/>
        <w:left w:val="none" w:sz="0" w:space="0" w:color="auto"/>
        <w:bottom w:val="none" w:sz="0" w:space="0" w:color="auto"/>
        <w:right w:val="none" w:sz="0" w:space="0" w:color="auto"/>
      </w:divBdr>
    </w:div>
    <w:div w:id="1754549082">
      <w:bodyDiv w:val="1"/>
      <w:marLeft w:val="0"/>
      <w:marRight w:val="0"/>
      <w:marTop w:val="0"/>
      <w:marBottom w:val="0"/>
      <w:divBdr>
        <w:top w:val="none" w:sz="0" w:space="0" w:color="auto"/>
        <w:left w:val="none" w:sz="0" w:space="0" w:color="auto"/>
        <w:bottom w:val="none" w:sz="0" w:space="0" w:color="auto"/>
        <w:right w:val="none" w:sz="0" w:space="0" w:color="auto"/>
      </w:divBdr>
    </w:div>
    <w:div w:id="1795177349">
      <w:bodyDiv w:val="1"/>
      <w:marLeft w:val="0"/>
      <w:marRight w:val="0"/>
      <w:marTop w:val="0"/>
      <w:marBottom w:val="0"/>
      <w:divBdr>
        <w:top w:val="none" w:sz="0" w:space="0" w:color="auto"/>
        <w:left w:val="none" w:sz="0" w:space="0" w:color="auto"/>
        <w:bottom w:val="none" w:sz="0" w:space="0" w:color="auto"/>
        <w:right w:val="none" w:sz="0" w:space="0" w:color="auto"/>
      </w:divBdr>
    </w:div>
    <w:div w:id="1923834044">
      <w:bodyDiv w:val="1"/>
      <w:marLeft w:val="0"/>
      <w:marRight w:val="0"/>
      <w:marTop w:val="0"/>
      <w:marBottom w:val="0"/>
      <w:divBdr>
        <w:top w:val="none" w:sz="0" w:space="0" w:color="auto"/>
        <w:left w:val="none" w:sz="0" w:space="0" w:color="auto"/>
        <w:bottom w:val="none" w:sz="0" w:space="0" w:color="auto"/>
        <w:right w:val="none" w:sz="0" w:space="0" w:color="auto"/>
      </w:divBdr>
    </w:div>
    <w:div w:id="2106144110">
      <w:bodyDiv w:val="1"/>
      <w:marLeft w:val="0"/>
      <w:marRight w:val="0"/>
      <w:marTop w:val="0"/>
      <w:marBottom w:val="0"/>
      <w:divBdr>
        <w:top w:val="none" w:sz="0" w:space="0" w:color="auto"/>
        <w:left w:val="none" w:sz="0" w:space="0" w:color="auto"/>
        <w:bottom w:val="none" w:sz="0" w:space="0" w:color="auto"/>
        <w:right w:val="none" w:sz="0" w:space="0" w:color="auto"/>
      </w:divBdr>
    </w:div>
    <w:div w:id="2142065683">
      <w:bodyDiv w:val="1"/>
      <w:marLeft w:val="0"/>
      <w:marRight w:val="0"/>
      <w:marTop w:val="0"/>
      <w:marBottom w:val="0"/>
      <w:divBdr>
        <w:top w:val="none" w:sz="0" w:space="0" w:color="auto"/>
        <w:left w:val="none" w:sz="0" w:space="0" w:color="auto"/>
        <w:bottom w:val="none" w:sz="0" w:space="0" w:color="auto"/>
        <w:right w:val="none" w:sz="0" w:space="0" w:color="auto"/>
      </w:divBdr>
      <w:divsChild>
        <w:div w:id="1400664472">
          <w:marLeft w:val="0"/>
          <w:marRight w:val="0"/>
          <w:marTop w:val="0"/>
          <w:marBottom w:val="0"/>
          <w:divBdr>
            <w:top w:val="none" w:sz="0" w:space="0" w:color="auto"/>
            <w:left w:val="none" w:sz="0" w:space="0" w:color="auto"/>
            <w:bottom w:val="none" w:sz="0" w:space="0" w:color="auto"/>
            <w:right w:val="none" w:sz="0" w:space="0" w:color="auto"/>
          </w:divBdr>
          <w:divsChild>
            <w:div w:id="396321778">
              <w:marLeft w:val="0"/>
              <w:marRight w:val="0"/>
              <w:marTop w:val="0"/>
              <w:marBottom w:val="0"/>
              <w:divBdr>
                <w:top w:val="none" w:sz="0" w:space="0" w:color="auto"/>
                <w:left w:val="none" w:sz="0" w:space="0" w:color="auto"/>
                <w:bottom w:val="none" w:sz="0" w:space="0" w:color="auto"/>
                <w:right w:val="none" w:sz="0" w:space="0" w:color="auto"/>
              </w:divBdr>
              <w:divsChild>
                <w:div w:id="648437260">
                  <w:marLeft w:val="0"/>
                  <w:marRight w:val="0"/>
                  <w:marTop w:val="0"/>
                  <w:marBottom w:val="0"/>
                  <w:divBdr>
                    <w:top w:val="none" w:sz="0" w:space="0" w:color="auto"/>
                    <w:left w:val="none" w:sz="0" w:space="0" w:color="auto"/>
                    <w:bottom w:val="none" w:sz="0" w:space="0" w:color="auto"/>
                    <w:right w:val="none" w:sz="0" w:space="0" w:color="auto"/>
                  </w:divBdr>
                  <w:divsChild>
                    <w:div w:id="1882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lo.br/j/rbp/a/btKtCBykTW3gNMgcxkHPDNQ/?lang=en" TargetMode="External"/><Relationship Id="rId1" Type="http://schemas.openxmlformats.org/officeDocument/2006/relationships/hyperlink" Target="https://www.unodc.org/documents/drug-prevention-and-treatment/UNODC_QALAT_mapping_report_ENGLISH.pdf"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CED394-12C7-4337-85D5-78968F745FE0}">
  <we:reference id="wa200001361" version="2.89.0.0" store="es-ES" storeType="OMEX"/>
  <we:alternateReferences>
    <we:reference id="wa200001361" version="2.89.0.0" store="wa200001361" storeType="OMEX"/>
  </we:alternateReferences>
  <we:properties>
    <we:property name="paperpal-document-id" value="&quot;fc2d0f80-dfe4-43ce-8d7e-3c4938f3e893&quot;"/>
  </we:properties>
  <we:bindings/>
  <we:snapshot xmlns:r="http://schemas.openxmlformats.org/officeDocument/2006/relationships"/>
</we:webextension>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226</TotalTime>
  <Pages>29</Pages>
  <Words>33226</Words>
  <Characters>182744</Characters>
  <Application>Microsoft Office Word</Application>
  <DocSecurity>0</DocSecurity>
  <Lines>1522</Lines>
  <Paragraphs>431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7</cp:revision>
  <cp:lastPrinted>2024-07-25T04:12:00Z</cp:lastPrinted>
  <dcterms:created xsi:type="dcterms:W3CDTF">2024-08-07T16:48:00Z</dcterms:created>
  <dcterms:modified xsi:type="dcterms:W3CDTF">2024-08-07T20:31:00Z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id="cLrDgQHV"/&gt;&lt;style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f510dacd3c95c49ae90dd23ff825a9696af4e4cd283cb6875d5038efa1dc9a78</vt:lpwstr>
  </property>
</Properties>
</file>